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15EA1" w14:textId="77777777" w:rsidR="00D07F69" w:rsidRPr="00E94821" w:rsidRDefault="003A6D58" w:rsidP="00082520">
      <w:pPr>
        <w:rPr>
          <w:rFonts w:ascii="Times New Roman" w:hAnsi="Times New Roman" w:cs="Times New Roman"/>
          <w:lang w:val="en-CA"/>
        </w:rPr>
      </w:pPr>
      <w:r w:rsidRPr="00E94821">
        <w:rPr>
          <w:rFonts w:ascii="Times New Roman" w:hAnsi="Times New Roman" w:cs="Times New Roman"/>
          <w:noProof/>
        </w:rPr>
        <w:drawing>
          <wp:anchor distT="0" distB="0" distL="114300" distR="114300" simplePos="0" relativeHeight="251692032" behindDoc="0" locked="0" layoutInCell="1" allowOverlap="1" wp14:anchorId="13D6C4C1" wp14:editId="3146E0ED">
            <wp:simplePos x="0" y="0"/>
            <wp:positionH relativeFrom="column">
              <wp:align>left</wp:align>
            </wp:positionH>
            <wp:positionV relativeFrom="paragraph">
              <wp:align>top</wp:align>
            </wp:positionV>
            <wp:extent cx="2532380" cy="34734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health_e.jpg"/>
                    <pic:cNvPicPr/>
                  </pic:nvPicPr>
                  <pic:blipFill>
                    <a:blip r:embed="rId8">
                      <a:extLst>
                        <a:ext uri="{28A0092B-C50C-407E-A947-70E740481C1C}">
                          <a14:useLocalDpi xmlns:a14="http://schemas.microsoft.com/office/drawing/2010/main" val="0"/>
                        </a:ext>
                      </a:extLst>
                    </a:blip>
                    <a:stretch>
                      <a:fillRect/>
                    </a:stretch>
                  </pic:blipFill>
                  <pic:spPr>
                    <a:xfrm>
                      <a:off x="0" y="0"/>
                      <a:ext cx="2532380" cy="347345"/>
                    </a:xfrm>
                    <a:prstGeom prst="rect">
                      <a:avLst/>
                    </a:prstGeom>
                  </pic:spPr>
                </pic:pic>
              </a:graphicData>
            </a:graphic>
          </wp:anchor>
        </w:drawing>
      </w:r>
    </w:p>
    <w:p w14:paraId="19D82B92"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150C34CB"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1051FE6E" w14:textId="77777777" w:rsidR="00191E55" w:rsidRPr="00E94821"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349A7BA8" w14:textId="77777777" w:rsidR="00191E55" w:rsidRPr="00E94821"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2586B0A1" w14:textId="77777777" w:rsidR="00517DC9" w:rsidRPr="00E94821" w:rsidRDefault="00F21C53"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sz w:val="56"/>
          <w:szCs w:val="24"/>
          <w:lang w:val="en-CA"/>
        </w:rPr>
      </w:pPr>
      <w:r w:rsidRPr="00E94821">
        <w:rPr>
          <w:rFonts w:ascii="Times New Roman" w:hAnsi="Times New Roman" w:cs="Times New Roman"/>
          <w:sz w:val="56"/>
          <w:szCs w:val="24"/>
          <w:lang w:val="en-CA"/>
        </w:rPr>
        <w:t>WORKING DRAFT</w:t>
      </w:r>
    </w:p>
    <w:p w14:paraId="3B32C6BD" w14:textId="77777777" w:rsidR="00A0472F" w:rsidRPr="00E94821" w:rsidRDefault="00A0472F" w:rsidP="00A0472F">
      <w:pPr>
        <w:jc w:val="center"/>
        <w:rPr>
          <w:rFonts w:ascii="Times New Roman" w:hAnsi="Times New Roman" w:cs="Times New Roman"/>
          <w:sz w:val="72"/>
        </w:rPr>
      </w:pPr>
      <w:r w:rsidRPr="00E94821">
        <w:rPr>
          <w:rFonts w:ascii="Times New Roman" w:hAnsi="Times New Roman" w:cs="Times New Roman"/>
          <w:sz w:val="72"/>
        </w:rPr>
        <w:t>Phase 1</w:t>
      </w:r>
    </w:p>
    <w:p w14:paraId="25FF079F" w14:textId="77777777" w:rsidR="00517DC9" w:rsidRPr="00E94821" w:rsidRDefault="00517DC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43D412C3" w14:textId="77777777" w:rsidR="00E90998" w:rsidRPr="00E94821" w:rsidRDefault="00E9099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39E09EED" w14:textId="77777777" w:rsidR="00191E55" w:rsidRPr="00E94821"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793DCD00" w14:textId="77777777" w:rsidR="00191E55" w:rsidRPr="00E94821" w:rsidRDefault="00191E55"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E94821" w14:paraId="2053A129"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14:paraId="52EE7036"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rFonts w:ascii="Times New Roman" w:hAnsi="Times New Roman" w:cs="Times New Roman"/>
                <w:szCs w:val="24"/>
                <w:lang w:val="en-CA"/>
              </w:rPr>
            </w:pPr>
          </w:p>
        </w:tc>
      </w:tr>
    </w:tbl>
    <w:p w14:paraId="435A57B1"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7BE30B2C"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50308A13"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712DD4BD"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s="Times New Roman"/>
          <w:b/>
          <w:bCs/>
          <w:sz w:val="44"/>
          <w:szCs w:val="44"/>
          <w:lang w:val="en-CA"/>
        </w:rPr>
      </w:pPr>
      <w:r w:rsidRPr="00E94821">
        <w:rPr>
          <w:rFonts w:ascii="Times New Roman" w:hAnsi="Times New Roman" w:cs="Times New Roman"/>
          <w:b/>
          <w:bCs/>
          <w:sz w:val="44"/>
          <w:szCs w:val="44"/>
          <w:lang w:val="en-CA"/>
        </w:rPr>
        <w:t xml:space="preserve">GUIDANCE </w:t>
      </w:r>
      <w:r w:rsidR="00BA279A" w:rsidRPr="00E94821">
        <w:rPr>
          <w:rFonts w:ascii="Times New Roman" w:hAnsi="Times New Roman" w:cs="Times New Roman"/>
          <w:b/>
          <w:bCs/>
          <w:sz w:val="44"/>
          <w:szCs w:val="44"/>
          <w:lang w:val="en-CA"/>
        </w:rPr>
        <w:t>DOCUMENT</w:t>
      </w:r>
    </w:p>
    <w:p w14:paraId="06474EB3" w14:textId="77777777" w:rsidR="00380B39" w:rsidRPr="00E94821" w:rsidRDefault="00380B39"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s="Times New Roman"/>
          <w:b/>
          <w:bCs/>
          <w:sz w:val="44"/>
          <w:szCs w:val="44"/>
          <w:lang w:val="en-CA"/>
        </w:rPr>
      </w:pPr>
    </w:p>
    <w:p w14:paraId="78A2DC33" w14:textId="77777777" w:rsidR="00290F0B" w:rsidRPr="00E94821" w:rsidRDefault="00DD569B"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s="Times New Roman"/>
          <w:sz w:val="44"/>
          <w:szCs w:val="44"/>
        </w:rPr>
      </w:pPr>
      <w:r w:rsidRPr="00E94821">
        <w:rPr>
          <w:rFonts w:ascii="Times New Roman" w:hAnsi="Times New Roman" w:cs="Times New Roman"/>
          <w:sz w:val="44"/>
          <w:szCs w:val="44"/>
        </w:rPr>
        <w:t xml:space="preserve">Structured Product Labeling (SPL) </w:t>
      </w:r>
      <w:r w:rsidR="00290F0B" w:rsidRPr="00E94821">
        <w:rPr>
          <w:rFonts w:ascii="Times New Roman" w:hAnsi="Times New Roman" w:cs="Times New Roman"/>
          <w:sz w:val="44"/>
          <w:szCs w:val="44"/>
        </w:rPr>
        <w:t xml:space="preserve">- </w:t>
      </w:r>
    </w:p>
    <w:p w14:paraId="1AE6930E" w14:textId="77777777" w:rsidR="00D07F69" w:rsidRPr="00E94821" w:rsidRDefault="00E07ACB" w:rsidP="00380B3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Times New Roman" w:hAnsi="Times New Roman" w:cs="Times New Roman"/>
          <w:sz w:val="44"/>
          <w:szCs w:val="44"/>
          <w:lang w:val="en-CA"/>
        </w:rPr>
      </w:pPr>
      <w:r w:rsidRPr="00E94821">
        <w:rPr>
          <w:rFonts w:ascii="Times New Roman" w:hAnsi="Times New Roman" w:cs="Times New Roman"/>
          <w:sz w:val="44"/>
          <w:szCs w:val="44"/>
          <w:lang w:val="en-CA"/>
        </w:rPr>
        <w:t xml:space="preserve">Validation Rules for the Product Monograph </w:t>
      </w:r>
    </w:p>
    <w:p w14:paraId="1AA443C0"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2AC7D10D"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4EABB152"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E94821" w14:paraId="42D70EF7"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auto"/>
          </w:tcPr>
          <w:p w14:paraId="2BBE6936"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rFonts w:ascii="Times New Roman" w:hAnsi="Times New Roman" w:cs="Times New Roman"/>
                <w:szCs w:val="24"/>
              </w:rPr>
            </w:pPr>
          </w:p>
        </w:tc>
      </w:tr>
    </w:tbl>
    <w:p w14:paraId="4F65E51C"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szCs w:val="24"/>
          <w:lang w:val="en-CA"/>
        </w:rPr>
      </w:pPr>
      <w:r w:rsidRPr="00E94821">
        <w:rPr>
          <w:rFonts w:ascii="Times New Roman" w:hAnsi="Times New Roman" w:cs="Times New Roman"/>
          <w:szCs w:val="24"/>
          <w:lang w:val="en-CA"/>
        </w:rPr>
        <w:t>Published by authority of the</w:t>
      </w:r>
    </w:p>
    <w:p w14:paraId="131332AD"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szCs w:val="24"/>
          <w:lang w:val="en-CA"/>
        </w:rPr>
      </w:pPr>
      <w:r w:rsidRPr="00E94821">
        <w:rPr>
          <w:rFonts w:ascii="Times New Roman" w:hAnsi="Times New Roman" w:cs="Times New Roman"/>
          <w:szCs w:val="24"/>
          <w:lang w:val="en-CA"/>
        </w:rPr>
        <w:t xml:space="preserve"> Minister of Health</w:t>
      </w:r>
    </w:p>
    <w:tbl>
      <w:tblPr>
        <w:tblW w:w="0" w:type="auto"/>
        <w:tblInd w:w="100" w:type="dxa"/>
        <w:tblLayout w:type="fixed"/>
        <w:tblCellMar>
          <w:left w:w="100" w:type="dxa"/>
          <w:right w:w="100" w:type="dxa"/>
        </w:tblCellMar>
        <w:tblLook w:val="0000" w:firstRow="0" w:lastRow="0" w:firstColumn="0" w:lastColumn="0" w:noHBand="0" w:noVBand="0"/>
      </w:tblPr>
      <w:tblGrid>
        <w:gridCol w:w="9360"/>
      </w:tblGrid>
      <w:tr w:rsidR="00D07F69" w:rsidRPr="00E94821" w14:paraId="26429652" w14:textId="77777777">
        <w:trPr>
          <w:cantSplit/>
        </w:trPr>
        <w:tc>
          <w:tcPr>
            <w:tcW w:w="9360" w:type="dxa"/>
            <w:tcBorders>
              <w:top w:val="single" w:sz="6" w:space="0" w:color="FF0000"/>
              <w:left w:val="single" w:sz="6" w:space="0" w:color="FF0000"/>
              <w:bottom w:val="single" w:sz="6" w:space="0" w:color="FF0000"/>
              <w:right w:val="single" w:sz="6" w:space="0" w:color="FF0000"/>
            </w:tcBorders>
            <w:shd w:val="solid" w:color="FF0000" w:fill="FFFFFF"/>
          </w:tcPr>
          <w:p w14:paraId="628BBF9B"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after="38"/>
              <w:rPr>
                <w:rFonts w:ascii="Times New Roman" w:hAnsi="Times New Roman" w:cs="Times New Roman"/>
                <w:szCs w:val="24"/>
              </w:rPr>
            </w:pPr>
          </w:p>
        </w:tc>
      </w:tr>
    </w:tbl>
    <w:p w14:paraId="638D88AD"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47C13A3A"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5AE393B1"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tbl>
      <w:tblPr>
        <w:tblW w:w="0" w:type="auto"/>
        <w:tblInd w:w="1540" w:type="dxa"/>
        <w:tblLayout w:type="fixed"/>
        <w:tblCellMar>
          <w:left w:w="100" w:type="dxa"/>
          <w:right w:w="100" w:type="dxa"/>
        </w:tblCellMar>
        <w:tblLook w:val="0000" w:firstRow="0" w:lastRow="0" w:firstColumn="0" w:lastColumn="0" w:noHBand="0" w:noVBand="0"/>
      </w:tblPr>
      <w:tblGrid>
        <w:gridCol w:w="3240"/>
        <w:gridCol w:w="3150"/>
      </w:tblGrid>
      <w:tr w:rsidR="00D07F69" w:rsidRPr="00E94821" w14:paraId="1995CB37" w14:textId="77777777">
        <w:trPr>
          <w:cantSplit/>
        </w:trPr>
        <w:tc>
          <w:tcPr>
            <w:tcW w:w="3240" w:type="dxa"/>
            <w:tcBorders>
              <w:top w:val="single" w:sz="6" w:space="0" w:color="000000"/>
              <w:left w:val="single" w:sz="6" w:space="0" w:color="000000"/>
              <w:bottom w:val="single" w:sz="6" w:space="0" w:color="000000"/>
              <w:right w:val="nil"/>
            </w:tcBorders>
          </w:tcPr>
          <w:p w14:paraId="67A5D839" w14:textId="77777777" w:rsidR="00D07F69" w:rsidRPr="00E94821" w:rsidRDefault="003A6D58" w:rsidP="00D07F69">
            <w:pPr>
              <w:numPr>
                <w:ilvl w:val="12"/>
                <w:numId w:val="0"/>
              </w:numPr>
              <w:tabs>
                <w:tab w:val="left" w:pos="0"/>
                <w:tab w:val="left" w:pos="720"/>
                <w:tab w:val="left" w:pos="1440"/>
                <w:tab w:val="left" w:pos="2160"/>
                <w:tab w:val="left" w:pos="2880"/>
                <w:tab w:val="left" w:pos="3600"/>
                <w:tab w:val="left" w:pos="4320"/>
              </w:tabs>
              <w:spacing w:before="100" w:after="38"/>
              <w:jc w:val="center"/>
              <w:rPr>
                <w:rFonts w:ascii="Times New Roman" w:hAnsi="Times New Roman" w:cs="Times New Roman"/>
                <w:szCs w:val="24"/>
              </w:rPr>
            </w:pPr>
            <w:r w:rsidRPr="00E94821">
              <w:rPr>
                <w:rFonts w:ascii="Times New Roman" w:hAnsi="Times New Roman" w:cs="Times New Roman"/>
                <w:b/>
                <w:bCs/>
                <w:szCs w:val="24"/>
                <w:lang w:val="en-CA"/>
              </w:rPr>
              <w:t xml:space="preserve">Adopted </w:t>
            </w:r>
            <w:r w:rsidR="00D07F69" w:rsidRPr="00E94821">
              <w:rPr>
                <w:rFonts w:ascii="Times New Roman" w:hAnsi="Times New Roman" w:cs="Times New Roman"/>
                <w:b/>
                <w:bCs/>
                <w:szCs w:val="24"/>
                <w:lang w:val="en-CA"/>
              </w:rPr>
              <w:t>Date</w:t>
            </w:r>
          </w:p>
        </w:tc>
        <w:tc>
          <w:tcPr>
            <w:tcW w:w="3150" w:type="dxa"/>
            <w:tcBorders>
              <w:top w:val="single" w:sz="6" w:space="0" w:color="000000"/>
              <w:left w:val="single" w:sz="6" w:space="0" w:color="000000"/>
              <w:bottom w:val="single" w:sz="6" w:space="0" w:color="000000"/>
              <w:right w:val="single" w:sz="6" w:space="0" w:color="000000"/>
            </w:tcBorders>
          </w:tcPr>
          <w:p w14:paraId="6064E443" w14:textId="77777777" w:rsidR="00D07F69" w:rsidRPr="00E94821" w:rsidRDefault="00380B39" w:rsidP="002D69E5">
            <w:pPr>
              <w:numPr>
                <w:ilvl w:val="12"/>
                <w:numId w:val="0"/>
              </w:numPr>
              <w:tabs>
                <w:tab w:val="left" w:pos="0"/>
                <w:tab w:val="left" w:pos="720"/>
                <w:tab w:val="left" w:pos="1440"/>
                <w:tab w:val="left" w:pos="2160"/>
                <w:tab w:val="left" w:pos="2880"/>
              </w:tabs>
              <w:spacing w:before="100" w:after="38"/>
              <w:jc w:val="center"/>
              <w:rPr>
                <w:rFonts w:ascii="Times New Roman" w:hAnsi="Times New Roman" w:cs="Times New Roman"/>
                <w:szCs w:val="24"/>
              </w:rPr>
            </w:pPr>
            <w:r w:rsidRPr="00E94821">
              <w:rPr>
                <w:rFonts w:ascii="Times New Roman" w:hAnsi="Times New Roman" w:cs="Times New Roman"/>
                <w:szCs w:val="24"/>
                <w:highlight w:val="yellow"/>
              </w:rPr>
              <w:t>???</w:t>
            </w:r>
          </w:p>
        </w:tc>
      </w:tr>
      <w:tr w:rsidR="003A6D58" w:rsidRPr="00E94821" w14:paraId="099F5801" w14:textId="77777777">
        <w:trPr>
          <w:cantSplit/>
        </w:trPr>
        <w:tc>
          <w:tcPr>
            <w:tcW w:w="3240" w:type="dxa"/>
            <w:tcBorders>
              <w:top w:val="single" w:sz="6" w:space="0" w:color="000000"/>
              <w:left w:val="single" w:sz="6" w:space="0" w:color="000000"/>
              <w:bottom w:val="single" w:sz="6" w:space="0" w:color="000000"/>
              <w:right w:val="nil"/>
            </w:tcBorders>
          </w:tcPr>
          <w:p w14:paraId="22A1AD89" w14:textId="77777777" w:rsidR="003A6D58" w:rsidRPr="00E94821" w:rsidRDefault="003A6D58" w:rsidP="00D07F69">
            <w:pPr>
              <w:numPr>
                <w:ilvl w:val="12"/>
                <w:numId w:val="0"/>
              </w:numPr>
              <w:tabs>
                <w:tab w:val="left" w:pos="0"/>
                <w:tab w:val="left" w:pos="720"/>
                <w:tab w:val="left" w:pos="1440"/>
                <w:tab w:val="left" w:pos="2160"/>
                <w:tab w:val="left" w:pos="2880"/>
                <w:tab w:val="left" w:pos="3600"/>
                <w:tab w:val="left" w:pos="4320"/>
              </w:tabs>
              <w:spacing w:before="100" w:after="38"/>
              <w:jc w:val="center"/>
              <w:rPr>
                <w:rFonts w:ascii="Times New Roman" w:hAnsi="Times New Roman" w:cs="Times New Roman"/>
                <w:b/>
                <w:bCs/>
                <w:szCs w:val="24"/>
                <w:lang w:val="en-CA"/>
              </w:rPr>
            </w:pPr>
            <w:r w:rsidRPr="00E94821">
              <w:rPr>
                <w:rFonts w:ascii="Times New Roman" w:hAnsi="Times New Roman" w:cs="Times New Roman"/>
                <w:b/>
                <w:bCs/>
                <w:szCs w:val="24"/>
                <w:lang w:val="en-CA"/>
              </w:rPr>
              <w:t>Effective Date</w:t>
            </w:r>
          </w:p>
        </w:tc>
        <w:tc>
          <w:tcPr>
            <w:tcW w:w="3150" w:type="dxa"/>
            <w:tcBorders>
              <w:top w:val="single" w:sz="6" w:space="0" w:color="000000"/>
              <w:left w:val="single" w:sz="6" w:space="0" w:color="000000"/>
              <w:bottom w:val="single" w:sz="6" w:space="0" w:color="000000"/>
              <w:right w:val="single" w:sz="6" w:space="0" w:color="000000"/>
            </w:tcBorders>
          </w:tcPr>
          <w:p w14:paraId="2F8B2F39" w14:textId="77777777" w:rsidR="003A6D58" w:rsidRPr="00E94821" w:rsidRDefault="00380B39" w:rsidP="001C20AF">
            <w:pPr>
              <w:numPr>
                <w:ilvl w:val="12"/>
                <w:numId w:val="0"/>
              </w:numPr>
              <w:tabs>
                <w:tab w:val="left" w:pos="0"/>
                <w:tab w:val="left" w:pos="720"/>
                <w:tab w:val="left" w:pos="1440"/>
                <w:tab w:val="left" w:pos="2160"/>
                <w:tab w:val="left" w:pos="2880"/>
              </w:tabs>
              <w:spacing w:before="100" w:after="38"/>
              <w:jc w:val="center"/>
              <w:rPr>
                <w:rFonts w:ascii="Times New Roman" w:hAnsi="Times New Roman" w:cs="Times New Roman"/>
                <w:szCs w:val="24"/>
                <w:lang w:val="en-CA"/>
              </w:rPr>
            </w:pPr>
            <w:r w:rsidRPr="00E94821">
              <w:rPr>
                <w:rFonts w:ascii="Times New Roman" w:hAnsi="Times New Roman" w:cs="Times New Roman"/>
                <w:szCs w:val="24"/>
                <w:highlight w:val="yellow"/>
                <w:lang w:val="en-CA"/>
              </w:rPr>
              <w:t>???</w:t>
            </w:r>
          </w:p>
        </w:tc>
      </w:tr>
    </w:tbl>
    <w:p w14:paraId="40FFDDFA"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32F3A1D4"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47940BF8"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159C0DA7"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Times New Roman" w:hAnsi="Times New Roman" w:cs="Times New Roman"/>
          <w:b/>
          <w:bCs/>
          <w:szCs w:val="24"/>
          <w:lang w:val="en-CA"/>
        </w:rPr>
      </w:pPr>
      <w:r w:rsidRPr="00E94821">
        <w:rPr>
          <w:rFonts w:ascii="Times New Roman" w:hAnsi="Times New Roman" w:cs="Times New Roman"/>
          <w:b/>
          <w:bCs/>
          <w:szCs w:val="24"/>
          <w:lang w:val="en-CA"/>
        </w:rPr>
        <w:t>Health Products and Food Branch</w:t>
      </w:r>
    </w:p>
    <w:p w14:paraId="1EC46A01"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702373E3"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1B21CF44" w14:textId="77777777" w:rsidR="00D07F69" w:rsidRPr="00E94821" w:rsidRDefault="003A6D5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r w:rsidRPr="00E94821">
        <w:rPr>
          <w:rFonts w:ascii="Times New Roman" w:hAnsi="Times New Roman" w:cs="Times New Roman"/>
          <w:noProof/>
          <w:szCs w:val="24"/>
        </w:rPr>
        <w:drawing>
          <wp:inline distT="0" distB="0" distL="0" distR="0" wp14:anchorId="072FC283" wp14:editId="4E45C9F8">
            <wp:extent cx="1592580" cy="3886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anada.jpg"/>
                    <pic:cNvPicPr/>
                  </pic:nvPicPr>
                  <pic:blipFill>
                    <a:blip r:embed="rId9">
                      <a:extLst>
                        <a:ext uri="{28A0092B-C50C-407E-A947-70E740481C1C}">
                          <a14:useLocalDpi xmlns:a14="http://schemas.microsoft.com/office/drawing/2010/main" val="0"/>
                        </a:ext>
                      </a:extLst>
                    </a:blip>
                    <a:stretch>
                      <a:fillRect/>
                    </a:stretch>
                  </pic:blipFill>
                  <pic:spPr>
                    <a:xfrm>
                      <a:off x="0" y="0"/>
                      <a:ext cx="1592580" cy="388620"/>
                    </a:xfrm>
                    <a:prstGeom prst="rect">
                      <a:avLst/>
                    </a:prstGeom>
                  </pic:spPr>
                </pic:pic>
              </a:graphicData>
            </a:graphic>
          </wp:inline>
        </w:drawing>
      </w:r>
    </w:p>
    <w:tbl>
      <w:tblPr>
        <w:tblW w:w="0" w:type="auto"/>
        <w:tblInd w:w="100" w:type="dxa"/>
        <w:tblLayout w:type="fixed"/>
        <w:tblCellMar>
          <w:left w:w="100" w:type="dxa"/>
          <w:right w:w="100" w:type="dxa"/>
        </w:tblCellMar>
        <w:tblLook w:val="0000" w:firstRow="0" w:lastRow="0" w:firstColumn="0" w:lastColumn="0" w:noHBand="0" w:noVBand="0"/>
      </w:tblPr>
      <w:tblGrid>
        <w:gridCol w:w="4410"/>
        <w:gridCol w:w="4950"/>
      </w:tblGrid>
      <w:tr w:rsidR="00D07F69" w:rsidRPr="00E94821" w14:paraId="55596281" w14:textId="77777777">
        <w:trPr>
          <w:cantSplit/>
        </w:trPr>
        <w:tc>
          <w:tcPr>
            <w:tcW w:w="4410" w:type="dxa"/>
            <w:tcBorders>
              <w:top w:val="single" w:sz="6" w:space="0" w:color="000000"/>
              <w:left w:val="single" w:sz="6" w:space="0" w:color="000000"/>
              <w:bottom w:val="single" w:sz="6" w:space="0" w:color="000000"/>
              <w:right w:val="nil"/>
            </w:tcBorders>
          </w:tcPr>
          <w:p w14:paraId="7B192AA8" w14:textId="77777777" w:rsidR="00D07F69" w:rsidRPr="00E94821" w:rsidRDefault="00D07F69" w:rsidP="003122CD">
            <w:pPr>
              <w:numPr>
                <w:ilvl w:val="12"/>
                <w:numId w:val="0"/>
              </w:numPr>
              <w:tabs>
                <w:tab w:val="left" w:pos="0"/>
                <w:tab w:val="left" w:pos="720"/>
                <w:tab w:val="left" w:pos="1440"/>
                <w:tab w:val="left" w:pos="2160"/>
                <w:tab w:val="left" w:pos="2880"/>
                <w:tab w:val="left" w:pos="3600"/>
                <w:tab w:val="left" w:pos="4320"/>
              </w:tabs>
              <w:spacing w:before="100"/>
              <w:rPr>
                <w:rFonts w:ascii="Times New Roman" w:hAnsi="Times New Roman" w:cs="Times New Roman"/>
                <w:lang w:val="en-CA"/>
              </w:rPr>
            </w:pPr>
            <w:r w:rsidRPr="00E94821">
              <w:rPr>
                <w:rFonts w:ascii="Times New Roman" w:hAnsi="Times New Roman" w:cs="Times New Roman"/>
                <w:szCs w:val="24"/>
              </w:rPr>
              <w:lastRenderedPageBreak/>
              <w:br w:type="page"/>
            </w:r>
            <w:r w:rsidRPr="00E94821">
              <w:rPr>
                <w:rFonts w:ascii="Times New Roman" w:hAnsi="Times New Roman" w:cs="Times New Roman"/>
                <w:lang w:val="en-CA"/>
              </w:rPr>
              <w:t>Our mission is to help the people of Canada</w:t>
            </w:r>
            <w:r w:rsidR="003122CD" w:rsidRPr="00E94821">
              <w:rPr>
                <w:rFonts w:ascii="Times New Roman" w:hAnsi="Times New Roman" w:cs="Times New Roman"/>
                <w:lang w:val="en-CA"/>
              </w:rPr>
              <w:t xml:space="preserve"> </w:t>
            </w:r>
            <w:r w:rsidRPr="00E94821">
              <w:rPr>
                <w:rFonts w:ascii="Times New Roman" w:hAnsi="Times New Roman" w:cs="Times New Roman"/>
                <w:lang w:val="en-CA"/>
              </w:rPr>
              <w:t>maintain and improve their health.</w:t>
            </w:r>
          </w:p>
          <w:p w14:paraId="0F866FC3" w14:textId="77777777" w:rsidR="00D07F69" w:rsidRPr="00E94821" w:rsidRDefault="00D07F69" w:rsidP="00D07F69">
            <w:pPr>
              <w:numPr>
                <w:ilvl w:val="12"/>
                <w:numId w:val="0"/>
              </w:numPr>
              <w:tabs>
                <w:tab w:val="right" w:pos="4310"/>
              </w:tabs>
              <w:spacing w:after="38"/>
              <w:rPr>
                <w:rFonts w:ascii="Times New Roman" w:hAnsi="Times New Roman" w:cs="Times New Roman"/>
                <w:szCs w:val="24"/>
              </w:rPr>
            </w:pPr>
            <w:r w:rsidRPr="00E94821">
              <w:rPr>
                <w:rFonts w:ascii="Times New Roman" w:hAnsi="Times New Roman" w:cs="Times New Roman"/>
                <w:i/>
                <w:iCs/>
                <w:lang w:val="en-CA"/>
              </w:rPr>
              <w:tab/>
              <w:t>Health Canada</w:t>
            </w:r>
          </w:p>
        </w:tc>
        <w:tc>
          <w:tcPr>
            <w:tcW w:w="4950" w:type="dxa"/>
            <w:tcBorders>
              <w:top w:val="single" w:sz="6" w:space="0" w:color="000000"/>
              <w:left w:val="single" w:sz="6" w:space="0" w:color="000000"/>
              <w:bottom w:val="single" w:sz="6" w:space="0" w:color="000000"/>
              <w:right w:val="single" w:sz="6" w:space="0" w:color="000000"/>
            </w:tcBorders>
          </w:tcPr>
          <w:p w14:paraId="337A41B7" w14:textId="77777777" w:rsidR="00D07F69" w:rsidRPr="00E94821" w:rsidRDefault="00D07F69" w:rsidP="00D07F69">
            <w:pPr>
              <w:numPr>
                <w:ilvl w:val="12"/>
                <w:numId w:val="0"/>
              </w:numPr>
              <w:tabs>
                <w:tab w:val="right" w:pos="4310"/>
              </w:tabs>
              <w:spacing w:before="100"/>
              <w:rPr>
                <w:rFonts w:ascii="Times New Roman" w:hAnsi="Times New Roman" w:cs="Times New Roman"/>
                <w:lang w:val="en-CA"/>
              </w:rPr>
            </w:pPr>
            <w:r w:rsidRPr="00E94821">
              <w:rPr>
                <w:rFonts w:ascii="Times New Roman" w:hAnsi="Times New Roman" w:cs="Times New Roman"/>
                <w:lang w:val="en-CA"/>
              </w:rPr>
              <w:t>The Health Products and Food Branch (HPFB)’s mandate is to take an integrated approach to managing the health-</w:t>
            </w:r>
            <w:r w:rsidR="00210EE0" w:rsidRPr="00E94821">
              <w:rPr>
                <w:rFonts w:ascii="Times New Roman" w:hAnsi="Times New Roman" w:cs="Times New Roman"/>
                <w:lang w:val="en-CA"/>
              </w:rPr>
              <w:t>related</w:t>
            </w:r>
            <w:r w:rsidRPr="00E94821">
              <w:rPr>
                <w:rFonts w:ascii="Times New Roman" w:hAnsi="Times New Roman" w:cs="Times New Roman"/>
                <w:lang w:val="en-CA"/>
              </w:rPr>
              <w:t xml:space="preserve"> risks and benefits of health products and food by:</w:t>
            </w:r>
          </w:p>
          <w:p w14:paraId="7437D3F5" w14:textId="77777777" w:rsidR="00D07F69" w:rsidRPr="00E94821" w:rsidRDefault="00D07F69" w:rsidP="00D07F69">
            <w:pPr>
              <w:pStyle w:val="Level1"/>
              <w:numPr>
                <w:ilvl w:val="0"/>
                <w:numId w:val="1"/>
              </w:numPr>
              <w:tabs>
                <w:tab w:val="left" w:pos="0"/>
                <w:tab w:val="left" w:pos="720"/>
                <w:tab w:val="left" w:pos="1440"/>
                <w:tab w:val="left" w:pos="2160"/>
                <w:tab w:val="left" w:pos="2880"/>
                <w:tab w:val="left" w:pos="3600"/>
                <w:tab w:val="left" w:pos="4320"/>
              </w:tabs>
              <w:ind w:left="840" w:hanging="840"/>
              <w:rPr>
                <w:sz w:val="20"/>
                <w:szCs w:val="20"/>
                <w:lang w:val="en-CA"/>
              </w:rPr>
            </w:pPr>
            <w:r w:rsidRPr="00E94821">
              <w:rPr>
                <w:sz w:val="20"/>
                <w:szCs w:val="20"/>
                <w:lang w:val="en-CA"/>
              </w:rPr>
              <w:t>Minimizing health risk factors to Canadians while maximizing the safety provided by the regulatory system for health products and food; and,</w:t>
            </w:r>
          </w:p>
          <w:p w14:paraId="1CCB4CFA" w14:textId="77777777" w:rsidR="00D07F69" w:rsidRPr="00E94821" w:rsidRDefault="00D07F69" w:rsidP="00D07F69">
            <w:pPr>
              <w:pStyle w:val="Level1"/>
              <w:numPr>
                <w:ilvl w:val="0"/>
                <w:numId w:val="1"/>
              </w:numPr>
              <w:tabs>
                <w:tab w:val="left" w:pos="0"/>
                <w:tab w:val="left" w:pos="720"/>
                <w:tab w:val="left" w:pos="1440"/>
                <w:tab w:val="left" w:pos="2160"/>
                <w:tab w:val="left" w:pos="2880"/>
                <w:tab w:val="left" w:pos="3600"/>
                <w:tab w:val="left" w:pos="4320"/>
              </w:tabs>
              <w:ind w:left="840" w:hanging="840"/>
              <w:rPr>
                <w:sz w:val="20"/>
                <w:szCs w:val="20"/>
                <w:lang w:val="en-CA"/>
              </w:rPr>
            </w:pPr>
            <w:r w:rsidRPr="00E94821">
              <w:rPr>
                <w:sz w:val="20"/>
                <w:szCs w:val="20"/>
                <w:lang w:val="en-CA"/>
              </w:rPr>
              <w:t>Promoting conditions that enable Canadians to make healthy choices and providing information so that they can make informed decisions about their health.</w:t>
            </w:r>
          </w:p>
          <w:p w14:paraId="3E54C6BF" w14:textId="77777777" w:rsidR="00D07F69" w:rsidRPr="00E94821" w:rsidRDefault="00D07F69" w:rsidP="00D07F69">
            <w:pPr>
              <w:numPr>
                <w:ilvl w:val="12"/>
                <w:numId w:val="0"/>
              </w:numPr>
              <w:tabs>
                <w:tab w:val="right" w:pos="4850"/>
              </w:tabs>
              <w:spacing w:after="38"/>
              <w:rPr>
                <w:rFonts w:ascii="Times New Roman" w:hAnsi="Times New Roman" w:cs="Times New Roman"/>
                <w:szCs w:val="24"/>
              </w:rPr>
            </w:pPr>
            <w:r w:rsidRPr="00E94821">
              <w:rPr>
                <w:rFonts w:ascii="Times New Roman" w:hAnsi="Times New Roman" w:cs="Times New Roman"/>
                <w:lang w:val="en-CA"/>
              </w:rPr>
              <w:tab/>
            </w:r>
            <w:r w:rsidRPr="00E94821">
              <w:rPr>
                <w:rFonts w:ascii="Times New Roman" w:hAnsi="Times New Roman" w:cs="Times New Roman"/>
                <w:i/>
                <w:iCs/>
                <w:lang w:val="en-CA"/>
              </w:rPr>
              <w:t>Health Products and Food Branch</w:t>
            </w:r>
          </w:p>
        </w:tc>
      </w:tr>
    </w:tbl>
    <w:p w14:paraId="6124D5E3"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5D2E5C4D"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5697D2F5"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r w:rsidRPr="00E94821">
        <w:rPr>
          <w:rFonts w:ascii="Times New Roman" w:hAnsi="Times New Roman" w:cs="Times New Roman"/>
          <w:szCs w:val="24"/>
          <w:lang w:val="en-CA"/>
        </w:rPr>
        <w:t xml:space="preserve">© Minister of Public Works and Government Services Canada </w:t>
      </w:r>
      <w:r w:rsidR="001E6F1C" w:rsidRPr="00E94821">
        <w:rPr>
          <w:rFonts w:ascii="Times New Roman" w:hAnsi="Times New Roman" w:cs="Times New Roman"/>
          <w:szCs w:val="24"/>
          <w:lang w:val="en-CA"/>
        </w:rPr>
        <w:t>20</w:t>
      </w:r>
      <w:r w:rsidR="00860086" w:rsidRPr="00E94821">
        <w:rPr>
          <w:rFonts w:ascii="Times New Roman" w:hAnsi="Times New Roman" w:cs="Times New Roman"/>
          <w:szCs w:val="24"/>
          <w:lang w:val="en-CA"/>
        </w:rPr>
        <w:t>9</w:t>
      </w:r>
    </w:p>
    <w:p w14:paraId="1984EACE"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1B30A699"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i/>
          <w:iCs/>
          <w:szCs w:val="24"/>
          <w:lang w:val="fr-CA"/>
        </w:rPr>
      </w:pPr>
      <w:r w:rsidRPr="00E94821">
        <w:rPr>
          <w:rFonts w:ascii="Times New Roman" w:hAnsi="Times New Roman" w:cs="Times New Roman"/>
          <w:b/>
          <w:bCs/>
          <w:i/>
          <w:iCs/>
          <w:szCs w:val="24"/>
          <w:highlight w:val="yellow"/>
          <w:lang w:val="fr-CA"/>
        </w:rPr>
        <w:t xml:space="preserve">Également disponible en français sous le titre : </w:t>
      </w:r>
      <w:r w:rsidRPr="00E94821">
        <w:rPr>
          <w:rFonts w:ascii="Times New Roman" w:hAnsi="Times New Roman" w:cs="Times New Roman"/>
          <w:i/>
          <w:iCs/>
          <w:szCs w:val="24"/>
          <w:highlight w:val="yellow"/>
          <w:lang w:val="fr-CA"/>
        </w:rPr>
        <w:t>Ligne directrice: Monographie de produit</w:t>
      </w:r>
    </w:p>
    <w:p w14:paraId="3473F32E" w14:textId="77777777" w:rsidR="00483E34" w:rsidRPr="00E94821" w:rsidRDefault="00483E34">
      <w:pPr>
        <w:spacing w:after="200" w:line="276" w:lineRule="auto"/>
        <w:rPr>
          <w:rFonts w:ascii="Times New Roman" w:hAnsi="Times New Roman" w:cs="Times New Roman"/>
          <w:szCs w:val="24"/>
          <w:lang w:val="fr-CA"/>
        </w:rPr>
      </w:pPr>
      <w:r w:rsidRPr="00E94821">
        <w:rPr>
          <w:rFonts w:ascii="Times New Roman" w:hAnsi="Times New Roman" w:cs="Times New Roman"/>
          <w:szCs w:val="24"/>
          <w:lang w:val="fr-CA"/>
        </w:rPr>
        <w:br w:type="page"/>
      </w:r>
    </w:p>
    <w:p w14:paraId="5F44FD02"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8"/>
          <w:szCs w:val="28"/>
          <w:lang w:val="en-CA"/>
        </w:rPr>
      </w:pPr>
      <w:r w:rsidRPr="00E94821">
        <w:rPr>
          <w:rFonts w:ascii="Times New Roman" w:hAnsi="Times New Roman" w:cs="Times New Roman"/>
          <w:b/>
          <w:bCs/>
          <w:sz w:val="28"/>
          <w:szCs w:val="28"/>
          <w:lang w:val="en-CA"/>
        </w:rPr>
        <w:lastRenderedPageBreak/>
        <w:t>FOREWORD</w:t>
      </w:r>
    </w:p>
    <w:p w14:paraId="74AB12A2"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 w:val="28"/>
          <w:szCs w:val="28"/>
          <w:lang w:val="en-CA"/>
        </w:rPr>
      </w:pPr>
    </w:p>
    <w:p w14:paraId="61F6DA0B"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r w:rsidRPr="00E94821">
        <w:rPr>
          <w:rFonts w:ascii="Times New Roman" w:hAnsi="Times New Roman" w:cs="Times New Roman"/>
          <w:szCs w:val="24"/>
          <w:lang w:val="en-CA"/>
        </w:rPr>
        <w:t xml:space="preserve">Guidance documents are meant to provide assistance to industry and health care professionals on </w:t>
      </w:r>
      <w:r w:rsidRPr="00E94821">
        <w:rPr>
          <w:rFonts w:ascii="Times New Roman" w:hAnsi="Times New Roman" w:cs="Times New Roman"/>
          <w:b/>
          <w:bCs/>
          <w:szCs w:val="24"/>
          <w:lang w:val="en-CA"/>
        </w:rPr>
        <w:t>how</w:t>
      </w:r>
      <w:r w:rsidRPr="00E94821">
        <w:rPr>
          <w:rFonts w:ascii="Times New Roman" w:hAnsi="Times New Roman" w:cs="Times New Roman"/>
          <w:szCs w:val="24"/>
          <w:lang w:val="en-CA"/>
        </w:rPr>
        <w:t xml:space="preserve"> to comply with the policies and governing statutes and regulations. They also serve to provide review and compliance guidance to staff, thereby ensuring that mandates are implemented in a fair, consistent and effective manner.</w:t>
      </w:r>
    </w:p>
    <w:p w14:paraId="5617C850"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696C899D"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r w:rsidRPr="00E94821">
        <w:rPr>
          <w:rFonts w:ascii="Times New Roman" w:hAnsi="Times New Roman" w:cs="Times New Roman"/>
          <w:szCs w:val="24"/>
          <w:lang w:val="en-CA"/>
        </w:rPr>
        <w:t xml:space="preserve">Guidance documents are administrative instruments not having force of law and, as such, allow for flexibility in approach. Alternate approaches to the principles and practices described in this document </w:t>
      </w:r>
      <w:r w:rsidRPr="00E94821">
        <w:rPr>
          <w:rFonts w:ascii="Times New Roman" w:hAnsi="Times New Roman" w:cs="Times New Roman"/>
          <w:b/>
          <w:bCs/>
          <w:i/>
          <w:iCs/>
          <w:szCs w:val="24"/>
          <w:lang w:val="en-CA"/>
        </w:rPr>
        <w:t>may be</w:t>
      </w:r>
      <w:r w:rsidRPr="00E94821">
        <w:rPr>
          <w:rFonts w:ascii="Times New Roman" w:hAnsi="Times New Roman" w:cs="Times New Roman"/>
          <w:szCs w:val="24"/>
          <w:lang w:val="en-CA"/>
        </w:rPr>
        <w:t xml:space="preserve"> acceptable provided they are supported by adequate scientific justification. Alternate approaches should be discussed in advance with the relevant program area to avoid the possible finding that applicable statutory or regulatory requirements have not been met.</w:t>
      </w:r>
    </w:p>
    <w:p w14:paraId="03E8431A"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0062E19D"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r w:rsidRPr="00E94821">
        <w:rPr>
          <w:rFonts w:ascii="Times New Roman" w:hAnsi="Times New Roman" w:cs="Times New Roman"/>
          <w:szCs w:val="24"/>
          <w:lang w:val="en-CA"/>
        </w:rPr>
        <w:t>As a corollary to the above, it is equally important to note that Health Canada reserves the right to request information or material, or define conditions not specifically described in this guidance, in order to allow the Department to adequately assess the safety, efficacy or quality of a therapeutic product. Health Canada is committed to ensuring that such requests are justifiable and that decisions are clearly documented.</w:t>
      </w:r>
    </w:p>
    <w:p w14:paraId="6C75FB1B"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052F280F"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r w:rsidRPr="00E94821">
        <w:rPr>
          <w:rFonts w:ascii="Times New Roman" w:hAnsi="Times New Roman" w:cs="Times New Roman"/>
          <w:szCs w:val="24"/>
          <w:lang w:val="en-CA"/>
        </w:rPr>
        <w:t xml:space="preserve">This document should be read in conjunction with the accompanying notice and the relevant sections of other applicable </w:t>
      </w:r>
      <w:r w:rsidR="003C43E4" w:rsidRPr="00E94821">
        <w:rPr>
          <w:rFonts w:ascii="Times New Roman" w:hAnsi="Times New Roman" w:cs="Times New Roman"/>
          <w:szCs w:val="24"/>
          <w:lang w:val="en-CA"/>
        </w:rPr>
        <w:t>guidance’s</w:t>
      </w:r>
      <w:r w:rsidRPr="00E94821">
        <w:rPr>
          <w:rFonts w:ascii="Times New Roman" w:hAnsi="Times New Roman" w:cs="Times New Roman"/>
          <w:szCs w:val="24"/>
          <w:lang w:val="en-CA"/>
        </w:rPr>
        <w:t>.</w:t>
      </w:r>
    </w:p>
    <w:p w14:paraId="7D2082DD" w14:textId="77777777" w:rsidR="00B83F38" w:rsidRPr="00E94821" w:rsidRDefault="00B83F38"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63495A0F" w14:textId="77777777" w:rsidR="00483E34" w:rsidRPr="00E94821" w:rsidRDefault="00483E34"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p w14:paraId="1010E25F" w14:textId="77777777" w:rsidR="00483E34" w:rsidRPr="00E94821" w:rsidRDefault="00483E34">
      <w:pPr>
        <w:spacing w:after="200" w:line="276" w:lineRule="auto"/>
        <w:rPr>
          <w:rFonts w:ascii="Times New Roman" w:hAnsi="Times New Roman" w:cs="Times New Roman"/>
          <w:szCs w:val="24"/>
          <w:lang w:val="en-CA"/>
        </w:rPr>
      </w:pPr>
      <w:r w:rsidRPr="00E94821">
        <w:rPr>
          <w:rFonts w:ascii="Times New Roman" w:hAnsi="Times New Roman" w:cs="Times New Roman"/>
          <w:szCs w:val="24"/>
          <w:lang w:val="en-CA"/>
        </w:rPr>
        <w:br w:type="page"/>
      </w:r>
    </w:p>
    <w:p w14:paraId="72C8FFB8"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b/>
          <w:bCs/>
          <w:szCs w:val="24"/>
          <w:lang w:val="en-CA"/>
        </w:rPr>
      </w:pPr>
      <w:r w:rsidRPr="00E94821">
        <w:rPr>
          <w:rFonts w:ascii="Times New Roman" w:hAnsi="Times New Roman" w:cs="Times New Roman"/>
          <w:b/>
          <w:bCs/>
          <w:szCs w:val="24"/>
          <w:lang w:val="en-CA"/>
        </w:rPr>
        <w:lastRenderedPageBreak/>
        <w:t>DOCUMENT REVISION HISTORY</w:t>
      </w:r>
    </w:p>
    <w:p w14:paraId="2407324D"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tbl>
      <w:tblPr>
        <w:tblW w:w="9360" w:type="dxa"/>
        <w:tblInd w:w="91" w:type="dxa"/>
        <w:tblLayout w:type="fixed"/>
        <w:tblCellMar>
          <w:left w:w="91" w:type="dxa"/>
          <w:right w:w="91" w:type="dxa"/>
        </w:tblCellMar>
        <w:tblLook w:val="0000" w:firstRow="0" w:lastRow="0" w:firstColumn="0" w:lastColumn="0" w:noHBand="0" w:noVBand="0"/>
      </w:tblPr>
      <w:tblGrid>
        <w:gridCol w:w="2340"/>
        <w:gridCol w:w="2340"/>
        <w:gridCol w:w="2340"/>
        <w:gridCol w:w="2340"/>
      </w:tblGrid>
      <w:tr w:rsidR="00380B39" w:rsidRPr="00E94821" w14:paraId="2E8C7408" w14:textId="77777777" w:rsidTr="00380B39">
        <w:trPr>
          <w:cantSplit/>
        </w:trPr>
        <w:tc>
          <w:tcPr>
            <w:tcW w:w="2340" w:type="dxa"/>
            <w:tcBorders>
              <w:top w:val="single" w:sz="6" w:space="0" w:color="000000"/>
              <w:left w:val="single" w:sz="6" w:space="0" w:color="000000"/>
              <w:bottom w:val="nil"/>
              <w:right w:val="nil"/>
            </w:tcBorders>
          </w:tcPr>
          <w:p w14:paraId="43218293" w14:textId="77777777" w:rsidR="00380B39" w:rsidRPr="00E94821" w:rsidRDefault="00380B39" w:rsidP="00D07F69">
            <w:pPr>
              <w:numPr>
                <w:ilvl w:val="12"/>
                <w:numId w:val="0"/>
              </w:numPr>
              <w:tabs>
                <w:tab w:val="left" w:pos="0"/>
                <w:tab w:val="left" w:pos="720"/>
                <w:tab w:val="left" w:pos="1440"/>
                <w:tab w:val="left" w:pos="2160"/>
              </w:tabs>
              <w:spacing w:before="100" w:after="48"/>
              <w:rPr>
                <w:rFonts w:ascii="Times New Roman" w:hAnsi="Times New Roman" w:cs="Times New Roman"/>
              </w:rPr>
            </w:pPr>
            <w:r w:rsidRPr="00E94821">
              <w:rPr>
                <w:rFonts w:ascii="Times New Roman" w:hAnsi="Times New Roman" w:cs="Times New Roman"/>
                <w:b/>
                <w:bCs/>
                <w:lang w:val="en-CA"/>
              </w:rPr>
              <w:t>File name</w:t>
            </w:r>
          </w:p>
        </w:tc>
        <w:tc>
          <w:tcPr>
            <w:tcW w:w="2340" w:type="dxa"/>
            <w:tcBorders>
              <w:top w:val="single" w:sz="6" w:space="0" w:color="000000"/>
              <w:left w:val="single" w:sz="6" w:space="0" w:color="000000"/>
              <w:bottom w:val="nil"/>
              <w:right w:val="nil"/>
            </w:tcBorders>
          </w:tcPr>
          <w:p w14:paraId="779B09A1" w14:textId="77777777" w:rsidR="00380B39" w:rsidRPr="00E94821" w:rsidRDefault="00F37C3C" w:rsidP="00D07F69">
            <w:pPr>
              <w:numPr>
                <w:ilvl w:val="12"/>
                <w:numId w:val="0"/>
              </w:numPr>
              <w:tabs>
                <w:tab w:val="left" w:pos="0"/>
                <w:tab w:val="left" w:pos="720"/>
                <w:tab w:val="left" w:pos="1440"/>
                <w:tab w:val="left" w:pos="2160"/>
              </w:tabs>
              <w:spacing w:before="100" w:after="48"/>
              <w:rPr>
                <w:rFonts w:ascii="Times New Roman" w:hAnsi="Times New Roman" w:cs="Times New Roman"/>
                <w:lang w:val="en-CA"/>
              </w:rPr>
            </w:pPr>
            <w:r w:rsidRPr="00E94821">
              <w:rPr>
                <w:rFonts w:ascii="Times New Roman" w:hAnsi="Times New Roman" w:cs="Times New Roman"/>
                <w:highlight w:val="yellow"/>
                <w:lang w:val="en-CA"/>
              </w:rPr>
              <w:t>???</w:t>
            </w:r>
          </w:p>
        </w:tc>
        <w:tc>
          <w:tcPr>
            <w:tcW w:w="2340" w:type="dxa"/>
            <w:tcBorders>
              <w:top w:val="single" w:sz="6" w:space="0" w:color="000000"/>
              <w:left w:val="single" w:sz="12" w:space="0" w:color="000000"/>
              <w:bottom w:val="nil"/>
              <w:right w:val="nil"/>
            </w:tcBorders>
          </w:tcPr>
          <w:p w14:paraId="11CD6997" w14:textId="77777777" w:rsidR="00380B39" w:rsidRPr="00E94821" w:rsidRDefault="00380B39" w:rsidP="00D07F69">
            <w:pPr>
              <w:numPr>
                <w:ilvl w:val="12"/>
                <w:numId w:val="0"/>
              </w:numPr>
              <w:tabs>
                <w:tab w:val="left" w:pos="0"/>
                <w:tab w:val="left" w:pos="720"/>
                <w:tab w:val="left" w:pos="1440"/>
                <w:tab w:val="left" w:pos="2160"/>
              </w:tabs>
              <w:spacing w:before="100" w:after="48"/>
              <w:rPr>
                <w:rFonts w:ascii="Times New Roman" w:hAnsi="Times New Roman" w:cs="Times New Roman"/>
              </w:rPr>
            </w:pPr>
            <w:r w:rsidRPr="00E94821">
              <w:rPr>
                <w:rFonts w:ascii="Times New Roman" w:hAnsi="Times New Roman" w:cs="Times New Roman"/>
                <w:b/>
                <w:bCs/>
                <w:lang w:val="en-CA"/>
              </w:rPr>
              <w:t>Replaces</w:t>
            </w:r>
          </w:p>
        </w:tc>
        <w:tc>
          <w:tcPr>
            <w:tcW w:w="2340" w:type="dxa"/>
            <w:tcBorders>
              <w:top w:val="single" w:sz="6" w:space="0" w:color="000000"/>
              <w:left w:val="single" w:sz="6" w:space="0" w:color="000000"/>
              <w:bottom w:val="nil"/>
              <w:right w:val="single" w:sz="6" w:space="0" w:color="000000"/>
            </w:tcBorders>
          </w:tcPr>
          <w:p w14:paraId="10588253" w14:textId="77777777" w:rsidR="00380B39" w:rsidRPr="00E94821" w:rsidRDefault="00784A07" w:rsidP="00380B39">
            <w:pPr>
              <w:numPr>
                <w:ilvl w:val="12"/>
                <w:numId w:val="0"/>
              </w:numPr>
              <w:tabs>
                <w:tab w:val="left" w:pos="0"/>
                <w:tab w:val="left" w:pos="720"/>
                <w:tab w:val="left" w:pos="1440"/>
                <w:tab w:val="left" w:pos="2160"/>
              </w:tabs>
              <w:spacing w:before="100" w:after="48"/>
              <w:rPr>
                <w:rFonts w:ascii="Times New Roman" w:hAnsi="Times New Roman" w:cs="Times New Roman"/>
                <w:lang w:val="en-CA"/>
              </w:rPr>
            </w:pPr>
            <w:r w:rsidRPr="00E94821">
              <w:rPr>
                <w:rFonts w:ascii="Times New Roman" w:hAnsi="Times New Roman" w:cs="Times New Roman"/>
                <w:lang w:val="en-CA"/>
              </w:rPr>
              <w:t>N/A</w:t>
            </w:r>
            <w:r w:rsidR="00380B39" w:rsidRPr="00E94821">
              <w:rPr>
                <w:rFonts w:ascii="Times New Roman" w:hAnsi="Times New Roman" w:cs="Times New Roman"/>
                <w:lang w:val="en-CA"/>
              </w:rPr>
              <w:t xml:space="preserve"> </w:t>
            </w:r>
          </w:p>
        </w:tc>
      </w:tr>
      <w:tr w:rsidR="00380B39" w:rsidRPr="00E94821" w14:paraId="4A36351E" w14:textId="77777777" w:rsidTr="00380B39">
        <w:trPr>
          <w:cantSplit/>
        </w:trPr>
        <w:tc>
          <w:tcPr>
            <w:tcW w:w="2340" w:type="dxa"/>
            <w:tcBorders>
              <w:top w:val="single" w:sz="6" w:space="0" w:color="000000"/>
              <w:left w:val="single" w:sz="6" w:space="0" w:color="000000"/>
              <w:bottom w:val="single" w:sz="6" w:space="0" w:color="000000"/>
              <w:right w:val="nil"/>
            </w:tcBorders>
          </w:tcPr>
          <w:p w14:paraId="5D4C347D" w14:textId="77777777" w:rsidR="00380B39" w:rsidRPr="00E94821" w:rsidRDefault="00380B39" w:rsidP="00D07F69">
            <w:pPr>
              <w:numPr>
                <w:ilvl w:val="12"/>
                <w:numId w:val="0"/>
              </w:numPr>
              <w:tabs>
                <w:tab w:val="left" w:pos="0"/>
                <w:tab w:val="left" w:pos="720"/>
                <w:tab w:val="left" w:pos="1440"/>
                <w:tab w:val="left" w:pos="2160"/>
              </w:tabs>
              <w:spacing w:before="100" w:after="48"/>
              <w:rPr>
                <w:rFonts w:ascii="Times New Roman" w:hAnsi="Times New Roman" w:cs="Times New Roman"/>
                <w:b/>
                <w:bCs/>
                <w:lang w:val="en-CA"/>
              </w:rPr>
            </w:pPr>
            <w:r w:rsidRPr="00E94821">
              <w:rPr>
                <w:rFonts w:ascii="Times New Roman" w:hAnsi="Times New Roman" w:cs="Times New Roman"/>
                <w:b/>
                <w:bCs/>
                <w:lang w:val="en-CA"/>
              </w:rPr>
              <w:t>Date Adopted</w:t>
            </w:r>
          </w:p>
          <w:p w14:paraId="4F869A97" w14:textId="77777777" w:rsidR="00380B39" w:rsidRPr="00E94821" w:rsidRDefault="00380B39" w:rsidP="007F262C">
            <w:pPr>
              <w:numPr>
                <w:ilvl w:val="12"/>
                <w:numId w:val="0"/>
              </w:numPr>
              <w:tabs>
                <w:tab w:val="left" w:pos="0"/>
                <w:tab w:val="left" w:pos="720"/>
                <w:tab w:val="left" w:pos="1440"/>
                <w:tab w:val="left" w:pos="2160"/>
              </w:tabs>
              <w:spacing w:before="100" w:after="48"/>
              <w:rPr>
                <w:rFonts w:ascii="Times New Roman" w:hAnsi="Times New Roman" w:cs="Times New Roman"/>
              </w:rPr>
            </w:pPr>
            <w:r w:rsidRPr="00E94821">
              <w:rPr>
                <w:rFonts w:ascii="Times New Roman" w:hAnsi="Times New Roman" w:cs="Times New Roman"/>
                <w:b/>
                <w:bCs/>
                <w:lang w:val="en-CA"/>
              </w:rPr>
              <w:t>Effective Date</w:t>
            </w:r>
          </w:p>
        </w:tc>
        <w:tc>
          <w:tcPr>
            <w:tcW w:w="2340" w:type="dxa"/>
            <w:tcBorders>
              <w:top w:val="single" w:sz="6" w:space="0" w:color="000000"/>
              <w:left w:val="single" w:sz="6" w:space="0" w:color="000000"/>
              <w:bottom w:val="single" w:sz="6" w:space="0" w:color="000000"/>
              <w:right w:val="nil"/>
            </w:tcBorders>
          </w:tcPr>
          <w:p w14:paraId="79E5845E" w14:textId="77777777" w:rsidR="00380B39" w:rsidRPr="00E94821" w:rsidRDefault="00380B39" w:rsidP="009216B5">
            <w:pPr>
              <w:numPr>
                <w:ilvl w:val="12"/>
                <w:numId w:val="0"/>
              </w:numPr>
              <w:tabs>
                <w:tab w:val="left" w:pos="0"/>
                <w:tab w:val="left" w:pos="720"/>
                <w:tab w:val="left" w:pos="1440"/>
                <w:tab w:val="left" w:pos="2160"/>
              </w:tabs>
              <w:spacing w:before="100" w:after="48"/>
              <w:rPr>
                <w:rFonts w:ascii="Times New Roman" w:hAnsi="Times New Roman" w:cs="Times New Roman"/>
                <w:lang w:val="en-CA"/>
              </w:rPr>
            </w:pPr>
            <w:r w:rsidRPr="00E94821">
              <w:rPr>
                <w:rFonts w:ascii="Times New Roman" w:hAnsi="Times New Roman" w:cs="Times New Roman"/>
                <w:highlight w:val="yellow"/>
                <w:lang w:val="en-CA"/>
              </w:rPr>
              <w:t>???</w:t>
            </w:r>
          </w:p>
          <w:p w14:paraId="75141177" w14:textId="77777777" w:rsidR="00380B39" w:rsidRPr="00E94821" w:rsidRDefault="00380B39" w:rsidP="009216B5">
            <w:pPr>
              <w:numPr>
                <w:ilvl w:val="12"/>
                <w:numId w:val="0"/>
              </w:numPr>
              <w:tabs>
                <w:tab w:val="left" w:pos="0"/>
                <w:tab w:val="left" w:pos="720"/>
                <w:tab w:val="left" w:pos="1440"/>
                <w:tab w:val="left" w:pos="2160"/>
              </w:tabs>
              <w:spacing w:before="100" w:after="48"/>
              <w:rPr>
                <w:rFonts w:ascii="Times New Roman" w:hAnsi="Times New Roman" w:cs="Times New Roman"/>
                <w:highlight w:val="yellow"/>
              </w:rPr>
            </w:pPr>
            <w:r w:rsidRPr="00E94821">
              <w:rPr>
                <w:rFonts w:ascii="Times New Roman" w:hAnsi="Times New Roman" w:cs="Times New Roman"/>
                <w:highlight w:val="yellow"/>
                <w:lang w:val="en-CA"/>
              </w:rPr>
              <w:t>???</w:t>
            </w:r>
          </w:p>
        </w:tc>
        <w:tc>
          <w:tcPr>
            <w:tcW w:w="2340" w:type="dxa"/>
            <w:tcBorders>
              <w:top w:val="single" w:sz="6" w:space="0" w:color="000000"/>
              <w:left w:val="single" w:sz="12" w:space="0" w:color="000000"/>
              <w:bottom w:val="single" w:sz="6" w:space="0" w:color="000000"/>
              <w:right w:val="nil"/>
            </w:tcBorders>
          </w:tcPr>
          <w:p w14:paraId="1DEF043C" w14:textId="77777777" w:rsidR="00380B39" w:rsidRPr="00E94821" w:rsidRDefault="00380B39" w:rsidP="0039341B">
            <w:pPr>
              <w:numPr>
                <w:ilvl w:val="12"/>
                <w:numId w:val="0"/>
              </w:numPr>
              <w:tabs>
                <w:tab w:val="left" w:pos="0"/>
                <w:tab w:val="left" w:pos="720"/>
                <w:tab w:val="left" w:pos="1440"/>
                <w:tab w:val="left" w:pos="2160"/>
              </w:tabs>
              <w:spacing w:before="100" w:after="48"/>
              <w:rPr>
                <w:rFonts w:ascii="Times New Roman" w:hAnsi="Times New Roman" w:cs="Times New Roman"/>
                <w:b/>
                <w:bCs/>
                <w:lang w:val="en-CA"/>
              </w:rPr>
            </w:pPr>
            <w:r w:rsidRPr="00E94821">
              <w:rPr>
                <w:rFonts w:ascii="Times New Roman" w:hAnsi="Times New Roman" w:cs="Times New Roman"/>
                <w:b/>
                <w:bCs/>
                <w:lang w:val="en-CA"/>
              </w:rPr>
              <w:t>Date Adopted</w:t>
            </w:r>
          </w:p>
          <w:p w14:paraId="75822AF7" w14:textId="77777777" w:rsidR="00380B39" w:rsidRPr="00E94821" w:rsidRDefault="00380B39" w:rsidP="0039341B">
            <w:pPr>
              <w:numPr>
                <w:ilvl w:val="12"/>
                <w:numId w:val="0"/>
              </w:numPr>
              <w:tabs>
                <w:tab w:val="left" w:pos="0"/>
                <w:tab w:val="left" w:pos="720"/>
                <w:tab w:val="left" w:pos="1440"/>
                <w:tab w:val="left" w:pos="2160"/>
              </w:tabs>
              <w:spacing w:after="48"/>
              <w:rPr>
                <w:rFonts w:ascii="Times New Roman" w:hAnsi="Times New Roman" w:cs="Times New Roman"/>
              </w:rPr>
            </w:pPr>
            <w:r w:rsidRPr="00E94821">
              <w:rPr>
                <w:rFonts w:ascii="Times New Roman" w:hAnsi="Times New Roman" w:cs="Times New Roman"/>
                <w:b/>
                <w:bCs/>
                <w:lang w:val="en-CA"/>
              </w:rPr>
              <w:t>Effective Date</w:t>
            </w:r>
          </w:p>
        </w:tc>
        <w:tc>
          <w:tcPr>
            <w:tcW w:w="2340" w:type="dxa"/>
            <w:tcBorders>
              <w:top w:val="single" w:sz="6" w:space="0" w:color="000000"/>
              <w:left w:val="single" w:sz="6" w:space="0" w:color="000000"/>
              <w:bottom w:val="single" w:sz="6" w:space="0" w:color="000000"/>
              <w:right w:val="single" w:sz="6" w:space="0" w:color="000000"/>
            </w:tcBorders>
          </w:tcPr>
          <w:p w14:paraId="1DB73646" w14:textId="77777777" w:rsidR="00380B39" w:rsidRPr="00E94821" w:rsidRDefault="00784A07" w:rsidP="00380B39">
            <w:pPr>
              <w:numPr>
                <w:ilvl w:val="12"/>
                <w:numId w:val="0"/>
              </w:numPr>
              <w:tabs>
                <w:tab w:val="left" w:pos="0"/>
                <w:tab w:val="left" w:pos="720"/>
                <w:tab w:val="left" w:pos="1440"/>
                <w:tab w:val="left" w:pos="2160"/>
              </w:tabs>
              <w:spacing w:before="100" w:after="48"/>
              <w:rPr>
                <w:rFonts w:ascii="Times New Roman" w:hAnsi="Times New Roman" w:cs="Times New Roman"/>
                <w:lang w:val="en-CA"/>
              </w:rPr>
            </w:pPr>
            <w:r w:rsidRPr="00E94821">
              <w:rPr>
                <w:rFonts w:ascii="Times New Roman" w:hAnsi="Times New Roman" w:cs="Times New Roman"/>
                <w:lang w:val="en-CA"/>
              </w:rPr>
              <w:t>N/A</w:t>
            </w:r>
          </w:p>
          <w:p w14:paraId="18A9EEAE" w14:textId="77777777" w:rsidR="00784A07" w:rsidRPr="00E94821" w:rsidRDefault="00784A07" w:rsidP="00380B39">
            <w:pPr>
              <w:numPr>
                <w:ilvl w:val="12"/>
                <w:numId w:val="0"/>
              </w:numPr>
              <w:tabs>
                <w:tab w:val="left" w:pos="0"/>
                <w:tab w:val="left" w:pos="720"/>
                <w:tab w:val="left" w:pos="1440"/>
                <w:tab w:val="left" w:pos="2160"/>
              </w:tabs>
              <w:spacing w:before="100" w:after="48"/>
              <w:rPr>
                <w:rFonts w:ascii="Times New Roman" w:hAnsi="Times New Roman" w:cs="Times New Roman"/>
                <w:highlight w:val="yellow"/>
              </w:rPr>
            </w:pPr>
            <w:r w:rsidRPr="00E94821">
              <w:rPr>
                <w:rFonts w:ascii="Times New Roman" w:hAnsi="Times New Roman" w:cs="Times New Roman"/>
                <w:lang w:val="en-CA"/>
              </w:rPr>
              <w:t>N/A</w:t>
            </w:r>
          </w:p>
        </w:tc>
      </w:tr>
    </w:tbl>
    <w:p w14:paraId="1CA0AAAC" w14:textId="77777777" w:rsidR="00D07F69" w:rsidRPr="00E94821" w:rsidRDefault="00D07F69" w:rsidP="00D07F6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p>
    <w:tbl>
      <w:tblPr>
        <w:tblW w:w="0" w:type="auto"/>
        <w:tblInd w:w="100" w:type="dxa"/>
        <w:tblLayout w:type="fixed"/>
        <w:tblCellMar>
          <w:left w:w="100" w:type="dxa"/>
          <w:right w:w="100" w:type="dxa"/>
        </w:tblCellMar>
        <w:tblLook w:val="0000" w:firstRow="0" w:lastRow="0" w:firstColumn="0" w:lastColumn="0" w:noHBand="0" w:noVBand="0"/>
      </w:tblPr>
      <w:tblGrid>
        <w:gridCol w:w="1080"/>
        <w:gridCol w:w="3780"/>
        <w:gridCol w:w="2880"/>
        <w:gridCol w:w="1620"/>
      </w:tblGrid>
      <w:tr w:rsidR="00D07F69" w:rsidRPr="00E94821" w14:paraId="34AE25D5" w14:textId="77777777">
        <w:trPr>
          <w:cantSplit/>
        </w:trPr>
        <w:tc>
          <w:tcPr>
            <w:tcW w:w="1080" w:type="dxa"/>
            <w:tcBorders>
              <w:top w:val="single" w:sz="6" w:space="0" w:color="000000"/>
              <w:left w:val="single" w:sz="6" w:space="0" w:color="000000"/>
              <w:bottom w:val="single" w:sz="12" w:space="0" w:color="000000"/>
              <w:right w:val="nil"/>
            </w:tcBorders>
          </w:tcPr>
          <w:p w14:paraId="5AC05C1A" w14:textId="77777777" w:rsidR="00D07F69" w:rsidRPr="00E94821" w:rsidRDefault="00D07F69" w:rsidP="00D07F69">
            <w:pPr>
              <w:numPr>
                <w:ilvl w:val="12"/>
                <w:numId w:val="0"/>
              </w:numPr>
              <w:tabs>
                <w:tab w:val="left" w:pos="0"/>
                <w:tab w:val="left" w:pos="720"/>
              </w:tabs>
              <w:spacing w:before="104" w:after="45"/>
              <w:rPr>
                <w:rFonts w:ascii="Times New Roman" w:hAnsi="Times New Roman" w:cs="Times New Roman"/>
              </w:rPr>
            </w:pPr>
            <w:r w:rsidRPr="00E94821">
              <w:rPr>
                <w:rFonts w:ascii="Times New Roman" w:hAnsi="Times New Roman" w:cs="Times New Roman"/>
                <w:b/>
                <w:bCs/>
                <w:lang w:val="en-CA"/>
              </w:rPr>
              <w:t>Version</w:t>
            </w:r>
          </w:p>
        </w:tc>
        <w:tc>
          <w:tcPr>
            <w:tcW w:w="3780" w:type="dxa"/>
            <w:tcBorders>
              <w:top w:val="single" w:sz="6" w:space="0" w:color="000000"/>
              <w:left w:val="single" w:sz="6" w:space="0" w:color="000000"/>
              <w:bottom w:val="single" w:sz="12" w:space="0" w:color="000000"/>
              <w:right w:val="nil"/>
            </w:tcBorders>
          </w:tcPr>
          <w:p w14:paraId="209A468F" w14:textId="77777777" w:rsidR="00D07F69" w:rsidRPr="00E94821" w:rsidRDefault="00D07F69" w:rsidP="00D07F69">
            <w:pPr>
              <w:numPr>
                <w:ilvl w:val="12"/>
                <w:numId w:val="0"/>
              </w:numPr>
              <w:tabs>
                <w:tab w:val="left" w:pos="0"/>
                <w:tab w:val="left" w:pos="720"/>
                <w:tab w:val="left" w:pos="1440"/>
                <w:tab w:val="left" w:pos="2160"/>
                <w:tab w:val="left" w:pos="2880"/>
                <w:tab w:val="left" w:pos="3600"/>
              </w:tabs>
              <w:spacing w:before="104" w:after="45"/>
              <w:rPr>
                <w:rFonts w:ascii="Times New Roman" w:hAnsi="Times New Roman" w:cs="Times New Roman"/>
              </w:rPr>
            </w:pPr>
            <w:r w:rsidRPr="00E94821">
              <w:rPr>
                <w:rFonts w:ascii="Times New Roman" w:hAnsi="Times New Roman" w:cs="Times New Roman"/>
                <w:b/>
                <w:bCs/>
                <w:lang w:val="en-CA"/>
              </w:rPr>
              <w:t>Location of Change</w:t>
            </w:r>
          </w:p>
        </w:tc>
        <w:tc>
          <w:tcPr>
            <w:tcW w:w="2880" w:type="dxa"/>
            <w:tcBorders>
              <w:top w:val="single" w:sz="6" w:space="0" w:color="000000"/>
              <w:left w:val="single" w:sz="6" w:space="0" w:color="000000"/>
              <w:bottom w:val="single" w:sz="12" w:space="0" w:color="000000"/>
              <w:right w:val="nil"/>
            </w:tcBorders>
          </w:tcPr>
          <w:p w14:paraId="5991B21E" w14:textId="77777777" w:rsidR="00D07F69" w:rsidRPr="00E94821" w:rsidRDefault="00D07F69" w:rsidP="00D07F69">
            <w:pPr>
              <w:numPr>
                <w:ilvl w:val="12"/>
                <w:numId w:val="0"/>
              </w:numPr>
              <w:tabs>
                <w:tab w:val="left" w:pos="0"/>
                <w:tab w:val="left" w:pos="720"/>
                <w:tab w:val="left" w:pos="1440"/>
                <w:tab w:val="left" w:pos="2160"/>
              </w:tabs>
              <w:spacing w:before="104" w:after="45"/>
              <w:rPr>
                <w:rFonts w:ascii="Times New Roman" w:hAnsi="Times New Roman" w:cs="Times New Roman"/>
              </w:rPr>
            </w:pPr>
            <w:r w:rsidRPr="00E94821">
              <w:rPr>
                <w:rFonts w:ascii="Times New Roman" w:hAnsi="Times New Roman" w:cs="Times New Roman"/>
                <w:b/>
                <w:bCs/>
                <w:lang w:val="en-CA"/>
              </w:rPr>
              <w:t>Change Made</w:t>
            </w:r>
          </w:p>
        </w:tc>
        <w:tc>
          <w:tcPr>
            <w:tcW w:w="1620" w:type="dxa"/>
            <w:tcBorders>
              <w:top w:val="single" w:sz="6" w:space="0" w:color="000000"/>
              <w:left w:val="single" w:sz="6" w:space="0" w:color="000000"/>
              <w:bottom w:val="single" w:sz="12" w:space="0" w:color="000000"/>
              <w:right w:val="single" w:sz="6" w:space="0" w:color="000000"/>
            </w:tcBorders>
          </w:tcPr>
          <w:p w14:paraId="456AFE64" w14:textId="77777777" w:rsidR="00D07F69" w:rsidRPr="00E94821" w:rsidRDefault="00D07F69" w:rsidP="00D07F69">
            <w:pPr>
              <w:numPr>
                <w:ilvl w:val="12"/>
                <w:numId w:val="0"/>
              </w:numPr>
              <w:tabs>
                <w:tab w:val="left" w:pos="0"/>
                <w:tab w:val="left" w:pos="720"/>
                <w:tab w:val="left" w:pos="1440"/>
              </w:tabs>
              <w:spacing w:before="104" w:after="45"/>
              <w:rPr>
                <w:rFonts w:ascii="Times New Roman" w:hAnsi="Times New Roman" w:cs="Times New Roman"/>
              </w:rPr>
            </w:pPr>
            <w:r w:rsidRPr="00E94821">
              <w:rPr>
                <w:rFonts w:ascii="Times New Roman" w:hAnsi="Times New Roman" w:cs="Times New Roman"/>
                <w:b/>
                <w:bCs/>
                <w:lang w:val="en-CA"/>
              </w:rPr>
              <w:t>Effective Date</w:t>
            </w:r>
          </w:p>
        </w:tc>
      </w:tr>
      <w:tr w:rsidR="00D07F69" w:rsidRPr="00E94821" w14:paraId="0AFD53BF" w14:textId="77777777">
        <w:trPr>
          <w:cantSplit/>
        </w:trPr>
        <w:tc>
          <w:tcPr>
            <w:tcW w:w="1080" w:type="dxa"/>
            <w:tcBorders>
              <w:top w:val="single" w:sz="6" w:space="0" w:color="000000"/>
              <w:left w:val="single" w:sz="6" w:space="0" w:color="000000"/>
              <w:bottom w:val="nil"/>
              <w:right w:val="nil"/>
            </w:tcBorders>
          </w:tcPr>
          <w:p w14:paraId="17EE3E9D" w14:textId="77777777" w:rsidR="00D07F69" w:rsidRPr="00E94821" w:rsidRDefault="00D07F69" w:rsidP="00D07F69">
            <w:pPr>
              <w:numPr>
                <w:ilvl w:val="12"/>
                <w:numId w:val="0"/>
              </w:numPr>
              <w:tabs>
                <w:tab w:val="left" w:pos="0"/>
                <w:tab w:val="left" w:pos="720"/>
              </w:tabs>
              <w:spacing w:before="104" w:after="45"/>
              <w:jc w:val="center"/>
              <w:rPr>
                <w:rFonts w:ascii="Times New Roman" w:hAnsi="Times New Roman" w:cs="Times New Roman"/>
              </w:rPr>
            </w:pPr>
            <w:r w:rsidRPr="00E94821">
              <w:rPr>
                <w:rFonts w:ascii="Times New Roman" w:hAnsi="Times New Roman" w:cs="Times New Roman"/>
                <w:lang w:val="en-CA"/>
              </w:rPr>
              <w:t>1</w:t>
            </w:r>
          </w:p>
        </w:tc>
        <w:tc>
          <w:tcPr>
            <w:tcW w:w="3780" w:type="dxa"/>
            <w:tcBorders>
              <w:top w:val="single" w:sz="6" w:space="0" w:color="000000"/>
              <w:left w:val="single" w:sz="6" w:space="0" w:color="000000"/>
              <w:bottom w:val="nil"/>
              <w:right w:val="nil"/>
            </w:tcBorders>
          </w:tcPr>
          <w:p w14:paraId="29E4C588" w14:textId="77777777" w:rsidR="00D07F69" w:rsidRPr="00E94821" w:rsidRDefault="00784A07" w:rsidP="00784A07">
            <w:pPr>
              <w:numPr>
                <w:ilvl w:val="12"/>
                <w:numId w:val="0"/>
              </w:numPr>
              <w:tabs>
                <w:tab w:val="left" w:pos="0"/>
                <w:tab w:val="left" w:pos="720"/>
                <w:tab w:val="left" w:pos="1440"/>
                <w:tab w:val="left" w:pos="2160"/>
                <w:tab w:val="left" w:pos="2880"/>
                <w:tab w:val="left" w:pos="3600"/>
              </w:tabs>
              <w:spacing w:before="104" w:after="45"/>
              <w:rPr>
                <w:rFonts w:ascii="Times New Roman" w:hAnsi="Times New Roman" w:cs="Times New Roman"/>
              </w:rPr>
            </w:pPr>
            <w:r w:rsidRPr="00E94821">
              <w:rPr>
                <w:rFonts w:ascii="Times New Roman" w:hAnsi="Times New Roman" w:cs="Times New Roman"/>
                <w:lang w:val="en-CA"/>
              </w:rPr>
              <w:t>N</w:t>
            </w:r>
            <w:r w:rsidR="00D07F69" w:rsidRPr="00E94821">
              <w:rPr>
                <w:rFonts w:ascii="Times New Roman" w:hAnsi="Times New Roman" w:cs="Times New Roman"/>
                <w:lang w:val="en-CA"/>
              </w:rPr>
              <w:t xml:space="preserve">ot </w:t>
            </w:r>
            <w:r w:rsidRPr="00E94821">
              <w:rPr>
                <w:rFonts w:ascii="Times New Roman" w:hAnsi="Times New Roman" w:cs="Times New Roman"/>
                <w:lang w:val="en-CA"/>
              </w:rPr>
              <w:t>A</w:t>
            </w:r>
            <w:r w:rsidR="00D07F69" w:rsidRPr="00E94821">
              <w:rPr>
                <w:rFonts w:ascii="Times New Roman" w:hAnsi="Times New Roman" w:cs="Times New Roman"/>
                <w:lang w:val="en-CA"/>
              </w:rPr>
              <w:t>pplicable</w:t>
            </w:r>
          </w:p>
        </w:tc>
        <w:tc>
          <w:tcPr>
            <w:tcW w:w="2880" w:type="dxa"/>
            <w:tcBorders>
              <w:top w:val="single" w:sz="6" w:space="0" w:color="000000"/>
              <w:left w:val="single" w:sz="6" w:space="0" w:color="000000"/>
              <w:bottom w:val="nil"/>
              <w:right w:val="nil"/>
            </w:tcBorders>
          </w:tcPr>
          <w:p w14:paraId="487ACA99" w14:textId="77777777" w:rsidR="00D07F69" w:rsidRPr="00E94821" w:rsidRDefault="00784A07" w:rsidP="00784A07">
            <w:pPr>
              <w:numPr>
                <w:ilvl w:val="12"/>
                <w:numId w:val="0"/>
              </w:numPr>
              <w:tabs>
                <w:tab w:val="left" w:pos="0"/>
                <w:tab w:val="left" w:pos="720"/>
                <w:tab w:val="left" w:pos="1440"/>
                <w:tab w:val="left" w:pos="2160"/>
              </w:tabs>
              <w:spacing w:before="104" w:after="45"/>
              <w:rPr>
                <w:rFonts w:ascii="Times New Roman" w:hAnsi="Times New Roman" w:cs="Times New Roman"/>
              </w:rPr>
            </w:pPr>
            <w:r w:rsidRPr="00E94821">
              <w:rPr>
                <w:rFonts w:ascii="Times New Roman" w:hAnsi="Times New Roman" w:cs="Times New Roman"/>
                <w:lang w:val="en-CA"/>
              </w:rPr>
              <w:t>Initial Issuance of Guidance</w:t>
            </w:r>
          </w:p>
        </w:tc>
        <w:tc>
          <w:tcPr>
            <w:tcW w:w="1620" w:type="dxa"/>
            <w:tcBorders>
              <w:top w:val="single" w:sz="6" w:space="0" w:color="000000"/>
              <w:left w:val="single" w:sz="6" w:space="0" w:color="000000"/>
              <w:bottom w:val="nil"/>
              <w:right w:val="single" w:sz="6" w:space="0" w:color="000000"/>
            </w:tcBorders>
          </w:tcPr>
          <w:p w14:paraId="29BB2168" w14:textId="77777777" w:rsidR="00D07F69" w:rsidRPr="00E94821" w:rsidRDefault="00380B39" w:rsidP="00D07F69">
            <w:pPr>
              <w:numPr>
                <w:ilvl w:val="12"/>
                <w:numId w:val="0"/>
              </w:numPr>
              <w:tabs>
                <w:tab w:val="left" w:pos="0"/>
                <w:tab w:val="left" w:pos="720"/>
                <w:tab w:val="left" w:pos="1440"/>
              </w:tabs>
              <w:spacing w:before="104" w:after="45"/>
              <w:rPr>
                <w:rFonts w:ascii="Times New Roman" w:hAnsi="Times New Roman" w:cs="Times New Roman"/>
              </w:rPr>
            </w:pPr>
            <w:r w:rsidRPr="00E94821">
              <w:rPr>
                <w:rFonts w:ascii="Times New Roman" w:hAnsi="Times New Roman" w:cs="Times New Roman"/>
              </w:rPr>
              <w:t>???</w:t>
            </w:r>
          </w:p>
        </w:tc>
      </w:tr>
      <w:tr w:rsidR="00D07F69" w:rsidRPr="00E94821" w14:paraId="74318343" w14:textId="77777777" w:rsidTr="00010E08">
        <w:trPr>
          <w:cantSplit/>
        </w:trPr>
        <w:tc>
          <w:tcPr>
            <w:tcW w:w="1080" w:type="dxa"/>
            <w:tcBorders>
              <w:top w:val="single" w:sz="4" w:space="0" w:color="auto"/>
              <w:left w:val="single" w:sz="6" w:space="0" w:color="000000"/>
              <w:bottom w:val="single" w:sz="6" w:space="0" w:color="000000"/>
              <w:right w:val="nil"/>
            </w:tcBorders>
          </w:tcPr>
          <w:p w14:paraId="33828C5F" w14:textId="77777777" w:rsidR="00D07F69" w:rsidRPr="00E94821" w:rsidRDefault="00D07F69" w:rsidP="00D07F69">
            <w:pPr>
              <w:numPr>
                <w:ilvl w:val="12"/>
                <w:numId w:val="0"/>
              </w:numPr>
              <w:tabs>
                <w:tab w:val="left" w:pos="0"/>
                <w:tab w:val="left" w:pos="720"/>
              </w:tabs>
              <w:spacing w:before="104" w:after="45"/>
              <w:jc w:val="center"/>
              <w:rPr>
                <w:rFonts w:ascii="Times New Roman" w:hAnsi="Times New Roman" w:cs="Times New Roman"/>
              </w:rPr>
            </w:pPr>
          </w:p>
        </w:tc>
        <w:tc>
          <w:tcPr>
            <w:tcW w:w="3780" w:type="dxa"/>
            <w:tcBorders>
              <w:top w:val="single" w:sz="4" w:space="0" w:color="auto"/>
              <w:left w:val="single" w:sz="6" w:space="0" w:color="000000"/>
              <w:bottom w:val="single" w:sz="6" w:space="0" w:color="000000"/>
              <w:right w:val="nil"/>
            </w:tcBorders>
          </w:tcPr>
          <w:p w14:paraId="324FE504" w14:textId="77777777" w:rsidR="00D07F69" w:rsidRPr="00E94821" w:rsidRDefault="00D07F69" w:rsidP="00D07F69">
            <w:pPr>
              <w:numPr>
                <w:ilvl w:val="12"/>
                <w:numId w:val="0"/>
              </w:numPr>
              <w:tabs>
                <w:tab w:val="left" w:pos="0"/>
                <w:tab w:val="left" w:pos="720"/>
                <w:tab w:val="left" w:pos="1440"/>
                <w:tab w:val="left" w:pos="2160"/>
                <w:tab w:val="left" w:pos="2880"/>
                <w:tab w:val="left" w:pos="3600"/>
              </w:tabs>
              <w:spacing w:before="104" w:after="45"/>
              <w:rPr>
                <w:rFonts w:ascii="Times New Roman" w:hAnsi="Times New Roman" w:cs="Times New Roman"/>
              </w:rPr>
            </w:pPr>
          </w:p>
        </w:tc>
        <w:tc>
          <w:tcPr>
            <w:tcW w:w="2880" w:type="dxa"/>
            <w:tcBorders>
              <w:top w:val="single" w:sz="4" w:space="0" w:color="auto"/>
              <w:left w:val="single" w:sz="6" w:space="0" w:color="000000"/>
              <w:bottom w:val="single" w:sz="6" w:space="0" w:color="000000"/>
              <w:right w:val="nil"/>
            </w:tcBorders>
          </w:tcPr>
          <w:p w14:paraId="3E118F63" w14:textId="77777777" w:rsidR="00D07F69" w:rsidRPr="00E94821" w:rsidRDefault="00D07F69" w:rsidP="00D07F69">
            <w:pPr>
              <w:numPr>
                <w:ilvl w:val="12"/>
                <w:numId w:val="0"/>
              </w:numPr>
              <w:tabs>
                <w:tab w:val="left" w:pos="0"/>
                <w:tab w:val="left" w:pos="720"/>
                <w:tab w:val="left" w:pos="1440"/>
                <w:tab w:val="left" w:pos="2160"/>
              </w:tabs>
              <w:spacing w:after="45"/>
              <w:rPr>
                <w:rFonts w:ascii="Times New Roman" w:hAnsi="Times New Roman" w:cs="Times New Roman"/>
              </w:rPr>
            </w:pPr>
          </w:p>
        </w:tc>
        <w:tc>
          <w:tcPr>
            <w:tcW w:w="1620" w:type="dxa"/>
            <w:tcBorders>
              <w:top w:val="single" w:sz="4" w:space="0" w:color="auto"/>
              <w:left w:val="single" w:sz="6" w:space="0" w:color="000000"/>
              <w:bottom w:val="single" w:sz="6" w:space="0" w:color="000000"/>
              <w:right w:val="single" w:sz="6" w:space="0" w:color="000000"/>
            </w:tcBorders>
          </w:tcPr>
          <w:p w14:paraId="42B6A700" w14:textId="77777777" w:rsidR="00D07F69" w:rsidRPr="00E94821" w:rsidRDefault="00D07F69" w:rsidP="00D07F69">
            <w:pPr>
              <w:numPr>
                <w:ilvl w:val="12"/>
                <w:numId w:val="0"/>
              </w:numPr>
              <w:tabs>
                <w:tab w:val="left" w:pos="0"/>
                <w:tab w:val="left" w:pos="720"/>
                <w:tab w:val="left" w:pos="1440"/>
              </w:tabs>
              <w:spacing w:before="104" w:after="45"/>
              <w:rPr>
                <w:rFonts w:ascii="Times New Roman" w:hAnsi="Times New Roman" w:cs="Times New Roman"/>
              </w:rPr>
            </w:pPr>
          </w:p>
        </w:tc>
      </w:tr>
    </w:tbl>
    <w:p w14:paraId="2A85A07F" w14:textId="77777777" w:rsidR="00483E34" w:rsidRPr="00E94821" w:rsidRDefault="00483E34"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rPr>
      </w:pPr>
    </w:p>
    <w:p w14:paraId="636AE50D" w14:textId="77777777" w:rsidR="00483E34" w:rsidRPr="00E94821" w:rsidRDefault="00483E34"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rPr>
      </w:pPr>
    </w:p>
    <w:p w14:paraId="16E2176A" w14:textId="77777777" w:rsidR="00483E34" w:rsidRPr="00E94821" w:rsidRDefault="00483E34">
      <w:pPr>
        <w:spacing w:after="200" w:line="276" w:lineRule="auto"/>
        <w:rPr>
          <w:rFonts w:ascii="Times New Roman" w:hAnsi="Times New Roman" w:cs="Times New Roman"/>
          <w:szCs w:val="24"/>
        </w:rPr>
      </w:pPr>
      <w:r w:rsidRPr="00E94821">
        <w:rPr>
          <w:rFonts w:ascii="Times New Roman" w:hAnsi="Times New Roman" w:cs="Times New Roman"/>
          <w:szCs w:val="24"/>
        </w:rPr>
        <w:br w:type="page"/>
      </w:r>
    </w:p>
    <w:p w14:paraId="7AA9025D" w14:textId="77777777" w:rsidR="00453EBB" w:rsidRPr="00E94821" w:rsidRDefault="00D07F69" w:rsidP="00C1454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b/>
          <w:bCs/>
          <w:szCs w:val="24"/>
          <w:lang w:val="en-CA"/>
        </w:rPr>
      </w:pPr>
      <w:r w:rsidRPr="00E94821">
        <w:rPr>
          <w:rFonts w:ascii="Times New Roman" w:hAnsi="Times New Roman" w:cs="Times New Roman"/>
          <w:b/>
          <w:bCs/>
          <w:szCs w:val="24"/>
          <w:lang w:val="en-CA"/>
        </w:rPr>
        <w:lastRenderedPageBreak/>
        <w:t>TABLE OF CONTENTS</w:t>
      </w:r>
    </w:p>
    <w:sdt>
      <w:sdtPr>
        <w:rPr>
          <w:rFonts w:ascii="Times New Roman" w:hAnsi="Times New Roman" w:cs="Times New Roman"/>
        </w:rPr>
        <w:id w:val="19749365"/>
        <w:docPartObj>
          <w:docPartGallery w:val="Table of Contents"/>
          <w:docPartUnique/>
        </w:docPartObj>
      </w:sdtPr>
      <w:sdtEndPr>
        <w:rPr>
          <w:noProof/>
        </w:rPr>
      </w:sdtEndPr>
      <w:sdtContent>
        <w:p w14:paraId="5E096243" w14:textId="77777777" w:rsidR="00533E40" w:rsidRDefault="00453EBB">
          <w:pPr>
            <w:pStyle w:val="TOC1"/>
            <w:rPr>
              <w:del w:id="0" w:author="Peter Bomberg" w:date="2018-01-16T14:09:00Z"/>
              <w:rFonts w:asciiTheme="minorHAnsi" w:eastAsiaTheme="minorEastAsia" w:hAnsiTheme="minorHAnsi" w:cstheme="minorBidi"/>
              <w:noProof/>
            </w:rPr>
          </w:pPr>
          <w:r w:rsidRPr="00E94821">
            <w:rPr>
              <w:rFonts w:ascii="Times New Roman" w:hAnsi="Times New Roman" w:cs="Times New Roman"/>
              <w:szCs w:val="24"/>
            </w:rPr>
            <w:fldChar w:fldCharType="begin"/>
          </w:r>
          <w:r w:rsidRPr="00E94821">
            <w:rPr>
              <w:rFonts w:ascii="Times New Roman" w:hAnsi="Times New Roman" w:cs="Times New Roman"/>
              <w:szCs w:val="24"/>
            </w:rPr>
            <w:instrText xml:space="preserve"> TOC \o "1-3" \h \z \u </w:instrText>
          </w:r>
          <w:r w:rsidRPr="00E94821">
            <w:rPr>
              <w:rFonts w:ascii="Times New Roman" w:hAnsi="Times New Roman" w:cs="Times New Roman"/>
              <w:szCs w:val="24"/>
            </w:rPr>
            <w:fldChar w:fldCharType="separate"/>
          </w:r>
          <w:del w:id="1" w:author="Peter Bomberg" w:date="2018-01-16T14:09:00Z">
            <w:r w:rsidR="00524F29">
              <w:fldChar w:fldCharType="begin"/>
            </w:r>
            <w:r w:rsidR="00524F29">
              <w:delInstrText xml:space="preserve"> HYPERLINK \l "_Toc500865035" </w:delInstrText>
            </w:r>
            <w:r w:rsidR="00524F29">
              <w:fldChar w:fldCharType="separate"/>
            </w:r>
            <w:r w:rsidR="00533E40" w:rsidRPr="00324206">
              <w:rPr>
                <w:rStyle w:val="Hyperlink"/>
                <w:noProof/>
              </w:rPr>
              <w:delText>1</w:delText>
            </w:r>
            <w:r w:rsidR="00533E40">
              <w:rPr>
                <w:rFonts w:asciiTheme="minorHAnsi" w:eastAsiaTheme="minorEastAsia" w:hAnsiTheme="minorHAnsi" w:cstheme="minorBidi"/>
                <w:noProof/>
              </w:rPr>
              <w:tab/>
            </w:r>
            <w:r w:rsidR="00533E40" w:rsidRPr="00324206">
              <w:rPr>
                <w:rStyle w:val="Hyperlink"/>
                <w:noProof/>
              </w:rPr>
              <w:delText>Introduction &amp; General Information</w:delText>
            </w:r>
            <w:r w:rsidR="00533E40">
              <w:rPr>
                <w:noProof/>
                <w:webHidden/>
              </w:rPr>
              <w:tab/>
            </w:r>
            <w:r w:rsidR="00533E40">
              <w:rPr>
                <w:noProof/>
                <w:webHidden/>
              </w:rPr>
              <w:fldChar w:fldCharType="begin"/>
            </w:r>
            <w:r w:rsidR="00533E40">
              <w:rPr>
                <w:noProof/>
                <w:webHidden/>
              </w:rPr>
              <w:delInstrText xml:space="preserve"> PAGEREF _Toc500865035 \h </w:delInstrText>
            </w:r>
            <w:r w:rsidR="00533E40">
              <w:rPr>
                <w:noProof/>
                <w:webHidden/>
              </w:rPr>
            </w:r>
            <w:r w:rsidR="00533E40">
              <w:rPr>
                <w:noProof/>
                <w:webHidden/>
              </w:rPr>
              <w:fldChar w:fldCharType="separate"/>
            </w:r>
            <w:r w:rsidR="00533E40">
              <w:rPr>
                <w:noProof/>
                <w:webHidden/>
              </w:rPr>
              <w:delText>5</w:delText>
            </w:r>
            <w:r w:rsidR="00533E40">
              <w:rPr>
                <w:noProof/>
                <w:webHidden/>
              </w:rPr>
              <w:fldChar w:fldCharType="end"/>
            </w:r>
            <w:r w:rsidR="00524F29">
              <w:rPr>
                <w:noProof/>
              </w:rPr>
              <w:fldChar w:fldCharType="end"/>
            </w:r>
          </w:del>
        </w:p>
        <w:p w14:paraId="290B88AC" w14:textId="77777777" w:rsidR="00533E40" w:rsidRDefault="00524F29">
          <w:pPr>
            <w:pStyle w:val="TOC2"/>
            <w:rPr>
              <w:del w:id="2" w:author="Peter Bomberg" w:date="2018-01-16T14:09:00Z"/>
              <w:rFonts w:asciiTheme="minorHAnsi" w:eastAsiaTheme="minorEastAsia" w:hAnsiTheme="minorHAnsi" w:cstheme="minorBidi"/>
              <w:noProof/>
            </w:rPr>
          </w:pPr>
          <w:del w:id="3" w:author="Peter Bomberg" w:date="2018-01-16T14:09:00Z">
            <w:r>
              <w:fldChar w:fldCharType="begin"/>
            </w:r>
            <w:r>
              <w:delInstrText xml:space="preserve"> HYPERLINK \l "_Toc500865036" </w:delInstrText>
            </w:r>
            <w:r>
              <w:fldChar w:fldCharType="separate"/>
            </w:r>
            <w:r w:rsidR="00533E40" w:rsidRPr="00324206">
              <w:rPr>
                <w:rStyle w:val="Hyperlink"/>
                <w:noProof/>
              </w:rPr>
              <w:delText>1.1</w:delText>
            </w:r>
            <w:r w:rsidR="00533E40">
              <w:rPr>
                <w:rFonts w:asciiTheme="minorHAnsi" w:eastAsiaTheme="minorEastAsia" w:hAnsiTheme="minorHAnsi" w:cstheme="minorBidi"/>
                <w:noProof/>
              </w:rPr>
              <w:tab/>
            </w:r>
            <w:r w:rsidR="00533E40" w:rsidRPr="00324206">
              <w:rPr>
                <w:rStyle w:val="Hyperlink"/>
                <w:noProof/>
              </w:rPr>
              <w:delText>Purpose</w:delText>
            </w:r>
            <w:r w:rsidR="00533E40">
              <w:rPr>
                <w:noProof/>
                <w:webHidden/>
              </w:rPr>
              <w:tab/>
            </w:r>
            <w:r w:rsidR="00533E40">
              <w:rPr>
                <w:noProof/>
                <w:webHidden/>
              </w:rPr>
              <w:fldChar w:fldCharType="begin"/>
            </w:r>
            <w:r w:rsidR="00533E40">
              <w:rPr>
                <w:noProof/>
                <w:webHidden/>
              </w:rPr>
              <w:delInstrText xml:space="preserve"> PAGEREF _Toc500865036 \h </w:delInstrText>
            </w:r>
            <w:r w:rsidR="00533E40">
              <w:rPr>
                <w:noProof/>
                <w:webHidden/>
              </w:rPr>
            </w:r>
            <w:r w:rsidR="00533E40">
              <w:rPr>
                <w:noProof/>
                <w:webHidden/>
              </w:rPr>
              <w:fldChar w:fldCharType="separate"/>
            </w:r>
            <w:r w:rsidR="00533E40">
              <w:rPr>
                <w:noProof/>
                <w:webHidden/>
              </w:rPr>
              <w:delText>6</w:delText>
            </w:r>
            <w:r w:rsidR="00533E40">
              <w:rPr>
                <w:noProof/>
                <w:webHidden/>
              </w:rPr>
              <w:fldChar w:fldCharType="end"/>
            </w:r>
            <w:r>
              <w:rPr>
                <w:noProof/>
              </w:rPr>
              <w:fldChar w:fldCharType="end"/>
            </w:r>
          </w:del>
        </w:p>
        <w:p w14:paraId="3A86EA47" w14:textId="77777777" w:rsidR="00533E40" w:rsidRDefault="00524F29">
          <w:pPr>
            <w:pStyle w:val="TOC2"/>
            <w:rPr>
              <w:del w:id="4" w:author="Peter Bomberg" w:date="2018-01-16T14:09:00Z"/>
              <w:rFonts w:asciiTheme="minorHAnsi" w:eastAsiaTheme="minorEastAsia" w:hAnsiTheme="minorHAnsi" w:cstheme="minorBidi"/>
              <w:noProof/>
            </w:rPr>
          </w:pPr>
          <w:del w:id="5" w:author="Peter Bomberg" w:date="2018-01-16T14:09:00Z">
            <w:r>
              <w:fldChar w:fldCharType="begin"/>
            </w:r>
            <w:r>
              <w:delInstrText xml:space="preserve"> HYPERLINK \l "_Toc500865037" </w:delInstrText>
            </w:r>
            <w:r>
              <w:fldChar w:fldCharType="separate"/>
            </w:r>
            <w:r w:rsidR="00533E40" w:rsidRPr="00324206">
              <w:rPr>
                <w:rStyle w:val="Hyperlink"/>
                <w:noProof/>
              </w:rPr>
              <w:delText>1.2</w:delText>
            </w:r>
            <w:r w:rsidR="00533E40">
              <w:rPr>
                <w:rFonts w:asciiTheme="minorHAnsi" w:eastAsiaTheme="minorEastAsia" w:hAnsiTheme="minorHAnsi" w:cstheme="minorBidi"/>
                <w:noProof/>
              </w:rPr>
              <w:tab/>
            </w:r>
            <w:r w:rsidR="00533E40" w:rsidRPr="00324206">
              <w:rPr>
                <w:rStyle w:val="Hyperlink"/>
                <w:noProof/>
              </w:rPr>
              <w:delText>Order</w:delText>
            </w:r>
            <w:r w:rsidR="00533E40">
              <w:rPr>
                <w:noProof/>
                <w:webHidden/>
              </w:rPr>
              <w:tab/>
            </w:r>
            <w:r w:rsidR="00533E40">
              <w:rPr>
                <w:noProof/>
                <w:webHidden/>
              </w:rPr>
              <w:fldChar w:fldCharType="begin"/>
            </w:r>
            <w:r w:rsidR="00533E40">
              <w:rPr>
                <w:noProof/>
                <w:webHidden/>
              </w:rPr>
              <w:delInstrText xml:space="preserve"> PAGEREF _Toc500865037 \h </w:delInstrText>
            </w:r>
            <w:r w:rsidR="00533E40">
              <w:rPr>
                <w:noProof/>
                <w:webHidden/>
              </w:rPr>
            </w:r>
            <w:r w:rsidR="00533E40">
              <w:rPr>
                <w:noProof/>
                <w:webHidden/>
              </w:rPr>
              <w:fldChar w:fldCharType="separate"/>
            </w:r>
            <w:r w:rsidR="00533E40">
              <w:rPr>
                <w:noProof/>
                <w:webHidden/>
              </w:rPr>
              <w:delText>6</w:delText>
            </w:r>
            <w:r w:rsidR="00533E40">
              <w:rPr>
                <w:noProof/>
                <w:webHidden/>
              </w:rPr>
              <w:fldChar w:fldCharType="end"/>
            </w:r>
            <w:r>
              <w:rPr>
                <w:noProof/>
              </w:rPr>
              <w:fldChar w:fldCharType="end"/>
            </w:r>
          </w:del>
        </w:p>
        <w:p w14:paraId="64D67DAF" w14:textId="77777777" w:rsidR="00533E40" w:rsidRDefault="00524F29">
          <w:pPr>
            <w:pStyle w:val="TOC2"/>
            <w:rPr>
              <w:del w:id="6" w:author="Peter Bomberg" w:date="2018-01-16T14:09:00Z"/>
              <w:rFonts w:asciiTheme="minorHAnsi" w:eastAsiaTheme="minorEastAsia" w:hAnsiTheme="minorHAnsi" w:cstheme="minorBidi"/>
              <w:noProof/>
            </w:rPr>
          </w:pPr>
          <w:del w:id="7" w:author="Peter Bomberg" w:date="2018-01-16T14:09:00Z">
            <w:r>
              <w:fldChar w:fldCharType="begin"/>
            </w:r>
            <w:r>
              <w:delInstrText xml:space="preserve"> HYPERLINK \l "_Toc500865038" </w:delInstrText>
            </w:r>
            <w:r>
              <w:fldChar w:fldCharType="separate"/>
            </w:r>
            <w:r w:rsidR="00533E40" w:rsidRPr="00324206">
              <w:rPr>
                <w:rStyle w:val="Hyperlink"/>
                <w:noProof/>
              </w:rPr>
              <w:delText>1.3</w:delText>
            </w:r>
            <w:r w:rsidR="00533E40">
              <w:rPr>
                <w:rFonts w:asciiTheme="minorHAnsi" w:eastAsiaTheme="minorEastAsia" w:hAnsiTheme="minorHAnsi" w:cstheme="minorBidi"/>
                <w:noProof/>
              </w:rPr>
              <w:tab/>
            </w:r>
            <w:r w:rsidR="00533E40" w:rsidRPr="00324206">
              <w:rPr>
                <w:rStyle w:val="Hyperlink"/>
                <w:noProof/>
              </w:rPr>
              <w:delText>Scope</w:delText>
            </w:r>
            <w:r w:rsidR="00533E40">
              <w:rPr>
                <w:noProof/>
                <w:webHidden/>
              </w:rPr>
              <w:tab/>
            </w:r>
            <w:r w:rsidR="00533E40">
              <w:rPr>
                <w:noProof/>
                <w:webHidden/>
              </w:rPr>
              <w:fldChar w:fldCharType="begin"/>
            </w:r>
            <w:r w:rsidR="00533E40">
              <w:rPr>
                <w:noProof/>
                <w:webHidden/>
              </w:rPr>
              <w:delInstrText xml:space="preserve"> PAGEREF _Toc500865038 \h </w:delInstrText>
            </w:r>
            <w:r w:rsidR="00533E40">
              <w:rPr>
                <w:noProof/>
                <w:webHidden/>
              </w:rPr>
            </w:r>
            <w:r w:rsidR="00533E40">
              <w:rPr>
                <w:noProof/>
                <w:webHidden/>
              </w:rPr>
              <w:fldChar w:fldCharType="separate"/>
            </w:r>
            <w:r w:rsidR="00533E40">
              <w:rPr>
                <w:noProof/>
                <w:webHidden/>
              </w:rPr>
              <w:delText>6</w:delText>
            </w:r>
            <w:r w:rsidR="00533E40">
              <w:rPr>
                <w:noProof/>
                <w:webHidden/>
              </w:rPr>
              <w:fldChar w:fldCharType="end"/>
            </w:r>
            <w:r>
              <w:rPr>
                <w:noProof/>
              </w:rPr>
              <w:fldChar w:fldCharType="end"/>
            </w:r>
          </w:del>
        </w:p>
        <w:p w14:paraId="13A07EE4" w14:textId="77777777" w:rsidR="00533E40" w:rsidRDefault="00524F29">
          <w:pPr>
            <w:pStyle w:val="TOC1"/>
            <w:rPr>
              <w:del w:id="8" w:author="Peter Bomberg" w:date="2018-01-16T14:09:00Z"/>
              <w:rFonts w:asciiTheme="minorHAnsi" w:eastAsiaTheme="minorEastAsia" w:hAnsiTheme="minorHAnsi" w:cstheme="minorBidi"/>
              <w:noProof/>
            </w:rPr>
          </w:pPr>
          <w:del w:id="9" w:author="Peter Bomberg" w:date="2018-01-16T14:09:00Z">
            <w:r>
              <w:fldChar w:fldCharType="begin"/>
            </w:r>
            <w:r>
              <w:delInstrText xml:space="preserve"> HYPERLINK \l "_Toc500865039" </w:delInstrText>
            </w:r>
            <w:r>
              <w:fldChar w:fldCharType="separate"/>
            </w:r>
            <w:r w:rsidR="00533E40" w:rsidRPr="00324206">
              <w:rPr>
                <w:rStyle w:val="Hyperlink"/>
                <w:noProof/>
              </w:rPr>
              <w:delText>2</w:delText>
            </w:r>
            <w:r w:rsidR="00533E40">
              <w:rPr>
                <w:rFonts w:asciiTheme="minorHAnsi" w:eastAsiaTheme="minorEastAsia" w:hAnsiTheme="minorHAnsi" w:cstheme="minorBidi"/>
                <w:noProof/>
              </w:rPr>
              <w:tab/>
            </w:r>
            <w:r w:rsidR="00533E40" w:rsidRPr="00324206">
              <w:rPr>
                <w:rStyle w:val="Hyperlink"/>
                <w:noProof/>
              </w:rPr>
              <w:delText>General Validation</w:delText>
            </w:r>
            <w:r w:rsidR="00533E40">
              <w:rPr>
                <w:noProof/>
                <w:webHidden/>
              </w:rPr>
              <w:tab/>
            </w:r>
            <w:r w:rsidR="00533E40">
              <w:rPr>
                <w:noProof/>
                <w:webHidden/>
              </w:rPr>
              <w:fldChar w:fldCharType="begin"/>
            </w:r>
            <w:r w:rsidR="00533E40">
              <w:rPr>
                <w:noProof/>
                <w:webHidden/>
              </w:rPr>
              <w:delInstrText xml:space="preserve"> PAGEREF _Toc500865039 \h </w:delInstrText>
            </w:r>
            <w:r w:rsidR="00533E40">
              <w:rPr>
                <w:noProof/>
                <w:webHidden/>
              </w:rPr>
            </w:r>
            <w:r w:rsidR="00533E40">
              <w:rPr>
                <w:noProof/>
                <w:webHidden/>
              </w:rPr>
              <w:fldChar w:fldCharType="separate"/>
            </w:r>
            <w:r w:rsidR="00533E40">
              <w:rPr>
                <w:noProof/>
                <w:webHidden/>
              </w:rPr>
              <w:delText>6</w:delText>
            </w:r>
            <w:r w:rsidR="00533E40">
              <w:rPr>
                <w:noProof/>
                <w:webHidden/>
              </w:rPr>
              <w:fldChar w:fldCharType="end"/>
            </w:r>
            <w:r>
              <w:rPr>
                <w:noProof/>
              </w:rPr>
              <w:fldChar w:fldCharType="end"/>
            </w:r>
          </w:del>
        </w:p>
        <w:p w14:paraId="0F309BEA" w14:textId="77777777" w:rsidR="00533E40" w:rsidRDefault="00524F29">
          <w:pPr>
            <w:pStyle w:val="TOC1"/>
            <w:rPr>
              <w:del w:id="10" w:author="Peter Bomberg" w:date="2018-01-16T14:09:00Z"/>
              <w:rFonts w:asciiTheme="minorHAnsi" w:eastAsiaTheme="minorEastAsia" w:hAnsiTheme="minorHAnsi" w:cstheme="minorBidi"/>
              <w:noProof/>
            </w:rPr>
          </w:pPr>
          <w:del w:id="11" w:author="Peter Bomberg" w:date="2018-01-16T14:09:00Z">
            <w:r>
              <w:fldChar w:fldCharType="begin"/>
            </w:r>
            <w:r>
              <w:delInstrText xml:space="preserve"> HYPERLIN</w:delInstrText>
            </w:r>
            <w:r>
              <w:delInstrText xml:space="preserve">K \l "_Toc500865040" </w:delInstrText>
            </w:r>
            <w:r>
              <w:fldChar w:fldCharType="separate"/>
            </w:r>
            <w:r w:rsidR="00533E40" w:rsidRPr="00324206">
              <w:rPr>
                <w:rStyle w:val="Hyperlink"/>
                <w:noProof/>
              </w:rPr>
              <w:delText>3</w:delText>
            </w:r>
            <w:r w:rsidR="00533E40">
              <w:rPr>
                <w:rFonts w:asciiTheme="minorHAnsi" w:eastAsiaTheme="minorEastAsia" w:hAnsiTheme="minorHAnsi" w:cstheme="minorBidi"/>
                <w:noProof/>
              </w:rPr>
              <w:tab/>
            </w:r>
            <w:r w:rsidR="00533E40" w:rsidRPr="00324206">
              <w:rPr>
                <w:rStyle w:val="Hyperlink"/>
                <w:noProof/>
              </w:rPr>
              <w:delText>Document Prolog</w:delText>
            </w:r>
            <w:r w:rsidR="00533E40">
              <w:rPr>
                <w:noProof/>
                <w:webHidden/>
              </w:rPr>
              <w:tab/>
            </w:r>
            <w:r w:rsidR="00533E40">
              <w:rPr>
                <w:noProof/>
                <w:webHidden/>
              </w:rPr>
              <w:fldChar w:fldCharType="begin"/>
            </w:r>
            <w:r w:rsidR="00533E40">
              <w:rPr>
                <w:noProof/>
                <w:webHidden/>
              </w:rPr>
              <w:delInstrText xml:space="preserve"> PAGEREF _Toc500865040 \h </w:delInstrText>
            </w:r>
            <w:r w:rsidR="00533E40">
              <w:rPr>
                <w:noProof/>
                <w:webHidden/>
              </w:rPr>
            </w:r>
            <w:r w:rsidR="00533E40">
              <w:rPr>
                <w:noProof/>
                <w:webHidden/>
              </w:rPr>
              <w:fldChar w:fldCharType="separate"/>
            </w:r>
            <w:r w:rsidR="00533E40">
              <w:rPr>
                <w:noProof/>
                <w:webHidden/>
              </w:rPr>
              <w:delText>7</w:delText>
            </w:r>
            <w:r w:rsidR="00533E40">
              <w:rPr>
                <w:noProof/>
                <w:webHidden/>
              </w:rPr>
              <w:fldChar w:fldCharType="end"/>
            </w:r>
            <w:r>
              <w:rPr>
                <w:noProof/>
              </w:rPr>
              <w:fldChar w:fldCharType="end"/>
            </w:r>
          </w:del>
        </w:p>
        <w:p w14:paraId="56DA247E" w14:textId="77777777" w:rsidR="00533E40" w:rsidRDefault="00524F29">
          <w:pPr>
            <w:pStyle w:val="TOC2"/>
            <w:rPr>
              <w:del w:id="12" w:author="Peter Bomberg" w:date="2018-01-16T14:09:00Z"/>
              <w:rFonts w:asciiTheme="minorHAnsi" w:eastAsiaTheme="minorEastAsia" w:hAnsiTheme="minorHAnsi" w:cstheme="minorBidi"/>
              <w:noProof/>
            </w:rPr>
          </w:pPr>
          <w:del w:id="13" w:author="Peter Bomberg" w:date="2018-01-16T14:09:00Z">
            <w:r>
              <w:fldChar w:fldCharType="begin"/>
            </w:r>
            <w:r>
              <w:delInstrText xml:space="preserve"> HYPERLINK \l "_Toc500865041" </w:delInstrText>
            </w:r>
            <w:r>
              <w:fldChar w:fldCharType="separate"/>
            </w:r>
            <w:r w:rsidR="00533E40" w:rsidRPr="00324206">
              <w:rPr>
                <w:rStyle w:val="Hyperlink"/>
                <w:noProof/>
              </w:rPr>
              <w:delText>3.1</w:delText>
            </w:r>
            <w:r w:rsidR="00533E40">
              <w:rPr>
                <w:rFonts w:asciiTheme="minorHAnsi" w:eastAsiaTheme="minorEastAsia" w:hAnsiTheme="minorHAnsi" w:cstheme="minorBidi"/>
                <w:noProof/>
              </w:rPr>
              <w:tab/>
            </w:r>
            <w:r w:rsidR="00533E40" w:rsidRPr="00324206">
              <w:rPr>
                <w:rStyle w:val="Hyperlink"/>
                <w:noProof/>
              </w:rPr>
              <w:delText>Document Prolog Validation:</w:delText>
            </w:r>
            <w:r w:rsidR="00533E40">
              <w:rPr>
                <w:noProof/>
                <w:webHidden/>
              </w:rPr>
              <w:tab/>
            </w:r>
            <w:r w:rsidR="00533E40">
              <w:rPr>
                <w:noProof/>
                <w:webHidden/>
              </w:rPr>
              <w:fldChar w:fldCharType="begin"/>
            </w:r>
            <w:r w:rsidR="00533E40">
              <w:rPr>
                <w:noProof/>
                <w:webHidden/>
              </w:rPr>
              <w:delInstrText xml:space="preserve"> PAGEREF _Toc500865041 \h </w:delInstrText>
            </w:r>
            <w:r w:rsidR="00533E40">
              <w:rPr>
                <w:noProof/>
                <w:webHidden/>
              </w:rPr>
            </w:r>
            <w:r w:rsidR="00533E40">
              <w:rPr>
                <w:noProof/>
                <w:webHidden/>
              </w:rPr>
              <w:fldChar w:fldCharType="separate"/>
            </w:r>
            <w:r w:rsidR="00533E40">
              <w:rPr>
                <w:noProof/>
                <w:webHidden/>
              </w:rPr>
              <w:delText>7</w:delText>
            </w:r>
            <w:r w:rsidR="00533E40">
              <w:rPr>
                <w:noProof/>
                <w:webHidden/>
              </w:rPr>
              <w:fldChar w:fldCharType="end"/>
            </w:r>
            <w:r>
              <w:rPr>
                <w:noProof/>
              </w:rPr>
              <w:fldChar w:fldCharType="end"/>
            </w:r>
          </w:del>
        </w:p>
        <w:p w14:paraId="09B6D05E" w14:textId="77777777" w:rsidR="00533E40" w:rsidRDefault="00524F29">
          <w:pPr>
            <w:pStyle w:val="TOC1"/>
            <w:rPr>
              <w:del w:id="14" w:author="Peter Bomberg" w:date="2018-01-16T14:09:00Z"/>
              <w:rFonts w:asciiTheme="minorHAnsi" w:eastAsiaTheme="minorEastAsia" w:hAnsiTheme="minorHAnsi" w:cstheme="minorBidi"/>
              <w:noProof/>
            </w:rPr>
          </w:pPr>
          <w:del w:id="15" w:author="Peter Bomberg" w:date="2018-01-16T14:09:00Z">
            <w:r>
              <w:fldChar w:fldCharType="begin"/>
            </w:r>
            <w:r>
              <w:delInstrText xml:space="preserve"> HYPERLINK \l "_Toc500865042" </w:delInstrText>
            </w:r>
            <w:r>
              <w:fldChar w:fldCharType="separate"/>
            </w:r>
            <w:r w:rsidR="00533E40" w:rsidRPr="00324206">
              <w:rPr>
                <w:rStyle w:val="Hyperlink"/>
                <w:noProof/>
              </w:rPr>
              <w:delText>4</w:delText>
            </w:r>
            <w:r w:rsidR="00533E40">
              <w:rPr>
                <w:rFonts w:asciiTheme="minorHAnsi" w:eastAsiaTheme="minorEastAsia" w:hAnsiTheme="minorHAnsi" w:cstheme="minorBidi"/>
                <w:noProof/>
              </w:rPr>
              <w:tab/>
            </w:r>
            <w:r w:rsidR="00533E40" w:rsidRPr="00324206">
              <w:rPr>
                <w:rStyle w:val="Hyperlink"/>
                <w:noProof/>
              </w:rPr>
              <w:delText>Document Information</w:delText>
            </w:r>
            <w:r w:rsidR="00533E40">
              <w:rPr>
                <w:noProof/>
                <w:webHidden/>
              </w:rPr>
              <w:tab/>
            </w:r>
            <w:r w:rsidR="00533E40">
              <w:rPr>
                <w:noProof/>
                <w:webHidden/>
              </w:rPr>
              <w:fldChar w:fldCharType="begin"/>
            </w:r>
            <w:r w:rsidR="00533E40">
              <w:rPr>
                <w:noProof/>
                <w:webHidden/>
              </w:rPr>
              <w:delInstrText xml:space="preserve"> PAGEREF _Toc500865042 \h </w:delInstrText>
            </w:r>
            <w:r w:rsidR="00533E40">
              <w:rPr>
                <w:noProof/>
                <w:webHidden/>
              </w:rPr>
            </w:r>
            <w:r w:rsidR="00533E40">
              <w:rPr>
                <w:noProof/>
                <w:webHidden/>
              </w:rPr>
              <w:fldChar w:fldCharType="separate"/>
            </w:r>
            <w:r w:rsidR="00533E40">
              <w:rPr>
                <w:noProof/>
                <w:webHidden/>
              </w:rPr>
              <w:delText>8</w:delText>
            </w:r>
            <w:r w:rsidR="00533E40">
              <w:rPr>
                <w:noProof/>
                <w:webHidden/>
              </w:rPr>
              <w:fldChar w:fldCharType="end"/>
            </w:r>
            <w:r>
              <w:rPr>
                <w:noProof/>
              </w:rPr>
              <w:fldChar w:fldCharType="end"/>
            </w:r>
          </w:del>
        </w:p>
        <w:p w14:paraId="45644A6A" w14:textId="77777777" w:rsidR="00533E40" w:rsidRDefault="00524F29">
          <w:pPr>
            <w:pStyle w:val="TOC2"/>
            <w:rPr>
              <w:del w:id="16" w:author="Peter Bomberg" w:date="2018-01-16T14:09:00Z"/>
              <w:rFonts w:asciiTheme="minorHAnsi" w:eastAsiaTheme="minorEastAsia" w:hAnsiTheme="minorHAnsi" w:cstheme="minorBidi"/>
              <w:noProof/>
            </w:rPr>
          </w:pPr>
          <w:del w:id="17" w:author="Peter Bomberg" w:date="2018-01-16T14:09:00Z">
            <w:r>
              <w:fldChar w:fldCharType="begin"/>
            </w:r>
            <w:r>
              <w:delInstrText xml:space="preserve"> HYPERLINK \l "_Toc500865043" </w:delInstrText>
            </w:r>
            <w:r>
              <w:fldChar w:fldCharType="separate"/>
            </w:r>
            <w:r w:rsidR="00533E40" w:rsidRPr="00324206">
              <w:rPr>
                <w:rStyle w:val="Hyperlink"/>
                <w:noProof/>
              </w:rPr>
              <w:delText>4.1</w:delText>
            </w:r>
            <w:r w:rsidR="00533E40">
              <w:rPr>
                <w:rFonts w:asciiTheme="minorHAnsi" w:eastAsiaTheme="minorEastAsia" w:hAnsiTheme="minorHAnsi" w:cstheme="minorBidi"/>
                <w:noProof/>
              </w:rPr>
              <w:tab/>
            </w:r>
            <w:r w:rsidR="00533E40" w:rsidRPr="00324206">
              <w:rPr>
                <w:rStyle w:val="Hyperlink"/>
                <w:noProof/>
              </w:rPr>
              <w:delText>Document Information Validation:</w:delText>
            </w:r>
            <w:r w:rsidR="00533E40">
              <w:rPr>
                <w:noProof/>
                <w:webHidden/>
              </w:rPr>
              <w:tab/>
            </w:r>
            <w:r w:rsidR="00533E40">
              <w:rPr>
                <w:noProof/>
                <w:webHidden/>
              </w:rPr>
              <w:fldChar w:fldCharType="begin"/>
            </w:r>
            <w:r w:rsidR="00533E40">
              <w:rPr>
                <w:noProof/>
                <w:webHidden/>
              </w:rPr>
              <w:delInstrText xml:space="preserve"> PAGEREF _Toc500865043 \h </w:delInstrText>
            </w:r>
            <w:r w:rsidR="00533E40">
              <w:rPr>
                <w:noProof/>
                <w:webHidden/>
              </w:rPr>
            </w:r>
            <w:r w:rsidR="00533E40">
              <w:rPr>
                <w:noProof/>
                <w:webHidden/>
              </w:rPr>
              <w:fldChar w:fldCharType="separate"/>
            </w:r>
            <w:r w:rsidR="00533E40">
              <w:rPr>
                <w:noProof/>
                <w:webHidden/>
              </w:rPr>
              <w:delText>8</w:delText>
            </w:r>
            <w:r w:rsidR="00533E40">
              <w:rPr>
                <w:noProof/>
                <w:webHidden/>
              </w:rPr>
              <w:fldChar w:fldCharType="end"/>
            </w:r>
            <w:r>
              <w:rPr>
                <w:noProof/>
              </w:rPr>
              <w:fldChar w:fldCharType="end"/>
            </w:r>
          </w:del>
        </w:p>
        <w:p w14:paraId="33879B0D" w14:textId="77777777" w:rsidR="00533E40" w:rsidRDefault="00524F29">
          <w:pPr>
            <w:pStyle w:val="TOC1"/>
            <w:rPr>
              <w:del w:id="18" w:author="Peter Bomberg" w:date="2018-01-16T14:09:00Z"/>
              <w:rFonts w:asciiTheme="minorHAnsi" w:eastAsiaTheme="minorEastAsia" w:hAnsiTheme="minorHAnsi" w:cstheme="minorBidi"/>
              <w:noProof/>
            </w:rPr>
          </w:pPr>
          <w:del w:id="19" w:author="Peter Bomberg" w:date="2018-01-16T14:09:00Z">
            <w:r>
              <w:fldChar w:fldCharType="begin"/>
            </w:r>
            <w:r>
              <w:delInstrText xml:space="preserve"> HYPERLINK \l "_Toc5008</w:delInstrText>
            </w:r>
            <w:r>
              <w:delInstrText xml:space="preserve">65044" </w:delInstrText>
            </w:r>
            <w:r>
              <w:fldChar w:fldCharType="separate"/>
            </w:r>
            <w:r w:rsidR="00533E40" w:rsidRPr="00324206">
              <w:rPr>
                <w:rStyle w:val="Hyperlink"/>
                <w:noProof/>
              </w:rPr>
              <w:delText>5</w:delText>
            </w:r>
            <w:r w:rsidR="00533E40">
              <w:rPr>
                <w:rFonts w:asciiTheme="minorHAnsi" w:eastAsiaTheme="minorEastAsia" w:hAnsiTheme="minorHAnsi" w:cstheme="minorBidi"/>
                <w:noProof/>
              </w:rPr>
              <w:tab/>
            </w:r>
            <w:r w:rsidR="00533E40" w:rsidRPr="00324206">
              <w:rPr>
                <w:rStyle w:val="Hyperlink"/>
                <w:noProof/>
              </w:rPr>
              <w:delText>Author Information</w:delText>
            </w:r>
            <w:r w:rsidR="00533E40">
              <w:rPr>
                <w:noProof/>
                <w:webHidden/>
              </w:rPr>
              <w:tab/>
            </w:r>
            <w:r w:rsidR="00533E40">
              <w:rPr>
                <w:noProof/>
                <w:webHidden/>
              </w:rPr>
              <w:fldChar w:fldCharType="begin"/>
            </w:r>
            <w:r w:rsidR="00533E40">
              <w:rPr>
                <w:noProof/>
                <w:webHidden/>
              </w:rPr>
              <w:delInstrText xml:space="preserve"> PAGEREF _Toc500865044 \h </w:delInstrText>
            </w:r>
            <w:r w:rsidR="00533E40">
              <w:rPr>
                <w:noProof/>
                <w:webHidden/>
              </w:rPr>
            </w:r>
            <w:r w:rsidR="00533E40">
              <w:rPr>
                <w:noProof/>
                <w:webHidden/>
              </w:rPr>
              <w:fldChar w:fldCharType="separate"/>
            </w:r>
            <w:r w:rsidR="00533E40">
              <w:rPr>
                <w:noProof/>
                <w:webHidden/>
              </w:rPr>
              <w:delText>9</w:delText>
            </w:r>
            <w:r w:rsidR="00533E40">
              <w:rPr>
                <w:noProof/>
                <w:webHidden/>
              </w:rPr>
              <w:fldChar w:fldCharType="end"/>
            </w:r>
            <w:r>
              <w:rPr>
                <w:noProof/>
              </w:rPr>
              <w:fldChar w:fldCharType="end"/>
            </w:r>
          </w:del>
        </w:p>
        <w:p w14:paraId="745413B1" w14:textId="77777777" w:rsidR="00533E40" w:rsidRDefault="00524F29">
          <w:pPr>
            <w:pStyle w:val="TOC1"/>
            <w:rPr>
              <w:del w:id="20" w:author="Peter Bomberg" w:date="2018-01-16T14:09:00Z"/>
              <w:rFonts w:asciiTheme="minorHAnsi" w:eastAsiaTheme="minorEastAsia" w:hAnsiTheme="minorHAnsi" w:cstheme="minorBidi"/>
              <w:noProof/>
            </w:rPr>
          </w:pPr>
          <w:del w:id="21" w:author="Peter Bomberg" w:date="2018-01-16T14:09:00Z">
            <w:r>
              <w:fldChar w:fldCharType="begin"/>
            </w:r>
            <w:r>
              <w:delInstrText xml:space="preserve"> HYPERLINK \l "_Toc500865045" </w:delInstrText>
            </w:r>
            <w:r>
              <w:fldChar w:fldCharType="separate"/>
            </w:r>
            <w:r w:rsidR="00533E40" w:rsidRPr="00324206">
              <w:rPr>
                <w:rStyle w:val="Hyperlink"/>
                <w:noProof/>
              </w:rPr>
              <w:delText>6</w:delText>
            </w:r>
            <w:r w:rsidR="00533E40">
              <w:rPr>
                <w:rFonts w:asciiTheme="minorHAnsi" w:eastAsiaTheme="minorEastAsia" w:hAnsiTheme="minorHAnsi" w:cstheme="minorBidi"/>
                <w:noProof/>
              </w:rPr>
              <w:tab/>
            </w:r>
            <w:r w:rsidR="00533E40" w:rsidRPr="00324206">
              <w:rPr>
                <w:rStyle w:val="Hyperlink"/>
                <w:noProof/>
              </w:rPr>
              <w:delText>Product Data Elements Section</w:delText>
            </w:r>
            <w:r w:rsidR="00533E40">
              <w:rPr>
                <w:noProof/>
                <w:webHidden/>
              </w:rPr>
              <w:tab/>
            </w:r>
            <w:r w:rsidR="00533E40">
              <w:rPr>
                <w:noProof/>
                <w:webHidden/>
              </w:rPr>
              <w:fldChar w:fldCharType="begin"/>
            </w:r>
            <w:r w:rsidR="00533E40">
              <w:rPr>
                <w:noProof/>
                <w:webHidden/>
              </w:rPr>
              <w:delInstrText xml:space="preserve"> PAGEREF _Toc500865045 \h </w:delInstrText>
            </w:r>
            <w:r w:rsidR="00533E40">
              <w:rPr>
                <w:noProof/>
                <w:webHidden/>
              </w:rPr>
            </w:r>
            <w:r w:rsidR="00533E40">
              <w:rPr>
                <w:noProof/>
                <w:webHidden/>
              </w:rPr>
              <w:fldChar w:fldCharType="separate"/>
            </w:r>
            <w:r w:rsidR="00533E40">
              <w:rPr>
                <w:noProof/>
                <w:webHidden/>
              </w:rPr>
              <w:delText>9</w:delText>
            </w:r>
            <w:r w:rsidR="00533E40">
              <w:rPr>
                <w:noProof/>
                <w:webHidden/>
              </w:rPr>
              <w:fldChar w:fldCharType="end"/>
            </w:r>
            <w:r>
              <w:rPr>
                <w:noProof/>
              </w:rPr>
              <w:fldChar w:fldCharType="end"/>
            </w:r>
          </w:del>
        </w:p>
        <w:p w14:paraId="58846290" w14:textId="77777777" w:rsidR="00533E40" w:rsidRDefault="00524F29">
          <w:pPr>
            <w:pStyle w:val="TOC2"/>
            <w:rPr>
              <w:del w:id="22" w:author="Peter Bomberg" w:date="2018-01-16T14:09:00Z"/>
              <w:rFonts w:asciiTheme="minorHAnsi" w:eastAsiaTheme="minorEastAsia" w:hAnsiTheme="minorHAnsi" w:cstheme="minorBidi"/>
              <w:noProof/>
            </w:rPr>
          </w:pPr>
          <w:del w:id="23" w:author="Peter Bomberg" w:date="2018-01-16T14:09:00Z">
            <w:r>
              <w:fldChar w:fldCharType="begin"/>
            </w:r>
            <w:r>
              <w:delInstrText xml:space="preserve"> HYPERLINK \l "_Toc500865046" </w:delInstrText>
            </w:r>
            <w:r>
              <w:fldChar w:fldCharType="separate"/>
            </w:r>
            <w:r w:rsidR="00533E40" w:rsidRPr="00324206">
              <w:rPr>
                <w:rStyle w:val="Hyperlink"/>
                <w:noProof/>
              </w:rPr>
              <w:delText>6.1</w:delText>
            </w:r>
            <w:r w:rsidR="00533E40">
              <w:rPr>
                <w:rFonts w:asciiTheme="minorHAnsi" w:eastAsiaTheme="minorEastAsia" w:hAnsiTheme="minorHAnsi" w:cstheme="minorBidi"/>
                <w:noProof/>
              </w:rPr>
              <w:tab/>
            </w:r>
            <w:r w:rsidR="00533E40" w:rsidRPr="00324206">
              <w:rPr>
                <w:rStyle w:val="Hyperlink"/>
                <w:noProof/>
              </w:rPr>
              <w:delText>StrengthValue Validation</w:delText>
            </w:r>
            <w:r w:rsidR="00533E40">
              <w:rPr>
                <w:noProof/>
                <w:webHidden/>
              </w:rPr>
              <w:tab/>
            </w:r>
            <w:r w:rsidR="00533E40">
              <w:rPr>
                <w:noProof/>
                <w:webHidden/>
              </w:rPr>
              <w:fldChar w:fldCharType="begin"/>
            </w:r>
            <w:r w:rsidR="00533E40">
              <w:rPr>
                <w:noProof/>
                <w:webHidden/>
              </w:rPr>
              <w:delInstrText xml:space="preserve"> PAGEREF _Toc500865046 \h </w:delInstrText>
            </w:r>
            <w:r w:rsidR="00533E40">
              <w:rPr>
                <w:noProof/>
                <w:webHidden/>
              </w:rPr>
            </w:r>
            <w:r w:rsidR="00533E40">
              <w:rPr>
                <w:noProof/>
                <w:webHidden/>
              </w:rPr>
              <w:fldChar w:fldCharType="separate"/>
            </w:r>
            <w:r w:rsidR="00533E40">
              <w:rPr>
                <w:noProof/>
                <w:webHidden/>
              </w:rPr>
              <w:delText>10</w:delText>
            </w:r>
            <w:r w:rsidR="00533E40">
              <w:rPr>
                <w:noProof/>
                <w:webHidden/>
              </w:rPr>
              <w:fldChar w:fldCharType="end"/>
            </w:r>
            <w:r>
              <w:rPr>
                <w:noProof/>
              </w:rPr>
              <w:fldChar w:fldCharType="end"/>
            </w:r>
          </w:del>
        </w:p>
        <w:p w14:paraId="69C6127D" w14:textId="77777777" w:rsidR="00533E40" w:rsidRDefault="00524F29">
          <w:pPr>
            <w:pStyle w:val="TOC2"/>
            <w:rPr>
              <w:del w:id="24" w:author="Peter Bomberg" w:date="2018-01-16T14:09:00Z"/>
              <w:rFonts w:asciiTheme="minorHAnsi" w:eastAsiaTheme="minorEastAsia" w:hAnsiTheme="minorHAnsi" w:cstheme="minorBidi"/>
              <w:noProof/>
            </w:rPr>
          </w:pPr>
          <w:del w:id="25" w:author="Peter Bomberg" w:date="2018-01-16T14:09:00Z">
            <w:r>
              <w:fldChar w:fldCharType="begin"/>
            </w:r>
            <w:r>
              <w:delInstrText xml:space="preserve"> HYPERLINK \l "_Toc500865047" </w:delInstrText>
            </w:r>
            <w:r>
              <w:fldChar w:fldCharType="separate"/>
            </w:r>
            <w:r w:rsidR="00533E40" w:rsidRPr="00324206">
              <w:rPr>
                <w:rStyle w:val="Hyperlink"/>
                <w:noProof/>
              </w:rPr>
              <w:delText>6.2</w:delText>
            </w:r>
            <w:r w:rsidR="00533E40">
              <w:rPr>
                <w:rFonts w:asciiTheme="minorHAnsi" w:eastAsiaTheme="minorEastAsia" w:hAnsiTheme="minorHAnsi" w:cstheme="minorBidi"/>
                <w:noProof/>
              </w:rPr>
              <w:tab/>
            </w:r>
            <w:r w:rsidR="00533E40" w:rsidRPr="00324206">
              <w:rPr>
                <w:rStyle w:val="Hyperlink"/>
                <w:noProof/>
              </w:rPr>
              <w:delText>StrengthUnit Validation</w:delText>
            </w:r>
            <w:r w:rsidR="00533E40">
              <w:rPr>
                <w:noProof/>
                <w:webHidden/>
              </w:rPr>
              <w:tab/>
            </w:r>
            <w:r w:rsidR="00533E40">
              <w:rPr>
                <w:noProof/>
                <w:webHidden/>
              </w:rPr>
              <w:fldChar w:fldCharType="begin"/>
            </w:r>
            <w:r w:rsidR="00533E40">
              <w:rPr>
                <w:noProof/>
                <w:webHidden/>
              </w:rPr>
              <w:delInstrText xml:space="preserve"> PAGEREF _Toc500865047 \h </w:delInstrText>
            </w:r>
            <w:r w:rsidR="00533E40">
              <w:rPr>
                <w:noProof/>
                <w:webHidden/>
              </w:rPr>
            </w:r>
            <w:r w:rsidR="00533E40">
              <w:rPr>
                <w:noProof/>
                <w:webHidden/>
              </w:rPr>
              <w:fldChar w:fldCharType="separate"/>
            </w:r>
            <w:r w:rsidR="00533E40">
              <w:rPr>
                <w:noProof/>
                <w:webHidden/>
              </w:rPr>
              <w:delText>11</w:delText>
            </w:r>
            <w:r w:rsidR="00533E40">
              <w:rPr>
                <w:noProof/>
                <w:webHidden/>
              </w:rPr>
              <w:fldChar w:fldCharType="end"/>
            </w:r>
            <w:r>
              <w:rPr>
                <w:noProof/>
              </w:rPr>
              <w:fldChar w:fldCharType="end"/>
            </w:r>
          </w:del>
        </w:p>
        <w:p w14:paraId="6EC03FFE" w14:textId="77777777" w:rsidR="00533E40" w:rsidRDefault="00524F29">
          <w:pPr>
            <w:pStyle w:val="TOC2"/>
            <w:rPr>
              <w:del w:id="26" w:author="Peter Bomberg" w:date="2018-01-16T14:09:00Z"/>
              <w:rFonts w:asciiTheme="minorHAnsi" w:eastAsiaTheme="minorEastAsia" w:hAnsiTheme="minorHAnsi" w:cstheme="minorBidi"/>
              <w:noProof/>
            </w:rPr>
          </w:pPr>
          <w:del w:id="27" w:author="Peter Bomberg" w:date="2018-01-16T14:09:00Z">
            <w:r>
              <w:fldChar w:fldCharType="begin"/>
            </w:r>
            <w:r>
              <w:delInstrText xml:space="preserve"> HYPERLINK \l "_Toc500865048" </w:delInstrText>
            </w:r>
            <w:r>
              <w:fldChar w:fldCharType="separate"/>
            </w:r>
            <w:r w:rsidR="00533E40" w:rsidRPr="00324206">
              <w:rPr>
                <w:rStyle w:val="Hyperlink"/>
                <w:noProof/>
              </w:rPr>
              <w:delText>6.3</w:delText>
            </w:r>
            <w:r w:rsidR="00533E40">
              <w:rPr>
                <w:rFonts w:asciiTheme="minorHAnsi" w:eastAsiaTheme="minorEastAsia" w:hAnsiTheme="minorHAnsi" w:cstheme="minorBidi"/>
                <w:noProof/>
              </w:rPr>
              <w:tab/>
            </w:r>
            <w:r w:rsidR="00533E40" w:rsidRPr="00324206">
              <w:rPr>
                <w:rStyle w:val="Hyperlink"/>
                <w:noProof/>
              </w:rPr>
              <w:delText>StrengthPerDosageValue Validation</w:delText>
            </w:r>
            <w:r w:rsidR="00533E40">
              <w:rPr>
                <w:noProof/>
                <w:webHidden/>
              </w:rPr>
              <w:tab/>
            </w:r>
            <w:r w:rsidR="00533E40">
              <w:rPr>
                <w:noProof/>
                <w:webHidden/>
              </w:rPr>
              <w:fldChar w:fldCharType="begin"/>
            </w:r>
            <w:r w:rsidR="00533E40">
              <w:rPr>
                <w:noProof/>
                <w:webHidden/>
              </w:rPr>
              <w:delInstrText xml:space="preserve"> PAGEREF _Toc500865048 \h </w:delInstrText>
            </w:r>
            <w:r w:rsidR="00533E40">
              <w:rPr>
                <w:noProof/>
                <w:webHidden/>
              </w:rPr>
            </w:r>
            <w:r w:rsidR="00533E40">
              <w:rPr>
                <w:noProof/>
                <w:webHidden/>
              </w:rPr>
              <w:fldChar w:fldCharType="separate"/>
            </w:r>
            <w:r w:rsidR="00533E40">
              <w:rPr>
                <w:noProof/>
                <w:webHidden/>
              </w:rPr>
              <w:delText>11</w:delText>
            </w:r>
            <w:r w:rsidR="00533E40">
              <w:rPr>
                <w:noProof/>
                <w:webHidden/>
              </w:rPr>
              <w:fldChar w:fldCharType="end"/>
            </w:r>
            <w:r>
              <w:rPr>
                <w:noProof/>
              </w:rPr>
              <w:fldChar w:fldCharType="end"/>
            </w:r>
          </w:del>
        </w:p>
        <w:p w14:paraId="6063D368" w14:textId="77777777" w:rsidR="00533E40" w:rsidRDefault="00524F29">
          <w:pPr>
            <w:pStyle w:val="TOC2"/>
            <w:rPr>
              <w:del w:id="28" w:author="Peter Bomberg" w:date="2018-01-16T14:09:00Z"/>
              <w:rFonts w:asciiTheme="minorHAnsi" w:eastAsiaTheme="minorEastAsia" w:hAnsiTheme="minorHAnsi" w:cstheme="minorBidi"/>
              <w:noProof/>
            </w:rPr>
          </w:pPr>
          <w:del w:id="29" w:author="Peter Bomberg" w:date="2018-01-16T14:09:00Z">
            <w:r>
              <w:fldChar w:fldCharType="begin"/>
            </w:r>
            <w:r>
              <w:delInstrText xml:space="preserve"> HYPERLINK \l "_Toc500865049" </w:delInstrText>
            </w:r>
            <w:r>
              <w:fldChar w:fldCharType="separate"/>
            </w:r>
            <w:r w:rsidR="00533E40" w:rsidRPr="00324206">
              <w:rPr>
                <w:rStyle w:val="Hyperlink"/>
                <w:noProof/>
              </w:rPr>
              <w:delText>6.4</w:delText>
            </w:r>
            <w:r w:rsidR="00533E40">
              <w:rPr>
                <w:rFonts w:asciiTheme="minorHAnsi" w:eastAsiaTheme="minorEastAsia" w:hAnsiTheme="minorHAnsi" w:cstheme="minorBidi"/>
                <w:noProof/>
              </w:rPr>
              <w:tab/>
            </w:r>
            <w:r w:rsidR="00533E40" w:rsidRPr="00324206">
              <w:rPr>
                <w:rStyle w:val="Hyperlink"/>
                <w:noProof/>
              </w:rPr>
              <w:delText>DosageUnit Validation</w:delText>
            </w:r>
            <w:r w:rsidR="00533E40">
              <w:rPr>
                <w:noProof/>
                <w:webHidden/>
              </w:rPr>
              <w:tab/>
            </w:r>
            <w:r w:rsidR="00533E40">
              <w:rPr>
                <w:noProof/>
                <w:webHidden/>
              </w:rPr>
              <w:fldChar w:fldCharType="begin"/>
            </w:r>
            <w:r w:rsidR="00533E40">
              <w:rPr>
                <w:noProof/>
                <w:webHidden/>
              </w:rPr>
              <w:delInstrText xml:space="preserve"> PAGEREF _Toc500865049 \h </w:delInstrText>
            </w:r>
            <w:r w:rsidR="00533E40">
              <w:rPr>
                <w:noProof/>
                <w:webHidden/>
              </w:rPr>
            </w:r>
            <w:r w:rsidR="00533E40">
              <w:rPr>
                <w:noProof/>
                <w:webHidden/>
              </w:rPr>
              <w:fldChar w:fldCharType="separate"/>
            </w:r>
            <w:r w:rsidR="00533E40">
              <w:rPr>
                <w:noProof/>
                <w:webHidden/>
              </w:rPr>
              <w:delText>11</w:delText>
            </w:r>
            <w:r w:rsidR="00533E40">
              <w:rPr>
                <w:noProof/>
                <w:webHidden/>
              </w:rPr>
              <w:fldChar w:fldCharType="end"/>
            </w:r>
            <w:r>
              <w:rPr>
                <w:noProof/>
              </w:rPr>
              <w:fldChar w:fldCharType="end"/>
            </w:r>
          </w:del>
        </w:p>
        <w:p w14:paraId="70B2186A" w14:textId="77777777" w:rsidR="00533E40" w:rsidRDefault="00524F29">
          <w:pPr>
            <w:pStyle w:val="TOC2"/>
            <w:rPr>
              <w:del w:id="30" w:author="Peter Bomberg" w:date="2018-01-16T14:09:00Z"/>
              <w:rFonts w:asciiTheme="minorHAnsi" w:eastAsiaTheme="minorEastAsia" w:hAnsiTheme="minorHAnsi" w:cstheme="minorBidi"/>
              <w:noProof/>
            </w:rPr>
          </w:pPr>
          <w:del w:id="31" w:author="Peter Bomberg" w:date="2018-01-16T14:09:00Z">
            <w:r>
              <w:fldChar w:fldCharType="begin"/>
            </w:r>
            <w:r>
              <w:delInstrText xml:space="preserve"> HYPERLINK \l "_Toc500865050" </w:delInstrText>
            </w:r>
            <w:r>
              <w:fldChar w:fldCharType="separate"/>
            </w:r>
            <w:r w:rsidR="00533E40" w:rsidRPr="00324206">
              <w:rPr>
                <w:rStyle w:val="Hyperlink"/>
                <w:noProof/>
              </w:rPr>
              <w:delText>6.5</w:delText>
            </w:r>
            <w:r w:rsidR="00533E40">
              <w:rPr>
                <w:rFonts w:asciiTheme="minorHAnsi" w:eastAsiaTheme="minorEastAsia" w:hAnsiTheme="minorHAnsi" w:cstheme="minorBidi"/>
                <w:noProof/>
              </w:rPr>
              <w:tab/>
            </w:r>
            <w:r w:rsidR="00533E40" w:rsidRPr="00324206">
              <w:rPr>
                <w:rStyle w:val="Hyperlink"/>
                <w:noProof/>
              </w:rPr>
              <w:delText>ActiveIngredients Validation</w:delText>
            </w:r>
            <w:r w:rsidR="00533E40">
              <w:rPr>
                <w:noProof/>
                <w:webHidden/>
              </w:rPr>
              <w:tab/>
            </w:r>
            <w:r w:rsidR="00533E40">
              <w:rPr>
                <w:noProof/>
                <w:webHidden/>
              </w:rPr>
              <w:fldChar w:fldCharType="begin"/>
            </w:r>
            <w:r w:rsidR="00533E40">
              <w:rPr>
                <w:noProof/>
                <w:webHidden/>
              </w:rPr>
              <w:delInstrText xml:space="preserve"> PAGEREF _Toc500865050 \h </w:delInstrText>
            </w:r>
            <w:r w:rsidR="00533E40">
              <w:rPr>
                <w:noProof/>
                <w:webHidden/>
              </w:rPr>
            </w:r>
            <w:r w:rsidR="00533E40">
              <w:rPr>
                <w:noProof/>
                <w:webHidden/>
              </w:rPr>
              <w:fldChar w:fldCharType="separate"/>
            </w:r>
            <w:r w:rsidR="00533E40">
              <w:rPr>
                <w:noProof/>
                <w:webHidden/>
              </w:rPr>
              <w:delText>11</w:delText>
            </w:r>
            <w:r w:rsidR="00533E40">
              <w:rPr>
                <w:noProof/>
                <w:webHidden/>
              </w:rPr>
              <w:fldChar w:fldCharType="end"/>
            </w:r>
            <w:r>
              <w:rPr>
                <w:noProof/>
              </w:rPr>
              <w:fldChar w:fldCharType="end"/>
            </w:r>
          </w:del>
        </w:p>
        <w:p w14:paraId="7B5FA054" w14:textId="77777777" w:rsidR="00533E40" w:rsidRDefault="00524F29">
          <w:pPr>
            <w:pStyle w:val="TOC2"/>
            <w:rPr>
              <w:del w:id="32" w:author="Peter Bomberg" w:date="2018-01-16T14:09:00Z"/>
              <w:rFonts w:asciiTheme="minorHAnsi" w:eastAsiaTheme="minorEastAsia" w:hAnsiTheme="minorHAnsi" w:cstheme="minorBidi"/>
              <w:noProof/>
            </w:rPr>
          </w:pPr>
          <w:del w:id="33" w:author="Peter Bomberg" w:date="2018-01-16T14:09:00Z">
            <w:r>
              <w:fldChar w:fldCharType="begin"/>
            </w:r>
            <w:r>
              <w:delInstrText xml:space="preserve"> HYPERLINK \l "_Toc500865051" </w:delInstrText>
            </w:r>
            <w:r>
              <w:fldChar w:fldCharType="separate"/>
            </w:r>
            <w:r w:rsidR="00533E40" w:rsidRPr="00324206">
              <w:rPr>
                <w:rStyle w:val="Hyperlink"/>
                <w:noProof/>
              </w:rPr>
              <w:delText>6.6</w:delText>
            </w:r>
            <w:r w:rsidR="00533E40">
              <w:rPr>
                <w:rFonts w:asciiTheme="minorHAnsi" w:eastAsiaTheme="minorEastAsia" w:hAnsiTheme="minorHAnsi" w:cstheme="minorBidi"/>
                <w:noProof/>
              </w:rPr>
              <w:tab/>
            </w:r>
            <w:r w:rsidR="00533E40" w:rsidRPr="00324206">
              <w:rPr>
                <w:rStyle w:val="Hyperlink"/>
                <w:noProof/>
              </w:rPr>
              <w:delText>Clinically Relevant Nonmedicinal Ingredients Validation</w:delText>
            </w:r>
            <w:r w:rsidR="00533E40">
              <w:rPr>
                <w:noProof/>
                <w:webHidden/>
              </w:rPr>
              <w:tab/>
            </w:r>
            <w:r w:rsidR="00533E40">
              <w:rPr>
                <w:noProof/>
                <w:webHidden/>
              </w:rPr>
              <w:fldChar w:fldCharType="begin"/>
            </w:r>
            <w:r w:rsidR="00533E40">
              <w:rPr>
                <w:noProof/>
                <w:webHidden/>
              </w:rPr>
              <w:delInstrText xml:space="preserve"> PAGEREF _Toc500865051 \h </w:delInstrText>
            </w:r>
            <w:r w:rsidR="00533E40">
              <w:rPr>
                <w:noProof/>
                <w:webHidden/>
              </w:rPr>
            </w:r>
            <w:r w:rsidR="00533E40">
              <w:rPr>
                <w:noProof/>
                <w:webHidden/>
              </w:rPr>
              <w:fldChar w:fldCharType="separate"/>
            </w:r>
            <w:r w:rsidR="00533E40">
              <w:rPr>
                <w:noProof/>
                <w:webHidden/>
              </w:rPr>
              <w:delText>11</w:delText>
            </w:r>
            <w:r w:rsidR="00533E40">
              <w:rPr>
                <w:noProof/>
                <w:webHidden/>
              </w:rPr>
              <w:fldChar w:fldCharType="end"/>
            </w:r>
            <w:r>
              <w:rPr>
                <w:noProof/>
              </w:rPr>
              <w:fldChar w:fldCharType="end"/>
            </w:r>
          </w:del>
        </w:p>
        <w:p w14:paraId="1E96A03E" w14:textId="77777777" w:rsidR="00533E40" w:rsidRDefault="00524F29">
          <w:pPr>
            <w:pStyle w:val="TOC1"/>
            <w:rPr>
              <w:del w:id="34" w:author="Peter Bomberg" w:date="2018-01-16T14:09:00Z"/>
              <w:rFonts w:asciiTheme="minorHAnsi" w:eastAsiaTheme="minorEastAsia" w:hAnsiTheme="minorHAnsi" w:cstheme="minorBidi"/>
              <w:noProof/>
            </w:rPr>
          </w:pPr>
          <w:del w:id="35" w:author="Peter Bomberg" w:date="2018-01-16T14:09:00Z">
            <w:r>
              <w:fldChar w:fldCharType="begin"/>
            </w:r>
            <w:r>
              <w:delInstrText xml:space="preserve"> HYPERLINK \l "_Toc500865052" </w:delInstrText>
            </w:r>
            <w:r>
              <w:fldChar w:fldCharType="separate"/>
            </w:r>
            <w:r w:rsidR="00533E40" w:rsidRPr="00324206">
              <w:rPr>
                <w:rStyle w:val="Hyperlink"/>
                <w:noProof/>
              </w:rPr>
              <w:delText>7</w:delText>
            </w:r>
            <w:r w:rsidR="00533E40">
              <w:rPr>
                <w:rFonts w:asciiTheme="minorHAnsi" w:eastAsiaTheme="minorEastAsia" w:hAnsiTheme="minorHAnsi" w:cstheme="minorBidi"/>
                <w:noProof/>
              </w:rPr>
              <w:tab/>
            </w:r>
            <w:r w:rsidR="00533E40" w:rsidRPr="00324206">
              <w:rPr>
                <w:rStyle w:val="Hyperlink"/>
                <w:noProof/>
              </w:rPr>
              <w:delText>Labeling Section Information</w:delText>
            </w:r>
            <w:r w:rsidR="00533E40">
              <w:rPr>
                <w:noProof/>
                <w:webHidden/>
              </w:rPr>
              <w:tab/>
            </w:r>
            <w:r w:rsidR="00533E40">
              <w:rPr>
                <w:noProof/>
                <w:webHidden/>
              </w:rPr>
              <w:fldChar w:fldCharType="begin"/>
            </w:r>
            <w:r w:rsidR="00533E40">
              <w:rPr>
                <w:noProof/>
                <w:webHidden/>
              </w:rPr>
              <w:delInstrText xml:space="preserve"> PAGEREF _Toc500865052 \h </w:delInstrText>
            </w:r>
            <w:r w:rsidR="00533E40">
              <w:rPr>
                <w:noProof/>
                <w:webHidden/>
              </w:rPr>
            </w:r>
            <w:r w:rsidR="00533E40">
              <w:rPr>
                <w:noProof/>
                <w:webHidden/>
              </w:rPr>
              <w:fldChar w:fldCharType="separate"/>
            </w:r>
            <w:r w:rsidR="00533E40">
              <w:rPr>
                <w:noProof/>
                <w:webHidden/>
              </w:rPr>
              <w:delText>11</w:delText>
            </w:r>
            <w:r w:rsidR="00533E40">
              <w:rPr>
                <w:noProof/>
                <w:webHidden/>
              </w:rPr>
              <w:fldChar w:fldCharType="end"/>
            </w:r>
            <w:r>
              <w:rPr>
                <w:noProof/>
              </w:rPr>
              <w:fldChar w:fldCharType="end"/>
            </w:r>
          </w:del>
        </w:p>
        <w:p w14:paraId="138E2964" w14:textId="77777777" w:rsidR="00533E40" w:rsidRDefault="00524F29">
          <w:pPr>
            <w:pStyle w:val="TOC2"/>
            <w:rPr>
              <w:del w:id="36" w:author="Peter Bomberg" w:date="2018-01-16T14:09:00Z"/>
              <w:rFonts w:asciiTheme="minorHAnsi" w:eastAsiaTheme="minorEastAsia" w:hAnsiTheme="minorHAnsi" w:cstheme="minorBidi"/>
              <w:noProof/>
            </w:rPr>
          </w:pPr>
          <w:del w:id="37" w:author="Peter Bomberg" w:date="2018-01-16T14:09:00Z">
            <w:r>
              <w:fldChar w:fldCharType="begin"/>
            </w:r>
            <w:r>
              <w:delInstrText xml:space="preserve"> HYPERLINK \l "_Toc500865053" </w:delInstrText>
            </w:r>
            <w:r>
              <w:fldChar w:fldCharType="separate"/>
            </w:r>
            <w:r w:rsidR="00533E40" w:rsidRPr="00324206">
              <w:rPr>
                <w:rStyle w:val="Hyperlink"/>
                <w:noProof/>
                <w:lang w:val="fr-CA"/>
              </w:rPr>
              <w:delText>7.1</w:delText>
            </w:r>
            <w:r w:rsidR="00533E40">
              <w:rPr>
                <w:rFonts w:asciiTheme="minorHAnsi" w:eastAsiaTheme="minorEastAsia" w:hAnsiTheme="minorHAnsi" w:cstheme="minorBidi"/>
                <w:noProof/>
              </w:rPr>
              <w:tab/>
            </w:r>
            <w:r w:rsidR="00533E40" w:rsidRPr="00324206">
              <w:rPr>
                <w:rStyle w:val="Hyperlink"/>
                <w:noProof/>
                <w:lang w:val="fr-CA"/>
              </w:rPr>
              <w:delText>General Validation</w:delText>
            </w:r>
            <w:r w:rsidR="00533E40">
              <w:rPr>
                <w:noProof/>
                <w:webHidden/>
              </w:rPr>
              <w:tab/>
            </w:r>
            <w:r w:rsidR="00533E40">
              <w:rPr>
                <w:noProof/>
                <w:webHidden/>
              </w:rPr>
              <w:fldChar w:fldCharType="begin"/>
            </w:r>
            <w:r w:rsidR="00533E40">
              <w:rPr>
                <w:noProof/>
                <w:webHidden/>
              </w:rPr>
              <w:delInstrText xml:space="preserve"> PAGEREF _Toc500865053 \h </w:delInstrText>
            </w:r>
            <w:r w:rsidR="00533E40">
              <w:rPr>
                <w:noProof/>
                <w:webHidden/>
              </w:rPr>
            </w:r>
            <w:r w:rsidR="00533E40">
              <w:rPr>
                <w:noProof/>
                <w:webHidden/>
              </w:rPr>
              <w:fldChar w:fldCharType="separate"/>
            </w:r>
            <w:r w:rsidR="00533E40">
              <w:rPr>
                <w:noProof/>
                <w:webHidden/>
              </w:rPr>
              <w:delText>11</w:delText>
            </w:r>
            <w:r w:rsidR="00533E40">
              <w:rPr>
                <w:noProof/>
                <w:webHidden/>
              </w:rPr>
              <w:fldChar w:fldCharType="end"/>
            </w:r>
            <w:r>
              <w:rPr>
                <w:noProof/>
              </w:rPr>
              <w:fldChar w:fldCharType="end"/>
            </w:r>
          </w:del>
        </w:p>
        <w:p w14:paraId="4FD6A403" w14:textId="77777777" w:rsidR="00533E40" w:rsidRDefault="00524F29">
          <w:pPr>
            <w:pStyle w:val="TOC2"/>
            <w:rPr>
              <w:del w:id="38" w:author="Peter Bomberg" w:date="2018-01-16T14:09:00Z"/>
              <w:rFonts w:asciiTheme="minorHAnsi" w:eastAsiaTheme="minorEastAsia" w:hAnsiTheme="minorHAnsi" w:cstheme="minorBidi"/>
              <w:noProof/>
            </w:rPr>
          </w:pPr>
          <w:del w:id="39" w:author="Peter Bomberg" w:date="2018-01-16T14:09:00Z">
            <w:r>
              <w:fldChar w:fldCharType="begin"/>
            </w:r>
            <w:r>
              <w:delInstrText xml:space="preserve"> HYPERLINK \l "_Toc500865054" </w:delInstrText>
            </w:r>
            <w:r>
              <w:fldChar w:fldCharType="separate"/>
            </w:r>
            <w:r w:rsidR="00533E40" w:rsidRPr="00324206">
              <w:rPr>
                <w:rStyle w:val="Hyperlink"/>
                <w:noProof/>
              </w:rPr>
              <w:delText>7.2</w:delText>
            </w:r>
            <w:r w:rsidR="00533E40">
              <w:rPr>
                <w:rFonts w:asciiTheme="minorHAnsi" w:eastAsiaTheme="minorEastAsia" w:hAnsiTheme="minorHAnsi" w:cstheme="minorBidi"/>
                <w:noProof/>
              </w:rPr>
              <w:tab/>
            </w:r>
            <w:r w:rsidR="00533E40" w:rsidRPr="00324206">
              <w:rPr>
                <w:rStyle w:val="Hyperlink"/>
                <w:noProof/>
              </w:rPr>
              <w:delText>Title Page Information</w:delText>
            </w:r>
            <w:r w:rsidR="00533E40" w:rsidRPr="00324206">
              <w:rPr>
                <w:rStyle w:val="Hyperlink"/>
                <w:noProof/>
                <w:highlight w:val="white"/>
              </w:rPr>
              <w:delText xml:space="preserve"> Section</w:delText>
            </w:r>
            <w:r w:rsidR="00533E40" w:rsidRPr="00324206">
              <w:rPr>
                <w:rStyle w:val="Hyperlink"/>
                <w:noProof/>
              </w:rPr>
              <w:delText xml:space="preserve"> Validation</w:delText>
            </w:r>
            <w:r w:rsidR="00533E40">
              <w:rPr>
                <w:noProof/>
                <w:webHidden/>
              </w:rPr>
              <w:tab/>
            </w:r>
            <w:r w:rsidR="00533E40">
              <w:rPr>
                <w:noProof/>
                <w:webHidden/>
              </w:rPr>
              <w:fldChar w:fldCharType="begin"/>
            </w:r>
            <w:r w:rsidR="00533E40">
              <w:rPr>
                <w:noProof/>
                <w:webHidden/>
              </w:rPr>
              <w:delInstrText xml:space="preserve"> PAGEREF _Toc500865054 \h </w:delInstrText>
            </w:r>
            <w:r w:rsidR="00533E40">
              <w:rPr>
                <w:noProof/>
                <w:webHidden/>
              </w:rPr>
            </w:r>
            <w:r w:rsidR="00533E40">
              <w:rPr>
                <w:noProof/>
                <w:webHidden/>
              </w:rPr>
              <w:fldChar w:fldCharType="separate"/>
            </w:r>
            <w:r w:rsidR="00533E40">
              <w:rPr>
                <w:noProof/>
                <w:webHidden/>
              </w:rPr>
              <w:delText>12</w:delText>
            </w:r>
            <w:r w:rsidR="00533E40">
              <w:rPr>
                <w:noProof/>
                <w:webHidden/>
              </w:rPr>
              <w:fldChar w:fldCharType="end"/>
            </w:r>
            <w:r>
              <w:rPr>
                <w:noProof/>
              </w:rPr>
              <w:fldChar w:fldCharType="end"/>
            </w:r>
          </w:del>
        </w:p>
        <w:p w14:paraId="785EFA40" w14:textId="77777777" w:rsidR="00533E40" w:rsidRDefault="00524F29">
          <w:pPr>
            <w:pStyle w:val="TOC2"/>
            <w:rPr>
              <w:del w:id="40" w:author="Peter Bomberg" w:date="2018-01-16T14:09:00Z"/>
              <w:rFonts w:asciiTheme="minorHAnsi" w:eastAsiaTheme="minorEastAsia" w:hAnsiTheme="minorHAnsi" w:cstheme="minorBidi"/>
              <w:noProof/>
            </w:rPr>
          </w:pPr>
          <w:del w:id="41" w:author="Peter Bomberg" w:date="2018-01-16T14:09:00Z">
            <w:r>
              <w:fldChar w:fldCharType="begin"/>
            </w:r>
            <w:r>
              <w:delInstrText xml:space="preserve"> HYPERLINK \l "_Toc500865055" </w:delInstrText>
            </w:r>
            <w:r>
              <w:fldChar w:fldCharType="separate"/>
            </w:r>
            <w:r w:rsidR="00533E40" w:rsidRPr="00324206">
              <w:rPr>
                <w:rStyle w:val="Hyperlink"/>
                <w:noProof/>
              </w:rPr>
              <w:delText>7.3</w:delText>
            </w:r>
            <w:r w:rsidR="00533E40">
              <w:rPr>
                <w:rFonts w:asciiTheme="minorHAnsi" w:eastAsiaTheme="minorEastAsia" w:hAnsiTheme="minorHAnsi" w:cstheme="minorBidi"/>
                <w:noProof/>
              </w:rPr>
              <w:tab/>
            </w:r>
            <w:r w:rsidR="00533E40" w:rsidRPr="00324206">
              <w:rPr>
                <w:rStyle w:val="Hyperlink"/>
                <w:noProof/>
              </w:rPr>
              <w:delText>Part I: Health Professional Information</w:delText>
            </w:r>
            <w:r w:rsidR="00533E40" w:rsidRPr="00324206">
              <w:rPr>
                <w:rStyle w:val="Hyperlink"/>
                <w:noProof/>
                <w:highlight w:val="white"/>
              </w:rPr>
              <w:delText xml:space="preserve"> Section</w:delText>
            </w:r>
            <w:r w:rsidR="00533E40" w:rsidRPr="00324206">
              <w:rPr>
                <w:rStyle w:val="Hyperlink"/>
                <w:noProof/>
              </w:rPr>
              <w:delText xml:space="preserve"> Validation</w:delText>
            </w:r>
            <w:r w:rsidR="00533E40">
              <w:rPr>
                <w:noProof/>
                <w:webHidden/>
              </w:rPr>
              <w:tab/>
            </w:r>
            <w:r w:rsidR="00533E40">
              <w:rPr>
                <w:noProof/>
                <w:webHidden/>
              </w:rPr>
              <w:fldChar w:fldCharType="begin"/>
            </w:r>
            <w:r w:rsidR="00533E40">
              <w:rPr>
                <w:noProof/>
                <w:webHidden/>
              </w:rPr>
              <w:delInstrText xml:space="preserve"> PAGEREF _Toc500865055 \h </w:delInstrText>
            </w:r>
            <w:r w:rsidR="00533E40">
              <w:rPr>
                <w:noProof/>
                <w:webHidden/>
              </w:rPr>
            </w:r>
            <w:r w:rsidR="00533E40">
              <w:rPr>
                <w:noProof/>
                <w:webHidden/>
              </w:rPr>
              <w:fldChar w:fldCharType="separate"/>
            </w:r>
            <w:r w:rsidR="00533E40">
              <w:rPr>
                <w:noProof/>
                <w:webHidden/>
              </w:rPr>
              <w:delText>12</w:delText>
            </w:r>
            <w:r w:rsidR="00533E40">
              <w:rPr>
                <w:noProof/>
                <w:webHidden/>
              </w:rPr>
              <w:fldChar w:fldCharType="end"/>
            </w:r>
            <w:r>
              <w:rPr>
                <w:noProof/>
              </w:rPr>
              <w:fldChar w:fldCharType="end"/>
            </w:r>
          </w:del>
        </w:p>
        <w:p w14:paraId="6EB3706B" w14:textId="77777777" w:rsidR="00533E40" w:rsidRDefault="00524F29">
          <w:pPr>
            <w:pStyle w:val="TOC2"/>
            <w:rPr>
              <w:del w:id="42" w:author="Peter Bomberg" w:date="2018-01-16T14:09:00Z"/>
              <w:rFonts w:asciiTheme="minorHAnsi" w:eastAsiaTheme="minorEastAsia" w:hAnsiTheme="minorHAnsi" w:cstheme="minorBidi"/>
              <w:noProof/>
            </w:rPr>
          </w:pPr>
          <w:del w:id="43" w:author="Peter Bomberg" w:date="2018-01-16T14:09:00Z">
            <w:r>
              <w:fldChar w:fldCharType="begin"/>
            </w:r>
            <w:r>
              <w:delInstrText xml:space="preserve"> HYPERLINK \l "_Toc500865056" </w:delInstrText>
            </w:r>
            <w:r>
              <w:fldChar w:fldCharType="separate"/>
            </w:r>
            <w:r w:rsidR="00533E40" w:rsidRPr="00324206">
              <w:rPr>
                <w:rStyle w:val="Hyperlink"/>
                <w:noProof/>
                <w:lang w:val="fr-CA"/>
              </w:rPr>
              <w:delText>7.4</w:delText>
            </w:r>
            <w:r w:rsidR="00533E40">
              <w:rPr>
                <w:rFonts w:asciiTheme="minorHAnsi" w:eastAsiaTheme="minorEastAsia" w:hAnsiTheme="minorHAnsi" w:cstheme="minorBidi"/>
                <w:noProof/>
              </w:rPr>
              <w:tab/>
            </w:r>
            <w:r w:rsidR="00533E40" w:rsidRPr="00324206">
              <w:rPr>
                <w:rStyle w:val="Hyperlink"/>
                <w:noProof/>
                <w:lang w:val="fr-CA"/>
              </w:rPr>
              <w:delText>Part II: Scientific Information Section Validation</w:delText>
            </w:r>
            <w:r w:rsidR="00533E40">
              <w:rPr>
                <w:noProof/>
                <w:webHidden/>
              </w:rPr>
              <w:tab/>
            </w:r>
            <w:r w:rsidR="00533E40">
              <w:rPr>
                <w:noProof/>
                <w:webHidden/>
              </w:rPr>
              <w:fldChar w:fldCharType="begin"/>
            </w:r>
            <w:r w:rsidR="00533E40">
              <w:rPr>
                <w:noProof/>
                <w:webHidden/>
              </w:rPr>
              <w:delInstrText xml:space="preserve"> PAGEREF _Toc500865056 \h </w:delInstrText>
            </w:r>
            <w:r w:rsidR="00533E40">
              <w:rPr>
                <w:noProof/>
                <w:webHidden/>
              </w:rPr>
            </w:r>
            <w:r w:rsidR="00533E40">
              <w:rPr>
                <w:noProof/>
                <w:webHidden/>
              </w:rPr>
              <w:fldChar w:fldCharType="separate"/>
            </w:r>
            <w:r w:rsidR="00533E40">
              <w:rPr>
                <w:noProof/>
                <w:webHidden/>
              </w:rPr>
              <w:delText>12</w:delText>
            </w:r>
            <w:r w:rsidR="00533E40">
              <w:rPr>
                <w:noProof/>
                <w:webHidden/>
              </w:rPr>
              <w:fldChar w:fldCharType="end"/>
            </w:r>
            <w:r>
              <w:rPr>
                <w:noProof/>
              </w:rPr>
              <w:fldChar w:fldCharType="end"/>
            </w:r>
          </w:del>
        </w:p>
        <w:p w14:paraId="74ECACC8" w14:textId="77777777" w:rsidR="00533E40" w:rsidRDefault="00524F29">
          <w:pPr>
            <w:pStyle w:val="TOC2"/>
            <w:rPr>
              <w:del w:id="44" w:author="Peter Bomberg" w:date="2018-01-16T14:09:00Z"/>
              <w:rFonts w:asciiTheme="minorHAnsi" w:eastAsiaTheme="minorEastAsia" w:hAnsiTheme="minorHAnsi" w:cstheme="minorBidi"/>
              <w:noProof/>
            </w:rPr>
          </w:pPr>
          <w:del w:id="45" w:author="Peter Bomberg" w:date="2018-01-16T14:09:00Z">
            <w:r>
              <w:fldChar w:fldCharType="begin"/>
            </w:r>
            <w:r>
              <w:delInstrText xml:space="preserve"> HYPERLINK \l "_Toc500865057" </w:delInstrText>
            </w:r>
            <w:r>
              <w:fldChar w:fldCharType="separate"/>
            </w:r>
            <w:r w:rsidR="00533E40" w:rsidRPr="00324206">
              <w:rPr>
                <w:rStyle w:val="Hyperlink"/>
                <w:noProof/>
                <w:lang w:val="fr-CA"/>
              </w:rPr>
              <w:delText>7.5</w:delText>
            </w:r>
            <w:r w:rsidR="00533E40">
              <w:rPr>
                <w:rFonts w:asciiTheme="minorHAnsi" w:eastAsiaTheme="minorEastAsia" w:hAnsiTheme="minorHAnsi" w:cstheme="minorBidi"/>
                <w:noProof/>
              </w:rPr>
              <w:tab/>
            </w:r>
            <w:r w:rsidR="00533E40" w:rsidRPr="00324206">
              <w:rPr>
                <w:rStyle w:val="Hyperlink"/>
                <w:noProof/>
                <w:lang w:val="fr-CA"/>
              </w:rPr>
              <w:delText>Part III: Consumer Information Section Validation</w:delText>
            </w:r>
            <w:r w:rsidR="00533E40">
              <w:rPr>
                <w:noProof/>
                <w:webHidden/>
              </w:rPr>
              <w:tab/>
            </w:r>
            <w:r w:rsidR="00533E40">
              <w:rPr>
                <w:noProof/>
                <w:webHidden/>
              </w:rPr>
              <w:fldChar w:fldCharType="begin"/>
            </w:r>
            <w:r w:rsidR="00533E40">
              <w:rPr>
                <w:noProof/>
                <w:webHidden/>
              </w:rPr>
              <w:delInstrText xml:space="preserve"> PAGEREF _Toc500865057 \h </w:delInstrText>
            </w:r>
            <w:r w:rsidR="00533E40">
              <w:rPr>
                <w:noProof/>
                <w:webHidden/>
              </w:rPr>
            </w:r>
            <w:r w:rsidR="00533E40">
              <w:rPr>
                <w:noProof/>
                <w:webHidden/>
              </w:rPr>
              <w:fldChar w:fldCharType="separate"/>
            </w:r>
            <w:r w:rsidR="00533E40">
              <w:rPr>
                <w:noProof/>
                <w:webHidden/>
              </w:rPr>
              <w:delText>12</w:delText>
            </w:r>
            <w:r w:rsidR="00533E40">
              <w:rPr>
                <w:noProof/>
                <w:webHidden/>
              </w:rPr>
              <w:fldChar w:fldCharType="end"/>
            </w:r>
            <w:r>
              <w:rPr>
                <w:noProof/>
              </w:rPr>
              <w:fldChar w:fldCharType="end"/>
            </w:r>
          </w:del>
        </w:p>
        <w:p w14:paraId="36AD74DC" w14:textId="77777777" w:rsidR="00533E40" w:rsidRDefault="00524F29">
          <w:pPr>
            <w:pStyle w:val="TOC2"/>
            <w:rPr>
              <w:del w:id="46" w:author="Peter Bomberg" w:date="2018-01-16T14:09:00Z"/>
              <w:rFonts w:asciiTheme="minorHAnsi" w:eastAsiaTheme="minorEastAsia" w:hAnsiTheme="minorHAnsi" w:cstheme="minorBidi"/>
              <w:noProof/>
            </w:rPr>
          </w:pPr>
          <w:del w:id="47" w:author="Peter Bomberg" w:date="2018-01-16T14:09:00Z">
            <w:r>
              <w:fldChar w:fldCharType="begin"/>
            </w:r>
            <w:r>
              <w:delInstrText xml:space="preserve"> HYPERLINK \l "_Toc500865058" </w:delInstrText>
            </w:r>
            <w:r>
              <w:fldChar w:fldCharType="separate"/>
            </w:r>
            <w:r w:rsidR="00533E40" w:rsidRPr="00324206">
              <w:rPr>
                <w:rStyle w:val="Hyperlink"/>
                <w:noProof/>
              </w:rPr>
              <w:delText>7.6</w:delText>
            </w:r>
            <w:r w:rsidR="00533E40">
              <w:rPr>
                <w:rFonts w:asciiTheme="minorHAnsi" w:eastAsiaTheme="minorEastAsia" w:hAnsiTheme="minorHAnsi" w:cstheme="minorBidi"/>
                <w:noProof/>
              </w:rPr>
              <w:tab/>
            </w:r>
            <w:r w:rsidR="00533E40" w:rsidRPr="00324206">
              <w:rPr>
                <w:rStyle w:val="Hyperlink"/>
                <w:noProof/>
              </w:rPr>
              <w:delText>Sponsor Name</w:delText>
            </w:r>
            <w:r w:rsidR="00533E40" w:rsidRPr="00324206">
              <w:rPr>
                <w:rStyle w:val="Hyperlink"/>
                <w:noProof/>
                <w:highlight w:val="white"/>
              </w:rPr>
              <w:delText xml:space="preserve"> Section</w:delText>
            </w:r>
            <w:r w:rsidR="00533E40" w:rsidRPr="00324206">
              <w:rPr>
                <w:rStyle w:val="Hyperlink"/>
                <w:noProof/>
              </w:rPr>
              <w:delText xml:space="preserve"> Validation</w:delText>
            </w:r>
            <w:r w:rsidR="00533E40">
              <w:rPr>
                <w:noProof/>
                <w:webHidden/>
              </w:rPr>
              <w:tab/>
            </w:r>
            <w:r w:rsidR="00533E40">
              <w:rPr>
                <w:noProof/>
                <w:webHidden/>
              </w:rPr>
              <w:fldChar w:fldCharType="begin"/>
            </w:r>
            <w:r w:rsidR="00533E40">
              <w:rPr>
                <w:noProof/>
                <w:webHidden/>
              </w:rPr>
              <w:delInstrText xml:space="preserve"> PAGEREF _Toc500865058 \h </w:delInstrText>
            </w:r>
            <w:r w:rsidR="00533E40">
              <w:rPr>
                <w:noProof/>
                <w:webHidden/>
              </w:rPr>
            </w:r>
            <w:r w:rsidR="00533E40">
              <w:rPr>
                <w:noProof/>
                <w:webHidden/>
              </w:rPr>
              <w:fldChar w:fldCharType="separate"/>
            </w:r>
            <w:r w:rsidR="00533E40">
              <w:rPr>
                <w:noProof/>
                <w:webHidden/>
              </w:rPr>
              <w:delText>12</w:delText>
            </w:r>
            <w:r w:rsidR="00533E40">
              <w:rPr>
                <w:noProof/>
                <w:webHidden/>
              </w:rPr>
              <w:fldChar w:fldCharType="end"/>
            </w:r>
            <w:r>
              <w:rPr>
                <w:noProof/>
              </w:rPr>
              <w:fldChar w:fldCharType="end"/>
            </w:r>
          </w:del>
        </w:p>
        <w:p w14:paraId="3768EDAB" w14:textId="77777777" w:rsidR="00533E40" w:rsidRDefault="00524F29">
          <w:pPr>
            <w:pStyle w:val="TOC2"/>
            <w:rPr>
              <w:del w:id="48" w:author="Peter Bomberg" w:date="2018-01-16T14:09:00Z"/>
              <w:rFonts w:asciiTheme="minorHAnsi" w:eastAsiaTheme="minorEastAsia" w:hAnsiTheme="minorHAnsi" w:cstheme="minorBidi"/>
              <w:noProof/>
            </w:rPr>
          </w:pPr>
          <w:del w:id="49" w:author="Peter Bomberg" w:date="2018-01-16T14:09:00Z">
            <w:r>
              <w:fldChar w:fldCharType="begin"/>
            </w:r>
            <w:r>
              <w:delInstrText xml:space="preserve"> HYPERLINK \l "_Toc500865059" </w:delInstrText>
            </w:r>
            <w:r>
              <w:fldChar w:fldCharType="separate"/>
            </w:r>
            <w:r w:rsidR="00533E40" w:rsidRPr="00324206">
              <w:rPr>
                <w:rStyle w:val="Hyperlink"/>
                <w:noProof/>
              </w:rPr>
              <w:delText>7.7</w:delText>
            </w:r>
            <w:r w:rsidR="00533E40">
              <w:rPr>
                <w:rFonts w:asciiTheme="minorHAnsi" w:eastAsiaTheme="minorEastAsia" w:hAnsiTheme="minorHAnsi" w:cstheme="minorBidi"/>
                <w:noProof/>
              </w:rPr>
              <w:tab/>
            </w:r>
            <w:r w:rsidR="00533E40" w:rsidRPr="00324206">
              <w:rPr>
                <w:rStyle w:val="Hyperlink"/>
                <w:noProof/>
              </w:rPr>
              <w:delText>Sponsor Address</w:delText>
            </w:r>
            <w:r w:rsidR="00533E40" w:rsidRPr="00324206">
              <w:rPr>
                <w:rStyle w:val="Hyperlink"/>
                <w:noProof/>
                <w:highlight w:val="white"/>
              </w:rPr>
              <w:delText xml:space="preserve"> Section</w:delText>
            </w:r>
            <w:r w:rsidR="00533E40" w:rsidRPr="00324206">
              <w:rPr>
                <w:rStyle w:val="Hyperlink"/>
                <w:noProof/>
              </w:rPr>
              <w:delText xml:space="preserve"> Validation</w:delText>
            </w:r>
            <w:r w:rsidR="00533E40">
              <w:rPr>
                <w:noProof/>
                <w:webHidden/>
              </w:rPr>
              <w:tab/>
            </w:r>
            <w:r w:rsidR="00533E40">
              <w:rPr>
                <w:noProof/>
                <w:webHidden/>
              </w:rPr>
              <w:fldChar w:fldCharType="begin"/>
            </w:r>
            <w:r w:rsidR="00533E40">
              <w:rPr>
                <w:noProof/>
                <w:webHidden/>
              </w:rPr>
              <w:delInstrText xml:space="preserve"> PAGEREF _Toc500865059 \h </w:delInstrText>
            </w:r>
            <w:r w:rsidR="00533E40">
              <w:rPr>
                <w:noProof/>
                <w:webHidden/>
              </w:rPr>
            </w:r>
            <w:r w:rsidR="00533E40">
              <w:rPr>
                <w:noProof/>
                <w:webHidden/>
              </w:rPr>
              <w:fldChar w:fldCharType="separate"/>
            </w:r>
            <w:r w:rsidR="00533E40">
              <w:rPr>
                <w:noProof/>
                <w:webHidden/>
              </w:rPr>
              <w:delText>12</w:delText>
            </w:r>
            <w:r w:rsidR="00533E40">
              <w:rPr>
                <w:noProof/>
                <w:webHidden/>
              </w:rPr>
              <w:fldChar w:fldCharType="end"/>
            </w:r>
            <w:r>
              <w:rPr>
                <w:noProof/>
              </w:rPr>
              <w:fldChar w:fldCharType="end"/>
            </w:r>
          </w:del>
        </w:p>
        <w:p w14:paraId="4F72997A" w14:textId="77777777" w:rsidR="00533E40" w:rsidRDefault="00524F29">
          <w:pPr>
            <w:pStyle w:val="TOC2"/>
            <w:rPr>
              <w:del w:id="50" w:author="Peter Bomberg" w:date="2018-01-16T14:09:00Z"/>
              <w:rFonts w:asciiTheme="minorHAnsi" w:eastAsiaTheme="minorEastAsia" w:hAnsiTheme="minorHAnsi" w:cstheme="minorBidi"/>
              <w:noProof/>
            </w:rPr>
          </w:pPr>
          <w:del w:id="51" w:author="Peter Bomberg" w:date="2018-01-16T14:09:00Z">
            <w:r>
              <w:fldChar w:fldCharType="begin"/>
            </w:r>
            <w:r>
              <w:delInstrText xml:space="preserve"> HYPERLINK \l "_Toc500865060" </w:delInstrText>
            </w:r>
            <w:r>
              <w:fldChar w:fldCharType="separate"/>
            </w:r>
            <w:r w:rsidR="00533E40" w:rsidRPr="00324206">
              <w:rPr>
                <w:rStyle w:val="Hyperlink"/>
                <w:noProof/>
              </w:rPr>
              <w:delText>7.8</w:delText>
            </w:r>
            <w:r w:rsidR="00533E40">
              <w:rPr>
                <w:rFonts w:asciiTheme="minorHAnsi" w:eastAsiaTheme="minorEastAsia" w:hAnsiTheme="minorHAnsi" w:cstheme="minorBidi"/>
                <w:noProof/>
              </w:rPr>
              <w:tab/>
            </w:r>
            <w:r w:rsidR="00533E40" w:rsidRPr="00324206">
              <w:rPr>
                <w:rStyle w:val="Hyperlink"/>
                <w:noProof/>
              </w:rPr>
              <w:delText>Other Party Section Validation</w:delText>
            </w:r>
            <w:r w:rsidR="00533E40">
              <w:rPr>
                <w:noProof/>
                <w:webHidden/>
              </w:rPr>
              <w:tab/>
            </w:r>
            <w:r w:rsidR="00533E40">
              <w:rPr>
                <w:noProof/>
                <w:webHidden/>
              </w:rPr>
              <w:fldChar w:fldCharType="begin"/>
            </w:r>
            <w:r w:rsidR="00533E40">
              <w:rPr>
                <w:noProof/>
                <w:webHidden/>
              </w:rPr>
              <w:delInstrText xml:space="preserve"> PAGEREF _Toc500865060 \h </w:delInstrText>
            </w:r>
            <w:r w:rsidR="00533E40">
              <w:rPr>
                <w:noProof/>
                <w:webHidden/>
              </w:rPr>
            </w:r>
            <w:r w:rsidR="00533E40">
              <w:rPr>
                <w:noProof/>
                <w:webHidden/>
              </w:rPr>
              <w:fldChar w:fldCharType="separate"/>
            </w:r>
            <w:r w:rsidR="00533E40">
              <w:rPr>
                <w:noProof/>
                <w:webHidden/>
              </w:rPr>
              <w:delText>12</w:delText>
            </w:r>
            <w:r w:rsidR="00533E40">
              <w:rPr>
                <w:noProof/>
                <w:webHidden/>
              </w:rPr>
              <w:fldChar w:fldCharType="end"/>
            </w:r>
            <w:r>
              <w:rPr>
                <w:noProof/>
              </w:rPr>
              <w:fldChar w:fldCharType="end"/>
            </w:r>
          </w:del>
        </w:p>
        <w:p w14:paraId="7A76CDC9" w14:textId="77777777" w:rsidR="00533E40" w:rsidRDefault="00524F29">
          <w:pPr>
            <w:pStyle w:val="TOC2"/>
            <w:rPr>
              <w:del w:id="52" w:author="Peter Bomberg" w:date="2018-01-16T14:09:00Z"/>
              <w:rFonts w:asciiTheme="minorHAnsi" w:eastAsiaTheme="minorEastAsia" w:hAnsiTheme="minorHAnsi" w:cstheme="minorBidi"/>
              <w:noProof/>
            </w:rPr>
          </w:pPr>
          <w:del w:id="53" w:author="Peter Bomberg" w:date="2018-01-16T14:09:00Z">
            <w:r>
              <w:fldChar w:fldCharType="begin"/>
            </w:r>
            <w:r>
              <w:delInstrText xml:space="preserve"> HYPERLINK \l "_Toc500865061" </w:delInstrText>
            </w:r>
            <w:r>
              <w:fldChar w:fldCharType="separate"/>
            </w:r>
            <w:r w:rsidR="00533E40" w:rsidRPr="00324206">
              <w:rPr>
                <w:rStyle w:val="Hyperlink"/>
                <w:noProof/>
              </w:rPr>
              <w:delText>7.9</w:delText>
            </w:r>
            <w:r w:rsidR="00533E40">
              <w:rPr>
                <w:rFonts w:asciiTheme="minorHAnsi" w:eastAsiaTheme="minorEastAsia" w:hAnsiTheme="minorHAnsi" w:cstheme="minorBidi"/>
                <w:noProof/>
              </w:rPr>
              <w:tab/>
            </w:r>
            <w:r w:rsidR="00533E40" w:rsidRPr="00324206">
              <w:rPr>
                <w:rStyle w:val="Hyperlink"/>
                <w:noProof/>
              </w:rPr>
              <w:delText>Date of Preparation</w:delText>
            </w:r>
            <w:r w:rsidR="00533E40" w:rsidRPr="00324206">
              <w:rPr>
                <w:rStyle w:val="Hyperlink"/>
                <w:noProof/>
                <w:highlight w:val="white"/>
              </w:rPr>
              <w:delText xml:space="preserve"> Section</w:delText>
            </w:r>
            <w:r w:rsidR="00533E40" w:rsidRPr="00324206">
              <w:rPr>
                <w:rStyle w:val="Hyperlink"/>
                <w:noProof/>
              </w:rPr>
              <w:delText xml:space="preserve"> Validation</w:delText>
            </w:r>
            <w:r w:rsidR="00533E40">
              <w:rPr>
                <w:noProof/>
                <w:webHidden/>
              </w:rPr>
              <w:tab/>
            </w:r>
            <w:r w:rsidR="00533E40">
              <w:rPr>
                <w:noProof/>
                <w:webHidden/>
              </w:rPr>
              <w:fldChar w:fldCharType="begin"/>
            </w:r>
            <w:r w:rsidR="00533E40">
              <w:rPr>
                <w:noProof/>
                <w:webHidden/>
              </w:rPr>
              <w:delInstrText xml:space="preserve"> PAGEREF _Toc500865061 \h </w:delInstrText>
            </w:r>
            <w:r w:rsidR="00533E40">
              <w:rPr>
                <w:noProof/>
                <w:webHidden/>
              </w:rPr>
            </w:r>
            <w:r w:rsidR="00533E40">
              <w:rPr>
                <w:noProof/>
                <w:webHidden/>
              </w:rPr>
              <w:fldChar w:fldCharType="separate"/>
            </w:r>
            <w:r w:rsidR="00533E40">
              <w:rPr>
                <w:noProof/>
                <w:webHidden/>
              </w:rPr>
              <w:delText>12</w:delText>
            </w:r>
            <w:r w:rsidR="00533E40">
              <w:rPr>
                <w:noProof/>
                <w:webHidden/>
              </w:rPr>
              <w:fldChar w:fldCharType="end"/>
            </w:r>
            <w:r>
              <w:rPr>
                <w:noProof/>
              </w:rPr>
              <w:fldChar w:fldCharType="end"/>
            </w:r>
          </w:del>
        </w:p>
        <w:p w14:paraId="3AC18A83" w14:textId="77777777" w:rsidR="00533E40" w:rsidRDefault="00524F29">
          <w:pPr>
            <w:pStyle w:val="TOC2"/>
            <w:rPr>
              <w:del w:id="54" w:author="Peter Bomberg" w:date="2018-01-16T14:09:00Z"/>
              <w:rFonts w:asciiTheme="minorHAnsi" w:eastAsiaTheme="minorEastAsia" w:hAnsiTheme="minorHAnsi" w:cstheme="minorBidi"/>
              <w:noProof/>
            </w:rPr>
          </w:pPr>
          <w:del w:id="55" w:author="Peter Bomberg" w:date="2018-01-16T14:09:00Z">
            <w:r>
              <w:fldChar w:fldCharType="begin"/>
            </w:r>
            <w:r>
              <w:delInstrText xml:space="preserve"> HYPERLINK \l "_Toc500865062" </w:delInstrText>
            </w:r>
            <w:r>
              <w:fldChar w:fldCharType="separate"/>
            </w:r>
            <w:r w:rsidR="00533E40" w:rsidRPr="00324206">
              <w:rPr>
                <w:rStyle w:val="Hyperlink"/>
                <w:noProof/>
              </w:rPr>
              <w:delText>7.10</w:delText>
            </w:r>
            <w:r w:rsidR="00533E40">
              <w:rPr>
                <w:rFonts w:asciiTheme="minorHAnsi" w:eastAsiaTheme="minorEastAsia" w:hAnsiTheme="minorHAnsi" w:cstheme="minorBidi"/>
                <w:noProof/>
              </w:rPr>
              <w:tab/>
            </w:r>
            <w:r w:rsidR="00533E40" w:rsidRPr="00324206">
              <w:rPr>
                <w:rStyle w:val="Hyperlink"/>
                <w:noProof/>
              </w:rPr>
              <w:delText xml:space="preserve">Date of Revision </w:delText>
            </w:r>
            <w:r w:rsidR="00533E40" w:rsidRPr="00324206">
              <w:rPr>
                <w:rStyle w:val="Hyperlink"/>
                <w:noProof/>
                <w:highlight w:val="white"/>
              </w:rPr>
              <w:delText>Section</w:delText>
            </w:r>
            <w:r w:rsidR="00533E40" w:rsidRPr="00324206">
              <w:rPr>
                <w:rStyle w:val="Hyperlink"/>
                <w:noProof/>
              </w:rPr>
              <w:delText xml:space="preserve"> Validation</w:delText>
            </w:r>
            <w:r w:rsidR="00533E40">
              <w:rPr>
                <w:noProof/>
                <w:webHidden/>
              </w:rPr>
              <w:tab/>
            </w:r>
            <w:r w:rsidR="00533E40">
              <w:rPr>
                <w:noProof/>
                <w:webHidden/>
              </w:rPr>
              <w:fldChar w:fldCharType="begin"/>
            </w:r>
            <w:r w:rsidR="00533E40">
              <w:rPr>
                <w:noProof/>
                <w:webHidden/>
              </w:rPr>
              <w:delInstrText xml:space="preserve"> PAGEREF _Toc500865062 \h </w:delInstrText>
            </w:r>
            <w:r w:rsidR="00533E40">
              <w:rPr>
                <w:noProof/>
                <w:webHidden/>
              </w:rPr>
            </w:r>
            <w:r w:rsidR="00533E40">
              <w:rPr>
                <w:noProof/>
                <w:webHidden/>
              </w:rPr>
              <w:fldChar w:fldCharType="separate"/>
            </w:r>
            <w:r w:rsidR="00533E40">
              <w:rPr>
                <w:noProof/>
                <w:webHidden/>
              </w:rPr>
              <w:delText>12</w:delText>
            </w:r>
            <w:r w:rsidR="00533E40">
              <w:rPr>
                <w:noProof/>
                <w:webHidden/>
              </w:rPr>
              <w:fldChar w:fldCharType="end"/>
            </w:r>
            <w:r>
              <w:rPr>
                <w:noProof/>
              </w:rPr>
              <w:fldChar w:fldCharType="end"/>
            </w:r>
          </w:del>
        </w:p>
        <w:p w14:paraId="2DEB8C0C" w14:textId="77777777" w:rsidR="00533E40" w:rsidRDefault="00524F29">
          <w:pPr>
            <w:pStyle w:val="TOC2"/>
            <w:rPr>
              <w:del w:id="56" w:author="Peter Bomberg" w:date="2018-01-16T14:09:00Z"/>
              <w:rFonts w:asciiTheme="minorHAnsi" w:eastAsiaTheme="minorEastAsia" w:hAnsiTheme="minorHAnsi" w:cstheme="minorBidi"/>
              <w:noProof/>
            </w:rPr>
          </w:pPr>
          <w:del w:id="57" w:author="Peter Bomberg" w:date="2018-01-16T14:09:00Z">
            <w:r>
              <w:fldChar w:fldCharType="begin"/>
            </w:r>
            <w:r>
              <w:delInstrText xml:space="preserve"> HYPERLINK \l "_Toc</w:delInstrText>
            </w:r>
            <w:r>
              <w:delInstrText xml:space="preserve">500865063" </w:delInstrText>
            </w:r>
            <w:r>
              <w:fldChar w:fldCharType="separate"/>
            </w:r>
            <w:r w:rsidR="00533E40" w:rsidRPr="00324206">
              <w:rPr>
                <w:rStyle w:val="Hyperlink"/>
                <w:noProof/>
              </w:rPr>
              <w:delText>7.11</w:delText>
            </w:r>
            <w:r w:rsidR="00533E40">
              <w:rPr>
                <w:rFonts w:asciiTheme="minorHAnsi" w:eastAsiaTheme="minorEastAsia" w:hAnsiTheme="minorHAnsi" w:cstheme="minorBidi"/>
                <w:noProof/>
              </w:rPr>
              <w:tab/>
            </w:r>
            <w:r w:rsidR="00533E40" w:rsidRPr="00324206">
              <w:rPr>
                <w:rStyle w:val="Hyperlink"/>
                <w:noProof/>
              </w:rPr>
              <w:delText>Submission Control No</w:delText>
            </w:r>
            <w:r w:rsidR="00533E40" w:rsidRPr="00324206">
              <w:rPr>
                <w:rStyle w:val="Hyperlink"/>
                <w:noProof/>
                <w:highlight w:val="white"/>
              </w:rPr>
              <w:delText xml:space="preserve"> Section</w:delText>
            </w:r>
            <w:r w:rsidR="00533E40" w:rsidRPr="00324206">
              <w:rPr>
                <w:rStyle w:val="Hyperlink"/>
                <w:noProof/>
              </w:rPr>
              <w:delText xml:space="preserve"> Validation</w:delText>
            </w:r>
            <w:r w:rsidR="00533E40">
              <w:rPr>
                <w:noProof/>
                <w:webHidden/>
              </w:rPr>
              <w:tab/>
            </w:r>
            <w:r w:rsidR="00533E40">
              <w:rPr>
                <w:noProof/>
                <w:webHidden/>
              </w:rPr>
              <w:fldChar w:fldCharType="begin"/>
            </w:r>
            <w:r w:rsidR="00533E40">
              <w:rPr>
                <w:noProof/>
                <w:webHidden/>
              </w:rPr>
              <w:delInstrText xml:space="preserve"> PAGEREF _Toc500865063 \h </w:delInstrText>
            </w:r>
            <w:r w:rsidR="00533E40">
              <w:rPr>
                <w:noProof/>
                <w:webHidden/>
              </w:rPr>
            </w:r>
            <w:r w:rsidR="00533E40">
              <w:rPr>
                <w:noProof/>
                <w:webHidden/>
              </w:rPr>
              <w:fldChar w:fldCharType="separate"/>
            </w:r>
            <w:r w:rsidR="00533E40">
              <w:rPr>
                <w:noProof/>
                <w:webHidden/>
              </w:rPr>
              <w:delText>13</w:delText>
            </w:r>
            <w:r w:rsidR="00533E40">
              <w:rPr>
                <w:noProof/>
                <w:webHidden/>
              </w:rPr>
              <w:fldChar w:fldCharType="end"/>
            </w:r>
            <w:r>
              <w:rPr>
                <w:noProof/>
              </w:rPr>
              <w:fldChar w:fldCharType="end"/>
            </w:r>
          </w:del>
        </w:p>
        <w:p w14:paraId="406874A3" w14:textId="77777777" w:rsidR="00533E40" w:rsidRDefault="00524F29">
          <w:pPr>
            <w:pStyle w:val="TOC2"/>
            <w:rPr>
              <w:del w:id="58" w:author="Peter Bomberg" w:date="2018-01-16T14:09:00Z"/>
              <w:rFonts w:asciiTheme="minorHAnsi" w:eastAsiaTheme="minorEastAsia" w:hAnsiTheme="minorHAnsi" w:cstheme="minorBidi"/>
              <w:noProof/>
            </w:rPr>
          </w:pPr>
          <w:del w:id="59" w:author="Peter Bomberg" w:date="2018-01-16T14:09:00Z">
            <w:r>
              <w:fldChar w:fldCharType="begin"/>
            </w:r>
            <w:r>
              <w:delInstrText xml:space="preserve"> HYPERLINK \l "_Toc500865064" </w:delInstrText>
            </w:r>
            <w:r>
              <w:fldChar w:fldCharType="separate"/>
            </w:r>
            <w:r w:rsidR="00533E40" w:rsidRPr="00324206">
              <w:rPr>
                <w:rStyle w:val="Hyperlink"/>
                <w:rFonts w:eastAsia="Times New Roman"/>
                <w:noProof/>
                <w:lang w:eastAsia="en-CA"/>
              </w:rPr>
              <w:delText>7.12</w:delText>
            </w:r>
            <w:r w:rsidR="00533E40">
              <w:rPr>
                <w:rFonts w:asciiTheme="minorHAnsi" w:eastAsiaTheme="minorEastAsia" w:hAnsiTheme="minorHAnsi" w:cstheme="minorBidi"/>
                <w:noProof/>
              </w:rPr>
              <w:tab/>
            </w:r>
            <w:r w:rsidR="00533E40" w:rsidRPr="00324206">
              <w:rPr>
                <w:rStyle w:val="Hyperlink"/>
                <w:rFonts w:eastAsia="Times New Roman"/>
                <w:noProof/>
                <w:lang w:eastAsia="en-CA"/>
              </w:rPr>
              <w:delText>Title Page Validation</w:delText>
            </w:r>
            <w:r w:rsidR="00533E40">
              <w:rPr>
                <w:noProof/>
                <w:webHidden/>
              </w:rPr>
              <w:tab/>
            </w:r>
            <w:r w:rsidR="00533E40">
              <w:rPr>
                <w:noProof/>
                <w:webHidden/>
              </w:rPr>
              <w:fldChar w:fldCharType="begin"/>
            </w:r>
            <w:r w:rsidR="00533E40">
              <w:rPr>
                <w:noProof/>
                <w:webHidden/>
              </w:rPr>
              <w:delInstrText xml:space="preserve"> PAGEREF _Toc500865064 \h </w:delInstrText>
            </w:r>
            <w:r w:rsidR="00533E40">
              <w:rPr>
                <w:noProof/>
                <w:webHidden/>
              </w:rPr>
            </w:r>
            <w:r w:rsidR="00533E40">
              <w:rPr>
                <w:noProof/>
                <w:webHidden/>
              </w:rPr>
              <w:fldChar w:fldCharType="separate"/>
            </w:r>
            <w:r w:rsidR="00533E40">
              <w:rPr>
                <w:noProof/>
                <w:webHidden/>
              </w:rPr>
              <w:delText>13</w:delText>
            </w:r>
            <w:r w:rsidR="00533E40">
              <w:rPr>
                <w:noProof/>
                <w:webHidden/>
              </w:rPr>
              <w:fldChar w:fldCharType="end"/>
            </w:r>
            <w:r>
              <w:rPr>
                <w:noProof/>
              </w:rPr>
              <w:fldChar w:fldCharType="end"/>
            </w:r>
          </w:del>
        </w:p>
        <w:p w14:paraId="024F679C" w14:textId="77777777" w:rsidR="00533E40" w:rsidRDefault="00524F29">
          <w:pPr>
            <w:pStyle w:val="TOC2"/>
            <w:rPr>
              <w:del w:id="60" w:author="Peter Bomberg" w:date="2018-01-16T14:09:00Z"/>
              <w:rFonts w:asciiTheme="minorHAnsi" w:eastAsiaTheme="minorEastAsia" w:hAnsiTheme="minorHAnsi" w:cstheme="minorBidi"/>
              <w:noProof/>
            </w:rPr>
          </w:pPr>
          <w:del w:id="61" w:author="Peter Bomberg" w:date="2018-01-16T14:09:00Z">
            <w:r>
              <w:fldChar w:fldCharType="begin"/>
            </w:r>
            <w:r>
              <w:delInstrText xml:space="preserve"> HYPERLINK \l "_Toc500865065" </w:delInstrText>
            </w:r>
            <w:r>
              <w:fldChar w:fldCharType="separate"/>
            </w:r>
            <w:r w:rsidR="00533E40" w:rsidRPr="00324206">
              <w:rPr>
                <w:rStyle w:val="Hyperlink"/>
                <w:rFonts w:eastAsia="Times New Roman"/>
                <w:noProof/>
                <w:lang w:eastAsia="en-CA"/>
              </w:rPr>
              <w:delText>7.13</w:delText>
            </w:r>
            <w:r w:rsidR="00533E40">
              <w:rPr>
                <w:rFonts w:asciiTheme="minorHAnsi" w:eastAsiaTheme="minorEastAsia" w:hAnsiTheme="minorHAnsi" w:cstheme="minorBidi"/>
                <w:noProof/>
              </w:rPr>
              <w:tab/>
            </w:r>
            <w:r w:rsidR="00533E40" w:rsidRPr="00324206">
              <w:rPr>
                <w:rStyle w:val="Hyperlink"/>
                <w:rFonts w:eastAsia="Times New Roman"/>
                <w:noProof/>
                <w:lang w:eastAsia="en-CA"/>
              </w:rPr>
              <w:delText>Title Block Validation</w:delText>
            </w:r>
            <w:r w:rsidR="00533E40">
              <w:rPr>
                <w:noProof/>
                <w:webHidden/>
              </w:rPr>
              <w:tab/>
            </w:r>
            <w:r w:rsidR="00533E40">
              <w:rPr>
                <w:noProof/>
                <w:webHidden/>
              </w:rPr>
              <w:fldChar w:fldCharType="begin"/>
            </w:r>
            <w:r w:rsidR="00533E40">
              <w:rPr>
                <w:noProof/>
                <w:webHidden/>
              </w:rPr>
              <w:delInstrText xml:space="preserve"> PAGEREF _Toc500865065 \h </w:delInstrText>
            </w:r>
            <w:r w:rsidR="00533E40">
              <w:rPr>
                <w:noProof/>
                <w:webHidden/>
              </w:rPr>
            </w:r>
            <w:r w:rsidR="00533E40">
              <w:rPr>
                <w:noProof/>
                <w:webHidden/>
              </w:rPr>
              <w:fldChar w:fldCharType="separate"/>
            </w:r>
            <w:r w:rsidR="00533E40">
              <w:rPr>
                <w:noProof/>
                <w:webHidden/>
              </w:rPr>
              <w:delText>13</w:delText>
            </w:r>
            <w:r w:rsidR="00533E40">
              <w:rPr>
                <w:noProof/>
                <w:webHidden/>
              </w:rPr>
              <w:fldChar w:fldCharType="end"/>
            </w:r>
            <w:r>
              <w:rPr>
                <w:noProof/>
              </w:rPr>
              <w:fldChar w:fldCharType="end"/>
            </w:r>
          </w:del>
        </w:p>
        <w:p w14:paraId="3B468FB5" w14:textId="77777777" w:rsidR="00533E40" w:rsidRDefault="00524F29">
          <w:pPr>
            <w:pStyle w:val="TOC2"/>
            <w:rPr>
              <w:del w:id="62" w:author="Peter Bomberg" w:date="2018-01-16T14:09:00Z"/>
              <w:rFonts w:asciiTheme="minorHAnsi" w:eastAsiaTheme="minorEastAsia" w:hAnsiTheme="minorHAnsi" w:cstheme="minorBidi"/>
              <w:noProof/>
            </w:rPr>
          </w:pPr>
          <w:del w:id="63" w:author="Peter Bomberg" w:date="2018-01-16T14:09:00Z">
            <w:r>
              <w:fldChar w:fldCharType="begin"/>
            </w:r>
            <w:r>
              <w:delInstrText xml:space="preserve"> HYPERLINK \l "_Toc500865066" </w:delInstrText>
            </w:r>
            <w:r>
              <w:fldChar w:fldCharType="separate"/>
            </w:r>
            <w:r w:rsidR="00533E40" w:rsidRPr="00324206">
              <w:rPr>
                <w:rStyle w:val="Hyperlink"/>
                <w:noProof/>
              </w:rPr>
              <w:delText>7.14</w:delText>
            </w:r>
            <w:r w:rsidR="00533E40">
              <w:rPr>
                <w:rFonts w:asciiTheme="minorHAnsi" w:eastAsiaTheme="minorEastAsia" w:hAnsiTheme="minorHAnsi" w:cstheme="minorBidi"/>
                <w:noProof/>
              </w:rPr>
              <w:tab/>
            </w:r>
            <w:r w:rsidR="00533E40" w:rsidRPr="00324206">
              <w:rPr>
                <w:rStyle w:val="Hyperlink"/>
                <w:noProof/>
              </w:rPr>
              <w:delText>Part 3: Revision Date Section Validation</w:delText>
            </w:r>
            <w:r w:rsidR="00533E40">
              <w:rPr>
                <w:noProof/>
                <w:webHidden/>
              </w:rPr>
              <w:tab/>
            </w:r>
            <w:r w:rsidR="00533E40">
              <w:rPr>
                <w:noProof/>
                <w:webHidden/>
              </w:rPr>
              <w:fldChar w:fldCharType="begin"/>
            </w:r>
            <w:r w:rsidR="00533E40">
              <w:rPr>
                <w:noProof/>
                <w:webHidden/>
              </w:rPr>
              <w:delInstrText xml:space="preserve"> PAGEREF _Toc500865066 \h </w:delInstrText>
            </w:r>
            <w:r w:rsidR="00533E40">
              <w:rPr>
                <w:noProof/>
                <w:webHidden/>
              </w:rPr>
            </w:r>
            <w:r w:rsidR="00533E40">
              <w:rPr>
                <w:noProof/>
                <w:webHidden/>
              </w:rPr>
              <w:fldChar w:fldCharType="separate"/>
            </w:r>
            <w:r w:rsidR="00533E40">
              <w:rPr>
                <w:noProof/>
                <w:webHidden/>
              </w:rPr>
              <w:delText>13</w:delText>
            </w:r>
            <w:r w:rsidR="00533E40">
              <w:rPr>
                <w:noProof/>
                <w:webHidden/>
              </w:rPr>
              <w:fldChar w:fldCharType="end"/>
            </w:r>
            <w:r>
              <w:rPr>
                <w:noProof/>
              </w:rPr>
              <w:fldChar w:fldCharType="end"/>
            </w:r>
          </w:del>
        </w:p>
        <w:p w14:paraId="1D03E9E6" w14:textId="77777777" w:rsidR="00533E40" w:rsidRDefault="00524F29">
          <w:pPr>
            <w:pStyle w:val="TOC2"/>
            <w:rPr>
              <w:del w:id="64" w:author="Peter Bomberg" w:date="2018-01-16T14:09:00Z"/>
              <w:rFonts w:asciiTheme="minorHAnsi" w:eastAsiaTheme="minorEastAsia" w:hAnsiTheme="minorHAnsi" w:cstheme="minorBidi"/>
              <w:noProof/>
            </w:rPr>
          </w:pPr>
          <w:del w:id="65" w:author="Peter Bomberg" w:date="2018-01-16T14:09:00Z">
            <w:r>
              <w:fldChar w:fldCharType="begin"/>
            </w:r>
            <w:r>
              <w:delInstrText xml:space="preserve"> HYPERLINK \l "_Toc500865067" </w:delInstrText>
            </w:r>
            <w:r>
              <w:fldChar w:fldCharType="separate"/>
            </w:r>
            <w:r w:rsidR="00533E40" w:rsidRPr="00324206">
              <w:rPr>
                <w:rStyle w:val="Hyperlink"/>
                <w:rFonts w:eastAsia="Times New Roman"/>
                <w:noProof/>
                <w:lang w:eastAsia="en-CA"/>
              </w:rPr>
              <w:delText>7.15</w:delText>
            </w:r>
            <w:r w:rsidR="00533E40">
              <w:rPr>
                <w:rFonts w:asciiTheme="minorHAnsi" w:eastAsiaTheme="minorEastAsia" w:hAnsiTheme="minorHAnsi" w:cstheme="minorBidi"/>
                <w:noProof/>
              </w:rPr>
              <w:tab/>
            </w:r>
            <w:r w:rsidR="00533E40" w:rsidRPr="00324206">
              <w:rPr>
                <w:rStyle w:val="Hyperlink"/>
                <w:rFonts w:eastAsia="Times New Roman"/>
                <w:noProof/>
                <w:lang w:eastAsia="en-CA"/>
              </w:rPr>
              <w:delText>Table Of Contents Section Validation</w:delText>
            </w:r>
            <w:r w:rsidR="00533E40">
              <w:rPr>
                <w:noProof/>
                <w:webHidden/>
              </w:rPr>
              <w:tab/>
            </w:r>
            <w:r w:rsidR="00533E40">
              <w:rPr>
                <w:noProof/>
                <w:webHidden/>
              </w:rPr>
              <w:fldChar w:fldCharType="begin"/>
            </w:r>
            <w:r w:rsidR="00533E40">
              <w:rPr>
                <w:noProof/>
                <w:webHidden/>
              </w:rPr>
              <w:delInstrText xml:space="preserve"> PAGEREF _Toc500865067 \h </w:delInstrText>
            </w:r>
            <w:r w:rsidR="00533E40">
              <w:rPr>
                <w:noProof/>
                <w:webHidden/>
              </w:rPr>
            </w:r>
            <w:r w:rsidR="00533E40">
              <w:rPr>
                <w:noProof/>
                <w:webHidden/>
              </w:rPr>
              <w:fldChar w:fldCharType="separate"/>
            </w:r>
            <w:r w:rsidR="00533E40">
              <w:rPr>
                <w:noProof/>
                <w:webHidden/>
              </w:rPr>
              <w:delText>13</w:delText>
            </w:r>
            <w:r w:rsidR="00533E40">
              <w:rPr>
                <w:noProof/>
                <w:webHidden/>
              </w:rPr>
              <w:fldChar w:fldCharType="end"/>
            </w:r>
            <w:r>
              <w:rPr>
                <w:noProof/>
              </w:rPr>
              <w:fldChar w:fldCharType="end"/>
            </w:r>
          </w:del>
        </w:p>
        <w:p w14:paraId="3A30F08D" w14:textId="77777777" w:rsidR="00533E40" w:rsidRDefault="00524F29">
          <w:pPr>
            <w:pStyle w:val="TOC2"/>
            <w:rPr>
              <w:del w:id="66" w:author="Peter Bomberg" w:date="2018-01-16T14:09:00Z"/>
              <w:rFonts w:asciiTheme="minorHAnsi" w:eastAsiaTheme="minorEastAsia" w:hAnsiTheme="minorHAnsi" w:cstheme="minorBidi"/>
              <w:noProof/>
            </w:rPr>
          </w:pPr>
          <w:del w:id="67" w:author="Peter Bomberg" w:date="2018-01-16T14:09:00Z">
            <w:r>
              <w:fldChar w:fldCharType="begin"/>
            </w:r>
            <w:r>
              <w:delInstrText xml:space="preserve"> HYPERLINK \l "_Toc500865068" </w:delInstrText>
            </w:r>
            <w:r>
              <w:fldChar w:fldCharType="separate"/>
            </w:r>
            <w:r w:rsidR="00533E40" w:rsidRPr="00324206">
              <w:rPr>
                <w:rStyle w:val="Hyperlink"/>
                <w:rFonts w:eastAsia="Times New Roman"/>
                <w:noProof/>
                <w:lang w:eastAsia="en-CA"/>
              </w:rPr>
              <w:delText>7.16</w:delText>
            </w:r>
            <w:r w:rsidR="00533E40">
              <w:rPr>
                <w:rFonts w:asciiTheme="minorHAnsi" w:eastAsiaTheme="minorEastAsia" w:hAnsiTheme="minorHAnsi" w:cstheme="minorBidi"/>
                <w:noProof/>
              </w:rPr>
              <w:tab/>
            </w:r>
            <w:r w:rsidR="00533E40" w:rsidRPr="00324206">
              <w:rPr>
                <w:rStyle w:val="Hyperlink"/>
                <w:rFonts w:eastAsia="Times New Roman"/>
                <w:noProof/>
                <w:lang w:eastAsia="en-CA"/>
              </w:rPr>
              <w:delText>Title Page Warning Box Validation</w:delText>
            </w:r>
            <w:r w:rsidR="00533E40">
              <w:rPr>
                <w:noProof/>
                <w:webHidden/>
              </w:rPr>
              <w:tab/>
            </w:r>
            <w:r w:rsidR="00533E40">
              <w:rPr>
                <w:noProof/>
                <w:webHidden/>
              </w:rPr>
              <w:fldChar w:fldCharType="begin"/>
            </w:r>
            <w:r w:rsidR="00533E40">
              <w:rPr>
                <w:noProof/>
                <w:webHidden/>
              </w:rPr>
              <w:delInstrText xml:space="preserve"> PAGEREF _Toc500865068 \h </w:delInstrText>
            </w:r>
            <w:r w:rsidR="00533E40">
              <w:rPr>
                <w:noProof/>
                <w:webHidden/>
              </w:rPr>
            </w:r>
            <w:r w:rsidR="00533E40">
              <w:rPr>
                <w:noProof/>
                <w:webHidden/>
              </w:rPr>
              <w:fldChar w:fldCharType="separate"/>
            </w:r>
            <w:r w:rsidR="00533E40">
              <w:rPr>
                <w:noProof/>
                <w:webHidden/>
              </w:rPr>
              <w:delText>13</w:delText>
            </w:r>
            <w:r w:rsidR="00533E40">
              <w:rPr>
                <w:noProof/>
                <w:webHidden/>
              </w:rPr>
              <w:fldChar w:fldCharType="end"/>
            </w:r>
            <w:r>
              <w:rPr>
                <w:noProof/>
              </w:rPr>
              <w:fldChar w:fldCharType="end"/>
            </w:r>
          </w:del>
        </w:p>
        <w:p w14:paraId="02891C74" w14:textId="77777777" w:rsidR="00533E40" w:rsidRDefault="00524F29">
          <w:pPr>
            <w:pStyle w:val="TOC2"/>
            <w:rPr>
              <w:del w:id="68" w:author="Peter Bomberg" w:date="2018-01-16T14:09:00Z"/>
              <w:rFonts w:asciiTheme="minorHAnsi" w:eastAsiaTheme="minorEastAsia" w:hAnsiTheme="minorHAnsi" w:cstheme="minorBidi"/>
              <w:noProof/>
            </w:rPr>
          </w:pPr>
          <w:del w:id="69" w:author="Peter Bomberg" w:date="2018-01-16T14:09:00Z">
            <w:r>
              <w:fldChar w:fldCharType="begin"/>
            </w:r>
            <w:r>
              <w:delInstrText xml:space="preserve"> HYPERLINK \l "_Toc500865069" </w:delInstrText>
            </w:r>
            <w:r>
              <w:fldChar w:fldCharType="separate"/>
            </w:r>
            <w:r w:rsidR="00533E40" w:rsidRPr="00324206">
              <w:rPr>
                <w:rStyle w:val="Hyperlink"/>
                <w:noProof/>
              </w:rPr>
              <w:delText>7.1</w:delText>
            </w:r>
            <w:r w:rsidR="00533E40">
              <w:rPr>
                <w:rFonts w:asciiTheme="minorHAnsi" w:eastAsiaTheme="minorEastAsia" w:hAnsiTheme="minorHAnsi" w:cstheme="minorBidi"/>
                <w:noProof/>
              </w:rPr>
              <w:tab/>
            </w:r>
            <w:r w:rsidR="00533E40" w:rsidRPr="00324206">
              <w:rPr>
                <w:rStyle w:val="Hyperlink"/>
                <w:bCs/>
                <w:noProof/>
              </w:rPr>
              <w:delText>Serious Warnings and Precautions Box</w:delText>
            </w:r>
            <w:r w:rsidR="00533E40" w:rsidRPr="00324206">
              <w:rPr>
                <w:rStyle w:val="Hyperlink"/>
                <w:b/>
                <w:bCs/>
                <w:noProof/>
              </w:rPr>
              <w:delText xml:space="preserve"> </w:delText>
            </w:r>
            <w:r w:rsidR="00533E40" w:rsidRPr="00324206">
              <w:rPr>
                <w:rStyle w:val="Hyperlink"/>
                <w:noProof/>
              </w:rPr>
              <w:delText>Validation</w:delText>
            </w:r>
            <w:r w:rsidR="00533E40">
              <w:rPr>
                <w:noProof/>
                <w:webHidden/>
              </w:rPr>
              <w:tab/>
            </w:r>
            <w:r w:rsidR="00533E40">
              <w:rPr>
                <w:noProof/>
                <w:webHidden/>
              </w:rPr>
              <w:fldChar w:fldCharType="begin"/>
            </w:r>
            <w:r w:rsidR="00533E40">
              <w:rPr>
                <w:noProof/>
                <w:webHidden/>
              </w:rPr>
              <w:delInstrText xml:space="preserve"> PAGEREF _Toc500865069 \h </w:delInstrText>
            </w:r>
            <w:r w:rsidR="00533E40">
              <w:rPr>
                <w:noProof/>
                <w:webHidden/>
              </w:rPr>
            </w:r>
            <w:r w:rsidR="00533E40">
              <w:rPr>
                <w:noProof/>
                <w:webHidden/>
              </w:rPr>
              <w:fldChar w:fldCharType="separate"/>
            </w:r>
            <w:r w:rsidR="00533E40">
              <w:rPr>
                <w:noProof/>
                <w:webHidden/>
              </w:rPr>
              <w:delText>13</w:delText>
            </w:r>
            <w:r w:rsidR="00533E40">
              <w:rPr>
                <w:noProof/>
                <w:webHidden/>
              </w:rPr>
              <w:fldChar w:fldCharType="end"/>
            </w:r>
            <w:r>
              <w:rPr>
                <w:noProof/>
              </w:rPr>
              <w:fldChar w:fldCharType="end"/>
            </w:r>
          </w:del>
        </w:p>
        <w:p w14:paraId="61154FB4" w14:textId="77777777" w:rsidR="00533E40" w:rsidRDefault="00524F29">
          <w:pPr>
            <w:pStyle w:val="TOC2"/>
            <w:rPr>
              <w:del w:id="70" w:author="Peter Bomberg" w:date="2018-01-16T14:09:00Z"/>
              <w:rFonts w:asciiTheme="minorHAnsi" w:eastAsiaTheme="minorEastAsia" w:hAnsiTheme="minorHAnsi" w:cstheme="minorBidi"/>
              <w:noProof/>
            </w:rPr>
          </w:pPr>
          <w:del w:id="71" w:author="Peter Bomberg" w:date="2018-01-16T14:09:00Z">
            <w:r>
              <w:fldChar w:fldCharType="begin"/>
            </w:r>
            <w:r>
              <w:delInstrText xml:space="preserve"> HYPERL</w:delInstrText>
            </w:r>
            <w:r>
              <w:delInstrText xml:space="preserve">INK \l "_Toc500865070" </w:delInstrText>
            </w:r>
            <w:r>
              <w:fldChar w:fldCharType="separate"/>
            </w:r>
            <w:r w:rsidR="00533E40" w:rsidRPr="00324206">
              <w:rPr>
                <w:rStyle w:val="Hyperlink"/>
                <w:noProof/>
              </w:rPr>
              <w:delText>7.2</w:delText>
            </w:r>
            <w:r w:rsidR="00533E40">
              <w:rPr>
                <w:rFonts w:asciiTheme="minorHAnsi" w:eastAsiaTheme="minorEastAsia" w:hAnsiTheme="minorHAnsi" w:cstheme="minorBidi"/>
                <w:noProof/>
              </w:rPr>
              <w:tab/>
            </w:r>
            <w:r w:rsidR="00533E40" w:rsidRPr="00324206">
              <w:rPr>
                <w:rStyle w:val="Hyperlink"/>
                <w:bCs/>
                <w:noProof/>
              </w:rPr>
              <w:delText xml:space="preserve">Exception Section </w:delText>
            </w:r>
            <w:r w:rsidR="00533E40" w:rsidRPr="00324206">
              <w:rPr>
                <w:rStyle w:val="Hyperlink"/>
                <w:noProof/>
              </w:rPr>
              <w:delText>Validation</w:delText>
            </w:r>
            <w:r w:rsidR="00533E40">
              <w:rPr>
                <w:noProof/>
                <w:webHidden/>
              </w:rPr>
              <w:tab/>
            </w:r>
            <w:r w:rsidR="00533E40">
              <w:rPr>
                <w:noProof/>
                <w:webHidden/>
              </w:rPr>
              <w:fldChar w:fldCharType="begin"/>
            </w:r>
            <w:r w:rsidR="00533E40">
              <w:rPr>
                <w:noProof/>
                <w:webHidden/>
              </w:rPr>
              <w:delInstrText xml:space="preserve"> PAGEREF _Toc500865070 \h </w:delInstrText>
            </w:r>
            <w:r w:rsidR="00533E40">
              <w:rPr>
                <w:noProof/>
                <w:webHidden/>
              </w:rPr>
            </w:r>
            <w:r w:rsidR="00533E40">
              <w:rPr>
                <w:noProof/>
                <w:webHidden/>
              </w:rPr>
              <w:fldChar w:fldCharType="separate"/>
            </w:r>
            <w:r w:rsidR="00533E40">
              <w:rPr>
                <w:noProof/>
                <w:webHidden/>
              </w:rPr>
              <w:delText>13</w:delText>
            </w:r>
            <w:r w:rsidR="00533E40">
              <w:rPr>
                <w:noProof/>
                <w:webHidden/>
              </w:rPr>
              <w:fldChar w:fldCharType="end"/>
            </w:r>
            <w:r>
              <w:rPr>
                <w:noProof/>
              </w:rPr>
              <w:fldChar w:fldCharType="end"/>
            </w:r>
          </w:del>
        </w:p>
        <w:p w14:paraId="099F83C3" w14:textId="77777777" w:rsidR="00533E40" w:rsidRDefault="00524F29">
          <w:pPr>
            <w:pStyle w:val="TOC2"/>
            <w:rPr>
              <w:del w:id="72" w:author="Peter Bomberg" w:date="2018-01-16T14:09:00Z"/>
              <w:rFonts w:asciiTheme="minorHAnsi" w:eastAsiaTheme="minorEastAsia" w:hAnsiTheme="minorHAnsi" w:cstheme="minorBidi"/>
              <w:noProof/>
            </w:rPr>
          </w:pPr>
          <w:del w:id="73" w:author="Peter Bomberg" w:date="2018-01-16T14:09:00Z">
            <w:r>
              <w:fldChar w:fldCharType="begin"/>
            </w:r>
            <w:r>
              <w:delInstrText xml:space="preserve"> HYPERLINK \l "_Toc500865071" </w:delInstrText>
            </w:r>
            <w:r>
              <w:fldChar w:fldCharType="separate"/>
            </w:r>
            <w:r w:rsidR="00533E40" w:rsidRPr="00324206">
              <w:rPr>
                <w:rStyle w:val="Hyperlink"/>
                <w:bCs/>
                <w:noProof/>
              </w:rPr>
              <w:delText xml:space="preserve">All sections that embed variables such as the &lt;Brand Name&gt; in the Title such as </w:delText>
            </w:r>
            <w:r w:rsidR="00533E40">
              <w:rPr>
                <w:noProof/>
                <w:webHidden/>
              </w:rPr>
              <w:tab/>
            </w:r>
            <w:r w:rsidR="00533E40">
              <w:rPr>
                <w:noProof/>
                <w:webHidden/>
              </w:rPr>
              <w:fldChar w:fldCharType="begin"/>
            </w:r>
            <w:r w:rsidR="00533E40">
              <w:rPr>
                <w:noProof/>
                <w:webHidden/>
              </w:rPr>
              <w:delInstrText xml:space="preserve"> PAGEREF _Toc500865071 \h </w:delInstrText>
            </w:r>
            <w:r w:rsidR="00533E40">
              <w:rPr>
                <w:noProof/>
                <w:webHidden/>
              </w:rPr>
            </w:r>
            <w:r w:rsidR="00533E40">
              <w:rPr>
                <w:noProof/>
                <w:webHidden/>
              </w:rPr>
              <w:fldChar w:fldCharType="separate"/>
            </w:r>
            <w:r w:rsidR="00533E40">
              <w:rPr>
                <w:noProof/>
                <w:webHidden/>
              </w:rPr>
              <w:delText>13</w:delText>
            </w:r>
            <w:r w:rsidR="00533E40">
              <w:rPr>
                <w:noProof/>
                <w:webHidden/>
              </w:rPr>
              <w:fldChar w:fldCharType="end"/>
            </w:r>
            <w:r>
              <w:rPr>
                <w:noProof/>
              </w:rPr>
              <w:fldChar w:fldCharType="end"/>
            </w:r>
          </w:del>
        </w:p>
        <w:p w14:paraId="478E9260" w14:textId="77777777" w:rsidR="00533E40" w:rsidRDefault="00524F29">
          <w:pPr>
            <w:pStyle w:val="TOC1"/>
            <w:rPr>
              <w:del w:id="74" w:author="Peter Bomberg" w:date="2018-01-16T14:09:00Z"/>
              <w:rFonts w:asciiTheme="minorHAnsi" w:eastAsiaTheme="minorEastAsia" w:hAnsiTheme="minorHAnsi" w:cstheme="minorBidi"/>
              <w:noProof/>
            </w:rPr>
          </w:pPr>
          <w:del w:id="75" w:author="Peter Bomberg" w:date="2018-01-16T14:09:00Z">
            <w:r>
              <w:fldChar w:fldCharType="begin"/>
            </w:r>
            <w:r>
              <w:delInstrText xml:space="preserve"> HYPERLINK \l "_Toc500865072" </w:delInstrText>
            </w:r>
            <w:r>
              <w:fldChar w:fldCharType="separate"/>
            </w:r>
            <w:r w:rsidR="00533E40" w:rsidRPr="00324206">
              <w:rPr>
                <w:rStyle w:val="Hyperlink"/>
                <w:noProof/>
              </w:rPr>
              <w:delText>Appendix A – OID 2.16.840.1.113883.2.20.6.36 (structure-aspects)</w:delText>
            </w:r>
            <w:r w:rsidR="00533E40">
              <w:rPr>
                <w:noProof/>
                <w:webHidden/>
              </w:rPr>
              <w:tab/>
            </w:r>
            <w:r w:rsidR="00533E40">
              <w:rPr>
                <w:noProof/>
                <w:webHidden/>
              </w:rPr>
              <w:fldChar w:fldCharType="begin"/>
            </w:r>
            <w:r w:rsidR="00533E40">
              <w:rPr>
                <w:noProof/>
                <w:webHidden/>
              </w:rPr>
              <w:delInstrText xml:space="preserve"> PAGEREF _Toc500865072 \h </w:delInstrText>
            </w:r>
            <w:r w:rsidR="00533E40">
              <w:rPr>
                <w:noProof/>
                <w:webHidden/>
              </w:rPr>
            </w:r>
            <w:r w:rsidR="00533E40">
              <w:rPr>
                <w:noProof/>
                <w:webHidden/>
              </w:rPr>
              <w:fldChar w:fldCharType="separate"/>
            </w:r>
            <w:r w:rsidR="00533E40">
              <w:rPr>
                <w:noProof/>
                <w:webHidden/>
              </w:rPr>
              <w:delText>15</w:delText>
            </w:r>
            <w:r w:rsidR="00533E40">
              <w:rPr>
                <w:noProof/>
                <w:webHidden/>
              </w:rPr>
              <w:fldChar w:fldCharType="end"/>
            </w:r>
            <w:r>
              <w:rPr>
                <w:noProof/>
              </w:rPr>
              <w:fldChar w:fldCharType="end"/>
            </w:r>
          </w:del>
        </w:p>
        <w:p w14:paraId="4392521A" w14:textId="77777777" w:rsidR="00533E40" w:rsidRDefault="00524F29">
          <w:pPr>
            <w:pStyle w:val="TOC1"/>
            <w:rPr>
              <w:del w:id="76" w:author="Peter Bomberg" w:date="2018-01-16T14:09:00Z"/>
              <w:rFonts w:asciiTheme="minorHAnsi" w:eastAsiaTheme="minorEastAsia" w:hAnsiTheme="minorHAnsi" w:cstheme="minorBidi"/>
              <w:noProof/>
            </w:rPr>
          </w:pPr>
          <w:del w:id="77" w:author="Peter Bomberg" w:date="2018-01-16T14:09:00Z">
            <w:r>
              <w:fldChar w:fldCharType="begin"/>
            </w:r>
            <w:r>
              <w:delInstrText xml:space="preserve"> HYPERLINK \l "_Toc500865073" </w:delInstrText>
            </w:r>
            <w:r>
              <w:fldChar w:fldCharType="separate"/>
            </w:r>
            <w:r w:rsidR="00533E40" w:rsidRPr="00324206">
              <w:rPr>
                <w:rStyle w:val="Hyperlink"/>
                <w:noProof/>
              </w:rPr>
              <w:delText>Appendix B – effectiveTime and Marketing Activity Details</w:delText>
            </w:r>
            <w:r w:rsidR="00533E40">
              <w:rPr>
                <w:noProof/>
                <w:webHidden/>
              </w:rPr>
              <w:tab/>
            </w:r>
            <w:r w:rsidR="00533E40">
              <w:rPr>
                <w:noProof/>
                <w:webHidden/>
              </w:rPr>
              <w:fldChar w:fldCharType="begin"/>
            </w:r>
            <w:r w:rsidR="00533E40">
              <w:rPr>
                <w:noProof/>
                <w:webHidden/>
              </w:rPr>
              <w:delInstrText xml:space="preserve"> PAGEREF _Toc500865073 \h </w:delInstrText>
            </w:r>
            <w:r w:rsidR="00533E40">
              <w:rPr>
                <w:noProof/>
                <w:webHidden/>
              </w:rPr>
            </w:r>
            <w:r w:rsidR="00533E40">
              <w:rPr>
                <w:noProof/>
                <w:webHidden/>
              </w:rPr>
              <w:fldChar w:fldCharType="separate"/>
            </w:r>
            <w:r w:rsidR="00533E40">
              <w:rPr>
                <w:noProof/>
                <w:webHidden/>
              </w:rPr>
              <w:delText>23</w:delText>
            </w:r>
            <w:r w:rsidR="00533E40">
              <w:rPr>
                <w:noProof/>
                <w:webHidden/>
              </w:rPr>
              <w:fldChar w:fldCharType="end"/>
            </w:r>
            <w:r>
              <w:rPr>
                <w:noProof/>
              </w:rPr>
              <w:fldChar w:fldCharType="end"/>
            </w:r>
          </w:del>
        </w:p>
        <w:p w14:paraId="0B448E7D" w14:textId="0086B010" w:rsidR="00D80D8A" w:rsidRDefault="00524F29">
          <w:pPr>
            <w:pStyle w:val="TOC1"/>
            <w:rPr>
              <w:ins w:id="78" w:author="Peter Bomberg" w:date="2018-01-16T14:09:00Z"/>
              <w:rFonts w:asciiTheme="minorHAnsi" w:eastAsiaTheme="minorEastAsia" w:hAnsiTheme="minorHAnsi" w:cstheme="minorBidi"/>
              <w:noProof/>
              <w:lang w:val="en-CA" w:eastAsia="en-CA"/>
            </w:rPr>
          </w:pPr>
          <w:ins w:id="79" w:author="Peter Bomberg" w:date="2018-01-16T14:09:00Z">
            <w:r>
              <w:lastRenderedPageBreak/>
              <w:fldChar w:fldCharType="begin"/>
            </w:r>
            <w:r>
              <w:instrText xml:space="preserve"> HYPERLINK \l "_Toc503798347" </w:instrText>
            </w:r>
            <w:r>
              <w:fldChar w:fldCharType="separate"/>
            </w:r>
            <w:r w:rsidR="00D80D8A" w:rsidRPr="00260569">
              <w:rPr>
                <w:rStyle w:val="Hyperlink"/>
                <w:rFonts w:ascii="Times New Roman" w:hAnsi="Times New Roman" w:cs="Times New Roman"/>
                <w:noProof/>
              </w:rPr>
              <w:t>1</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Introduction &amp; General Information</w:t>
            </w:r>
            <w:r w:rsidR="00D80D8A">
              <w:rPr>
                <w:noProof/>
                <w:webHidden/>
              </w:rPr>
              <w:tab/>
            </w:r>
            <w:r w:rsidR="00D80D8A">
              <w:rPr>
                <w:noProof/>
                <w:webHidden/>
              </w:rPr>
              <w:fldChar w:fldCharType="begin"/>
            </w:r>
            <w:r w:rsidR="00D80D8A">
              <w:rPr>
                <w:noProof/>
                <w:webHidden/>
              </w:rPr>
              <w:instrText xml:space="preserve"> PAGEREF _Toc503798347 \h </w:instrText>
            </w:r>
            <w:r w:rsidR="00D80D8A">
              <w:rPr>
                <w:noProof/>
                <w:webHidden/>
              </w:rPr>
            </w:r>
            <w:r w:rsidR="00D80D8A">
              <w:rPr>
                <w:noProof/>
                <w:webHidden/>
              </w:rPr>
              <w:fldChar w:fldCharType="separate"/>
            </w:r>
            <w:r w:rsidR="00D80D8A">
              <w:rPr>
                <w:noProof/>
                <w:webHidden/>
              </w:rPr>
              <w:t>5</w:t>
            </w:r>
            <w:r w:rsidR="00D80D8A">
              <w:rPr>
                <w:noProof/>
                <w:webHidden/>
              </w:rPr>
              <w:fldChar w:fldCharType="end"/>
            </w:r>
            <w:r>
              <w:rPr>
                <w:noProof/>
              </w:rPr>
              <w:fldChar w:fldCharType="end"/>
            </w:r>
          </w:ins>
        </w:p>
        <w:p w14:paraId="601B082E" w14:textId="6CA6EA6A" w:rsidR="00D80D8A" w:rsidRDefault="00524F29">
          <w:pPr>
            <w:pStyle w:val="TOC2"/>
            <w:rPr>
              <w:ins w:id="80" w:author="Peter Bomberg" w:date="2018-01-16T14:09:00Z"/>
              <w:rFonts w:asciiTheme="minorHAnsi" w:eastAsiaTheme="minorEastAsia" w:hAnsiTheme="minorHAnsi" w:cstheme="minorBidi"/>
              <w:noProof/>
              <w:lang w:val="en-CA" w:eastAsia="en-CA"/>
            </w:rPr>
          </w:pPr>
          <w:ins w:id="81" w:author="Peter Bomberg" w:date="2018-01-16T14:09:00Z">
            <w:r>
              <w:fldChar w:fldCharType="begin"/>
            </w:r>
            <w:r>
              <w:instrText xml:space="preserve"> HYPERLINK \l "_Toc503798348" </w:instrText>
            </w:r>
            <w:r>
              <w:fldChar w:fldCharType="separate"/>
            </w:r>
            <w:r w:rsidR="00D80D8A" w:rsidRPr="00260569">
              <w:rPr>
                <w:rStyle w:val="Hyperlink"/>
                <w:rFonts w:ascii="Times New Roman" w:hAnsi="Times New Roman" w:cs="Times New Roman"/>
                <w:noProof/>
              </w:rPr>
              <w:t>1.1</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Purpose</w:t>
            </w:r>
            <w:r w:rsidR="00D80D8A">
              <w:rPr>
                <w:noProof/>
                <w:webHidden/>
              </w:rPr>
              <w:tab/>
            </w:r>
            <w:r w:rsidR="00D80D8A">
              <w:rPr>
                <w:noProof/>
                <w:webHidden/>
              </w:rPr>
              <w:fldChar w:fldCharType="begin"/>
            </w:r>
            <w:r w:rsidR="00D80D8A">
              <w:rPr>
                <w:noProof/>
                <w:webHidden/>
              </w:rPr>
              <w:instrText xml:space="preserve"> PAGEREF _Toc503798348 \h </w:instrText>
            </w:r>
            <w:r w:rsidR="00D80D8A">
              <w:rPr>
                <w:noProof/>
                <w:webHidden/>
              </w:rPr>
            </w:r>
            <w:r w:rsidR="00D80D8A">
              <w:rPr>
                <w:noProof/>
                <w:webHidden/>
              </w:rPr>
              <w:fldChar w:fldCharType="separate"/>
            </w:r>
            <w:r w:rsidR="00D80D8A">
              <w:rPr>
                <w:noProof/>
                <w:webHidden/>
              </w:rPr>
              <w:t>5</w:t>
            </w:r>
            <w:r w:rsidR="00D80D8A">
              <w:rPr>
                <w:noProof/>
                <w:webHidden/>
              </w:rPr>
              <w:fldChar w:fldCharType="end"/>
            </w:r>
            <w:r>
              <w:rPr>
                <w:noProof/>
              </w:rPr>
              <w:fldChar w:fldCharType="end"/>
            </w:r>
          </w:ins>
        </w:p>
        <w:p w14:paraId="0815C473" w14:textId="596B8982" w:rsidR="00D80D8A" w:rsidRDefault="00524F29">
          <w:pPr>
            <w:pStyle w:val="TOC2"/>
            <w:rPr>
              <w:ins w:id="82" w:author="Peter Bomberg" w:date="2018-01-16T14:09:00Z"/>
              <w:rFonts w:asciiTheme="minorHAnsi" w:eastAsiaTheme="minorEastAsia" w:hAnsiTheme="minorHAnsi" w:cstheme="minorBidi"/>
              <w:noProof/>
              <w:lang w:val="en-CA" w:eastAsia="en-CA"/>
            </w:rPr>
          </w:pPr>
          <w:ins w:id="83" w:author="Peter Bomberg" w:date="2018-01-16T14:09:00Z">
            <w:r>
              <w:fldChar w:fldCharType="begin"/>
            </w:r>
            <w:r>
              <w:instrText xml:space="preserve"> HYPERLINK \l "_Toc503798349" </w:instrText>
            </w:r>
            <w:r>
              <w:fldChar w:fldCharType="separate"/>
            </w:r>
            <w:r w:rsidR="00D80D8A" w:rsidRPr="00260569">
              <w:rPr>
                <w:rStyle w:val="Hyperlink"/>
                <w:rFonts w:ascii="Times New Roman" w:hAnsi="Times New Roman" w:cs="Times New Roman"/>
                <w:noProof/>
              </w:rPr>
              <w:t>1.2</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Order</w:t>
            </w:r>
            <w:r w:rsidR="00D80D8A">
              <w:rPr>
                <w:noProof/>
                <w:webHidden/>
              </w:rPr>
              <w:tab/>
            </w:r>
            <w:r w:rsidR="00D80D8A">
              <w:rPr>
                <w:noProof/>
                <w:webHidden/>
              </w:rPr>
              <w:fldChar w:fldCharType="begin"/>
            </w:r>
            <w:r w:rsidR="00D80D8A">
              <w:rPr>
                <w:noProof/>
                <w:webHidden/>
              </w:rPr>
              <w:instrText xml:space="preserve"> PAGEREF _Toc503798349 \h </w:instrText>
            </w:r>
            <w:r w:rsidR="00D80D8A">
              <w:rPr>
                <w:noProof/>
                <w:webHidden/>
              </w:rPr>
            </w:r>
            <w:r w:rsidR="00D80D8A">
              <w:rPr>
                <w:noProof/>
                <w:webHidden/>
              </w:rPr>
              <w:fldChar w:fldCharType="separate"/>
            </w:r>
            <w:r w:rsidR="00D80D8A">
              <w:rPr>
                <w:noProof/>
                <w:webHidden/>
              </w:rPr>
              <w:t>5</w:t>
            </w:r>
            <w:r w:rsidR="00D80D8A">
              <w:rPr>
                <w:noProof/>
                <w:webHidden/>
              </w:rPr>
              <w:fldChar w:fldCharType="end"/>
            </w:r>
            <w:r>
              <w:rPr>
                <w:noProof/>
              </w:rPr>
              <w:fldChar w:fldCharType="end"/>
            </w:r>
          </w:ins>
        </w:p>
        <w:p w14:paraId="461E2D4B" w14:textId="39B85168" w:rsidR="00D80D8A" w:rsidRDefault="00524F29">
          <w:pPr>
            <w:pStyle w:val="TOC2"/>
            <w:rPr>
              <w:ins w:id="84" w:author="Peter Bomberg" w:date="2018-01-16T14:09:00Z"/>
              <w:rFonts w:asciiTheme="minorHAnsi" w:eastAsiaTheme="minorEastAsia" w:hAnsiTheme="minorHAnsi" w:cstheme="minorBidi"/>
              <w:noProof/>
              <w:lang w:val="en-CA" w:eastAsia="en-CA"/>
            </w:rPr>
          </w:pPr>
          <w:ins w:id="85" w:author="Peter Bomberg" w:date="2018-01-16T14:09:00Z">
            <w:r>
              <w:fldChar w:fldCharType="begin"/>
            </w:r>
            <w:r>
              <w:instrText xml:space="preserve"> HYPERLINK \l "_Toc503798350" </w:instrText>
            </w:r>
            <w:r>
              <w:fldChar w:fldCharType="separate"/>
            </w:r>
            <w:r w:rsidR="00D80D8A" w:rsidRPr="00260569">
              <w:rPr>
                <w:rStyle w:val="Hyperlink"/>
                <w:rFonts w:ascii="Times New Roman" w:hAnsi="Times New Roman" w:cs="Times New Roman"/>
                <w:noProof/>
              </w:rPr>
              <w:t>1.3</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Scope</w:t>
            </w:r>
            <w:r w:rsidR="00D80D8A">
              <w:rPr>
                <w:noProof/>
                <w:webHidden/>
              </w:rPr>
              <w:tab/>
            </w:r>
            <w:r w:rsidR="00D80D8A">
              <w:rPr>
                <w:noProof/>
                <w:webHidden/>
              </w:rPr>
              <w:fldChar w:fldCharType="begin"/>
            </w:r>
            <w:r w:rsidR="00D80D8A">
              <w:rPr>
                <w:noProof/>
                <w:webHidden/>
              </w:rPr>
              <w:instrText xml:space="preserve"> PAGEREF _Toc503798350 \h </w:instrText>
            </w:r>
            <w:r w:rsidR="00D80D8A">
              <w:rPr>
                <w:noProof/>
                <w:webHidden/>
              </w:rPr>
            </w:r>
            <w:r w:rsidR="00D80D8A">
              <w:rPr>
                <w:noProof/>
                <w:webHidden/>
              </w:rPr>
              <w:fldChar w:fldCharType="separate"/>
            </w:r>
            <w:r w:rsidR="00D80D8A">
              <w:rPr>
                <w:noProof/>
                <w:webHidden/>
              </w:rPr>
              <w:t>5</w:t>
            </w:r>
            <w:r w:rsidR="00D80D8A">
              <w:rPr>
                <w:noProof/>
                <w:webHidden/>
              </w:rPr>
              <w:fldChar w:fldCharType="end"/>
            </w:r>
            <w:r>
              <w:rPr>
                <w:noProof/>
              </w:rPr>
              <w:fldChar w:fldCharType="end"/>
            </w:r>
          </w:ins>
        </w:p>
        <w:p w14:paraId="0EBC74F5" w14:textId="316B913A" w:rsidR="00D80D8A" w:rsidRDefault="00524F29">
          <w:pPr>
            <w:pStyle w:val="TOC1"/>
            <w:rPr>
              <w:ins w:id="86" w:author="Peter Bomberg" w:date="2018-01-16T14:09:00Z"/>
              <w:rFonts w:asciiTheme="minorHAnsi" w:eastAsiaTheme="minorEastAsia" w:hAnsiTheme="minorHAnsi" w:cstheme="minorBidi"/>
              <w:noProof/>
              <w:lang w:val="en-CA" w:eastAsia="en-CA"/>
            </w:rPr>
          </w:pPr>
          <w:ins w:id="87" w:author="Peter Bomberg" w:date="2018-01-16T14:09:00Z">
            <w:r>
              <w:fldChar w:fldCharType="begin"/>
            </w:r>
            <w:r>
              <w:instrText xml:space="preserve"> HYPERLINK \l "_Toc503798351"</w:instrText>
            </w:r>
            <w:r>
              <w:instrText xml:space="preserve"> </w:instrText>
            </w:r>
            <w:r>
              <w:fldChar w:fldCharType="separate"/>
            </w:r>
            <w:r w:rsidR="00D80D8A" w:rsidRPr="00260569">
              <w:rPr>
                <w:rStyle w:val="Hyperlink"/>
                <w:noProof/>
              </w:rPr>
              <w:t>2</w:t>
            </w:r>
            <w:r w:rsidR="00D80D8A">
              <w:rPr>
                <w:rFonts w:asciiTheme="minorHAnsi" w:eastAsiaTheme="minorEastAsia" w:hAnsiTheme="minorHAnsi" w:cstheme="minorBidi"/>
                <w:noProof/>
                <w:lang w:val="en-CA" w:eastAsia="en-CA"/>
              </w:rPr>
              <w:tab/>
            </w:r>
            <w:r w:rsidR="00D80D8A" w:rsidRPr="00260569">
              <w:rPr>
                <w:rStyle w:val="Hyperlink"/>
                <w:noProof/>
              </w:rPr>
              <w:t>General Validation</w:t>
            </w:r>
            <w:r w:rsidR="00D80D8A">
              <w:rPr>
                <w:noProof/>
                <w:webHidden/>
              </w:rPr>
              <w:tab/>
            </w:r>
            <w:r w:rsidR="00D80D8A">
              <w:rPr>
                <w:noProof/>
                <w:webHidden/>
              </w:rPr>
              <w:fldChar w:fldCharType="begin"/>
            </w:r>
            <w:r w:rsidR="00D80D8A">
              <w:rPr>
                <w:noProof/>
                <w:webHidden/>
              </w:rPr>
              <w:instrText xml:space="preserve"> PAGEREF _Toc503798351 \h </w:instrText>
            </w:r>
            <w:r w:rsidR="00D80D8A">
              <w:rPr>
                <w:noProof/>
                <w:webHidden/>
              </w:rPr>
            </w:r>
            <w:r w:rsidR="00D80D8A">
              <w:rPr>
                <w:noProof/>
                <w:webHidden/>
              </w:rPr>
              <w:fldChar w:fldCharType="separate"/>
            </w:r>
            <w:r w:rsidR="00D80D8A">
              <w:rPr>
                <w:noProof/>
                <w:webHidden/>
              </w:rPr>
              <w:t>6</w:t>
            </w:r>
            <w:r w:rsidR="00D80D8A">
              <w:rPr>
                <w:noProof/>
                <w:webHidden/>
              </w:rPr>
              <w:fldChar w:fldCharType="end"/>
            </w:r>
            <w:r>
              <w:rPr>
                <w:noProof/>
              </w:rPr>
              <w:fldChar w:fldCharType="end"/>
            </w:r>
          </w:ins>
        </w:p>
        <w:p w14:paraId="6EDFA541" w14:textId="47F86868" w:rsidR="00D80D8A" w:rsidRDefault="00524F29">
          <w:pPr>
            <w:pStyle w:val="TOC1"/>
            <w:rPr>
              <w:ins w:id="88" w:author="Peter Bomberg" w:date="2018-01-16T14:09:00Z"/>
              <w:rFonts w:asciiTheme="minorHAnsi" w:eastAsiaTheme="minorEastAsia" w:hAnsiTheme="minorHAnsi" w:cstheme="minorBidi"/>
              <w:noProof/>
              <w:lang w:val="en-CA" w:eastAsia="en-CA"/>
            </w:rPr>
          </w:pPr>
          <w:ins w:id="89" w:author="Peter Bomberg" w:date="2018-01-16T14:09:00Z">
            <w:r>
              <w:fldChar w:fldCharType="begin"/>
            </w:r>
            <w:r>
              <w:instrText xml:space="preserve"> HYPERLINK \l "_Toc503798352" </w:instrText>
            </w:r>
            <w:r>
              <w:fldChar w:fldCharType="separate"/>
            </w:r>
            <w:r w:rsidR="00D80D8A" w:rsidRPr="00260569">
              <w:rPr>
                <w:rStyle w:val="Hyperlink"/>
                <w:rFonts w:ascii="Times New Roman" w:hAnsi="Times New Roman" w:cs="Times New Roman"/>
                <w:noProof/>
              </w:rPr>
              <w:t>3</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Document Prolog Validation</w:t>
            </w:r>
            <w:r w:rsidR="00D80D8A">
              <w:rPr>
                <w:noProof/>
                <w:webHidden/>
              </w:rPr>
              <w:tab/>
            </w:r>
            <w:r w:rsidR="00D80D8A">
              <w:rPr>
                <w:noProof/>
                <w:webHidden/>
              </w:rPr>
              <w:fldChar w:fldCharType="begin"/>
            </w:r>
            <w:r w:rsidR="00D80D8A">
              <w:rPr>
                <w:noProof/>
                <w:webHidden/>
              </w:rPr>
              <w:instrText xml:space="preserve"> PAGEREF _Toc503798352 \h </w:instrText>
            </w:r>
            <w:r w:rsidR="00D80D8A">
              <w:rPr>
                <w:noProof/>
                <w:webHidden/>
              </w:rPr>
            </w:r>
            <w:r w:rsidR="00D80D8A">
              <w:rPr>
                <w:noProof/>
                <w:webHidden/>
              </w:rPr>
              <w:fldChar w:fldCharType="separate"/>
            </w:r>
            <w:r w:rsidR="00D80D8A">
              <w:rPr>
                <w:noProof/>
                <w:webHidden/>
              </w:rPr>
              <w:t>7</w:t>
            </w:r>
            <w:r w:rsidR="00D80D8A">
              <w:rPr>
                <w:noProof/>
                <w:webHidden/>
              </w:rPr>
              <w:fldChar w:fldCharType="end"/>
            </w:r>
            <w:r>
              <w:rPr>
                <w:noProof/>
              </w:rPr>
              <w:fldChar w:fldCharType="end"/>
            </w:r>
          </w:ins>
        </w:p>
        <w:p w14:paraId="14D3AF0B" w14:textId="7A26E4DB" w:rsidR="00D80D8A" w:rsidRDefault="00524F29">
          <w:pPr>
            <w:pStyle w:val="TOC1"/>
            <w:rPr>
              <w:ins w:id="90" w:author="Peter Bomberg" w:date="2018-01-16T14:09:00Z"/>
              <w:rFonts w:asciiTheme="minorHAnsi" w:eastAsiaTheme="minorEastAsia" w:hAnsiTheme="minorHAnsi" w:cstheme="minorBidi"/>
              <w:noProof/>
              <w:lang w:val="en-CA" w:eastAsia="en-CA"/>
            </w:rPr>
          </w:pPr>
          <w:ins w:id="91" w:author="Peter Bomberg" w:date="2018-01-16T14:09:00Z">
            <w:r>
              <w:fldChar w:fldCharType="begin"/>
            </w:r>
            <w:r>
              <w:instrText xml:space="preserve"> HYPERLINK \l "_Toc503798353" </w:instrText>
            </w:r>
            <w:r>
              <w:fldChar w:fldCharType="separate"/>
            </w:r>
            <w:r w:rsidR="00D80D8A" w:rsidRPr="00260569">
              <w:rPr>
                <w:rStyle w:val="Hyperlink"/>
                <w:rFonts w:ascii="Times New Roman" w:hAnsi="Times New Roman" w:cs="Times New Roman"/>
                <w:noProof/>
              </w:rPr>
              <w:t>4</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Document Information Validation</w:t>
            </w:r>
            <w:r w:rsidR="00D80D8A">
              <w:rPr>
                <w:noProof/>
                <w:webHidden/>
              </w:rPr>
              <w:tab/>
            </w:r>
            <w:r w:rsidR="00D80D8A">
              <w:rPr>
                <w:noProof/>
                <w:webHidden/>
              </w:rPr>
              <w:fldChar w:fldCharType="begin"/>
            </w:r>
            <w:r w:rsidR="00D80D8A">
              <w:rPr>
                <w:noProof/>
                <w:webHidden/>
              </w:rPr>
              <w:instrText xml:space="preserve"> PAGEREF _Toc503798353 \h </w:instrText>
            </w:r>
            <w:r w:rsidR="00D80D8A">
              <w:rPr>
                <w:noProof/>
                <w:webHidden/>
              </w:rPr>
            </w:r>
            <w:r w:rsidR="00D80D8A">
              <w:rPr>
                <w:noProof/>
                <w:webHidden/>
              </w:rPr>
              <w:fldChar w:fldCharType="separate"/>
            </w:r>
            <w:r w:rsidR="00D80D8A">
              <w:rPr>
                <w:noProof/>
                <w:webHidden/>
              </w:rPr>
              <w:t>8</w:t>
            </w:r>
            <w:r w:rsidR="00D80D8A">
              <w:rPr>
                <w:noProof/>
                <w:webHidden/>
              </w:rPr>
              <w:fldChar w:fldCharType="end"/>
            </w:r>
            <w:r>
              <w:rPr>
                <w:noProof/>
              </w:rPr>
              <w:fldChar w:fldCharType="end"/>
            </w:r>
          </w:ins>
        </w:p>
        <w:p w14:paraId="17EEF95D" w14:textId="575F9B7E" w:rsidR="00D80D8A" w:rsidRDefault="00524F29">
          <w:pPr>
            <w:pStyle w:val="TOC1"/>
            <w:rPr>
              <w:ins w:id="92" w:author="Peter Bomberg" w:date="2018-01-16T14:09:00Z"/>
              <w:rFonts w:asciiTheme="minorHAnsi" w:eastAsiaTheme="minorEastAsia" w:hAnsiTheme="minorHAnsi" w:cstheme="minorBidi"/>
              <w:noProof/>
              <w:lang w:val="en-CA" w:eastAsia="en-CA"/>
            </w:rPr>
          </w:pPr>
          <w:ins w:id="93" w:author="Peter Bomberg" w:date="2018-01-16T14:09:00Z">
            <w:r>
              <w:fldChar w:fldCharType="begin"/>
            </w:r>
            <w:r>
              <w:instrText xml:space="preserve"> HYPERLINK \l "_Toc503798354" </w:instrText>
            </w:r>
            <w:r>
              <w:fldChar w:fldCharType="separate"/>
            </w:r>
            <w:r w:rsidR="00D80D8A" w:rsidRPr="00260569">
              <w:rPr>
                <w:rStyle w:val="Hyperlink"/>
                <w:rFonts w:ascii="Times New Roman" w:hAnsi="Times New Roman" w:cs="Times New Roman"/>
                <w:noProof/>
              </w:rPr>
              <w:t>5</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Author Information</w:t>
            </w:r>
            <w:r w:rsidR="00D80D8A">
              <w:rPr>
                <w:noProof/>
                <w:webHidden/>
              </w:rPr>
              <w:tab/>
            </w:r>
            <w:r w:rsidR="00D80D8A">
              <w:rPr>
                <w:noProof/>
                <w:webHidden/>
              </w:rPr>
              <w:fldChar w:fldCharType="begin"/>
            </w:r>
            <w:r w:rsidR="00D80D8A">
              <w:rPr>
                <w:noProof/>
                <w:webHidden/>
              </w:rPr>
              <w:instrText xml:space="preserve"> PAGEREF _Toc503798354 \h </w:instrText>
            </w:r>
            <w:r w:rsidR="00D80D8A">
              <w:rPr>
                <w:noProof/>
                <w:webHidden/>
              </w:rPr>
            </w:r>
            <w:r w:rsidR="00D80D8A">
              <w:rPr>
                <w:noProof/>
                <w:webHidden/>
              </w:rPr>
              <w:fldChar w:fldCharType="separate"/>
            </w:r>
            <w:r w:rsidR="00D80D8A">
              <w:rPr>
                <w:noProof/>
                <w:webHidden/>
              </w:rPr>
              <w:t>9</w:t>
            </w:r>
            <w:r w:rsidR="00D80D8A">
              <w:rPr>
                <w:noProof/>
                <w:webHidden/>
              </w:rPr>
              <w:fldChar w:fldCharType="end"/>
            </w:r>
            <w:r>
              <w:rPr>
                <w:noProof/>
              </w:rPr>
              <w:fldChar w:fldCharType="end"/>
            </w:r>
          </w:ins>
        </w:p>
        <w:p w14:paraId="45E11963" w14:textId="733F5678" w:rsidR="00D80D8A" w:rsidRDefault="00524F29">
          <w:pPr>
            <w:pStyle w:val="TOC1"/>
            <w:rPr>
              <w:ins w:id="94" w:author="Peter Bomberg" w:date="2018-01-16T14:09:00Z"/>
              <w:rFonts w:asciiTheme="minorHAnsi" w:eastAsiaTheme="minorEastAsia" w:hAnsiTheme="minorHAnsi" w:cstheme="minorBidi"/>
              <w:noProof/>
              <w:lang w:val="en-CA" w:eastAsia="en-CA"/>
            </w:rPr>
          </w:pPr>
          <w:ins w:id="95" w:author="Peter Bomberg" w:date="2018-01-16T14:09:00Z">
            <w:r>
              <w:fldChar w:fldCharType="begin"/>
            </w:r>
            <w:r>
              <w:instrText xml:space="preserve"> HYPERLINK \l "_Toc503798355" </w:instrText>
            </w:r>
            <w:r>
              <w:fldChar w:fldCharType="separate"/>
            </w:r>
            <w:r w:rsidR="00D80D8A" w:rsidRPr="00260569">
              <w:rPr>
                <w:rStyle w:val="Hyperlink"/>
                <w:rFonts w:ascii="Times New Roman" w:hAnsi="Times New Roman" w:cs="Times New Roman"/>
                <w:noProof/>
              </w:rPr>
              <w:t>6</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Product Data Elements Section</w:t>
            </w:r>
            <w:r w:rsidR="00D80D8A">
              <w:rPr>
                <w:noProof/>
                <w:webHidden/>
              </w:rPr>
              <w:tab/>
            </w:r>
            <w:r w:rsidR="00D80D8A">
              <w:rPr>
                <w:noProof/>
                <w:webHidden/>
              </w:rPr>
              <w:fldChar w:fldCharType="begin"/>
            </w:r>
            <w:r w:rsidR="00D80D8A">
              <w:rPr>
                <w:noProof/>
                <w:webHidden/>
              </w:rPr>
              <w:instrText xml:space="preserve"> PAGEREF _Toc503798355 \h </w:instrText>
            </w:r>
            <w:r w:rsidR="00D80D8A">
              <w:rPr>
                <w:noProof/>
                <w:webHidden/>
              </w:rPr>
            </w:r>
            <w:r w:rsidR="00D80D8A">
              <w:rPr>
                <w:noProof/>
                <w:webHidden/>
              </w:rPr>
              <w:fldChar w:fldCharType="separate"/>
            </w:r>
            <w:r w:rsidR="00D80D8A">
              <w:rPr>
                <w:noProof/>
                <w:webHidden/>
              </w:rPr>
              <w:t>9</w:t>
            </w:r>
            <w:r w:rsidR="00D80D8A">
              <w:rPr>
                <w:noProof/>
                <w:webHidden/>
              </w:rPr>
              <w:fldChar w:fldCharType="end"/>
            </w:r>
            <w:r>
              <w:rPr>
                <w:noProof/>
              </w:rPr>
              <w:fldChar w:fldCharType="end"/>
            </w:r>
          </w:ins>
        </w:p>
        <w:p w14:paraId="6797B212" w14:textId="6EEA1B57" w:rsidR="00D80D8A" w:rsidRDefault="00524F29">
          <w:pPr>
            <w:pStyle w:val="TOC1"/>
            <w:rPr>
              <w:ins w:id="96" w:author="Peter Bomberg" w:date="2018-01-16T14:09:00Z"/>
              <w:rFonts w:asciiTheme="minorHAnsi" w:eastAsiaTheme="minorEastAsia" w:hAnsiTheme="minorHAnsi" w:cstheme="minorBidi"/>
              <w:noProof/>
              <w:lang w:val="en-CA" w:eastAsia="en-CA"/>
            </w:rPr>
          </w:pPr>
          <w:ins w:id="97" w:author="Peter Bomberg" w:date="2018-01-16T14:09:00Z">
            <w:r>
              <w:fldChar w:fldCharType="begin"/>
            </w:r>
            <w:r>
              <w:instrText xml:space="preserve"> HYPERLINK \l "_Toc503798356" </w:instrText>
            </w:r>
            <w:r>
              <w:fldChar w:fldCharType="separate"/>
            </w:r>
            <w:r w:rsidR="00D80D8A" w:rsidRPr="00260569">
              <w:rPr>
                <w:rStyle w:val="Hyperlink"/>
                <w:rFonts w:ascii="Times New Roman" w:hAnsi="Times New Roman" w:cs="Times New Roman"/>
                <w:noProof/>
              </w:rPr>
              <w:t>7</w:t>
            </w:r>
            <w:r w:rsidR="00D80D8A">
              <w:rPr>
                <w:rFonts w:asciiTheme="minorHAnsi" w:eastAsiaTheme="minorEastAsia" w:hAnsiTheme="minorHAnsi" w:cstheme="minorBidi"/>
                <w:noProof/>
                <w:lang w:val="en-CA" w:eastAsia="en-CA"/>
              </w:rPr>
              <w:tab/>
            </w:r>
            <w:r w:rsidR="00D80D8A" w:rsidRPr="00260569">
              <w:rPr>
                <w:rStyle w:val="Hyperlink"/>
                <w:rFonts w:ascii="Times New Roman" w:hAnsi="Times New Roman" w:cs="Times New Roman"/>
                <w:noProof/>
              </w:rPr>
              <w:t>Labeling Section Information Validation</w:t>
            </w:r>
            <w:r w:rsidR="00D80D8A">
              <w:rPr>
                <w:noProof/>
                <w:webHidden/>
              </w:rPr>
              <w:tab/>
            </w:r>
            <w:r w:rsidR="00D80D8A">
              <w:rPr>
                <w:noProof/>
                <w:webHidden/>
              </w:rPr>
              <w:fldChar w:fldCharType="begin"/>
            </w:r>
            <w:r w:rsidR="00D80D8A">
              <w:rPr>
                <w:noProof/>
                <w:webHidden/>
              </w:rPr>
              <w:instrText xml:space="preserve"> PAGEREF _Toc503798356 \h </w:instrText>
            </w:r>
            <w:r w:rsidR="00D80D8A">
              <w:rPr>
                <w:noProof/>
                <w:webHidden/>
              </w:rPr>
            </w:r>
            <w:r w:rsidR="00D80D8A">
              <w:rPr>
                <w:noProof/>
                <w:webHidden/>
              </w:rPr>
              <w:fldChar w:fldCharType="separate"/>
            </w:r>
            <w:r w:rsidR="00D80D8A">
              <w:rPr>
                <w:noProof/>
                <w:webHidden/>
              </w:rPr>
              <w:t>11</w:t>
            </w:r>
            <w:r w:rsidR="00D80D8A">
              <w:rPr>
                <w:noProof/>
                <w:webHidden/>
              </w:rPr>
              <w:fldChar w:fldCharType="end"/>
            </w:r>
            <w:r>
              <w:rPr>
                <w:noProof/>
              </w:rPr>
              <w:fldChar w:fldCharType="end"/>
            </w:r>
          </w:ins>
        </w:p>
        <w:p w14:paraId="419744D7" w14:textId="165BB70F" w:rsidR="00D80D8A" w:rsidRDefault="00524F29">
          <w:pPr>
            <w:pStyle w:val="TOC1"/>
            <w:rPr>
              <w:ins w:id="98" w:author="Peter Bomberg" w:date="2018-01-16T14:09:00Z"/>
              <w:rFonts w:asciiTheme="minorHAnsi" w:eastAsiaTheme="minorEastAsia" w:hAnsiTheme="minorHAnsi" w:cstheme="minorBidi"/>
              <w:noProof/>
              <w:lang w:val="en-CA" w:eastAsia="en-CA"/>
            </w:rPr>
          </w:pPr>
          <w:ins w:id="99" w:author="Peter Bomberg" w:date="2018-01-16T14:09:00Z">
            <w:r>
              <w:fldChar w:fldCharType="begin"/>
            </w:r>
            <w:r>
              <w:instrText xml:space="preserve"> HYPERLINK \l "_T</w:instrText>
            </w:r>
            <w:r>
              <w:instrText xml:space="preserve">oc503798357" </w:instrText>
            </w:r>
            <w:r>
              <w:fldChar w:fldCharType="separate"/>
            </w:r>
            <w:r w:rsidR="00D80D8A" w:rsidRPr="00260569">
              <w:rPr>
                <w:rStyle w:val="Hyperlink"/>
                <w:rFonts w:ascii="Times New Roman" w:hAnsi="Times New Roman" w:cs="Times New Roman"/>
                <w:noProof/>
              </w:rPr>
              <w:t>Appendix A – OID 2.16.840.1.113883.2.20.6.36 (structure-aspects)</w:t>
            </w:r>
            <w:r w:rsidR="00D80D8A">
              <w:rPr>
                <w:noProof/>
                <w:webHidden/>
              </w:rPr>
              <w:tab/>
            </w:r>
            <w:r w:rsidR="00D80D8A">
              <w:rPr>
                <w:noProof/>
                <w:webHidden/>
              </w:rPr>
              <w:fldChar w:fldCharType="begin"/>
            </w:r>
            <w:r w:rsidR="00D80D8A">
              <w:rPr>
                <w:noProof/>
                <w:webHidden/>
              </w:rPr>
              <w:instrText xml:space="preserve"> PAGEREF _Toc503798357 \h </w:instrText>
            </w:r>
            <w:r w:rsidR="00D80D8A">
              <w:rPr>
                <w:noProof/>
                <w:webHidden/>
              </w:rPr>
            </w:r>
            <w:r w:rsidR="00D80D8A">
              <w:rPr>
                <w:noProof/>
                <w:webHidden/>
              </w:rPr>
              <w:fldChar w:fldCharType="separate"/>
            </w:r>
            <w:r w:rsidR="00D80D8A">
              <w:rPr>
                <w:noProof/>
                <w:webHidden/>
              </w:rPr>
              <w:t>13</w:t>
            </w:r>
            <w:r w:rsidR="00D80D8A">
              <w:rPr>
                <w:noProof/>
                <w:webHidden/>
              </w:rPr>
              <w:fldChar w:fldCharType="end"/>
            </w:r>
            <w:r>
              <w:rPr>
                <w:noProof/>
              </w:rPr>
              <w:fldChar w:fldCharType="end"/>
            </w:r>
          </w:ins>
        </w:p>
        <w:p w14:paraId="6338BFF3" w14:textId="6ADA6C34" w:rsidR="00D80D8A" w:rsidRDefault="00524F29">
          <w:pPr>
            <w:pStyle w:val="TOC1"/>
            <w:rPr>
              <w:ins w:id="100" w:author="Peter Bomberg" w:date="2018-01-16T14:09:00Z"/>
              <w:rFonts w:asciiTheme="minorHAnsi" w:eastAsiaTheme="minorEastAsia" w:hAnsiTheme="minorHAnsi" w:cstheme="minorBidi"/>
              <w:noProof/>
              <w:lang w:val="en-CA" w:eastAsia="en-CA"/>
            </w:rPr>
          </w:pPr>
          <w:ins w:id="101" w:author="Peter Bomberg" w:date="2018-01-16T14:09:00Z">
            <w:r>
              <w:fldChar w:fldCharType="begin"/>
            </w:r>
            <w:r>
              <w:instrText xml:space="preserve"> HYPERLINK \l "_Toc503798358" </w:instrText>
            </w:r>
            <w:r>
              <w:fldChar w:fldCharType="separate"/>
            </w:r>
            <w:r w:rsidR="00D80D8A" w:rsidRPr="00260569">
              <w:rPr>
                <w:rStyle w:val="Hyperlink"/>
                <w:rFonts w:ascii="Times New Roman" w:hAnsi="Times New Roman" w:cs="Times New Roman"/>
                <w:noProof/>
              </w:rPr>
              <w:t>Appendix B – effectiveTime and Marketing Activity Details</w:t>
            </w:r>
            <w:r w:rsidR="00D80D8A">
              <w:rPr>
                <w:noProof/>
                <w:webHidden/>
              </w:rPr>
              <w:tab/>
            </w:r>
            <w:r w:rsidR="00D80D8A">
              <w:rPr>
                <w:noProof/>
                <w:webHidden/>
              </w:rPr>
              <w:fldChar w:fldCharType="begin"/>
            </w:r>
            <w:r w:rsidR="00D80D8A">
              <w:rPr>
                <w:noProof/>
                <w:webHidden/>
              </w:rPr>
              <w:instrText xml:space="preserve"> PAGEREF _Toc503798358 \h </w:instrText>
            </w:r>
            <w:r w:rsidR="00D80D8A">
              <w:rPr>
                <w:noProof/>
                <w:webHidden/>
              </w:rPr>
            </w:r>
            <w:r w:rsidR="00D80D8A">
              <w:rPr>
                <w:noProof/>
                <w:webHidden/>
              </w:rPr>
              <w:fldChar w:fldCharType="separate"/>
            </w:r>
            <w:r w:rsidR="00D80D8A">
              <w:rPr>
                <w:noProof/>
                <w:webHidden/>
              </w:rPr>
              <w:t>20</w:t>
            </w:r>
            <w:r w:rsidR="00D80D8A">
              <w:rPr>
                <w:noProof/>
                <w:webHidden/>
              </w:rPr>
              <w:fldChar w:fldCharType="end"/>
            </w:r>
            <w:r>
              <w:rPr>
                <w:noProof/>
              </w:rPr>
              <w:fldChar w:fldCharType="end"/>
            </w:r>
          </w:ins>
        </w:p>
        <w:p w14:paraId="616617B4" w14:textId="445851BD" w:rsidR="00453EBB" w:rsidRPr="00E94821" w:rsidRDefault="00453EBB">
          <w:pPr>
            <w:rPr>
              <w:rFonts w:ascii="Times New Roman" w:hAnsi="Times New Roman" w:cs="Times New Roman"/>
              <w:szCs w:val="24"/>
            </w:rPr>
          </w:pPr>
          <w:r w:rsidRPr="00E94821">
            <w:rPr>
              <w:rFonts w:ascii="Times New Roman" w:hAnsi="Times New Roman" w:cs="Times New Roman"/>
              <w:b/>
              <w:bCs/>
              <w:noProof/>
              <w:szCs w:val="24"/>
            </w:rPr>
            <w:fldChar w:fldCharType="end"/>
          </w:r>
        </w:p>
      </w:sdtContent>
    </w:sdt>
    <w:p w14:paraId="0F6EC639" w14:textId="77777777" w:rsidR="00D80D8A" w:rsidRDefault="00D80D8A">
      <w:pPr>
        <w:spacing w:after="200" w:line="276" w:lineRule="auto"/>
        <w:rPr>
          <w:rFonts w:ascii="Times New Roman" w:eastAsiaTheme="majorEastAsia" w:hAnsi="Times New Roman" w:cs="Times New Roman"/>
          <w:b/>
          <w:bCs/>
          <w:szCs w:val="24"/>
          <w:lang w:val="en-CA"/>
        </w:rPr>
      </w:pPr>
      <w:bookmarkStart w:id="102" w:name="_Toc503798347"/>
      <w:r>
        <w:rPr>
          <w:rFonts w:ascii="Times New Roman" w:hAnsi="Times New Roman" w:cs="Times New Roman"/>
        </w:rPr>
        <w:br w:type="page"/>
      </w:r>
    </w:p>
    <w:p w14:paraId="24A8460F" w14:textId="476F2F1A" w:rsidR="00614411" w:rsidRPr="00E94821" w:rsidRDefault="00980E0D" w:rsidP="00393F0B">
      <w:pPr>
        <w:pStyle w:val="Heading1"/>
        <w:numPr>
          <w:ilvl w:val="0"/>
          <w:numId w:val="2"/>
        </w:numPr>
        <w:rPr>
          <w:rFonts w:ascii="Times New Roman" w:hAnsi="Times New Roman" w:cs="Times New Roman"/>
        </w:rPr>
      </w:pPr>
      <w:bookmarkStart w:id="103" w:name="_Toc500865035"/>
      <w:r w:rsidRPr="00E94821">
        <w:rPr>
          <w:rFonts w:ascii="Times New Roman" w:hAnsi="Times New Roman" w:cs="Times New Roman"/>
        </w:rPr>
        <w:lastRenderedPageBreak/>
        <w:t>Introduction</w:t>
      </w:r>
      <w:r w:rsidR="00614411" w:rsidRPr="00E94821">
        <w:rPr>
          <w:rFonts w:ascii="Times New Roman" w:hAnsi="Times New Roman" w:cs="Times New Roman"/>
        </w:rPr>
        <w:t xml:space="preserve"> &amp; General Information</w:t>
      </w:r>
      <w:bookmarkEnd w:id="102"/>
      <w:bookmarkEnd w:id="103"/>
    </w:p>
    <w:p w14:paraId="669475FA" w14:textId="77777777" w:rsidR="00E07ACB" w:rsidRPr="00E94821" w:rsidRDefault="00E07ACB" w:rsidP="00E07ACB">
      <w:pPr>
        <w:rPr>
          <w:rFonts w:ascii="Times New Roman" w:hAnsi="Times New Roman" w:cs="Times New Roman"/>
        </w:rPr>
      </w:pPr>
      <w:r w:rsidRPr="00E94821">
        <w:rPr>
          <w:rFonts w:ascii="Times New Roman" w:hAnsi="Times New Roman" w:cs="Times New Roman"/>
        </w:rPr>
        <w:t>This section will outline the intent of guidance document along with general information on the guidance document.</w:t>
      </w:r>
    </w:p>
    <w:p w14:paraId="687EF16D" w14:textId="77777777" w:rsidR="00614411" w:rsidRPr="00E94821" w:rsidRDefault="00614411" w:rsidP="00614411">
      <w:pPr>
        <w:rPr>
          <w:rFonts w:ascii="Times New Roman" w:hAnsi="Times New Roman" w:cs="Times New Roman"/>
          <w:lang w:val="en-CA"/>
        </w:rPr>
      </w:pPr>
    </w:p>
    <w:p w14:paraId="6900DB3B" w14:textId="77777777" w:rsidR="00D07F69" w:rsidRPr="00E94821" w:rsidRDefault="003A6D58" w:rsidP="0005787F">
      <w:pPr>
        <w:pStyle w:val="Heading2"/>
        <w:rPr>
          <w:rFonts w:ascii="Times New Roman" w:hAnsi="Times New Roman" w:cs="Times New Roman"/>
        </w:rPr>
      </w:pPr>
      <w:bookmarkStart w:id="104" w:name="_1__2_"/>
      <w:bookmarkStart w:id="105" w:name="_Toc503798348"/>
      <w:bookmarkStart w:id="106" w:name="_Toc500865036"/>
      <w:bookmarkEnd w:id="104"/>
      <w:r w:rsidRPr="00E94821">
        <w:rPr>
          <w:rFonts w:ascii="Times New Roman" w:hAnsi="Times New Roman" w:cs="Times New Roman"/>
        </w:rPr>
        <w:t>Purpose</w:t>
      </w:r>
      <w:bookmarkEnd w:id="105"/>
      <w:bookmarkEnd w:id="106"/>
    </w:p>
    <w:p w14:paraId="60E75134" w14:textId="77777777" w:rsidR="00234070" w:rsidRPr="00E94821" w:rsidRDefault="00D07F69"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r w:rsidRPr="00E94821">
        <w:rPr>
          <w:rFonts w:ascii="Times New Roman" w:hAnsi="Times New Roman" w:cs="Times New Roman"/>
          <w:szCs w:val="24"/>
          <w:lang w:val="en-CA"/>
        </w:rPr>
        <w:t xml:space="preserve">The purpose of this </w:t>
      </w:r>
      <w:r w:rsidR="00234070" w:rsidRPr="00E94821">
        <w:rPr>
          <w:rFonts w:ascii="Times New Roman" w:hAnsi="Times New Roman" w:cs="Times New Roman"/>
          <w:szCs w:val="24"/>
          <w:lang w:val="en-CA"/>
        </w:rPr>
        <w:t xml:space="preserve">technical </w:t>
      </w:r>
      <w:r w:rsidRPr="00E94821">
        <w:rPr>
          <w:rFonts w:ascii="Times New Roman" w:hAnsi="Times New Roman" w:cs="Times New Roman"/>
          <w:szCs w:val="24"/>
          <w:lang w:val="en-CA"/>
        </w:rPr>
        <w:t xml:space="preserve">guidance document is to assist </w:t>
      </w:r>
      <w:r w:rsidR="00784A07" w:rsidRPr="00E94821">
        <w:rPr>
          <w:rFonts w:ascii="Times New Roman" w:hAnsi="Times New Roman" w:cs="Times New Roman"/>
          <w:szCs w:val="24"/>
          <w:lang w:val="en-CA"/>
        </w:rPr>
        <w:t xml:space="preserve">with </w:t>
      </w:r>
      <w:r w:rsidR="003122CD" w:rsidRPr="00E94821">
        <w:rPr>
          <w:rFonts w:ascii="Times New Roman" w:hAnsi="Times New Roman" w:cs="Times New Roman"/>
          <w:szCs w:val="24"/>
          <w:lang w:val="en-CA"/>
        </w:rPr>
        <w:t xml:space="preserve">the </w:t>
      </w:r>
      <w:r w:rsidR="00E07ACB" w:rsidRPr="00E94821">
        <w:rPr>
          <w:rFonts w:ascii="Times New Roman" w:hAnsi="Times New Roman" w:cs="Times New Roman"/>
        </w:rPr>
        <w:t xml:space="preserve">overall </w:t>
      </w:r>
      <w:r w:rsidR="003122CD" w:rsidRPr="00E94821">
        <w:rPr>
          <w:rFonts w:ascii="Times New Roman" w:hAnsi="Times New Roman" w:cs="Times New Roman"/>
          <w:szCs w:val="24"/>
          <w:lang w:val="en-CA"/>
        </w:rPr>
        <w:t xml:space="preserve">technical </w:t>
      </w:r>
      <w:r w:rsidR="00E33EAB" w:rsidRPr="00E94821">
        <w:rPr>
          <w:rFonts w:ascii="Times New Roman" w:hAnsi="Times New Roman" w:cs="Times New Roman"/>
          <w:szCs w:val="24"/>
          <w:lang w:val="en-CA"/>
        </w:rPr>
        <w:t>validation of the</w:t>
      </w:r>
      <w:r w:rsidR="00784A07" w:rsidRPr="00E94821">
        <w:rPr>
          <w:rFonts w:ascii="Times New Roman" w:hAnsi="Times New Roman" w:cs="Times New Roman"/>
          <w:szCs w:val="24"/>
          <w:lang w:val="en-CA"/>
        </w:rPr>
        <w:t xml:space="preserve"> </w:t>
      </w:r>
      <w:r w:rsidR="00E33EAB" w:rsidRPr="00E94821">
        <w:rPr>
          <w:rFonts w:ascii="Times New Roman" w:hAnsi="Times New Roman" w:cs="Times New Roman"/>
          <w:szCs w:val="24"/>
          <w:lang w:val="en-CA"/>
        </w:rPr>
        <w:t>P</w:t>
      </w:r>
      <w:r w:rsidRPr="00E94821">
        <w:rPr>
          <w:rFonts w:ascii="Times New Roman" w:hAnsi="Times New Roman" w:cs="Times New Roman"/>
          <w:szCs w:val="24"/>
          <w:lang w:val="en-CA"/>
        </w:rPr>
        <w:t xml:space="preserve">roduct </w:t>
      </w:r>
      <w:r w:rsidR="00E33EAB" w:rsidRPr="00E94821">
        <w:rPr>
          <w:rFonts w:ascii="Times New Roman" w:hAnsi="Times New Roman" w:cs="Times New Roman"/>
          <w:szCs w:val="24"/>
          <w:lang w:val="en-CA"/>
        </w:rPr>
        <w:t>M</w:t>
      </w:r>
      <w:r w:rsidRPr="00E94821">
        <w:rPr>
          <w:rFonts w:ascii="Times New Roman" w:hAnsi="Times New Roman" w:cs="Times New Roman"/>
          <w:szCs w:val="24"/>
          <w:lang w:val="en-CA"/>
        </w:rPr>
        <w:t>onograph</w:t>
      </w:r>
      <w:r w:rsidR="00784C19" w:rsidRPr="00E94821">
        <w:rPr>
          <w:rFonts w:ascii="Times New Roman" w:hAnsi="Times New Roman" w:cs="Times New Roman"/>
          <w:szCs w:val="24"/>
          <w:lang w:val="en-CA"/>
        </w:rPr>
        <w:t xml:space="preserve"> </w:t>
      </w:r>
      <w:r w:rsidR="00EE21BB" w:rsidRPr="00E94821">
        <w:rPr>
          <w:rFonts w:ascii="Times New Roman" w:hAnsi="Times New Roman" w:cs="Times New Roman"/>
          <w:szCs w:val="24"/>
          <w:lang w:val="en-CA"/>
        </w:rPr>
        <w:t>(PM)</w:t>
      </w:r>
      <w:r w:rsidR="00E07ACB" w:rsidRPr="00E94821">
        <w:rPr>
          <w:rFonts w:ascii="Times New Roman" w:hAnsi="Times New Roman" w:cs="Times New Roman"/>
          <w:szCs w:val="24"/>
          <w:lang w:val="en-CA"/>
        </w:rPr>
        <w:t xml:space="preserve"> using as a </w:t>
      </w:r>
      <w:r w:rsidR="00A1233B" w:rsidRPr="00E94821">
        <w:rPr>
          <w:rFonts w:ascii="Times New Roman" w:hAnsi="Times New Roman" w:cs="Times New Roman"/>
          <w:szCs w:val="24"/>
          <w:lang w:val="en-CA"/>
        </w:rPr>
        <w:t xml:space="preserve">Structured Product Labeling </w:t>
      </w:r>
      <w:r w:rsidR="00EE21BB" w:rsidRPr="00E94821">
        <w:rPr>
          <w:rFonts w:ascii="Times New Roman" w:hAnsi="Times New Roman" w:cs="Times New Roman"/>
          <w:szCs w:val="24"/>
          <w:lang w:val="en-CA"/>
        </w:rPr>
        <w:t>(SPL)</w:t>
      </w:r>
      <w:r w:rsidR="00E07ACB" w:rsidRPr="00E94821">
        <w:rPr>
          <w:rFonts w:ascii="Times New Roman" w:hAnsi="Times New Roman" w:cs="Times New Roman"/>
          <w:szCs w:val="24"/>
          <w:lang w:val="en-CA"/>
        </w:rPr>
        <w:t xml:space="preserve"> document</w:t>
      </w:r>
      <w:r w:rsidR="00234070" w:rsidRPr="00E94821">
        <w:rPr>
          <w:rFonts w:ascii="Times New Roman" w:hAnsi="Times New Roman" w:cs="Times New Roman"/>
          <w:szCs w:val="24"/>
          <w:lang w:val="en-CA"/>
        </w:rPr>
        <w:t>.</w:t>
      </w:r>
    </w:p>
    <w:p w14:paraId="252331E0" w14:textId="77777777" w:rsidR="00234070" w:rsidRPr="00E94821" w:rsidRDefault="00234070"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rFonts w:ascii="Times New Roman" w:hAnsi="Times New Roman" w:cs="Times New Roman"/>
          <w:szCs w:val="24"/>
          <w:lang w:val="en-CA"/>
        </w:rPr>
      </w:pPr>
    </w:p>
    <w:p w14:paraId="523D2D20" w14:textId="2904A54A" w:rsidR="00234070" w:rsidRPr="00E94821" w:rsidRDefault="00234070" w:rsidP="00E07ACB">
      <w:pPr>
        <w:rPr>
          <w:rFonts w:ascii="Times New Roman" w:hAnsi="Times New Roman" w:cs="Times New Roman"/>
        </w:rPr>
      </w:pPr>
      <w:r w:rsidRPr="00E94821">
        <w:rPr>
          <w:rFonts w:ascii="Times New Roman" w:hAnsi="Times New Roman" w:cs="Times New Roman"/>
          <w:szCs w:val="24"/>
          <w:lang w:val="en-CA"/>
        </w:rPr>
        <w:t>The guidance document is limited to the technical aspects of validating a PM, it is a companion to the business related PM Gui</w:t>
      </w:r>
      <w:r w:rsidR="0053554C" w:rsidRPr="00E94821">
        <w:rPr>
          <w:rFonts w:ascii="Times New Roman" w:hAnsi="Times New Roman" w:cs="Times New Roman"/>
          <w:szCs w:val="24"/>
          <w:lang w:val="en-CA"/>
        </w:rPr>
        <w:t xml:space="preserve">dance document, it extends the </w:t>
      </w:r>
      <w:r w:rsidR="00E07ACB" w:rsidRPr="00E94821">
        <w:rPr>
          <w:rFonts w:ascii="Times New Roman" w:hAnsi="Times New Roman" w:cs="Times New Roman"/>
          <w:szCs w:val="24"/>
          <w:lang w:val="en-CA"/>
        </w:rPr>
        <w:t xml:space="preserve">HPFB </w:t>
      </w:r>
      <w:r w:rsidR="00E07ACB" w:rsidRPr="00E94821">
        <w:rPr>
          <w:rFonts w:ascii="Times New Roman" w:hAnsi="Times New Roman" w:cs="Times New Roman"/>
        </w:rPr>
        <w:t xml:space="preserve">Structured Product Labelling (SPL) – General Validation Rules for all Document Types </w:t>
      </w:r>
      <w:r w:rsidR="00A1233B" w:rsidRPr="00E94821">
        <w:rPr>
          <w:rFonts w:ascii="Times New Roman" w:hAnsi="Times New Roman" w:cs="Times New Roman"/>
          <w:szCs w:val="24"/>
          <w:lang w:val="en-CA"/>
        </w:rPr>
        <w:t>document</w:t>
      </w:r>
      <w:r w:rsidRPr="00E94821">
        <w:rPr>
          <w:rFonts w:ascii="Times New Roman" w:hAnsi="Times New Roman" w:cs="Times New Roman"/>
          <w:szCs w:val="24"/>
          <w:lang w:val="en-CA"/>
        </w:rPr>
        <w:t xml:space="preserve">. </w:t>
      </w:r>
      <w:ins w:id="107" w:author="Peter Bomberg" w:date="2018-01-16T14:09:00Z">
        <w:r w:rsidR="00E94821">
          <w:rPr>
            <w:rFonts w:ascii="Times New Roman" w:hAnsi="Times New Roman" w:cs="Times New Roman"/>
            <w:szCs w:val="24"/>
            <w:lang w:val="en-CA"/>
          </w:rPr>
          <w:t xml:space="preserve">Note the format and style if this document is very different from the </w:t>
        </w:r>
        <w:r w:rsidR="00E94821" w:rsidRPr="00E94821">
          <w:rPr>
            <w:rFonts w:ascii="Times New Roman" w:hAnsi="Times New Roman" w:cs="Times New Roman"/>
            <w:szCs w:val="24"/>
            <w:lang w:val="en-CA"/>
          </w:rPr>
          <w:t xml:space="preserve">HPFB </w:t>
        </w:r>
        <w:r w:rsidR="00E94821" w:rsidRPr="00E94821">
          <w:rPr>
            <w:rFonts w:ascii="Times New Roman" w:hAnsi="Times New Roman" w:cs="Times New Roman"/>
          </w:rPr>
          <w:t>Structured Product Labelling (SPL) – General Validation Rules</w:t>
        </w:r>
        <w:r w:rsidR="00E94821">
          <w:rPr>
            <w:rFonts w:ascii="Times New Roman" w:hAnsi="Times New Roman" w:cs="Times New Roman"/>
          </w:rPr>
          <w:t xml:space="preserve"> </w:t>
        </w:r>
        <w:r w:rsidR="00E94821" w:rsidRPr="00E94821">
          <w:rPr>
            <w:rFonts w:ascii="Times New Roman" w:hAnsi="Times New Roman" w:cs="Times New Roman"/>
          </w:rPr>
          <w:t>for all Document Types</w:t>
        </w:r>
        <w:r w:rsidR="00E94821">
          <w:rPr>
            <w:rFonts w:ascii="Times New Roman" w:hAnsi="Times New Roman" w:cs="Times New Roman"/>
          </w:rPr>
          <w:t xml:space="preserve"> as the focus is on business rules not on technical compliance.</w:t>
        </w:r>
      </w:ins>
    </w:p>
    <w:p w14:paraId="0FF8FACC" w14:textId="77777777" w:rsidR="00234070" w:rsidRPr="00E94821" w:rsidRDefault="00234070"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rFonts w:ascii="Times New Roman" w:hAnsi="Times New Roman" w:cs="Times New Roman"/>
          <w:szCs w:val="24"/>
          <w:lang w:val="en-CA"/>
        </w:rPr>
      </w:pPr>
    </w:p>
    <w:p w14:paraId="5DBA133D" w14:textId="77777777" w:rsidR="00E33EAB" w:rsidRPr="00E94821" w:rsidRDefault="00234070"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hAnsi="Times New Roman" w:cs="Times New Roman"/>
          <w:szCs w:val="24"/>
          <w:lang w:val="en-CA"/>
        </w:rPr>
      </w:pPr>
      <w:r w:rsidRPr="00E94821">
        <w:rPr>
          <w:rFonts w:ascii="Times New Roman" w:hAnsi="Times New Roman" w:cs="Times New Roman"/>
          <w:szCs w:val="24"/>
          <w:lang w:val="en-CA"/>
        </w:rPr>
        <w:t xml:space="preserve">This technical guidance document </w:t>
      </w:r>
      <w:r w:rsidR="00A1233B" w:rsidRPr="00E94821">
        <w:rPr>
          <w:rFonts w:ascii="Times New Roman" w:hAnsi="Times New Roman" w:cs="Times New Roman"/>
          <w:szCs w:val="24"/>
          <w:lang w:val="en-CA"/>
        </w:rPr>
        <w:t xml:space="preserve">only </w:t>
      </w:r>
      <w:r w:rsidRPr="00E94821">
        <w:rPr>
          <w:rFonts w:ascii="Times New Roman" w:hAnsi="Times New Roman" w:cs="Times New Roman"/>
          <w:szCs w:val="24"/>
          <w:lang w:val="en-CA"/>
        </w:rPr>
        <w:t>contains</w:t>
      </w:r>
      <w:r w:rsidR="00A1233B" w:rsidRPr="00E94821">
        <w:rPr>
          <w:rFonts w:ascii="Times New Roman" w:hAnsi="Times New Roman" w:cs="Times New Roman"/>
          <w:szCs w:val="24"/>
          <w:lang w:val="en-CA"/>
        </w:rPr>
        <w:t xml:space="preserve"> specifics</w:t>
      </w:r>
      <w:r w:rsidR="00EE21BB" w:rsidRPr="00E94821">
        <w:rPr>
          <w:rFonts w:ascii="Times New Roman" w:hAnsi="Times New Roman" w:cs="Times New Roman"/>
          <w:szCs w:val="24"/>
          <w:lang w:val="en-CA"/>
        </w:rPr>
        <w:t xml:space="preserve"> relating to the structured Product Monograph</w:t>
      </w:r>
      <w:r w:rsidR="00DD6879" w:rsidRPr="00E94821">
        <w:rPr>
          <w:rFonts w:ascii="Times New Roman" w:hAnsi="Times New Roman" w:cs="Times New Roman"/>
          <w:szCs w:val="24"/>
          <w:lang w:val="en-CA"/>
        </w:rPr>
        <w:t>,</w:t>
      </w:r>
      <w:r w:rsidR="00811281" w:rsidRPr="00E94821">
        <w:rPr>
          <w:rFonts w:ascii="Times New Roman" w:hAnsi="Times New Roman" w:cs="Times New Roman"/>
          <w:szCs w:val="24"/>
          <w:lang w:val="en-CA"/>
        </w:rPr>
        <w:t xml:space="preserve"> </w:t>
      </w:r>
      <w:r w:rsidR="00DD6879" w:rsidRPr="00E94821">
        <w:rPr>
          <w:rFonts w:ascii="Times New Roman" w:hAnsi="Times New Roman" w:cs="Times New Roman"/>
          <w:szCs w:val="24"/>
          <w:lang w:val="en-CA"/>
        </w:rPr>
        <w:t>that means all general rules are omitted and detailed in the general SPL validation documents.</w:t>
      </w:r>
    </w:p>
    <w:p w14:paraId="4680EEAA" w14:textId="77777777" w:rsidR="00E33EAB" w:rsidRPr="00E94821" w:rsidRDefault="00E33EAB"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rPr>
          <w:rFonts w:ascii="Times New Roman" w:hAnsi="Times New Roman" w:cs="Times New Roman"/>
          <w:szCs w:val="24"/>
          <w:lang w:val="en-CA"/>
        </w:rPr>
      </w:pPr>
    </w:p>
    <w:p w14:paraId="5B50D1FD" w14:textId="77777777" w:rsidR="00D07F69" w:rsidRPr="00E94821" w:rsidRDefault="00BF5404" w:rsidP="0005787F">
      <w:pPr>
        <w:pStyle w:val="Heading2"/>
        <w:rPr>
          <w:rFonts w:ascii="Times New Roman" w:hAnsi="Times New Roman" w:cs="Times New Roman"/>
        </w:rPr>
      </w:pPr>
      <w:bookmarkStart w:id="108" w:name="_1__4_"/>
      <w:bookmarkStart w:id="109" w:name="_1__6_"/>
      <w:bookmarkStart w:id="110" w:name="_1__8_"/>
      <w:bookmarkStart w:id="111" w:name="_1__10_"/>
      <w:bookmarkStart w:id="112" w:name="_1__11_"/>
      <w:bookmarkStart w:id="113" w:name="_1__12_"/>
      <w:bookmarkStart w:id="114" w:name="_1__13_"/>
      <w:bookmarkStart w:id="115" w:name="_1__15_"/>
      <w:bookmarkStart w:id="116" w:name="_1__16_"/>
      <w:bookmarkStart w:id="117" w:name="_Toc503798349"/>
      <w:bookmarkStart w:id="118" w:name="_Toc500865037"/>
      <w:bookmarkEnd w:id="108"/>
      <w:bookmarkEnd w:id="109"/>
      <w:bookmarkEnd w:id="110"/>
      <w:bookmarkEnd w:id="111"/>
      <w:bookmarkEnd w:id="112"/>
      <w:bookmarkEnd w:id="113"/>
      <w:bookmarkEnd w:id="114"/>
      <w:bookmarkEnd w:id="115"/>
      <w:bookmarkEnd w:id="116"/>
      <w:r w:rsidRPr="00E94821">
        <w:rPr>
          <w:rFonts w:ascii="Times New Roman" w:hAnsi="Times New Roman" w:cs="Times New Roman"/>
        </w:rPr>
        <w:t>Order</w:t>
      </w:r>
      <w:bookmarkEnd w:id="117"/>
      <w:bookmarkEnd w:id="118"/>
      <w:r w:rsidRPr="00E94821">
        <w:rPr>
          <w:rFonts w:ascii="Times New Roman" w:hAnsi="Times New Roman" w:cs="Times New Roman"/>
        </w:rPr>
        <w:t xml:space="preserve"> </w:t>
      </w:r>
    </w:p>
    <w:p w14:paraId="4694B5C5" w14:textId="77777777" w:rsidR="00D767CE" w:rsidRPr="00E94821" w:rsidRDefault="00D767CE" w:rsidP="0053554C">
      <w:pPr>
        <w:rPr>
          <w:rFonts w:ascii="Times New Roman" w:hAnsi="Times New Roman" w:cs="Times New Roman"/>
          <w:lang w:val="en-CA"/>
        </w:rPr>
      </w:pPr>
      <w:r w:rsidRPr="00E94821">
        <w:rPr>
          <w:rFonts w:ascii="Times New Roman" w:hAnsi="Times New Roman" w:cs="Times New Roman"/>
          <w:lang w:val="en-CA"/>
        </w:rPr>
        <w:t>The Business Guidance details the presentation and sequence</w:t>
      </w:r>
      <w:r w:rsidR="00234070" w:rsidRPr="00E94821">
        <w:rPr>
          <w:rFonts w:ascii="Times New Roman" w:hAnsi="Times New Roman" w:cs="Times New Roman"/>
          <w:lang w:val="en-CA"/>
        </w:rPr>
        <w:t xml:space="preserve"> of the information as well as the layout and formatting.</w:t>
      </w:r>
      <w:r w:rsidRPr="00E94821">
        <w:rPr>
          <w:rFonts w:ascii="Times New Roman" w:hAnsi="Times New Roman" w:cs="Times New Roman"/>
          <w:lang w:val="en-CA"/>
        </w:rPr>
        <w:t xml:space="preserve"> </w:t>
      </w:r>
    </w:p>
    <w:p w14:paraId="520E1EC2" w14:textId="77777777" w:rsidR="00D767CE" w:rsidRPr="00E94821" w:rsidRDefault="00D767CE" w:rsidP="000842A3">
      <w:pPr>
        <w:ind w:left="576"/>
        <w:rPr>
          <w:rFonts w:ascii="Times New Roman" w:hAnsi="Times New Roman" w:cs="Times New Roman"/>
          <w:szCs w:val="24"/>
          <w:lang w:val="en-CA"/>
        </w:rPr>
      </w:pPr>
    </w:p>
    <w:p w14:paraId="02BECA4D" w14:textId="77777777" w:rsidR="00D07F69" w:rsidRPr="00E94821" w:rsidRDefault="00D07F69" w:rsidP="0053554C">
      <w:pPr>
        <w:rPr>
          <w:rFonts w:ascii="Times New Roman" w:hAnsi="Times New Roman" w:cs="Times New Roman"/>
          <w:szCs w:val="24"/>
          <w:lang w:val="en-CA"/>
        </w:rPr>
      </w:pPr>
      <w:r w:rsidRPr="00E94821">
        <w:rPr>
          <w:rFonts w:ascii="Times New Roman" w:hAnsi="Times New Roman" w:cs="Times New Roman"/>
          <w:szCs w:val="24"/>
          <w:lang w:val="en-CA"/>
        </w:rPr>
        <w:t>Th</w:t>
      </w:r>
      <w:r w:rsidR="007D70FB" w:rsidRPr="00E94821">
        <w:rPr>
          <w:rFonts w:ascii="Times New Roman" w:hAnsi="Times New Roman" w:cs="Times New Roman"/>
          <w:szCs w:val="24"/>
          <w:lang w:val="en-CA"/>
        </w:rPr>
        <w:t>is guidance document presents the information</w:t>
      </w:r>
      <w:r w:rsidR="00551F0A" w:rsidRPr="00E94821">
        <w:rPr>
          <w:rFonts w:ascii="Times New Roman" w:hAnsi="Times New Roman" w:cs="Times New Roman"/>
          <w:szCs w:val="24"/>
          <w:lang w:val="en-CA"/>
        </w:rPr>
        <w:t xml:space="preserve"> </w:t>
      </w:r>
      <w:r w:rsidR="007D70FB" w:rsidRPr="00E94821">
        <w:rPr>
          <w:rFonts w:ascii="Times New Roman" w:hAnsi="Times New Roman" w:cs="Times New Roman"/>
          <w:szCs w:val="24"/>
          <w:lang w:val="en-CA"/>
        </w:rPr>
        <w:t xml:space="preserve">based on the </w:t>
      </w:r>
      <w:r w:rsidR="00551F0A" w:rsidRPr="00E94821">
        <w:rPr>
          <w:rFonts w:ascii="Times New Roman" w:hAnsi="Times New Roman" w:cs="Times New Roman"/>
          <w:szCs w:val="24"/>
          <w:lang w:val="en-CA"/>
        </w:rPr>
        <w:t xml:space="preserve">section ID and the </w:t>
      </w:r>
      <w:r w:rsidR="007D70FB" w:rsidRPr="00E94821">
        <w:rPr>
          <w:rFonts w:ascii="Times New Roman" w:hAnsi="Times New Roman" w:cs="Times New Roman"/>
          <w:szCs w:val="24"/>
          <w:lang w:val="en-CA"/>
        </w:rPr>
        <w:t xml:space="preserve">order </w:t>
      </w:r>
      <w:r w:rsidR="00551F0A" w:rsidRPr="00E94821">
        <w:rPr>
          <w:rFonts w:ascii="Times New Roman" w:hAnsi="Times New Roman" w:cs="Times New Roman"/>
          <w:szCs w:val="24"/>
          <w:lang w:val="en-CA"/>
        </w:rPr>
        <w:t xml:space="preserve">the element </w:t>
      </w:r>
      <w:r w:rsidR="007D70FB" w:rsidRPr="00E94821">
        <w:rPr>
          <w:rFonts w:ascii="Times New Roman" w:hAnsi="Times New Roman" w:cs="Times New Roman"/>
          <w:szCs w:val="24"/>
          <w:lang w:val="en-CA"/>
        </w:rPr>
        <w:t>occur</w:t>
      </w:r>
      <w:r w:rsidR="00551F0A" w:rsidRPr="00E94821">
        <w:rPr>
          <w:rFonts w:ascii="Times New Roman" w:hAnsi="Times New Roman" w:cs="Times New Roman"/>
          <w:szCs w:val="24"/>
          <w:lang w:val="en-CA"/>
        </w:rPr>
        <w:t>s</w:t>
      </w:r>
      <w:r w:rsidR="007D70FB" w:rsidRPr="00E94821">
        <w:rPr>
          <w:rFonts w:ascii="Times New Roman" w:hAnsi="Times New Roman" w:cs="Times New Roman"/>
          <w:szCs w:val="24"/>
          <w:lang w:val="en-CA"/>
        </w:rPr>
        <w:t xml:space="preserve"> in the associated schema</w:t>
      </w:r>
      <w:r w:rsidR="00CE0904" w:rsidRPr="00E94821">
        <w:rPr>
          <w:rFonts w:ascii="Times New Roman" w:hAnsi="Times New Roman" w:cs="Times New Roman"/>
          <w:szCs w:val="24"/>
          <w:lang w:val="en-CA"/>
        </w:rPr>
        <w:t>.</w:t>
      </w:r>
      <w:r w:rsidR="007D70FB" w:rsidRPr="00E94821">
        <w:rPr>
          <w:rFonts w:ascii="Times New Roman" w:hAnsi="Times New Roman" w:cs="Times New Roman"/>
          <w:szCs w:val="24"/>
          <w:lang w:val="en-CA"/>
        </w:rPr>
        <w:t xml:space="preserve"> Several aspects of the information such as the </w:t>
      </w:r>
      <w:r w:rsidR="00CE0904" w:rsidRPr="00E94821">
        <w:rPr>
          <w:rFonts w:ascii="Times New Roman" w:hAnsi="Times New Roman" w:cs="Times New Roman"/>
          <w:szCs w:val="24"/>
          <w:lang w:val="en-CA"/>
        </w:rPr>
        <w:t xml:space="preserve">Document and Author sections are </w:t>
      </w:r>
      <w:r w:rsidR="000842A3" w:rsidRPr="00E94821">
        <w:rPr>
          <w:rFonts w:ascii="Times New Roman" w:hAnsi="Times New Roman" w:cs="Times New Roman"/>
          <w:szCs w:val="24"/>
          <w:lang w:val="en-CA"/>
        </w:rPr>
        <w:t>not exposed to the user</w:t>
      </w:r>
      <w:r w:rsidR="00CE0904" w:rsidRPr="00E94821">
        <w:rPr>
          <w:rFonts w:ascii="Times New Roman" w:hAnsi="Times New Roman" w:cs="Times New Roman"/>
          <w:szCs w:val="24"/>
          <w:lang w:val="en-CA"/>
        </w:rPr>
        <w:t xml:space="preserve"> and the Product Data Element sections is embedded in the content of the </w:t>
      </w:r>
      <w:r w:rsidR="007826E1" w:rsidRPr="00E94821">
        <w:rPr>
          <w:rFonts w:ascii="Times New Roman" w:hAnsi="Times New Roman" w:cs="Times New Roman"/>
          <w:szCs w:val="24"/>
          <w:lang w:val="en-CA"/>
        </w:rPr>
        <w:t>document</w:t>
      </w:r>
      <w:r w:rsidR="00CE0904" w:rsidRPr="00E94821">
        <w:rPr>
          <w:rFonts w:ascii="Times New Roman" w:hAnsi="Times New Roman" w:cs="Times New Roman"/>
          <w:szCs w:val="24"/>
          <w:lang w:val="en-CA"/>
        </w:rPr>
        <w:t xml:space="preserve"> rather than</w:t>
      </w:r>
      <w:r w:rsidR="00D767CE" w:rsidRPr="00E94821">
        <w:rPr>
          <w:rFonts w:ascii="Times New Roman" w:hAnsi="Times New Roman" w:cs="Times New Roman"/>
          <w:szCs w:val="24"/>
          <w:lang w:val="en-CA"/>
        </w:rPr>
        <w:t xml:space="preserve"> exposed as a separate section.</w:t>
      </w:r>
    </w:p>
    <w:p w14:paraId="6C63ACEF" w14:textId="77777777" w:rsidR="00A1233B" w:rsidRPr="00E94821" w:rsidRDefault="00A1233B" w:rsidP="002A5D04">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576"/>
        <w:rPr>
          <w:rFonts w:ascii="Times New Roman" w:hAnsi="Times New Roman" w:cs="Times New Roman"/>
          <w:szCs w:val="24"/>
          <w:lang w:val="en-CA"/>
        </w:rPr>
      </w:pPr>
    </w:p>
    <w:p w14:paraId="46EE392C" w14:textId="77777777" w:rsidR="00A1233B" w:rsidRPr="00E94821" w:rsidRDefault="00A1233B" w:rsidP="00A1233B">
      <w:pPr>
        <w:pStyle w:val="Heading2"/>
        <w:rPr>
          <w:rFonts w:ascii="Times New Roman" w:hAnsi="Times New Roman" w:cs="Times New Roman"/>
        </w:rPr>
      </w:pPr>
      <w:bookmarkStart w:id="119" w:name="_Toc503798350"/>
      <w:bookmarkStart w:id="120" w:name="_Toc500865038"/>
      <w:r w:rsidRPr="00E94821">
        <w:rPr>
          <w:rFonts w:ascii="Times New Roman" w:hAnsi="Times New Roman" w:cs="Times New Roman"/>
        </w:rPr>
        <w:t>Scope</w:t>
      </w:r>
      <w:bookmarkEnd w:id="119"/>
      <w:bookmarkEnd w:id="120"/>
    </w:p>
    <w:p w14:paraId="3C143091" w14:textId="77777777" w:rsidR="00A1233B" w:rsidRPr="00E94821" w:rsidRDefault="00A1233B"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szCs w:val="24"/>
          <w:lang w:val="en-CA"/>
        </w:rPr>
      </w:pPr>
      <w:r w:rsidRPr="00E94821">
        <w:rPr>
          <w:rFonts w:ascii="Times New Roman" w:hAnsi="Times New Roman" w:cs="Times New Roman"/>
          <w:szCs w:val="24"/>
          <w:lang w:val="en-CA"/>
        </w:rPr>
        <w:t xml:space="preserve">As outlined in the purpose information above, any aspect of the guidance that is common to all </w:t>
      </w:r>
      <w:r w:rsidR="00F21C53" w:rsidRPr="00E94821">
        <w:rPr>
          <w:rFonts w:ascii="Times New Roman" w:hAnsi="Times New Roman" w:cs="Times New Roman"/>
          <w:szCs w:val="24"/>
          <w:lang w:val="en-CA"/>
        </w:rPr>
        <w:t xml:space="preserve">HPFB </w:t>
      </w:r>
      <w:r w:rsidR="003F6336" w:rsidRPr="00E94821">
        <w:rPr>
          <w:rFonts w:ascii="Times New Roman" w:hAnsi="Times New Roman" w:cs="Times New Roman"/>
          <w:szCs w:val="24"/>
          <w:lang w:val="en-CA"/>
        </w:rPr>
        <w:t>S</w:t>
      </w:r>
      <w:r w:rsidRPr="00E94821">
        <w:rPr>
          <w:rFonts w:ascii="Times New Roman" w:hAnsi="Times New Roman" w:cs="Times New Roman"/>
          <w:szCs w:val="24"/>
          <w:lang w:val="en-CA"/>
        </w:rPr>
        <w:t>P</w:t>
      </w:r>
      <w:r w:rsidR="003F6336" w:rsidRPr="00E94821">
        <w:rPr>
          <w:rFonts w:ascii="Times New Roman" w:hAnsi="Times New Roman" w:cs="Times New Roman"/>
          <w:szCs w:val="24"/>
          <w:lang w:val="en-CA"/>
        </w:rPr>
        <w:t>L</w:t>
      </w:r>
      <w:r w:rsidRPr="00E94821">
        <w:rPr>
          <w:rFonts w:ascii="Times New Roman" w:hAnsi="Times New Roman" w:cs="Times New Roman"/>
          <w:szCs w:val="24"/>
          <w:lang w:val="en-CA"/>
        </w:rPr>
        <w:t xml:space="preserve"> documents is omitted from this document, this includes any structure, element, or attribute that is common. </w:t>
      </w:r>
    </w:p>
    <w:p w14:paraId="6D97ED82" w14:textId="77777777" w:rsidR="00A1233B" w:rsidRPr="00E94821" w:rsidRDefault="00A1233B" w:rsidP="00811281">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szCs w:val="24"/>
          <w:lang w:val="en-CA"/>
        </w:rPr>
      </w:pPr>
    </w:p>
    <w:p w14:paraId="787F9553" w14:textId="322CD38F" w:rsidR="00A1233B" w:rsidRPr="00E94821" w:rsidRDefault="00A1233B" w:rsidP="0053554C">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Times New Roman" w:hAnsi="Times New Roman" w:cs="Times New Roman"/>
          <w:szCs w:val="24"/>
          <w:lang w:val="en-CA"/>
        </w:rPr>
      </w:pPr>
      <w:r w:rsidRPr="00E94821">
        <w:rPr>
          <w:rFonts w:ascii="Times New Roman" w:hAnsi="Times New Roman" w:cs="Times New Roman"/>
          <w:szCs w:val="24"/>
          <w:lang w:val="en-CA"/>
        </w:rPr>
        <w:t xml:space="preserve">As an </w:t>
      </w:r>
      <w:r w:rsidR="000D574F" w:rsidRPr="00E94821">
        <w:rPr>
          <w:rFonts w:ascii="Times New Roman" w:hAnsi="Times New Roman" w:cs="Times New Roman"/>
          <w:szCs w:val="24"/>
          <w:lang w:val="en-CA"/>
        </w:rPr>
        <w:t>example</w:t>
      </w:r>
      <w:ins w:id="121" w:author="Peter Bomberg" w:date="2018-01-16T14:09:00Z">
        <w:r w:rsidR="000D574F" w:rsidRPr="00E94821">
          <w:rPr>
            <w:rFonts w:ascii="Times New Roman" w:hAnsi="Times New Roman" w:cs="Times New Roman"/>
            <w:szCs w:val="24"/>
            <w:lang w:val="en-CA"/>
          </w:rPr>
          <w:t>,</w:t>
        </w:r>
      </w:ins>
      <w:r w:rsidRPr="00E94821">
        <w:rPr>
          <w:rFonts w:ascii="Times New Roman" w:hAnsi="Times New Roman" w:cs="Times New Roman"/>
          <w:szCs w:val="24"/>
          <w:lang w:val="en-CA"/>
        </w:rPr>
        <w:t xml:space="preserve"> in the Document Information section only </w:t>
      </w:r>
      <w:r w:rsidR="008A0DCA" w:rsidRPr="00E94821">
        <w:rPr>
          <w:rFonts w:ascii="Times New Roman" w:hAnsi="Times New Roman" w:cs="Times New Roman"/>
          <w:szCs w:val="24"/>
          <w:lang w:val="en-CA"/>
        </w:rPr>
        <w:t>3</w:t>
      </w:r>
      <w:r w:rsidRPr="00E94821">
        <w:rPr>
          <w:rFonts w:ascii="Times New Roman" w:hAnsi="Times New Roman" w:cs="Times New Roman"/>
          <w:szCs w:val="24"/>
          <w:lang w:val="en-CA"/>
        </w:rPr>
        <w:t xml:space="preserve"> elements are described even though the Document Information section has </w:t>
      </w:r>
      <w:r w:rsidR="008A0DCA" w:rsidRPr="00E94821">
        <w:rPr>
          <w:rFonts w:ascii="Times New Roman" w:hAnsi="Times New Roman" w:cs="Times New Roman"/>
          <w:szCs w:val="24"/>
          <w:lang w:val="en-CA"/>
        </w:rPr>
        <w:t>9 elements.</w:t>
      </w:r>
    </w:p>
    <w:p w14:paraId="51909028" w14:textId="77777777" w:rsidR="007B42F1" w:rsidRPr="00E94821" w:rsidRDefault="007B42F1" w:rsidP="00906983">
      <w:pPr>
        <w:rPr>
          <w:rFonts w:ascii="Times New Roman" w:hAnsi="Times New Roman" w:cs="Times New Roman"/>
          <w:lang w:val="en-CA"/>
        </w:rPr>
      </w:pPr>
    </w:p>
    <w:p w14:paraId="31F723E0" w14:textId="77777777" w:rsidR="00AF581A" w:rsidRPr="00E94821" w:rsidRDefault="00AF581A" w:rsidP="00531B11">
      <w:pPr>
        <w:pStyle w:val="Heading1"/>
      </w:pPr>
      <w:bookmarkStart w:id="122" w:name="_Toc503798351"/>
      <w:bookmarkStart w:id="123" w:name="_Toc500865039"/>
      <w:r w:rsidRPr="00531B11">
        <w:t>General</w:t>
      </w:r>
      <w:r w:rsidR="001D602B" w:rsidRPr="00E94821">
        <w:t xml:space="preserve"> Validation</w:t>
      </w:r>
      <w:bookmarkEnd w:id="122"/>
      <w:bookmarkEnd w:id="123"/>
    </w:p>
    <w:p w14:paraId="71281DF1" w14:textId="77777777" w:rsidR="00AF581A" w:rsidRPr="00E94821" w:rsidRDefault="00AF581A" w:rsidP="0053554C">
      <w:pPr>
        <w:rPr>
          <w:rFonts w:ascii="Times New Roman" w:hAnsi="Times New Roman" w:cs="Times New Roman"/>
          <w:lang w:val="en-CA"/>
        </w:rPr>
      </w:pPr>
      <w:r w:rsidRPr="00E94821">
        <w:rPr>
          <w:rFonts w:ascii="Times New Roman" w:hAnsi="Times New Roman" w:cs="Times New Roman"/>
          <w:lang w:val="en-CA"/>
        </w:rPr>
        <w:t xml:space="preserve">Outlined in this section are all PM specific aspects that apply to the overall document, </w:t>
      </w:r>
      <w:r w:rsidR="00085010" w:rsidRPr="00E94821">
        <w:rPr>
          <w:rFonts w:ascii="Times New Roman" w:hAnsi="Times New Roman" w:cs="Times New Roman"/>
          <w:lang w:val="en-CA"/>
        </w:rPr>
        <w:t xml:space="preserve">aspects that are common to </w:t>
      </w:r>
      <w:r w:rsidR="00F21C53" w:rsidRPr="00E94821">
        <w:rPr>
          <w:rFonts w:ascii="Times New Roman" w:hAnsi="Times New Roman" w:cs="Times New Roman"/>
          <w:lang w:val="en-CA"/>
        </w:rPr>
        <w:t xml:space="preserve">all HPFB </w:t>
      </w:r>
      <w:r w:rsidR="00085010" w:rsidRPr="00E94821">
        <w:rPr>
          <w:rFonts w:ascii="Times New Roman" w:hAnsi="Times New Roman" w:cs="Times New Roman"/>
          <w:lang w:val="en-CA"/>
        </w:rPr>
        <w:t>S</w:t>
      </w:r>
      <w:r w:rsidRPr="00E94821">
        <w:rPr>
          <w:rFonts w:ascii="Times New Roman" w:hAnsi="Times New Roman" w:cs="Times New Roman"/>
          <w:lang w:val="en-CA"/>
        </w:rPr>
        <w:t>P</w:t>
      </w:r>
      <w:r w:rsidR="00085010" w:rsidRPr="00E94821">
        <w:rPr>
          <w:rFonts w:ascii="Times New Roman" w:hAnsi="Times New Roman" w:cs="Times New Roman"/>
          <w:lang w:val="en-CA"/>
        </w:rPr>
        <w:t>L</w:t>
      </w:r>
      <w:r w:rsidRPr="00E94821">
        <w:rPr>
          <w:rFonts w:ascii="Times New Roman" w:hAnsi="Times New Roman" w:cs="Times New Roman"/>
          <w:lang w:val="en-CA"/>
        </w:rPr>
        <w:t xml:space="preserve"> documents are omitted from this document.</w:t>
      </w:r>
    </w:p>
    <w:p w14:paraId="2B119107" w14:textId="77777777" w:rsidR="001F3101" w:rsidRPr="00E94821" w:rsidRDefault="001F3101" w:rsidP="00DD6879">
      <w:pPr>
        <w:ind w:left="432"/>
        <w:rPr>
          <w:rFonts w:ascii="Times New Roman" w:hAnsi="Times New Roman" w:cs="Times New Roman"/>
          <w:lang w:val="en-CA"/>
        </w:rPr>
      </w:pPr>
    </w:p>
    <w:p w14:paraId="4CBBF9C0" w14:textId="77777777" w:rsidR="00531B11" w:rsidRPr="00531B11" w:rsidRDefault="00531B11" w:rsidP="00F073CE">
      <w:pPr>
        <w:pStyle w:val="ListParagraph"/>
        <w:numPr>
          <w:ilvl w:val="0"/>
          <w:numId w:val="9"/>
        </w:numPr>
        <w:rPr>
          <w:vanish/>
        </w:rPr>
      </w:pPr>
    </w:p>
    <w:p w14:paraId="773E9462" w14:textId="77777777" w:rsidR="00531B11" w:rsidRPr="00531B11" w:rsidRDefault="00531B11" w:rsidP="00F073CE">
      <w:pPr>
        <w:pStyle w:val="ListParagraph"/>
        <w:numPr>
          <w:ilvl w:val="0"/>
          <w:numId w:val="9"/>
        </w:numPr>
        <w:rPr>
          <w:vanish/>
        </w:rPr>
      </w:pPr>
    </w:p>
    <w:p w14:paraId="5BF5715D" w14:textId="1C145CC0" w:rsidR="001F3101" w:rsidRPr="00E94821" w:rsidRDefault="001F3101" w:rsidP="00F073CE">
      <w:pPr>
        <w:pStyle w:val="ListParagraph"/>
        <w:numPr>
          <w:ilvl w:val="1"/>
          <w:numId w:val="9"/>
        </w:numPr>
      </w:pPr>
      <w:r w:rsidRPr="00E94821">
        <w:t xml:space="preserve">For simplicity </w:t>
      </w:r>
      <w:r w:rsidR="000D574F" w:rsidRPr="00E94821">
        <w:t>only</w:t>
      </w:r>
      <w:ins w:id="124" w:author="Peter Bomberg" w:date="2018-01-16T14:09:00Z">
        <w:r w:rsidR="000D574F" w:rsidRPr="00E94821">
          <w:t>,</w:t>
        </w:r>
      </w:ins>
      <w:r w:rsidRPr="00E94821">
        <w:t xml:space="preserve"> the English display name has been included in this document, the display names are detailed in the </w:t>
      </w:r>
      <w:r w:rsidR="00D930B5" w:rsidRPr="00E94821">
        <w:t>controlled vocabulary (</w:t>
      </w:r>
      <w:r w:rsidRPr="00E94821">
        <w:t>CV</w:t>
      </w:r>
      <w:r w:rsidR="00D930B5" w:rsidRPr="00E94821">
        <w:t>)</w:t>
      </w:r>
      <w:r w:rsidRPr="00E94821">
        <w:t xml:space="preserve"> documentation.</w:t>
      </w:r>
    </w:p>
    <w:p w14:paraId="464BCF3D" w14:textId="77777777" w:rsidR="00ED59D8" w:rsidRPr="00A47ECC" w:rsidRDefault="00ED59D8" w:rsidP="00A47ECC">
      <w:pPr>
        <w:pStyle w:val="ValidationPara"/>
        <w:rPr>
          <w:ins w:id="125" w:author="Peter Bomberg" w:date="2018-01-16T14:09:00Z"/>
          <w:highlight w:val="white"/>
        </w:rPr>
      </w:pPr>
      <w:ins w:id="126" w:author="Peter Bomberg" w:date="2018-01-16T14:09:00Z">
        <w:r w:rsidRPr="00A47ECC">
          <w:rPr>
            <w:highlight w:val="white"/>
          </w:rPr>
          <w:t>Informational only (there is no validation aspect).</w:t>
        </w:r>
      </w:ins>
    </w:p>
    <w:p w14:paraId="720AE2FC" w14:textId="77777777" w:rsidR="00D417E1" w:rsidRPr="00E94821" w:rsidRDefault="00D417E1" w:rsidP="00843490">
      <w:pPr>
        <w:rPr>
          <w:rFonts w:ascii="Times New Roman" w:hAnsi="Times New Roman" w:cs="Times New Roman"/>
        </w:rPr>
      </w:pPr>
    </w:p>
    <w:p w14:paraId="26B2D476" w14:textId="77777777" w:rsidR="00280F88" w:rsidRPr="00E94821" w:rsidRDefault="00D417E1" w:rsidP="00F073CE">
      <w:pPr>
        <w:pStyle w:val="ListParagraph"/>
        <w:numPr>
          <w:ilvl w:val="1"/>
          <w:numId w:val="9"/>
        </w:numPr>
      </w:pPr>
      <w:r w:rsidRPr="00E94821">
        <w:t>Numbers (1) are used to detail technical conformance requirements; validation rules are detailed directly below the requirements and are organized using letters (a).</w:t>
      </w:r>
    </w:p>
    <w:p w14:paraId="09A4D52B" w14:textId="77777777" w:rsidR="00022E27" w:rsidRPr="00A47ECC" w:rsidRDefault="00022E27" w:rsidP="00A47ECC">
      <w:pPr>
        <w:pStyle w:val="ValidationPara"/>
        <w:rPr>
          <w:ins w:id="127" w:author="Peter Bomberg" w:date="2018-01-16T14:09:00Z"/>
          <w:highlight w:val="white"/>
        </w:rPr>
      </w:pPr>
      <w:bookmarkStart w:id="128" w:name="_Hlk503341281"/>
      <w:ins w:id="129" w:author="Peter Bomberg" w:date="2018-01-16T14:09:00Z">
        <w:r w:rsidRPr="00A47ECC">
          <w:rPr>
            <w:highlight w:val="white"/>
          </w:rPr>
          <w:t>Informational only (there is no validation aspect).</w:t>
        </w:r>
      </w:ins>
    </w:p>
    <w:bookmarkEnd w:id="128"/>
    <w:p w14:paraId="395C7BC7" w14:textId="77777777" w:rsidR="00022E27" w:rsidRPr="00E94821" w:rsidRDefault="00022E27" w:rsidP="00E94821">
      <w:pPr>
        <w:rPr>
          <w:rFonts w:ascii="Times New Roman" w:hAnsi="Times New Roman" w:cs="Times New Roman"/>
          <w:color w:val="000000"/>
          <w:sz w:val="23"/>
          <w:szCs w:val="23"/>
          <w:highlight w:val="white"/>
          <w:lang w:val="en-CA"/>
        </w:rPr>
      </w:pPr>
    </w:p>
    <w:p w14:paraId="0E22FE0E" w14:textId="6C43B5D5" w:rsidR="001D602B" w:rsidRDefault="00280F88" w:rsidP="00F073CE">
      <w:pPr>
        <w:pStyle w:val="ListParagraph"/>
        <w:numPr>
          <w:ilvl w:val="1"/>
          <w:numId w:val="9"/>
        </w:numPr>
      </w:pPr>
      <w:r w:rsidRPr="00E94821">
        <w:t>Only items that have specific Doctype validation are included.</w:t>
      </w:r>
    </w:p>
    <w:p w14:paraId="08283A34" w14:textId="77777777" w:rsidR="00E94821" w:rsidRPr="00A47ECC" w:rsidRDefault="00E94821" w:rsidP="00A47ECC">
      <w:pPr>
        <w:pStyle w:val="ValidationPara"/>
        <w:rPr>
          <w:ins w:id="130" w:author="Peter Bomberg" w:date="2018-01-16T14:09:00Z"/>
          <w:highlight w:val="white"/>
        </w:rPr>
      </w:pPr>
      <w:ins w:id="131" w:author="Peter Bomberg" w:date="2018-01-16T14:09:00Z">
        <w:r w:rsidRPr="00A47ECC">
          <w:rPr>
            <w:highlight w:val="white"/>
          </w:rPr>
          <w:lastRenderedPageBreak/>
          <w:t>Informational only (there is no validation aspect).</w:t>
        </w:r>
      </w:ins>
    </w:p>
    <w:p w14:paraId="6F792118" w14:textId="3573447D" w:rsidR="001D602B" w:rsidRPr="00C771F5" w:rsidRDefault="001D602B" w:rsidP="00C771F5">
      <w:pPr>
        <w:pStyle w:val="ListParagraph"/>
        <w:numPr>
          <w:ilvl w:val="0"/>
          <w:numId w:val="0"/>
        </w:numPr>
        <w:ind w:left="567"/>
        <w:rPr>
          <w:highlight w:val="white"/>
        </w:rPr>
      </w:pPr>
    </w:p>
    <w:p w14:paraId="14F796E6" w14:textId="77777777" w:rsidR="00636364" w:rsidRPr="00E94821" w:rsidRDefault="001D602B" w:rsidP="00F073CE">
      <w:pPr>
        <w:pStyle w:val="ListParagraph"/>
        <w:numPr>
          <w:ilvl w:val="1"/>
          <w:numId w:val="9"/>
        </w:numPr>
      </w:pPr>
      <w:r w:rsidRPr="003B5316">
        <w:t xml:space="preserve">Time values (such as effectiveTime@value, </w:t>
      </w:r>
      <w:hyperlink r:id="rId10" w:history="1">
        <w:r w:rsidRPr="003B5316">
          <w:t>effectiveTime.low@value</w:t>
        </w:r>
      </w:hyperlink>
      <w:r w:rsidRPr="003B5316">
        <w:t xml:space="preserve"> and</w:t>
      </w:r>
      <w:r w:rsidRPr="00E94821">
        <w:t xml:space="preserve"> </w:t>
      </w:r>
      <w:hyperlink r:id="rId11" w:history="1">
        <w:r w:rsidRPr="00E94821">
          <w:t>effectiveTime.high@value</w:t>
        </w:r>
      </w:hyperlink>
      <w:r w:rsidRPr="00E94821">
        <w:t xml:space="preserve">) shall utilize only the date </w:t>
      </w:r>
      <w:r w:rsidR="00A34DEA" w:rsidRPr="00E94821">
        <w:t xml:space="preserve">aspect </w:t>
      </w:r>
      <w:r w:rsidR="005435CF" w:rsidRPr="00E94821">
        <w:t>(</w:t>
      </w:r>
      <w:r w:rsidR="00B7374B" w:rsidRPr="00E94821">
        <w:t xml:space="preserve">time and GMT offset based time values are not permitted). </w:t>
      </w:r>
      <w:r w:rsidR="00F92F7C" w:rsidRPr="00E94821">
        <w:t>An</w:t>
      </w:r>
      <w:r w:rsidR="00401DAD" w:rsidRPr="00E94821">
        <w:t xml:space="preserve"> example can be found in </w:t>
      </w:r>
      <w:r w:rsidR="004928DD" w:rsidRPr="00E94821">
        <w:t>Appendix</w:t>
      </w:r>
      <w:r w:rsidR="00401DAD" w:rsidRPr="00E94821">
        <w:t xml:space="preserve"> B – effectiveTime Details, outlined below is a</w:t>
      </w:r>
      <w:r w:rsidR="005435CF" w:rsidRPr="00E94821">
        <w:t>n</w:t>
      </w:r>
      <w:r w:rsidR="00401DAD" w:rsidRPr="00E94821">
        <w:t xml:space="preserve"> overview of the intended use</w:t>
      </w:r>
      <w:r w:rsidR="007B63FF" w:rsidRPr="00E94821">
        <w:t xml:space="preserve"> of time values</w:t>
      </w:r>
      <w:r w:rsidR="00401DAD" w:rsidRPr="00E94821">
        <w:t>:</w:t>
      </w:r>
    </w:p>
    <w:p w14:paraId="5F64987E" w14:textId="77777777" w:rsidR="00CD2C32" w:rsidRDefault="00CD2C32" w:rsidP="00CD2C32">
      <w:pPr>
        <w:pStyle w:val="ListParagraph"/>
        <w:numPr>
          <w:ilvl w:val="1"/>
          <w:numId w:val="51"/>
        </w:numPr>
        <w:rPr>
          <w:del w:id="132" w:author="Peter Bomberg" w:date="2018-01-16T14:09:00Z"/>
        </w:rPr>
      </w:pPr>
      <w:del w:id="133" w:author="Peter Bomberg" w:date="2018-01-16T14:09:00Z">
        <w:r>
          <w:delText xml:space="preserve">Rule ??? checks that </w:delText>
        </w:r>
        <w:r w:rsidRPr="00675DAA">
          <w:delText>effectiveTime@value</w:delText>
        </w:r>
        <w:r>
          <w:delText xml:space="preserve">, </w:delText>
        </w:r>
        <w:r w:rsidR="00524F29">
          <w:fldChar w:fldCharType="begin"/>
        </w:r>
        <w:r w:rsidR="00524F29">
          <w:delInstrText xml:space="preserve"> HYPERLINK "mailto:effectiveTime.low@value" </w:delInstrText>
        </w:r>
        <w:r w:rsidR="00524F29">
          <w:fldChar w:fldCharType="separate"/>
        </w:r>
        <w:r w:rsidRPr="00B4127E">
          <w:delText>effectiveTime.low@value</w:delText>
        </w:r>
        <w:r w:rsidR="00524F29">
          <w:fldChar w:fldCharType="end"/>
        </w:r>
        <w:r>
          <w:delText xml:space="preserve"> and </w:delText>
        </w:r>
        <w:r w:rsidR="00524F29">
          <w:fldChar w:fldCharType="begin"/>
        </w:r>
        <w:r w:rsidR="00524F29">
          <w:delInstrText xml:space="preserve"> HYPERLINK "mailto:effectiveTime.high@value" </w:delInstrText>
        </w:r>
        <w:r w:rsidR="00524F29">
          <w:fldChar w:fldCharType="separate"/>
        </w:r>
        <w:r w:rsidRPr="00A34DEA">
          <w:delText>effectiveTime.high@value</w:delText>
        </w:r>
        <w:r w:rsidR="00524F29">
          <w:fldChar w:fldCharType="end"/>
        </w:r>
        <w:r>
          <w:delText xml:space="preserve"> follow the appropriate format</w:delText>
        </w:r>
      </w:del>
    </w:p>
    <w:p w14:paraId="43D662A7" w14:textId="496430CD" w:rsidR="00E94821" w:rsidRPr="00A47ECC" w:rsidRDefault="008E236D" w:rsidP="00A47ECC">
      <w:pPr>
        <w:pStyle w:val="ValidationPara"/>
        <w:rPr>
          <w:ins w:id="134" w:author="Peter Bomberg" w:date="2018-01-16T14:09:00Z"/>
        </w:rPr>
      </w:pPr>
      <w:ins w:id="135" w:author="Peter Bomberg" w:date="2018-01-16T14:09:00Z">
        <w:r w:rsidRPr="00A47ECC">
          <w:rPr>
            <w:highlight w:val="white"/>
          </w:rPr>
          <w:t xml:space="preserve">DT </w:t>
        </w:r>
        <w:r w:rsidR="00CD2C32" w:rsidRPr="00A47ECC">
          <w:rPr>
            <w:highlight w:val="white"/>
          </w:rPr>
          <w:t xml:space="preserve">Rule </w:t>
        </w:r>
        <w:r w:rsidR="00CD7E2C" w:rsidRPr="00A47ECC">
          <w:rPr>
            <w:highlight w:val="white"/>
          </w:rPr>
          <w:t>12</w:t>
        </w:r>
        <w:r w:rsidR="00CD2C32" w:rsidRPr="00A47ECC">
          <w:rPr>
            <w:highlight w:val="white"/>
          </w:rPr>
          <w:t xml:space="preserve"> </w:t>
        </w:r>
        <w:r w:rsidR="00E94821" w:rsidRPr="00A47ECC">
          <w:rPr>
            <w:highlight w:val="white"/>
          </w:rPr>
          <w:t>identifies that the content is incorrectly formatted.</w:t>
        </w:r>
      </w:ins>
    </w:p>
    <w:p w14:paraId="268FDFC0" w14:textId="77777777" w:rsidR="00B31E46" w:rsidRPr="00E94821" w:rsidRDefault="00B31E46" w:rsidP="00825F1E">
      <w:pPr>
        <w:rPr>
          <w:rFonts w:ascii="Times New Roman" w:hAnsi="Times New Roman" w:cs="Times New Roman"/>
        </w:rPr>
      </w:pPr>
    </w:p>
    <w:p w14:paraId="78879BFE" w14:textId="77777777" w:rsidR="00B31E46" w:rsidRPr="003B5316" w:rsidRDefault="00B31E46" w:rsidP="00F073CE">
      <w:pPr>
        <w:pStyle w:val="ListParagraph"/>
        <w:numPr>
          <w:ilvl w:val="1"/>
          <w:numId w:val="9"/>
        </w:numPr>
      </w:pPr>
      <w:r w:rsidRPr="003B5316">
        <w:t>For initial submissions the Date of Revision will be set to equal the Date of Initial Approval, this does not apply to Marketing effectiveTime elements.</w:t>
      </w:r>
    </w:p>
    <w:p w14:paraId="26F87508" w14:textId="313B0CF0" w:rsidR="00A810B4" w:rsidRPr="00E94821" w:rsidRDefault="00B31E46" w:rsidP="00A47ECC">
      <w:pPr>
        <w:pStyle w:val="ValidationPara"/>
        <w:rPr>
          <w:ins w:id="136" w:author="Peter Bomberg" w:date="2018-01-16T14:09:00Z"/>
          <w:sz w:val="23"/>
          <w:szCs w:val="23"/>
          <w:highlight w:val="white"/>
        </w:rPr>
      </w:pPr>
      <w:del w:id="137" w:author="Peter Bomberg" w:date="2018-01-16T14:09:00Z">
        <w:r>
          <w:delText>???</w:delText>
        </w:r>
      </w:del>
      <w:ins w:id="138" w:author="Peter Bomberg" w:date="2018-01-16T14:09:00Z">
        <w:r w:rsidR="00E94821" w:rsidRPr="0057498E">
          <w:rPr>
            <w:highlight w:val="white"/>
          </w:rPr>
          <w:t>DT Rule 8 identifies that the attribute value is incorrect or contextually incorrect</w:t>
        </w:r>
        <w:r w:rsidR="00334CD4">
          <w:rPr>
            <w:highlight w:val="white"/>
          </w:rPr>
          <w:t>.</w:t>
        </w:r>
      </w:ins>
    </w:p>
    <w:p w14:paraId="1CB8A123" w14:textId="77777777" w:rsidR="00A810B4" w:rsidRPr="00E94821" w:rsidRDefault="00A810B4" w:rsidP="003B5316">
      <w:pPr>
        <w:pStyle w:val="ListParagraph"/>
        <w:numPr>
          <w:ilvl w:val="0"/>
          <w:numId w:val="0"/>
        </w:numPr>
        <w:ind w:left="360"/>
        <w:rPr>
          <w:highlight w:val="white"/>
        </w:rPr>
      </w:pPr>
    </w:p>
    <w:p w14:paraId="74D14A33" w14:textId="77777777" w:rsidR="00B31E46" w:rsidRPr="00E94821" w:rsidRDefault="00B31E46" w:rsidP="00F073CE">
      <w:pPr>
        <w:pStyle w:val="ListParagraph"/>
        <w:numPr>
          <w:ilvl w:val="1"/>
          <w:numId w:val="9"/>
        </w:numPr>
      </w:pPr>
      <w:r w:rsidRPr="00E94821">
        <w:t>For all other submissions the Date of Revision will greater than the Date of Initial Approval, this does not apply to Marketing effectiveTime elements.</w:t>
      </w:r>
    </w:p>
    <w:p w14:paraId="416C33FF" w14:textId="77777777" w:rsidR="00B31E46" w:rsidRDefault="00B31E46" w:rsidP="00B31E46">
      <w:pPr>
        <w:pStyle w:val="ListParagraph"/>
        <w:numPr>
          <w:ilvl w:val="1"/>
          <w:numId w:val="51"/>
        </w:numPr>
        <w:rPr>
          <w:del w:id="139" w:author="Peter Bomberg" w:date="2018-01-16T14:09:00Z"/>
        </w:rPr>
      </w:pPr>
      <w:bookmarkStart w:id="140" w:name="_Hlk503342596"/>
      <w:del w:id="141" w:author="Peter Bomberg" w:date="2018-01-16T14:09:00Z">
        <w:r>
          <w:delText>???</w:delText>
        </w:r>
      </w:del>
    </w:p>
    <w:p w14:paraId="33E9CBBE" w14:textId="77777777" w:rsidR="00A47ECC" w:rsidRPr="00A47ECC" w:rsidRDefault="00E94821" w:rsidP="00A47ECC">
      <w:pPr>
        <w:pStyle w:val="ValidationPara"/>
        <w:rPr>
          <w:ins w:id="142" w:author="Peter Bomberg" w:date="2018-01-16T14:09:00Z"/>
          <w:sz w:val="23"/>
          <w:szCs w:val="23"/>
          <w:highlight w:val="white"/>
        </w:rPr>
      </w:pPr>
      <w:ins w:id="143" w:author="Peter Bomberg" w:date="2018-01-16T14:09:00Z">
        <w:r w:rsidRPr="0057498E">
          <w:rPr>
            <w:highlight w:val="white"/>
          </w:rPr>
          <w:t>DT Rule 8 identifies that the attribute value is incorrect or contextually incorrect</w:t>
        </w:r>
        <w:r w:rsidR="00334CD4">
          <w:rPr>
            <w:highlight w:val="white"/>
          </w:rPr>
          <w:t>.</w:t>
        </w:r>
      </w:ins>
    </w:p>
    <w:p w14:paraId="79134312" w14:textId="5C3337A0" w:rsidR="009E4AD1" w:rsidRPr="00A47ECC" w:rsidRDefault="009E4AD1" w:rsidP="00A47ECC">
      <w:pPr>
        <w:pStyle w:val="ValidationPara"/>
        <w:rPr>
          <w:ins w:id="144" w:author="Peter Bomberg" w:date="2018-01-16T14:09:00Z"/>
          <w:sz w:val="23"/>
          <w:szCs w:val="23"/>
          <w:highlight w:val="white"/>
        </w:rPr>
      </w:pPr>
      <w:ins w:id="145" w:author="Peter Bomberg" w:date="2018-01-16T14:09:00Z">
        <w:r w:rsidRPr="00A47ECC">
          <w:rPr>
            <w:highlight w:val="white"/>
          </w:rPr>
          <w:t>DT Rule 12 identifies that the content is incorrectly formatted.</w:t>
        </w:r>
      </w:ins>
    </w:p>
    <w:bookmarkEnd w:id="140"/>
    <w:p w14:paraId="751D986F" w14:textId="77777777" w:rsidR="00B51A27" w:rsidRPr="00E94821" w:rsidRDefault="00B51A27" w:rsidP="00B51A27">
      <w:pPr>
        <w:rPr>
          <w:rFonts w:ascii="Times New Roman" w:hAnsi="Times New Roman" w:cs="Times New Roman"/>
        </w:rPr>
      </w:pPr>
    </w:p>
    <w:p w14:paraId="0B6DBF2E" w14:textId="77777777" w:rsidR="00B51A27" w:rsidRPr="00E94821" w:rsidRDefault="00B51A27" w:rsidP="00F073CE">
      <w:pPr>
        <w:pStyle w:val="ListParagraph"/>
        <w:numPr>
          <w:ilvl w:val="1"/>
          <w:numId w:val="9"/>
        </w:numPr>
      </w:pPr>
      <w:r w:rsidRPr="00E94821">
        <w:t>Terms</w:t>
      </w:r>
      <w:r w:rsidR="005969CD" w:rsidRPr="00E94821">
        <w:t xml:space="preserve"> (context=Term)</w:t>
      </w:r>
    </w:p>
    <w:p w14:paraId="1BA598C7" w14:textId="6F138B2F" w:rsidR="00334CD4" w:rsidRPr="00E94821" w:rsidRDefault="007B63FF" w:rsidP="003B5316">
      <w:pPr>
        <w:pStyle w:val="ListParagraph"/>
        <w:numPr>
          <w:ilvl w:val="0"/>
          <w:numId w:val="0"/>
        </w:numPr>
        <w:ind w:left="576"/>
      </w:pPr>
      <w:r w:rsidRPr="00E94821">
        <w:t>The usage of CV terms is restricted to specific term statuses depending on the context of the PM, these rules are outlined below, however they are validated at the element level</w:t>
      </w:r>
      <w:del w:id="146" w:author="Peter Bomberg" w:date="2018-01-16T14:09:00Z">
        <w:r>
          <w:delText xml:space="preserve">. </w:delText>
        </w:r>
      </w:del>
      <w:ins w:id="147" w:author="Peter Bomberg" w:date="2018-01-16T14:09:00Z">
        <w:r w:rsidR="00D0387A">
          <w:t>:</w:t>
        </w:r>
      </w:ins>
    </w:p>
    <w:p w14:paraId="5CC49185" w14:textId="3BC498F0" w:rsidR="00B51A27" w:rsidRPr="00334CD4" w:rsidRDefault="00B51A27" w:rsidP="00F073CE">
      <w:pPr>
        <w:pStyle w:val="ListParagraph"/>
        <w:numPr>
          <w:ilvl w:val="0"/>
          <w:numId w:val="8"/>
        </w:numPr>
      </w:pPr>
      <w:r w:rsidRPr="00334CD4">
        <w:t>For initial draft (ie. Where Document Date of Initial Approval = Document Date of Revision and versionNumber.description = Draft)</w:t>
      </w:r>
      <w:r w:rsidR="007B63FF" w:rsidRPr="00334CD4">
        <w:t xml:space="preserve"> terms having a status of </w:t>
      </w:r>
      <w:r w:rsidR="00804A0B" w:rsidRPr="00334CD4">
        <w:t xml:space="preserve">1; </w:t>
      </w:r>
      <w:r w:rsidR="0068788C" w:rsidRPr="00334CD4">
        <w:t xml:space="preserve">2; 3; 5 </w:t>
      </w:r>
      <w:r w:rsidR="007B63FF" w:rsidRPr="00334CD4">
        <w:t>are permitted</w:t>
      </w:r>
      <w:r w:rsidR="00414639" w:rsidRPr="00334CD4">
        <w:t>.</w:t>
      </w:r>
    </w:p>
    <w:p w14:paraId="779596A2" w14:textId="77777777" w:rsidR="00B51A27" w:rsidRPr="00E94821" w:rsidRDefault="00B51A27" w:rsidP="00F073CE">
      <w:pPr>
        <w:pStyle w:val="ListParagraph"/>
        <w:numPr>
          <w:ilvl w:val="0"/>
          <w:numId w:val="8"/>
        </w:numPr>
      </w:pPr>
      <w:r w:rsidRPr="00E94821">
        <w:t>For initial final (ie. Where Document Date of Initial Approval = Document Date of Revision and versionNumber.description = Final)</w:t>
      </w:r>
      <w:r w:rsidR="007B63FF" w:rsidRPr="00E94821">
        <w:t xml:space="preserve"> terms having a status of </w:t>
      </w:r>
      <w:r w:rsidR="0068788C" w:rsidRPr="00E94821">
        <w:t xml:space="preserve">1; 5 </w:t>
      </w:r>
      <w:r w:rsidR="007B63FF" w:rsidRPr="00E94821">
        <w:t>are permitted</w:t>
      </w:r>
      <w:r w:rsidR="00414639" w:rsidRPr="00E94821">
        <w:t>.</w:t>
      </w:r>
    </w:p>
    <w:p w14:paraId="3B749CF1" w14:textId="77777777" w:rsidR="00B51A27" w:rsidRPr="00E94821" w:rsidRDefault="00B51A27" w:rsidP="00F073CE">
      <w:pPr>
        <w:pStyle w:val="ListParagraph"/>
        <w:numPr>
          <w:ilvl w:val="0"/>
          <w:numId w:val="8"/>
        </w:numPr>
      </w:pPr>
      <w:r w:rsidRPr="00E94821">
        <w:t>For revision draft (ie. Where Document Date of Initial Approval &lt; Document Date of Revision and versionNumber.description = Draft)</w:t>
      </w:r>
      <w:r w:rsidR="007B63FF" w:rsidRPr="00E94821">
        <w:t xml:space="preserve"> terms having a status of </w:t>
      </w:r>
      <w:r w:rsidR="0068788C" w:rsidRPr="00E94821">
        <w:t xml:space="preserve">1; 2; 3; 5; 7 </w:t>
      </w:r>
      <w:r w:rsidR="007B63FF" w:rsidRPr="00E94821">
        <w:t>are permitted</w:t>
      </w:r>
      <w:r w:rsidR="00414639" w:rsidRPr="00E94821">
        <w:t>.</w:t>
      </w:r>
    </w:p>
    <w:p w14:paraId="68643ADB" w14:textId="6B6E7538" w:rsidR="001D602B" w:rsidRPr="00E94821" w:rsidRDefault="00B51A27" w:rsidP="00F073CE">
      <w:pPr>
        <w:pStyle w:val="ListParagraph"/>
        <w:numPr>
          <w:ilvl w:val="0"/>
          <w:numId w:val="8"/>
        </w:numPr>
      </w:pPr>
      <w:r w:rsidRPr="00E94821">
        <w:t>For revision final (ie. Where Document Date of Initial Approval &lt; Document Date of Revision and versionNumber.description = Final)</w:t>
      </w:r>
      <w:r w:rsidR="007B63FF" w:rsidRPr="00E94821">
        <w:t xml:space="preserve"> terms having a status of </w:t>
      </w:r>
      <w:r w:rsidR="0068788C" w:rsidRPr="00E94821">
        <w:t xml:space="preserve">1; 5 </w:t>
      </w:r>
      <w:r w:rsidR="007B63FF" w:rsidRPr="00E94821">
        <w:t>are permitted</w:t>
      </w:r>
      <w:r w:rsidR="00414639" w:rsidRPr="00E94821">
        <w:t>.</w:t>
      </w:r>
    </w:p>
    <w:p w14:paraId="69F4CFC0" w14:textId="77777777" w:rsidR="00D0387A" w:rsidRPr="00E94821" w:rsidRDefault="00D0387A" w:rsidP="00D0387A"/>
    <w:p w14:paraId="6916A018" w14:textId="291CDA4A" w:rsidR="00712E4E" w:rsidRPr="00D0387A" w:rsidRDefault="00712E4E" w:rsidP="00F073CE">
      <w:pPr>
        <w:pStyle w:val="ListParagraph"/>
        <w:numPr>
          <w:ilvl w:val="2"/>
          <w:numId w:val="9"/>
        </w:numPr>
        <w:rPr>
          <w:ins w:id="148" w:author="Peter Bomberg" w:date="2018-01-16T14:09:00Z"/>
        </w:rPr>
      </w:pPr>
      <w:ins w:id="149" w:author="Peter Bomberg" w:date="2018-01-16T14:09:00Z">
        <w:r w:rsidRPr="00D0387A">
          <w:t>The SPM term context validation works along the following concept: Term Status in (valid term status) where valid term status is defined as above</w:t>
        </w:r>
        <w:r w:rsidR="00B41313">
          <w:t>.</w:t>
        </w:r>
      </w:ins>
    </w:p>
    <w:p w14:paraId="4D897735" w14:textId="3ABA71DF" w:rsidR="00547189" w:rsidRPr="00547189" w:rsidRDefault="00547189" w:rsidP="00A47ECC">
      <w:pPr>
        <w:pStyle w:val="ValidationPara"/>
        <w:rPr>
          <w:ins w:id="150" w:author="Peter Bomberg" w:date="2018-01-16T14:09:00Z"/>
          <w:highlight w:val="white"/>
        </w:rPr>
      </w:pPr>
      <w:ins w:id="151" w:author="Peter Bomberg" w:date="2018-01-16T14:09:00Z">
        <w:r w:rsidRPr="0057498E">
          <w:rPr>
            <w:highlight w:val="white"/>
          </w:rPr>
          <w:t>Informational only (validation is performed at the element level</w:t>
        </w:r>
        <w:r w:rsidRPr="00547189">
          <w:rPr>
            <w:highlight w:val="white"/>
          </w:rPr>
          <w:t>).</w:t>
        </w:r>
      </w:ins>
    </w:p>
    <w:p w14:paraId="29152DD5" w14:textId="4D0EE060" w:rsidR="00D0387A" w:rsidRDefault="00D0387A" w:rsidP="00D0387A">
      <w:pPr>
        <w:rPr>
          <w:ins w:id="152" w:author="Peter Bomberg" w:date="2018-01-16T14:09:00Z"/>
          <w:rFonts w:ascii="Times New Roman" w:hAnsi="Times New Roman" w:cs="Times New Roman"/>
          <w:color w:val="000000"/>
          <w:sz w:val="23"/>
          <w:szCs w:val="23"/>
          <w:highlight w:val="white"/>
          <w:lang w:val="en-CA"/>
        </w:rPr>
      </w:pPr>
    </w:p>
    <w:p w14:paraId="57F2794A" w14:textId="5BCF8A33" w:rsidR="00547189" w:rsidRPr="00E94821" w:rsidRDefault="00547189" w:rsidP="00F073CE">
      <w:pPr>
        <w:pStyle w:val="ListParagraph"/>
        <w:numPr>
          <w:ilvl w:val="1"/>
          <w:numId w:val="9"/>
        </w:numPr>
      </w:pPr>
      <w:ins w:id="153" w:author="Peter Bomberg" w:date="2018-01-16T14:09:00Z">
        <w:r>
          <w:t>Doctype</w:t>
        </w:r>
        <w:r w:rsidRPr="00E94821">
          <w:t xml:space="preserve"> (context=</w:t>
        </w:r>
      </w:ins>
      <w:bookmarkStart w:id="154" w:name="_Toc500865040"/>
      <w:r w:rsidR="00B41313">
        <w:t>Document</w:t>
      </w:r>
      <w:del w:id="155" w:author="Peter Bomberg" w:date="2018-01-16T14:09:00Z">
        <w:r w:rsidR="00C7744D">
          <w:delText xml:space="preserve"> Prolog</w:delText>
        </w:r>
      </w:del>
      <w:bookmarkEnd w:id="154"/>
      <w:ins w:id="156" w:author="Peter Bomberg" w:date="2018-01-16T14:09:00Z">
        <w:r w:rsidRPr="00E94821">
          <w:t>)</w:t>
        </w:r>
      </w:ins>
    </w:p>
    <w:p w14:paraId="43F5B7BE" w14:textId="77777777" w:rsidR="00C7744D" w:rsidRPr="00E94821" w:rsidRDefault="00C7744D" w:rsidP="0053554C">
      <w:pPr>
        <w:rPr>
          <w:moveFrom w:id="157" w:author="Peter Bomberg" w:date="2018-01-16T14:09:00Z"/>
          <w:rFonts w:ascii="Times New Roman" w:hAnsi="Times New Roman" w:cs="Times New Roman"/>
          <w:lang w:val="en-CA"/>
        </w:rPr>
      </w:pPr>
      <w:moveFromRangeStart w:id="158" w:author="Peter Bomberg" w:date="2018-01-16T14:09:00Z" w:name="move503875102"/>
      <w:moveFrom w:id="159" w:author="Peter Bomberg" w:date="2018-01-16T14:09:00Z">
        <w:r w:rsidRPr="00E94821">
          <w:rPr>
            <w:rFonts w:ascii="Times New Roman" w:hAnsi="Times New Roman" w:cs="Times New Roman"/>
            <w:lang w:val="en-CA"/>
          </w:rPr>
          <w:t>Outlined in this section are all PM specific aspects relating to the Document prolog.</w:t>
        </w:r>
      </w:moveFrom>
    </w:p>
    <w:p w14:paraId="4496DF78" w14:textId="77777777" w:rsidR="000D5147" w:rsidRPr="00E94821" w:rsidRDefault="000D5147" w:rsidP="00C7744D">
      <w:pPr>
        <w:ind w:left="432"/>
        <w:rPr>
          <w:moveFrom w:id="160" w:author="Peter Bomberg" w:date="2018-01-16T14:09:00Z"/>
          <w:rFonts w:ascii="Times New Roman" w:hAnsi="Times New Roman" w:cs="Times New Roman"/>
          <w:lang w:val="en-CA"/>
        </w:rPr>
      </w:pPr>
    </w:p>
    <w:p w14:paraId="29BE8CB3" w14:textId="77777777" w:rsidR="00D417E1" w:rsidRDefault="00C7744D" w:rsidP="00D417E1">
      <w:pPr>
        <w:pStyle w:val="Heading2"/>
        <w:rPr>
          <w:del w:id="161" w:author="Peter Bomberg" w:date="2018-01-16T14:09:00Z"/>
        </w:rPr>
      </w:pPr>
      <w:bookmarkStart w:id="162" w:name="_Toc488058684"/>
      <w:bookmarkStart w:id="163" w:name="_Toc500865041"/>
      <w:moveFromRangeStart w:id="164" w:author="Peter Bomberg" w:date="2018-01-16T14:09:00Z" w:name="move503875103"/>
      <w:moveFromRangeEnd w:id="158"/>
      <w:moveFrom w:id="165" w:author="Peter Bomberg" w:date="2018-01-16T14:09:00Z">
        <w:r w:rsidRPr="00E94821">
          <w:rPr>
            <w:rFonts w:ascii="Times New Roman" w:hAnsi="Times New Roman" w:cs="Times New Roman"/>
          </w:rPr>
          <w:t>Document Prolog</w:t>
        </w:r>
        <w:r w:rsidR="00FC4189">
          <w:rPr>
            <w:rFonts w:ascii="Times New Roman" w:hAnsi="Times New Roman" w:cs="Times New Roman"/>
          </w:rPr>
          <w:t xml:space="preserve"> Validation</w:t>
        </w:r>
      </w:moveFrom>
      <w:moveFromRangeEnd w:id="164"/>
      <w:del w:id="166" w:author="Peter Bomberg" w:date="2018-01-16T14:09:00Z">
        <w:r w:rsidR="00D417E1">
          <w:delText>:</w:delText>
        </w:r>
        <w:bookmarkEnd w:id="162"/>
        <w:bookmarkEnd w:id="163"/>
      </w:del>
    </w:p>
    <w:p w14:paraId="0E288892" w14:textId="77777777" w:rsidR="00D417E1" w:rsidRPr="00531B11" w:rsidRDefault="00D417E1" w:rsidP="00F073CE">
      <w:pPr>
        <w:pStyle w:val="ListParagraph"/>
        <w:numPr>
          <w:ilvl w:val="1"/>
          <w:numId w:val="7"/>
        </w:numPr>
        <w:rPr>
          <w:moveFrom w:id="167" w:author="Peter Bomberg" w:date="2018-01-16T14:09:00Z"/>
        </w:rPr>
      </w:pPr>
      <w:moveFromRangeStart w:id="168" w:author="Peter Bomberg" w:date="2018-01-16T14:09:00Z" w:name="move503875104"/>
      <w:moveFrom w:id="169" w:author="Peter Bomberg" w:date="2018-01-16T14:09:00Z">
        <w:r w:rsidRPr="00531B11">
          <w:t>There is a ?xml-stylesheet declaration for both xsl and the css</w:t>
        </w:r>
      </w:moveFrom>
    </w:p>
    <w:moveFromRangeEnd w:id="168"/>
    <w:p w14:paraId="440BFED6" w14:textId="77777777" w:rsidR="00D417E1" w:rsidRDefault="00D417E1" w:rsidP="00D417E1">
      <w:pPr>
        <w:pStyle w:val="ListParagraph"/>
        <w:numPr>
          <w:ilvl w:val="1"/>
          <w:numId w:val="52"/>
        </w:numPr>
        <w:ind w:left="1296"/>
        <w:rPr>
          <w:del w:id="170" w:author="Peter Bomberg" w:date="2018-01-16T14:09:00Z"/>
        </w:rPr>
      </w:pPr>
      <w:del w:id="171" w:author="Peter Bomberg" w:date="2018-01-16T14:09:00Z">
        <w:r>
          <w:delText>DT Rule 49 validates the overall Processing Instructions.</w:delText>
        </w:r>
      </w:del>
    </w:p>
    <w:p w14:paraId="1B3C419E" w14:textId="77777777" w:rsidR="00D417E1" w:rsidRDefault="00D417E1" w:rsidP="00D417E1">
      <w:pPr>
        <w:pStyle w:val="ListParagraph"/>
        <w:numPr>
          <w:ilvl w:val="0"/>
          <w:numId w:val="52"/>
        </w:numPr>
        <w:ind w:left="936"/>
        <w:rPr>
          <w:del w:id="172" w:author="Peter Bomberg" w:date="2018-01-16T14:09:00Z"/>
        </w:rPr>
      </w:pPr>
      <w:del w:id="173" w:author="Peter Bomberg" w:date="2018-01-16T14:09:00Z">
        <w:r w:rsidRPr="000D5147">
          <w:delText>The</w:delText>
        </w:r>
        <w:r>
          <w:delText xml:space="preserve"> location of the stylesheet is: </w:delText>
        </w:r>
        <w:r w:rsidR="00524F29">
          <w:fldChar w:fldCharType="begin"/>
        </w:r>
        <w:r w:rsidR="00524F29">
          <w:delInstrText xml:space="preserve"> HYPERLINK "https://github.com/HealthCanada/HPFB/raw/master/Structured-Product-Labeling-(SPL)/Style-Sheets/SPM/current/spl-hpfb.xsl" </w:delInstrText>
        </w:r>
        <w:r w:rsidR="00524F29">
          <w:fldChar w:fldCharType="separate"/>
        </w:r>
        <w:r w:rsidR="00B1178C" w:rsidRPr="0082173D">
          <w:rPr>
            <w:rStyle w:val="Hyperlink"/>
          </w:rPr>
          <w:delText>https://github.com/HealthCanada/HPFB/raw/master/Structured-Product-Labeling-(SPL)/Style-Sheets/SPM/current/spl-hpfb.xsl</w:delText>
        </w:r>
        <w:r w:rsidR="00524F29">
          <w:rPr>
            <w:rStyle w:val="Hyperlink"/>
          </w:rPr>
          <w:fldChar w:fldCharType="end"/>
        </w:r>
      </w:del>
    </w:p>
    <w:p w14:paraId="71AE171F" w14:textId="77777777" w:rsidR="00D417E1" w:rsidRPr="00404EDD" w:rsidRDefault="00D417E1" w:rsidP="00D417E1">
      <w:pPr>
        <w:pStyle w:val="ListParagraph"/>
        <w:numPr>
          <w:ilvl w:val="1"/>
          <w:numId w:val="52"/>
        </w:numPr>
        <w:shd w:val="clear" w:color="auto" w:fill="FFFFFF"/>
        <w:ind w:left="1296"/>
        <w:rPr>
          <w:del w:id="174" w:author="Peter Bomberg" w:date="2018-01-16T14:09:00Z"/>
        </w:rPr>
      </w:pPr>
      <w:del w:id="175" w:author="Peter Bomberg" w:date="2018-01-16T14:09:00Z">
        <w:r>
          <w:rPr>
            <w:szCs w:val="24"/>
            <w:highlight w:val="white"/>
          </w:rPr>
          <w:delText xml:space="preserve">DT Rule </w:delText>
        </w:r>
        <w:r>
          <w:rPr>
            <w:szCs w:val="24"/>
          </w:rPr>
          <w:delText xml:space="preserve">50 validates the file path of the </w:delText>
        </w:r>
        <w:r>
          <w:delText>Processing Instructions</w:delText>
        </w:r>
        <w:r>
          <w:rPr>
            <w:szCs w:val="24"/>
          </w:rPr>
          <w:delText>.</w:delText>
        </w:r>
      </w:del>
    </w:p>
    <w:p w14:paraId="3EBA0077" w14:textId="77777777" w:rsidR="00D417E1" w:rsidRPr="00E94821" w:rsidRDefault="00D417E1" w:rsidP="00F073CE">
      <w:pPr>
        <w:pStyle w:val="ListParagraph"/>
        <w:numPr>
          <w:ilvl w:val="1"/>
          <w:numId w:val="7"/>
        </w:numPr>
        <w:rPr>
          <w:moveFrom w:id="176" w:author="Peter Bomberg" w:date="2018-01-16T14:09:00Z"/>
        </w:rPr>
      </w:pPr>
      <w:moveFromRangeStart w:id="177" w:author="Peter Bomberg" w:date="2018-01-16T14:09:00Z" w:name="move503875105"/>
      <w:moveFrom w:id="178" w:author="Peter Bomberg" w:date="2018-01-16T14:09:00Z">
        <w:r w:rsidRPr="00E94821">
          <w:t>The type is text/xsl</w:t>
        </w:r>
      </w:moveFrom>
    </w:p>
    <w:moveFromRangeEnd w:id="177"/>
    <w:p w14:paraId="0C23E041" w14:textId="6B07EA90" w:rsidR="00547189" w:rsidRPr="00E94821" w:rsidRDefault="00547189" w:rsidP="00547189">
      <w:pPr>
        <w:pStyle w:val="ListParagraph"/>
        <w:numPr>
          <w:ilvl w:val="0"/>
          <w:numId w:val="0"/>
        </w:numPr>
        <w:ind w:left="576"/>
        <w:rPr>
          <w:ins w:id="179" w:author="Peter Bomberg" w:date="2018-01-16T14:09:00Z"/>
        </w:rPr>
      </w:pPr>
      <w:ins w:id="180" w:author="Peter Bomberg" w:date="2018-01-16T14:09:00Z">
        <w:r w:rsidRPr="00E94821">
          <w:lastRenderedPageBreak/>
          <w:t xml:space="preserve">The usage of CV terms is restricted to specific term statuses depending on the context of the </w:t>
        </w:r>
        <w:r>
          <w:t>document type</w:t>
        </w:r>
        <w:r w:rsidRPr="00E94821">
          <w:t>, these rules are outlined below, however they are validated at the element level</w:t>
        </w:r>
        <w:r>
          <w:t>:</w:t>
        </w:r>
      </w:ins>
    </w:p>
    <w:p w14:paraId="790251C4" w14:textId="2134EA20" w:rsidR="00547189" w:rsidRDefault="00547189" w:rsidP="00F073CE">
      <w:pPr>
        <w:pStyle w:val="ListParagraph"/>
        <w:numPr>
          <w:ilvl w:val="0"/>
          <w:numId w:val="8"/>
        </w:numPr>
        <w:rPr>
          <w:ins w:id="181" w:author="Peter Bomberg" w:date="2018-01-16T14:09:00Z"/>
        </w:rPr>
      </w:pPr>
      <w:ins w:id="182" w:author="Peter Bomberg" w:date="2018-01-16T14:09:00Z">
        <w:r>
          <w:t>The Doctype for the SPM is 1</w:t>
        </w:r>
        <w:r w:rsidR="00B41313">
          <w:t xml:space="preserve"> (please refer to OID </w:t>
        </w:r>
        <w:r w:rsidR="00B41313" w:rsidRPr="00B41313">
          <w:t>2.16.840.1.113883.2.20.6.10</w:t>
        </w:r>
        <w:r w:rsidR="00B41313">
          <w:t>)</w:t>
        </w:r>
        <w:r>
          <w:t xml:space="preserve">, </w:t>
        </w:r>
        <w:r w:rsidR="00B41313">
          <w:t xml:space="preserve">both </w:t>
        </w:r>
        <w:bookmarkStart w:id="183" w:name="_Hlk503351651"/>
        <w:r w:rsidRPr="006D1199">
          <w:t xml:space="preserve">document|1| </w:t>
        </w:r>
        <w:bookmarkEnd w:id="183"/>
        <w:r w:rsidR="00B41313">
          <w:t xml:space="preserve">and </w:t>
        </w:r>
        <w:r w:rsidRPr="006D1199">
          <w:t xml:space="preserve">document|*| </w:t>
        </w:r>
        <w:r w:rsidR="00B41313">
          <w:t xml:space="preserve">are applicable.  </w:t>
        </w:r>
      </w:ins>
    </w:p>
    <w:p w14:paraId="75BD6878" w14:textId="77777777" w:rsidR="00B41313" w:rsidRDefault="00B41313" w:rsidP="00B41313">
      <w:pPr>
        <w:pStyle w:val="ListParagraph"/>
        <w:numPr>
          <w:ilvl w:val="0"/>
          <w:numId w:val="0"/>
        </w:numPr>
        <w:ind w:left="720"/>
        <w:rPr>
          <w:moveTo w:id="184" w:author="Peter Bomberg" w:date="2018-01-16T14:09:00Z"/>
        </w:rPr>
      </w:pPr>
      <w:moveToRangeStart w:id="185" w:author="Peter Bomberg" w:date="2018-01-16T14:09:00Z" w:name="move503875106"/>
    </w:p>
    <w:p w14:paraId="643D9572" w14:textId="00B0A6FB" w:rsidR="00B41313" w:rsidRPr="00D0387A" w:rsidRDefault="00B41313" w:rsidP="00F073CE">
      <w:pPr>
        <w:pStyle w:val="ListParagraph"/>
        <w:numPr>
          <w:ilvl w:val="2"/>
          <w:numId w:val="9"/>
        </w:numPr>
        <w:rPr>
          <w:ins w:id="186" w:author="Peter Bomberg" w:date="2018-01-16T14:09:00Z"/>
        </w:rPr>
      </w:pPr>
      <w:moveTo w:id="187" w:author="Peter Bomberg" w:date="2018-01-16T14:09:00Z">
        <w:r w:rsidRPr="00D0387A">
          <w:t xml:space="preserve">The </w:t>
        </w:r>
      </w:moveTo>
      <w:moveToRangeEnd w:id="185"/>
      <w:del w:id="188" w:author="Peter Bomberg" w:date="2018-01-16T14:09:00Z">
        <w:r w:rsidR="00D417E1">
          <w:rPr>
            <w:szCs w:val="24"/>
            <w:highlight w:val="white"/>
          </w:rPr>
          <w:delText xml:space="preserve">DT Rule </w:delText>
        </w:r>
        <w:r w:rsidR="00D417E1">
          <w:rPr>
            <w:szCs w:val="24"/>
          </w:rPr>
          <w:delText xml:space="preserve">50 validates the file path of the </w:delText>
        </w:r>
        <w:r w:rsidR="00D417E1">
          <w:delText>Processing Instructions</w:delText>
        </w:r>
        <w:r w:rsidR="00D417E1">
          <w:rPr>
            <w:szCs w:val="24"/>
          </w:rPr>
          <w:delText>.</w:delText>
        </w:r>
      </w:del>
      <w:ins w:id="189" w:author="Peter Bomberg" w:date="2018-01-16T14:09:00Z">
        <w:r w:rsidRPr="00D0387A">
          <w:t xml:space="preserve">SPM </w:t>
        </w:r>
        <w:r>
          <w:t xml:space="preserve">doctype </w:t>
        </w:r>
        <w:r w:rsidRPr="00D0387A">
          <w:t xml:space="preserve">context validation works along the following concept: </w:t>
        </w:r>
        <w:r>
          <w:t xml:space="preserve">if the context is document the </w:t>
        </w:r>
        <w:r w:rsidRPr="00D0387A">
          <w:t xml:space="preserve">valid </w:t>
        </w:r>
        <w:r w:rsidR="002B5749">
          <w:t xml:space="preserve">constructs </w:t>
        </w:r>
        <w:r>
          <w:t>are as above:</w:t>
        </w:r>
      </w:ins>
    </w:p>
    <w:p w14:paraId="1402A52E" w14:textId="77777777" w:rsidR="002E04A1" w:rsidRDefault="00B41313" w:rsidP="002E04A1">
      <w:pPr>
        <w:pStyle w:val="ListParagraph"/>
        <w:numPr>
          <w:ilvl w:val="0"/>
          <w:numId w:val="0"/>
        </w:numPr>
        <w:ind w:left="432"/>
        <w:rPr>
          <w:moveFrom w:id="190" w:author="Peter Bomberg" w:date="2018-01-16T14:09:00Z"/>
          <w:highlight w:val="white"/>
        </w:rPr>
      </w:pPr>
      <w:ins w:id="191" w:author="Peter Bomberg" w:date="2018-01-16T14:09:00Z">
        <w:r w:rsidRPr="0057498E">
          <w:rPr>
            <w:highlight w:val="white"/>
          </w:rPr>
          <w:t>Informational only (validation is performed at</w:t>
        </w:r>
      </w:ins>
      <w:moveFromRangeStart w:id="192" w:author="Peter Bomberg" w:date="2018-01-16T14:09:00Z" w:name="move503875107"/>
    </w:p>
    <w:p w14:paraId="220AEC8E" w14:textId="77777777" w:rsidR="00D417E1" w:rsidRPr="009A6D8C" w:rsidRDefault="00D417E1" w:rsidP="00D417E1">
      <w:pPr>
        <w:pStyle w:val="ListParagraph"/>
        <w:numPr>
          <w:ilvl w:val="0"/>
          <w:numId w:val="52"/>
        </w:numPr>
        <w:ind w:left="936"/>
        <w:rPr>
          <w:del w:id="193" w:author="Peter Bomberg" w:date="2018-01-16T14:09:00Z"/>
          <w:rStyle w:val="Hyperlink"/>
          <w:color w:val="auto"/>
          <w:szCs w:val="24"/>
          <w:u w:val="none"/>
        </w:rPr>
      </w:pPr>
      <w:moveFrom w:id="194" w:author="Peter Bomberg" w:date="2018-01-16T14:09:00Z">
        <w:r w:rsidRPr="00E94821">
          <w:t xml:space="preserve">The location of the stylesheet is:  </w:t>
        </w:r>
      </w:moveFrom>
      <w:moveFromRangeEnd w:id="192"/>
      <w:del w:id="195" w:author="Peter Bomberg" w:date="2018-01-16T14:09:00Z">
        <w:r w:rsidR="00524F29">
          <w:fldChar w:fldCharType="begin"/>
        </w:r>
        <w:r w:rsidR="00524F29">
          <w:delInstrText xml:space="preserve"> HYPERLINK "https://github.com/HealthCanada/HPFB/raw/master/Struc</w:delInstrText>
        </w:r>
        <w:r w:rsidR="00524F29">
          <w:delInstrText xml:space="preserve">tured-Product-Labeling-(SPL)/Style-Sheets/SPM/current/spl-hpfb.css" </w:delInstrText>
        </w:r>
        <w:r w:rsidR="00524F29">
          <w:fldChar w:fldCharType="separate"/>
        </w:r>
        <w:r w:rsidR="00B1178C" w:rsidRPr="0082173D">
          <w:rPr>
            <w:rStyle w:val="Hyperlink"/>
            <w:szCs w:val="24"/>
          </w:rPr>
          <w:delText>https://github.com/HealthCanada/HPFB/raw/master/Structured-Product-Labeling-(SPL)/Style-Sheets/SPM/current/spl-hpfb.css</w:delText>
        </w:r>
        <w:r w:rsidR="00524F29">
          <w:rPr>
            <w:rStyle w:val="Hyperlink"/>
            <w:szCs w:val="24"/>
          </w:rPr>
          <w:fldChar w:fldCharType="end"/>
        </w:r>
      </w:del>
    </w:p>
    <w:p w14:paraId="0863360C" w14:textId="65CE150D" w:rsidR="00547189" w:rsidRPr="00B41313" w:rsidRDefault="00D417E1" w:rsidP="00A47ECC">
      <w:pPr>
        <w:pStyle w:val="ValidationPara"/>
        <w:rPr>
          <w:ins w:id="196" w:author="Peter Bomberg" w:date="2018-01-16T14:09:00Z"/>
          <w:highlight w:val="white"/>
        </w:rPr>
      </w:pPr>
      <w:del w:id="197" w:author="Peter Bomberg" w:date="2018-01-16T14:09:00Z">
        <w:r>
          <w:rPr>
            <w:szCs w:val="24"/>
            <w:highlight w:val="white"/>
          </w:rPr>
          <w:delText xml:space="preserve">DT Rule </w:delText>
        </w:r>
        <w:r>
          <w:rPr>
            <w:szCs w:val="24"/>
          </w:rPr>
          <w:delText>50 validates</w:delText>
        </w:r>
      </w:del>
      <w:r w:rsidR="00B41313" w:rsidRPr="0057498E">
        <w:rPr>
          <w:highlight w:val="white"/>
        </w:rPr>
        <w:t xml:space="preserve"> the </w:t>
      </w:r>
      <w:del w:id="198" w:author="Peter Bomberg" w:date="2018-01-16T14:09:00Z">
        <w:r>
          <w:rPr>
            <w:szCs w:val="24"/>
          </w:rPr>
          <w:delText>file path of</w:delText>
        </w:r>
      </w:del>
      <w:ins w:id="199" w:author="Peter Bomberg" w:date="2018-01-16T14:09:00Z">
        <w:r w:rsidR="00B41313" w:rsidRPr="0057498E">
          <w:rPr>
            <w:highlight w:val="white"/>
          </w:rPr>
          <w:t>element level</w:t>
        </w:r>
        <w:r w:rsidR="00B41313" w:rsidRPr="00547189">
          <w:rPr>
            <w:highlight w:val="white"/>
          </w:rPr>
          <w:t>).</w:t>
        </w:r>
      </w:ins>
    </w:p>
    <w:p w14:paraId="71848E03" w14:textId="77777777" w:rsidR="00B41313" w:rsidRDefault="00B41313" w:rsidP="00B41313">
      <w:pPr>
        <w:rPr>
          <w:ins w:id="200" w:author="Peter Bomberg" w:date="2018-01-16T14:09:00Z"/>
          <w:rFonts w:ascii="Times New Roman" w:hAnsi="Times New Roman" w:cs="Times New Roman"/>
          <w:color w:val="000000"/>
          <w:sz w:val="23"/>
          <w:szCs w:val="23"/>
          <w:highlight w:val="white"/>
          <w:lang w:val="en-CA"/>
        </w:rPr>
      </w:pPr>
    </w:p>
    <w:p w14:paraId="054906E6" w14:textId="7B3C034B" w:rsidR="00B41313" w:rsidRPr="00E94821" w:rsidRDefault="00B41313" w:rsidP="00F073CE">
      <w:pPr>
        <w:pStyle w:val="ListParagraph"/>
        <w:numPr>
          <w:ilvl w:val="1"/>
          <w:numId w:val="9"/>
        </w:numPr>
        <w:rPr>
          <w:ins w:id="201" w:author="Peter Bomberg" w:date="2018-01-16T14:09:00Z"/>
        </w:rPr>
      </w:pPr>
      <w:ins w:id="202" w:author="Peter Bomberg" w:date="2018-01-16T14:09:00Z">
        <w:r>
          <w:t>Template</w:t>
        </w:r>
        <w:r w:rsidRPr="00E94821">
          <w:t xml:space="preserve"> (context=</w:t>
        </w:r>
        <w:r>
          <w:t>Document</w:t>
        </w:r>
        <w:r w:rsidRPr="00E94821">
          <w:t>)</w:t>
        </w:r>
      </w:ins>
    </w:p>
    <w:p w14:paraId="5D9A5821" w14:textId="2E0A9281" w:rsidR="00B41313" w:rsidRDefault="00B41313" w:rsidP="00B41313">
      <w:pPr>
        <w:pStyle w:val="ListParagraph"/>
        <w:numPr>
          <w:ilvl w:val="0"/>
          <w:numId w:val="0"/>
        </w:numPr>
        <w:ind w:left="576"/>
      </w:pPr>
      <w:ins w:id="203" w:author="Peter Bomberg" w:date="2018-01-16T14:09:00Z">
        <w:r w:rsidRPr="00E94821">
          <w:t>The usage of CV terms is restricted to specific term statuses depending on</w:t>
        </w:r>
      </w:ins>
      <w:r w:rsidRPr="00E94821">
        <w:t xml:space="preserve"> the </w:t>
      </w:r>
      <w:del w:id="204" w:author="Peter Bomberg" w:date="2018-01-16T14:09:00Z">
        <w:r w:rsidR="00D417E1">
          <w:delText>Processing Instructions</w:delText>
        </w:r>
        <w:r w:rsidR="00D417E1">
          <w:rPr>
            <w:szCs w:val="24"/>
          </w:rPr>
          <w:delText>.</w:delText>
        </w:r>
      </w:del>
      <w:ins w:id="205" w:author="Peter Bomberg" w:date="2018-01-16T14:09:00Z">
        <w:r>
          <w:t xml:space="preserve">document template, outlined below is a table showing the relationship, however please refer to OID </w:t>
        </w:r>
        <w:r w:rsidRPr="00B41313">
          <w:t>2.16.840.1.113883.2.20.6.</w:t>
        </w:r>
        <w:r>
          <w:t>9 for the authoritative list):</w:t>
        </w:r>
      </w:ins>
    </w:p>
    <w:p w14:paraId="66A31F3A" w14:textId="77777777" w:rsidR="00D417E1" w:rsidRPr="00E94821" w:rsidRDefault="00D417E1" w:rsidP="00F073CE">
      <w:pPr>
        <w:pStyle w:val="ListParagraph"/>
        <w:numPr>
          <w:ilvl w:val="1"/>
          <w:numId w:val="7"/>
        </w:numPr>
        <w:rPr>
          <w:moveFrom w:id="206" w:author="Peter Bomberg" w:date="2018-01-16T14:09:00Z"/>
        </w:rPr>
      </w:pPr>
      <w:moveFromRangeStart w:id="207" w:author="Peter Bomberg" w:date="2018-01-16T14:09:00Z" w:name="move503875108"/>
      <w:moveFrom w:id="208" w:author="Peter Bomberg" w:date="2018-01-16T14:09:00Z">
        <w:r w:rsidRPr="00E94821">
          <w:t>The type is text/css</w:t>
        </w:r>
      </w:moveFrom>
    </w:p>
    <w:moveFromRangeEnd w:id="207"/>
    <w:p w14:paraId="26AB722D" w14:textId="77777777" w:rsidR="00B41313" w:rsidRPr="00E94821" w:rsidRDefault="00D417E1" w:rsidP="002B5749">
      <w:pPr>
        <w:rPr>
          <w:del w:id="209" w:author="Peter Bomberg" w:date="2018-01-16T14:09:00Z"/>
          <w:rFonts w:ascii="Times New Roman" w:eastAsia="Times New Roman" w:hAnsi="Times New Roman" w:cs="Times New Roman"/>
          <w:b/>
          <w:color w:val="000000"/>
          <w:szCs w:val="24"/>
          <w:lang w:eastAsia="en-CA"/>
        </w:rPr>
      </w:pPr>
      <w:del w:id="210" w:author="Peter Bomberg" w:date="2018-01-16T14:09:00Z">
        <w:r>
          <w:rPr>
            <w:color w:val="000000"/>
            <w:szCs w:val="24"/>
            <w:highlight w:val="white"/>
          </w:rPr>
          <w:delText xml:space="preserve">DT Rule </w:delText>
        </w:r>
        <w:r>
          <w:rPr>
            <w:color w:val="000000"/>
            <w:szCs w:val="24"/>
          </w:rPr>
          <w:delText xml:space="preserve">50 validates the file path of the </w:delText>
        </w:r>
        <w:r>
          <w:delText>Processing Instructions</w:delText>
        </w:r>
      </w:del>
    </w:p>
    <w:p w14:paraId="1A47FC32" w14:textId="77777777" w:rsidR="00336BA2" w:rsidRPr="00FC4189" w:rsidRDefault="00336BA2" w:rsidP="00F073CE">
      <w:pPr>
        <w:pStyle w:val="ValidationPara"/>
        <w:numPr>
          <w:ilvl w:val="0"/>
          <w:numId w:val="12"/>
        </w:numPr>
        <w:rPr>
          <w:moveFrom w:id="211" w:author="Peter Bomberg" w:date="2018-01-16T14:09:00Z"/>
          <w:highlight w:val="white"/>
        </w:rPr>
      </w:pPr>
      <w:moveFromRangeStart w:id="212" w:author="Peter Bomberg" w:date="2018-01-16T14:09:00Z" w:name="move503875109"/>
      <w:moveFrom w:id="213" w:author="Peter Bomberg" w:date="2018-01-16T14:09:00Z">
        <w:r w:rsidRPr="00FC4189">
          <w:rPr>
            <w:highlight w:val="white"/>
          </w:rPr>
          <w:t>.</w:t>
        </w:r>
      </w:moveFrom>
    </w:p>
    <w:p w14:paraId="56A2C774" w14:textId="77777777" w:rsidR="00C7744D" w:rsidRPr="00E94821" w:rsidRDefault="00C7744D" w:rsidP="00336BA2">
      <w:pPr>
        <w:pStyle w:val="ListParagraph"/>
        <w:numPr>
          <w:ilvl w:val="0"/>
          <w:numId w:val="0"/>
        </w:numPr>
        <w:ind w:left="360"/>
        <w:rPr>
          <w:moveFrom w:id="214" w:author="Peter Bomberg" w:date="2018-01-16T14:09:00Z"/>
        </w:rPr>
      </w:pPr>
    </w:p>
    <w:p w14:paraId="2101B652" w14:textId="77777777" w:rsidR="009B3421" w:rsidRPr="00E94821" w:rsidRDefault="00F42079" w:rsidP="0053554C">
      <w:pPr>
        <w:rPr>
          <w:moveFrom w:id="215" w:author="Peter Bomberg" w:date="2018-01-16T14:09:00Z"/>
          <w:rFonts w:ascii="Times New Roman" w:hAnsi="Times New Roman" w:cs="Times New Roman"/>
          <w:lang w:val="en-CA"/>
        </w:rPr>
      </w:pPr>
      <w:bookmarkStart w:id="216" w:name="_Toc500865042"/>
      <w:moveFrom w:id="217" w:author="Peter Bomberg" w:date="2018-01-16T14:09:00Z">
        <w:r w:rsidRPr="00E94821">
          <w:rPr>
            <w:rFonts w:ascii="Times New Roman" w:hAnsi="Times New Roman" w:cs="Times New Roman"/>
          </w:rPr>
          <w:t>Document</w:t>
        </w:r>
        <w:r w:rsidR="006C04E0" w:rsidRPr="00E94821">
          <w:rPr>
            <w:rFonts w:ascii="Times New Roman" w:hAnsi="Times New Roman" w:cs="Times New Roman"/>
          </w:rPr>
          <w:t xml:space="preserve"> Information</w:t>
        </w:r>
        <w:bookmarkEnd w:id="216"/>
        <w:moveFromRangeStart w:id="218" w:author="Peter Bomberg" w:date="2018-01-16T14:09:00Z" w:name="move503875110"/>
        <w:moveFromRangeEnd w:id="212"/>
        <w:r w:rsidR="009B3421" w:rsidRPr="00E94821">
          <w:rPr>
            <w:rFonts w:ascii="Times New Roman" w:hAnsi="Times New Roman" w:cs="Times New Roman"/>
            <w:lang w:val="en-CA"/>
          </w:rPr>
          <w:t xml:space="preserve">Outlined in this section are all </w:t>
        </w:r>
        <w:r w:rsidR="00A1233B" w:rsidRPr="00E94821">
          <w:rPr>
            <w:rFonts w:ascii="Times New Roman" w:hAnsi="Times New Roman" w:cs="Times New Roman"/>
            <w:lang w:val="en-CA"/>
          </w:rPr>
          <w:t xml:space="preserve">PM specific </w:t>
        </w:r>
        <w:r w:rsidR="009B3421" w:rsidRPr="00E94821">
          <w:rPr>
            <w:rFonts w:ascii="Times New Roman" w:hAnsi="Times New Roman" w:cs="Times New Roman"/>
            <w:lang w:val="en-CA"/>
          </w:rPr>
          <w:t xml:space="preserve">aspects relating to the </w:t>
        </w:r>
        <w:r w:rsidR="006C04E0" w:rsidRPr="00E94821">
          <w:rPr>
            <w:rFonts w:ascii="Times New Roman" w:hAnsi="Times New Roman" w:cs="Times New Roman"/>
            <w:lang w:val="en-CA"/>
          </w:rPr>
          <w:t>Document Information</w:t>
        </w:r>
        <w:r w:rsidR="00283153" w:rsidRPr="00E94821">
          <w:rPr>
            <w:rFonts w:ascii="Times New Roman" w:hAnsi="Times New Roman" w:cs="Times New Roman"/>
            <w:lang w:val="en-CA"/>
          </w:rPr>
          <w:t>.</w:t>
        </w:r>
      </w:moveFrom>
    </w:p>
    <w:p w14:paraId="59BC1A5D" w14:textId="77777777" w:rsidR="00B05971" w:rsidRPr="00E94821" w:rsidRDefault="00B05971" w:rsidP="009B3421">
      <w:pPr>
        <w:ind w:left="432"/>
        <w:rPr>
          <w:moveFrom w:id="219" w:author="Peter Bomberg" w:date="2018-01-16T14:09:00Z"/>
          <w:rFonts w:ascii="Times New Roman" w:hAnsi="Times New Roman" w:cs="Times New Roman"/>
          <w:lang w:val="en-CA"/>
        </w:rPr>
      </w:pPr>
    </w:p>
    <w:p w14:paraId="204C52EE" w14:textId="77777777" w:rsidR="000842A3" w:rsidRDefault="000842A3" w:rsidP="000842A3">
      <w:pPr>
        <w:pStyle w:val="Heading2"/>
        <w:rPr>
          <w:del w:id="220" w:author="Peter Bomberg" w:date="2018-01-16T14:09:00Z"/>
        </w:rPr>
      </w:pPr>
      <w:bookmarkStart w:id="221" w:name="_Toc500865043"/>
      <w:moveFromRangeEnd w:id="218"/>
      <w:del w:id="222" w:author="Peter Bomberg" w:date="2018-01-16T14:09:00Z">
        <w:r>
          <w:delText>Document Information Validation:</w:delText>
        </w:r>
        <w:bookmarkEnd w:id="221"/>
      </w:del>
    </w:p>
    <w:p w14:paraId="2B163294" w14:textId="77777777" w:rsidR="00D417E1" w:rsidRDefault="00D417E1" w:rsidP="00280F88">
      <w:pPr>
        <w:rPr>
          <w:del w:id="223" w:author="Peter Bomberg" w:date="2018-01-16T14:09:00Z"/>
        </w:rPr>
      </w:pPr>
    </w:p>
    <w:p w14:paraId="0D9F2180" w14:textId="77777777" w:rsidR="00E25707" w:rsidRPr="00E25707" w:rsidRDefault="00E25707" w:rsidP="00524F29">
      <w:pPr>
        <w:pStyle w:val="ListParagraph"/>
        <w:numPr>
          <w:ilvl w:val="0"/>
          <w:numId w:val="53"/>
        </w:numPr>
        <w:rPr>
          <w:del w:id="224" w:author="Peter Bomberg" w:date="2018-01-16T14:09:00Z"/>
        </w:rPr>
      </w:pPr>
      <w:del w:id="225" w:author="Peter Bomberg" w:date="2018-01-16T14:09:00Z">
        <w:r w:rsidRPr="00E25707">
          <w:rPr>
            <w:szCs w:val="24"/>
          </w:rPr>
          <w:delText>The &lt;</w:delText>
        </w:r>
        <w:r w:rsidR="00860086" w:rsidRPr="00860086">
          <w:rPr>
            <w:szCs w:val="24"/>
          </w:rPr>
          <w:delText xml:space="preserve"> templateId</w:delText>
        </w:r>
        <w:r w:rsidR="00860086">
          <w:rPr>
            <w:szCs w:val="24"/>
          </w:rPr>
          <w:delText>@</w:delText>
        </w:r>
        <w:r w:rsidR="00860086" w:rsidRPr="00860086">
          <w:rPr>
            <w:szCs w:val="24"/>
          </w:rPr>
          <w:delText>extension</w:delText>
        </w:r>
        <w:r w:rsidR="00860086" w:rsidRPr="00E25707">
          <w:rPr>
            <w:szCs w:val="24"/>
          </w:rPr>
          <w:delText xml:space="preserve"> </w:delText>
        </w:r>
        <w:r w:rsidRPr="00E25707">
          <w:rPr>
            <w:szCs w:val="24"/>
          </w:rPr>
          <w:delText>&gt; value shall be as detailed in the following table:</w:delText>
        </w:r>
      </w:del>
    </w:p>
    <w:tbl>
      <w:tblPr>
        <w:tblStyle w:val="TableGrid"/>
        <w:tblW w:w="0" w:type="auto"/>
        <w:tblInd w:w="675" w:type="dxa"/>
        <w:tblLook w:val="04A0" w:firstRow="1" w:lastRow="0" w:firstColumn="1" w:lastColumn="0" w:noHBand="0" w:noVBand="1"/>
      </w:tblPr>
      <w:tblGrid>
        <w:gridCol w:w="5337"/>
        <w:gridCol w:w="3456"/>
      </w:tblGrid>
      <w:tr w:rsidR="00B41313" w:rsidRPr="00E94821" w14:paraId="6544661D" w14:textId="77777777" w:rsidTr="002B5749">
        <w:trPr>
          <w:tblHeader/>
        </w:trPr>
        <w:tc>
          <w:tcPr>
            <w:tcW w:w="5337" w:type="dxa"/>
            <w:shd w:val="clear" w:color="auto" w:fill="8DB3E2" w:themeFill="text2" w:themeFillTint="66"/>
          </w:tcPr>
          <w:p w14:paraId="5C602C1F" w14:textId="3DCA9D4F" w:rsidR="00B41313" w:rsidRPr="00E94821" w:rsidRDefault="00B41313" w:rsidP="002B5749">
            <w:pPr>
              <w:rPr>
                <w:rFonts w:ascii="Times New Roman" w:eastAsia="Times New Roman" w:hAnsi="Times New Roman" w:cs="Times New Roman"/>
                <w:b/>
                <w:color w:val="000000"/>
                <w:szCs w:val="24"/>
                <w:lang w:eastAsia="en-CA"/>
              </w:rPr>
            </w:pPr>
            <w:r w:rsidRPr="00E94821">
              <w:rPr>
                <w:rFonts w:ascii="Times New Roman" w:eastAsia="Times New Roman" w:hAnsi="Times New Roman" w:cs="Times New Roman"/>
                <w:b/>
                <w:color w:val="000000"/>
                <w:szCs w:val="24"/>
                <w:lang w:eastAsia="en-CA"/>
              </w:rPr>
              <w:t>Document Template</w:t>
            </w:r>
          </w:p>
        </w:tc>
        <w:tc>
          <w:tcPr>
            <w:tcW w:w="3456" w:type="dxa"/>
            <w:shd w:val="clear" w:color="auto" w:fill="8DB3E2" w:themeFill="text2" w:themeFillTint="66"/>
          </w:tcPr>
          <w:p w14:paraId="70897B19" w14:textId="77777777" w:rsidR="00B41313" w:rsidRPr="00E94821" w:rsidRDefault="00B41313" w:rsidP="002B5749">
            <w:pPr>
              <w:rPr>
                <w:rFonts w:ascii="Times New Roman" w:hAnsi="Times New Roman" w:cs="Times New Roman"/>
                <w:b/>
              </w:rPr>
            </w:pPr>
            <w:r w:rsidRPr="00E94821">
              <w:rPr>
                <w:rFonts w:ascii="Times New Roman" w:hAnsi="Times New Roman" w:cs="Times New Roman"/>
                <w:b/>
              </w:rPr>
              <w:t>templateId@extension Value</w:t>
            </w:r>
          </w:p>
        </w:tc>
      </w:tr>
      <w:tr w:rsidR="00B41313" w:rsidRPr="00E94821" w14:paraId="0DE618B6" w14:textId="77777777" w:rsidTr="002B5749">
        <w:tc>
          <w:tcPr>
            <w:tcW w:w="5337" w:type="dxa"/>
          </w:tcPr>
          <w:p w14:paraId="0C0E6671" w14:textId="77777777" w:rsidR="00B41313" w:rsidRPr="00E94821" w:rsidRDefault="00B41313" w:rsidP="002B5749">
            <w:pPr>
              <w:ind w:left="360" w:hanging="360"/>
            </w:pPr>
            <w:r w:rsidRPr="00E94821">
              <w:t>2004 Standard Product Monograph</w:t>
            </w:r>
          </w:p>
        </w:tc>
        <w:tc>
          <w:tcPr>
            <w:tcW w:w="3456" w:type="dxa"/>
          </w:tcPr>
          <w:p w14:paraId="1F7CB2DA"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1</w:t>
            </w:r>
          </w:p>
        </w:tc>
      </w:tr>
      <w:tr w:rsidR="00B41313" w:rsidRPr="00E94821" w14:paraId="4A00D25A" w14:textId="77777777" w:rsidTr="002B5749">
        <w:tc>
          <w:tcPr>
            <w:tcW w:w="5337" w:type="dxa"/>
          </w:tcPr>
          <w:p w14:paraId="4F4EA47B" w14:textId="77777777" w:rsidR="00B41313" w:rsidRPr="00E94821" w:rsidRDefault="00B41313" w:rsidP="002B5749">
            <w:pPr>
              <w:ind w:left="360" w:hanging="360"/>
            </w:pPr>
            <w:r w:rsidRPr="00E94821">
              <w:t>2004 NOCC Product Monograph</w:t>
            </w:r>
          </w:p>
        </w:tc>
        <w:tc>
          <w:tcPr>
            <w:tcW w:w="3456" w:type="dxa"/>
          </w:tcPr>
          <w:p w14:paraId="1708DC87"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2</w:t>
            </w:r>
          </w:p>
        </w:tc>
      </w:tr>
      <w:tr w:rsidR="00B41313" w:rsidRPr="00E94821" w14:paraId="630A4218" w14:textId="77777777" w:rsidTr="002B5749">
        <w:tc>
          <w:tcPr>
            <w:tcW w:w="5337" w:type="dxa"/>
          </w:tcPr>
          <w:p w14:paraId="1C92A016" w14:textId="77777777" w:rsidR="00B41313" w:rsidRPr="00E94821" w:rsidRDefault="00B41313" w:rsidP="002B5749">
            <w:pPr>
              <w:pStyle w:val="Header"/>
              <w:rPr>
                <w:rFonts w:ascii="Times New Roman" w:hAnsi="Times New Roman" w:cs="Times New Roman"/>
              </w:rPr>
            </w:pPr>
            <w:r w:rsidRPr="00E94821">
              <w:rPr>
                <w:rFonts w:ascii="Times New Roman" w:hAnsi="Times New Roman" w:cs="Times New Roman"/>
              </w:rPr>
              <w:t>2004 Subsequent Entry Product Product Monograph</w:t>
            </w:r>
          </w:p>
        </w:tc>
        <w:tc>
          <w:tcPr>
            <w:tcW w:w="3456" w:type="dxa"/>
          </w:tcPr>
          <w:p w14:paraId="40143A38"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3</w:t>
            </w:r>
          </w:p>
        </w:tc>
      </w:tr>
      <w:tr w:rsidR="00B41313" w:rsidRPr="00E94821" w14:paraId="32B79E66" w14:textId="77777777" w:rsidTr="002B5749">
        <w:tc>
          <w:tcPr>
            <w:tcW w:w="5337" w:type="dxa"/>
          </w:tcPr>
          <w:p w14:paraId="1B968510"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2004 Schedule C Product Monograph</w:t>
            </w:r>
          </w:p>
        </w:tc>
        <w:tc>
          <w:tcPr>
            <w:tcW w:w="3456" w:type="dxa"/>
          </w:tcPr>
          <w:p w14:paraId="787B7154"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4</w:t>
            </w:r>
          </w:p>
        </w:tc>
      </w:tr>
      <w:tr w:rsidR="00B41313" w:rsidRPr="00E94821" w14:paraId="7228EFCB" w14:textId="77777777" w:rsidTr="002B5749">
        <w:tc>
          <w:tcPr>
            <w:tcW w:w="5337" w:type="dxa"/>
          </w:tcPr>
          <w:p w14:paraId="494484B3"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2004 Schedule D Product Monograph</w:t>
            </w:r>
          </w:p>
        </w:tc>
        <w:tc>
          <w:tcPr>
            <w:tcW w:w="3456" w:type="dxa"/>
          </w:tcPr>
          <w:p w14:paraId="64A3921B"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5</w:t>
            </w:r>
          </w:p>
        </w:tc>
      </w:tr>
      <w:tr w:rsidR="00B41313" w:rsidRPr="00E94821" w14:paraId="609E3A3F" w14:textId="77777777" w:rsidTr="002B5749">
        <w:tc>
          <w:tcPr>
            <w:tcW w:w="5337" w:type="dxa"/>
          </w:tcPr>
          <w:p w14:paraId="278444B8"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2016 Standard Product Monograph</w:t>
            </w:r>
          </w:p>
        </w:tc>
        <w:tc>
          <w:tcPr>
            <w:tcW w:w="3456" w:type="dxa"/>
          </w:tcPr>
          <w:p w14:paraId="184D17FE"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6</w:t>
            </w:r>
          </w:p>
        </w:tc>
      </w:tr>
      <w:tr w:rsidR="00B41313" w:rsidRPr="00E94821" w14:paraId="53F0CFC4" w14:textId="77777777" w:rsidTr="002B5749">
        <w:tc>
          <w:tcPr>
            <w:tcW w:w="5337" w:type="dxa"/>
          </w:tcPr>
          <w:p w14:paraId="312D6DF6"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2016 NOCC Product Monograph</w:t>
            </w:r>
          </w:p>
        </w:tc>
        <w:tc>
          <w:tcPr>
            <w:tcW w:w="3456" w:type="dxa"/>
          </w:tcPr>
          <w:p w14:paraId="36E03F80"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7</w:t>
            </w:r>
          </w:p>
        </w:tc>
      </w:tr>
      <w:tr w:rsidR="00B41313" w:rsidRPr="00E94821" w14:paraId="00BF81AF" w14:textId="77777777" w:rsidTr="002B5749">
        <w:tc>
          <w:tcPr>
            <w:tcW w:w="5337" w:type="dxa"/>
          </w:tcPr>
          <w:p w14:paraId="585F69DE" w14:textId="77777777" w:rsidR="00B41313" w:rsidRPr="00E94821" w:rsidRDefault="00B41313" w:rsidP="002B5749">
            <w:pPr>
              <w:pStyle w:val="Header"/>
              <w:rPr>
                <w:rFonts w:ascii="Times New Roman" w:hAnsi="Times New Roman" w:cs="Times New Roman"/>
              </w:rPr>
            </w:pPr>
            <w:r w:rsidRPr="00E94821">
              <w:rPr>
                <w:rFonts w:ascii="Times New Roman" w:hAnsi="Times New Roman" w:cs="Times New Roman"/>
              </w:rPr>
              <w:t>2016 Subsequent Entry Product Product Monograph</w:t>
            </w:r>
          </w:p>
        </w:tc>
        <w:tc>
          <w:tcPr>
            <w:tcW w:w="3456" w:type="dxa"/>
          </w:tcPr>
          <w:p w14:paraId="5F6D576B"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8</w:t>
            </w:r>
          </w:p>
        </w:tc>
      </w:tr>
      <w:tr w:rsidR="00B41313" w:rsidRPr="00E94821" w14:paraId="47EF865E" w14:textId="77777777" w:rsidTr="002B5749">
        <w:tc>
          <w:tcPr>
            <w:tcW w:w="5337" w:type="dxa"/>
          </w:tcPr>
          <w:p w14:paraId="4DDED9EF"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2016 Schedule C Product Monograph</w:t>
            </w:r>
          </w:p>
        </w:tc>
        <w:tc>
          <w:tcPr>
            <w:tcW w:w="3456" w:type="dxa"/>
          </w:tcPr>
          <w:p w14:paraId="795B8AFA"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9</w:t>
            </w:r>
          </w:p>
        </w:tc>
      </w:tr>
      <w:tr w:rsidR="00B41313" w:rsidRPr="00E94821" w14:paraId="7CACBA02" w14:textId="77777777" w:rsidTr="002B5749">
        <w:tc>
          <w:tcPr>
            <w:tcW w:w="5337" w:type="dxa"/>
          </w:tcPr>
          <w:p w14:paraId="4B028D34"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2016 Schedule D Product Monograph</w:t>
            </w:r>
          </w:p>
        </w:tc>
        <w:tc>
          <w:tcPr>
            <w:tcW w:w="3456" w:type="dxa"/>
          </w:tcPr>
          <w:p w14:paraId="3BEFE18D" w14:textId="77777777" w:rsidR="00B41313" w:rsidRPr="00336BA2" w:rsidRDefault="00B41313" w:rsidP="002B5749">
            <w:pPr>
              <w:pStyle w:val="Header"/>
              <w:rPr>
                <w:rFonts w:ascii="Times New Roman" w:hAnsi="Times New Roman" w:cs="Times New Roman"/>
              </w:rPr>
            </w:pPr>
            <w:r w:rsidRPr="00336BA2">
              <w:rPr>
                <w:rFonts w:ascii="Times New Roman" w:hAnsi="Times New Roman" w:cs="Times New Roman"/>
              </w:rPr>
              <w:t>10</w:t>
            </w:r>
          </w:p>
        </w:tc>
      </w:tr>
    </w:tbl>
    <w:p w14:paraId="3AF4029B" w14:textId="35AF1FDE" w:rsidR="002B5749" w:rsidRDefault="002B5749" w:rsidP="002B5749">
      <w:pPr>
        <w:ind w:left="720"/>
        <w:rPr>
          <w:ins w:id="226" w:author="Peter Bomberg" w:date="2018-01-16T14:09:00Z"/>
        </w:rPr>
      </w:pPr>
      <w:ins w:id="227" w:author="Peter Bomberg" w:date="2018-01-16T14:09:00Z">
        <w:r>
          <w:t xml:space="preserve">This implies that </w:t>
        </w:r>
        <w:r w:rsidRPr="006D1199">
          <w:t>document|1|</w:t>
        </w:r>
        <w:r>
          <w:t xml:space="preserve">* or any of </w:t>
        </w:r>
        <w:r w:rsidRPr="006D1199">
          <w:t>document|</w:t>
        </w:r>
        <w:r>
          <w:t>1</w:t>
        </w:r>
        <w:r w:rsidRPr="006D1199">
          <w:t>|</w:t>
        </w:r>
        <w:r>
          <w:t xml:space="preserve">1 trough </w:t>
        </w:r>
        <w:r w:rsidRPr="006D1199">
          <w:t>document|</w:t>
        </w:r>
        <w:r>
          <w:t>1</w:t>
        </w:r>
        <w:r w:rsidRPr="006D1199">
          <w:t>|</w:t>
        </w:r>
        <w:r>
          <w:t>10</w:t>
        </w:r>
        <w:r w:rsidRPr="006D1199">
          <w:t xml:space="preserve"> </w:t>
        </w:r>
        <w:r>
          <w:t xml:space="preserve">are applicable., </w:t>
        </w:r>
        <w:bookmarkStart w:id="228" w:name="_Hlk503355785"/>
        <w:r>
          <w:t xml:space="preserve">note </w:t>
        </w:r>
        <w:r w:rsidRPr="006D1199">
          <w:t>document|</w:t>
        </w:r>
        <w:r>
          <w:t>*</w:t>
        </w:r>
        <w:r w:rsidRPr="006D1199">
          <w:t>|</w:t>
        </w:r>
        <w:r>
          <w:t>1 is not a valid nomenclature</w:t>
        </w:r>
        <w:bookmarkEnd w:id="228"/>
        <w:r>
          <w:t>.</w:t>
        </w:r>
      </w:ins>
    </w:p>
    <w:p w14:paraId="316A6578" w14:textId="77777777" w:rsidR="00B41313" w:rsidRDefault="00B41313" w:rsidP="00B41313">
      <w:pPr>
        <w:rPr>
          <w:moveTo w:id="229" w:author="Peter Bomberg" w:date="2018-01-16T14:09:00Z"/>
        </w:rPr>
      </w:pPr>
      <w:moveToRangeStart w:id="230" w:author="Peter Bomberg" w:date="2018-01-16T14:09:00Z" w:name="move503875111"/>
    </w:p>
    <w:p w14:paraId="2CD4D4C9" w14:textId="77777777" w:rsidR="00C243A3" w:rsidRDefault="00B41313" w:rsidP="00524F29">
      <w:pPr>
        <w:pStyle w:val="ListParagraph"/>
        <w:numPr>
          <w:ilvl w:val="1"/>
          <w:numId w:val="53"/>
        </w:numPr>
        <w:shd w:val="clear" w:color="auto" w:fill="FFFFFF"/>
        <w:ind w:left="1296"/>
        <w:rPr>
          <w:del w:id="231" w:author="Peter Bomberg" w:date="2018-01-16T14:09:00Z"/>
        </w:rPr>
      </w:pPr>
      <w:moveTo w:id="232" w:author="Peter Bomberg" w:date="2018-01-16T14:09:00Z">
        <w:r w:rsidRPr="00D0387A">
          <w:t xml:space="preserve">The </w:t>
        </w:r>
      </w:moveTo>
      <w:moveToRangeEnd w:id="230"/>
      <w:del w:id="233" w:author="Peter Bomberg" w:date="2018-01-16T14:09:00Z">
        <w:r w:rsidR="00C243A3">
          <w:delText>DT Rule ???</w:delText>
        </w:r>
        <w:r w:rsidR="00C243A3">
          <w:rPr>
            <w:szCs w:val="24"/>
          </w:rPr>
          <w:delText xml:space="preserve"> </w:delText>
        </w:r>
        <w:r w:rsidR="00C243A3">
          <w:delText>checks for the absence of the attribute</w:delText>
        </w:r>
      </w:del>
    </w:p>
    <w:p w14:paraId="7BF40014" w14:textId="77777777" w:rsidR="00C243A3" w:rsidRPr="006C0150" w:rsidRDefault="00C243A3" w:rsidP="00524F29">
      <w:pPr>
        <w:pStyle w:val="ListParagraph"/>
        <w:numPr>
          <w:ilvl w:val="1"/>
          <w:numId w:val="53"/>
        </w:numPr>
        <w:shd w:val="clear" w:color="auto" w:fill="FFFFFF"/>
        <w:ind w:left="1296"/>
        <w:rPr>
          <w:del w:id="234" w:author="Peter Bomberg" w:date="2018-01-16T14:09:00Z"/>
        </w:rPr>
      </w:pPr>
      <w:del w:id="235" w:author="Peter Bomberg" w:date="2018-01-16T14:09:00Z">
        <w:r>
          <w:delText>DT Rule ???</w:delText>
        </w:r>
        <w:r w:rsidRPr="00862CB5">
          <w:rPr>
            <w:szCs w:val="24"/>
          </w:rPr>
          <w:delText xml:space="preserve"> </w:delText>
        </w:r>
        <w:r>
          <w:delText>checks that the value is derived from the proper OID and is permitted in this context (DT1)</w:delText>
        </w:r>
      </w:del>
    </w:p>
    <w:p w14:paraId="59C37652" w14:textId="5D026AD1" w:rsidR="00B41313" w:rsidRPr="00D0387A" w:rsidRDefault="00B41313" w:rsidP="00F073CE">
      <w:pPr>
        <w:pStyle w:val="ListParagraph"/>
        <w:numPr>
          <w:ilvl w:val="2"/>
          <w:numId w:val="9"/>
        </w:numPr>
        <w:rPr>
          <w:ins w:id="236" w:author="Peter Bomberg" w:date="2018-01-16T14:09:00Z"/>
        </w:rPr>
      </w:pPr>
      <w:ins w:id="237" w:author="Peter Bomberg" w:date="2018-01-16T14:09:00Z">
        <w:r w:rsidRPr="00D0387A">
          <w:lastRenderedPageBreak/>
          <w:t xml:space="preserve">SPM </w:t>
        </w:r>
        <w:r>
          <w:t xml:space="preserve">template </w:t>
        </w:r>
        <w:r w:rsidRPr="00D0387A">
          <w:t xml:space="preserve">context validation works along the following concept: </w:t>
        </w:r>
        <w:r>
          <w:t xml:space="preserve">if the context is document the </w:t>
        </w:r>
        <w:r w:rsidRPr="00D0387A">
          <w:t xml:space="preserve">valid </w:t>
        </w:r>
        <w:r>
          <w:t xml:space="preserve">template ID’s </w:t>
        </w:r>
        <w:r w:rsidR="002B5749">
          <w:t xml:space="preserve">and constructs </w:t>
        </w:r>
        <w:r>
          <w:t>are as above:</w:t>
        </w:r>
      </w:ins>
    </w:p>
    <w:p w14:paraId="5AB3F008" w14:textId="77777777" w:rsidR="00280F88" w:rsidRPr="00E94821" w:rsidRDefault="00B41313" w:rsidP="0068788C">
      <w:pPr>
        <w:rPr>
          <w:moveFrom w:id="238" w:author="Peter Bomberg" w:date="2018-01-16T14:09:00Z"/>
          <w:rFonts w:ascii="Times New Roman" w:hAnsi="Times New Roman" w:cs="Times New Roman"/>
        </w:rPr>
      </w:pPr>
      <w:ins w:id="239" w:author="Peter Bomberg" w:date="2018-01-16T14:09:00Z">
        <w:r w:rsidRPr="0057498E">
          <w:rPr>
            <w:highlight w:val="white"/>
          </w:rPr>
          <w:t>Informational only (validation</w:t>
        </w:r>
      </w:ins>
      <w:moveFromRangeStart w:id="240" w:author="Peter Bomberg" w:date="2018-01-16T14:09:00Z" w:name="move503875112"/>
    </w:p>
    <w:p w14:paraId="3A9F1DCD" w14:textId="320CD911" w:rsidR="00B41313" w:rsidRPr="00547189" w:rsidRDefault="00860086" w:rsidP="00A47ECC">
      <w:pPr>
        <w:pStyle w:val="ValidationPara"/>
        <w:rPr>
          <w:highlight w:val="white"/>
        </w:rPr>
      </w:pPr>
      <w:moveFrom w:id="241" w:author="Peter Bomberg" w:date="2018-01-16T14:09:00Z">
        <w:r w:rsidRPr="00E94821">
          <w:t>There</w:t>
        </w:r>
      </w:moveFrom>
      <w:moveFromRangeEnd w:id="240"/>
      <w:r w:rsidR="00B41313" w:rsidRPr="0057498E">
        <w:rPr>
          <w:highlight w:val="white"/>
        </w:rPr>
        <w:t xml:space="preserve"> is </w:t>
      </w:r>
      <w:del w:id="242" w:author="Peter Bomberg" w:date="2018-01-16T14:09:00Z">
        <w:r>
          <w:rPr>
            <w:szCs w:val="24"/>
          </w:rPr>
          <w:delText>a &lt;title&gt;</w:delText>
        </w:r>
        <w:r w:rsidR="00C06E4F">
          <w:rPr>
            <w:szCs w:val="24"/>
          </w:rPr>
          <w:delText xml:space="preserve"> </w:delText>
        </w:r>
      </w:del>
      <w:ins w:id="243" w:author="Peter Bomberg" w:date="2018-01-16T14:09:00Z">
        <w:r w:rsidR="00B41313" w:rsidRPr="0057498E">
          <w:rPr>
            <w:highlight w:val="white"/>
          </w:rPr>
          <w:t xml:space="preserve">performed at the </w:t>
        </w:r>
      </w:ins>
      <w:r w:rsidR="00B41313" w:rsidRPr="0057498E">
        <w:rPr>
          <w:highlight w:val="white"/>
        </w:rPr>
        <w:t>element</w:t>
      </w:r>
      <w:del w:id="244" w:author="Peter Bomberg" w:date="2018-01-16T14:09:00Z">
        <w:r>
          <w:rPr>
            <w:szCs w:val="24"/>
          </w:rPr>
          <w:delText>.</w:delText>
        </w:r>
      </w:del>
      <w:ins w:id="245" w:author="Peter Bomberg" w:date="2018-01-16T14:09:00Z">
        <w:r w:rsidR="00B41313" w:rsidRPr="0057498E">
          <w:rPr>
            <w:highlight w:val="white"/>
          </w:rPr>
          <w:t xml:space="preserve"> level</w:t>
        </w:r>
        <w:r w:rsidR="00B41313" w:rsidRPr="00547189">
          <w:rPr>
            <w:highlight w:val="white"/>
          </w:rPr>
          <w:t>).</w:t>
        </w:r>
      </w:ins>
    </w:p>
    <w:p w14:paraId="4EC2955F" w14:textId="77777777" w:rsidR="00547189" w:rsidRDefault="00547189" w:rsidP="00D0387A">
      <w:pPr>
        <w:rPr>
          <w:rFonts w:ascii="Times New Roman" w:hAnsi="Times New Roman" w:cs="Times New Roman"/>
          <w:color w:val="000000"/>
          <w:sz w:val="23"/>
          <w:szCs w:val="23"/>
          <w:highlight w:val="white"/>
          <w:lang w:val="en-CA"/>
        </w:rPr>
      </w:pPr>
    </w:p>
    <w:p w14:paraId="7E6A9A48" w14:textId="7E33DD44" w:rsidR="00C7744D" w:rsidRPr="00E94821" w:rsidRDefault="00C7744D" w:rsidP="00C7744D">
      <w:pPr>
        <w:pStyle w:val="Heading1"/>
        <w:rPr>
          <w:rFonts w:ascii="Times New Roman" w:hAnsi="Times New Roman" w:cs="Times New Roman"/>
        </w:rPr>
      </w:pPr>
      <w:bookmarkStart w:id="246" w:name="_Toc503798352"/>
      <w:moveToRangeStart w:id="247" w:author="Peter Bomberg" w:date="2018-01-16T14:09:00Z" w:name="move503875103"/>
      <w:moveTo w:id="248" w:author="Peter Bomberg" w:date="2018-01-16T14:09:00Z">
        <w:r w:rsidRPr="00E94821">
          <w:rPr>
            <w:rFonts w:ascii="Times New Roman" w:hAnsi="Times New Roman" w:cs="Times New Roman"/>
          </w:rPr>
          <w:t>Document Prolog</w:t>
        </w:r>
        <w:r w:rsidR="00FC4189">
          <w:rPr>
            <w:rFonts w:ascii="Times New Roman" w:hAnsi="Times New Roman" w:cs="Times New Roman"/>
          </w:rPr>
          <w:t xml:space="preserve"> Validation</w:t>
        </w:r>
      </w:moveTo>
      <w:bookmarkEnd w:id="246"/>
      <w:moveToRangeEnd w:id="247"/>
    </w:p>
    <w:p w14:paraId="5AADC1FA" w14:textId="77777777" w:rsidR="00C7744D" w:rsidRPr="00E94821" w:rsidRDefault="00C7744D" w:rsidP="0053554C">
      <w:pPr>
        <w:rPr>
          <w:moveTo w:id="249" w:author="Peter Bomberg" w:date="2018-01-16T14:09:00Z"/>
          <w:rFonts w:ascii="Times New Roman" w:hAnsi="Times New Roman" w:cs="Times New Roman"/>
          <w:lang w:val="en-CA"/>
        </w:rPr>
      </w:pPr>
      <w:moveToRangeStart w:id="250" w:author="Peter Bomberg" w:date="2018-01-16T14:09:00Z" w:name="move503875102"/>
      <w:moveTo w:id="251" w:author="Peter Bomberg" w:date="2018-01-16T14:09:00Z">
        <w:r w:rsidRPr="00E94821">
          <w:rPr>
            <w:rFonts w:ascii="Times New Roman" w:hAnsi="Times New Roman" w:cs="Times New Roman"/>
            <w:lang w:val="en-CA"/>
          </w:rPr>
          <w:t>Outlined in this section are all PM specific aspects relating to the Document prolog.</w:t>
        </w:r>
      </w:moveTo>
    </w:p>
    <w:p w14:paraId="56F77D8B" w14:textId="77777777" w:rsidR="000D5147" w:rsidRPr="00E94821" w:rsidRDefault="000D5147" w:rsidP="00C7744D">
      <w:pPr>
        <w:ind w:left="432"/>
        <w:rPr>
          <w:moveTo w:id="252" w:author="Peter Bomberg" w:date="2018-01-16T14:09:00Z"/>
          <w:rFonts w:ascii="Times New Roman" w:hAnsi="Times New Roman" w:cs="Times New Roman"/>
          <w:lang w:val="en-CA"/>
        </w:rPr>
      </w:pPr>
    </w:p>
    <w:p w14:paraId="339466DA" w14:textId="77777777" w:rsidR="00FC4189" w:rsidRPr="00FC4189" w:rsidRDefault="00FC4189" w:rsidP="00F073CE">
      <w:pPr>
        <w:pStyle w:val="ListParagraph"/>
        <w:numPr>
          <w:ilvl w:val="0"/>
          <w:numId w:val="7"/>
        </w:numPr>
        <w:rPr>
          <w:vanish/>
        </w:rPr>
      </w:pPr>
      <w:bookmarkStart w:id="253" w:name="_Hlk501059514"/>
      <w:moveToRangeEnd w:id="250"/>
    </w:p>
    <w:p w14:paraId="614ABE6E" w14:textId="77777777" w:rsidR="00FC4189" w:rsidRPr="00FC4189" w:rsidRDefault="00FC4189" w:rsidP="00F073CE">
      <w:pPr>
        <w:pStyle w:val="ListParagraph"/>
        <w:numPr>
          <w:ilvl w:val="0"/>
          <w:numId w:val="7"/>
        </w:numPr>
        <w:rPr>
          <w:vanish/>
        </w:rPr>
      </w:pPr>
    </w:p>
    <w:p w14:paraId="23105D07" w14:textId="77777777" w:rsidR="00FC4189" w:rsidRPr="00FC4189" w:rsidRDefault="00FC4189" w:rsidP="00F073CE">
      <w:pPr>
        <w:pStyle w:val="ListParagraph"/>
        <w:numPr>
          <w:ilvl w:val="0"/>
          <w:numId w:val="7"/>
        </w:numPr>
        <w:rPr>
          <w:vanish/>
        </w:rPr>
      </w:pPr>
    </w:p>
    <w:p w14:paraId="3A761C63" w14:textId="0B78598E" w:rsidR="00D417E1" w:rsidRPr="00531B11" w:rsidRDefault="00D417E1" w:rsidP="00F073CE">
      <w:pPr>
        <w:pStyle w:val="ListParagraph"/>
        <w:numPr>
          <w:ilvl w:val="1"/>
          <w:numId w:val="7"/>
        </w:numPr>
        <w:rPr>
          <w:moveTo w:id="254" w:author="Peter Bomberg" w:date="2018-01-16T14:09:00Z"/>
        </w:rPr>
      </w:pPr>
      <w:moveToRangeStart w:id="255" w:author="Peter Bomberg" w:date="2018-01-16T14:09:00Z" w:name="move503875104"/>
      <w:moveTo w:id="256" w:author="Peter Bomberg" w:date="2018-01-16T14:09:00Z">
        <w:r w:rsidRPr="00531B11">
          <w:t>There is a ?xml-stylesheet declaration for both xsl and the css</w:t>
        </w:r>
      </w:moveTo>
    </w:p>
    <w:moveToRangeEnd w:id="255"/>
    <w:p w14:paraId="2054F545" w14:textId="77777777" w:rsidR="003B5316" w:rsidRPr="0057498E" w:rsidRDefault="003B5316" w:rsidP="00A47ECC">
      <w:pPr>
        <w:pStyle w:val="ValidationPara"/>
        <w:rPr>
          <w:ins w:id="257" w:author="Peter Bomberg" w:date="2018-01-16T14:09:00Z"/>
          <w:highlight w:val="white"/>
        </w:rPr>
      </w:pPr>
      <w:ins w:id="258" w:author="Peter Bomberg" w:date="2018-01-16T14:09:00Z">
        <w:r w:rsidRPr="0057498E">
          <w:rPr>
            <w:highlight w:val="white"/>
          </w:rPr>
          <w:t>DT Rule 11 identifies that the Processing Instructions are not compliant to the IG.</w:t>
        </w:r>
      </w:ins>
    </w:p>
    <w:p w14:paraId="10AEB74F" w14:textId="77777777" w:rsidR="003B5316" w:rsidRPr="00E94821" w:rsidRDefault="003B5316" w:rsidP="003B5316">
      <w:pPr>
        <w:pStyle w:val="ListParagraph"/>
        <w:numPr>
          <w:ilvl w:val="0"/>
          <w:numId w:val="0"/>
        </w:numPr>
        <w:ind w:left="720"/>
        <w:rPr>
          <w:ins w:id="259" w:author="Peter Bomberg" w:date="2018-01-16T14:09:00Z"/>
        </w:rPr>
      </w:pPr>
    </w:p>
    <w:p w14:paraId="701AD671" w14:textId="18D8E34D" w:rsidR="00EF065F" w:rsidRPr="00E94821" w:rsidRDefault="00D417E1" w:rsidP="00F073CE">
      <w:pPr>
        <w:pStyle w:val="ListParagraph"/>
        <w:numPr>
          <w:ilvl w:val="1"/>
          <w:numId w:val="7"/>
        </w:numPr>
        <w:rPr>
          <w:ins w:id="260" w:author="Peter Bomberg" w:date="2018-01-16T14:09:00Z"/>
        </w:rPr>
      </w:pPr>
      <w:ins w:id="261" w:author="Peter Bomberg" w:date="2018-01-16T14:09:00Z">
        <w:r w:rsidRPr="00E94821">
          <w:t xml:space="preserve">The location of the stylesheet is: </w:t>
        </w:r>
        <w:r w:rsidR="00EF065F" w:rsidRPr="00E94821">
          <w:t xml:space="preserve"> </w:t>
        </w:r>
        <w:r w:rsidR="00524F29">
          <w:fldChar w:fldCharType="begin"/>
        </w:r>
        <w:r w:rsidR="00524F29">
          <w:instrText xml:space="preserve"> HYPERLINK "https://rawgit.com/HealthCanada/HPFB/master/Structured-Product-Labeling-(SPL)/Style-Sheets/SPM/current/hpfb-spl.xsl" </w:instrText>
        </w:r>
        <w:r w:rsidR="00524F29">
          <w:fldChar w:fldCharType="separate"/>
        </w:r>
        <w:r w:rsidR="00EF065F" w:rsidRPr="003B5316">
          <w:t>https://rawgit.com/HealthCanada/HPFB/master/Structured-Product-Labeling-(SPL)/Style-Sheets/SPM/current/hpfb-spl.xsl</w:t>
        </w:r>
        <w:r w:rsidR="00524F29">
          <w:fldChar w:fldCharType="end"/>
        </w:r>
      </w:ins>
    </w:p>
    <w:p w14:paraId="759A50F7" w14:textId="77612D74" w:rsidR="003B5316" w:rsidRDefault="003B5316" w:rsidP="00A47ECC">
      <w:pPr>
        <w:pStyle w:val="ValidationPara"/>
        <w:rPr>
          <w:ins w:id="262" w:author="Peter Bomberg" w:date="2018-01-16T14:09:00Z"/>
          <w:highlight w:val="white"/>
        </w:rPr>
      </w:pPr>
      <w:ins w:id="263" w:author="Peter Bomberg" w:date="2018-01-16T14:09:00Z">
        <w:r w:rsidRPr="0057498E">
          <w:rPr>
            <w:highlight w:val="white"/>
          </w:rPr>
          <w:t>DT Rule 11 identifies that the Processing Instructions are not compliant to the IG.</w:t>
        </w:r>
      </w:ins>
    </w:p>
    <w:p w14:paraId="6619B7AB" w14:textId="77777777" w:rsidR="003B5316" w:rsidRPr="0057498E" w:rsidRDefault="003B5316" w:rsidP="003B5316">
      <w:pPr>
        <w:pStyle w:val="ListParagraph"/>
        <w:numPr>
          <w:ilvl w:val="0"/>
          <w:numId w:val="0"/>
        </w:numPr>
        <w:ind w:left="360"/>
        <w:rPr>
          <w:ins w:id="264" w:author="Peter Bomberg" w:date="2018-01-16T14:09:00Z"/>
          <w:highlight w:val="white"/>
        </w:rPr>
      </w:pPr>
    </w:p>
    <w:p w14:paraId="485E7EB2" w14:textId="77777777" w:rsidR="00D417E1" w:rsidRPr="00E94821" w:rsidRDefault="00D417E1" w:rsidP="00F073CE">
      <w:pPr>
        <w:pStyle w:val="ListParagraph"/>
        <w:numPr>
          <w:ilvl w:val="1"/>
          <w:numId w:val="7"/>
        </w:numPr>
        <w:rPr>
          <w:moveTo w:id="265" w:author="Peter Bomberg" w:date="2018-01-16T14:09:00Z"/>
        </w:rPr>
      </w:pPr>
      <w:moveToRangeStart w:id="266" w:author="Peter Bomberg" w:date="2018-01-16T14:09:00Z" w:name="move503875105"/>
      <w:moveTo w:id="267" w:author="Peter Bomberg" w:date="2018-01-16T14:09:00Z">
        <w:r w:rsidRPr="00E94821">
          <w:t>The type is text/xsl</w:t>
        </w:r>
      </w:moveTo>
    </w:p>
    <w:moveToRangeEnd w:id="266"/>
    <w:p w14:paraId="61370665" w14:textId="7B6DF20D" w:rsidR="002E04A1" w:rsidRDefault="002E04A1" w:rsidP="00A47ECC">
      <w:pPr>
        <w:pStyle w:val="ValidationPara"/>
        <w:rPr>
          <w:ins w:id="268" w:author="Peter Bomberg" w:date="2018-01-16T14:09:00Z"/>
          <w:highlight w:val="white"/>
        </w:rPr>
      </w:pPr>
      <w:r w:rsidRPr="0057498E">
        <w:rPr>
          <w:highlight w:val="white"/>
        </w:rPr>
        <w:t xml:space="preserve">DT Rule </w:t>
      </w:r>
      <w:ins w:id="269" w:author="Peter Bomberg" w:date="2018-01-16T14:09:00Z">
        <w:r w:rsidRPr="0057498E">
          <w:rPr>
            <w:highlight w:val="white"/>
          </w:rPr>
          <w:t>11 identifies that the Processing Instructions are not compliant to the IG.</w:t>
        </w:r>
      </w:ins>
    </w:p>
    <w:p w14:paraId="43EBDF19" w14:textId="77777777" w:rsidR="002E04A1" w:rsidRDefault="002E04A1" w:rsidP="002E04A1">
      <w:pPr>
        <w:pStyle w:val="ListParagraph"/>
        <w:numPr>
          <w:ilvl w:val="0"/>
          <w:numId w:val="0"/>
        </w:numPr>
        <w:ind w:left="432"/>
        <w:rPr>
          <w:moveTo w:id="270" w:author="Peter Bomberg" w:date="2018-01-16T14:09:00Z"/>
          <w:highlight w:val="white"/>
        </w:rPr>
      </w:pPr>
      <w:moveToRangeStart w:id="271" w:author="Peter Bomberg" w:date="2018-01-16T14:09:00Z" w:name="move503875107"/>
    </w:p>
    <w:p w14:paraId="2F7FE426" w14:textId="29B0AB3E" w:rsidR="00EF065F" w:rsidRPr="00E94821" w:rsidRDefault="00D417E1" w:rsidP="00F073CE">
      <w:pPr>
        <w:pStyle w:val="ListParagraph"/>
        <w:numPr>
          <w:ilvl w:val="1"/>
          <w:numId w:val="7"/>
        </w:numPr>
        <w:rPr>
          <w:ins w:id="272" w:author="Peter Bomberg" w:date="2018-01-16T14:09:00Z"/>
        </w:rPr>
      </w:pPr>
      <w:moveTo w:id="273" w:author="Peter Bomberg" w:date="2018-01-16T14:09:00Z">
        <w:r w:rsidRPr="00E94821">
          <w:t xml:space="preserve">The location of the stylesheet is:  </w:t>
        </w:r>
      </w:moveTo>
      <w:moveToRangeEnd w:id="271"/>
      <w:ins w:id="274" w:author="Peter Bomberg" w:date="2018-01-16T14:09:00Z">
        <w:r w:rsidR="00524F29">
          <w:fldChar w:fldCharType="begin"/>
        </w:r>
        <w:r w:rsidR="00524F29">
          <w:instrText xml:space="preserve"> HYPERLINK "http</w:instrText>
        </w:r>
        <w:r w:rsidR="00524F29">
          <w:instrText xml:space="preserve">s://rawgit.com/HealthCanada/HPFB/master/Structured-Product-Labeling-(SPL)/Style-Sheets/SPM/current/hpfb-spl-core.css" </w:instrText>
        </w:r>
        <w:r w:rsidR="00524F29">
          <w:fldChar w:fldCharType="separate"/>
        </w:r>
        <w:r w:rsidR="00EF065F" w:rsidRPr="002E04A1">
          <w:t>https://rawgit.com/HealthCanada/HPFB/master/Structured-Product-Labeling-(SPL)/Style-Sheets/SPM/current/hpfb-spl-core.css</w:t>
        </w:r>
        <w:r w:rsidR="00524F29">
          <w:fldChar w:fldCharType="end"/>
        </w:r>
      </w:ins>
    </w:p>
    <w:bookmarkEnd w:id="253"/>
    <w:p w14:paraId="0F700443" w14:textId="64D73383" w:rsidR="002E04A1" w:rsidRPr="00FC4189" w:rsidRDefault="002E04A1" w:rsidP="00F073CE">
      <w:pPr>
        <w:pStyle w:val="ValidationPara"/>
        <w:numPr>
          <w:ilvl w:val="0"/>
          <w:numId w:val="19"/>
        </w:numPr>
        <w:rPr>
          <w:ins w:id="275" w:author="Peter Bomberg" w:date="2018-01-16T14:09:00Z"/>
          <w:highlight w:val="white"/>
        </w:rPr>
      </w:pPr>
      <w:ins w:id="276" w:author="Peter Bomberg" w:date="2018-01-16T14:09:00Z">
        <w:r w:rsidRPr="00FC4189">
          <w:rPr>
            <w:highlight w:val="white"/>
          </w:rPr>
          <w:t>DT Rule 11 identifies that the Processing Instructions are not compliant to the IG.</w:t>
        </w:r>
      </w:ins>
    </w:p>
    <w:p w14:paraId="2EE01BE8" w14:textId="77777777" w:rsidR="00336BA2" w:rsidRDefault="00336BA2" w:rsidP="00336BA2">
      <w:pPr>
        <w:pStyle w:val="ListParagraph"/>
        <w:numPr>
          <w:ilvl w:val="0"/>
          <w:numId w:val="0"/>
        </w:numPr>
        <w:ind w:left="360"/>
        <w:rPr>
          <w:ins w:id="277" w:author="Peter Bomberg" w:date="2018-01-16T14:09:00Z"/>
          <w:highlight w:val="white"/>
        </w:rPr>
      </w:pPr>
    </w:p>
    <w:p w14:paraId="12241275" w14:textId="77777777" w:rsidR="00D417E1" w:rsidRPr="00E94821" w:rsidRDefault="00D417E1" w:rsidP="00F073CE">
      <w:pPr>
        <w:pStyle w:val="ListParagraph"/>
        <w:numPr>
          <w:ilvl w:val="1"/>
          <w:numId w:val="7"/>
        </w:numPr>
        <w:rPr>
          <w:moveTo w:id="278" w:author="Peter Bomberg" w:date="2018-01-16T14:09:00Z"/>
        </w:rPr>
      </w:pPr>
      <w:moveToRangeStart w:id="279" w:author="Peter Bomberg" w:date="2018-01-16T14:09:00Z" w:name="move503875108"/>
      <w:moveTo w:id="280" w:author="Peter Bomberg" w:date="2018-01-16T14:09:00Z">
        <w:r w:rsidRPr="00E94821">
          <w:t>The type is text/css</w:t>
        </w:r>
      </w:moveTo>
    </w:p>
    <w:moveToRangeEnd w:id="279"/>
    <w:p w14:paraId="134599F5" w14:textId="77777777" w:rsidR="00336BA2" w:rsidRPr="00FC4189" w:rsidRDefault="00336BA2" w:rsidP="00F073CE">
      <w:pPr>
        <w:pStyle w:val="ValidationPara"/>
        <w:numPr>
          <w:ilvl w:val="0"/>
          <w:numId w:val="20"/>
        </w:numPr>
        <w:rPr>
          <w:moveTo w:id="281" w:author="Peter Bomberg" w:date="2018-01-16T14:09:00Z"/>
          <w:highlight w:val="white"/>
        </w:rPr>
      </w:pPr>
      <w:ins w:id="282" w:author="Peter Bomberg" w:date="2018-01-16T14:09:00Z">
        <w:r w:rsidRPr="00FC4189">
          <w:rPr>
            <w:highlight w:val="white"/>
          </w:rPr>
          <w:t>DT Rule 11 identifies that the Processing Instructions are not compliant to the IG</w:t>
        </w:r>
      </w:ins>
      <w:moveToRangeStart w:id="283" w:author="Peter Bomberg" w:date="2018-01-16T14:09:00Z" w:name="move503875109"/>
      <w:moveTo w:id="284" w:author="Peter Bomberg" w:date="2018-01-16T14:09:00Z">
        <w:r w:rsidRPr="00FC4189">
          <w:rPr>
            <w:highlight w:val="white"/>
          </w:rPr>
          <w:t>.</w:t>
        </w:r>
      </w:moveTo>
    </w:p>
    <w:p w14:paraId="3F5B220E" w14:textId="77777777" w:rsidR="00C7744D" w:rsidRPr="00E94821" w:rsidRDefault="00C7744D" w:rsidP="00336BA2">
      <w:pPr>
        <w:pStyle w:val="ListParagraph"/>
        <w:numPr>
          <w:ilvl w:val="0"/>
          <w:numId w:val="0"/>
        </w:numPr>
        <w:ind w:left="360"/>
        <w:rPr>
          <w:moveTo w:id="285" w:author="Peter Bomberg" w:date="2018-01-16T14:09:00Z"/>
        </w:rPr>
      </w:pPr>
    </w:p>
    <w:p w14:paraId="263645CF" w14:textId="4F694CD5" w:rsidR="00B02056" w:rsidRPr="00E94821" w:rsidRDefault="00F42079" w:rsidP="009B3421">
      <w:pPr>
        <w:pStyle w:val="Heading1"/>
        <w:rPr>
          <w:ins w:id="286" w:author="Peter Bomberg" w:date="2018-01-16T14:09:00Z"/>
          <w:rFonts w:ascii="Times New Roman" w:hAnsi="Times New Roman" w:cs="Times New Roman"/>
        </w:rPr>
      </w:pPr>
      <w:bookmarkStart w:id="287" w:name="_Toc503798353"/>
      <w:moveTo w:id="288" w:author="Peter Bomberg" w:date="2018-01-16T14:09:00Z">
        <w:r w:rsidRPr="00E94821">
          <w:rPr>
            <w:rFonts w:ascii="Times New Roman" w:hAnsi="Times New Roman" w:cs="Times New Roman"/>
          </w:rPr>
          <w:t>Document</w:t>
        </w:r>
        <w:r w:rsidR="006C04E0" w:rsidRPr="00E94821">
          <w:rPr>
            <w:rFonts w:ascii="Times New Roman" w:hAnsi="Times New Roman" w:cs="Times New Roman"/>
          </w:rPr>
          <w:t xml:space="preserve"> Information</w:t>
        </w:r>
      </w:moveTo>
      <w:moveToRangeEnd w:id="283"/>
      <w:ins w:id="289" w:author="Peter Bomberg" w:date="2018-01-16T14:09:00Z">
        <w:r w:rsidR="00FC4189">
          <w:rPr>
            <w:rFonts w:ascii="Times New Roman" w:hAnsi="Times New Roman" w:cs="Times New Roman"/>
          </w:rPr>
          <w:t xml:space="preserve"> Validation</w:t>
        </w:r>
        <w:bookmarkEnd w:id="287"/>
      </w:ins>
    </w:p>
    <w:p w14:paraId="0B20DE0F" w14:textId="77777777" w:rsidR="009B3421" w:rsidRPr="00E94821" w:rsidRDefault="009B3421" w:rsidP="0053554C">
      <w:pPr>
        <w:rPr>
          <w:moveTo w:id="290" w:author="Peter Bomberg" w:date="2018-01-16T14:09:00Z"/>
          <w:rFonts w:ascii="Times New Roman" w:hAnsi="Times New Roman" w:cs="Times New Roman"/>
          <w:lang w:val="en-CA"/>
        </w:rPr>
      </w:pPr>
      <w:moveToRangeStart w:id="291" w:author="Peter Bomberg" w:date="2018-01-16T14:09:00Z" w:name="move503875110"/>
      <w:moveTo w:id="292" w:author="Peter Bomberg" w:date="2018-01-16T14:09:00Z">
        <w:r w:rsidRPr="00E94821">
          <w:rPr>
            <w:rFonts w:ascii="Times New Roman" w:hAnsi="Times New Roman" w:cs="Times New Roman"/>
            <w:lang w:val="en-CA"/>
          </w:rPr>
          <w:t xml:space="preserve">Outlined in this section are all </w:t>
        </w:r>
        <w:r w:rsidR="00A1233B" w:rsidRPr="00E94821">
          <w:rPr>
            <w:rFonts w:ascii="Times New Roman" w:hAnsi="Times New Roman" w:cs="Times New Roman"/>
            <w:lang w:val="en-CA"/>
          </w:rPr>
          <w:t xml:space="preserve">PM specific </w:t>
        </w:r>
        <w:r w:rsidRPr="00E94821">
          <w:rPr>
            <w:rFonts w:ascii="Times New Roman" w:hAnsi="Times New Roman" w:cs="Times New Roman"/>
            <w:lang w:val="en-CA"/>
          </w:rPr>
          <w:t xml:space="preserve">aspects relating to the </w:t>
        </w:r>
        <w:r w:rsidR="006C04E0" w:rsidRPr="00E94821">
          <w:rPr>
            <w:rFonts w:ascii="Times New Roman" w:hAnsi="Times New Roman" w:cs="Times New Roman"/>
            <w:lang w:val="en-CA"/>
          </w:rPr>
          <w:t>Document Information</w:t>
        </w:r>
        <w:r w:rsidR="00283153" w:rsidRPr="00E94821">
          <w:rPr>
            <w:rFonts w:ascii="Times New Roman" w:hAnsi="Times New Roman" w:cs="Times New Roman"/>
            <w:lang w:val="en-CA"/>
          </w:rPr>
          <w:t>.</w:t>
        </w:r>
      </w:moveTo>
    </w:p>
    <w:p w14:paraId="06F3A059" w14:textId="77777777" w:rsidR="00B05971" w:rsidRPr="00E94821" w:rsidRDefault="00B05971" w:rsidP="009B3421">
      <w:pPr>
        <w:ind w:left="432"/>
        <w:rPr>
          <w:moveTo w:id="293" w:author="Peter Bomberg" w:date="2018-01-16T14:09:00Z"/>
          <w:rFonts w:ascii="Times New Roman" w:hAnsi="Times New Roman" w:cs="Times New Roman"/>
          <w:lang w:val="en-CA"/>
        </w:rPr>
      </w:pPr>
    </w:p>
    <w:p w14:paraId="59BF795C" w14:textId="77777777" w:rsidR="00FC4189" w:rsidRPr="00FC4189" w:rsidRDefault="00FC4189" w:rsidP="00F073CE">
      <w:pPr>
        <w:pStyle w:val="ListParagraph"/>
        <w:numPr>
          <w:ilvl w:val="0"/>
          <w:numId w:val="7"/>
        </w:numPr>
        <w:rPr>
          <w:moveTo w:id="294" w:author="Peter Bomberg" w:date="2018-01-16T14:09:00Z"/>
          <w:vanish/>
        </w:rPr>
      </w:pPr>
      <w:moveToRangeStart w:id="295" w:author="Peter Bomberg" w:date="2018-01-16T14:09:00Z" w:name="move503875113"/>
      <w:moveToRangeEnd w:id="291"/>
    </w:p>
    <w:p w14:paraId="3642644E" w14:textId="31F029DB" w:rsidR="00E25707" w:rsidRPr="00E94821" w:rsidRDefault="00E25707" w:rsidP="00F073CE">
      <w:pPr>
        <w:pStyle w:val="ListParagraph"/>
        <w:numPr>
          <w:ilvl w:val="1"/>
          <w:numId w:val="7"/>
        </w:numPr>
        <w:rPr>
          <w:ins w:id="296" w:author="Peter Bomberg" w:date="2018-01-16T14:09:00Z"/>
        </w:rPr>
      </w:pPr>
      <w:moveTo w:id="297" w:author="Peter Bomberg" w:date="2018-01-16T14:09:00Z">
        <w:r w:rsidRPr="00E94821">
          <w:t xml:space="preserve">The </w:t>
        </w:r>
      </w:moveTo>
      <w:moveToRangeEnd w:id="295"/>
      <w:ins w:id="298" w:author="Peter Bomberg" w:date="2018-01-16T14:09:00Z">
        <w:r w:rsidR="00860086" w:rsidRPr="00E94821">
          <w:t xml:space="preserve">templateId@extension </w:t>
        </w:r>
        <w:r w:rsidRPr="00E94821">
          <w:t xml:space="preserve">value shall be </w:t>
        </w:r>
        <w:r w:rsidR="002B5749">
          <w:t xml:space="preserve">in accordance to OID </w:t>
        </w:r>
      </w:ins>
      <w:r w:rsidR="002B5749" w:rsidRPr="00B41313">
        <w:t>2</w:t>
      </w:r>
      <w:del w:id="299" w:author="Peter Bomberg" w:date="2018-01-16T14:09:00Z">
        <w:r w:rsidR="00D417E1">
          <w:rPr>
            <w:szCs w:val="24"/>
          </w:rPr>
          <w:delText xml:space="preserve"> </w:delText>
        </w:r>
        <w:r w:rsidR="00D417E1">
          <w:delText>checks</w:delText>
        </w:r>
      </w:del>
      <w:ins w:id="300" w:author="Peter Bomberg" w:date="2018-01-16T14:09:00Z">
        <w:r w:rsidR="002B5749" w:rsidRPr="00B41313">
          <w:t>.16.840.1.113883.2.20.6.</w:t>
        </w:r>
        <w:r w:rsidR="002B5749">
          <w:t>9.</w:t>
        </w:r>
      </w:ins>
    </w:p>
    <w:p w14:paraId="3276FE3D" w14:textId="1567F97E" w:rsidR="00336BA2" w:rsidRPr="00FC4189" w:rsidRDefault="00336BA2" w:rsidP="00F073CE">
      <w:pPr>
        <w:pStyle w:val="ValidationPara"/>
        <w:numPr>
          <w:ilvl w:val="0"/>
          <w:numId w:val="17"/>
        </w:numPr>
        <w:rPr>
          <w:ins w:id="301" w:author="Peter Bomberg" w:date="2018-01-16T14:09:00Z"/>
          <w:highlight w:val="white"/>
        </w:rPr>
      </w:pPr>
      <w:ins w:id="302" w:author="Peter Bomberg" w:date="2018-01-16T14:09:00Z">
        <w:r w:rsidRPr="00FC4189">
          <w:rPr>
            <w:highlight w:val="white"/>
          </w:rPr>
          <w:t>DT Rule 6 identifies that the (</w:t>
        </w:r>
        <w:r w:rsidRPr="00E94821">
          <w:t>extension</w:t>
        </w:r>
        <w:r>
          <w:t xml:space="preserve">) </w:t>
        </w:r>
        <w:r w:rsidRPr="00FC4189">
          <w:rPr>
            <w:highlight w:val="white"/>
          </w:rPr>
          <w:t>attribute is empty.</w:t>
        </w:r>
      </w:ins>
    </w:p>
    <w:p w14:paraId="24C977BC" w14:textId="77777777" w:rsidR="00336BA2" w:rsidRPr="0057498E" w:rsidRDefault="00336BA2" w:rsidP="00A47ECC">
      <w:pPr>
        <w:pStyle w:val="ValidationPara"/>
        <w:rPr>
          <w:ins w:id="303" w:author="Peter Bomberg" w:date="2018-01-16T14:09:00Z"/>
          <w:highlight w:val="white"/>
        </w:rPr>
      </w:pPr>
      <w:ins w:id="304" w:author="Peter Bomberg" w:date="2018-01-16T14:09:00Z">
        <w:r w:rsidRPr="0057498E">
          <w:t>DT Rule 7 identifies that label does not match the CV.</w:t>
        </w:r>
      </w:ins>
    </w:p>
    <w:p w14:paraId="1977C403" w14:textId="088AFC92" w:rsidR="00336BA2" w:rsidRDefault="00336BA2" w:rsidP="00A47ECC">
      <w:pPr>
        <w:pStyle w:val="ValidationPara"/>
        <w:rPr>
          <w:ins w:id="305" w:author="Peter Bomberg" w:date="2018-01-16T14:09:00Z"/>
          <w:highlight w:val="white"/>
        </w:rPr>
      </w:pPr>
      <w:ins w:id="306" w:author="Peter Bomberg" w:date="2018-01-16T14:09:00Z">
        <w:r w:rsidRPr="0057498E">
          <w:rPr>
            <w:highlight w:val="white"/>
          </w:rPr>
          <w:t xml:space="preserve">DT Rule 8 identifies that the </w:t>
        </w:r>
        <w:r>
          <w:rPr>
            <w:highlight w:val="white"/>
          </w:rPr>
          <w:t>(</w:t>
        </w:r>
        <w:r w:rsidRPr="00E94821">
          <w:t>extension</w:t>
        </w:r>
        <w:r>
          <w:t>)</w:t>
        </w:r>
        <w:r w:rsidRPr="0057498E">
          <w:rPr>
            <w:highlight w:val="white"/>
          </w:rPr>
          <w:t xml:space="preserve"> attribute value is incorrect or contextually incorrect.</w:t>
        </w:r>
      </w:ins>
    </w:p>
    <w:p w14:paraId="27070EB2" w14:textId="77777777" w:rsidR="00267CF1" w:rsidRPr="0057498E" w:rsidRDefault="00267CF1" w:rsidP="00267CF1">
      <w:pPr>
        <w:pStyle w:val="ValidationPara"/>
        <w:rPr>
          <w:ins w:id="307" w:author="Peter Bomberg" w:date="2018-01-16T14:09:00Z"/>
        </w:rPr>
      </w:pPr>
      <w:bookmarkStart w:id="308" w:name="_Hlk503449298"/>
      <w:ins w:id="309" w:author="Peter Bomberg" w:date="2018-01-16T14:09:00Z">
        <w:r>
          <w:rPr>
            <w:highlight w:val="white"/>
          </w:rPr>
          <w:t>DT</w:t>
        </w:r>
        <w:r w:rsidRPr="0057498E">
          <w:rPr>
            <w:highlight w:val="white"/>
          </w:rPr>
          <w:t xml:space="preserve"> Rule 1</w:t>
        </w:r>
        <w:r>
          <w:rPr>
            <w:highlight w:val="white"/>
          </w:rPr>
          <w:t>6</w:t>
        </w:r>
        <w:r w:rsidRPr="0057498E">
          <w:rPr>
            <w:highlight w:val="white"/>
          </w:rPr>
          <w:t xml:space="preserve"> identifies that the</w:t>
        </w:r>
        <w:r>
          <w:rPr>
            <w:highlight w:val="white"/>
          </w:rPr>
          <w:t>re is a notification flag</w:t>
        </w:r>
      </w:ins>
      <w:r>
        <w:rPr>
          <w:highlight w:val="white"/>
        </w:rPr>
        <w:t xml:space="preserve"> for the </w:t>
      </w:r>
      <w:ins w:id="310" w:author="Peter Bomberg" w:date="2018-01-16T14:09:00Z">
        <w:r w:rsidRPr="0057498E">
          <w:rPr>
            <w:highlight w:val="white"/>
          </w:rPr>
          <w:t>content.</w:t>
        </w:r>
      </w:ins>
    </w:p>
    <w:bookmarkEnd w:id="308"/>
    <w:p w14:paraId="42A92C7E" w14:textId="77777777" w:rsidR="00280F88" w:rsidRPr="00E94821" w:rsidRDefault="00280F88" w:rsidP="0068788C">
      <w:pPr>
        <w:rPr>
          <w:moveTo w:id="311" w:author="Peter Bomberg" w:date="2018-01-16T14:09:00Z"/>
          <w:rFonts w:ascii="Times New Roman" w:hAnsi="Times New Roman" w:cs="Times New Roman"/>
        </w:rPr>
      </w:pPr>
      <w:moveToRangeStart w:id="312" w:author="Peter Bomberg" w:date="2018-01-16T14:09:00Z" w:name="move503875112"/>
    </w:p>
    <w:p w14:paraId="6F1CC16D" w14:textId="658297BD" w:rsidR="00860086" w:rsidRDefault="00860086" w:rsidP="00F073CE">
      <w:pPr>
        <w:pStyle w:val="ListParagraph"/>
        <w:numPr>
          <w:ilvl w:val="1"/>
          <w:numId w:val="7"/>
        </w:numPr>
      </w:pPr>
      <w:moveTo w:id="313" w:author="Peter Bomberg" w:date="2018-01-16T14:09:00Z">
        <w:r w:rsidRPr="00E94821">
          <w:t>There</w:t>
        </w:r>
      </w:moveTo>
      <w:moveToRangeEnd w:id="312"/>
      <w:del w:id="314" w:author="Peter Bomberg" w:date="2018-01-16T14:09:00Z">
        <w:r w:rsidR="00D417E1">
          <w:delText xml:space="preserve">absence of the </w:delText>
        </w:r>
      </w:del>
      <w:ins w:id="315" w:author="Peter Bomberg" w:date="2018-01-16T14:09:00Z">
        <w:r w:rsidRPr="00E94821">
          <w:t xml:space="preserve"> is a </w:t>
        </w:r>
      </w:ins>
      <w:r w:rsidRPr="00E94821">
        <w:t>title</w:t>
      </w:r>
      <w:r w:rsidR="00C06E4F" w:rsidRPr="00E94821">
        <w:t xml:space="preserve"> element</w:t>
      </w:r>
      <w:r w:rsidRPr="00E94821">
        <w:t>.</w:t>
      </w:r>
    </w:p>
    <w:p w14:paraId="2758D053" w14:textId="77777777" w:rsidR="00336BA2" w:rsidRPr="0057498E" w:rsidRDefault="00336BA2" w:rsidP="00F073CE">
      <w:pPr>
        <w:pStyle w:val="ValidationPara"/>
        <w:numPr>
          <w:ilvl w:val="0"/>
          <w:numId w:val="18"/>
        </w:numPr>
        <w:rPr>
          <w:ins w:id="316" w:author="Peter Bomberg" w:date="2018-01-16T14:09:00Z"/>
        </w:rPr>
      </w:pPr>
      <w:ins w:id="317" w:author="Peter Bomberg" w:date="2018-01-16T14:09:00Z">
        <w:r w:rsidRPr="00FC4189">
          <w:rPr>
            <w:highlight w:val="white"/>
          </w:rPr>
          <w:t xml:space="preserve">DT Rule 2 identifies that the </w:t>
        </w:r>
        <w:r w:rsidRPr="0057498E">
          <w:t>element has not been defined.</w:t>
        </w:r>
      </w:ins>
    </w:p>
    <w:p w14:paraId="57421C73" w14:textId="77777777" w:rsidR="00336BA2" w:rsidRPr="0057498E" w:rsidRDefault="00336BA2" w:rsidP="00A47ECC">
      <w:pPr>
        <w:pStyle w:val="ValidationPara"/>
        <w:rPr>
          <w:ins w:id="318" w:author="Peter Bomberg" w:date="2018-01-16T14:09:00Z"/>
        </w:rPr>
      </w:pPr>
      <w:ins w:id="319" w:author="Peter Bomberg" w:date="2018-01-16T14:09:00Z">
        <w:r w:rsidRPr="0057498E">
          <w:rPr>
            <w:highlight w:val="white"/>
          </w:rPr>
          <w:t xml:space="preserve">DT Rule 3 identifies that the </w:t>
        </w:r>
        <w:r w:rsidRPr="0057498E">
          <w:t>element has been defined more than once.</w:t>
        </w:r>
      </w:ins>
    </w:p>
    <w:p w14:paraId="40D348C4" w14:textId="77777777" w:rsidR="00336BA2" w:rsidRDefault="00336BA2" w:rsidP="00336BA2">
      <w:pPr>
        <w:pStyle w:val="ListParagraph"/>
        <w:numPr>
          <w:ilvl w:val="0"/>
          <w:numId w:val="0"/>
        </w:numPr>
        <w:ind w:left="360"/>
      </w:pPr>
    </w:p>
    <w:p w14:paraId="53A66419" w14:textId="5E041E0D" w:rsidR="008D732E" w:rsidRDefault="008D732E" w:rsidP="00F073CE">
      <w:pPr>
        <w:pStyle w:val="ListParagraph"/>
        <w:numPr>
          <w:ilvl w:val="1"/>
          <w:numId w:val="7"/>
        </w:numPr>
      </w:pPr>
      <w:r w:rsidRPr="00E94821">
        <w:t>There is a versionNumber@description attribute, where the value is derived from OID: 2.16.840.1.113883.2.20.6.</w:t>
      </w:r>
      <w:r w:rsidR="00F831FE" w:rsidRPr="00E94821">
        <w:t>37</w:t>
      </w:r>
      <w:del w:id="320" w:author="Peter Bomberg" w:date="2018-01-16T14:09:00Z">
        <w:r w:rsidR="00862CB5">
          <w:rPr>
            <w:szCs w:val="24"/>
          </w:rPr>
          <w:delText xml:space="preserve"> and the </w:delText>
        </w:r>
        <w:r w:rsidR="000224E3">
          <w:rPr>
            <w:szCs w:val="24"/>
          </w:rPr>
          <w:delText xml:space="preserve">OID term context </w:delText>
        </w:r>
        <w:r>
          <w:rPr>
            <w:szCs w:val="24"/>
          </w:rPr>
          <w:delText>contains DT1</w:delText>
        </w:r>
      </w:del>
      <w:r w:rsidR="00E66AFD">
        <w:t>.</w:t>
      </w:r>
    </w:p>
    <w:p w14:paraId="5F01C43E" w14:textId="77777777" w:rsidR="008D732E" w:rsidRDefault="008D732E" w:rsidP="00524F29">
      <w:pPr>
        <w:pStyle w:val="ListParagraph"/>
        <w:numPr>
          <w:ilvl w:val="1"/>
          <w:numId w:val="53"/>
        </w:numPr>
        <w:shd w:val="clear" w:color="auto" w:fill="FFFFFF"/>
        <w:ind w:left="1296"/>
        <w:rPr>
          <w:del w:id="321" w:author="Peter Bomberg" w:date="2018-01-16T14:09:00Z"/>
        </w:rPr>
      </w:pPr>
      <w:del w:id="322" w:author="Peter Bomberg" w:date="2018-01-16T14:09:00Z">
        <w:r>
          <w:delText>DT Rule ???</w:delText>
        </w:r>
        <w:r>
          <w:rPr>
            <w:szCs w:val="24"/>
          </w:rPr>
          <w:delText xml:space="preserve"> </w:delText>
        </w:r>
        <w:r>
          <w:delText>checks for the absence of the attribute</w:delText>
        </w:r>
      </w:del>
    </w:p>
    <w:p w14:paraId="242075B4" w14:textId="61D27176" w:rsidR="00336BA2" w:rsidRPr="00267CF1" w:rsidRDefault="00862CB5" w:rsidP="00F073CE">
      <w:pPr>
        <w:pStyle w:val="ValidationPara"/>
        <w:numPr>
          <w:ilvl w:val="0"/>
          <w:numId w:val="39"/>
        </w:numPr>
        <w:rPr>
          <w:ins w:id="323" w:author="Peter Bomberg" w:date="2018-01-16T14:09:00Z"/>
          <w:highlight w:val="white"/>
        </w:rPr>
      </w:pPr>
      <w:del w:id="324" w:author="Peter Bomberg" w:date="2018-01-16T14:09:00Z">
        <w:r>
          <w:delText>DT Rule ???</w:delText>
        </w:r>
        <w:r w:rsidRPr="00862CB5">
          <w:rPr>
            <w:szCs w:val="24"/>
          </w:rPr>
          <w:delText xml:space="preserve"> </w:delText>
        </w:r>
        <w:r>
          <w:delText>checks</w:delText>
        </w:r>
      </w:del>
      <w:ins w:id="325" w:author="Peter Bomberg" w:date="2018-01-16T14:09:00Z">
        <w:r w:rsidR="00336BA2" w:rsidRPr="00267CF1">
          <w:rPr>
            <w:highlight w:val="white"/>
          </w:rPr>
          <w:t>SPL Rule 5 identifies</w:t>
        </w:r>
      </w:ins>
      <w:r w:rsidR="00336BA2" w:rsidRPr="00267CF1">
        <w:rPr>
          <w:highlight w:val="white"/>
        </w:rPr>
        <w:t xml:space="preserve"> that the </w:t>
      </w:r>
      <w:ins w:id="326" w:author="Peter Bomberg" w:date="2018-01-16T14:09:00Z">
        <w:r w:rsidR="00336BA2" w:rsidRPr="00267CF1">
          <w:rPr>
            <w:highlight w:val="white"/>
          </w:rPr>
          <w:t xml:space="preserve">(description) attribute has not been defined. </w:t>
        </w:r>
      </w:ins>
    </w:p>
    <w:p w14:paraId="26DA49DA" w14:textId="77777777" w:rsidR="00336BA2" w:rsidRPr="0057498E" w:rsidRDefault="00336BA2" w:rsidP="00A47ECC">
      <w:pPr>
        <w:pStyle w:val="ValidationPara"/>
        <w:rPr>
          <w:ins w:id="327" w:author="Peter Bomberg" w:date="2018-01-16T14:09:00Z"/>
          <w:highlight w:val="white"/>
        </w:rPr>
      </w:pPr>
      <w:ins w:id="328" w:author="Peter Bomberg" w:date="2018-01-16T14:09:00Z">
        <w:r w:rsidRPr="0057498E">
          <w:rPr>
            <w:highlight w:val="white"/>
          </w:rPr>
          <w:t xml:space="preserve">SPL Rule 7 identifies that displayName does not match the CV </w:t>
        </w:r>
      </w:ins>
      <w:r w:rsidRPr="0057498E">
        <w:rPr>
          <w:highlight w:val="white"/>
        </w:rPr>
        <w:t>value</w:t>
      </w:r>
      <w:ins w:id="329" w:author="Peter Bomberg" w:date="2018-01-16T14:09:00Z">
        <w:r w:rsidRPr="0057498E">
          <w:rPr>
            <w:highlight w:val="white"/>
          </w:rPr>
          <w:t>.</w:t>
        </w:r>
      </w:ins>
    </w:p>
    <w:p w14:paraId="1F500AA3" w14:textId="15D59159" w:rsidR="00336BA2" w:rsidRDefault="00336BA2" w:rsidP="00A47ECC">
      <w:pPr>
        <w:pStyle w:val="ValidationPara"/>
        <w:rPr>
          <w:highlight w:val="white"/>
        </w:rPr>
      </w:pPr>
      <w:ins w:id="330" w:author="Peter Bomberg" w:date="2018-01-16T14:09:00Z">
        <w:r w:rsidRPr="0057498E">
          <w:rPr>
            <w:highlight w:val="white"/>
          </w:rPr>
          <w:t>SPL Rule 8 identifies that the code</w:t>
        </w:r>
      </w:ins>
      <w:r w:rsidRPr="0057498E">
        <w:rPr>
          <w:highlight w:val="white"/>
        </w:rPr>
        <w:t xml:space="preserve"> is </w:t>
      </w:r>
      <w:del w:id="331" w:author="Peter Bomberg" w:date="2018-01-16T14:09:00Z">
        <w:r w:rsidR="00862CB5">
          <w:delText>derived from</w:delText>
        </w:r>
      </w:del>
      <w:ins w:id="332" w:author="Peter Bomberg" w:date="2018-01-16T14:09:00Z">
        <w:r w:rsidRPr="0057498E">
          <w:rPr>
            <w:highlight w:val="white"/>
          </w:rPr>
          <w:t>not in</w:t>
        </w:r>
      </w:ins>
      <w:r w:rsidRPr="0057498E">
        <w:rPr>
          <w:highlight w:val="white"/>
        </w:rPr>
        <w:t xml:space="preserve"> the </w:t>
      </w:r>
      <w:del w:id="333" w:author="Peter Bomberg" w:date="2018-01-16T14:09:00Z">
        <w:r w:rsidR="00862CB5">
          <w:delText>proper OID and</w:delText>
        </w:r>
      </w:del>
      <w:ins w:id="334" w:author="Peter Bomberg" w:date="2018-01-16T14:09:00Z">
        <w:r w:rsidRPr="0057498E">
          <w:rPr>
            <w:highlight w:val="white"/>
          </w:rPr>
          <w:t>CV or</w:t>
        </w:r>
      </w:ins>
      <w:r w:rsidRPr="0057498E">
        <w:rPr>
          <w:highlight w:val="white"/>
        </w:rPr>
        <w:t xml:space="preserve"> is </w:t>
      </w:r>
      <w:del w:id="335" w:author="Peter Bomberg" w:date="2018-01-16T14:09:00Z">
        <w:r w:rsidR="00862CB5">
          <w:delText>permitted in this context (DT1)</w:delText>
        </w:r>
      </w:del>
      <w:ins w:id="336" w:author="Peter Bomberg" w:date="2018-01-16T14:09:00Z">
        <w:r w:rsidRPr="0057498E">
          <w:rPr>
            <w:highlight w:val="white"/>
          </w:rPr>
          <w:t>not contextually correct.</w:t>
        </w:r>
      </w:ins>
    </w:p>
    <w:p w14:paraId="03B253CA" w14:textId="0073673F" w:rsidR="00267CF1" w:rsidRPr="0057498E" w:rsidRDefault="00267CF1" w:rsidP="00A47ECC">
      <w:pPr>
        <w:pStyle w:val="ValidationPara"/>
        <w:rPr>
          <w:ins w:id="337" w:author="Peter Bomberg" w:date="2018-01-16T14:09:00Z"/>
          <w:highlight w:val="white"/>
        </w:rPr>
      </w:pPr>
      <w:ins w:id="338" w:author="Peter Bomberg" w:date="2018-01-16T14:09:00Z">
        <w:r>
          <w:rPr>
            <w:highlight w:val="white"/>
          </w:rPr>
          <w:t>DT</w:t>
        </w:r>
        <w:r w:rsidRPr="0057498E">
          <w:rPr>
            <w:highlight w:val="white"/>
          </w:rPr>
          <w:t xml:space="preserve"> Rule 1</w:t>
        </w:r>
        <w:r>
          <w:rPr>
            <w:highlight w:val="white"/>
          </w:rPr>
          <w:t>6</w:t>
        </w:r>
        <w:r w:rsidRPr="0057498E">
          <w:rPr>
            <w:highlight w:val="white"/>
          </w:rPr>
          <w:t xml:space="preserve"> identifies that the</w:t>
        </w:r>
        <w:r>
          <w:rPr>
            <w:highlight w:val="white"/>
          </w:rPr>
          <w:t xml:space="preserve">re is a notification flag for the </w:t>
        </w:r>
        <w:r w:rsidRPr="0057498E">
          <w:rPr>
            <w:highlight w:val="white"/>
          </w:rPr>
          <w:t>content.</w:t>
        </w:r>
      </w:ins>
    </w:p>
    <w:p w14:paraId="5DA0B22E" w14:textId="4D7EBF18" w:rsidR="00F831FE" w:rsidRDefault="00F831FE" w:rsidP="00FC4189">
      <w:pPr>
        <w:pStyle w:val="ListParagraph"/>
        <w:numPr>
          <w:ilvl w:val="0"/>
          <w:numId w:val="0"/>
        </w:numPr>
        <w:ind w:left="576"/>
      </w:pPr>
    </w:p>
    <w:p w14:paraId="78E0701D" w14:textId="77777777" w:rsidR="00542A68" w:rsidRPr="00E94821" w:rsidRDefault="00542A68" w:rsidP="00F073CE">
      <w:pPr>
        <w:pStyle w:val="ListParagraph"/>
        <w:numPr>
          <w:ilvl w:val="1"/>
          <w:numId w:val="7"/>
        </w:numPr>
      </w:pPr>
      <w:r w:rsidRPr="00E94821">
        <w:lastRenderedPageBreak/>
        <w:t>There is an effectiveTime element</w:t>
      </w:r>
    </w:p>
    <w:p w14:paraId="3D35B250" w14:textId="77777777" w:rsidR="00542A68" w:rsidRPr="00542A68" w:rsidRDefault="00542A68" w:rsidP="00524F29">
      <w:pPr>
        <w:pStyle w:val="ListParagraph"/>
        <w:numPr>
          <w:ilvl w:val="1"/>
          <w:numId w:val="53"/>
        </w:numPr>
        <w:rPr>
          <w:del w:id="339" w:author="Peter Bomberg" w:date="2018-01-16T14:09:00Z"/>
          <w:szCs w:val="24"/>
        </w:rPr>
      </w:pPr>
      <w:del w:id="340" w:author="Peter Bomberg" w:date="2018-01-16T14:09:00Z">
        <w:r>
          <w:rPr>
            <w:szCs w:val="24"/>
          </w:rPr>
          <w:delText>???</w:delText>
        </w:r>
      </w:del>
    </w:p>
    <w:p w14:paraId="7A0EC795" w14:textId="41DD6226" w:rsidR="00DD70F9" w:rsidRPr="00E66AFD" w:rsidRDefault="00DD70F9" w:rsidP="00F073CE">
      <w:pPr>
        <w:pStyle w:val="ValidationPara"/>
        <w:numPr>
          <w:ilvl w:val="0"/>
          <w:numId w:val="29"/>
        </w:numPr>
        <w:rPr>
          <w:ins w:id="341" w:author="Peter Bomberg" w:date="2018-01-16T14:09:00Z"/>
          <w:highlight w:val="white"/>
        </w:rPr>
      </w:pPr>
      <w:ins w:id="342" w:author="Peter Bomberg" w:date="2018-01-16T14:09:00Z">
        <w:r w:rsidRPr="00E66AFD">
          <w:rPr>
            <w:highlight w:val="white"/>
          </w:rPr>
          <w:t xml:space="preserve">DT Rule 2 identifies that the </w:t>
        </w:r>
        <w:r w:rsidRPr="0057498E">
          <w:t>element has not been defined</w:t>
        </w:r>
        <w:r w:rsidR="00E66AFD">
          <w:t>.</w:t>
        </w:r>
      </w:ins>
    </w:p>
    <w:p w14:paraId="139717DD" w14:textId="77777777" w:rsidR="00DD70F9" w:rsidRPr="00E94821" w:rsidRDefault="00DD70F9" w:rsidP="00DD70F9">
      <w:pPr>
        <w:ind w:left="360" w:hanging="360"/>
      </w:pPr>
    </w:p>
    <w:p w14:paraId="1992F2B5" w14:textId="19D94B00" w:rsidR="00C06E4F" w:rsidRDefault="00C06E4F" w:rsidP="00F073CE">
      <w:pPr>
        <w:pStyle w:val="ListParagraph"/>
        <w:numPr>
          <w:ilvl w:val="1"/>
          <w:numId w:val="7"/>
        </w:numPr>
      </w:pPr>
      <w:r w:rsidRPr="00E94821">
        <w:t>There is an effectiveTime@value attribute</w:t>
      </w:r>
      <w:r w:rsidR="000744BD" w:rsidRPr="00E94821">
        <w:t xml:space="preserve"> that shall contain the Date of Revision (for the entire document, regardless of the change or reason for change)</w:t>
      </w:r>
    </w:p>
    <w:p w14:paraId="57E87C11" w14:textId="19C5B97B" w:rsidR="009E4AD1" w:rsidRPr="00A47ECC" w:rsidRDefault="00C06E4F" w:rsidP="00F073CE">
      <w:pPr>
        <w:pStyle w:val="ValidationPara"/>
        <w:numPr>
          <w:ilvl w:val="0"/>
          <w:numId w:val="16"/>
        </w:numPr>
        <w:rPr>
          <w:ins w:id="343" w:author="Peter Bomberg" w:date="2018-01-16T14:09:00Z"/>
          <w:highlight w:val="white"/>
        </w:rPr>
      </w:pPr>
      <w:del w:id="344" w:author="Peter Bomberg" w:date="2018-01-16T14:09:00Z">
        <w:r w:rsidRPr="00195997">
          <w:rPr>
            <w:highlight w:val="white"/>
          </w:rPr>
          <w:delText>DT</w:delText>
        </w:r>
      </w:del>
      <w:ins w:id="345" w:author="Peter Bomberg" w:date="2018-01-16T14:09:00Z">
        <w:r w:rsidR="009E4AD1" w:rsidRPr="00A47ECC">
          <w:rPr>
            <w:highlight w:val="white"/>
          </w:rPr>
          <w:t>SPL</w:t>
        </w:r>
      </w:ins>
      <w:r w:rsidR="009E4AD1" w:rsidRPr="00A47ECC">
        <w:rPr>
          <w:highlight w:val="white"/>
        </w:rPr>
        <w:t xml:space="preserve"> Rule </w:t>
      </w:r>
      <w:del w:id="346" w:author="Peter Bomberg" w:date="2018-01-16T14:09:00Z">
        <w:r w:rsidRPr="00195997">
          <w:rPr>
            <w:highlight w:val="white"/>
          </w:rPr>
          <w:delText>2 checks for</w:delText>
        </w:r>
      </w:del>
      <w:ins w:id="347" w:author="Peter Bomberg" w:date="2018-01-16T14:09:00Z">
        <w:r w:rsidR="009E4AD1" w:rsidRPr="00A47ECC">
          <w:rPr>
            <w:highlight w:val="white"/>
          </w:rPr>
          <w:t>5 identifies that</w:t>
        </w:r>
      </w:ins>
      <w:r w:rsidR="009E4AD1" w:rsidRPr="00A47ECC">
        <w:rPr>
          <w:highlight w:val="white"/>
        </w:rPr>
        <w:t xml:space="preserve"> the </w:t>
      </w:r>
      <w:del w:id="348" w:author="Peter Bomberg" w:date="2018-01-16T14:09:00Z">
        <w:r w:rsidRPr="00195997">
          <w:rPr>
            <w:highlight w:val="white"/>
          </w:rPr>
          <w:delText>absence of</w:delText>
        </w:r>
      </w:del>
      <w:ins w:id="349" w:author="Peter Bomberg" w:date="2018-01-16T14:09:00Z">
        <w:r w:rsidR="009E4AD1" w:rsidRPr="00A47ECC">
          <w:rPr>
            <w:highlight w:val="white"/>
          </w:rPr>
          <w:t>(</w:t>
        </w:r>
        <w:r w:rsidR="009E4AD1" w:rsidRPr="00E94821">
          <w:t>value</w:t>
        </w:r>
        <w:r w:rsidR="009E4AD1" w:rsidRPr="00A47ECC">
          <w:rPr>
            <w:highlight w:val="white"/>
          </w:rPr>
          <w:t xml:space="preserve">) attribute has not been defined. </w:t>
        </w:r>
      </w:ins>
    </w:p>
    <w:p w14:paraId="61204317" w14:textId="51695C8E" w:rsidR="009E4AD1" w:rsidRDefault="009E4AD1" w:rsidP="00A47ECC">
      <w:pPr>
        <w:pStyle w:val="ValidationPara"/>
        <w:rPr>
          <w:highlight w:val="white"/>
        </w:rPr>
      </w:pPr>
      <w:ins w:id="350" w:author="Peter Bomberg" w:date="2018-01-16T14:09:00Z">
        <w:r w:rsidRPr="0057498E">
          <w:rPr>
            <w:highlight w:val="white"/>
          </w:rPr>
          <w:t>DT Rule 6 identifies that</w:t>
        </w:r>
      </w:ins>
      <w:r w:rsidRPr="0057498E">
        <w:rPr>
          <w:highlight w:val="white"/>
        </w:rPr>
        <w:t xml:space="preserve"> the </w:t>
      </w:r>
      <w:del w:id="351" w:author="Peter Bomberg" w:date="2018-01-16T14:09:00Z">
        <w:r w:rsidR="00C06E4F" w:rsidRPr="00195997">
          <w:rPr>
            <w:highlight w:val="white"/>
          </w:rPr>
          <w:delText>title element</w:delText>
        </w:r>
      </w:del>
      <w:ins w:id="352" w:author="Peter Bomberg" w:date="2018-01-16T14:09:00Z">
        <w:r>
          <w:rPr>
            <w:highlight w:val="white"/>
          </w:rPr>
          <w:t>(</w:t>
        </w:r>
        <w:r w:rsidRPr="00E94821">
          <w:t>value</w:t>
        </w:r>
        <w:r>
          <w:t xml:space="preserve">) </w:t>
        </w:r>
        <w:r w:rsidRPr="0057498E">
          <w:rPr>
            <w:highlight w:val="white"/>
          </w:rPr>
          <w:t>attribute is empty</w:t>
        </w:r>
      </w:ins>
      <w:r w:rsidRPr="0057498E">
        <w:rPr>
          <w:highlight w:val="white"/>
        </w:rPr>
        <w:t>.</w:t>
      </w:r>
    </w:p>
    <w:p w14:paraId="6230E803" w14:textId="77777777" w:rsidR="009E4AD1" w:rsidRPr="0057498E" w:rsidRDefault="009E4AD1" w:rsidP="00A47ECC">
      <w:pPr>
        <w:pStyle w:val="ValidationPara"/>
        <w:rPr>
          <w:ins w:id="353" w:author="Peter Bomberg" w:date="2018-01-16T14:09:00Z"/>
        </w:rPr>
      </w:pPr>
      <w:ins w:id="354" w:author="Peter Bomberg" w:date="2018-01-16T14:09:00Z">
        <w:r w:rsidRPr="0057498E">
          <w:rPr>
            <w:highlight w:val="white"/>
          </w:rPr>
          <w:t>DT Rule 12 identifies that the content is incorrectly formatted.</w:t>
        </w:r>
      </w:ins>
    </w:p>
    <w:p w14:paraId="025F014C" w14:textId="0C05A4C9" w:rsidR="00F4029F" w:rsidRDefault="00F4029F" w:rsidP="00730D0A">
      <w:pPr>
        <w:pStyle w:val="ListParagraph"/>
        <w:numPr>
          <w:ilvl w:val="0"/>
          <w:numId w:val="0"/>
        </w:numPr>
        <w:ind w:left="360"/>
      </w:pPr>
    </w:p>
    <w:p w14:paraId="11C174FD" w14:textId="150FC6B4" w:rsidR="00CD2C32" w:rsidRDefault="00C06E4F" w:rsidP="00F073CE">
      <w:pPr>
        <w:pStyle w:val="ListParagraph"/>
        <w:numPr>
          <w:ilvl w:val="1"/>
          <w:numId w:val="7"/>
        </w:numPr>
      </w:pPr>
      <w:r w:rsidRPr="00E94821">
        <w:t>There is an effectiveTime.originalText element</w:t>
      </w:r>
      <w:ins w:id="355" w:author="Peter Bomberg" w:date="2018-01-16T14:09:00Z">
        <w:r w:rsidR="009E4AD1">
          <w:t xml:space="preserve"> that </w:t>
        </w:r>
        <w:r w:rsidR="009E4AD1" w:rsidRPr="00E94821">
          <w:t xml:space="preserve">shall contain </w:t>
        </w:r>
        <w:r w:rsidR="009E4AD1">
          <w:t xml:space="preserve">the </w:t>
        </w:r>
        <w:r w:rsidR="009E4AD1" w:rsidRPr="00E94821">
          <w:t>Date of Initial Approval (i.e., NDS or ANDS) the format for is year, month and day (yyyymmdd).</w:t>
        </w:r>
      </w:ins>
    </w:p>
    <w:p w14:paraId="52108841" w14:textId="77777777" w:rsidR="002160B5" w:rsidRDefault="002160B5" w:rsidP="00524F29">
      <w:pPr>
        <w:pStyle w:val="ListParagraph"/>
        <w:numPr>
          <w:ilvl w:val="1"/>
          <w:numId w:val="53"/>
        </w:numPr>
        <w:rPr>
          <w:del w:id="356" w:author="Peter Bomberg" w:date="2018-01-16T14:09:00Z"/>
          <w:szCs w:val="24"/>
        </w:rPr>
      </w:pPr>
      <w:del w:id="357" w:author="Peter Bomberg" w:date="2018-01-16T14:09:00Z">
        <w:r>
          <w:rPr>
            <w:szCs w:val="24"/>
          </w:rPr>
          <w:delText>???</w:delText>
        </w:r>
      </w:del>
    </w:p>
    <w:p w14:paraId="5F480931" w14:textId="77777777" w:rsidR="002160B5" w:rsidRDefault="002160B5" w:rsidP="002160B5">
      <w:pPr>
        <w:pStyle w:val="ListParagraph"/>
        <w:rPr>
          <w:del w:id="358" w:author="Peter Bomberg" w:date="2018-01-16T14:09:00Z"/>
          <w:szCs w:val="24"/>
        </w:rPr>
      </w:pPr>
    </w:p>
    <w:p w14:paraId="7161D0A4" w14:textId="77777777" w:rsidR="009E4AD1" w:rsidRPr="0057498E" w:rsidRDefault="009E4AD1" w:rsidP="00F073CE">
      <w:pPr>
        <w:pStyle w:val="ValidationPara"/>
        <w:numPr>
          <w:ilvl w:val="0"/>
          <w:numId w:val="15"/>
        </w:numPr>
        <w:rPr>
          <w:ins w:id="359" w:author="Peter Bomberg" w:date="2018-01-16T14:09:00Z"/>
        </w:rPr>
      </w:pPr>
      <w:ins w:id="360" w:author="Peter Bomberg" w:date="2018-01-16T14:09:00Z">
        <w:r w:rsidRPr="00A47ECC">
          <w:rPr>
            <w:highlight w:val="white"/>
          </w:rPr>
          <w:t xml:space="preserve">DT Rule 2 identifies that the </w:t>
        </w:r>
        <w:r w:rsidRPr="0057498E">
          <w:t>element has not been defined.</w:t>
        </w:r>
      </w:ins>
    </w:p>
    <w:p w14:paraId="086A9023" w14:textId="77777777" w:rsidR="009E4AD1" w:rsidRPr="0057498E" w:rsidRDefault="009E4AD1" w:rsidP="00A47ECC">
      <w:pPr>
        <w:pStyle w:val="ValidationPara"/>
        <w:rPr>
          <w:ins w:id="361" w:author="Peter Bomberg" w:date="2018-01-16T14:09:00Z"/>
          <w:highlight w:val="white"/>
        </w:rPr>
      </w:pPr>
      <w:ins w:id="362" w:author="Peter Bomberg" w:date="2018-01-16T14:09:00Z">
        <w:r w:rsidRPr="0057498E">
          <w:rPr>
            <w:highlight w:val="white"/>
          </w:rPr>
          <w:t xml:space="preserve">DT Rule 3 identifies that the </w:t>
        </w:r>
        <w:r w:rsidRPr="0057498E">
          <w:t>element has been defined more than once, this will trigger a schema validation error however schema errors are obscure.</w:t>
        </w:r>
      </w:ins>
    </w:p>
    <w:p w14:paraId="7737F9AE" w14:textId="48EC7348" w:rsidR="009E4AD1" w:rsidRPr="0057498E" w:rsidRDefault="009E4AD1" w:rsidP="00A47ECC">
      <w:pPr>
        <w:pStyle w:val="ValidationPara"/>
        <w:rPr>
          <w:ins w:id="363" w:author="Peter Bomberg" w:date="2018-01-16T14:09:00Z"/>
          <w:highlight w:val="white"/>
        </w:rPr>
      </w:pPr>
      <w:ins w:id="364" w:author="Peter Bomberg" w:date="2018-01-16T14:09:00Z">
        <w:r w:rsidRPr="0057498E">
          <w:rPr>
            <w:highlight w:val="white"/>
          </w:rPr>
          <w:t xml:space="preserve">DT Rule 5 identifies that the </w:t>
        </w:r>
        <w:r>
          <w:rPr>
            <w:highlight w:val="white"/>
          </w:rPr>
          <w:t>(</w:t>
        </w:r>
        <w:r w:rsidRPr="00E94821">
          <w:t>originalText</w:t>
        </w:r>
        <w:r>
          <w:t>)</w:t>
        </w:r>
        <w:r w:rsidRPr="0057498E">
          <w:rPr>
            <w:highlight w:val="white"/>
          </w:rPr>
          <w:t xml:space="preserve"> element is empty.</w:t>
        </w:r>
      </w:ins>
    </w:p>
    <w:p w14:paraId="45B1C01D" w14:textId="5247BB4E" w:rsidR="002160B5" w:rsidRPr="00E94821" w:rsidRDefault="002160B5" w:rsidP="009E4AD1">
      <w:pPr>
        <w:ind w:left="360" w:hanging="360"/>
        <w:rPr>
          <w:ins w:id="365" w:author="Peter Bomberg" w:date="2018-01-16T14:09:00Z"/>
        </w:rPr>
      </w:pPr>
    </w:p>
    <w:p w14:paraId="32CDEAC3" w14:textId="699585FF" w:rsidR="000744BD" w:rsidRPr="00E94821" w:rsidRDefault="00CD2C32" w:rsidP="00F073CE">
      <w:pPr>
        <w:pStyle w:val="ListParagraph"/>
        <w:numPr>
          <w:ilvl w:val="1"/>
          <w:numId w:val="7"/>
        </w:numPr>
      </w:pPr>
      <w:r w:rsidRPr="00E94821">
        <w:t xml:space="preserve">The </w:t>
      </w:r>
      <w:hyperlink r:id="rId12" w:history="1">
        <w:r w:rsidRPr="009E4AD1">
          <w:t>effectiveTime.originalText@description</w:t>
        </w:r>
      </w:hyperlink>
      <w:r w:rsidRPr="00E94821">
        <w:t xml:space="preserve"> attribute shall contain </w:t>
      </w:r>
      <w:ins w:id="366" w:author="Peter Bomberg" w:date="2018-01-16T14:09:00Z">
        <w:r w:rsidR="009E4AD1">
          <w:t>“</w:t>
        </w:r>
      </w:ins>
      <w:r w:rsidRPr="00E94821">
        <w:t xml:space="preserve">Date of Initial Approval </w:t>
      </w:r>
      <w:del w:id="367" w:author="Peter Bomberg" w:date="2018-01-16T14:09:00Z">
        <w:r w:rsidR="000744BD" w:rsidRPr="00CD2C32">
          <w:rPr>
            <w:szCs w:val="24"/>
          </w:rPr>
          <w:delText xml:space="preserve">(i.e., NDS or ANDS) the format for </w:delText>
        </w:r>
        <w:r w:rsidR="000744BD" w:rsidRPr="00675DAA">
          <w:delText>is</w:delText>
        </w:r>
        <w:r w:rsidR="000744BD">
          <w:delText xml:space="preserve"> year, month and day (yyyymmdd).</w:delText>
        </w:r>
      </w:del>
      <w:ins w:id="368" w:author="Peter Bomberg" w:date="2018-01-16T14:09:00Z">
        <w:r w:rsidR="009E4AD1">
          <w:t>“.</w:t>
        </w:r>
      </w:ins>
      <w:r w:rsidR="000744BD" w:rsidRPr="00E94821">
        <w:t xml:space="preserve"> </w:t>
      </w:r>
    </w:p>
    <w:p w14:paraId="284288BD" w14:textId="77777777" w:rsidR="002160B5" w:rsidRDefault="002160B5" w:rsidP="00524F29">
      <w:pPr>
        <w:pStyle w:val="ListParagraph"/>
        <w:numPr>
          <w:ilvl w:val="1"/>
          <w:numId w:val="53"/>
        </w:numPr>
        <w:rPr>
          <w:del w:id="369" w:author="Peter Bomberg" w:date="2018-01-16T14:09:00Z"/>
        </w:rPr>
      </w:pPr>
      <w:del w:id="370" w:author="Peter Bomberg" w:date="2018-01-16T14:09:00Z">
        <w:r>
          <w:delText>???</w:delText>
        </w:r>
      </w:del>
    </w:p>
    <w:p w14:paraId="1B84933A" w14:textId="77777777" w:rsidR="002160B5" w:rsidRPr="00CD2C32" w:rsidRDefault="002160B5" w:rsidP="002160B5">
      <w:pPr>
        <w:pStyle w:val="ListParagraph"/>
        <w:rPr>
          <w:del w:id="371" w:author="Peter Bomberg" w:date="2018-01-16T14:09:00Z"/>
        </w:rPr>
      </w:pPr>
    </w:p>
    <w:p w14:paraId="297C637F" w14:textId="633EA922" w:rsidR="009E4AD1" w:rsidRPr="00A47ECC" w:rsidRDefault="009E4AD1" w:rsidP="00F073CE">
      <w:pPr>
        <w:pStyle w:val="ValidationPara"/>
        <w:numPr>
          <w:ilvl w:val="0"/>
          <w:numId w:val="14"/>
        </w:numPr>
        <w:rPr>
          <w:ins w:id="372" w:author="Peter Bomberg" w:date="2018-01-16T14:09:00Z"/>
          <w:highlight w:val="white"/>
        </w:rPr>
      </w:pPr>
      <w:ins w:id="373" w:author="Peter Bomberg" w:date="2018-01-16T14:09:00Z">
        <w:r w:rsidRPr="00A47ECC">
          <w:rPr>
            <w:highlight w:val="white"/>
          </w:rPr>
          <w:t>DT Rule 8 identifies that the (</w:t>
        </w:r>
        <w:r w:rsidR="00CD2C32" w:rsidRPr="009E4AD1">
          <w:t>description</w:t>
        </w:r>
        <w:r>
          <w:t>)</w:t>
        </w:r>
        <w:r w:rsidRPr="00A47ECC">
          <w:rPr>
            <w:highlight w:val="white"/>
          </w:rPr>
          <w:t xml:space="preserve"> attribute value is incorrect.</w:t>
        </w:r>
      </w:ins>
    </w:p>
    <w:p w14:paraId="25528688" w14:textId="6F0CB3AE" w:rsidR="004D2CBC" w:rsidRDefault="004D2CBC" w:rsidP="00730D0A">
      <w:pPr>
        <w:pStyle w:val="ListParagraph"/>
        <w:numPr>
          <w:ilvl w:val="0"/>
          <w:numId w:val="0"/>
        </w:numPr>
        <w:ind w:left="360"/>
      </w:pPr>
    </w:p>
    <w:p w14:paraId="69FFD490" w14:textId="754C4274" w:rsidR="000744BD" w:rsidRDefault="000744BD" w:rsidP="00F073CE">
      <w:pPr>
        <w:pStyle w:val="ListParagraph"/>
        <w:numPr>
          <w:ilvl w:val="1"/>
          <w:numId w:val="7"/>
        </w:numPr>
      </w:pPr>
      <w:bookmarkStart w:id="374" w:name="_Hlk503355965"/>
      <w:r w:rsidRPr="00E94821">
        <w:t>There will be a templateId element where the root attribute value is: 2.16.840.1.113883.2.20.6.11 and the value of the extension attribute derived from the OID. It captures the Marketing Category associated with the current version.</w:t>
      </w:r>
    </w:p>
    <w:p w14:paraId="3E854DBE" w14:textId="4810E65F" w:rsidR="00A47ECC" w:rsidRDefault="00547189" w:rsidP="00F073CE">
      <w:pPr>
        <w:pStyle w:val="ValidationPara"/>
        <w:numPr>
          <w:ilvl w:val="0"/>
          <w:numId w:val="12"/>
        </w:numPr>
        <w:ind w:left="567" w:hanging="567"/>
        <w:rPr>
          <w:highlight w:val="white"/>
        </w:rPr>
      </w:pPr>
      <w:r w:rsidRPr="00A47ECC">
        <w:rPr>
          <w:highlight w:val="white"/>
        </w:rPr>
        <w:t xml:space="preserve">DT Rule </w:t>
      </w:r>
      <w:del w:id="375" w:author="Peter Bomberg" w:date="2018-01-16T14:09:00Z">
        <w:r w:rsidR="00542A68">
          <w:delText>???</w:delText>
        </w:r>
        <w:r w:rsidR="00542A68">
          <w:rPr>
            <w:szCs w:val="24"/>
          </w:rPr>
          <w:delText xml:space="preserve"> </w:delText>
        </w:r>
        <w:r w:rsidR="00542A68">
          <w:delText>checks for the absence of the attribute</w:delText>
        </w:r>
        <w:r w:rsidR="004D2CBC">
          <w:delText>(s)</w:delText>
        </w:r>
      </w:del>
      <w:ins w:id="376" w:author="Peter Bomberg" w:date="2018-01-16T14:09:00Z">
        <w:r w:rsidRPr="00A47ECC">
          <w:rPr>
            <w:highlight w:val="white"/>
          </w:rPr>
          <w:t>1 identifies that the OID value is incorrect.</w:t>
        </w:r>
      </w:ins>
    </w:p>
    <w:p w14:paraId="4B629D3B" w14:textId="77777777" w:rsidR="00542A68" w:rsidRPr="006C0150" w:rsidRDefault="00547189" w:rsidP="00524F29">
      <w:pPr>
        <w:pStyle w:val="ListParagraph"/>
        <w:numPr>
          <w:ilvl w:val="1"/>
          <w:numId w:val="56"/>
        </w:numPr>
        <w:shd w:val="clear" w:color="auto" w:fill="FFFFFF"/>
        <w:rPr>
          <w:del w:id="377" w:author="Peter Bomberg" w:date="2018-01-16T14:09:00Z"/>
        </w:rPr>
      </w:pPr>
      <w:r w:rsidRPr="00A47ECC">
        <w:rPr>
          <w:highlight w:val="white"/>
        </w:rPr>
        <w:t xml:space="preserve">DT Rule </w:t>
      </w:r>
      <w:del w:id="378" w:author="Peter Bomberg" w:date="2018-01-16T14:09:00Z">
        <w:r w:rsidR="00542A68">
          <w:delText>???</w:delText>
        </w:r>
        <w:r w:rsidR="00542A68" w:rsidRPr="00862CB5">
          <w:rPr>
            <w:szCs w:val="24"/>
          </w:rPr>
          <w:delText xml:space="preserve"> </w:delText>
        </w:r>
        <w:r w:rsidR="00542A68">
          <w:delText>checks that the value is derived from the proper OID and is permitted in this context (DT1)</w:delText>
        </w:r>
      </w:del>
    </w:p>
    <w:p w14:paraId="2136CEA8" w14:textId="77777777" w:rsidR="00F04D26" w:rsidRDefault="00F04D26" w:rsidP="00F04D26">
      <w:pPr>
        <w:rPr>
          <w:del w:id="379" w:author="Peter Bomberg" w:date="2018-01-16T14:09:00Z"/>
        </w:rPr>
      </w:pPr>
    </w:p>
    <w:p w14:paraId="1FA103FE" w14:textId="4EA2BDED" w:rsidR="00A47ECC" w:rsidRDefault="000744BD" w:rsidP="00F073CE">
      <w:pPr>
        <w:pStyle w:val="ValidationPara"/>
        <w:numPr>
          <w:ilvl w:val="0"/>
          <w:numId w:val="12"/>
        </w:numPr>
        <w:ind w:left="567" w:hanging="567"/>
        <w:rPr>
          <w:highlight w:val="white"/>
        </w:rPr>
      </w:pPr>
      <w:del w:id="380" w:author="Peter Bomberg" w:date="2018-01-16T14:09:00Z">
        <w:r>
          <w:rPr>
            <w:highlight w:val="white"/>
          </w:rPr>
          <w:delText xml:space="preserve">SPL Rule </w:delText>
        </w:r>
      </w:del>
      <w:r w:rsidR="00547189" w:rsidRPr="00A47ECC">
        <w:rPr>
          <w:highlight w:val="white"/>
        </w:rPr>
        <w:t xml:space="preserve">5 identifies that the </w:t>
      </w:r>
      <w:ins w:id="381" w:author="Peter Bomberg" w:date="2018-01-16T14:09:00Z">
        <w:r w:rsidR="00547189" w:rsidRPr="00A47ECC">
          <w:rPr>
            <w:highlight w:val="white"/>
          </w:rPr>
          <w:t xml:space="preserve">(extension) </w:t>
        </w:r>
      </w:ins>
      <w:r w:rsidR="00547189" w:rsidRPr="00A47ECC">
        <w:rPr>
          <w:highlight w:val="white"/>
        </w:rPr>
        <w:t>attribute has not been defined.</w:t>
      </w:r>
    </w:p>
    <w:p w14:paraId="62AD192E" w14:textId="545CFE18" w:rsidR="00A47ECC" w:rsidRDefault="000744BD" w:rsidP="00F073CE">
      <w:pPr>
        <w:pStyle w:val="ValidationPara"/>
        <w:numPr>
          <w:ilvl w:val="0"/>
          <w:numId w:val="12"/>
        </w:numPr>
        <w:ind w:left="567" w:hanging="567"/>
        <w:rPr>
          <w:ins w:id="382" w:author="Peter Bomberg" w:date="2018-01-16T14:09:00Z"/>
          <w:highlight w:val="white"/>
        </w:rPr>
      </w:pPr>
      <w:del w:id="383" w:author="Peter Bomberg" w:date="2018-01-16T14:09:00Z">
        <w:r>
          <w:rPr>
            <w:highlight w:val="white"/>
          </w:rPr>
          <w:delText>SPL</w:delText>
        </w:r>
      </w:del>
      <w:ins w:id="384" w:author="Peter Bomberg" w:date="2018-01-16T14:09:00Z">
        <w:r w:rsidR="00A47ECC">
          <w:rPr>
            <w:highlight w:val="white"/>
          </w:rPr>
          <w:t>D</w:t>
        </w:r>
        <w:r w:rsidR="00547189" w:rsidRPr="00A47ECC">
          <w:rPr>
            <w:highlight w:val="white"/>
          </w:rPr>
          <w:t>T Rule 8 identifies that the (extension) attribute value is incorrect or contextually incorrect.</w:t>
        </w:r>
      </w:ins>
    </w:p>
    <w:p w14:paraId="0E8CC620" w14:textId="77777777" w:rsidR="000744BD" w:rsidRDefault="00A47ECC" w:rsidP="00524F29">
      <w:pPr>
        <w:pStyle w:val="ListParagraph"/>
        <w:numPr>
          <w:ilvl w:val="0"/>
          <w:numId w:val="54"/>
        </w:numPr>
        <w:ind w:left="360"/>
        <w:rPr>
          <w:del w:id="385" w:author="Peter Bomberg" w:date="2018-01-16T14:09:00Z"/>
          <w:highlight w:val="white"/>
        </w:rPr>
      </w:pPr>
      <w:ins w:id="386" w:author="Peter Bomberg" w:date="2018-01-16T14:09:00Z">
        <w:r>
          <w:rPr>
            <w:highlight w:val="white"/>
          </w:rPr>
          <w:t>D</w:t>
        </w:r>
        <w:r w:rsidR="00547189" w:rsidRPr="00A47ECC">
          <w:rPr>
            <w:highlight w:val="white"/>
          </w:rPr>
          <w:t>T</w:t>
        </w:r>
      </w:ins>
      <w:r w:rsidR="00547189" w:rsidRPr="00A47ECC">
        <w:rPr>
          <w:highlight w:val="white"/>
        </w:rPr>
        <w:t xml:space="preserve"> Rule </w:t>
      </w:r>
      <w:del w:id="387" w:author="Peter Bomberg" w:date="2018-01-16T14:09:00Z">
        <w:r w:rsidR="000744BD">
          <w:rPr>
            <w:highlight w:val="white"/>
          </w:rPr>
          <w:delText>2</w:delText>
        </w:r>
        <w:r w:rsidR="000744BD" w:rsidRPr="00BF1056">
          <w:rPr>
            <w:highlight w:val="white"/>
          </w:rPr>
          <w:delText xml:space="preserve"> identifies that the OID value is incorrect.</w:delText>
        </w:r>
      </w:del>
    </w:p>
    <w:p w14:paraId="1C0CE65D" w14:textId="77777777" w:rsidR="000744BD" w:rsidRPr="000744BD" w:rsidRDefault="000744BD" w:rsidP="00524F29">
      <w:pPr>
        <w:pStyle w:val="ListParagraph"/>
        <w:numPr>
          <w:ilvl w:val="0"/>
          <w:numId w:val="54"/>
        </w:numPr>
        <w:ind w:left="360"/>
        <w:rPr>
          <w:del w:id="388" w:author="Peter Bomberg" w:date="2018-01-16T14:09:00Z"/>
        </w:rPr>
      </w:pPr>
      <w:del w:id="389" w:author="Peter Bomberg" w:date="2018-01-16T14:09:00Z">
        <w:r w:rsidRPr="000744BD">
          <w:rPr>
            <w:highlight w:val="white"/>
          </w:rPr>
          <w:delText>SPL Rule 5</w:delText>
        </w:r>
      </w:del>
      <w:ins w:id="390" w:author="Peter Bomberg" w:date="2018-01-16T14:09:00Z">
        <w:r w:rsidR="00547189" w:rsidRPr="00A47ECC">
          <w:rPr>
            <w:highlight w:val="white"/>
          </w:rPr>
          <w:t>13</w:t>
        </w:r>
      </w:ins>
      <w:r w:rsidR="00547189" w:rsidRPr="00A47ECC">
        <w:rPr>
          <w:highlight w:val="white"/>
        </w:rPr>
        <w:t xml:space="preserve"> identifies that the </w:t>
      </w:r>
      <w:ins w:id="391" w:author="Peter Bomberg" w:date="2018-01-16T14:09:00Z">
        <w:r w:rsidR="00547189" w:rsidRPr="00A47ECC">
          <w:rPr>
            <w:highlight w:val="white"/>
          </w:rPr>
          <w:t xml:space="preserve">(extension) </w:t>
        </w:r>
      </w:ins>
      <w:r w:rsidR="00547189" w:rsidRPr="00A47ECC">
        <w:rPr>
          <w:highlight w:val="white"/>
        </w:rPr>
        <w:t xml:space="preserve">attribute </w:t>
      </w:r>
      <w:del w:id="392" w:author="Peter Bomberg" w:date="2018-01-16T14:09:00Z">
        <w:r w:rsidRPr="000744BD">
          <w:rPr>
            <w:highlight w:val="white"/>
          </w:rPr>
          <w:delText>has not been defined.</w:delText>
        </w:r>
      </w:del>
    </w:p>
    <w:p w14:paraId="32C8702B" w14:textId="35EE4318" w:rsidR="00267CF1" w:rsidRDefault="000744BD" w:rsidP="00F073CE">
      <w:pPr>
        <w:pStyle w:val="ValidationPara"/>
        <w:numPr>
          <w:ilvl w:val="0"/>
          <w:numId w:val="12"/>
        </w:numPr>
        <w:ind w:left="567" w:hanging="567"/>
        <w:rPr>
          <w:highlight w:val="white"/>
        </w:rPr>
      </w:pPr>
      <w:del w:id="393" w:author="Peter Bomberg" w:date="2018-01-16T14:09:00Z">
        <w:r w:rsidRPr="000744BD">
          <w:rPr>
            <w:highlight w:val="white"/>
          </w:rPr>
          <w:delText xml:space="preserve">SPL Rule 8 identifies that the code </w:delText>
        </w:r>
      </w:del>
      <w:r w:rsidR="00547189" w:rsidRPr="00A47ECC">
        <w:rPr>
          <w:highlight w:val="white"/>
        </w:rPr>
        <w:t>is not in the CV</w:t>
      </w:r>
      <w:ins w:id="394" w:author="Peter Bomberg" w:date="2018-01-16T14:09:00Z">
        <w:r w:rsidR="00547189" w:rsidRPr="00A47ECC">
          <w:rPr>
            <w:highlight w:val="white"/>
          </w:rPr>
          <w:t xml:space="preserve"> or is not contextually correct</w:t>
        </w:r>
      </w:ins>
      <w:r w:rsidR="002B5749" w:rsidRPr="00A47ECC">
        <w:rPr>
          <w:highlight w:val="white"/>
        </w:rPr>
        <w:t>.</w:t>
      </w:r>
    </w:p>
    <w:p w14:paraId="69100C72" w14:textId="234F42F5" w:rsidR="00267CF1" w:rsidRPr="00267CF1" w:rsidRDefault="00267CF1" w:rsidP="00F073CE">
      <w:pPr>
        <w:pStyle w:val="ValidationPara"/>
        <w:numPr>
          <w:ilvl w:val="0"/>
          <w:numId w:val="12"/>
        </w:numPr>
        <w:ind w:left="567" w:hanging="567"/>
        <w:rPr>
          <w:ins w:id="395" w:author="Peter Bomberg" w:date="2018-01-16T14:09:00Z"/>
          <w:highlight w:val="white"/>
        </w:rPr>
      </w:pPr>
      <w:ins w:id="396" w:author="Peter Bomberg" w:date="2018-01-16T14:09:00Z">
        <w:r w:rsidRPr="00267CF1">
          <w:rPr>
            <w:highlight w:val="white"/>
          </w:rPr>
          <w:t>DT Rule 16 identifies that there is a notification flag for the content.</w:t>
        </w:r>
      </w:ins>
    </w:p>
    <w:p w14:paraId="049CA487" w14:textId="77777777" w:rsidR="00511451" w:rsidRPr="00A47ECC" w:rsidRDefault="00511451" w:rsidP="00267CF1">
      <w:pPr>
        <w:pStyle w:val="ValidationPara"/>
        <w:numPr>
          <w:ilvl w:val="0"/>
          <w:numId w:val="0"/>
        </w:numPr>
        <w:ind w:left="567"/>
        <w:rPr>
          <w:ins w:id="397" w:author="Peter Bomberg" w:date="2018-01-16T14:09:00Z"/>
          <w:highlight w:val="white"/>
        </w:rPr>
      </w:pPr>
    </w:p>
    <w:bookmarkEnd w:id="374"/>
    <w:p w14:paraId="7BD52D0B" w14:textId="77777777" w:rsidR="000744BD" w:rsidRPr="00E94821" w:rsidRDefault="000744BD" w:rsidP="00C06E4F">
      <w:pPr>
        <w:rPr>
          <w:rFonts w:ascii="Times New Roman" w:hAnsi="Times New Roman" w:cs="Times New Roman"/>
        </w:rPr>
      </w:pPr>
    </w:p>
    <w:p w14:paraId="3C2E0498" w14:textId="77777777" w:rsidR="00DE4C9A" w:rsidRPr="00E94821" w:rsidRDefault="00DE4C9A" w:rsidP="00DE4C9A">
      <w:pPr>
        <w:pStyle w:val="Heading1"/>
        <w:rPr>
          <w:rFonts w:ascii="Times New Roman" w:hAnsi="Times New Roman" w:cs="Times New Roman"/>
        </w:rPr>
      </w:pPr>
      <w:bookmarkStart w:id="398" w:name="_Toc503798354"/>
      <w:bookmarkStart w:id="399" w:name="_Toc500865044"/>
      <w:r w:rsidRPr="00E94821">
        <w:rPr>
          <w:rFonts w:ascii="Times New Roman" w:hAnsi="Times New Roman" w:cs="Times New Roman"/>
        </w:rPr>
        <w:t>Author Information</w:t>
      </w:r>
      <w:bookmarkEnd w:id="398"/>
      <w:bookmarkEnd w:id="399"/>
    </w:p>
    <w:p w14:paraId="3107367B" w14:textId="77777777" w:rsidR="00A47ECC" w:rsidRPr="00A47ECC" w:rsidRDefault="00A47ECC" w:rsidP="00F073CE">
      <w:pPr>
        <w:pStyle w:val="ListParagraph"/>
        <w:numPr>
          <w:ilvl w:val="0"/>
          <w:numId w:val="7"/>
        </w:numPr>
        <w:rPr>
          <w:vanish/>
        </w:rPr>
      </w:pPr>
    </w:p>
    <w:p w14:paraId="4C730FF6" w14:textId="7E056BD8" w:rsidR="00257FD7" w:rsidRPr="00A47ECC" w:rsidRDefault="00E83024" w:rsidP="00F073CE">
      <w:pPr>
        <w:pStyle w:val="ListParagraph"/>
        <w:numPr>
          <w:ilvl w:val="1"/>
          <w:numId w:val="7"/>
        </w:numPr>
      </w:pPr>
      <w:r w:rsidRPr="00A47ECC">
        <w:t>Undefined company ID’s are not allowed</w:t>
      </w:r>
    </w:p>
    <w:p w14:paraId="09390817" w14:textId="497C1A2B" w:rsidR="00DB2D04" w:rsidRDefault="00A47ECC" w:rsidP="00F073CE">
      <w:pPr>
        <w:pStyle w:val="ValidationPara"/>
        <w:numPr>
          <w:ilvl w:val="0"/>
          <w:numId w:val="13"/>
        </w:numPr>
        <w:rPr>
          <w:highlight w:val="white"/>
        </w:rPr>
      </w:pPr>
      <w:r w:rsidRPr="00A47ECC">
        <w:rPr>
          <w:highlight w:val="white"/>
        </w:rPr>
        <w:t xml:space="preserve">DT Rule </w:t>
      </w:r>
      <w:del w:id="400" w:author="Peter Bomberg" w:date="2018-01-16T14:09:00Z">
        <w:r w:rsidR="00D417E1" w:rsidRPr="00E41143">
          <w:delText>6</w:delText>
        </w:r>
      </w:del>
      <w:ins w:id="401" w:author="Peter Bomberg" w:date="2018-01-16T14:09:00Z">
        <w:r w:rsidRPr="00A47ECC">
          <w:rPr>
            <w:highlight w:val="white"/>
          </w:rPr>
          <w:t>8</w:t>
        </w:r>
      </w:ins>
      <w:r w:rsidRPr="00A47ECC">
        <w:rPr>
          <w:highlight w:val="white"/>
        </w:rPr>
        <w:t xml:space="preserve"> identifies that the </w:t>
      </w:r>
      <w:del w:id="402" w:author="Peter Bomberg" w:date="2018-01-16T14:09:00Z">
        <w:r w:rsidR="00D417E1" w:rsidRPr="00E41143">
          <w:delText>companyId</w:delText>
        </w:r>
      </w:del>
      <w:ins w:id="403" w:author="Peter Bomberg" w:date="2018-01-16T14:09:00Z">
        <w:r w:rsidRPr="00A47ECC">
          <w:rPr>
            <w:highlight w:val="white"/>
          </w:rPr>
          <w:t>(extension) attribute value</w:t>
        </w:r>
      </w:ins>
      <w:r w:rsidRPr="00A47ECC">
        <w:rPr>
          <w:highlight w:val="white"/>
        </w:rPr>
        <w:t xml:space="preserve"> is </w:t>
      </w:r>
      <w:del w:id="404" w:author="Peter Bomberg" w:date="2018-01-16T14:09:00Z">
        <w:r w:rsidR="00D417E1" w:rsidRPr="00E41143">
          <w:delText>999999999</w:delText>
        </w:r>
      </w:del>
      <w:ins w:id="405" w:author="Peter Bomberg" w:date="2018-01-16T14:09:00Z">
        <w:r w:rsidRPr="00A47ECC">
          <w:rPr>
            <w:highlight w:val="white"/>
          </w:rPr>
          <w:t xml:space="preserve">incorrect (i.e. </w:t>
        </w:r>
        <w:r w:rsidR="00F14B56">
          <w:rPr>
            <w:highlight w:val="white"/>
          </w:rPr>
          <w:t>“Pending”</w:t>
        </w:r>
        <w:r w:rsidRPr="00A47ECC">
          <w:rPr>
            <w:highlight w:val="white"/>
          </w:rPr>
          <w:t>).</w:t>
        </w:r>
      </w:ins>
    </w:p>
    <w:p w14:paraId="110C627F" w14:textId="77777777" w:rsidR="0027316C" w:rsidRDefault="0027316C" w:rsidP="0027316C">
      <w:pPr>
        <w:pStyle w:val="ValidationPara"/>
        <w:numPr>
          <w:ilvl w:val="0"/>
          <w:numId w:val="0"/>
        </w:numPr>
        <w:ind w:left="360"/>
        <w:rPr>
          <w:highlight w:val="white"/>
        </w:rPr>
      </w:pPr>
    </w:p>
    <w:p w14:paraId="6BF80F2D" w14:textId="77777777" w:rsidR="00757B04" w:rsidRPr="00E94821" w:rsidRDefault="00757B04" w:rsidP="007A5791">
      <w:pPr>
        <w:pStyle w:val="Heading1"/>
        <w:rPr>
          <w:rFonts w:ascii="Times New Roman" w:hAnsi="Times New Roman" w:cs="Times New Roman"/>
        </w:rPr>
      </w:pPr>
      <w:bookmarkStart w:id="406" w:name="_Toc503798355"/>
      <w:bookmarkStart w:id="407" w:name="_Toc500865045"/>
      <w:r w:rsidRPr="00E94821">
        <w:rPr>
          <w:rFonts w:ascii="Times New Roman" w:hAnsi="Times New Roman" w:cs="Times New Roman"/>
        </w:rPr>
        <w:t>Product Data Elements Section</w:t>
      </w:r>
      <w:bookmarkEnd w:id="406"/>
      <w:bookmarkEnd w:id="407"/>
    </w:p>
    <w:p w14:paraId="266B33BA" w14:textId="01C74F74" w:rsidR="00757B04" w:rsidRPr="00E94821" w:rsidRDefault="00757B04" w:rsidP="00736853">
      <w:pPr>
        <w:pStyle w:val="ListParagraph"/>
        <w:numPr>
          <w:ilvl w:val="0"/>
          <w:numId w:val="0"/>
        </w:numPr>
        <w:ind w:left="360"/>
      </w:pPr>
      <w:r w:rsidRPr="00E94821">
        <w:lastRenderedPageBreak/>
        <w:t xml:space="preserve">Outlined below are the specifics relating to the </w:t>
      </w:r>
      <w:ins w:id="408" w:author="Peter Bomberg" w:date="2018-01-16T14:09:00Z">
        <w:r w:rsidR="00FC4189">
          <w:t>S</w:t>
        </w:r>
      </w:ins>
      <w:r w:rsidRPr="00E94821">
        <w:t>PM Product Data</w:t>
      </w:r>
      <w:r w:rsidR="006558B0" w:rsidRPr="00E94821">
        <w:t xml:space="preserve"> (the section where the code@code is 48780-1 and the code@codeSystem is 2.16.840.1.113883.2.20.6.8)</w:t>
      </w:r>
      <w:r w:rsidRPr="00E94821">
        <w:t>, this excludes all overall document a</w:t>
      </w:r>
      <w:r w:rsidR="00280F88" w:rsidRPr="00E94821">
        <w:t>nd labeling content information.</w:t>
      </w:r>
    </w:p>
    <w:p w14:paraId="79AC1C24" w14:textId="77777777" w:rsidR="004D2CBC" w:rsidRPr="00E94821" w:rsidRDefault="004D2CBC" w:rsidP="006558B0">
      <w:pPr>
        <w:rPr>
          <w:rFonts w:ascii="Times New Roman" w:hAnsi="Times New Roman" w:cs="Times New Roman"/>
          <w:lang w:val="en-CA"/>
        </w:rPr>
      </w:pPr>
    </w:p>
    <w:p w14:paraId="2EF6322F" w14:textId="77777777" w:rsidR="00736853" w:rsidRPr="00736853" w:rsidRDefault="00736853" w:rsidP="00F073CE">
      <w:pPr>
        <w:pStyle w:val="ListParagraph"/>
        <w:numPr>
          <w:ilvl w:val="0"/>
          <w:numId w:val="7"/>
        </w:numPr>
        <w:rPr>
          <w:vanish/>
        </w:rPr>
      </w:pPr>
    </w:p>
    <w:p w14:paraId="23F05669" w14:textId="64A1BDB1" w:rsidR="00FD4AF1" w:rsidRPr="00FD4AF1" w:rsidRDefault="004D2CBC" w:rsidP="00F073CE">
      <w:pPr>
        <w:pStyle w:val="ListParagraph"/>
        <w:numPr>
          <w:ilvl w:val="1"/>
          <w:numId w:val="7"/>
        </w:numPr>
      </w:pPr>
      <w:r w:rsidRPr="00E94821">
        <w:t xml:space="preserve">There is a section where the </w:t>
      </w:r>
      <w:r w:rsidR="006558B0" w:rsidRPr="00E94821">
        <w:t xml:space="preserve">code@code is </w:t>
      </w:r>
      <w:r w:rsidRPr="00E94821">
        <w:t>48780-1</w:t>
      </w:r>
      <w:r w:rsidR="006558B0" w:rsidRPr="00E94821">
        <w:t xml:space="preserve"> </w:t>
      </w:r>
      <w:r w:rsidRPr="00E94821">
        <w:t xml:space="preserve">and the codeSystem is </w:t>
      </w:r>
      <w:r w:rsidR="0052544C" w:rsidRPr="00E94821">
        <w:t>2.16.840.1.113883.2.20.6.8</w:t>
      </w:r>
      <w:ins w:id="409" w:author="Peter Bomberg" w:date="2018-01-16T14:09:00Z">
        <w:r w:rsidR="00FD4AF1">
          <w:t xml:space="preserve"> (i.e </w:t>
        </w:r>
        <w:r w:rsidR="00FD4AF1" w:rsidRPr="00FD4AF1">
          <w:t>component.structuredBody.component[section/code/@code = “48780-1”].section)</w:t>
        </w:r>
      </w:ins>
    </w:p>
    <w:p w14:paraId="3904B538" w14:textId="77777777" w:rsidR="004D2CBC" w:rsidRPr="00012E69" w:rsidRDefault="004D2CBC" w:rsidP="00524F29">
      <w:pPr>
        <w:pStyle w:val="ListParagraph"/>
        <w:numPr>
          <w:ilvl w:val="1"/>
          <w:numId w:val="57"/>
        </w:numPr>
        <w:rPr>
          <w:del w:id="410" w:author="Peter Bomberg" w:date="2018-01-16T14:09:00Z"/>
        </w:rPr>
      </w:pPr>
      <w:bookmarkStart w:id="411" w:name="_Hlk503367172"/>
      <w:bookmarkStart w:id="412" w:name="_Hlk503357511"/>
      <w:del w:id="413" w:author="Peter Bomberg" w:date="2018-01-16T14:09:00Z">
        <w:r>
          <w:delText>???</w:delText>
        </w:r>
      </w:del>
    </w:p>
    <w:p w14:paraId="04A8F7C5" w14:textId="77777777" w:rsidR="004D2CBC" w:rsidRPr="004D2CBC" w:rsidRDefault="004D2CBC" w:rsidP="004D2CBC">
      <w:pPr>
        <w:ind w:left="360"/>
        <w:rPr>
          <w:del w:id="414" w:author="Peter Bomberg" w:date="2018-01-16T14:09:00Z"/>
          <w:lang w:val="en-CA"/>
        </w:rPr>
      </w:pPr>
    </w:p>
    <w:p w14:paraId="40C0427D" w14:textId="77777777" w:rsidR="00FD4AF1" w:rsidRPr="0057498E" w:rsidRDefault="00FD4AF1" w:rsidP="00F073CE">
      <w:pPr>
        <w:pStyle w:val="ListParagraph"/>
        <w:numPr>
          <w:ilvl w:val="0"/>
          <w:numId w:val="11"/>
        </w:numPr>
        <w:rPr>
          <w:ins w:id="415" w:author="Peter Bomberg" w:date="2018-01-16T14:09:00Z"/>
          <w:highlight w:val="white"/>
        </w:rPr>
      </w:pPr>
      <w:ins w:id="416" w:author="Peter Bomberg" w:date="2018-01-16T14:09:00Z">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ins>
    </w:p>
    <w:bookmarkEnd w:id="411"/>
    <w:p w14:paraId="42D9A284" w14:textId="77777777" w:rsidR="00FD4AF1" w:rsidRPr="0057498E" w:rsidRDefault="00FD4AF1" w:rsidP="00FD4AF1">
      <w:pPr>
        <w:pStyle w:val="ValidationPara"/>
        <w:numPr>
          <w:ilvl w:val="0"/>
          <w:numId w:val="0"/>
        </w:numPr>
        <w:ind w:left="360" w:hanging="360"/>
        <w:rPr>
          <w:ins w:id="417" w:author="Peter Bomberg" w:date="2018-01-16T14:09:00Z"/>
          <w:highlight w:val="white"/>
        </w:rPr>
      </w:pPr>
    </w:p>
    <w:bookmarkEnd w:id="412"/>
    <w:p w14:paraId="31F4C89C" w14:textId="4225439D" w:rsidR="00C243A3" w:rsidRPr="00E94821" w:rsidRDefault="00C243A3" w:rsidP="00F073CE">
      <w:pPr>
        <w:pStyle w:val="ListParagraph"/>
        <w:numPr>
          <w:ilvl w:val="1"/>
          <w:numId w:val="7"/>
        </w:numPr>
      </w:pPr>
      <w:r w:rsidRPr="00E94821">
        <w:t xml:space="preserve">The </w:t>
      </w:r>
      <w:del w:id="418" w:author="Peter Bomberg" w:date="2018-01-16T14:09:00Z">
        <w:r>
          <w:delText>&lt;</w:delText>
        </w:r>
      </w:del>
      <w:r w:rsidRPr="00E94821">
        <w:t>effectiveTime</w:t>
      </w:r>
      <w:del w:id="419" w:author="Peter Bomberg" w:date="2018-01-16T14:09:00Z">
        <w:r>
          <w:delText>&gt;</w:delText>
        </w:r>
      </w:del>
      <w:r w:rsidRPr="00E94821">
        <w:t xml:space="preserve"> element shall contain a </w:t>
      </w:r>
      <w:del w:id="420" w:author="Peter Bomberg" w:date="2018-01-16T14:09:00Z">
        <w:r>
          <w:delText>&lt;</w:delText>
        </w:r>
      </w:del>
      <w:r w:rsidRPr="00E94821">
        <w:t>low</w:t>
      </w:r>
      <w:del w:id="421" w:author="Peter Bomberg" w:date="2018-01-16T14:09:00Z">
        <w:r>
          <w:delText>&gt;</w:delText>
        </w:r>
      </w:del>
      <w:r w:rsidRPr="00E94821">
        <w:t xml:space="preserve"> element.</w:t>
      </w:r>
    </w:p>
    <w:p w14:paraId="2A9FB7A7" w14:textId="77777777" w:rsidR="0052544C" w:rsidRDefault="0052544C" w:rsidP="00524F29">
      <w:pPr>
        <w:pStyle w:val="ListParagraph"/>
        <w:numPr>
          <w:ilvl w:val="1"/>
          <w:numId w:val="57"/>
        </w:numPr>
        <w:rPr>
          <w:del w:id="422" w:author="Peter Bomberg" w:date="2018-01-16T14:09:00Z"/>
        </w:rPr>
      </w:pPr>
      <w:del w:id="423" w:author="Peter Bomberg" w:date="2018-01-16T14:09:00Z">
        <w:r>
          <w:delText>???</w:delText>
        </w:r>
      </w:del>
    </w:p>
    <w:p w14:paraId="19BF9FF4" w14:textId="77777777" w:rsidR="00FC4189" w:rsidRPr="0057498E" w:rsidRDefault="00FC4189" w:rsidP="00F073CE">
      <w:pPr>
        <w:pStyle w:val="ListParagraph"/>
        <w:numPr>
          <w:ilvl w:val="0"/>
          <w:numId w:val="31"/>
        </w:numPr>
        <w:rPr>
          <w:ins w:id="424" w:author="Peter Bomberg" w:date="2018-01-16T14:09:00Z"/>
        </w:rPr>
      </w:pPr>
      <w:ins w:id="425" w:author="Peter Bomberg" w:date="2018-01-16T14:09:00Z">
        <w:r w:rsidRPr="0057498E">
          <w:rPr>
            <w:highlight w:val="white"/>
          </w:rPr>
          <w:t xml:space="preserve">DT Rule 2 identifies that the </w:t>
        </w:r>
        <w:r w:rsidRPr="0057498E">
          <w:t>element has not been defined.</w:t>
        </w:r>
      </w:ins>
    </w:p>
    <w:p w14:paraId="33474DDF" w14:textId="77777777" w:rsidR="00FC4189" w:rsidRPr="00E94821" w:rsidRDefault="00FC4189" w:rsidP="00FC4189">
      <w:pPr>
        <w:pStyle w:val="ListParagraph"/>
        <w:numPr>
          <w:ilvl w:val="0"/>
          <w:numId w:val="0"/>
        </w:numPr>
        <w:ind w:left="360"/>
      </w:pPr>
    </w:p>
    <w:p w14:paraId="299B740D" w14:textId="77777777" w:rsidR="00C243A3" w:rsidRPr="00E94821" w:rsidRDefault="00C243A3" w:rsidP="00F073CE">
      <w:pPr>
        <w:pStyle w:val="ListParagraph"/>
        <w:numPr>
          <w:ilvl w:val="1"/>
          <w:numId w:val="7"/>
        </w:numPr>
      </w:pPr>
      <w:r w:rsidRPr="00E94821">
        <w:t>The effectiveTime.low@value attribute captures the Date of Initial Approval (for entire product section)</w:t>
      </w:r>
    </w:p>
    <w:p w14:paraId="4C553E6F" w14:textId="77777777" w:rsidR="0052544C" w:rsidRPr="00012E69" w:rsidRDefault="0052544C" w:rsidP="00524F29">
      <w:pPr>
        <w:pStyle w:val="ListParagraph"/>
        <w:numPr>
          <w:ilvl w:val="1"/>
          <w:numId w:val="57"/>
        </w:numPr>
        <w:rPr>
          <w:del w:id="426" w:author="Peter Bomberg" w:date="2018-01-16T14:09:00Z"/>
        </w:rPr>
      </w:pPr>
      <w:del w:id="427" w:author="Peter Bomberg" w:date="2018-01-16T14:09:00Z">
        <w:r>
          <w:delText>???</w:delText>
        </w:r>
      </w:del>
    </w:p>
    <w:p w14:paraId="7D490E13" w14:textId="77777777" w:rsidR="00C243A3" w:rsidRDefault="00C243A3" w:rsidP="00C243A3">
      <w:pPr>
        <w:rPr>
          <w:del w:id="428" w:author="Peter Bomberg" w:date="2018-01-16T14:09:00Z"/>
        </w:rPr>
      </w:pPr>
    </w:p>
    <w:p w14:paraId="11361C0A" w14:textId="77777777" w:rsidR="00521F26" w:rsidRPr="0057498E" w:rsidRDefault="00521F26" w:rsidP="00F073CE">
      <w:pPr>
        <w:pStyle w:val="ListParagraph"/>
        <w:numPr>
          <w:ilvl w:val="0"/>
          <w:numId w:val="27"/>
        </w:numPr>
        <w:rPr>
          <w:ins w:id="429" w:author="Peter Bomberg" w:date="2018-01-16T14:09:00Z"/>
          <w:highlight w:val="white"/>
        </w:rPr>
      </w:pPr>
      <w:ins w:id="430" w:author="Peter Bomberg" w:date="2018-01-16T14:09:00Z">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ins>
    </w:p>
    <w:p w14:paraId="151F04FA" w14:textId="2B8E0664" w:rsidR="00F460D3" w:rsidRPr="00F460D3" w:rsidRDefault="00F460D3" w:rsidP="00F073CE">
      <w:pPr>
        <w:pStyle w:val="ValidationPara"/>
        <w:numPr>
          <w:ilvl w:val="0"/>
          <w:numId w:val="22"/>
        </w:numPr>
        <w:rPr>
          <w:ins w:id="431" w:author="Peter Bomberg" w:date="2018-01-16T14:09:00Z"/>
          <w:highlight w:val="white"/>
        </w:rPr>
      </w:pPr>
      <w:ins w:id="432" w:author="Peter Bomberg" w:date="2018-01-16T14:09:00Z">
        <w:r w:rsidRPr="00F460D3">
          <w:rPr>
            <w:highlight w:val="white"/>
          </w:rPr>
          <w:t>DT Rule 8 identifies that the (extension) attribute value is incorrect or contextually incorrect, this includes verification against child elements.</w:t>
        </w:r>
      </w:ins>
    </w:p>
    <w:p w14:paraId="1C51A370" w14:textId="77777777" w:rsidR="00C243A3" w:rsidRPr="00E94821" w:rsidRDefault="00C243A3" w:rsidP="00C243A3">
      <w:pPr>
        <w:rPr>
          <w:ins w:id="433" w:author="Peter Bomberg" w:date="2018-01-16T14:09:00Z"/>
          <w:rFonts w:ascii="Times New Roman" w:hAnsi="Times New Roman" w:cs="Times New Roman"/>
        </w:rPr>
      </w:pPr>
    </w:p>
    <w:p w14:paraId="02F7B950" w14:textId="1F3D066C" w:rsidR="00195997" w:rsidRPr="00E94821" w:rsidRDefault="00195997" w:rsidP="00F073CE">
      <w:pPr>
        <w:pStyle w:val="ListParagraph"/>
        <w:numPr>
          <w:ilvl w:val="1"/>
          <w:numId w:val="7"/>
        </w:numPr>
      </w:pPr>
      <w:r w:rsidRPr="00E94821">
        <w:t xml:space="preserve">The </w:t>
      </w:r>
      <w:del w:id="434" w:author="Peter Bomberg" w:date="2018-01-16T14:09:00Z">
        <w:r w:rsidR="00012E69">
          <w:delText>&lt;</w:delText>
        </w:r>
      </w:del>
      <w:r w:rsidRPr="00E94821">
        <w:t>effectiveTime</w:t>
      </w:r>
      <w:del w:id="435" w:author="Peter Bomberg" w:date="2018-01-16T14:09:00Z">
        <w:r w:rsidR="00012E69">
          <w:delText>&gt;</w:delText>
        </w:r>
      </w:del>
      <w:r w:rsidRPr="00E94821">
        <w:t xml:space="preserve"> element shall contain a </w:t>
      </w:r>
      <w:del w:id="436" w:author="Peter Bomberg" w:date="2018-01-16T14:09:00Z">
        <w:r w:rsidR="00012E69">
          <w:delText>&lt;</w:delText>
        </w:r>
      </w:del>
      <w:r w:rsidRPr="00E94821">
        <w:t>high</w:t>
      </w:r>
      <w:del w:id="437" w:author="Peter Bomberg" w:date="2018-01-16T14:09:00Z">
        <w:r w:rsidR="00012E69">
          <w:delText>&gt;</w:delText>
        </w:r>
      </w:del>
      <w:r w:rsidRPr="00E94821">
        <w:t xml:space="preserve"> element.</w:t>
      </w:r>
    </w:p>
    <w:p w14:paraId="032C161C" w14:textId="77777777" w:rsidR="0052544C" w:rsidRDefault="0052544C" w:rsidP="00524F29">
      <w:pPr>
        <w:pStyle w:val="ListParagraph"/>
        <w:numPr>
          <w:ilvl w:val="1"/>
          <w:numId w:val="57"/>
        </w:numPr>
        <w:rPr>
          <w:del w:id="438" w:author="Peter Bomberg" w:date="2018-01-16T14:09:00Z"/>
        </w:rPr>
      </w:pPr>
      <w:del w:id="439" w:author="Peter Bomberg" w:date="2018-01-16T14:09:00Z">
        <w:r>
          <w:delText>???</w:delText>
        </w:r>
      </w:del>
    </w:p>
    <w:p w14:paraId="009623DC" w14:textId="77777777" w:rsidR="00F460D3" w:rsidRPr="0057498E" w:rsidRDefault="00F460D3" w:rsidP="00F073CE">
      <w:pPr>
        <w:pStyle w:val="ListParagraph"/>
        <w:numPr>
          <w:ilvl w:val="0"/>
          <w:numId w:val="21"/>
        </w:numPr>
        <w:rPr>
          <w:ins w:id="440" w:author="Peter Bomberg" w:date="2018-01-16T14:09:00Z"/>
        </w:rPr>
      </w:pPr>
      <w:ins w:id="441" w:author="Peter Bomberg" w:date="2018-01-16T14:09:00Z">
        <w:r w:rsidRPr="0057498E">
          <w:rPr>
            <w:highlight w:val="white"/>
          </w:rPr>
          <w:t xml:space="preserve">DT Rule 2 identifies that the </w:t>
        </w:r>
        <w:r w:rsidRPr="0057498E">
          <w:t>element has not been defined.</w:t>
        </w:r>
      </w:ins>
    </w:p>
    <w:p w14:paraId="5A7A25E3" w14:textId="77777777" w:rsidR="0052544C" w:rsidRPr="00E94821" w:rsidRDefault="0052544C" w:rsidP="00F460D3">
      <w:pPr>
        <w:pStyle w:val="ListParagraph"/>
        <w:numPr>
          <w:ilvl w:val="0"/>
          <w:numId w:val="0"/>
        </w:numPr>
        <w:ind w:left="360"/>
      </w:pPr>
    </w:p>
    <w:p w14:paraId="1B0C530E" w14:textId="77777777" w:rsidR="00C243A3" w:rsidRPr="00E94821" w:rsidRDefault="00195997" w:rsidP="00F073CE">
      <w:pPr>
        <w:pStyle w:val="ListParagraph"/>
        <w:numPr>
          <w:ilvl w:val="1"/>
          <w:numId w:val="7"/>
        </w:numPr>
      </w:pPr>
      <w:r w:rsidRPr="00E94821">
        <w:t>The effectiveTime.high</w:t>
      </w:r>
      <w:r w:rsidR="00012E69" w:rsidRPr="00E94821">
        <w:t>@</w:t>
      </w:r>
      <w:r w:rsidRPr="00E94821">
        <w:t>value attribute capture</w:t>
      </w:r>
      <w:r w:rsidR="00C53D71" w:rsidRPr="00E94821">
        <w:t>s</w:t>
      </w:r>
      <w:r w:rsidRPr="00E94821">
        <w:t xml:space="preserve"> the Date of Revision (for entire product section)</w:t>
      </w:r>
    </w:p>
    <w:p w14:paraId="4D58DE7A" w14:textId="77777777" w:rsidR="0052544C" w:rsidRDefault="0052544C" w:rsidP="00524F29">
      <w:pPr>
        <w:pStyle w:val="ListParagraph"/>
        <w:numPr>
          <w:ilvl w:val="1"/>
          <w:numId w:val="57"/>
        </w:numPr>
        <w:rPr>
          <w:del w:id="442" w:author="Peter Bomberg" w:date="2018-01-16T14:09:00Z"/>
        </w:rPr>
      </w:pPr>
      <w:del w:id="443" w:author="Peter Bomberg" w:date="2018-01-16T14:09:00Z">
        <w:r>
          <w:delText>???</w:delText>
        </w:r>
      </w:del>
    </w:p>
    <w:p w14:paraId="655BD1E7" w14:textId="77777777" w:rsidR="00C243A3" w:rsidRDefault="00C243A3" w:rsidP="00012E69">
      <w:pPr>
        <w:pStyle w:val="ListParagraph"/>
        <w:rPr>
          <w:del w:id="444" w:author="Peter Bomberg" w:date="2018-01-16T14:09:00Z"/>
        </w:rPr>
      </w:pPr>
    </w:p>
    <w:p w14:paraId="5AABD3D6" w14:textId="77777777" w:rsidR="00521F26" w:rsidRPr="0057498E" w:rsidRDefault="00521F26" w:rsidP="00F073CE">
      <w:pPr>
        <w:pStyle w:val="ListParagraph"/>
        <w:numPr>
          <w:ilvl w:val="0"/>
          <w:numId w:val="27"/>
        </w:numPr>
        <w:rPr>
          <w:ins w:id="445" w:author="Peter Bomberg" w:date="2018-01-16T14:09:00Z"/>
          <w:highlight w:val="white"/>
        </w:rPr>
      </w:pPr>
      <w:ins w:id="446" w:author="Peter Bomberg" w:date="2018-01-16T14:09:00Z">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ins>
    </w:p>
    <w:p w14:paraId="658D3CFA" w14:textId="77777777" w:rsidR="00F460D3" w:rsidRPr="00F460D3" w:rsidRDefault="00F460D3" w:rsidP="00F073CE">
      <w:pPr>
        <w:pStyle w:val="ValidationPara"/>
        <w:numPr>
          <w:ilvl w:val="0"/>
          <w:numId w:val="22"/>
        </w:numPr>
        <w:rPr>
          <w:ins w:id="447" w:author="Peter Bomberg" w:date="2018-01-16T14:09:00Z"/>
          <w:highlight w:val="white"/>
        </w:rPr>
      </w:pPr>
      <w:ins w:id="448" w:author="Peter Bomberg" w:date="2018-01-16T14:09:00Z">
        <w:r w:rsidRPr="00F460D3">
          <w:rPr>
            <w:highlight w:val="white"/>
          </w:rPr>
          <w:t>DT Rule 8 identifies that the (extension) attribute value is incorrect or contextually incorrect, this includes verification against child elements.</w:t>
        </w:r>
      </w:ins>
    </w:p>
    <w:p w14:paraId="42DAEE8B" w14:textId="7D28CD92" w:rsidR="0052544C" w:rsidRPr="00E94821" w:rsidRDefault="0052544C" w:rsidP="00F460D3">
      <w:pPr>
        <w:rPr>
          <w:ins w:id="449" w:author="Peter Bomberg" w:date="2018-01-16T14:09:00Z"/>
        </w:rPr>
      </w:pPr>
    </w:p>
    <w:p w14:paraId="25916244" w14:textId="0E9064C3" w:rsidR="00012E69" w:rsidRPr="00E94821" w:rsidRDefault="002767C1" w:rsidP="00F073CE">
      <w:pPr>
        <w:pStyle w:val="ListParagraph"/>
        <w:numPr>
          <w:ilvl w:val="1"/>
          <w:numId w:val="7"/>
        </w:numPr>
      </w:pPr>
      <w:r w:rsidRPr="00E94821">
        <w:t>T</w:t>
      </w:r>
      <w:r w:rsidR="00012E69" w:rsidRPr="00E94821">
        <w:t xml:space="preserve">here </w:t>
      </w:r>
      <w:del w:id="450" w:author="Peter Bomberg" w:date="2018-01-16T14:09:00Z">
        <w:r w:rsidR="00012E69" w:rsidRPr="002767C1">
          <w:delText>is</w:delText>
        </w:r>
      </w:del>
      <w:ins w:id="451" w:author="Peter Bomberg" w:date="2018-01-16T14:09:00Z">
        <w:r w:rsidR="004839A6">
          <w:t>are</w:t>
        </w:r>
      </w:ins>
      <w:r w:rsidR="00012E69" w:rsidRPr="00E94821">
        <w:t xml:space="preserve"> </w:t>
      </w:r>
      <w:r w:rsidR="0052544C" w:rsidRPr="00E94821">
        <w:t xml:space="preserve">one or </w:t>
      </w:r>
      <w:ins w:id="452" w:author="Peter Bomberg" w:date="2018-01-16T14:09:00Z">
        <w:r w:rsidR="00F460D3">
          <w:t xml:space="preserve">more </w:t>
        </w:r>
      </w:ins>
      <w:r w:rsidR="00012E69" w:rsidRPr="00E94821">
        <w:t>subject element</w:t>
      </w:r>
      <w:r w:rsidR="0052544C" w:rsidRPr="00E94821">
        <w:t>s</w:t>
      </w:r>
    </w:p>
    <w:p w14:paraId="54763826" w14:textId="77777777" w:rsidR="009E046F" w:rsidRDefault="009E046F" w:rsidP="00524F29">
      <w:pPr>
        <w:pStyle w:val="ListParagraph"/>
        <w:numPr>
          <w:ilvl w:val="1"/>
          <w:numId w:val="58"/>
        </w:numPr>
        <w:rPr>
          <w:del w:id="453" w:author="Peter Bomberg" w:date="2018-01-16T14:09:00Z"/>
        </w:rPr>
      </w:pPr>
      <w:del w:id="454" w:author="Peter Bomberg" w:date="2018-01-16T14:09:00Z">
        <w:r>
          <w:delText>??? is this allowed (ie PM’s with no products.</w:delText>
        </w:r>
      </w:del>
    </w:p>
    <w:p w14:paraId="5654E331" w14:textId="77777777" w:rsidR="00FA2550" w:rsidRDefault="00FA2550" w:rsidP="00FA2550">
      <w:pPr>
        <w:pStyle w:val="ListParagraph"/>
        <w:rPr>
          <w:del w:id="455" w:author="Peter Bomberg" w:date="2018-01-16T14:09:00Z"/>
        </w:rPr>
      </w:pPr>
    </w:p>
    <w:p w14:paraId="03C4F462" w14:textId="77777777" w:rsidR="00FD4AF1" w:rsidRPr="0057498E" w:rsidRDefault="00FD4AF1" w:rsidP="00F073CE">
      <w:pPr>
        <w:pStyle w:val="ListParagraph"/>
        <w:numPr>
          <w:ilvl w:val="0"/>
          <w:numId w:val="30"/>
        </w:numPr>
        <w:rPr>
          <w:ins w:id="456" w:author="Peter Bomberg" w:date="2018-01-16T14:09:00Z"/>
          <w:highlight w:val="white"/>
        </w:rPr>
      </w:pPr>
      <w:ins w:id="457" w:author="Peter Bomberg" w:date="2018-01-16T14:09:00Z">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ins>
    </w:p>
    <w:p w14:paraId="4AFBB98A" w14:textId="21B1C031" w:rsidR="00FA2550" w:rsidRDefault="00FA2550" w:rsidP="004839A6">
      <w:pPr>
        <w:pStyle w:val="ListParagraph"/>
        <w:numPr>
          <w:ilvl w:val="0"/>
          <w:numId w:val="0"/>
        </w:numPr>
        <w:ind w:left="360"/>
        <w:rPr>
          <w:ins w:id="458" w:author="Peter Bomberg" w:date="2018-01-16T14:09:00Z"/>
        </w:rPr>
      </w:pPr>
    </w:p>
    <w:p w14:paraId="3458E80D" w14:textId="47588473" w:rsidR="000F56B1" w:rsidRPr="00E94821" w:rsidRDefault="000F56B1" w:rsidP="00F073CE">
      <w:pPr>
        <w:pStyle w:val="ListParagraph"/>
        <w:numPr>
          <w:ilvl w:val="1"/>
          <w:numId w:val="7"/>
        </w:numPr>
        <w:rPr>
          <w:ins w:id="459" w:author="Peter Bomberg" w:date="2018-01-16T14:09:00Z"/>
        </w:rPr>
      </w:pPr>
      <w:r w:rsidRPr="00E94821">
        <w:t>For each subject element there is an</w:t>
      </w:r>
      <w:r w:rsidR="00F460D3">
        <w:t xml:space="preserve"> </w:t>
      </w:r>
      <w:ins w:id="460" w:author="Peter Bomberg" w:date="2018-01-16T14:09:00Z">
        <w:r w:rsidRPr="00E94821">
          <w:t>manufacturedProduct</w:t>
        </w:r>
        <w:r w:rsidR="00F460D3">
          <w:t>.</w:t>
        </w:r>
        <w:r w:rsidRPr="00E94821">
          <w:t>manufacturedProduct</w:t>
        </w:r>
        <w:r w:rsidR="00F460D3">
          <w:t>.</w:t>
        </w:r>
        <w:r w:rsidRPr="00E94821">
          <w:t>name element.</w:t>
        </w:r>
      </w:ins>
    </w:p>
    <w:p w14:paraId="5B7C6CE6" w14:textId="77777777" w:rsidR="000F56B1" w:rsidRPr="00E94821" w:rsidRDefault="000F56B1" w:rsidP="00F073CE">
      <w:pPr>
        <w:pStyle w:val="ListParagraph"/>
        <w:numPr>
          <w:ilvl w:val="0"/>
          <w:numId w:val="5"/>
        </w:numPr>
        <w:rPr>
          <w:ins w:id="461" w:author="Peter Bomberg" w:date="2018-01-16T14:09:00Z"/>
          <w:highlight w:val="white"/>
        </w:rPr>
      </w:pPr>
      <w:ins w:id="462" w:author="Peter Bomberg" w:date="2018-01-16T14:09:00Z">
        <w:r w:rsidRPr="00E94821">
          <w:rPr>
            <w:highlight w:val="white"/>
          </w:rPr>
          <w:t>SPL Rule 3 identifies that the element has not been defined.</w:t>
        </w:r>
      </w:ins>
    </w:p>
    <w:p w14:paraId="4F6AA90B" w14:textId="77777777" w:rsidR="000F56B1" w:rsidRPr="00E94821" w:rsidRDefault="000F56B1" w:rsidP="00F073CE">
      <w:pPr>
        <w:pStyle w:val="ListParagraph"/>
        <w:numPr>
          <w:ilvl w:val="0"/>
          <w:numId w:val="5"/>
        </w:numPr>
        <w:rPr>
          <w:ins w:id="463" w:author="Peter Bomberg" w:date="2018-01-16T14:09:00Z"/>
          <w:highlight w:val="white"/>
        </w:rPr>
      </w:pPr>
      <w:ins w:id="464" w:author="Peter Bomberg" w:date="2018-01-16T14:09:00Z">
        <w:r w:rsidRPr="00E94821">
          <w:t>SPL Rule 6 identifies that the name is empty.</w:t>
        </w:r>
      </w:ins>
    </w:p>
    <w:p w14:paraId="1C8DF065" w14:textId="77777777" w:rsidR="000F56B1" w:rsidRPr="00E94821" w:rsidRDefault="000F56B1" w:rsidP="00374DBE">
      <w:pPr>
        <w:pStyle w:val="ListParagraph"/>
        <w:numPr>
          <w:ilvl w:val="0"/>
          <w:numId w:val="0"/>
        </w:numPr>
        <w:ind w:left="360"/>
        <w:rPr>
          <w:moveTo w:id="465" w:author="Peter Bomberg" w:date="2018-01-16T14:09:00Z"/>
        </w:rPr>
      </w:pPr>
      <w:moveToRangeStart w:id="466" w:author="Peter Bomberg" w:date="2018-01-16T14:09:00Z" w:name="move503875114"/>
    </w:p>
    <w:p w14:paraId="3609AE96" w14:textId="20E3B49C" w:rsidR="00012E69" w:rsidRPr="00E94821" w:rsidRDefault="00FA2550" w:rsidP="00F073CE">
      <w:pPr>
        <w:pStyle w:val="ListParagraph"/>
        <w:numPr>
          <w:ilvl w:val="1"/>
          <w:numId w:val="7"/>
        </w:numPr>
      </w:pPr>
      <w:moveTo w:id="467" w:author="Peter Bomberg" w:date="2018-01-16T14:09:00Z">
        <w:r w:rsidRPr="00E94821">
          <w:t xml:space="preserve">For each subject </w:t>
        </w:r>
        <w:r w:rsidR="006558B0" w:rsidRPr="00E94821">
          <w:t xml:space="preserve">element </w:t>
        </w:r>
        <w:r w:rsidRPr="00E94821">
          <w:t xml:space="preserve">there </w:t>
        </w:r>
        <w:r w:rsidR="002767C1" w:rsidRPr="00E94821">
          <w:t xml:space="preserve">is </w:t>
        </w:r>
      </w:moveTo>
      <w:moveToRangeEnd w:id="466"/>
      <w:del w:id="468" w:author="Peter Bomberg" w:date="2018-01-16T14:09:00Z">
        <w:r w:rsidR="002767C1">
          <w:delText>&lt;</w:delText>
        </w:r>
      </w:del>
      <w:ins w:id="469" w:author="Peter Bomberg" w:date="2018-01-16T14:09:00Z">
        <w:r w:rsidR="002767C1" w:rsidRPr="00E94821">
          <w:t xml:space="preserve">an </w:t>
        </w:r>
      </w:ins>
      <w:r w:rsidR="002767C1" w:rsidRPr="00E94821">
        <w:t>marketingAct</w:t>
      </w:r>
      <w:del w:id="470" w:author="Peter Bomberg" w:date="2018-01-16T14:09:00Z">
        <w:r w:rsidR="002767C1">
          <w:delText>/</w:delText>
        </w:r>
      </w:del>
      <w:ins w:id="471" w:author="Peter Bomberg" w:date="2018-01-16T14:09:00Z">
        <w:r w:rsidR="00F460D3">
          <w:t>.</w:t>
        </w:r>
      </w:ins>
      <w:r w:rsidR="002767C1" w:rsidRPr="00E94821">
        <w:t>effectiveTime</w:t>
      </w:r>
      <w:del w:id="472" w:author="Peter Bomberg" w:date="2018-01-16T14:09:00Z">
        <w:r w:rsidR="002767C1">
          <w:delText>&gt;</w:delText>
        </w:r>
      </w:del>
      <w:r w:rsidR="002767C1" w:rsidRPr="00E94821">
        <w:t xml:space="preserve"> element</w:t>
      </w:r>
      <w:r w:rsidR="009E046F" w:rsidRPr="00E94821">
        <w:t>.</w:t>
      </w:r>
    </w:p>
    <w:p w14:paraId="47773E19" w14:textId="77777777" w:rsidR="003513F5" w:rsidRPr="00E94821" w:rsidRDefault="003513F5" w:rsidP="00F073CE">
      <w:pPr>
        <w:pStyle w:val="ListParagraph"/>
        <w:numPr>
          <w:ilvl w:val="0"/>
          <w:numId w:val="23"/>
        </w:numPr>
        <w:rPr>
          <w:ins w:id="473" w:author="Peter Bomberg" w:date="2018-01-16T14:09:00Z"/>
          <w:highlight w:val="white"/>
        </w:rPr>
      </w:pPr>
      <w:bookmarkStart w:id="474" w:name="_Hlk503364292"/>
      <w:ins w:id="475" w:author="Peter Bomberg" w:date="2018-01-16T14:09:00Z">
        <w:r w:rsidRPr="00E94821">
          <w:rPr>
            <w:highlight w:val="white"/>
          </w:rPr>
          <w:t>SPL Rule 3 identifies that the element has not been defined.</w:t>
        </w:r>
      </w:ins>
    </w:p>
    <w:bookmarkEnd w:id="474"/>
    <w:p w14:paraId="1F6FBF51" w14:textId="77777777" w:rsidR="00C11313" w:rsidRPr="00E94821" w:rsidRDefault="00C11313" w:rsidP="00374DBE">
      <w:pPr>
        <w:pStyle w:val="ListParagraph"/>
        <w:numPr>
          <w:ilvl w:val="0"/>
          <w:numId w:val="0"/>
        </w:numPr>
        <w:ind w:left="576"/>
        <w:rPr>
          <w:ins w:id="476" w:author="Peter Bomberg" w:date="2018-01-16T14:09:00Z"/>
        </w:rPr>
      </w:pPr>
    </w:p>
    <w:p w14:paraId="5A947F31" w14:textId="77777777" w:rsidR="000F56B1" w:rsidRPr="00E94821" w:rsidRDefault="000F56B1" w:rsidP="00374DBE">
      <w:pPr>
        <w:pStyle w:val="ListParagraph"/>
        <w:numPr>
          <w:ilvl w:val="0"/>
          <w:numId w:val="0"/>
        </w:numPr>
        <w:ind w:left="360"/>
        <w:rPr>
          <w:moveFrom w:id="477" w:author="Peter Bomberg" w:date="2018-01-16T14:09:00Z"/>
        </w:rPr>
      </w:pPr>
      <w:moveFromRangeStart w:id="478" w:author="Peter Bomberg" w:date="2018-01-16T14:09:00Z" w:name="move503875114"/>
    </w:p>
    <w:p w14:paraId="714FD26E" w14:textId="77777777" w:rsidR="00FA2550" w:rsidRDefault="00FA2550" w:rsidP="00524F29">
      <w:pPr>
        <w:pStyle w:val="ListParagraph"/>
        <w:numPr>
          <w:ilvl w:val="0"/>
          <w:numId w:val="58"/>
        </w:numPr>
        <w:rPr>
          <w:del w:id="479" w:author="Peter Bomberg" w:date="2018-01-16T14:09:00Z"/>
        </w:rPr>
      </w:pPr>
      <w:moveFrom w:id="480" w:author="Peter Bomberg" w:date="2018-01-16T14:09:00Z">
        <w:r w:rsidRPr="00E94821">
          <w:lastRenderedPageBreak/>
          <w:t xml:space="preserve">For each subject </w:t>
        </w:r>
        <w:r w:rsidR="006558B0" w:rsidRPr="00E94821">
          <w:t xml:space="preserve">element </w:t>
        </w:r>
        <w:r w:rsidRPr="00E94821">
          <w:t xml:space="preserve">there </w:t>
        </w:r>
        <w:r w:rsidR="002767C1" w:rsidRPr="00E94821">
          <w:t xml:space="preserve">is </w:t>
        </w:r>
      </w:moveFrom>
      <w:moveFromRangeEnd w:id="478"/>
      <w:del w:id="481" w:author="Peter Bomberg" w:date="2018-01-16T14:09:00Z">
        <w:r>
          <w:delText>no &lt;</w:delText>
        </w:r>
        <w:r w:rsidRPr="002767C1">
          <w:delText>marketingAct</w:delText>
        </w:r>
        <w:r>
          <w:delText>/</w:delText>
        </w:r>
        <w:r w:rsidRPr="002767C1">
          <w:delText>effectiveTime</w:delText>
        </w:r>
        <w:r>
          <w:delText>/low&gt; element.</w:delText>
        </w:r>
      </w:del>
    </w:p>
    <w:p w14:paraId="1E48B768" w14:textId="77777777" w:rsidR="00FA2550" w:rsidRDefault="00FA2550" w:rsidP="00FA2550">
      <w:pPr>
        <w:rPr>
          <w:del w:id="482" w:author="Peter Bomberg" w:date="2018-01-16T14:09:00Z"/>
        </w:rPr>
      </w:pPr>
    </w:p>
    <w:p w14:paraId="19F55660" w14:textId="0DE04F53" w:rsidR="00FA2550" w:rsidRDefault="00FA2550" w:rsidP="00F073CE">
      <w:pPr>
        <w:pStyle w:val="ListParagraph"/>
        <w:numPr>
          <w:ilvl w:val="1"/>
          <w:numId w:val="7"/>
        </w:numPr>
        <w:rPr>
          <w:ins w:id="483" w:author="Peter Bomberg" w:date="2018-01-16T14:09:00Z"/>
        </w:rPr>
      </w:pPr>
      <w:r w:rsidRPr="00E94821">
        <w:t xml:space="preserve">For each subject </w:t>
      </w:r>
      <w:r w:rsidR="006558B0" w:rsidRPr="00E94821">
        <w:t xml:space="preserve">element </w:t>
      </w:r>
      <w:r w:rsidRPr="00E94821">
        <w:t xml:space="preserve">there </w:t>
      </w:r>
      <w:r w:rsidR="006105D7">
        <w:t xml:space="preserve">may </w:t>
      </w:r>
      <w:ins w:id="484" w:author="Peter Bomberg" w:date="2018-01-16T14:09:00Z">
        <w:r w:rsidR="006105D7">
          <w:t xml:space="preserve">not be a </w:t>
        </w:r>
        <w:r w:rsidRPr="00E94821">
          <w:t>marketingAct</w:t>
        </w:r>
        <w:r w:rsidR="00F460D3">
          <w:t>.</w:t>
        </w:r>
        <w:r w:rsidRPr="00E94821">
          <w:t>effectiveTime</w:t>
        </w:r>
        <w:r w:rsidR="00F460D3">
          <w:t>.</w:t>
        </w:r>
        <w:r w:rsidRPr="00E94821">
          <w:t>low element.</w:t>
        </w:r>
        <w:r w:rsidR="006105D7">
          <w:t xml:space="preserve"> </w:t>
        </w:r>
      </w:ins>
    </w:p>
    <w:p w14:paraId="1EAC7250" w14:textId="73A26637" w:rsidR="006105D7" w:rsidRPr="0057498E" w:rsidRDefault="006105D7" w:rsidP="00F073CE">
      <w:pPr>
        <w:pStyle w:val="ListParagraph"/>
        <w:numPr>
          <w:ilvl w:val="0"/>
          <w:numId w:val="30"/>
        </w:numPr>
        <w:rPr>
          <w:ins w:id="485" w:author="Peter Bomberg" w:date="2018-01-16T14:09:00Z"/>
          <w:highlight w:val="white"/>
        </w:rPr>
      </w:pPr>
      <w:ins w:id="486" w:author="Peter Bomberg" w:date="2018-01-16T14:09:00Z">
        <w:r>
          <w:rPr>
            <w:highlight w:val="white"/>
          </w:rPr>
          <w:t xml:space="preserve">DT </w:t>
        </w:r>
        <w:r w:rsidRPr="0057498E">
          <w:rPr>
            <w:highlight w:val="white"/>
          </w:rPr>
          <w:t xml:space="preserve">Rule </w:t>
        </w:r>
        <w:r>
          <w:rPr>
            <w:highlight w:val="white"/>
          </w:rPr>
          <w:t>1</w:t>
        </w:r>
        <w:r w:rsidR="000D574F">
          <w:rPr>
            <w:highlight w:val="white"/>
          </w:rPr>
          <w:t>4</w:t>
        </w:r>
        <w:r w:rsidRPr="0057498E">
          <w:rPr>
            <w:highlight w:val="white"/>
          </w:rPr>
          <w:t xml:space="preserve"> identifies that a disallowed element has been included.</w:t>
        </w:r>
      </w:ins>
    </w:p>
    <w:p w14:paraId="73FF4D88" w14:textId="77777777" w:rsidR="00FA2550" w:rsidRPr="00E94821" w:rsidRDefault="00FA2550" w:rsidP="00374DBE">
      <w:pPr>
        <w:pStyle w:val="ListParagraph"/>
        <w:numPr>
          <w:ilvl w:val="0"/>
          <w:numId w:val="0"/>
        </w:numPr>
        <w:ind w:left="576"/>
        <w:rPr>
          <w:moveTo w:id="487" w:author="Peter Bomberg" w:date="2018-01-16T14:09:00Z"/>
        </w:rPr>
      </w:pPr>
      <w:moveToRangeStart w:id="488" w:author="Peter Bomberg" w:date="2018-01-16T14:09:00Z" w:name="move503875115"/>
    </w:p>
    <w:p w14:paraId="244E3E23" w14:textId="588BE1B3" w:rsidR="00FA2550" w:rsidRDefault="00FA2550" w:rsidP="00F073CE">
      <w:pPr>
        <w:pStyle w:val="ListParagraph"/>
        <w:numPr>
          <w:ilvl w:val="1"/>
          <w:numId w:val="7"/>
        </w:numPr>
      </w:pPr>
      <w:moveTo w:id="489" w:author="Peter Bomberg" w:date="2018-01-16T14:09:00Z">
        <w:r w:rsidRPr="00E94821">
          <w:t xml:space="preserve">For each subject </w:t>
        </w:r>
      </w:moveTo>
      <w:moveToRangeEnd w:id="488"/>
      <w:del w:id="490" w:author="Peter Bomberg" w:date="2018-01-16T14:09:00Z">
        <w:r w:rsidR="00B31E46">
          <w:delText xml:space="preserve">be </w:delText>
        </w:r>
        <w:r>
          <w:delText>a &lt;</w:delText>
        </w:r>
      </w:del>
      <w:ins w:id="491" w:author="Peter Bomberg" w:date="2018-01-16T14:09:00Z">
        <w:r w:rsidR="006558B0" w:rsidRPr="00E94821">
          <w:t xml:space="preserve">element </w:t>
        </w:r>
        <w:r w:rsidRPr="00E94821">
          <w:t xml:space="preserve">there </w:t>
        </w:r>
        <w:r w:rsidR="00B31E46" w:rsidRPr="00E94821">
          <w:t xml:space="preserve">may be </w:t>
        </w:r>
        <w:r w:rsidRPr="00E94821">
          <w:t xml:space="preserve">a </w:t>
        </w:r>
      </w:ins>
      <w:r w:rsidRPr="00E94821">
        <w:t>marketingAct</w:t>
      </w:r>
      <w:del w:id="492" w:author="Peter Bomberg" w:date="2018-01-16T14:09:00Z">
        <w:r>
          <w:delText>/</w:delText>
        </w:r>
      </w:del>
      <w:ins w:id="493" w:author="Peter Bomberg" w:date="2018-01-16T14:09:00Z">
        <w:r w:rsidR="00F460D3">
          <w:t>.</w:t>
        </w:r>
      </w:ins>
      <w:r w:rsidRPr="00E94821">
        <w:t>effectiveTime</w:t>
      </w:r>
      <w:del w:id="494" w:author="Peter Bomberg" w:date="2018-01-16T14:09:00Z">
        <w:r>
          <w:delText>/</w:delText>
        </w:r>
      </w:del>
      <w:ins w:id="495" w:author="Peter Bomberg" w:date="2018-01-16T14:09:00Z">
        <w:r w:rsidR="00F460D3">
          <w:t>.</w:t>
        </w:r>
      </w:ins>
      <w:r w:rsidRPr="00E94821">
        <w:t>high</w:t>
      </w:r>
      <w:del w:id="496" w:author="Peter Bomberg" w:date="2018-01-16T14:09:00Z">
        <w:r>
          <w:delText>&gt;</w:delText>
        </w:r>
      </w:del>
      <w:r w:rsidRPr="00E94821">
        <w:t xml:space="preserve"> element, </w:t>
      </w:r>
      <w:r w:rsidR="002767C1" w:rsidRPr="00E94821">
        <w:t xml:space="preserve">that </w:t>
      </w:r>
      <w:r w:rsidR="00C53D71" w:rsidRPr="00E94821">
        <w:t xml:space="preserve">captures </w:t>
      </w:r>
      <w:r w:rsidR="002767C1" w:rsidRPr="00E94821">
        <w:t>the d</w:t>
      </w:r>
      <w:r w:rsidR="00B46166" w:rsidRPr="00E94821">
        <w:t>ate off the market (product and/or package)</w:t>
      </w:r>
      <w:r w:rsidR="002767C1" w:rsidRPr="00E94821">
        <w:t>.</w:t>
      </w:r>
    </w:p>
    <w:p w14:paraId="1ABB4C56" w14:textId="77777777" w:rsidR="006105D7" w:rsidRPr="0057498E" w:rsidRDefault="006105D7" w:rsidP="00F073CE">
      <w:pPr>
        <w:pStyle w:val="ListParagraph"/>
        <w:numPr>
          <w:ilvl w:val="0"/>
          <w:numId w:val="24"/>
        </w:numPr>
        <w:rPr>
          <w:ins w:id="497" w:author="Peter Bomberg" w:date="2018-01-16T14:09:00Z"/>
          <w:highlight w:val="white"/>
        </w:rPr>
      </w:pPr>
      <w:ins w:id="498" w:author="Peter Bomberg" w:date="2018-01-16T14:09:00Z">
        <w:r w:rsidRPr="0057498E">
          <w:rPr>
            <w:highlight w:val="white"/>
          </w:rPr>
          <w:t>Informational only (there is no validation of optional aspects).</w:t>
        </w:r>
      </w:ins>
    </w:p>
    <w:p w14:paraId="70BCEEB4" w14:textId="1521BBD0" w:rsidR="006105D7" w:rsidRDefault="006105D7" w:rsidP="006105D7">
      <w:pPr>
        <w:pStyle w:val="ListParagraph"/>
        <w:numPr>
          <w:ilvl w:val="0"/>
          <w:numId w:val="0"/>
        </w:numPr>
        <w:ind w:left="576"/>
      </w:pPr>
    </w:p>
    <w:p w14:paraId="26208EC7" w14:textId="4D28D34F" w:rsidR="00C53D71" w:rsidRDefault="00FA2550" w:rsidP="00F073CE">
      <w:pPr>
        <w:pStyle w:val="ListParagraph"/>
        <w:numPr>
          <w:ilvl w:val="1"/>
          <w:numId w:val="7"/>
        </w:numPr>
      </w:pPr>
      <w:r w:rsidRPr="00E94821">
        <w:t>For each</w:t>
      </w:r>
      <w:r w:rsidR="006558B0" w:rsidRPr="00E94821">
        <w:t xml:space="preserve"> </w:t>
      </w:r>
      <w:r w:rsidRPr="00E94821">
        <w:t xml:space="preserve">subject </w:t>
      </w:r>
      <w:r w:rsidR="006558B0" w:rsidRPr="00E94821">
        <w:t xml:space="preserve">element </w:t>
      </w:r>
      <w:r w:rsidRPr="00E94821">
        <w:t xml:space="preserve">there is </w:t>
      </w:r>
      <w:r w:rsidR="002767C1" w:rsidRPr="00E94821">
        <w:t xml:space="preserve">an </w:t>
      </w:r>
      <w:del w:id="499" w:author="Peter Bomberg" w:date="2018-01-16T14:09:00Z">
        <w:r w:rsidR="002767C1" w:rsidRPr="00FA2550">
          <w:delText>&lt;</w:delText>
        </w:r>
      </w:del>
      <w:r w:rsidR="002767C1" w:rsidRPr="00E94821">
        <w:t>approval</w:t>
      </w:r>
      <w:del w:id="500" w:author="Peter Bomberg" w:date="2018-01-16T14:09:00Z">
        <w:r w:rsidR="002767C1" w:rsidRPr="00FA2550">
          <w:delText>/</w:delText>
        </w:r>
      </w:del>
      <w:ins w:id="501" w:author="Peter Bomberg" w:date="2018-01-16T14:09:00Z">
        <w:r w:rsidR="00F460D3">
          <w:t>.</w:t>
        </w:r>
      </w:ins>
      <w:r w:rsidR="00C53D71" w:rsidRPr="00E94821">
        <w:t>code</w:t>
      </w:r>
      <w:del w:id="502" w:author="Peter Bomberg" w:date="2018-01-16T14:09:00Z">
        <w:r w:rsidR="002767C1" w:rsidRPr="00FA2550">
          <w:delText>&gt;</w:delText>
        </w:r>
      </w:del>
      <w:r w:rsidR="002767C1" w:rsidRPr="00E94821">
        <w:t xml:space="preserve"> element</w:t>
      </w:r>
      <w:r w:rsidR="00C53D71" w:rsidRPr="00E94821">
        <w:t xml:space="preserve"> that captures the i.e. the Regulatory Activity (e.g., A/NDS, A/SNDS, NC, Level III, Level IV) this version of the SPM is associated with.</w:t>
      </w:r>
    </w:p>
    <w:p w14:paraId="26712EE0" w14:textId="77777777" w:rsidR="00521F26" w:rsidRDefault="00521F26" w:rsidP="00F073CE">
      <w:pPr>
        <w:pStyle w:val="ListParagraph"/>
        <w:numPr>
          <w:ilvl w:val="0"/>
          <w:numId w:val="32"/>
        </w:numPr>
        <w:rPr>
          <w:ins w:id="503" w:author="Peter Bomberg" w:date="2018-01-16T14:09:00Z"/>
          <w:highlight w:val="white"/>
        </w:rPr>
      </w:pPr>
      <w:ins w:id="504" w:author="Peter Bomberg" w:date="2018-01-16T14:09:00Z">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ins>
    </w:p>
    <w:p w14:paraId="4A123D7C" w14:textId="77777777" w:rsidR="00F4029F" w:rsidRPr="00E94821" w:rsidRDefault="00F4029F" w:rsidP="00374DBE">
      <w:pPr>
        <w:pStyle w:val="ListParagraph"/>
        <w:numPr>
          <w:ilvl w:val="0"/>
          <w:numId w:val="0"/>
        </w:numPr>
        <w:ind w:left="360"/>
      </w:pPr>
    </w:p>
    <w:p w14:paraId="38CDAC0B" w14:textId="28BA8ACE" w:rsidR="00FA2550" w:rsidRPr="00E94821" w:rsidRDefault="00FA2550" w:rsidP="00F073CE">
      <w:pPr>
        <w:pStyle w:val="ListParagraph"/>
        <w:numPr>
          <w:ilvl w:val="1"/>
          <w:numId w:val="7"/>
        </w:numPr>
      </w:pPr>
      <w:r w:rsidRPr="00E94821">
        <w:t xml:space="preserve">For each subject </w:t>
      </w:r>
      <w:r w:rsidR="006558B0" w:rsidRPr="00E94821">
        <w:t xml:space="preserve">element </w:t>
      </w:r>
      <w:r w:rsidRPr="00E94821">
        <w:t xml:space="preserve">there is an </w:t>
      </w:r>
      <w:del w:id="505" w:author="Peter Bomberg" w:date="2018-01-16T14:09:00Z">
        <w:r>
          <w:delText>&lt;</w:delText>
        </w:r>
      </w:del>
      <w:r w:rsidRPr="00E94821">
        <w:t>approval</w:t>
      </w:r>
      <w:del w:id="506" w:author="Peter Bomberg" w:date="2018-01-16T14:09:00Z">
        <w:r>
          <w:delText>/</w:delText>
        </w:r>
      </w:del>
      <w:ins w:id="507" w:author="Peter Bomberg" w:date="2018-01-16T14:09:00Z">
        <w:r w:rsidR="00F460D3">
          <w:t>.</w:t>
        </w:r>
      </w:ins>
      <w:r w:rsidRPr="00E94821">
        <w:t>effectiveTime</w:t>
      </w:r>
      <w:del w:id="508" w:author="Peter Bomberg" w:date="2018-01-16T14:09:00Z">
        <w:r>
          <w:delText>&gt;</w:delText>
        </w:r>
      </w:del>
      <w:r w:rsidRPr="00E94821">
        <w:t xml:space="preserve"> element.</w:t>
      </w:r>
    </w:p>
    <w:p w14:paraId="176BD3EF" w14:textId="77777777" w:rsidR="00FA2550" w:rsidRPr="00E94821" w:rsidRDefault="007E37F4" w:rsidP="00374DBE">
      <w:pPr>
        <w:pStyle w:val="ListParagraph"/>
        <w:numPr>
          <w:ilvl w:val="0"/>
          <w:numId w:val="0"/>
        </w:numPr>
        <w:ind w:left="576"/>
        <w:rPr>
          <w:moveFrom w:id="509" w:author="Peter Bomberg" w:date="2018-01-16T14:09:00Z"/>
        </w:rPr>
      </w:pPr>
      <w:ins w:id="510" w:author="Peter Bomberg" w:date="2018-01-16T14:09:00Z">
        <w:r w:rsidRPr="00E94821">
          <w:rPr>
            <w:highlight w:val="white"/>
          </w:rPr>
          <w:t xml:space="preserve">SPL Rule 3 identifies that the </w:t>
        </w:r>
      </w:ins>
      <w:moveFromRangeStart w:id="511" w:author="Peter Bomberg" w:date="2018-01-16T14:09:00Z" w:name="move503875115"/>
    </w:p>
    <w:p w14:paraId="5244953C" w14:textId="1EAE3C29" w:rsidR="007E37F4" w:rsidRPr="00E94821" w:rsidRDefault="00FA2550" w:rsidP="00F073CE">
      <w:pPr>
        <w:pStyle w:val="ListParagraph"/>
        <w:numPr>
          <w:ilvl w:val="0"/>
          <w:numId w:val="25"/>
        </w:numPr>
        <w:rPr>
          <w:ins w:id="512" w:author="Peter Bomberg" w:date="2018-01-16T14:09:00Z"/>
          <w:highlight w:val="white"/>
        </w:rPr>
      </w:pPr>
      <w:moveFrom w:id="513" w:author="Peter Bomberg" w:date="2018-01-16T14:09:00Z">
        <w:r w:rsidRPr="00E94821">
          <w:t xml:space="preserve">For each subject </w:t>
        </w:r>
      </w:moveFrom>
      <w:moveFromRangeEnd w:id="511"/>
      <w:r w:rsidR="007E37F4" w:rsidRPr="00E94821">
        <w:rPr>
          <w:highlight w:val="white"/>
        </w:rPr>
        <w:t xml:space="preserve">element </w:t>
      </w:r>
      <w:ins w:id="514" w:author="Peter Bomberg" w:date="2018-01-16T14:09:00Z">
        <w:r w:rsidR="007E37F4" w:rsidRPr="00E94821">
          <w:rPr>
            <w:highlight w:val="white"/>
          </w:rPr>
          <w:t>has not been defined.</w:t>
        </w:r>
      </w:ins>
    </w:p>
    <w:p w14:paraId="454DEE59" w14:textId="77777777" w:rsidR="00FA2550" w:rsidRPr="00E94821" w:rsidRDefault="00FA2550" w:rsidP="00374DBE">
      <w:pPr>
        <w:pStyle w:val="ListParagraph"/>
        <w:numPr>
          <w:ilvl w:val="0"/>
          <w:numId w:val="0"/>
        </w:numPr>
        <w:ind w:left="360"/>
        <w:rPr>
          <w:moveTo w:id="515" w:author="Peter Bomberg" w:date="2018-01-16T14:09:00Z"/>
        </w:rPr>
      </w:pPr>
      <w:moveToRangeStart w:id="516" w:author="Peter Bomberg" w:date="2018-01-16T14:09:00Z" w:name="move503875116"/>
    </w:p>
    <w:p w14:paraId="59BDA9B1" w14:textId="5B6EED95" w:rsidR="0022271D" w:rsidRDefault="00FA2550" w:rsidP="00F073CE">
      <w:pPr>
        <w:pStyle w:val="ListParagraph"/>
        <w:numPr>
          <w:ilvl w:val="1"/>
          <w:numId w:val="7"/>
        </w:numPr>
      </w:pPr>
      <w:moveTo w:id="517" w:author="Peter Bomberg" w:date="2018-01-16T14:09:00Z">
        <w:r w:rsidRPr="00E94821">
          <w:t xml:space="preserve">For each </w:t>
        </w:r>
      </w:moveTo>
      <w:moveToRangeEnd w:id="516"/>
      <w:ins w:id="518" w:author="Peter Bomberg" w:date="2018-01-16T14:09:00Z">
        <w:r w:rsidR="006558B0" w:rsidRPr="00E94821">
          <w:t xml:space="preserve">subject element </w:t>
        </w:r>
      </w:ins>
      <w:r w:rsidRPr="00E94821">
        <w:t xml:space="preserve">there is </w:t>
      </w:r>
      <w:r w:rsidR="00C53D71" w:rsidRPr="00E94821">
        <w:t xml:space="preserve">an </w:t>
      </w:r>
      <w:del w:id="519" w:author="Peter Bomberg" w:date="2018-01-16T14:09:00Z">
        <w:r w:rsidR="00C53D71" w:rsidRPr="00FA2550">
          <w:delText>&lt;</w:delText>
        </w:r>
      </w:del>
      <w:r w:rsidR="00C53D71" w:rsidRPr="00E94821">
        <w:t>approval</w:t>
      </w:r>
      <w:del w:id="520" w:author="Peter Bomberg" w:date="2018-01-16T14:09:00Z">
        <w:r w:rsidR="00C53D71" w:rsidRPr="00FA2550">
          <w:delText>/</w:delText>
        </w:r>
      </w:del>
      <w:ins w:id="521" w:author="Peter Bomberg" w:date="2018-01-16T14:09:00Z">
        <w:r w:rsidR="00F460D3">
          <w:t>.</w:t>
        </w:r>
      </w:ins>
      <w:r w:rsidR="00C53D71" w:rsidRPr="00E94821">
        <w:t>effectiveTime</w:t>
      </w:r>
      <w:del w:id="522" w:author="Peter Bomberg" w:date="2018-01-16T14:09:00Z">
        <w:r w:rsidR="00C53D71" w:rsidRPr="00FA2550">
          <w:delText>/</w:delText>
        </w:r>
      </w:del>
      <w:ins w:id="523" w:author="Peter Bomberg" w:date="2018-01-16T14:09:00Z">
        <w:r w:rsidR="00F460D3">
          <w:t>.</w:t>
        </w:r>
      </w:ins>
      <w:r w:rsidR="00C53D71" w:rsidRPr="00E94821">
        <w:t>low</w:t>
      </w:r>
      <w:del w:id="524" w:author="Peter Bomberg" w:date="2018-01-16T14:09:00Z">
        <w:r w:rsidR="00C53D71" w:rsidRPr="00FA2550">
          <w:delText>&gt;</w:delText>
        </w:r>
      </w:del>
      <w:r w:rsidR="00C53D71" w:rsidRPr="00E94821">
        <w:t xml:space="preserve"> element that captures the </w:t>
      </w:r>
      <w:r w:rsidR="00B46166" w:rsidRPr="00E94821">
        <w:t>Date of Initial Approval</w:t>
      </w:r>
      <w:r w:rsidR="00C53D71" w:rsidRPr="00E94821">
        <w:t xml:space="preserve"> of the specific product.</w:t>
      </w:r>
    </w:p>
    <w:p w14:paraId="7670FF6C" w14:textId="77777777" w:rsidR="00AE317A" w:rsidRPr="0057498E" w:rsidRDefault="00AE317A" w:rsidP="00F073CE">
      <w:pPr>
        <w:pStyle w:val="ListParagraph"/>
        <w:numPr>
          <w:ilvl w:val="0"/>
          <w:numId w:val="33"/>
        </w:numPr>
        <w:rPr>
          <w:ins w:id="525" w:author="Peter Bomberg" w:date="2018-01-16T14:09:00Z"/>
          <w:highlight w:val="white"/>
        </w:rPr>
      </w:pPr>
      <w:bookmarkStart w:id="526" w:name="_Hlk503364431"/>
      <w:ins w:id="527" w:author="Peter Bomberg" w:date="2018-01-16T14:09:00Z">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ins>
    </w:p>
    <w:bookmarkEnd w:id="526"/>
    <w:p w14:paraId="5C23D194" w14:textId="77777777" w:rsidR="00C53D71" w:rsidRPr="00E94821" w:rsidRDefault="00C53D71" w:rsidP="007E37F4">
      <w:pPr>
        <w:pStyle w:val="ListParagraph"/>
        <w:numPr>
          <w:ilvl w:val="0"/>
          <w:numId w:val="0"/>
        </w:numPr>
        <w:ind w:left="576"/>
      </w:pPr>
    </w:p>
    <w:p w14:paraId="652BF248" w14:textId="7887F05C" w:rsidR="00C53D71" w:rsidRPr="00E94821" w:rsidRDefault="00FA2550" w:rsidP="00F073CE">
      <w:pPr>
        <w:pStyle w:val="ListParagraph"/>
        <w:numPr>
          <w:ilvl w:val="1"/>
          <w:numId w:val="7"/>
        </w:numPr>
      </w:pPr>
      <w:r w:rsidRPr="00E94821">
        <w:t xml:space="preserve">For each </w:t>
      </w:r>
      <w:r w:rsidR="006558B0" w:rsidRPr="00E94821">
        <w:t xml:space="preserve">subject element </w:t>
      </w:r>
      <w:r w:rsidRPr="00E94821">
        <w:t xml:space="preserve">there is an </w:t>
      </w:r>
      <w:del w:id="528" w:author="Peter Bomberg" w:date="2018-01-16T14:09:00Z">
        <w:r w:rsidR="00C53D71" w:rsidRPr="00FA2550">
          <w:delText>&lt;</w:delText>
        </w:r>
      </w:del>
      <w:r w:rsidR="00C53D71" w:rsidRPr="00E94821">
        <w:t>approval</w:t>
      </w:r>
      <w:del w:id="529" w:author="Peter Bomberg" w:date="2018-01-16T14:09:00Z">
        <w:r w:rsidR="00C53D71" w:rsidRPr="00FA2550">
          <w:delText>/</w:delText>
        </w:r>
      </w:del>
      <w:ins w:id="530" w:author="Peter Bomberg" w:date="2018-01-16T14:09:00Z">
        <w:r w:rsidR="00F460D3">
          <w:t>.</w:t>
        </w:r>
      </w:ins>
      <w:r w:rsidR="00C53D71" w:rsidRPr="00E94821">
        <w:t>effectiveTime</w:t>
      </w:r>
      <w:del w:id="531" w:author="Peter Bomberg" w:date="2018-01-16T14:09:00Z">
        <w:r w:rsidR="00C53D71" w:rsidRPr="00FA2550">
          <w:delText>/</w:delText>
        </w:r>
      </w:del>
      <w:ins w:id="532" w:author="Peter Bomberg" w:date="2018-01-16T14:09:00Z">
        <w:r w:rsidR="00F460D3">
          <w:t>.</w:t>
        </w:r>
      </w:ins>
      <w:r w:rsidR="00C53D71" w:rsidRPr="00E94821">
        <w:t>high</w:t>
      </w:r>
      <w:del w:id="533" w:author="Peter Bomberg" w:date="2018-01-16T14:09:00Z">
        <w:r w:rsidR="00C53D71" w:rsidRPr="00FA2550">
          <w:delText>&gt;</w:delText>
        </w:r>
      </w:del>
      <w:r w:rsidR="00C53D71" w:rsidRPr="00E94821">
        <w:t xml:space="preserve"> element that captures the Date of Revision of the specific product.</w:t>
      </w:r>
    </w:p>
    <w:p w14:paraId="0F7746DA" w14:textId="77777777" w:rsidR="00AE317A" w:rsidRPr="0057498E" w:rsidRDefault="00AE317A" w:rsidP="00F073CE">
      <w:pPr>
        <w:pStyle w:val="ListParagraph"/>
        <w:numPr>
          <w:ilvl w:val="0"/>
          <w:numId w:val="34"/>
        </w:numPr>
        <w:rPr>
          <w:ins w:id="534" w:author="Peter Bomberg" w:date="2018-01-16T14:09:00Z"/>
          <w:highlight w:val="white"/>
        </w:rPr>
      </w:pPr>
      <w:ins w:id="535" w:author="Peter Bomberg" w:date="2018-01-16T14:09:00Z">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ins>
    </w:p>
    <w:p w14:paraId="61FA93FD" w14:textId="6B03954D" w:rsidR="002767C1" w:rsidRDefault="002767C1" w:rsidP="007E37F4">
      <w:pPr>
        <w:pStyle w:val="ListParagraph"/>
        <w:numPr>
          <w:ilvl w:val="0"/>
          <w:numId w:val="0"/>
        </w:numPr>
        <w:ind w:left="576"/>
      </w:pPr>
    </w:p>
    <w:p w14:paraId="650C36F6" w14:textId="77777777" w:rsidR="00B31E46" w:rsidRPr="00E94821" w:rsidRDefault="00B31E46" w:rsidP="00F073CE">
      <w:pPr>
        <w:pStyle w:val="ListParagraph"/>
        <w:numPr>
          <w:ilvl w:val="1"/>
          <w:numId w:val="7"/>
        </w:numPr>
      </w:pPr>
      <w:r w:rsidRPr="00E94821">
        <w:t xml:space="preserve">For each </w:t>
      </w:r>
      <w:r w:rsidR="006558B0" w:rsidRPr="00E94821">
        <w:t xml:space="preserve">subject element </w:t>
      </w:r>
      <w:r w:rsidRPr="00E94821">
        <w:t xml:space="preserve">there </w:t>
      </w:r>
      <w:r w:rsidR="00F4029F" w:rsidRPr="00E94821">
        <w:t xml:space="preserve">is one or more characteristic elements where the </w:t>
      </w:r>
      <w:hyperlink r:id="rId13" w:history="1">
        <w:r w:rsidR="00F4029F" w:rsidRPr="007E37F4">
          <w:t>code@codeSystem="2.16.840.1.113883.2.20.6.23</w:t>
        </w:r>
      </w:hyperlink>
      <w:r w:rsidR="00F4029F" w:rsidRPr="00E94821">
        <w:t>" and the code@code=”13” th</w:t>
      </w:r>
      <w:r w:rsidRPr="00E94821">
        <w:t>at</w:t>
      </w:r>
      <w:r w:rsidR="00F4029F" w:rsidRPr="00E94821">
        <w:t xml:space="preserve"> capture</w:t>
      </w:r>
      <w:r w:rsidRPr="00E94821">
        <w:t>s</w:t>
      </w:r>
      <w:r w:rsidR="00F4029F" w:rsidRPr="00E94821">
        <w:t xml:space="preserve"> the Pharmaceutical Standard</w:t>
      </w:r>
      <w:r w:rsidRPr="00E94821">
        <w:t>.</w:t>
      </w:r>
    </w:p>
    <w:p w14:paraId="21A2E841" w14:textId="77777777" w:rsidR="000D574F" w:rsidRPr="0057498E" w:rsidRDefault="000D574F" w:rsidP="00F073CE">
      <w:pPr>
        <w:pStyle w:val="ListParagraph"/>
        <w:numPr>
          <w:ilvl w:val="0"/>
          <w:numId w:val="26"/>
        </w:numPr>
        <w:rPr>
          <w:ins w:id="536" w:author="Peter Bomberg" w:date="2018-01-16T14:09:00Z"/>
          <w:highlight w:val="white"/>
        </w:rPr>
      </w:pPr>
      <w:bookmarkStart w:id="537" w:name="_Hlk503367198"/>
      <w:ins w:id="538" w:author="Peter Bomberg" w:date="2018-01-16T14:09:00Z">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ins>
    </w:p>
    <w:bookmarkEnd w:id="537"/>
    <w:p w14:paraId="20A56458" w14:textId="77777777" w:rsidR="00B31E46" w:rsidRPr="00E94821" w:rsidRDefault="00B31E46" w:rsidP="000D574F"/>
    <w:p w14:paraId="040749CE" w14:textId="77777777" w:rsidR="00F4029F" w:rsidRPr="00E94821" w:rsidRDefault="00B31E46" w:rsidP="00F073CE">
      <w:pPr>
        <w:pStyle w:val="ListParagraph"/>
        <w:numPr>
          <w:ilvl w:val="1"/>
          <w:numId w:val="7"/>
        </w:numPr>
      </w:pPr>
      <w:r w:rsidRPr="00E94821">
        <w:t xml:space="preserve">For each </w:t>
      </w:r>
      <w:r w:rsidR="006558B0" w:rsidRPr="00E94821">
        <w:t xml:space="preserve">subject element </w:t>
      </w:r>
      <w:r w:rsidRPr="00E94821">
        <w:t xml:space="preserve">there is one or more characteristic elements where the </w:t>
      </w:r>
      <w:hyperlink r:id="rId14" w:history="1">
        <w:r w:rsidRPr="007E37F4">
          <w:t>code@codeSystem="2.16.840.1.113883.2.20.6.23</w:t>
        </w:r>
      </w:hyperlink>
      <w:r w:rsidRPr="00E94821">
        <w:t>" and the</w:t>
      </w:r>
      <w:r w:rsidR="00F4029F" w:rsidRPr="00E94821">
        <w:t xml:space="preserve"> code@code=”14” th</w:t>
      </w:r>
      <w:r w:rsidRPr="00E94821">
        <w:t>at</w:t>
      </w:r>
      <w:r w:rsidR="00F4029F" w:rsidRPr="00E94821">
        <w:t xml:space="preserve"> capture</w:t>
      </w:r>
      <w:r w:rsidRPr="00E94821">
        <w:t>s</w:t>
      </w:r>
      <w:r w:rsidR="00F4029F" w:rsidRPr="00E94821">
        <w:t xml:space="preserve"> the Scheduling Symbol</w:t>
      </w:r>
      <w:r w:rsidRPr="00E94821">
        <w:t>.</w:t>
      </w:r>
    </w:p>
    <w:p w14:paraId="209AC0D1" w14:textId="77777777" w:rsidR="000D574F" w:rsidRPr="0057498E" w:rsidRDefault="000D574F" w:rsidP="00F073CE">
      <w:pPr>
        <w:pStyle w:val="ListParagraph"/>
        <w:numPr>
          <w:ilvl w:val="0"/>
          <w:numId w:val="28"/>
        </w:numPr>
        <w:rPr>
          <w:ins w:id="539" w:author="Peter Bomberg" w:date="2018-01-16T14:09:00Z"/>
          <w:highlight w:val="white"/>
        </w:rPr>
      </w:pPr>
      <w:ins w:id="540" w:author="Peter Bomberg" w:date="2018-01-16T14:09:00Z">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ins>
    </w:p>
    <w:p w14:paraId="26A72267" w14:textId="77777777" w:rsidR="00B31E46" w:rsidRPr="00E94821" w:rsidRDefault="00B31E46" w:rsidP="007E37F4">
      <w:pPr>
        <w:pStyle w:val="ListParagraph"/>
        <w:numPr>
          <w:ilvl w:val="0"/>
          <w:numId w:val="0"/>
        </w:numPr>
        <w:ind w:left="576"/>
      </w:pPr>
    </w:p>
    <w:p w14:paraId="74DF9697" w14:textId="3C26F5A6" w:rsidR="00200C7C" w:rsidRDefault="00B31E46" w:rsidP="00F073CE">
      <w:pPr>
        <w:pStyle w:val="ListParagraph"/>
        <w:numPr>
          <w:ilvl w:val="1"/>
          <w:numId w:val="7"/>
        </w:numPr>
      </w:pPr>
      <w:r w:rsidRPr="00E94821">
        <w:t xml:space="preserve">For each </w:t>
      </w:r>
      <w:r w:rsidR="006558B0" w:rsidRPr="00E94821">
        <w:t xml:space="preserve">subject element </w:t>
      </w:r>
      <w:r w:rsidRPr="00E94821">
        <w:t xml:space="preserve">there is one or more characteristic elements where the </w:t>
      </w:r>
      <w:hyperlink r:id="rId15" w:history="1">
        <w:r w:rsidRPr="007E37F4">
          <w:t>code@codeSystem="2.16.840.1.113883.2.20.6.23</w:t>
        </w:r>
      </w:hyperlink>
      <w:r w:rsidRPr="00E94821">
        <w:t>" and the code@code=”</w:t>
      </w:r>
      <w:r w:rsidR="00F4029F" w:rsidRPr="00E94821">
        <w:t>15” th</w:t>
      </w:r>
      <w:r w:rsidRPr="00E94821">
        <w:t>at</w:t>
      </w:r>
      <w:r w:rsidR="00F4029F" w:rsidRPr="00E94821">
        <w:t xml:space="preserve"> capture</w:t>
      </w:r>
      <w:r w:rsidRPr="00E94821">
        <w:t>s</w:t>
      </w:r>
      <w:r w:rsidR="00F4029F" w:rsidRPr="00E94821">
        <w:t xml:space="preserve"> the Therapeutic Class</w:t>
      </w:r>
      <w:r w:rsidRPr="00E94821">
        <w:t>.</w:t>
      </w:r>
    </w:p>
    <w:p w14:paraId="199141BB" w14:textId="77777777" w:rsidR="000D574F" w:rsidRPr="0057498E" w:rsidRDefault="000D574F" w:rsidP="00F073CE">
      <w:pPr>
        <w:pStyle w:val="ListParagraph"/>
        <w:numPr>
          <w:ilvl w:val="0"/>
          <w:numId w:val="34"/>
        </w:numPr>
        <w:rPr>
          <w:ins w:id="541" w:author="Peter Bomberg" w:date="2018-01-16T14:09:00Z"/>
          <w:highlight w:val="white"/>
        </w:rPr>
      </w:pPr>
      <w:bookmarkStart w:id="542" w:name="_Hlk503368592"/>
      <w:ins w:id="543" w:author="Peter Bomberg" w:date="2018-01-16T14:09:00Z">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ins>
    </w:p>
    <w:bookmarkEnd w:id="542"/>
    <w:p w14:paraId="40A12281" w14:textId="77777777" w:rsidR="00200C7C" w:rsidRPr="00E94821" w:rsidRDefault="00200C7C" w:rsidP="007E37F4">
      <w:pPr>
        <w:pStyle w:val="ListParagraph"/>
        <w:numPr>
          <w:ilvl w:val="0"/>
          <w:numId w:val="0"/>
        </w:numPr>
        <w:ind w:left="576"/>
      </w:pPr>
    </w:p>
    <w:p w14:paraId="00B58E40" w14:textId="03C0D6BA" w:rsidR="00FF4822" w:rsidRPr="00E94821" w:rsidRDefault="00200C7C" w:rsidP="00F073CE">
      <w:pPr>
        <w:pStyle w:val="ListParagraph"/>
        <w:numPr>
          <w:ilvl w:val="1"/>
          <w:numId w:val="7"/>
        </w:numPr>
      </w:pPr>
      <w:r w:rsidRPr="00E94821">
        <w:t xml:space="preserve">For each subject element there is an </w:t>
      </w:r>
      <w:del w:id="544" w:author="Peter Bomberg" w:date="2018-01-16T14:09:00Z">
        <w:r>
          <w:delText>&lt;</w:delText>
        </w:r>
      </w:del>
      <w:r w:rsidRPr="00E94821">
        <w:t>manufacturedProduct</w:t>
      </w:r>
      <w:del w:id="545" w:author="Peter Bomberg" w:date="2018-01-16T14:09:00Z">
        <w:r w:rsidRPr="00200C7C">
          <w:delText>/</w:delText>
        </w:r>
      </w:del>
      <w:ins w:id="546" w:author="Peter Bomberg" w:date="2018-01-16T14:09:00Z">
        <w:r w:rsidR="00F460D3">
          <w:t>.</w:t>
        </w:r>
      </w:ins>
      <w:r w:rsidRPr="00E94821">
        <w:t>manufacturedProduct</w:t>
      </w:r>
      <w:del w:id="547" w:author="Peter Bomberg" w:date="2018-01-16T14:09:00Z">
        <w:r w:rsidRPr="00200C7C">
          <w:delText>/</w:delText>
        </w:r>
      </w:del>
      <w:ins w:id="548" w:author="Peter Bomberg" w:date="2018-01-16T14:09:00Z">
        <w:r w:rsidR="00F460D3">
          <w:t>.</w:t>
        </w:r>
      </w:ins>
      <w:r w:rsidRPr="00E94821">
        <w:t>name</w:t>
      </w:r>
      <w:del w:id="549" w:author="Peter Bomberg" w:date="2018-01-16T14:09:00Z">
        <w:r>
          <w:delText>&gt;</w:delText>
        </w:r>
      </w:del>
      <w:r w:rsidRPr="00E94821">
        <w:t xml:space="preserve"> element that captures the Brand Name.</w:t>
      </w:r>
    </w:p>
    <w:p w14:paraId="50B75892" w14:textId="77777777" w:rsidR="00AE317A" w:rsidRPr="0057498E" w:rsidRDefault="00AE317A" w:rsidP="00F073CE">
      <w:pPr>
        <w:pStyle w:val="ListParagraph"/>
        <w:numPr>
          <w:ilvl w:val="0"/>
          <w:numId w:val="35"/>
        </w:numPr>
        <w:rPr>
          <w:ins w:id="550" w:author="Peter Bomberg" w:date="2018-01-16T14:09:00Z"/>
          <w:highlight w:val="white"/>
        </w:rPr>
      </w:pPr>
      <w:ins w:id="551" w:author="Peter Bomberg" w:date="2018-01-16T14:09:00Z">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ins>
    </w:p>
    <w:p w14:paraId="501EE97E" w14:textId="77777777" w:rsidR="007B3797" w:rsidRPr="00E94821" w:rsidRDefault="007B3797" w:rsidP="007E37F4">
      <w:pPr>
        <w:pStyle w:val="ListParagraph"/>
        <w:numPr>
          <w:ilvl w:val="0"/>
          <w:numId w:val="0"/>
        </w:numPr>
        <w:ind w:left="576"/>
      </w:pPr>
    </w:p>
    <w:p w14:paraId="4CF0621D" w14:textId="04317441" w:rsidR="008A3356" w:rsidRPr="00E94821" w:rsidRDefault="00200C7C" w:rsidP="00F073CE">
      <w:pPr>
        <w:pStyle w:val="ListParagraph"/>
        <w:numPr>
          <w:ilvl w:val="1"/>
          <w:numId w:val="7"/>
        </w:numPr>
      </w:pPr>
      <w:r w:rsidRPr="00E94821">
        <w:lastRenderedPageBreak/>
        <w:t xml:space="preserve">For each subject element there is one or more </w:t>
      </w:r>
      <w:del w:id="552" w:author="Peter Bomberg" w:date="2018-01-16T14:09:00Z">
        <w:r>
          <w:delText>&lt;</w:delText>
        </w:r>
      </w:del>
      <w:r w:rsidRPr="00E94821">
        <w:t>manufacturedProduct</w:t>
      </w:r>
      <w:del w:id="553" w:author="Peter Bomberg" w:date="2018-01-16T14:09:00Z">
        <w:r w:rsidRPr="00200C7C">
          <w:delText>/</w:delText>
        </w:r>
      </w:del>
      <w:ins w:id="554" w:author="Peter Bomberg" w:date="2018-01-16T14:09:00Z">
        <w:r w:rsidR="00F460D3">
          <w:t>.</w:t>
        </w:r>
      </w:ins>
      <w:r w:rsidRPr="00E94821">
        <w:t>manufacturedProduct</w:t>
      </w:r>
      <w:del w:id="555" w:author="Peter Bomberg" w:date="2018-01-16T14:09:00Z">
        <w:r w:rsidRPr="00200C7C">
          <w:delText>/</w:delText>
        </w:r>
      </w:del>
      <w:ins w:id="556" w:author="Peter Bomberg" w:date="2018-01-16T14:09:00Z">
        <w:r w:rsidR="00F460D3">
          <w:t>.</w:t>
        </w:r>
      </w:ins>
      <w:r w:rsidRPr="00E94821">
        <w:t>asEntityWithGeneric</w:t>
      </w:r>
      <w:del w:id="557" w:author="Peter Bomberg" w:date="2018-01-16T14:09:00Z">
        <w:r w:rsidRPr="00200C7C">
          <w:delText>/</w:delText>
        </w:r>
      </w:del>
      <w:ins w:id="558" w:author="Peter Bomberg" w:date="2018-01-16T14:09:00Z">
        <w:r w:rsidR="00F460D3">
          <w:t>.</w:t>
        </w:r>
      </w:ins>
      <w:r w:rsidRPr="00E94821">
        <w:t>genericMedicine</w:t>
      </w:r>
      <w:del w:id="559" w:author="Peter Bomberg" w:date="2018-01-16T14:09:00Z">
        <w:r w:rsidRPr="00200C7C">
          <w:delText>/</w:delText>
        </w:r>
      </w:del>
      <w:ins w:id="560" w:author="Peter Bomberg" w:date="2018-01-16T14:09:00Z">
        <w:r w:rsidR="00F460D3">
          <w:t>.</w:t>
        </w:r>
      </w:ins>
      <w:r w:rsidRPr="00E94821">
        <w:t>name</w:t>
      </w:r>
      <w:del w:id="561" w:author="Peter Bomberg" w:date="2018-01-16T14:09:00Z">
        <w:r>
          <w:delText>&gt;</w:delText>
        </w:r>
      </w:del>
      <w:r w:rsidRPr="00E94821">
        <w:t xml:space="preserve"> elements that captures the Proper Name.</w:t>
      </w:r>
    </w:p>
    <w:p w14:paraId="16ECCF22" w14:textId="77777777" w:rsidR="00AE317A" w:rsidRPr="0057498E" w:rsidRDefault="00AE317A" w:rsidP="00F073CE">
      <w:pPr>
        <w:pStyle w:val="ListParagraph"/>
        <w:numPr>
          <w:ilvl w:val="0"/>
          <w:numId w:val="36"/>
        </w:numPr>
        <w:rPr>
          <w:ins w:id="562" w:author="Peter Bomberg" w:date="2018-01-16T14:09:00Z"/>
          <w:highlight w:val="white"/>
        </w:rPr>
      </w:pPr>
      <w:ins w:id="563" w:author="Peter Bomberg" w:date="2018-01-16T14:09:00Z">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ins>
    </w:p>
    <w:p w14:paraId="3CF0C196" w14:textId="77777777" w:rsidR="008A3356" w:rsidRPr="00E94821" w:rsidRDefault="008A3356" w:rsidP="007E37F4">
      <w:pPr>
        <w:pStyle w:val="ListParagraph"/>
        <w:numPr>
          <w:ilvl w:val="0"/>
          <w:numId w:val="0"/>
        </w:numPr>
        <w:ind w:left="576"/>
      </w:pPr>
    </w:p>
    <w:p w14:paraId="4446E534" w14:textId="4B9D9D52" w:rsidR="006421B9" w:rsidRPr="00E94821" w:rsidRDefault="008A3356" w:rsidP="00F073CE">
      <w:pPr>
        <w:pStyle w:val="ListParagraph"/>
        <w:numPr>
          <w:ilvl w:val="1"/>
          <w:numId w:val="7"/>
        </w:numPr>
      </w:pPr>
      <w:r w:rsidRPr="00E94821">
        <w:t xml:space="preserve">For each subject element there is a </w:t>
      </w:r>
      <w:del w:id="564" w:author="Peter Bomberg" w:date="2018-01-16T14:09:00Z">
        <w:r>
          <w:delText>&lt;</w:delText>
        </w:r>
      </w:del>
      <w:r w:rsidRPr="00E94821">
        <w:t>manufacturedProduct</w:t>
      </w:r>
      <w:del w:id="565" w:author="Peter Bomberg" w:date="2018-01-16T14:09:00Z">
        <w:r w:rsidRPr="00200C7C">
          <w:delText>/</w:delText>
        </w:r>
      </w:del>
      <w:ins w:id="566" w:author="Peter Bomberg" w:date="2018-01-16T14:09:00Z">
        <w:r w:rsidR="00F460D3">
          <w:t>.</w:t>
        </w:r>
      </w:ins>
      <w:r w:rsidRPr="00E94821">
        <w:t>manufacturedProduct</w:t>
      </w:r>
      <w:del w:id="567" w:author="Peter Bomberg" w:date="2018-01-16T14:09:00Z">
        <w:r>
          <w:delText>/</w:delText>
        </w:r>
      </w:del>
      <w:ins w:id="568" w:author="Peter Bomberg" w:date="2018-01-16T14:09:00Z">
        <w:r w:rsidR="00F460D3">
          <w:t>.</w:t>
        </w:r>
      </w:ins>
      <w:r w:rsidRPr="00E94821">
        <w:t>formCode</w:t>
      </w:r>
      <w:del w:id="569" w:author="Peter Bomberg" w:date="2018-01-16T14:09:00Z">
        <w:r>
          <w:delText>&gt;</w:delText>
        </w:r>
      </w:del>
      <w:r w:rsidRPr="00E94821">
        <w:t xml:space="preserve"> element that captures the Dosage Form.</w:t>
      </w:r>
    </w:p>
    <w:p w14:paraId="03F89842" w14:textId="77777777" w:rsidR="00AE317A" w:rsidRPr="0057498E" w:rsidRDefault="00AE317A" w:rsidP="00F073CE">
      <w:pPr>
        <w:pStyle w:val="ListParagraph"/>
        <w:numPr>
          <w:ilvl w:val="0"/>
          <w:numId w:val="37"/>
        </w:numPr>
        <w:rPr>
          <w:ins w:id="570" w:author="Peter Bomberg" w:date="2018-01-16T14:09:00Z"/>
          <w:highlight w:val="white"/>
        </w:rPr>
      </w:pPr>
      <w:ins w:id="571" w:author="Peter Bomberg" w:date="2018-01-16T14:09:00Z">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ins>
    </w:p>
    <w:p w14:paraId="1A564215" w14:textId="77777777" w:rsidR="007E37F4" w:rsidRDefault="007E37F4" w:rsidP="007E37F4">
      <w:pPr>
        <w:pStyle w:val="ListParagraph"/>
        <w:numPr>
          <w:ilvl w:val="0"/>
          <w:numId w:val="0"/>
        </w:numPr>
        <w:ind w:left="576"/>
      </w:pPr>
    </w:p>
    <w:p w14:paraId="44AF83CF" w14:textId="3221EB79" w:rsidR="00200C7C" w:rsidRPr="00E94821" w:rsidRDefault="00200C7C" w:rsidP="00F073CE">
      <w:pPr>
        <w:pStyle w:val="ListParagraph"/>
        <w:numPr>
          <w:ilvl w:val="1"/>
          <w:numId w:val="7"/>
        </w:numPr>
      </w:pPr>
      <w:r w:rsidRPr="00E94821">
        <w:t xml:space="preserve">For each subject element there are one or more </w:t>
      </w:r>
      <w:del w:id="572" w:author="Peter Bomberg" w:date="2018-01-16T14:09:00Z">
        <w:r>
          <w:delText>&lt;</w:delText>
        </w:r>
      </w:del>
      <w:r w:rsidRPr="00E94821">
        <w:t>manufacturedProduct</w:t>
      </w:r>
      <w:del w:id="573" w:author="Peter Bomberg" w:date="2018-01-16T14:09:00Z">
        <w:r w:rsidRPr="00200C7C">
          <w:delText>/</w:delText>
        </w:r>
      </w:del>
      <w:ins w:id="574" w:author="Peter Bomberg" w:date="2018-01-16T14:09:00Z">
        <w:r w:rsidR="00F460D3">
          <w:t>.</w:t>
        </w:r>
      </w:ins>
      <w:r w:rsidRPr="00E94821">
        <w:t>consumedIn</w:t>
      </w:r>
      <w:del w:id="575" w:author="Peter Bomberg" w:date="2018-01-16T14:09:00Z">
        <w:r w:rsidRPr="00200C7C">
          <w:delText>/</w:delText>
        </w:r>
      </w:del>
      <w:ins w:id="576" w:author="Peter Bomberg" w:date="2018-01-16T14:09:00Z">
        <w:r w:rsidR="00F460D3">
          <w:t>.</w:t>
        </w:r>
      </w:ins>
      <w:r w:rsidRPr="00E94821">
        <w:t>substanceAdministration</w:t>
      </w:r>
      <w:del w:id="577" w:author="Peter Bomberg" w:date="2018-01-16T14:09:00Z">
        <w:r w:rsidRPr="00200C7C">
          <w:delText>/</w:delText>
        </w:r>
      </w:del>
      <w:ins w:id="578" w:author="Peter Bomberg" w:date="2018-01-16T14:09:00Z">
        <w:r w:rsidR="00F460D3">
          <w:t>.</w:t>
        </w:r>
      </w:ins>
      <w:r w:rsidRPr="00E94821">
        <w:t>routeCode</w:t>
      </w:r>
      <w:del w:id="579" w:author="Peter Bomberg" w:date="2018-01-16T14:09:00Z">
        <w:r>
          <w:delText>&gt;</w:delText>
        </w:r>
      </w:del>
      <w:r w:rsidRPr="00E94821">
        <w:t xml:space="preserve"> elements that capture the </w:t>
      </w:r>
      <w:r w:rsidR="008A3356" w:rsidRPr="00E94821">
        <w:t>Route of Administration</w:t>
      </w:r>
      <w:r w:rsidRPr="00E94821">
        <w:t>.</w:t>
      </w:r>
    </w:p>
    <w:p w14:paraId="474B5E43" w14:textId="77777777" w:rsidR="00200C7C" w:rsidRDefault="00200C7C" w:rsidP="008A3356">
      <w:pPr>
        <w:pStyle w:val="ListParagraph"/>
        <w:rPr>
          <w:del w:id="580" w:author="Peter Bomberg" w:date="2018-01-16T14:09:00Z"/>
        </w:rPr>
      </w:pPr>
    </w:p>
    <w:p w14:paraId="316BFB45" w14:textId="77777777" w:rsidR="008A3356" w:rsidRDefault="008A3356" w:rsidP="008A3356">
      <w:pPr>
        <w:pStyle w:val="ListParagraph"/>
        <w:rPr>
          <w:del w:id="581" w:author="Peter Bomberg" w:date="2018-01-16T14:09:00Z"/>
        </w:rPr>
      </w:pPr>
    </w:p>
    <w:p w14:paraId="1693521F" w14:textId="77777777" w:rsidR="008A3356" w:rsidRDefault="008A3356" w:rsidP="008A3356">
      <w:pPr>
        <w:pStyle w:val="ListParagraph"/>
        <w:rPr>
          <w:del w:id="582" w:author="Peter Bomberg" w:date="2018-01-16T14:09:00Z"/>
        </w:rPr>
      </w:pPr>
      <w:del w:id="583" w:author="Peter Bomberg" w:date="2018-01-16T14:09:00Z">
        <w:r>
          <w:delText>&lt;pbx: here&gt;</w:delText>
        </w:r>
      </w:del>
    </w:p>
    <w:p w14:paraId="2CC230C0" w14:textId="77777777" w:rsidR="004E59C6" w:rsidRDefault="004E59C6" w:rsidP="00CB6582">
      <w:pPr>
        <w:rPr>
          <w:del w:id="584" w:author="Peter Bomberg" w:date="2018-01-16T14:09:00Z"/>
        </w:rPr>
      </w:pPr>
      <w:del w:id="585" w:author="Peter Bomberg" w:date="2018-01-16T14:09:00Z">
        <w:r>
          <w:delText>&lt;pbx: figure out what characteristic goes where, shelf life? Storage Temp? &lt;&lt;&lt;</w:delText>
        </w:r>
      </w:del>
    </w:p>
    <w:p w14:paraId="5814960D" w14:textId="77777777" w:rsidR="00AE317A" w:rsidRPr="0057498E" w:rsidRDefault="00AE317A" w:rsidP="00F073CE">
      <w:pPr>
        <w:pStyle w:val="ListParagraph"/>
        <w:numPr>
          <w:ilvl w:val="0"/>
          <w:numId w:val="38"/>
        </w:numPr>
        <w:rPr>
          <w:ins w:id="586" w:author="Peter Bomberg" w:date="2018-01-16T14:09:00Z"/>
          <w:highlight w:val="white"/>
        </w:rPr>
      </w:pPr>
      <w:ins w:id="587" w:author="Peter Bomberg" w:date="2018-01-16T14:09:00Z">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ins>
    </w:p>
    <w:p w14:paraId="1C60713F" w14:textId="77777777" w:rsidR="008A3356" w:rsidRPr="00E94821" w:rsidRDefault="008A3356" w:rsidP="007E37F4">
      <w:pPr>
        <w:pStyle w:val="ListParagraph"/>
        <w:numPr>
          <w:ilvl w:val="0"/>
          <w:numId w:val="0"/>
        </w:numPr>
        <w:ind w:left="576"/>
        <w:rPr>
          <w:ins w:id="588" w:author="Peter Bomberg" w:date="2018-01-16T14:09:00Z"/>
        </w:rPr>
      </w:pPr>
    </w:p>
    <w:p w14:paraId="2F714CD2" w14:textId="038F7A69" w:rsidR="004E59C6" w:rsidRDefault="004E59C6" w:rsidP="00F073CE">
      <w:pPr>
        <w:pStyle w:val="ListParagraph"/>
        <w:numPr>
          <w:ilvl w:val="1"/>
          <w:numId w:val="7"/>
        </w:numPr>
      </w:pPr>
      <w:r w:rsidRPr="00BE6DA1">
        <w:t xml:space="preserve">The outer package description for a product shall detail the production quantity characteristic. </w:t>
      </w:r>
    </w:p>
    <w:p w14:paraId="30D50626" w14:textId="77777777" w:rsidR="00757B04" w:rsidRDefault="00757B04" w:rsidP="00757B04">
      <w:pPr>
        <w:rPr>
          <w:del w:id="589" w:author="Peter Bomberg" w:date="2018-01-16T14:09:00Z"/>
        </w:rPr>
      </w:pPr>
    </w:p>
    <w:p w14:paraId="42966866" w14:textId="7759B5D2" w:rsidR="0091432D" w:rsidRPr="0057498E" w:rsidRDefault="00757B04" w:rsidP="00F073CE">
      <w:pPr>
        <w:pStyle w:val="ListParagraph"/>
        <w:numPr>
          <w:ilvl w:val="0"/>
          <w:numId w:val="40"/>
        </w:numPr>
        <w:rPr>
          <w:ins w:id="590" w:author="Peter Bomberg" w:date="2018-01-16T14:09:00Z"/>
          <w:highlight w:val="white"/>
        </w:rPr>
      </w:pPr>
      <w:bookmarkStart w:id="591" w:name="_Toc500865046"/>
      <w:del w:id="592" w:author="Peter Bomberg" w:date="2018-01-16T14:09:00Z">
        <w:r w:rsidRPr="002A5D04">
          <w:delText>Strength</w:delText>
        </w:r>
        <w:r>
          <w:delText>Value</w:delText>
        </w:r>
        <w:r w:rsidR="00CA14CD">
          <w:delText xml:space="preserve"> Validation</w:delText>
        </w:r>
      </w:del>
      <w:bookmarkEnd w:id="591"/>
      <w:ins w:id="593" w:author="Peter Bomberg" w:date="2018-01-16T14:09:00Z">
        <w:r w:rsidR="0091432D" w:rsidRPr="0057498E">
          <w:rPr>
            <w:highlight w:val="white"/>
          </w:rPr>
          <w:t>Informational only (</w:t>
        </w:r>
        <w:bookmarkStart w:id="594" w:name="_Hlk502922449"/>
        <w:r w:rsidR="0091432D" w:rsidRPr="0057498E">
          <w:rPr>
            <w:highlight w:val="white"/>
          </w:rPr>
          <w:t>currently this is not validated, however it is planned to introduce this in the future</w:t>
        </w:r>
        <w:bookmarkEnd w:id="594"/>
        <w:r w:rsidR="0091432D" w:rsidRPr="0057498E">
          <w:rPr>
            <w:highlight w:val="white"/>
          </w:rPr>
          <w:t>)</w:t>
        </w:r>
      </w:ins>
    </w:p>
    <w:p w14:paraId="1C45F558" w14:textId="77777777" w:rsidR="00F162A9" w:rsidRPr="00E94821" w:rsidRDefault="00F162A9" w:rsidP="00757B04">
      <w:pPr>
        <w:rPr>
          <w:ins w:id="595" w:author="Peter Bomberg" w:date="2018-01-16T14:09:00Z"/>
          <w:rFonts w:ascii="Times New Roman" w:hAnsi="Times New Roman" w:cs="Times New Roman"/>
          <w:lang w:val="en-CA"/>
        </w:rPr>
      </w:pPr>
    </w:p>
    <w:p w14:paraId="47A12735" w14:textId="77777777" w:rsidR="00FA2550" w:rsidRPr="00E94821" w:rsidRDefault="00FA2550" w:rsidP="00374DBE">
      <w:pPr>
        <w:pStyle w:val="ListParagraph"/>
        <w:numPr>
          <w:ilvl w:val="0"/>
          <w:numId w:val="0"/>
        </w:numPr>
        <w:ind w:left="360"/>
        <w:rPr>
          <w:moveFrom w:id="596" w:author="Peter Bomberg" w:date="2018-01-16T14:09:00Z"/>
        </w:rPr>
      </w:pPr>
      <w:bookmarkStart w:id="597" w:name="_Toc503798356"/>
      <w:moveFromRangeStart w:id="598" w:author="Peter Bomberg" w:date="2018-01-16T14:09:00Z" w:name="move503875116"/>
    </w:p>
    <w:p w14:paraId="5AC4A95A" w14:textId="77777777" w:rsidR="00BD5A60" w:rsidRDefault="00FA2550" w:rsidP="00524F29">
      <w:pPr>
        <w:pStyle w:val="ListParagraph"/>
        <w:numPr>
          <w:ilvl w:val="0"/>
          <w:numId w:val="59"/>
        </w:numPr>
        <w:rPr>
          <w:del w:id="599" w:author="Peter Bomberg" w:date="2018-01-16T14:09:00Z"/>
        </w:rPr>
      </w:pPr>
      <w:moveFrom w:id="600" w:author="Peter Bomberg" w:date="2018-01-16T14:09:00Z">
        <w:r w:rsidRPr="00E94821">
          <w:t xml:space="preserve">For each </w:t>
        </w:r>
      </w:moveFrom>
      <w:moveFromRangeEnd w:id="598"/>
      <w:del w:id="601" w:author="Peter Bomberg" w:date="2018-01-16T14:09:00Z">
        <w:r w:rsidR="00BD5A60">
          <w:delText>Brand Name there shall be a corresponding StrengthValue.</w:delText>
        </w:r>
      </w:del>
    </w:p>
    <w:p w14:paraId="45A1C37A" w14:textId="77777777" w:rsidR="00BD5A60" w:rsidRDefault="003F0BF1" w:rsidP="00524F29">
      <w:pPr>
        <w:pStyle w:val="ListParagraph"/>
        <w:numPr>
          <w:ilvl w:val="0"/>
          <w:numId w:val="59"/>
        </w:numPr>
        <w:rPr>
          <w:del w:id="602" w:author="Peter Bomberg" w:date="2018-01-16T14:09:00Z"/>
        </w:rPr>
      </w:pPr>
      <w:del w:id="603" w:author="Peter Bomberg" w:date="2018-01-16T14:09:00Z">
        <w:r>
          <w:delText>There may not be any Strength</w:delText>
        </w:r>
        <w:r w:rsidR="00BD5A60">
          <w:delText>Value that does not have a corresponding Brand Name.</w:delText>
        </w:r>
      </w:del>
    </w:p>
    <w:p w14:paraId="69D4FABB" w14:textId="77777777" w:rsidR="002965AD" w:rsidRPr="00832459" w:rsidRDefault="002965AD" w:rsidP="00CE0904">
      <w:pPr>
        <w:rPr>
          <w:del w:id="604" w:author="Peter Bomberg" w:date="2018-01-16T14:09:00Z"/>
        </w:rPr>
      </w:pPr>
    </w:p>
    <w:p w14:paraId="2AA3C8DA" w14:textId="77777777" w:rsidR="00757B04" w:rsidRDefault="00757B04" w:rsidP="00757B04">
      <w:pPr>
        <w:pStyle w:val="Heading2"/>
        <w:rPr>
          <w:del w:id="605" w:author="Peter Bomberg" w:date="2018-01-16T14:09:00Z"/>
        </w:rPr>
      </w:pPr>
      <w:bookmarkStart w:id="606" w:name="_Toc500865047"/>
      <w:del w:id="607" w:author="Peter Bomberg" w:date="2018-01-16T14:09:00Z">
        <w:r w:rsidRPr="002A5D04">
          <w:delText>Strength</w:delText>
        </w:r>
        <w:r>
          <w:delText>Unit Validation</w:delText>
        </w:r>
        <w:bookmarkEnd w:id="606"/>
      </w:del>
    </w:p>
    <w:p w14:paraId="685D22C4" w14:textId="77777777" w:rsidR="000728C4" w:rsidRDefault="000728C4" w:rsidP="00524F29">
      <w:pPr>
        <w:pStyle w:val="ListParagraph"/>
        <w:numPr>
          <w:ilvl w:val="0"/>
          <w:numId w:val="55"/>
        </w:numPr>
        <w:rPr>
          <w:del w:id="608" w:author="Peter Bomberg" w:date="2018-01-16T14:09:00Z"/>
        </w:rPr>
      </w:pPr>
      <w:del w:id="609" w:author="Peter Bomberg" w:date="2018-01-16T14:09:00Z">
        <w:r>
          <w:delText xml:space="preserve">For </w:delText>
        </w:r>
        <w:r w:rsidRPr="0008049F">
          <w:delText xml:space="preserve">each Brand Name </w:delText>
        </w:r>
        <w:r>
          <w:delText>there shall be a corresponding StrengthUnit.</w:delText>
        </w:r>
      </w:del>
    </w:p>
    <w:p w14:paraId="580BB5A8" w14:textId="77777777" w:rsidR="000728C4" w:rsidRDefault="000728C4" w:rsidP="00524F29">
      <w:pPr>
        <w:pStyle w:val="ListParagraph"/>
        <w:numPr>
          <w:ilvl w:val="0"/>
          <w:numId w:val="55"/>
        </w:numPr>
        <w:rPr>
          <w:del w:id="610" w:author="Peter Bomberg" w:date="2018-01-16T14:09:00Z"/>
        </w:rPr>
      </w:pPr>
      <w:del w:id="611" w:author="Peter Bomberg" w:date="2018-01-16T14:09:00Z">
        <w:r>
          <w:delText xml:space="preserve">There may not be any StrengthUnit that does not have a corresponding </w:delText>
        </w:r>
        <w:r w:rsidRPr="0008049F">
          <w:delText>Brand Name</w:delText>
        </w:r>
        <w:r>
          <w:delText>.</w:delText>
        </w:r>
      </w:del>
    </w:p>
    <w:p w14:paraId="5444E2EB" w14:textId="77777777" w:rsidR="003B46FA" w:rsidRDefault="003B46FA" w:rsidP="003F0BF1">
      <w:pPr>
        <w:rPr>
          <w:del w:id="612" w:author="Peter Bomberg" w:date="2018-01-16T14:09:00Z"/>
        </w:rPr>
      </w:pPr>
    </w:p>
    <w:p w14:paraId="71C238FF" w14:textId="77777777" w:rsidR="003B46FA" w:rsidRDefault="003B46FA" w:rsidP="003B46FA">
      <w:pPr>
        <w:pStyle w:val="Heading2"/>
        <w:rPr>
          <w:del w:id="613" w:author="Peter Bomberg" w:date="2018-01-16T14:09:00Z"/>
        </w:rPr>
      </w:pPr>
      <w:bookmarkStart w:id="614" w:name="_Toc500865048"/>
      <w:del w:id="615" w:author="Peter Bomberg" w:date="2018-01-16T14:09:00Z">
        <w:r w:rsidRPr="002A5D04">
          <w:delText>Strength</w:delText>
        </w:r>
        <w:r>
          <w:delText>Per</w:delText>
        </w:r>
        <w:r w:rsidRPr="002A5D04">
          <w:delText>Dosage</w:delText>
        </w:r>
        <w:r>
          <w:delText>Value Validation</w:delText>
        </w:r>
        <w:bookmarkEnd w:id="614"/>
      </w:del>
    </w:p>
    <w:p w14:paraId="4311707E" w14:textId="77777777" w:rsidR="003B46FA" w:rsidRDefault="003B46FA" w:rsidP="00524F29">
      <w:pPr>
        <w:pStyle w:val="ListParagraph"/>
        <w:numPr>
          <w:ilvl w:val="0"/>
          <w:numId w:val="60"/>
        </w:numPr>
        <w:rPr>
          <w:del w:id="616" w:author="Peter Bomberg" w:date="2018-01-16T14:09:00Z"/>
        </w:rPr>
      </w:pPr>
      <w:del w:id="617" w:author="Peter Bomberg" w:date="2018-01-16T14:09:00Z">
        <w:r>
          <w:delText xml:space="preserve">For each Brand Name there shall be a corresponding </w:delText>
        </w:r>
        <w:r w:rsidR="007E7E76">
          <w:delText>StrengthPerDosage</w:delText>
        </w:r>
        <w:r>
          <w:delText>.</w:delText>
        </w:r>
      </w:del>
    </w:p>
    <w:p w14:paraId="0F15744F" w14:textId="77777777" w:rsidR="003B46FA" w:rsidRDefault="003B46FA" w:rsidP="00524F29">
      <w:pPr>
        <w:pStyle w:val="ListParagraph"/>
        <w:numPr>
          <w:ilvl w:val="0"/>
          <w:numId w:val="60"/>
        </w:numPr>
        <w:rPr>
          <w:del w:id="618" w:author="Peter Bomberg" w:date="2018-01-16T14:09:00Z"/>
        </w:rPr>
      </w:pPr>
      <w:del w:id="619" w:author="Peter Bomberg" w:date="2018-01-16T14:09:00Z">
        <w:r>
          <w:delText xml:space="preserve">There may not be any </w:delText>
        </w:r>
        <w:r w:rsidR="007E7E76">
          <w:delText>StrengthPerDosage</w:delText>
        </w:r>
        <w:r w:rsidR="0008049F" w:rsidRPr="0008049F">
          <w:delText xml:space="preserve"> </w:delText>
        </w:r>
        <w:r>
          <w:delText>that does not have a corresponding Brand Name.</w:delText>
        </w:r>
      </w:del>
    </w:p>
    <w:p w14:paraId="451BA8B5" w14:textId="77777777" w:rsidR="003B46FA" w:rsidRPr="00832459" w:rsidRDefault="003B46FA" w:rsidP="003B46FA">
      <w:pPr>
        <w:rPr>
          <w:del w:id="620" w:author="Peter Bomberg" w:date="2018-01-16T14:09:00Z"/>
        </w:rPr>
      </w:pPr>
    </w:p>
    <w:p w14:paraId="5123EF76" w14:textId="77777777" w:rsidR="000728C4" w:rsidRDefault="000728C4" w:rsidP="000728C4">
      <w:pPr>
        <w:pStyle w:val="Heading2"/>
        <w:rPr>
          <w:del w:id="621" w:author="Peter Bomberg" w:date="2018-01-16T14:09:00Z"/>
        </w:rPr>
      </w:pPr>
      <w:bookmarkStart w:id="622" w:name="_Toc500865049"/>
      <w:del w:id="623" w:author="Peter Bomberg" w:date="2018-01-16T14:09:00Z">
        <w:r>
          <w:delText>DosageUnit Validation</w:delText>
        </w:r>
        <w:bookmarkEnd w:id="622"/>
      </w:del>
    </w:p>
    <w:p w14:paraId="6AA6552F" w14:textId="77777777" w:rsidR="000728C4" w:rsidRDefault="000728C4" w:rsidP="00524F29">
      <w:pPr>
        <w:pStyle w:val="ListParagraph"/>
        <w:numPr>
          <w:ilvl w:val="0"/>
          <w:numId w:val="63"/>
        </w:numPr>
        <w:rPr>
          <w:del w:id="624" w:author="Peter Bomberg" w:date="2018-01-16T14:09:00Z"/>
        </w:rPr>
      </w:pPr>
      <w:del w:id="625" w:author="Peter Bomberg" w:date="2018-01-16T14:09:00Z">
        <w:r>
          <w:delText xml:space="preserve">For </w:delText>
        </w:r>
        <w:r w:rsidRPr="0008049F">
          <w:delText xml:space="preserve">each Brand Name </w:delText>
        </w:r>
        <w:r>
          <w:delText>there shall be a corresponding DosageUnit.</w:delText>
        </w:r>
      </w:del>
    </w:p>
    <w:p w14:paraId="0A1EEBAE" w14:textId="77777777" w:rsidR="000728C4" w:rsidRDefault="000728C4" w:rsidP="00524F29">
      <w:pPr>
        <w:pStyle w:val="ListParagraph"/>
        <w:numPr>
          <w:ilvl w:val="0"/>
          <w:numId w:val="63"/>
        </w:numPr>
        <w:rPr>
          <w:del w:id="626" w:author="Peter Bomberg" w:date="2018-01-16T14:09:00Z"/>
        </w:rPr>
      </w:pPr>
      <w:del w:id="627" w:author="Peter Bomberg" w:date="2018-01-16T14:09:00Z">
        <w:r>
          <w:delText xml:space="preserve">There may not be any DosageUnit that does not have a corresponding </w:delText>
        </w:r>
        <w:r w:rsidRPr="0008049F">
          <w:delText>Brand Name</w:delText>
        </w:r>
        <w:r>
          <w:delText>.</w:delText>
        </w:r>
      </w:del>
    </w:p>
    <w:p w14:paraId="5F44327F" w14:textId="77777777" w:rsidR="00A807A9" w:rsidRDefault="00A807A9" w:rsidP="00A807A9">
      <w:pPr>
        <w:rPr>
          <w:del w:id="628" w:author="Peter Bomberg" w:date="2018-01-16T14:09:00Z"/>
        </w:rPr>
      </w:pPr>
    </w:p>
    <w:p w14:paraId="56522C7E" w14:textId="77777777" w:rsidR="00A807A9" w:rsidRDefault="00A807A9" w:rsidP="00A807A9">
      <w:pPr>
        <w:pStyle w:val="Heading2"/>
        <w:rPr>
          <w:del w:id="629" w:author="Peter Bomberg" w:date="2018-01-16T14:09:00Z"/>
        </w:rPr>
      </w:pPr>
      <w:bookmarkStart w:id="630" w:name="_Toc500865050"/>
      <w:del w:id="631" w:author="Peter Bomberg" w:date="2018-01-16T14:09:00Z">
        <w:r>
          <w:delText>Active</w:delText>
        </w:r>
        <w:r w:rsidRPr="001F230D">
          <w:delText>Ingredients</w:delText>
        </w:r>
        <w:r>
          <w:delText xml:space="preserve"> Validation</w:delText>
        </w:r>
        <w:bookmarkEnd w:id="630"/>
      </w:del>
    </w:p>
    <w:p w14:paraId="2981CF5E" w14:textId="77777777" w:rsidR="008067A9" w:rsidRDefault="008067A9" w:rsidP="00524F29">
      <w:pPr>
        <w:pStyle w:val="ListParagraph"/>
        <w:numPr>
          <w:ilvl w:val="0"/>
          <w:numId w:val="61"/>
        </w:numPr>
        <w:rPr>
          <w:del w:id="632" w:author="Peter Bomberg" w:date="2018-01-16T14:09:00Z"/>
        </w:rPr>
      </w:pPr>
      <w:del w:id="633" w:author="Peter Bomberg" w:date="2018-01-16T14:09:00Z">
        <w:r>
          <w:delText xml:space="preserve">For each </w:delText>
        </w:r>
        <w:r w:rsidR="0008049F" w:rsidRPr="0008049F">
          <w:delText xml:space="preserve">Brand Name </w:delText>
        </w:r>
        <w:r w:rsidR="007E7E76">
          <w:delText xml:space="preserve">element there shall be one or more </w:delText>
        </w:r>
        <w:r>
          <w:delText>corresponding Active</w:delText>
        </w:r>
        <w:r w:rsidRPr="001F230D">
          <w:delText>Ingredients</w:delText>
        </w:r>
        <w:r>
          <w:delText xml:space="preserve"> element</w:delText>
        </w:r>
        <w:r w:rsidR="006B5197">
          <w:delText>(s)</w:delText>
        </w:r>
      </w:del>
    </w:p>
    <w:p w14:paraId="73FD0AB5" w14:textId="77777777" w:rsidR="008067A9" w:rsidRDefault="008067A9" w:rsidP="00524F29">
      <w:pPr>
        <w:pStyle w:val="ListParagraph"/>
        <w:numPr>
          <w:ilvl w:val="0"/>
          <w:numId w:val="61"/>
        </w:numPr>
        <w:rPr>
          <w:del w:id="634" w:author="Peter Bomberg" w:date="2018-01-16T14:09:00Z"/>
        </w:rPr>
      </w:pPr>
      <w:del w:id="635" w:author="Peter Bomberg" w:date="2018-01-16T14:09:00Z">
        <w:r>
          <w:delText>There may not be any Active</w:delText>
        </w:r>
        <w:r w:rsidRPr="001F230D">
          <w:delText>Ingredients</w:delText>
        </w:r>
        <w:r>
          <w:delText xml:space="preserve"> that does not have a corresponding </w:delText>
        </w:r>
        <w:r w:rsidR="0008049F" w:rsidRPr="0008049F">
          <w:delText>Brand Name</w:delText>
        </w:r>
        <w:r>
          <w:delText>.</w:delText>
        </w:r>
      </w:del>
    </w:p>
    <w:p w14:paraId="4D90BF7C" w14:textId="77777777" w:rsidR="00F162A9" w:rsidRDefault="00F162A9" w:rsidP="00F162A9">
      <w:pPr>
        <w:rPr>
          <w:del w:id="636" w:author="Peter Bomberg" w:date="2018-01-16T14:09:00Z"/>
          <w:lang w:val="en-CA"/>
        </w:rPr>
      </w:pPr>
    </w:p>
    <w:p w14:paraId="450ECA18" w14:textId="77777777" w:rsidR="00F162A9" w:rsidRDefault="00F162A9" w:rsidP="00F162A9">
      <w:pPr>
        <w:pStyle w:val="Heading2"/>
        <w:rPr>
          <w:del w:id="637" w:author="Peter Bomberg" w:date="2018-01-16T14:09:00Z"/>
        </w:rPr>
      </w:pPr>
      <w:bookmarkStart w:id="638" w:name="_Toc500865051"/>
      <w:del w:id="639" w:author="Peter Bomberg" w:date="2018-01-16T14:09:00Z">
        <w:r w:rsidRPr="001F230D">
          <w:delText>Clinically Relevant Nonmedicinal Ingredients</w:delText>
        </w:r>
        <w:r w:rsidR="00CA14CD">
          <w:delText xml:space="preserve"> Validation</w:delText>
        </w:r>
        <w:bookmarkEnd w:id="638"/>
      </w:del>
    </w:p>
    <w:p w14:paraId="636BD096" w14:textId="77777777" w:rsidR="002D259C" w:rsidRDefault="002D259C" w:rsidP="00524F29">
      <w:pPr>
        <w:pStyle w:val="ListParagraph"/>
        <w:numPr>
          <w:ilvl w:val="0"/>
          <w:numId w:val="62"/>
        </w:numPr>
        <w:rPr>
          <w:del w:id="640" w:author="Peter Bomberg" w:date="2018-01-16T14:09:00Z"/>
        </w:rPr>
      </w:pPr>
      <w:del w:id="641" w:author="Peter Bomberg" w:date="2018-01-16T14:09:00Z">
        <w:r>
          <w:delText xml:space="preserve">Zero or more </w:delText>
        </w:r>
        <w:r w:rsidR="00A807A9">
          <w:delText>Nonmedicinal</w:delText>
        </w:r>
        <w:r w:rsidR="00A807A9" w:rsidRPr="001F230D">
          <w:delText>Ingredients</w:delText>
        </w:r>
        <w:r w:rsidR="00A807A9">
          <w:delText xml:space="preserve"> </w:delText>
        </w:r>
        <w:r>
          <w:delText xml:space="preserve">elements are </w:delText>
        </w:r>
        <w:r w:rsidR="00A807A9">
          <w:delText>permitted</w:delText>
        </w:r>
        <w:r>
          <w:delText>.</w:delText>
        </w:r>
      </w:del>
    </w:p>
    <w:p w14:paraId="3A2DEA7A" w14:textId="77777777" w:rsidR="00A807A9" w:rsidRDefault="00A807A9" w:rsidP="00524F29">
      <w:pPr>
        <w:pStyle w:val="ListParagraph"/>
        <w:numPr>
          <w:ilvl w:val="0"/>
          <w:numId w:val="62"/>
        </w:numPr>
        <w:rPr>
          <w:del w:id="642" w:author="Peter Bomberg" w:date="2018-01-16T14:09:00Z"/>
        </w:rPr>
      </w:pPr>
      <w:del w:id="643" w:author="Peter Bomberg" w:date="2018-01-16T14:09:00Z">
        <w:r>
          <w:lastRenderedPageBreak/>
          <w:delText>There may not be any Nonmedicinal</w:delText>
        </w:r>
        <w:r w:rsidRPr="001F230D">
          <w:delText>Ingredients</w:delText>
        </w:r>
        <w:r>
          <w:delText xml:space="preserve"> elements that do not have a corresponding </w:delText>
        </w:r>
        <w:r w:rsidR="0008049F">
          <w:delText>Brand Name</w:delText>
        </w:r>
        <w:r>
          <w:delText>.</w:delText>
        </w:r>
      </w:del>
    </w:p>
    <w:p w14:paraId="0E8917F3" w14:textId="77777777" w:rsidR="00F162A9" w:rsidRPr="00757B04" w:rsidRDefault="00F162A9" w:rsidP="00757B04">
      <w:pPr>
        <w:rPr>
          <w:del w:id="644" w:author="Peter Bomberg" w:date="2018-01-16T14:09:00Z"/>
          <w:lang w:val="en-CA"/>
        </w:rPr>
      </w:pPr>
    </w:p>
    <w:p w14:paraId="42E1EDD0" w14:textId="0C6A0814" w:rsidR="007A5791" w:rsidRPr="00E94821" w:rsidRDefault="00757B04" w:rsidP="007A5791">
      <w:pPr>
        <w:pStyle w:val="Heading1"/>
        <w:rPr>
          <w:rFonts w:ascii="Times New Roman" w:hAnsi="Times New Roman" w:cs="Times New Roman"/>
        </w:rPr>
      </w:pPr>
      <w:bookmarkStart w:id="645" w:name="_Toc500865052"/>
      <w:r w:rsidRPr="00E94821">
        <w:rPr>
          <w:rFonts w:ascii="Times New Roman" w:hAnsi="Times New Roman" w:cs="Times New Roman"/>
        </w:rPr>
        <w:t xml:space="preserve">Labeling </w:t>
      </w:r>
      <w:r w:rsidR="00131211" w:rsidRPr="00E94821">
        <w:rPr>
          <w:rFonts w:ascii="Times New Roman" w:hAnsi="Times New Roman" w:cs="Times New Roman"/>
        </w:rPr>
        <w:t>Section</w:t>
      </w:r>
      <w:r w:rsidR="007A5791" w:rsidRPr="00E94821">
        <w:rPr>
          <w:rFonts w:ascii="Times New Roman" w:hAnsi="Times New Roman" w:cs="Times New Roman"/>
        </w:rPr>
        <w:t xml:space="preserve"> Information</w:t>
      </w:r>
      <w:bookmarkEnd w:id="645"/>
      <w:ins w:id="646" w:author="Peter Bomberg" w:date="2018-01-16T14:09:00Z">
        <w:r w:rsidR="00BE6DA1">
          <w:rPr>
            <w:rFonts w:ascii="Times New Roman" w:hAnsi="Times New Roman" w:cs="Times New Roman"/>
          </w:rPr>
          <w:t xml:space="preserve"> Validation</w:t>
        </w:r>
      </w:ins>
      <w:bookmarkEnd w:id="597"/>
    </w:p>
    <w:p w14:paraId="706D0AEB" w14:textId="77777777" w:rsidR="00024D04" w:rsidRPr="00E94821" w:rsidRDefault="007A5791" w:rsidP="007A5791">
      <w:pPr>
        <w:ind w:left="432"/>
        <w:rPr>
          <w:rFonts w:ascii="Times New Roman" w:hAnsi="Times New Roman" w:cs="Times New Roman"/>
          <w:lang w:val="en-CA"/>
        </w:rPr>
      </w:pPr>
      <w:r w:rsidRPr="00E94821">
        <w:rPr>
          <w:rFonts w:ascii="Times New Roman" w:hAnsi="Times New Roman" w:cs="Times New Roman"/>
          <w:lang w:val="en-CA"/>
        </w:rPr>
        <w:t xml:space="preserve">Outlined </w:t>
      </w:r>
      <w:r w:rsidR="00131211" w:rsidRPr="00E94821">
        <w:rPr>
          <w:rFonts w:ascii="Times New Roman" w:hAnsi="Times New Roman" w:cs="Times New Roman"/>
          <w:lang w:val="en-CA"/>
        </w:rPr>
        <w:t>below are the specifics</w:t>
      </w:r>
      <w:r w:rsidRPr="00E94821">
        <w:rPr>
          <w:rFonts w:ascii="Times New Roman" w:hAnsi="Times New Roman" w:cs="Times New Roman"/>
          <w:lang w:val="en-CA"/>
        </w:rPr>
        <w:t xml:space="preserve"> relating </w:t>
      </w:r>
      <w:r w:rsidR="00131211" w:rsidRPr="00E94821">
        <w:rPr>
          <w:rFonts w:ascii="Times New Roman" w:hAnsi="Times New Roman" w:cs="Times New Roman"/>
          <w:lang w:val="en-CA"/>
        </w:rPr>
        <w:t xml:space="preserve">to the </w:t>
      </w:r>
      <w:r w:rsidRPr="00E94821">
        <w:rPr>
          <w:rFonts w:ascii="Times New Roman" w:hAnsi="Times New Roman" w:cs="Times New Roman"/>
          <w:lang w:val="en-CA"/>
        </w:rPr>
        <w:t xml:space="preserve">PM </w:t>
      </w:r>
      <w:r w:rsidR="00757B04" w:rsidRPr="00E94821">
        <w:rPr>
          <w:rFonts w:ascii="Times New Roman" w:hAnsi="Times New Roman" w:cs="Times New Roman"/>
          <w:lang w:val="en-CA"/>
        </w:rPr>
        <w:t>C</w:t>
      </w:r>
      <w:r w:rsidRPr="00E94821">
        <w:rPr>
          <w:rFonts w:ascii="Times New Roman" w:hAnsi="Times New Roman" w:cs="Times New Roman"/>
          <w:lang w:val="en-CA"/>
        </w:rPr>
        <w:t>ontent</w:t>
      </w:r>
      <w:r w:rsidR="00131211" w:rsidRPr="00E94821">
        <w:rPr>
          <w:rFonts w:ascii="Times New Roman" w:hAnsi="Times New Roman" w:cs="Times New Roman"/>
          <w:lang w:val="en-CA"/>
        </w:rPr>
        <w:t xml:space="preserve"> </w:t>
      </w:r>
      <w:r w:rsidR="00757B04" w:rsidRPr="00E94821">
        <w:rPr>
          <w:rFonts w:ascii="Times New Roman" w:hAnsi="Times New Roman" w:cs="Times New Roman"/>
          <w:lang w:val="en-CA"/>
        </w:rPr>
        <w:t>S</w:t>
      </w:r>
      <w:r w:rsidR="00131211" w:rsidRPr="00E94821">
        <w:rPr>
          <w:rFonts w:ascii="Times New Roman" w:hAnsi="Times New Roman" w:cs="Times New Roman"/>
          <w:lang w:val="en-CA"/>
        </w:rPr>
        <w:t>ections</w:t>
      </w:r>
      <w:r w:rsidR="00CE0904" w:rsidRPr="00E94821">
        <w:rPr>
          <w:rFonts w:ascii="Times New Roman" w:hAnsi="Times New Roman" w:cs="Times New Roman"/>
          <w:lang w:val="en-CA"/>
        </w:rPr>
        <w:t>.</w:t>
      </w:r>
      <w:r w:rsidR="00131211" w:rsidRPr="00E94821">
        <w:rPr>
          <w:rFonts w:ascii="Times New Roman" w:hAnsi="Times New Roman" w:cs="Times New Roman"/>
          <w:lang w:val="en-CA"/>
        </w:rPr>
        <w:t xml:space="preserve"> </w:t>
      </w:r>
      <w:r w:rsidR="00024D04" w:rsidRPr="00E94821">
        <w:rPr>
          <w:rFonts w:ascii="Times New Roman" w:hAnsi="Times New Roman" w:cs="Times New Roman"/>
          <w:lang w:val="en-CA"/>
        </w:rPr>
        <w:t>Sections may contain sub sections as well as content</w:t>
      </w:r>
      <w:r w:rsidR="00131211" w:rsidRPr="00E94821">
        <w:rPr>
          <w:rFonts w:ascii="Times New Roman" w:hAnsi="Times New Roman" w:cs="Times New Roman"/>
          <w:lang w:val="en-CA"/>
        </w:rPr>
        <w:t xml:space="preserve"> unless specified in the section validation rules.  </w:t>
      </w:r>
    </w:p>
    <w:p w14:paraId="2248C8B7" w14:textId="77777777" w:rsidR="00131211" w:rsidRPr="00E94821" w:rsidRDefault="00131211" w:rsidP="007A5791">
      <w:pPr>
        <w:rPr>
          <w:rFonts w:ascii="Times New Roman" w:hAnsi="Times New Roman" w:cs="Times New Roman"/>
          <w:color w:val="000000"/>
          <w:sz w:val="20"/>
          <w:highlight w:val="white"/>
          <w:lang w:val="en-CA"/>
        </w:rPr>
      </w:pPr>
    </w:p>
    <w:p w14:paraId="7D1FBFFC" w14:textId="77777777" w:rsidR="00BE6DA1" w:rsidRPr="00BE6DA1" w:rsidRDefault="00BE6DA1" w:rsidP="00F073CE">
      <w:pPr>
        <w:pStyle w:val="ListParagraph"/>
        <w:numPr>
          <w:ilvl w:val="0"/>
          <w:numId w:val="7"/>
        </w:numPr>
        <w:rPr>
          <w:vanish/>
        </w:rPr>
      </w:pPr>
    </w:p>
    <w:p w14:paraId="3C687FA6" w14:textId="77777777" w:rsidR="00E83024" w:rsidRPr="00BA0AA1" w:rsidRDefault="003424D9" w:rsidP="00BA0AA1">
      <w:pPr>
        <w:pStyle w:val="Heading2"/>
        <w:rPr>
          <w:del w:id="647" w:author="Peter Bomberg" w:date="2018-01-16T14:09:00Z"/>
          <w:lang w:val="fr-CA"/>
        </w:rPr>
      </w:pPr>
      <w:bookmarkStart w:id="648" w:name="_Toc500865053"/>
      <w:del w:id="649" w:author="Peter Bomberg" w:date="2018-01-16T14:09:00Z">
        <w:r>
          <w:rPr>
            <w:lang w:val="fr-CA"/>
          </w:rPr>
          <w:delText>General Validation</w:delText>
        </w:r>
        <w:bookmarkEnd w:id="648"/>
      </w:del>
    </w:p>
    <w:p w14:paraId="517896A2" w14:textId="634EE759" w:rsidR="00D669E2" w:rsidRDefault="00BA0AA1" w:rsidP="00F073CE">
      <w:pPr>
        <w:pStyle w:val="ListParagraph"/>
        <w:numPr>
          <w:ilvl w:val="1"/>
          <w:numId w:val="7"/>
        </w:numPr>
      </w:pPr>
      <w:r w:rsidRPr="00E94821">
        <w:t xml:space="preserve">The Section Details are encoded in OID 2.16.840.1.113883.2.20.6.36 (structure-aspects), it is included in </w:t>
      </w:r>
      <w:r w:rsidR="004928DD" w:rsidRPr="00E94821">
        <w:t>Appendix</w:t>
      </w:r>
      <w:r w:rsidRPr="00E94821">
        <w:t xml:space="preserve"> A as a reference, it </w:t>
      </w:r>
      <w:r w:rsidR="00FC2760" w:rsidRPr="00E94821">
        <w:t xml:space="preserve">details the </w:t>
      </w:r>
      <w:del w:id="650" w:author="Peter Bomberg" w:date="2018-01-16T14:09:00Z">
        <w:r w:rsidR="00FC2760">
          <w:delText>&lt;</w:delText>
        </w:r>
      </w:del>
      <w:r w:rsidR="00FC2760" w:rsidRPr="00E94821">
        <w:t>code@code</w:t>
      </w:r>
      <w:del w:id="651" w:author="Peter Bomberg" w:date="2018-01-16T14:09:00Z">
        <w:r w:rsidR="00FC2760">
          <w:delText>&gt;</w:delText>
        </w:r>
      </w:del>
      <w:r w:rsidR="00FC2760" w:rsidRPr="00E94821">
        <w:t xml:space="preserve"> value, as well as the heading level and cardinality </w:t>
      </w:r>
      <w:r w:rsidR="00464677" w:rsidRPr="00E94821">
        <w:t>for each labeling section:</w:t>
      </w:r>
    </w:p>
    <w:p w14:paraId="2FF324FE" w14:textId="23911C8E" w:rsidR="00436739" w:rsidRPr="00436739" w:rsidRDefault="006D6B35" w:rsidP="00F073CE">
      <w:pPr>
        <w:pStyle w:val="ListParagraph"/>
        <w:numPr>
          <w:ilvl w:val="0"/>
          <w:numId w:val="41"/>
        </w:numPr>
        <w:rPr>
          <w:ins w:id="652" w:author="Peter Bomberg" w:date="2018-01-16T14:09:00Z"/>
          <w:highlight w:val="white"/>
        </w:rPr>
      </w:pPr>
      <w:bookmarkStart w:id="653" w:name="_Hlk503458738"/>
      <w:ins w:id="654" w:author="Peter Bomberg" w:date="2018-01-16T14:09:00Z">
        <w:r>
          <w:rPr>
            <w:highlight w:val="white"/>
          </w:rPr>
          <w:t xml:space="preserve">Verification </w:t>
        </w:r>
        <w:r w:rsidR="00436739" w:rsidRPr="00436739">
          <w:rPr>
            <w:highlight w:val="white"/>
          </w:rPr>
          <w:t xml:space="preserve">that no additional sections </w:t>
        </w:r>
        <w:r>
          <w:rPr>
            <w:highlight w:val="white"/>
          </w:rPr>
          <w:t>are</w:t>
        </w:r>
        <w:r w:rsidR="00436739" w:rsidRPr="00436739">
          <w:rPr>
            <w:highlight w:val="white"/>
          </w:rPr>
          <w:t xml:space="preserve"> included is currently not validated, however it is planned to introduce this in the future.</w:t>
        </w:r>
        <w:bookmarkEnd w:id="653"/>
      </w:ins>
    </w:p>
    <w:p w14:paraId="1BAF8713" w14:textId="77777777" w:rsidR="00E83024" w:rsidRDefault="00436739" w:rsidP="00524F29">
      <w:pPr>
        <w:pStyle w:val="ListParagraph"/>
        <w:numPr>
          <w:ilvl w:val="1"/>
          <w:numId w:val="64"/>
        </w:numPr>
        <w:rPr>
          <w:del w:id="655" w:author="Peter Bomberg" w:date="2018-01-16T14:09:00Z"/>
        </w:rPr>
      </w:pPr>
      <w:r w:rsidRPr="0057498E">
        <w:rPr>
          <w:highlight w:val="white"/>
        </w:rPr>
        <w:t xml:space="preserve">DT Rule </w:t>
      </w:r>
      <w:del w:id="656" w:author="Peter Bomberg" w:date="2018-01-16T14:09:00Z">
        <w:r w:rsidR="00E83024">
          <w:delText>36,</w:delText>
        </w:r>
      </w:del>
      <w:ins w:id="657" w:author="Peter Bomberg" w:date="2018-01-16T14:09:00Z">
        <w:r w:rsidRPr="0057498E">
          <w:rPr>
            <w:highlight w:val="white"/>
          </w:rPr>
          <w:t>9</w:t>
        </w:r>
      </w:ins>
      <w:r w:rsidRPr="0057498E">
        <w:rPr>
          <w:highlight w:val="white"/>
        </w:rPr>
        <w:t xml:space="preserve"> identifies that </w:t>
      </w:r>
      <w:del w:id="658" w:author="Peter Bomberg" w:date="2018-01-16T14:09:00Z">
        <w:r w:rsidR="00E83024">
          <w:delText>a</w:delText>
        </w:r>
        <w:r w:rsidR="00E83024" w:rsidRPr="00FA6AEE">
          <w:delText xml:space="preserve">n inappropriate </w:delText>
        </w:r>
      </w:del>
      <w:ins w:id="659" w:author="Peter Bomberg" w:date="2018-01-16T14:09:00Z">
        <w:r w:rsidRPr="0057498E">
          <w:rPr>
            <w:highlight w:val="white"/>
          </w:rPr>
          <w:t xml:space="preserve">the </w:t>
        </w:r>
      </w:ins>
      <w:r w:rsidRPr="0057498E">
        <w:rPr>
          <w:highlight w:val="white"/>
        </w:rPr>
        <w:t xml:space="preserve">section </w:t>
      </w:r>
      <w:del w:id="660" w:author="Peter Bomberg" w:date="2018-01-16T14:09:00Z">
        <w:r w:rsidR="00E83024" w:rsidRPr="00FA6AEE">
          <w:delText>was included</w:delText>
        </w:r>
      </w:del>
    </w:p>
    <w:p w14:paraId="60FE8482" w14:textId="4EED88E7" w:rsidR="00436739" w:rsidRPr="0057498E" w:rsidRDefault="00E83024" w:rsidP="00F073CE">
      <w:pPr>
        <w:pStyle w:val="ListParagraph"/>
        <w:numPr>
          <w:ilvl w:val="0"/>
          <w:numId w:val="41"/>
        </w:numPr>
        <w:rPr>
          <w:highlight w:val="white"/>
        </w:rPr>
      </w:pPr>
      <w:del w:id="661" w:author="Peter Bomberg" w:date="2018-01-16T14:09:00Z">
        <w:r w:rsidRPr="00FA6AEE">
          <w:delText>DT Rule 37</w:delText>
        </w:r>
        <w:r>
          <w:delText>,</w:delText>
        </w:r>
        <w:r w:rsidRPr="00FA6AEE">
          <w:delText xml:space="preserve"> identifies that an</w:delText>
        </w:r>
      </w:del>
      <w:ins w:id="662" w:author="Peter Bomberg" w:date="2018-01-16T14:09:00Z">
        <w:r w:rsidR="00436739" w:rsidRPr="0057498E">
          <w:rPr>
            <w:highlight w:val="white"/>
          </w:rPr>
          <w:t>is</w:t>
        </w:r>
      </w:ins>
      <w:r w:rsidR="00436739" w:rsidRPr="0057498E">
        <w:rPr>
          <w:highlight w:val="white"/>
        </w:rPr>
        <w:t xml:space="preserve"> incorrect </w:t>
      </w:r>
      <w:del w:id="663" w:author="Peter Bomberg" w:date="2018-01-16T14:09:00Z">
        <w:r w:rsidRPr="00FA6AEE">
          <w:delText>number of sections were included.</w:delText>
        </w:r>
      </w:del>
      <w:ins w:id="664" w:author="Peter Bomberg" w:date="2018-01-16T14:09:00Z">
        <w:r w:rsidR="00436739" w:rsidRPr="0057498E">
          <w:rPr>
            <w:highlight w:val="white"/>
          </w:rPr>
          <w:t>or contextually incorrect.</w:t>
        </w:r>
      </w:ins>
    </w:p>
    <w:p w14:paraId="1F2E5B80" w14:textId="1B69B04D" w:rsidR="00436739" w:rsidRPr="0057498E" w:rsidRDefault="00436739" w:rsidP="00F073CE">
      <w:pPr>
        <w:pStyle w:val="ListParagraph"/>
        <w:numPr>
          <w:ilvl w:val="0"/>
          <w:numId w:val="41"/>
        </w:numPr>
        <w:rPr>
          <w:highlight w:val="white"/>
        </w:rPr>
      </w:pPr>
      <w:r w:rsidRPr="0057498E">
        <w:rPr>
          <w:highlight w:val="white"/>
        </w:rPr>
        <w:t xml:space="preserve">DT Rule </w:t>
      </w:r>
      <w:del w:id="665" w:author="Peter Bomberg" w:date="2018-01-16T14:09:00Z">
        <w:r w:rsidR="00E83024">
          <w:delText>40,</w:delText>
        </w:r>
      </w:del>
      <w:ins w:id="666" w:author="Peter Bomberg" w:date="2018-01-16T14:09:00Z">
        <w:r w:rsidRPr="0057498E">
          <w:rPr>
            <w:highlight w:val="white"/>
          </w:rPr>
          <w:t>10</w:t>
        </w:r>
      </w:ins>
      <w:r w:rsidRPr="0057498E">
        <w:rPr>
          <w:highlight w:val="white"/>
        </w:rPr>
        <w:t xml:space="preserve"> identifies that the section sequence </w:t>
      </w:r>
      <w:del w:id="667" w:author="Peter Bomberg" w:date="2018-01-16T14:09:00Z">
        <w:r w:rsidR="00E83024">
          <w:delText>does not match the IG</w:delText>
        </w:r>
      </w:del>
      <w:ins w:id="668" w:author="Peter Bomberg" w:date="2018-01-16T14:09:00Z">
        <w:r w:rsidRPr="0057498E">
          <w:rPr>
            <w:highlight w:val="white"/>
          </w:rPr>
          <w:t>is incorrect or contextually incorrect</w:t>
        </w:r>
      </w:ins>
      <w:r w:rsidRPr="0057498E">
        <w:rPr>
          <w:highlight w:val="white"/>
        </w:rPr>
        <w:t>.</w:t>
      </w:r>
    </w:p>
    <w:p w14:paraId="16B06FFB" w14:textId="77777777" w:rsidR="00436739" w:rsidRPr="0057498E" w:rsidRDefault="00436739" w:rsidP="00F073CE">
      <w:pPr>
        <w:pStyle w:val="ListParagraph"/>
        <w:numPr>
          <w:ilvl w:val="0"/>
          <w:numId w:val="41"/>
        </w:numPr>
        <w:rPr>
          <w:ins w:id="669" w:author="Peter Bomberg" w:date="2018-01-16T14:09:00Z"/>
        </w:rPr>
      </w:pPr>
      <w:ins w:id="670" w:author="Peter Bomberg" w:date="2018-01-16T14:09:00Z">
        <w:r>
          <w:rPr>
            <w:highlight w:val="white"/>
          </w:rPr>
          <w:t>DT</w:t>
        </w:r>
        <w:r w:rsidRPr="0057498E">
          <w:rPr>
            <w:highlight w:val="white"/>
          </w:rPr>
          <w:t xml:space="preserve"> Rule 1</w:t>
        </w:r>
        <w:r>
          <w:rPr>
            <w:highlight w:val="white"/>
          </w:rPr>
          <w:t>6</w:t>
        </w:r>
        <w:r w:rsidRPr="0057498E">
          <w:rPr>
            <w:highlight w:val="white"/>
          </w:rPr>
          <w:t xml:space="preserve"> identifies that the</w:t>
        </w:r>
        <w:r>
          <w:rPr>
            <w:highlight w:val="white"/>
          </w:rPr>
          <w:t xml:space="preserve">re is a notification flag for the </w:t>
        </w:r>
        <w:r w:rsidRPr="0057498E">
          <w:rPr>
            <w:highlight w:val="white"/>
          </w:rPr>
          <w:t>content.</w:t>
        </w:r>
      </w:ins>
    </w:p>
    <w:p w14:paraId="1BFBEE15" w14:textId="77777777" w:rsidR="00C243A3" w:rsidRPr="00E94821" w:rsidRDefault="00C243A3" w:rsidP="00436739">
      <w:pPr>
        <w:pStyle w:val="ListParagraph"/>
        <w:numPr>
          <w:ilvl w:val="0"/>
          <w:numId w:val="0"/>
        </w:numPr>
        <w:ind w:left="576"/>
      </w:pPr>
    </w:p>
    <w:p w14:paraId="6D0FD678" w14:textId="77777777" w:rsidR="00C243A3" w:rsidRPr="00C243A3" w:rsidRDefault="00436739" w:rsidP="00524F29">
      <w:pPr>
        <w:pStyle w:val="ListParagraph"/>
        <w:numPr>
          <w:ilvl w:val="0"/>
          <w:numId w:val="64"/>
        </w:numPr>
        <w:rPr>
          <w:del w:id="671" w:author="Peter Bomberg" w:date="2018-01-16T14:09:00Z"/>
        </w:rPr>
      </w:pPr>
      <w:r w:rsidRPr="00E94821">
        <w:t xml:space="preserve">Each section shall have </w:t>
      </w:r>
      <w:ins w:id="672" w:author="Peter Bomberg" w:date="2018-01-16T14:09:00Z">
        <w:r>
          <w:t xml:space="preserve">an </w:t>
        </w:r>
      </w:ins>
      <w:r w:rsidR="00C243A3" w:rsidRPr="00E94821">
        <w:t>effectiveTime</w:t>
      </w:r>
      <w:del w:id="673" w:author="Peter Bomberg" w:date="2018-01-16T14:09:00Z">
        <w:r w:rsidR="00C243A3">
          <w:delText xml:space="preserve"> information</w:delText>
        </w:r>
        <w:r w:rsidR="00C53D71">
          <w:delText>,</w:delText>
        </w:r>
      </w:del>
      <w:ins w:id="674" w:author="Peter Bomberg" w:date="2018-01-16T14:09:00Z">
        <w:r>
          <w:t>.l</w:t>
        </w:r>
        <w:r w:rsidR="00C243A3" w:rsidRPr="00E94821">
          <w:t xml:space="preserve">ow </w:t>
        </w:r>
        <w:r>
          <w:t>element</w:t>
        </w:r>
      </w:ins>
      <w:r>
        <w:t xml:space="preserve"> that captures the</w:t>
      </w:r>
      <w:del w:id="675" w:author="Peter Bomberg" w:date="2018-01-16T14:09:00Z">
        <w:r w:rsidR="00C53D71">
          <w:delText xml:space="preserve"> </w:delText>
        </w:r>
        <w:r w:rsidR="00C243A3" w:rsidRPr="00737695">
          <w:delText xml:space="preserve">Date of Initial Approval </w:delText>
        </w:r>
        <w:r w:rsidR="00C243A3">
          <w:delText xml:space="preserve">and the </w:delText>
        </w:r>
        <w:r w:rsidR="00C53D71" w:rsidRPr="00C53D71">
          <w:delText xml:space="preserve">Date of Revision of the specific </w:delText>
        </w:r>
        <w:r w:rsidR="00C53D71">
          <w:delText>section</w:delText>
        </w:r>
        <w:r w:rsidR="00C53D71" w:rsidRPr="00C53D71">
          <w:delText>.</w:delText>
        </w:r>
      </w:del>
    </w:p>
    <w:p w14:paraId="13A3989B" w14:textId="77777777" w:rsidR="00C243A3" w:rsidRDefault="00C243A3" w:rsidP="00524F29">
      <w:pPr>
        <w:pStyle w:val="ListParagraph"/>
        <w:numPr>
          <w:ilvl w:val="1"/>
          <w:numId w:val="64"/>
        </w:numPr>
        <w:rPr>
          <w:del w:id="676" w:author="Peter Bomberg" w:date="2018-01-16T14:09:00Z"/>
        </w:rPr>
      </w:pPr>
      <w:del w:id="677" w:author="Peter Bomberg" w:date="2018-01-16T14:09:00Z">
        <w:r>
          <w:delText>???</w:delText>
        </w:r>
      </w:del>
    </w:p>
    <w:p w14:paraId="06223214" w14:textId="77777777" w:rsidR="00C243A3" w:rsidRDefault="00C243A3" w:rsidP="00C243A3">
      <w:pPr>
        <w:pStyle w:val="ListParagraph"/>
        <w:ind w:left="1296"/>
        <w:rPr>
          <w:del w:id="678" w:author="Peter Bomberg" w:date="2018-01-16T14:09:00Z"/>
        </w:rPr>
      </w:pPr>
    </w:p>
    <w:p w14:paraId="2AE96FB3" w14:textId="68E7CC7B" w:rsidR="00C243A3" w:rsidRPr="00E94821" w:rsidRDefault="00C243A3" w:rsidP="00F073CE">
      <w:pPr>
        <w:pStyle w:val="ListParagraph"/>
        <w:numPr>
          <w:ilvl w:val="1"/>
          <w:numId w:val="7"/>
        </w:numPr>
      </w:pPr>
      <w:del w:id="679" w:author="Peter Bomberg" w:date="2018-01-16T14:09:00Z">
        <w:r w:rsidRPr="00675DAA">
          <w:delText>effectiveTime</w:delText>
        </w:r>
        <w:r w:rsidRPr="00737695">
          <w:delText xml:space="preserve"> Low =</w:delText>
        </w:r>
      </w:del>
      <w:r w:rsidR="00436739">
        <w:t xml:space="preserve"> </w:t>
      </w:r>
      <w:r w:rsidRPr="00E94821">
        <w:t>Date of Initial Approval for the specific content section. Note this value changes if a link target is changed (changing the file content requires the reference to have a new effectiveTime).</w:t>
      </w:r>
    </w:p>
    <w:p w14:paraId="55F9DA92" w14:textId="77777777" w:rsidR="00436739" w:rsidRDefault="00436739" w:rsidP="00F073CE">
      <w:pPr>
        <w:pStyle w:val="ListParagraph"/>
        <w:numPr>
          <w:ilvl w:val="0"/>
          <w:numId w:val="42"/>
        </w:numPr>
        <w:rPr>
          <w:ins w:id="680" w:author="Peter Bomberg" w:date="2018-01-16T14:09:00Z"/>
          <w:highlight w:val="white"/>
        </w:rPr>
      </w:pPr>
      <w:bookmarkStart w:id="681" w:name="_Hlk503476731"/>
      <w:ins w:id="682" w:author="Peter Bomberg" w:date="2018-01-16T14:09:00Z">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ins>
    </w:p>
    <w:bookmarkEnd w:id="681"/>
    <w:p w14:paraId="34358683" w14:textId="77777777" w:rsidR="00C243A3" w:rsidRPr="00E94821" w:rsidRDefault="00C243A3" w:rsidP="00436739">
      <w:pPr>
        <w:pStyle w:val="ListParagraph"/>
        <w:numPr>
          <w:ilvl w:val="0"/>
          <w:numId w:val="0"/>
        </w:numPr>
        <w:ind w:left="576"/>
        <w:rPr>
          <w:moveTo w:id="683" w:author="Peter Bomberg" w:date="2018-01-16T14:09:00Z"/>
        </w:rPr>
      </w:pPr>
      <w:moveToRangeStart w:id="684" w:author="Peter Bomberg" w:date="2018-01-16T14:09:00Z" w:name="move503875117"/>
    </w:p>
    <w:p w14:paraId="1F9C72C3" w14:textId="77777777" w:rsidR="00C243A3" w:rsidRDefault="00436739" w:rsidP="00524F29">
      <w:pPr>
        <w:pStyle w:val="ListParagraph"/>
        <w:numPr>
          <w:ilvl w:val="1"/>
          <w:numId w:val="64"/>
        </w:numPr>
        <w:rPr>
          <w:del w:id="685" w:author="Peter Bomberg" w:date="2018-01-16T14:09:00Z"/>
        </w:rPr>
      </w:pPr>
      <w:moveTo w:id="686" w:author="Peter Bomberg" w:date="2018-01-16T14:09:00Z">
        <w:r w:rsidRPr="00E94821">
          <w:t xml:space="preserve">Each </w:t>
        </w:r>
      </w:moveTo>
      <w:moveToRangeEnd w:id="684"/>
      <w:del w:id="687" w:author="Peter Bomberg" w:date="2018-01-16T14:09:00Z">
        <w:r w:rsidR="00C243A3">
          <w:delText>???</w:delText>
        </w:r>
      </w:del>
    </w:p>
    <w:p w14:paraId="4FEB61C7" w14:textId="77777777" w:rsidR="00C243A3" w:rsidRPr="00737695" w:rsidRDefault="00C243A3" w:rsidP="00C243A3">
      <w:pPr>
        <w:pStyle w:val="ListParagraph"/>
        <w:ind w:left="1296"/>
        <w:rPr>
          <w:del w:id="688" w:author="Peter Bomberg" w:date="2018-01-16T14:09:00Z"/>
        </w:rPr>
      </w:pPr>
    </w:p>
    <w:p w14:paraId="04762756" w14:textId="1412FF50" w:rsidR="00C243A3" w:rsidRDefault="00436739" w:rsidP="00F073CE">
      <w:pPr>
        <w:pStyle w:val="ListParagraph"/>
        <w:numPr>
          <w:ilvl w:val="1"/>
          <w:numId w:val="7"/>
        </w:numPr>
      </w:pPr>
      <w:ins w:id="689" w:author="Peter Bomberg" w:date="2018-01-16T14:09:00Z">
        <w:r w:rsidRPr="00E94821">
          <w:t xml:space="preserve">section shall have </w:t>
        </w:r>
        <w:r>
          <w:t xml:space="preserve">an </w:t>
        </w:r>
      </w:ins>
      <w:r w:rsidRPr="00E94821">
        <w:t>effectiveTime</w:t>
      </w:r>
      <w:del w:id="690" w:author="Peter Bomberg" w:date="2018-01-16T14:09:00Z">
        <w:r w:rsidR="00C243A3" w:rsidRPr="00737695">
          <w:delText xml:space="preserve"> High =</w:delText>
        </w:r>
      </w:del>
      <w:ins w:id="691" w:author="Peter Bomberg" w:date="2018-01-16T14:09:00Z">
        <w:r>
          <w:t>.h</w:t>
        </w:r>
        <w:r w:rsidR="00C243A3" w:rsidRPr="00E94821">
          <w:t xml:space="preserve">igh </w:t>
        </w:r>
        <w:r>
          <w:t>element that captures the</w:t>
        </w:r>
      </w:ins>
      <w:r>
        <w:t xml:space="preserve"> </w:t>
      </w:r>
      <w:r w:rsidR="00C243A3" w:rsidRPr="00E94821">
        <w:t>Date of Revision for the specific content section.</w:t>
      </w:r>
    </w:p>
    <w:p w14:paraId="42031167" w14:textId="77777777" w:rsidR="00436739" w:rsidRDefault="00436739" w:rsidP="00F073CE">
      <w:pPr>
        <w:pStyle w:val="ListParagraph"/>
        <w:numPr>
          <w:ilvl w:val="0"/>
          <w:numId w:val="43"/>
        </w:numPr>
        <w:rPr>
          <w:ins w:id="692" w:author="Peter Bomberg" w:date="2018-01-16T14:09:00Z"/>
          <w:highlight w:val="white"/>
        </w:rPr>
      </w:pPr>
      <w:ins w:id="693" w:author="Peter Bomberg" w:date="2018-01-16T14:09:00Z">
        <w:r>
          <w:rPr>
            <w:highlight w:val="white"/>
          </w:rPr>
          <w:t xml:space="preserve">DT </w:t>
        </w:r>
        <w:r w:rsidRPr="0057498E">
          <w:rPr>
            <w:highlight w:val="white"/>
          </w:rPr>
          <w:t xml:space="preserve">Rule </w:t>
        </w:r>
        <w:r>
          <w:rPr>
            <w:highlight w:val="white"/>
          </w:rPr>
          <w:t>15</w:t>
        </w:r>
        <w:r w:rsidRPr="0057498E">
          <w:rPr>
            <w:highlight w:val="white"/>
          </w:rPr>
          <w:t xml:space="preserve"> identifies that </w:t>
        </w:r>
        <w:r>
          <w:rPr>
            <w:highlight w:val="white"/>
          </w:rPr>
          <w:t>required content is missing</w:t>
        </w:r>
        <w:r w:rsidRPr="0057498E">
          <w:rPr>
            <w:highlight w:val="white"/>
          </w:rPr>
          <w:t>.</w:t>
        </w:r>
      </w:ins>
    </w:p>
    <w:p w14:paraId="2E055401" w14:textId="77777777" w:rsidR="00436739" w:rsidRPr="00E94821" w:rsidRDefault="00436739" w:rsidP="00436739">
      <w:pPr>
        <w:pStyle w:val="ListParagraph"/>
        <w:numPr>
          <w:ilvl w:val="0"/>
          <w:numId w:val="0"/>
        </w:numPr>
        <w:ind w:left="576"/>
      </w:pPr>
    </w:p>
    <w:p w14:paraId="37D968BE" w14:textId="77777777" w:rsidR="00C243A3" w:rsidRDefault="00C243A3" w:rsidP="00C243A3">
      <w:pPr>
        <w:pStyle w:val="Heading2"/>
        <w:rPr>
          <w:del w:id="694" w:author="Peter Bomberg" w:date="2018-01-16T14:09:00Z"/>
        </w:rPr>
      </w:pPr>
      <w:bookmarkStart w:id="695" w:name="_Toc500865054"/>
      <w:r w:rsidRPr="00E94821">
        <w:t>Title Page Information</w:t>
      </w:r>
      <w:del w:id="696" w:author="Peter Bomberg" w:date="2018-01-16T14:09:00Z">
        <w:r w:rsidRPr="009C3572">
          <w:rPr>
            <w:highlight w:val="white"/>
          </w:rPr>
          <w:delText xml:space="preserve"> </w:delText>
        </w:r>
        <w:r>
          <w:rPr>
            <w:highlight w:val="white"/>
          </w:rPr>
          <w:delText>Section</w:delText>
        </w:r>
        <w:r>
          <w:delText xml:space="preserve"> Validation</w:delText>
        </w:r>
        <w:bookmarkEnd w:id="695"/>
      </w:del>
    </w:p>
    <w:p w14:paraId="2E2B3513" w14:textId="2A942235" w:rsidR="00C243A3" w:rsidRDefault="00C243A3" w:rsidP="00F073CE">
      <w:pPr>
        <w:pStyle w:val="ListParagraph"/>
        <w:numPr>
          <w:ilvl w:val="1"/>
          <w:numId w:val="7"/>
        </w:numPr>
      </w:pPr>
      <w:del w:id="697" w:author="Peter Bomberg" w:date="2018-01-16T14:09:00Z">
        <w:r>
          <w:delText>This se</w:delText>
        </w:r>
        <w:r w:rsidRPr="002761F7">
          <w:rPr>
            <w:rFonts w:eastAsia="Times New Roman"/>
            <w:lang w:eastAsia="en-CA"/>
          </w:rPr>
          <w:delText>ction</w:delText>
        </w:r>
      </w:del>
      <w:ins w:id="698" w:author="Peter Bomberg" w:date="2018-01-16T14:09:00Z">
        <w:r w:rsidR="00436739">
          <w:t>,</w:t>
        </w:r>
      </w:ins>
      <w:r w:rsidR="00436739">
        <w:t xml:space="preserve"> </w:t>
      </w:r>
      <w:r w:rsidRPr="00E94821">
        <w:t xml:space="preserve">shall not contain any content </w:t>
      </w:r>
      <w:r w:rsidRPr="00436739">
        <w:t>other than nested content sections</w:t>
      </w:r>
      <w:r w:rsidRPr="00E94821">
        <w:t>.</w:t>
      </w:r>
    </w:p>
    <w:p w14:paraId="1F674C7E" w14:textId="2ECA56AE" w:rsidR="006D6B35" w:rsidRPr="0057498E" w:rsidRDefault="006D6B35" w:rsidP="00F073CE">
      <w:pPr>
        <w:pStyle w:val="ListParagraph"/>
        <w:numPr>
          <w:ilvl w:val="0"/>
          <w:numId w:val="44"/>
        </w:numPr>
        <w:rPr>
          <w:highlight w:val="white"/>
        </w:rPr>
      </w:pPr>
      <w:bookmarkStart w:id="699" w:name="_Hlk503477249"/>
      <w:r w:rsidRPr="0057498E">
        <w:rPr>
          <w:highlight w:val="white"/>
        </w:rPr>
        <w:t xml:space="preserve">DT Rule </w:t>
      </w:r>
      <w:del w:id="700" w:author="Peter Bomberg" w:date="2018-01-16T14:09:00Z">
        <w:r w:rsidR="00C243A3">
          <w:delText>43 and 44 identify</w:delText>
        </w:r>
      </w:del>
      <w:ins w:id="701" w:author="Peter Bomberg" w:date="2018-01-16T14:09:00Z">
        <w:r w:rsidRPr="0057498E">
          <w:rPr>
            <w:highlight w:val="white"/>
          </w:rPr>
          <w:t>4 identifies</w:t>
        </w:r>
      </w:ins>
      <w:r w:rsidRPr="0057498E">
        <w:rPr>
          <w:highlight w:val="white"/>
        </w:rPr>
        <w:t xml:space="preserve"> that </w:t>
      </w:r>
      <w:del w:id="702" w:author="Peter Bomberg" w:date="2018-01-16T14:09:00Z">
        <w:r w:rsidR="00C243A3">
          <w:delText>there is</w:delText>
        </w:r>
      </w:del>
      <w:ins w:id="703" w:author="Peter Bomberg" w:date="2018-01-16T14:09:00Z">
        <w:r w:rsidRPr="0057498E">
          <w:rPr>
            <w:highlight w:val="white"/>
          </w:rPr>
          <w:t xml:space="preserve">the </w:t>
        </w:r>
        <w:r>
          <w:rPr>
            <w:highlight w:val="white"/>
          </w:rPr>
          <w:t xml:space="preserve">section </w:t>
        </w:r>
        <w:r w:rsidRPr="0057498E">
          <w:rPr>
            <w:highlight w:val="white"/>
          </w:rPr>
          <w:t>has</w:t>
        </w:r>
      </w:ins>
      <w:r w:rsidRPr="0057498E">
        <w:rPr>
          <w:highlight w:val="white"/>
        </w:rPr>
        <w:t xml:space="preserve"> content.</w:t>
      </w:r>
    </w:p>
    <w:bookmarkEnd w:id="699"/>
    <w:p w14:paraId="06D6AF53" w14:textId="77777777" w:rsidR="006D6B35" w:rsidRDefault="006D6B35" w:rsidP="006D6B35">
      <w:pPr>
        <w:pStyle w:val="ListParagraph"/>
        <w:numPr>
          <w:ilvl w:val="0"/>
          <w:numId w:val="0"/>
        </w:numPr>
        <w:ind w:left="576"/>
      </w:pPr>
    </w:p>
    <w:p w14:paraId="236C1DCA" w14:textId="77777777" w:rsidR="00551F0A" w:rsidRDefault="00551F0A" w:rsidP="00551F0A">
      <w:pPr>
        <w:pStyle w:val="Heading2"/>
        <w:rPr>
          <w:del w:id="704" w:author="Peter Bomberg" w:date="2018-01-16T14:09:00Z"/>
        </w:rPr>
      </w:pPr>
      <w:bookmarkStart w:id="705" w:name="_Toc500865055"/>
      <w:r w:rsidRPr="00E94821">
        <w:t>Part I: Health Professional Information</w:t>
      </w:r>
      <w:r w:rsidRPr="00436739">
        <w:t xml:space="preserve"> </w:t>
      </w:r>
      <w:del w:id="706" w:author="Peter Bomberg" w:date="2018-01-16T14:09:00Z">
        <w:r>
          <w:rPr>
            <w:highlight w:val="white"/>
          </w:rPr>
          <w:delText>Section</w:delText>
        </w:r>
        <w:r>
          <w:delText xml:space="preserve"> Validation</w:delText>
        </w:r>
        <w:bookmarkEnd w:id="705"/>
      </w:del>
    </w:p>
    <w:p w14:paraId="4DB39BA8" w14:textId="05BF9A4A" w:rsidR="00976696" w:rsidRPr="00E94821" w:rsidRDefault="00976696" w:rsidP="00F073CE">
      <w:pPr>
        <w:pStyle w:val="ListParagraph"/>
        <w:numPr>
          <w:ilvl w:val="1"/>
          <w:numId w:val="7"/>
        </w:numPr>
      </w:pPr>
      <w:del w:id="707" w:author="Peter Bomberg" w:date="2018-01-16T14:09:00Z">
        <w:r>
          <w:delText xml:space="preserve">This </w:delText>
        </w:r>
      </w:del>
      <w:r w:rsidR="006D6B35">
        <w:t>s</w:t>
      </w:r>
      <w:r w:rsidR="00551F0A" w:rsidRPr="00436739">
        <w:t>ection</w:t>
      </w:r>
      <w:ins w:id="708" w:author="Peter Bomberg" w:date="2018-01-16T14:09:00Z">
        <w:r w:rsidR="006D6B35">
          <w:t>,</w:t>
        </w:r>
      </w:ins>
      <w:r w:rsidR="006D6B35">
        <w:t xml:space="preserve"> </w:t>
      </w:r>
      <w:r w:rsidRPr="00E94821">
        <w:t xml:space="preserve">shall not contain any content </w:t>
      </w:r>
      <w:r w:rsidRPr="00436739">
        <w:t>other than nested content sections</w:t>
      </w:r>
      <w:r w:rsidRPr="00E94821">
        <w:t>.</w:t>
      </w:r>
    </w:p>
    <w:p w14:paraId="39BB2FE7" w14:textId="58DFC6F7" w:rsidR="006D6B35" w:rsidRPr="0057498E" w:rsidRDefault="006D6B35" w:rsidP="00F073CE">
      <w:pPr>
        <w:pStyle w:val="ListParagraph"/>
        <w:numPr>
          <w:ilvl w:val="0"/>
          <w:numId w:val="45"/>
        </w:numPr>
        <w:rPr>
          <w:highlight w:val="white"/>
        </w:rPr>
      </w:pPr>
      <w:bookmarkStart w:id="709" w:name="_Hlk503477281"/>
      <w:r w:rsidRPr="0057498E">
        <w:rPr>
          <w:highlight w:val="white"/>
        </w:rPr>
        <w:t xml:space="preserve">DT Rule </w:t>
      </w:r>
      <w:del w:id="710" w:author="Peter Bomberg" w:date="2018-01-16T14:09:00Z">
        <w:r w:rsidR="00976696">
          <w:delText>43 and 44 identify</w:delText>
        </w:r>
      </w:del>
      <w:ins w:id="711" w:author="Peter Bomberg" w:date="2018-01-16T14:09:00Z">
        <w:r w:rsidRPr="0057498E">
          <w:rPr>
            <w:highlight w:val="white"/>
          </w:rPr>
          <w:t>4 identifies</w:t>
        </w:r>
      </w:ins>
      <w:r w:rsidRPr="0057498E">
        <w:rPr>
          <w:highlight w:val="white"/>
        </w:rPr>
        <w:t xml:space="preserve"> that </w:t>
      </w:r>
      <w:del w:id="712" w:author="Peter Bomberg" w:date="2018-01-16T14:09:00Z">
        <w:r w:rsidR="00976696">
          <w:delText>there is</w:delText>
        </w:r>
      </w:del>
      <w:ins w:id="713" w:author="Peter Bomberg" w:date="2018-01-16T14:09:00Z">
        <w:r w:rsidRPr="0057498E">
          <w:rPr>
            <w:highlight w:val="white"/>
          </w:rPr>
          <w:t xml:space="preserve">the </w:t>
        </w:r>
        <w:r>
          <w:rPr>
            <w:highlight w:val="white"/>
          </w:rPr>
          <w:t xml:space="preserve">section </w:t>
        </w:r>
        <w:r w:rsidRPr="0057498E">
          <w:rPr>
            <w:highlight w:val="white"/>
          </w:rPr>
          <w:t>has</w:t>
        </w:r>
      </w:ins>
      <w:r w:rsidRPr="0057498E">
        <w:rPr>
          <w:highlight w:val="white"/>
        </w:rPr>
        <w:t xml:space="preserve"> content.</w:t>
      </w:r>
    </w:p>
    <w:bookmarkEnd w:id="709"/>
    <w:p w14:paraId="5EDFEBF7" w14:textId="77777777" w:rsidR="00551F0A" w:rsidRPr="00E94821" w:rsidRDefault="00551F0A" w:rsidP="006D6B35">
      <w:pPr>
        <w:pStyle w:val="ListParagraph"/>
        <w:numPr>
          <w:ilvl w:val="0"/>
          <w:numId w:val="0"/>
        </w:numPr>
        <w:ind w:left="576"/>
      </w:pPr>
    </w:p>
    <w:p w14:paraId="1BE0C700" w14:textId="77777777" w:rsidR="00551F0A" w:rsidRPr="003C43E4" w:rsidRDefault="00551F0A" w:rsidP="00551F0A">
      <w:pPr>
        <w:pStyle w:val="Heading2"/>
        <w:rPr>
          <w:del w:id="714" w:author="Peter Bomberg" w:date="2018-01-16T14:09:00Z"/>
          <w:lang w:val="fr-CA"/>
        </w:rPr>
      </w:pPr>
      <w:bookmarkStart w:id="715" w:name="_Toc500865056"/>
      <w:r w:rsidRPr="00436739">
        <w:t xml:space="preserve">Part II: Scientific Information </w:t>
      </w:r>
      <w:del w:id="716" w:author="Peter Bomberg" w:date="2018-01-16T14:09:00Z">
        <w:r w:rsidRPr="003C43E4">
          <w:rPr>
            <w:lang w:val="fr-CA"/>
          </w:rPr>
          <w:delText>Section Validation</w:delText>
        </w:r>
        <w:bookmarkEnd w:id="715"/>
      </w:del>
    </w:p>
    <w:p w14:paraId="07EEEC9C" w14:textId="193F199A" w:rsidR="00976696" w:rsidRPr="00E94821" w:rsidRDefault="00976696" w:rsidP="00F073CE">
      <w:pPr>
        <w:pStyle w:val="ListParagraph"/>
        <w:numPr>
          <w:ilvl w:val="1"/>
          <w:numId w:val="7"/>
        </w:numPr>
      </w:pPr>
      <w:del w:id="717" w:author="Peter Bomberg" w:date="2018-01-16T14:09:00Z">
        <w:r>
          <w:delText xml:space="preserve">This </w:delText>
        </w:r>
      </w:del>
      <w:r w:rsidR="006D6B35">
        <w:t>s</w:t>
      </w:r>
      <w:r w:rsidR="00551F0A" w:rsidRPr="00436739">
        <w:t>ection</w:t>
      </w:r>
      <w:ins w:id="718" w:author="Peter Bomberg" w:date="2018-01-16T14:09:00Z">
        <w:r w:rsidR="006D6B35">
          <w:t>,</w:t>
        </w:r>
      </w:ins>
      <w:r w:rsidR="006D6B35">
        <w:t xml:space="preserve"> </w:t>
      </w:r>
      <w:r w:rsidRPr="00E94821">
        <w:t xml:space="preserve">shall not contain any content </w:t>
      </w:r>
      <w:r w:rsidRPr="00436739">
        <w:t>other than nested content sections</w:t>
      </w:r>
      <w:r w:rsidRPr="00E94821">
        <w:t>.</w:t>
      </w:r>
    </w:p>
    <w:p w14:paraId="4B32988D" w14:textId="58C22915" w:rsidR="006D6B35" w:rsidRPr="0057498E" w:rsidRDefault="006D6B35" w:rsidP="00F073CE">
      <w:pPr>
        <w:pStyle w:val="ListParagraph"/>
        <w:numPr>
          <w:ilvl w:val="0"/>
          <w:numId w:val="46"/>
        </w:numPr>
        <w:rPr>
          <w:highlight w:val="white"/>
        </w:rPr>
      </w:pPr>
      <w:r w:rsidRPr="0057498E">
        <w:rPr>
          <w:highlight w:val="white"/>
        </w:rPr>
        <w:t xml:space="preserve">DT Rule </w:t>
      </w:r>
      <w:del w:id="719" w:author="Peter Bomberg" w:date="2018-01-16T14:09:00Z">
        <w:r w:rsidR="00976696">
          <w:delText>43 and 44 identify</w:delText>
        </w:r>
      </w:del>
      <w:ins w:id="720" w:author="Peter Bomberg" w:date="2018-01-16T14:09:00Z">
        <w:r w:rsidRPr="0057498E">
          <w:rPr>
            <w:highlight w:val="white"/>
          </w:rPr>
          <w:t>4 identifies</w:t>
        </w:r>
      </w:ins>
      <w:r w:rsidRPr="0057498E">
        <w:rPr>
          <w:highlight w:val="white"/>
        </w:rPr>
        <w:t xml:space="preserve"> that </w:t>
      </w:r>
      <w:del w:id="721" w:author="Peter Bomberg" w:date="2018-01-16T14:09:00Z">
        <w:r w:rsidR="00976696">
          <w:delText>there is</w:delText>
        </w:r>
      </w:del>
      <w:ins w:id="722" w:author="Peter Bomberg" w:date="2018-01-16T14:09:00Z">
        <w:r w:rsidRPr="0057498E">
          <w:rPr>
            <w:highlight w:val="white"/>
          </w:rPr>
          <w:t xml:space="preserve">the </w:t>
        </w:r>
        <w:r>
          <w:rPr>
            <w:highlight w:val="white"/>
          </w:rPr>
          <w:t xml:space="preserve">section </w:t>
        </w:r>
        <w:r w:rsidRPr="0057498E">
          <w:rPr>
            <w:highlight w:val="white"/>
          </w:rPr>
          <w:t>has</w:t>
        </w:r>
      </w:ins>
      <w:r w:rsidRPr="0057498E">
        <w:rPr>
          <w:highlight w:val="white"/>
        </w:rPr>
        <w:t xml:space="preserve"> content.</w:t>
      </w:r>
    </w:p>
    <w:p w14:paraId="73F7CE32" w14:textId="7D45DA4D" w:rsidR="00976696" w:rsidRDefault="00976696" w:rsidP="006D6B35">
      <w:pPr>
        <w:pStyle w:val="ListParagraph"/>
        <w:numPr>
          <w:ilvl w:val="0"/>
          <w:numId w:val="0"/>
        </w:numPr>
        <w:ind w:left="576"/>
      </w:pPr>
    </w:p>
    <w:p w14:paraId="2BAEED63" w14:textId="77777777" w:rsidR="00551F0A" w:rsidRDefault="00551F0A" w:rsidP="00551F0A">
      <w:pPr>
        <w:pStyle w:val="Heading2"/>
        <w:rPr>
          <w:del w:id="723" w:author="Peter Bomberg" w:date="2018-01-16T14:09:00Z"/>
          <w:lang w:val="fr-CA"/>
        </w:rPr>
      </w:pPr>
      <w:bookmarkStart w:id="724" w:name="_Toc500865057"/>
      <w:r w:rsidRPr="00436739">
        <w:t xml:space="preserve">Part III: Consumer Information </w:t>
      </w:r>
      <w:del w:id="725" w:author="Peter Bomberg" w:date="2018-01-16T14:09:00Z">
        <w:r w:rsidRPr="003C43E4">
          <w:rPr>
            <w:lang w:val="fr-CA"/>
          </w:rPr>
          <w:delText>Section Validation</w:delText>
        </w:r>
        <w:bookmarkEnd w:id="724"/>
      </w:del>
    </w:p>
    <w:p w14:paraId="3633D712" w14:textId="70D5B1E0" w:rsidR="00976696" w:rsidRDefault="00976696" w:rsidP="00F073CE">
      <w:pPr>
        <w:pStyle w:val="ListParagraph"/>
        <w:numPr>
          <w:ilvl w:val="1"/>
          <w:numId w:val="7"/>
        </w:numPr>
      </w:pPr>
      <w:del w:id="726" w:author="Peter Bomberg" w:date="2018-01-16T14:09:00Z">
        <w:r>
          <w:lastRenderedPageBreak/>
          <w:delText xml:space="preserve">This </w:delText>
        </w:r>
      </w:del>
      <w:r w:rsidR="006D6B35">
        <w:t>s</w:t>
      </w:r>
      <w:r w:rsidR="00551F0A" w:rsidRPr="00436739">
        <w:t>ection</w:t>
      </w:r>
      <w:ins w:id="727" w:author="Peter Bomberg" w:date="2018-01-16T14:09:00Z">
        <w:r w:rsidR="006D6B35">
          <w:t>,</w:t>
        </w:r>
      </w:ins>
      <w:r w:rsidR="006D6B35">
        <w:t xml:space="preserve"> </w:t>
      </w:r>
      <w:r w:rsidRPr="00E94821">
        <w:t xml:space="preserve">shall not contain any content </w:t>
      </w:r>
      <w:r w:rsidRPr="00436739">
        <w:t>other than nested content sections</w:t>
      </w:r>
      <w:r w:rsidRPr="00E94821">
        <w:t>.</w:t>
      </w:r>
    </w:p>
    <w:p w14:paraId="4A76BA13" w14:textId="77777777" w:rsidR="00976696" w:rsidRPr="00976696" w:rsidRDefault="006D6B35" w:rsidP="00524F29">
      <w:pPr>
        <w:pStyle w:val="ListParagraph"/>
        <w:numPr>
          <w:ilvl w:val="0"/>
          <w:numId w:val="65"/>
        </w:numPr>
        <w:rPr>
          <w:del w:id="728" w:author="Peter Bomberg" w:date="2018-01-16T14:09:00Z"/>
        </w:rPr>
      </w:pPr>
      <w:r w:rsidRPr="0057498E">
        <w:rPr>
          <w:highlight w:val="white"/>
        </w:rPr>
        <w:t xml:space="preserve">DT Rule </w:t>
      </w:r>
      <w:del w:id="729" w:author="Peter Bomberg" w:date="2018-01-16T14:09:00Z">
        <w:r w:rsidR="00976696">
          <w:delText>43 and 44 identify</w:delText>
        </w:r>
      </w:del>
      <w:ins w:id="730" w:author="Peter Bomberg" w:date="2018-01-16T14:09:00Z">
        <w:r w:rsidRPr="0057498E">
          <w:rPr>
            <w:highlight w:val="white"/>
          </w:rPr>
          <w:t>4 identifies</w:t>
        </w:r>
      </w:ins>
      <w:r w:rsidRPr="0057498E">
        <w:rPr>
          <w:highlight w:val="white"/>
        </w:rPr>
        <w:t xml:space="preserve"> that </w:t>
      </w:r>
      <w:del w:id="731" w:author="Peter Bomberg" w:date="2018-01-16T14:09:00Z">
        <w:r w:rsidR="00976696">
          <w:delText>there is content.</w:delText>
        </w:r>
      </w:del>
    </w:p>
    <w:p w14:paraId="47CD3994" w14:textId="77777777" w:rsidR="00551F0A" w:rsidRPr="006B3748" w:rsidRDefault="00551F0A" w:rsidP="00551F0A">
      <w:pPr>
        <w:rPr>
          <w:del w:id="732" w:author="Peter Bomberg" w:date="2018-01-16T14:09:00Z"/>
          <w:lang w:val="en-CA"/>
        </w:rPr>
      </w:pPr>
    </w:p>
    <w:p w14:paraId="12862A59" w14:textId="77777777" w:rsidR="00B41313" w:rsidRDefault="00551F0A" w:rsidP="00B41313">
      <w:pPr>
        <w:pStyle w:val="ListParagraph"/>
        <w:numPr>
          <w:ilvl w:val="0"/>
          <w:numId w:val="0"/>
        </w:numPr>
        <w:ind w:left="720"/>
        <w:rPr>
          <w:moveFrom w:id="733" w:author="Peter Bomberg" w:date="2018-01-16T14:09:00Z"/>
        </w:rPr>
      </w:pPr>
      <w:bookmarkStart w:id="734" w:name="_Toc500865058"/>
      <w:del w:id="735" w:author="Peter Bomberg" w:date="2018-01-16T14:09:00Z">
        <w:r>
          <w:delText>Sponsor Name</w:delText>
        </w:r>
        <w:r w:rsidRPr="009C3572">
          <w:rPr>
            <w:highlight w:val="white"/>
          </w:rPr>
          <w:delText xml:space="preserve"> </w:delText>
        </w:r>
        <w:r>
          <w:rPr>
            <w:highlight w:val="white"/>
          </w:rPr>
          <w:delText>Section</w:delText>
        </w:r>
        <w:r>
          <w:delText xml:space="preserve"> Validation</w:delText>
        </w:r>
      </w:del>
      <w:bookmarkEnd w:id="734"/>
      <w:moveFromRangeStart w:id="736" w:author="Peter Bomberg" w:date="2018-01-16T14:09:00Z" w:name="move503875106"/>
    </w:p>
    <w:p w14:paraId="687F2FD7" w14:textId="77777777" w:rsidR="00551F0A" w:rsidRDefault="00B41313" w:rsidP="00524F29">
      <w:pPr>
        <w:pStyle w:val="ListParagraph"/>
        <w:numPr>
          <w:ilvl w:val="0"/>
          <w:numId w:val="67"/>
        </w:numPr>
        <w:rPr>
          <w:del w:id="737" w:author="Peter Bomberg" w:date="2018-01-16T14:09:00Z"/>
        </w:rPr>
      </w:pPr>
      <w:moveFrom w:id="738" w:author="Peter Bomberg" w:date="2018-01-16T14:09:00Z">
        <w:r w:rsidRPr="00D0387A">
          <w:t xml:space="preserve">The </w:t>
        </w:r>
      </w:moveFrom>
      <w:moveFromRangeEnd w:id="736"/>
      <w:del w:id="739" w:author="Peter Bomberg" w:date="2018-01-16T14:09:00Z">
        <w:r w:rsidR="00551F0A">
          <w:delText>Sponsor Name</w:delText>
        </w:r>
        <w:r w:rsidR="00551F0A" w:rsidRPr="009C3572">
          <w:rPr>
            <w:highlight w:val="white"/>
          </w:rPr>
          <w:delText xml:space="preserve"> </w:delText>
        </w:r>
        <w:r w:rsidR="00551F0A">
          <w:rPr>
            <w:highlight w:val="white"/>
          </w:rPr>
          <w:delText>Section</w:delText>
        </w:r>
        <w:r w:rsidR="00551F0A">
          <w:delText xml:space="preserve"> is mandatory and corresponds to </w:delText>
        </w:r>
      </w:del>
      <w:r w:rsidR="006D6B35" w:rsidRPr="0057498E">
        <w:rPr>
          <w:highlight w:val="white"/>
        </w:rPr>
        <w:t xml:space="preserve">the </w:t>
      </w:r>
      <w:del w:id="740" w:author="Peter Bomberg" w:date="2018-01-16T14:09:00Z">
        <w:r w:rsidR="00551F0A">
          <w:delText>&lt;</w:delText>
        </w:r>
        <w:r w:rsidR="00551F0A" w:rsidRPr="009F410B">
          <w:delText>representedOrganization&gt; element in the Author Section</w:delText>
        </w:r>
        <w:r w:rsidR="00551F0A">
          <w:delText>.</w:delText>
        </w:r>
      </w:del>
    </w:p>
    <w:p w14:paraId="725B47C9" w14:textId="77777777" w:rsidR="00551F0A" w:rsidRDefault="00551F0A" w:rsidP="00524F29">
      <w:pPr>
        <w:pStyle w:val="ListParagraph"/>
        <w:numPr>
          <w:ilvl w:val="0"/>
          <w:numId w:val="67"/>
        </w:numPr>
        <w:rPr>
          <w:del w:id="741" w:author="Peter Bomberg" w:date="2018-01-16T14:09:00Z"/>
        </w:rPr>
      </w:pPr>
      <w:del w:id="742" w:author="Peter Bomberg" w:date="2018-01-16T14:09:00Z">
        <w:r>
          <w:delText>There is a single Sponsor Name</w:delText>
        </w:r>
        <w:r w:rsidRPr="009C3572">
          <w:rPr>
            <w:highlight w:val="white"/>
          </w:rPr>
          <w:delText xml:space="preserve"> </w:delText>
        </w:r>
        <w:r>
          <w:rPr>
            <w:highlight w:val="white"/>
          </w:rPr>
          <w:delText>Section</w:delText>
        </w:r>
        <w:r>
          <w:delText>.</w:delText>
        </w:r>
      </w:del>
    </w:p>
    <w:p w14:paraId="32DDCD73" w14:textId="77777777" w:rsidR="00551F0A" w:rsidRPr="00686FBA" w:rsidRDefault="00551F0A" w:rsidP="00551F0A">
      <w:pPr>
        <w:rPr>
          <w:del w:id="743" w:author="Peter Bomberg" w:date="2018-01-16T14:09:00Z"/>
          <w:lang w:val="en-CA"/>
        </w:rPr>
      </w:pPr>
    </w:p>
    <w:p w14:paraId="021F901E" w14:textId="77777777" w:rsidR="00551F0A" w:rsidRDefault="00551F0A" w:rsidP="00551F0A">
      <w:pPr>
        <w:pStyle w:val="Heading2"/>
        <w:rPr>
          <w:del w:id="744" w:author="Peter Bomberg" w:date="2018-01-16T14:09:00Z"/>
        </w:rPr>
      </w:pPr>
      <w:bookmarkStart w:id="745" w:name="_Toc500865059"/>
      <w:del w:id="746" w:author="Peter Bomberg" w:date="2018-01-16T14:09:00Z">
        <w:r>
          <w:delText>Sponsor Address</w:delText>
        </w:r>
        <w:r w:rsidRPr="009C3572">
          <w:rPr>
            <w:highlight w:val="white"/>
          </w:rPr>
          <w:delText xml:space="preserve"> </w:delText>
        </w:r>
        <w:r>
          <w:rPr>
            <w:highlight w:val="white"/>
          </w:rPr>
          <w:delText>Section</w:delText>
        </w:r>
        <w:r>
          <w:delText xml:space="preserve"> Validation</w:delText>
        </w:r>
        <w:bookmarkEnd w:id="745"/>
      </w:del>
    </w:p>
    <w:p w14:paraId="0FE8927D" w14:textId="77777777" w:rsidR="00551F0A" w:rsidRDefault="00551F0A" w:rsidP="00524F29">
      <w:pPr>
        <w:pStyle w:val="ListParagraph"/>
        <w:numPr>
          <w:ilvl w:val="0"/>
          <w:numId w:val="68"/>
        </w:numPr>
        <w:rPr>
          <w:del w:id="747" w:author="Peter Bomberg" w:date="2018-01-16T14:09:00Z"/>
        </w:rPr>
      </w:pPr>
      <w:del w:id="748" w:author="Peter Bomberg" w:date="2018-01-16T14:09:00Z">
        <w:r>
          <w:delText>The Sponsor Address</w:delText>
        </w:r>
        <w:r w:rsidRPr="009C3572">
          <w:rPr>
            <w:highlight w:val="white"/>
          </w:rPr>
          <w:delText xml:space="preserve"> </w:delText>
        </w:r>
        <w:r>
          <w:rPr>
            <w:highlight w:val="white"/>
          </w:rPr>
          <w:delText>Section</w:delText>
        </w:r>
        <w:r>
          <w:delText xml:space="preserve"> is mandatory</w:delText>
        </w:r>
        <w:r w:rsidRPr="009F410B">
          <w:delText xml:space="preserve"> </w:delText>
        </w:r>
        <w:r>
          <w:delText>and corresponds to the &lt;</w:delText>
        </w:r>
        <w:r w:rsidRPr="009F410B">
          <w:delText>representedOrganization&gt; element in the Author Section</w:delText>
        </w:r>
        <w:r>
          <w:delText>.</w:delText>
        </w:r>
      </w:del>
    </w:p>
    <w:p w14:paraId="684872BE" w14:textId="77777777" w:rsidR="00551F0A" w:rsidRDefault="00551F0A" w:rsidP="00524F29">
      <w:pPr>
        <w:pStyle w:val="ListParagraph"/>
        <w:numPr>
          <w:ilvl w:val="0"/>
          <w:numId w:val="68"/>
        </w:numPr>
        <w:rPr>
          <w:del w:id="749" w:author="Peter Bomberg" w:date="2018-01-16T14:09:00Z"/>
        </w:rPr>
      </w:pPr>
      <w:del w:id="750" w:author="Peter Bomberg" w:date="2018-01-16T14:09:00Z">
        <w:r>
          <w:delText>There is a single Sponsor Address</w:delText>
        </w:r>
        <w:r w:rsidRPr="009C3572">
          <w:rPr>
            <w:highlight w:val="white"/>
          </w:rPr>
          <w:delText xml:space="preserve"> </w:delText>
        </w:r>
        <w:r>
          <w:rPr>
            <w:highlight w:val="white"/>
          </w:rPr>
          <w:delText>Section</w:delText>
        </w:r>
        <w:r>
          <w:delText>.</w:delText>
        </w:r>
      </w:del>
    </w:p>
    <w:p w14:paraId="3E66CFBF" w14:textId="77777777" w:rsidR="00551F0A" w:rsidRPr="009F410B" w:rsidRDefault="00551F0A" w:rsidP="00551F0A">
      <w:pPr>
        <w:rPr>
          <w:del w:id="751" w:author="Peter Bomberg" w:date="2018-01-16T14:09:00Z"/>
          <w:lang w:val="en-CA"/>
        </w:rPr>
      </w:pPr>
    </w:p>
    <w:p w14:paraId="093C9B5F" w14:textId="77777777" w:rsidR="00551F0A" w:rsidRDefault="00551F0A" w:rsidP="00551F0A">
      <w:pPr>
        <w:pStyle w:val="Heading2"/>
        <w:rPr>
          <w:del w:id="752" w:author="Peter Bomberg" w:date="2018-01-16T14:09:00Z"/>
        </w:rPr>
      </w:pPr>
      <w:bookmarkStart w:id="753" w:name="_Toc500865060"/>
      <w:del w:id="754" w:author="Peter Bomberg" w:date="2018-01-16T14:09:00Z">
        <w:r>
          <w:delText>Other Party Section Validation</w:delText>
        </w:r>
        <w:bookmarkEnd w:id="753"/>
      </w:del>
    </w:p>
    <w:p w14:paraId="75213BD6" w14:textId="77777777" w:rsidR="00551F0A" w:rsidRDefault="00551F0A" w:rsidP="00524F29">
      <w:pPr>
        <w:pStyle w:val="ListParagraph"/>
        <w:numPr>
          <w:ilvl w:val="0"/>
          <w:numId w:val="66"/>
        </w:numPr>
        <w:rPr>
          <w:del w:id="755" w:author="Peter Bomberg" w:date="2018-01-16T14:09:00Z"/>
        </w:rPr>
      </w:pPr>
      <w:del w:id="756" w:author="Peter Bomberg" w:date="2018-01-16T14:09:00Z">
        <w:r w:rsidRPr="009F410B">
          <w:delText xml:space="preserve">There may be one or more parties identified in the </w:delText>
        </w:r>
        <w:r>
          <w:delText>Other Party Section</w:delText>
        </w:r>
      </w:del>
    </w:p>
    <w:p w14:paraId="50FFC100" w14:textId="43493877" w:rsidR="006D6B35" w:rsidRPr="0057498E" w:rsidRDefault="00551F0A" w:rsidP="00F073CE">
      <w:pPr>
        <w:pStyle w:val="ListParagraph"/>
        <w:numPr>
          <w:ilvl w:val="0"/>
          <w:numId w:val="47"/>
        </w:numPr>
        <w:rPr>
          <w:highlight w:val="white"/>
        </w:rPr>
      </w:pPr>
      <w:del w:id="757" w:author="Peter Bomberg" w:date="2018-01-16T14:09:00Z">
        <w:r>
          <w:delText xml:space="preserve">This </w:delText>
        </w:r>
      </w:del>
      <w:r w:rsidR="006D6B35">
        <w:rPr>
          <w:highlight w:val="white"/>
        </w:rPr>
        <w:t xml:space="preserve">section </w:t>
      </w:r>
      <w:del w:id="758" w:author="Peter Bomberg" w:date="2018-01-16T14:09:00Z">
        <w:r>
          <w:delText>corresponds to the name aspects of the &lt;</w:delText>
        </w:r>
        <w:r w:rsidRPr="00D37924">
          <w:delText>assignedEntity</w:delText>
        </w:r>
        <w:r w:rsidRPr="009F410B">
          <w:delText>&gt; element in the Author Section</w:delText>
        </w:r>
        <w:r>
          <w:delText xml:space="preserve"> of this document</w:delText>
        </w:r>
      </w:del>
      <w:ins w:id="759" w:author="Peter Bomberg" w:date="2018-01-16T14:09:00Z">
        <w:r w:rsidR="006D6B35" w:rsidRPr="0057498E">
          <w:rPr>
            <w:highlight w:val="white"/>
          </w:rPr>
          <w:t>has content</w:t>
        </w:r>
      </w:ins>
      <w:r w:rsidR="006D6B35" w:rsidRPr="0057498E">
        <w:rPr>
          <w:highlight w:val="white"/>
        </w:rPr>
        <w:t>.</w:t>
      </w:r>
    </w:p>
    <w:p w14:paraId="6B080C63" w14:textId="77777777" w:rsidR="00551F0A" w:rsidRPr="00EC45C1" w:rsidRDefault="00551F0A" w:rsidP="00524F29">
      <w:pPr>
        <w:pStyle w:val="ListParagraph"/>
        <w:numPr>
          <w:ilvl w:val="0"/>
          <w:numId w:val="66"/>
        </w:numPr>
        <w:rPr>
          <w:del w:id="760" w:author="Peter Bomberg" w:date="2018-01-16T14:09:00Z"/>
        </w:rPr>
      </w:pPr>
      <w:del w:id="761" w:author="Peter Bomberg" w:date="2018-01-16T14:09:00Z">
        <w:r>
          <w:delText>For each party there shall be a Role.</w:delText>
        </w:r>
      </w:del>
    </w:p>
    <w:p w14:paraId="2ED02608" w14:textId="77777777" w:rsidR="00551F0A" w:rsidRPr="00EC45C1" w:rsidRDefault="00551F0A" w:rsidP="00524F29">
      <w:pPr>
        <w:pStyle w:val="ListParagraph"/>
        <w:numPr>
          <w:ilvl w:val="0"/>
          <w:numId w:val="66"/>
        </w:numPr>
        <w:rPr>
          <w:del w:id="762" w:author="Peter Bomberg" w:date="2018-01-16T14:09:00Z"/>
        </w:rPr>
      </w:pPr>
      <w:del w:id="763" w:author="Peter Bomberg" w:date="2018-01-16T14:09:00Z">
        <w:r>
          <w:delText>For each party there shall be a Name.</w:delText>
        </w:r>
      </w:del>
    </w:p>
    <w:p w14:paraId="3FCB2CC3" w14:textId="77777777" w:rsidR="00551F0A" w:rsidRPr="00E94821" w:rsidRDefault="00551F0A" w:rsidP="006D6B35">
      <w:pPr>
        <w:pStyle w:val="ListParagraph"/>
        <w:numPr>
          <w:ilvl w:val="0"/>
          <w:numId w:val="0"/>
        </w:numPr>
        <w:ind w:left="576"/>
      </w:pPr>
    </w:p>
    <w:p w14:paraId="1CDC777D" w14:textId="77777777" w:rsidR="00B41313" w:rsidRDefault="00551F0A" w:rsidP="00B41313">
      <w:pPr>
        <w:rPr>
          <w:moveFrom w:id="764" w:author="Peter Bomberg" w:date="2018-01-16T14:09:00Z"/>
        </w:rPr>
      </w:pPr>
      <w:bookmarkStart w:id="765" w:name="_Toc500865061"/>
      <w:r w:rsidRPr="00E94821">
        <w:t xml:space="preserve">Date of </w:t>
      </w:r>
      <w:del w:id="766" w:author="Peter Bomberg" w:date="2018-01-16T14:09:00Z">
        <w:r>
          <w:delText>Preparation</w:delText>
        </w:r>
        <w:r w:rsidRPr="009C3572">
          <w:rPr>
            <w:highlight w:val="white"/>
          </w:rPr>
          <w:delText xml:space="preserve"> </w:delText>
        </w:r>
        <w:r>
          <w:rPr>
            <w:highlight w:val="white"/>
          </w:rPr>
          <w:delText>Section</w:delText>
        </w:r>
        <w:r>
          <w:delText xml:space="preserve"> Validation</w:delText>
        </w:r>
      </w:del>
      <w:bookmarkEnd w:id="765"/>
      <w:ins w:id="767" w:author="Peter Bomberg" w:date="2018-01-16T14:09:00Z">
        <w:r w:rsidR="00E765CA">
          <w:t xml:space="preserve">Initial Approval, may </w:t>
        </w:r>
      </w:ins>
      <w:moveFromRangeStart w:id="768" w:author="Peter Bomberg" w:date="2018-01-16T14:09:00Z" w:name="move503875111"/>
    </w:p>
    <w:p w14:paraId="5688F3A2" w14:textId="77777777" w:rsidR="00551F0A" w:rsidRDefault="00B41313" w:rsidP="00524F29">
      <w:pPr>
        <w:pStyle w:val="ListParagraph"/>
        <w:numPr>
          <w:ilvl w:val="0"/>
          <w:numId w:val="69"/>
        </w:numPr>
        <w:rPr>
          <w:del w:id="769" w:author="Peter Bomberg" w:date="2018-01-16T14:09:00Z"/>
        </w:rPr>
      </w:pPr>
      <w:moveFrom w:id="770" w:author="Peter Bomberg" w:date="2018-01-16T14:09:00Z">
        <w:r w:rsidRPr="00D0387A">
          <w:t xml:space="preserve">The </w:t>
        </w:r>
      </w:moveFrom>
      <w:moveFromRangeEnd w:id="768"/>
      <w:del w:id="771" w:author="Peter Bomberg" w:date="2018-01-16T14:09:00Z">
        <w:r w:rsidR="00551F0A" w:rsidRPr="00526998">
          <w:rPr>
            <w:szCs w:val="24"/>
          </w:rPr>
          <w:delText xml:space="preserve">content </w:delText>
        </w:r>
        <w:r w:rsidR="00551F0A">
          <w:rPr>
            <w:szCs w:val="24"/>
          </w:rPr>
          <w:delText xml:space="preserve">of the </w:delText>
        </w:r>
        <w:r w:rsidR="00551F0A">
          <w:delText>Date of Preparation</w:delText>
        </w:r>
        <w:r w:rsidR="00551F0A" w:rsidRPr="009C3572">
          <w:rPr>
            <w:highlight w:val="white"/>
          </w:rPr>
          <w:delText xml:space="preserve"> </w:delText>
        </w:r>
        <w:r w:rsidR="00551F0A">
          <w:rPr>
            <w:highlight w:val="white"/>
          </w:rPr>
          <w:delText>Section</w:delText>
        </w:r>
        <w:r w:rsidR="00551F0A">
          <w:delText xml:space="preserve"> is limited to a single date.</w:delText>
        </w:r>
      </w:del>
    </w:p>
    <w:p w14:paraId="5EF784C3" w14:textId="77777777" w:rsidR="00551F0A" w:rsidRDefault="00551F0A" w:rsidP="00524F29">
      <w:pPr>
        <w:pStyle w:val="ListParagraph"/>
        <w:numPr>
          <w:ilvl w:val="0"/>
          <w:numId w:val="69"/>
        </w:numPr>
        <w:rPr>
          <w:del w:id="772" w:author="Peter Bomberg" w:date="2018-01-16T14:09:00Z"/>
        </w:rPr>
      </w:pPr>
      <w:del w:id="773" w:author="Peter Bomberg" w:date="2018-01-16T14:09:00Z">
        <w:r w:rsidRPr="002A5D04">
          <w:delText xml:space="preserve">The </w:delText>
        </w:r>
        <w:r>
          <w:delText>Date of Preparation must be earlier than or equal to the date the document is received.</w:delText>
        </w:r>
      </w:del>
    </w:p>
    <w:p w14:paraId="46CECCCA" w14:textId="026A216E" w:rsidR="00551F0A" w:rsidRPr="00E94821" w:rsidRDefault="00551F0A" w:rsidP="00F073CE">
      <w:pPr>
        <w:pStyle w:val="ListParagraph"/>
        <w:numPr>
          <w:ilvl w:val="1"/>
          <w:numId w:val="7"/>
        </w:numPr>
      </w:pPr>
      <w:del w:id="774" w:author="Peter Bomberg" w:date="2018-01-16T14:09:00Z">
        <w:r w:rsidRPr="002A5D04">
          <w:delText xml:space="preserve">The </w:delText>
        </w:r>
        <w:r>
          <w:delText xml:space="preserve">Date of Preparation is </w:delText>
        </w:r>
      </w:del>
      <w:r w:rsidR="00E765CA">
        <w:t xml:space="preserve">not </w:t>
      </w:r>
      <w:ins w:id="775" w:author="Peter Bomberg" w:date="2018-01-16T14:09:00Z">
        <w:r w:rsidR="00E765CA">
          <w:t xml:space="preserve">be </w:t>
        </w:r>
      </w:ins>
      <w:r w:rsidRPr="00E94821">
        <w:t>modified after the initial submission</w:t>
      </w:r>
      <w:del w:id="776" w:author="Peter Bomberg" w:date="2018-01-16T14:09:00Z">
        <w:r>
          <w:delText>, the Date of Revision is used.</w:delText>
        </w:r>
      </w:del>
    </w:p>
    <w:p w14:paraId="3C9118BB" w14:textId="77777777" w:rsidR="00551F0A" w:rsidRDefault="00551F0A" w:rsidP="00551F0A">
      <w:pPr>
        <w:rPr>
          <w:del w:id="777" w:author="Peter Bomberg" w:date="2018-01-16T14:09:00Z"/>
          <w:lang w:val="en-CA"/>
        </w:rPr>
      </w:pPr>
    </w:p>
    <w:p w14:paraId="1C1EEC87" w14:textId="256E9860" w:rsidR="00E765CA" w:rsidRPr="0057498E" w:rsidRDefault="00551F0A" w:rsidP="00F073CE">
      <w:pPr>
        <w:pStyle w:val="ListParagraph"/>
        <w:numPr>
          <w:ilvl w:val="0"/>
          <w:numId w:val="48"/>
        </w:numPr>
        <w:rPr>
          <w:ins w:id="778" w:author="Peter Bomberg" w:date="2018-01-16T14:09:00Z"/>
          <w:highlight w:val="white"/>
        </w:rPr>
      </w:pPr>
      <w:bookmarkStart w:id="779" w:name="_Toc500865062"/>
      <w:del w:id="780" w:author="Peter Bomberg" w:date="2018-01-16T14:09:00Z">
        <w:r>
          <w:delText xml:space="preserve">Date of Revision </w:delText>
        </w:r>
        <w:r>
          <w:rPr>
            <w:highlight w:val="white"/>
          </w:rPr>
          <w:delText>Section</w:delText>
        </w:r>
        <w:r>
          <w:delText xml:space="preserve"> Validation</w:delText>
        </w:r>
      </w:del>
      <w:bookmarkEnd w:id="779"/>
      <w:ins w:id="781" w:author="Peter Bomberg" w:date="2018-01-16T14:09:00Z">
        <w:r w:rsidR="00E765CA" w:rsidRPr="0057498E">
          <w:rPr>
            <w:highlight w:val="white"/>
          </w:rPr>
          <w:t>Informational only (currently this is not validated, however it is planned to introduce this in the future)</w:t>
        </w:r>
        <w:r w:rsidR="00F35032">
          <w:rPr>
            <w:highlight w:val="white"/>
          </w:rPr>
          <w:t>.</w:t>
        </w:r>
      </w:ins>
    </w:p>
    <w:p w14:paraId="6F8B773A" w14:textId="77777777" w:rsidR="00E765CA" w:rsidRDefault="00E765CA" w:rsidP="00E765CA">
      <w:pPr>
        <w:pStyle w:val="ListParagraph"/>
        <w:numPr>
          <w:ilvl w:val="0"/>
          <w:numId w:val="0"/>
        </w:numPr>
        <w:ind w:left="576"/>
        <w:rPr>
          <w:ins w:id="782" w:author="Peter Bomberg" w:date="2018-01-16T14:09:00Z"/>
        </w:rPr>
      </w:pPr>
    </w:p>
    <w:p w14:paraId="1ED86E92" w14:textId="77777777" w:rsidR="00FC4189" w:rsidRPr="00FC4189" w:rsidRDefault="00AA5E88" w:rsidP="00F073CE">
      <w:pPr>
        <w:pStyle w:val="ListParagraph"/>
        <w:numPr>
          <w:ilvl w:val="0"/>
          <w:numId w:val="7"/>
        </w:numPr>
        <w:rPr>
          <w:moveFrom w:id="783" w:author="Peter Bomberg" w:date="2018-01-16T14:09:00Z"/>
          <w:vanish/>
        </w:rPr>
      </w:pPr>
      <w:ins w:id="784" w:author="Peter Bomberg" w:date="2018-01-16T14:09:00Z">
        <w:r>
          <w:t xml:space="preserve">Each </w:t>
        </w:r>
      </w:ins>
      <w:moveFromRangeStart w:id="785" w:author="Peter Bomberg" w:date="2018-01-16T14:09:00Z" w:name="move503875113"/>
    </w:p>
    <w:p w14:paraId="30EE6086" w14:textId="77777777" w:rsidR="00551F0A" w:rsidRPr="009D58CE" w:rsidRDefault="00E25707" w:rsidP="00524F29">
      <w:pPr>
        <w:pStyle w:val="ListParagraph"/>
        <w:numPr>
          <w:ilvl w:val="0"/>
          <w:numId w:val="70"/>
        </w:numPr>
        <w:rPr>
          <w:del w:id="786" w:author="Peter Bomberg" w:date="2018-01-16T14:09:00Z"/>
          <w:szCs w:val="24"/>
        </w:rPr>
      </w:pPr>
      <w:moveFrom w:id="787" w:author="Peter Bomberg" w:date="2018-01-16T14:09:00Z">
        <w:r w:rsidRPr="00E94821">
          <w:t xml:space="preserve">The </w:t>
        </w:r>
      </w:moveFrom>
      <w:moveFromRangeEnd w:id="785"/>
      <w:del w:id="788" w:author="Peter Bomberg" w:date="2018-01-16T14:09:00Z">
        <w:r w:rsidR="00551F0A" w:rsidRPr="009D58CE">
          <w:rPr>
            <w:szCs w:val="24"/>
          </w:rPr>
          <w:delText xml:space="preserve">Date of Revision Section is </w:delText>
        </w:r>
        <w:r w:rsidR="00551F0A">
          <w:rPr>
            <w:szCs w:val="24"/>
          </w:rPr>
          <w:delText xml:space="preserve">mandatory </w:delText>
        </w:r>
        <w:r w:rsidR="00551F0A" w:rsidRPr="009D58CE">
          <w:rPr>
            <w:szCs w:val="24"/>
          </w:rPr>
          <w:delText>when the revision number for t</w:delText>
        </w:r>
        <w:r w:rsidR="00551F0A">
          <w:rPr>
            <w:szCs w:val="24"/>
          </w:rPr>
          <w:delText>he document is greater than 1.0, and it shall remain empty for version 1.0.</w:delText>
        </w:r>
      </w:del>
    </w:p>
    <w:p w14:paraId="43F9CA9F" w14:textId="77777777" w:rsidR="00551F0A" w:rsidRPr="009D58CE" w:rsidRDefault="00551F0A" w:rsidP="00524F29">
      <w:pPr>
        <w:pStyle w:val="ListParagraph"/>
        <w:numPr>
          <w:ilvl w:val="0"/>
          <w:numId w:val="70"/>
        </w:numPr>
        <w:rPr>
          <w:del w:id="789" w:author="Peter Bomberg" w:date="2018-01-16T14:09:00Z"/>
          <w:szCs w:val="24"/>
        </w:rPr>
      </w:pPr>
      <w:del w:id="790" w:author="Peter Bomberg" w:date="2018-01-16T14:09:00Z">
        <w:r>
          <w:rPr>
            <w:szCs w:val="24"/>
          </w:rPr>
          <w:delText>The</w:delText>
        </w:r>
        <w:r w:rsidRPr="00526998">
          <w:rPr>
            <w:szCs w:val="24"/>
          </w:rPr>
          <w:delText xml:space="preserve"> content </w:delText>
        </w:r>
        <w:r>
          <w:rPr>
            <w:szCs w:val="24"/>
          </w:rPr>
          <w:delText xml:space="preserve">of the </w:delText>
        </w:r>
        <w:r w:rsidRPr="009D58CE">
          <w:rPr>
            <w:szCs w:val="24"/>
          </w:rPr>
          <w:delText>Date of Revision Section is limited to a single date.</w:delText>
        </w:r>
      </w:del>
    </w:p>
    <w:p w14:paraId="60DF1CB6" w14:textId="77777777" w:rsidR="00551F0A" w:rsidRPr="009D58CE" w:rsidRDefault="00551F0A" w:rsidP="00524F29">
      <w:pPr>
        <w:pStyle w:val="ListParagraph"/>
        <w:numPr>
          <w:ilvl w:val="0"/>
          <w:numId w:val="70"/>
        </w:numPr>
        <w:rPr>
          <w:del w:id="791" w:author="Peter Bomberg" w:date="2018-01-16T14:09:00Z"/>
          <w:szCs w:val="24"/>
        </w:rPr>
      </w:pPr>
      <w:del w:id="792" w:author="Peter Bomberg" w:date="2018-01-16T14:09:00Z">
        <w:r w:rsidRPr="009D58CE">
          <w:rPr>
            <w:szCs w:val="24"/>
          </w:rPr>
          <w:delText xml:space="preserve">The Date of Revision must be </w:delText>
        </w:r>
        <w:r>
          <w:delText xml:space="preserve">must be earlier than or equal to the date the </w:delText>
        </w:r>
        <w:r w:rsidRPr="009D58CE">
          <w:rPr>
            <w:szCs w:val="24"/>
          </w:rPr>
          <w:delText>document is received.</w:delText>
        </w:r>
      </w:del>
    </w:p>
    <w:p w14:paraId="6A5D61FC" w14:textId="77777777" w:rsidR="00551F0A" w:rsidRPr="003E1572" w:rsidRDefault="00551F0A" w:rsidP="00551F0A">
      <w:pPr>
        <w:rPr>
          <w:del w:id="793" w:author="Peter Bomberg" w:date="2018-01-16T14:09:00Z"/>
        </w:rPr>
      </w:pPr>
    </w:p>
    <w:p w14:paraId="53D1AD17" w14:textId="77777777" w:rsidR="00C243A3" w:rsidRPr="00E94821" w:rsidRDefault="00551F0A" w:rsidP="00436739">
      <w:pPr>
        <w:pStyle w:val="ListParagraph"/>
        <w:numPr>
          <w:ilvl w:val="0"/>
          <w:numId w:val="0"/>
        </w:numPr>
        <w:ind w:left="576"/>
        <w:rPr>
          <w:moveFrom w:id="794" w:author="Peter Bomberg" w:date="2018-01-16T14:09:00Z"/>
        </w:rPr>
      </w:pPr>
      <w:bookmarkStart w:id="795" w:name="_Toc500865063"/>
      <w:r w:rsidRPr="00E94821">
        <w:t>Submission Control No</w:t>
      </w:r>
      <w:r w:rsidRPr="00436739">
        <w:t xml:space="preserve"> </w:t>
      </w:r>
      <w:del w:id="796" w:author="Peter Bomberg" w:date="2018-01-16T14:09:00Z">
        <w:r>
          <w:rPr>
            <w:highlight w:val="white"/>
          </w:rPr>
          <w:delText>Section</w:delText>
        </w:r>
        <w:r>
          <w:delText xml:space="preserve"> Validation</w:delText>
        </w:r>
      </w:del>
      <w:bookmarkEnd w:id="795"/>
      <w:ins w:id="797" w:author="Peter Bomberg" w:date="2018-01-16T14:09:00Z">
        <w:r w:rsidR="00AA5E88">
          <w:t>s</w:t>
        </w:r>
        <w:r w:rsidRPr="00436739">
          <w:t>ection</w:t>
        </w:r>
        <w:r w:rsidR="00AA5E88">
          <w:t xml:space="preserve"> </w:t>
        </w:r>
        <w:r w:rsidRPr="00E94821">
          <w:t xml:space="preserve">may </w:t>
        </w:r>
        <w:r w:rsidR="00706292">
          <w:t xml:space="preserve">one or more </w:t>
        </w:r>
      </w:ins>
      <w:moveFromRangeStart w:id="798" w:author="Peter Bomberg" w:date="2018-01-16T14:09:00Z" w:name="move503875117"/>
    </w:p>
    <w:p w14:paraId="0DE63B35" w14:textId="77777777" w:rsidR="00551F0A" w:rsidRDefault="00436739" w:rsidP="00524F29">
      <w:pPr>
        <w:pStyle w:val="ListParagraph"/>
        <w:numPr>
          <w:ilvl w:val="0"/>
          <w:numId w:val="71"/>
        </w:numPr>
        <w:rPr>
          <w:del w:id="799" w:author="Peter Bomberg" w:date="2018-01-16T14:09:00Z"/>
        </w:rPr>
      </w:pPr>
      <w:moveFrom w:id="800" w:author="Peter Bomberg" w:date="2018-01-16T14:09:00Z">
        <w:r w:rsidRPr="00E94821">
          <w:t xml:space="preserve">Each </w:t>
        </w:r>
      </w:moveFrom>
      <w:moveFromRangeEnd w:id="798"/>
      <w:r w:rsidR="00551F0A" w:rsidRPr="00E94821">
        <w:t xml:space="preserve">Submission Control </w:t>
      </w:r>
      <w:del w:id="801" w:author="Peter Bomberg" w:date="2018-01-16T14:09:00Z">
        <w:r w:rsidR="00551F0A" w:rsidRPr="00AB171A">
          <w:delText xml:space="preserve">No </w:delText>
        </w:r>
        <w:r w:rsidR="00551F0A">
          <w:rPr>
            <w:highlight w:val="white"/>
          </w:rPr>
          <w:delText>Section</w:delText>
        </w:r>
        <w:r w:rsidR="00551F0A">
          <w:delText xml:space="preserve"> may have a single </w:delText>
        </w:r>
        <w:r w:rsidR="00551F0A" w:rsidRPr="00AB171A">
          <w:delText xml:space="preserve">Submission Control </w:delText>
        </w:r>
        <w:r w:rsidR="00551F0A">
          <w:delText>value.</w:delText>
        </w:r>
      </w:del>
    </w:p>
    <w:p w14:paraId="12451929" w14:textId="547A0950" w:rsidR="00551F0A" w:rsidRDefault="00551F0A" w:rsidP="00F073CE">
      <w:pPr>
        <w:pStyle w:val="ListParagraph"/>
        <w:numPr>
          <w:ilvl w:val="1"/>
          <w:numId w:val="7"/>
        </w:numPr>
      </w:pPr>
      <w:del w:id="802" w:author="Peter Bomberg" w:date="2018-01-16T14:09:00Z">
        <w:r>
          <w:rPr>
            <w:szCs w:val="24"/>
          </w:rPr>
          <w:delText>The</w:delText>
        </w:r>
        <w:r w:rsidRPr="00526998">
          <w:rPr>
            <w:szCs w:val="24"/>
          </w:rPr>
          <w:delText xml:space="preserve"> content </w:delText>
        </w:r>
        <w:r>
          <w:rPr>
            <w:szCs w:val="24"/>
          </w:rPr>
          <w:delText xml:space="preserve">of a </w:delText>
        </w:r>
        <w:r w:rsidRPr="00AB171A">
          <w:delText xml:space="preserve">Submission Control </w:delText>
        </w:r>
        <w:r>
          <w:delText>value is</w:delText>
        </w:r>
      </w:del>
      <w:ins w:id="803" w:author="Peter Bomberg" w:date="2018-01-16T14:09:00Z">
        <w:r w:rsidRPr="00E94821">
          <w:t>value</w:t>
        </w:r>
        <w:r w:rsidR="00706292">
          <w:t>s</w:t>
        </w:r>
        <w:r w:rsidR="00AA5E88">
          <w:t xml:space="preserve"> that captures</w:t>
        </w:r>
      </w:ins>
      <w:r w:rsidR="00AA5E88">
        <w:t xml:space="preserve"> the </w:t>
      </w:r>
      <w:r w:rsidRPr="00E94821">
        <w:t>Submission ID.</w:t>
      </w:r>
    </w:p>
    <w:p w14:paraId="68C43094" w14:textId="77777777" w:rsidR="005935B9" w:rsidRPr="00156387" w:rsidRDefault="005935B9" w:rsidP="005935B9">
      <w:pPr>
        <w:rPr>
          <w:del w:id="804" w:author="Peter Bomberg" w:date="2018-01-16T14:09:00Z"/>
          <w:lang w:eastAsia="de-DE"/>
        </w:rPr>
      </w:pPr>
      <w:bookmarkStart w:id="805" w:name="_Hlk503476716"/>
    </w:p>
    <w:p w14:paraId="49889AE5" w14:textId="77777777" w:rsidR="005935B9" w:rsidRDefault="005935B9" w:rsidP="005935B9">
      <w:pPr>
        <w:pStyle w:val="Heading2"/>
        <w:rPr>
          <w:del w:id="806" w:author="Peter Bomberg" w:date="2018-01-16T14:09:00Z"/>
          <w:rFonts w:eastAsia="Times New Roman"/>
          <w:color w:val="000000"/>
          <w:lang w:eastAsia="en-CA"/>
        </w:rPr>
      </w:pPr>
      <w:bookmarkStart w:id="807" w:name="_Toc500865064"/>
      <w:del w:id="808" w:author="Peter Bomberg" w:date="2018-01-16T14:09:00Z">
        <w:r>
          <w:rPr>
            <w:rFonts w:eastAsia="Times New Roman"/>
            <w:color w:val="000000"/>
            <w:lang w:eastAsia="en-CA"/>
          </w:rPr>
          <w:delText>Title Page Validation</w:delText>
        </w:r>
        <w:bookmarkEnd w:id="807"/>
      </w:del>
    </w:p>
    <w:p w14:paraId="18AB2A12" w14:textId="77777777" w:rsidR="005935B9" w:rsidRDefault="005935B9" w:rsidP="00524F29">
      <w:pPr>
        <w:pStyle w:val="ListParagraph"/>
        <w:numPr>
          <w:ilvl w:val="0"/>
          <w:numId w:val="72"/>
        </w:numPr>
        <w:rPr>
          <w:del w:id="809" w:author="Peter Bomberg" w:date="2018-01-16T14:09:00Z"/>
        </w:rPr>
      </w:pPr>
      <w:del w:id="810" w:author="Peter Bomberg" w:date="2018-01-16T14:09:00Z">
        <w:r>
          <w:delText xml:space="preserve">The Title </w:delText>
        </w:r>
        <w:r>
          <w:rPr>
            <w:rFonts w:eastAsia="Times New Roman"/>
            <w:szCs w:val="24"/>
            <w:lang w:eastAsia="en-CA"/>
          </w:rPr>
          <w:delText xml:space="preserve">Page </w:delText>
        </w:r>
        <w:r>
          <w:rPr>
            <w:rFonts w:eastAsia="Times New Roman"/>
            <w:lang w:eastAsia="en-CA"/>
          </w:rPr>
          <w:delText>Section</w:delText>
        </w:r>
        <w:r>
          <w:delText xml:space="preserve"> is an exception and shall not have a Title.</w:delText>
        </w:r>
      </w:del>
    </w:p>
    <w:p w14:paraId="7979B712" w14:textId="77777777" w:rsidR="00976696" w:rsidRDefault="005935B9" w:rsidP="00524F29">
      <w:pPr>
        <w:pStyle w:val="ListParagraph"/>
        <w:numPr>
          <w:ilvl w:val="0"/>
          <w:numId w:val="73"/>
        </w:numPr>
        <w:rPr>
          <w:del w:id="811" w:author="Peter Bomberg" w:date="2018-01-16T14:09:00Z"/>
        </w:rPr>
      </w:pPr>
      <w:del w:id="812" w:author="Peter Bomberg" w:date="2018-01-16T14:09:00Z">
        <w:r>
          <w:delText>Th</w:delText>
        </w:r>
        <w:r w:rsidR="00976696">
          <w:delText>is s</w:delText>
        </w:r>
        <w:r w:rsidRPr="002761F7">
          <w:rPr>
            <w:rFonts w:eastAsia="Times New Roman"/>
            <w:lang w:eastAsia="en-CA"/>
          </w:rPr>
          <w:delText xml:space="preserve">ection </w:delText>
        </w:r>
        <w:r>
          <w:delText>shall not contain</w:delText>
        </w:r>
        <w:r w:rsidR="00976696">
          <w:delText xml:space="preserve"> any content </w:delText>
        </w:r>
        <w:r w:rsidR="00976696">
          <w:rPr>
            <w:szCs w:val="24"/>
          </w:rPr>
          <w:delText>other than nested content sections</w:delText>
        </w:r>
        <w:r w:rsidR="00976696">
          <w:delText>.</w:delText>
        </w:r>
      </w:del>
    </w:p>
    <w:p w14:paraId="237101B2" w14:textId="0BA9901E" w:rsidR="00706292" w:rsidRDefault="00706292" w:rsidP="00706292">
      <w:pPr>
        <w:pStyle w:val="ListParagraph"/>
        <w:numPr>
          <w:ilvl w:val="0"/>
          <w:numId w:val="11"/>
        </w:numPr>
        <w:rPr>
          <w:highlight w:val="white"/>
        </w:rPr>
      </w:pPr>
      <w:r>
        <w:rPr>
          <w:highlight w:val="white"/>
        </w:rPr>
        <w:t xml:space="preserve">DT </w:t>
      </w:r>
      <w:r w:rsidRPr="0057498E">
        <w:rPr>
          <w:highlight w:val="white"/>
        </w:rPr>
        <w:t xml:space="preserve">Rule </w:t>
      </w:r>
      <w:del w:id="813" w:author="Peter Bomberg" w:date="2018-01-16T14:09:00Z">
        <w:r w:rsidR="00976696">
          <w:delText>43 and 44 identify</w:delText>
        </w:r>
      </w:del>
      <w:ins w:id="814" w:author="Peter Bomberg" w:date="2018-01-16T14:09:00Z">
        <w:r>
          <w:rPr>
            <w:highlight w:val="white"/>
          </w:rPr>
          <w:t>15</w:t>
        </w:r>
        <w:r w:rsidRPr="0057498E">
          <w:rPr>
            <w:highlight w:val="white"/>
          </w:rPr>
          <w:t xml:space="preserve"> identifies</w:t>
        </w:r>
      </w:ins>
      <w:r w:rsidRPr="0057498E">
        <w:rPr>
          <w:highlight w:val="white"/>
        </w:rPr>
        <w:t xml:space="preserve"> that </w:t>
      </w:r>
      <w:del w:id="815" w:author="Peter Bomberg" w:date="2018-01-16T14:09:00Z">
        <w:r w:rsidR="00976696">
          <w:delText>there is</w:delText>
        </w:r>
      </w:del>
      <w:ins w:id="816" w:author="Peter Bomberg" w:date="2018-01-16T14:09:00Z">
        <w:r>
          <w:rPr>
            <w:highlight w:val="white"/>
          </w:rPr>
          <w:t>required</w:t>
        </w:r>
      </w:ins>
      <w:r>
        <w:rPr>
          <w:highlight w:val="white"/>
        </w:rPr>
        <w:t xml:space="preserve"> content</w:t>
      </w:r>
      <w:ins w:id="817" w:author="Peter Bomberg" w:date="2018-01-16T14:09:00Z">
        <w:r>
          <w:rPr>
            <w:highlight w:val="white"/>
          </w:rPr>
          <w:t xml:space="preserve"> is missing</w:t>
        </w:r>
      </w:ins>
      <w:r w:rsidRPr="0057498E">
        <w:rPr>
          <w:highlight w:val="white"/>
        </w:rPr>
        <w:t>.</w:t>
      </w:r>
    </w:p>
    <w:bookmarkEnd w:id="805"/>
    <w:p w14:paraId="3BA849AA" w14:textId="77777777" w:rsidR="00551F0A" w:rsidRPr="00E94821" w:rsidRDefault="00551F0A" w:rsidP="00F35032">
      <w:pPr>
        <w:pStyle w:val="ListParagraph"/>
        <w:numPr>
          <w:ilvl w:val="0"/>
          <w:numId w:val="0"/>
        </w:numPr>
        <w:ind w:left="576"/>
      </w:pPr>
    </w:p>
    <w:p w14:paraId="030A7C4F" w14:textId="77777777" w:rsidR="005935B9" w:rsidRDefault="005935B9" w:rsidP="005935B9">
      <w:pPr>
        <w:pStyle w:val="Heading2"/>
        <w:rPr>
          <w:del w:id="818" w:author="Peter Bomberg" w:date="2018-01-16T14:09:00Z"/>
          <w:rFonts w:eastAsia="Times New Roman"/>
          <w:color w:val="000000"/>
          <w:lang w:eastAsia="en-CA"/>
        </w:rPr>
      </w:pPr>
      <w:bookmarkStart w:id="819" w:name="_Toc500865065"/>
      <w:del w:id="820" w:author="Peter Bomberg" w:date="2018-01-16T14:09:00Z">
        <w:r>
          <w:rPr>
            <w:rFonts w:eastAsia="Times New Roman"/>
            <w:color w:val="000000"/>
            <w:lang w:eastAsia="en-CA"/>
          </w:rPr>
          <w:delText>Title Block Validation</w:delText>
        </w:r>
        <w:bookmarkEnd w:id="819"/>
      </w:del>
    </w:p>
    <w:p w14:paraId="444F9906" w14:textId="77777777" w:rsidR="005935B9" w:rsidRDefault="005935B9" w:rsidP="00524F29">
      <w:pPr>
        <w:pStyle w:val="ListParagraph"/>
        <w:numPr>
          <w:ilvl w:val="0"/>
          <w:numId w:val="74"/>
        </w:numPr>
        <w:rPr>
          <w:del w:id="821" w:author="Peter Bomberg" w:date="2018-01-16T14:09:00Z"/>
        </w:rPr>
      </w:pPr>
      <w:del w:id="822" w:author="Peter Bomberg" w:date="2018-01-16T14:09:00Z">
        <w:r>
          <w:delText>The Title Block</w:delText>
        </w:r>
        <w:r w:rsidRPr="002761F7">
          <w:rPr>
            <w:rFonts w:eastAsia="Times New Roman"/>
            <w:lang w:eastAsia="en-CA"/>
          </w:rPr>
          <w:delText xml:space="preserve"> </w:delText>
        </w:r>
        <w:r>
          <w:rPr>
            <w:rFonts w:eastAsia="Times New Roman"/>
            <w:lang w:eastAsia="en-CA"/>
          </w:rPr>
          <w:delText>Section</w:delText>
        </w:r>
        <w:r>
          <w:delText xml:space="preserve"> is an exception and shall not have a Title.</w:delText>
        </w:r>
      </w:del>
    </w:p>
    <w:p w14:paraId="3CAE491C" w14:textId="77777777" w:rsidR="005935B9" w:rsidRDefault="005935B9" w:rsidP="005935B9">
      <w:pPr>
        <w:rPr>
          <w:del w:id="823" w:author="Peter Bomberg" w:date="2018-01-16T14:09:00Z"/>
        </w:rPr>
      </w:pPr>
    </w:p>
    <w:p w14:paraId="05377E0F" w14:textId="77777777" w:rsidR="005935B9" w:rsidRDefault="005935B9" w:rsidP="005935B9">
      <w:pPr>
        <w:pStyle w:val="Heading2"/>
        <w:rPr>
          <w:del w:id="824" w:author="Peter Bomberg" w:date="2018-01-16T14:09:00Z"/>
        </w:rPr>
      </w:pPr>
      <w:bookmarkStart w:id="825" w:name="_Toc488059148"/>
      <w:bookmarkStart w:id="826" w:name="_Toc500865066"/>
      <w:del w:id="827" w:author="Peter Bomberg" w:date="2018-01-16T14:09:00Z">
        <w:r w:rsidRPr="006F3EC0">
          <w:lastRenderedPageBreak/>
          <w:delText>Part 3</w:delText>
        </w:r>
        <w:r>
          <w:delText>:</w:delText>
        </w:r>
        <w:r w:rsidRPr="006F3EC0">
          <w:delText xml:space="preserve"> Revision Date</w:delText>
        </w:r>
        <w:r w:rsidR="00754EE0">
          <w:delText xml:space="preserve"> </w:delText>
        </w:r>
        <w:r>
          <w:delText>Section Validation</w:delText>
        </w:r>
        <w:bookmarkEnd w:id="825"/>
        <w:bookmarkEnd w:id="826"/>
      </w:del>
    </w:p>
    <w:p w14:paraId="3CEBB27B" w14:textId="77777777" w:rsidR="005935B9" w:rsidRPr="005935B9" w:rsidRDefault="005935B9" w:rsidP="00524F29">
      <w:pPr>
        <w:pStyle w:val="ListParagraph"/>
        <w:numPr>
          <w:ilvl w:val="0"/>
          <w:numId w:val="76"/>
        </w:numPr>
        <w:rPr>
          <w:del w:id="828" w:author="Peter Bomberg" w:date="2018-01-16T14:09:00Z"/>
        </w:rPr>
      </w:pPr>
      <w:del w:id="829" w:author="Peter Bomberg" w:date="2018-01-16T14:09:00Z">
        <w:r w:rsidRPr="00D565A0">
          <w:rPr>
            <w:szCs w:val="24"/>
          </w:rPr>
          <w:delText xml:space="preserve">The content of this </w:delText>
        </w:r>
        <w:r w:rsidRPr="00D565A0">
          <w:rPr>
            <w:highlight w:val="white"/>
          </w:rPr>
          <w:delText>section</w:delText>
        </w:r>
        <w:r>
          <w:delText xml:space="preserve"> is a single date.</w:delText>
        </w:r>
      </w:del>
    </w:p>
    <w:p w14:paraId="392AF8E4" w14:textId="77777777" w:rsidR="005935B9" w:rsidRDefault="005935B9" w:rsidP="005935B9">
      <w:pPr>
        <w:rPr>
          <w:del w:id="830" w:author="Peter Bomberg" w:date="2018-01-16T14:09:00Z"/>
        </w:rPr>
      </w:pPr>
    </w:p>
    <w:p w14:paraId="409B255C" w14:textId="77777777" w:rsidR="00551F0A" w:rsidRDefault="00551F0A" w:rsidP="00551F0A">
      <w:pPr>
        <w:pStyle w:val="Heading2"/>
        <w:rPr>
          <w:del w:id="831" w:author="Peter Bomberg" w:date="2018-01-16T14:09:00Z"/>
          <w:rFonts w:eastAsia="Times New Roman"/>
          <w:color w:val="000000"/>
          <w:lang w:eastAsia="en-CA"/>
        </w:rPr>
      </w:pPr>
      <w:bookmarkStart w:id="832" w:name="_Toc500865067"/>
      <w:del w:id="833" w:author="Peter Bomberg" w:date="2018-01-16T14:09:00Z">
        <w:r>
          <w:rPr>
            <w:rFonts w:eastAsia="Times New Roman"/>
            <w:color w:val="000000"/>
            <w:lang w:eastAsia="en-CA"/>
          </w:rPr>
          <w:delText>Table Of Contents Section Validation</w:delText>
        </w:r>
        <w:bookmarkEnd w:id="832"/>
      </w:del>
    </w:p>
    <w:p w14:paraId="1AF50ECB" w14:textId="77777777" w:rsidR="00551F0A" w:rsidRPr="00FD33C8" w:rsidRDefault="00551F0A" w:rsidP="00524F29">
      <w:pPr>
        <w:pStyle w:val="ListParagraph"/>
        <w:numPr>
          <w:ilvl w:val="0"/>
          <w:numId w:val="75"/>
        </w:numPr>
        <w:rPr>
          <w:del w:id="834" w:author="Peter Bomberg" w:date="2018-01-16T14:09:00Z"/>
        </w:rPr>
      </w:pPr>
      <w:del w:id="835" w:author="Peter Bomberg" w:date="2018-01-16T14:09:00Z">
        <w:r>
          <w:rPr>
            <w:rFonts w:eastAsia="Times New Roman"/>
            <w:lang w:eastAsia="en-CA"/>
          </w:rPr>
          <w:delText xml:space="preserve">The </w:delText>
        </w:r>
        <w:r>
          <w:rPr>
            <w:rFonts w:eastAsia="Times New Roman"/>
            <w:szCs w:val="24"/>
            <w:lang w:eastAsia="en-CA"/>
          </w:rPr>
          <w:delText>Table Of Contents</w:delText>
        </w:r>
        <w:r>
          <w:rPr>
            <w:rFonts w:eastAsia="Times New Roman"/>
            <w:lang w:eastAsia="en-CA"/>
          </w:rPr>
          <w:delText xml:space="preserve"> Section is Auto generated and contains no editable content.</w:delText>
        </w:r>
      </w:del>
    </w:p>
    <w:p w14:paraId="46454974" w14:textId="77777777" w:rsidR="00551F0A" w:rsidRPr="00956C13" w:rsidRDefault="00551F0A" w:rsidP="00524F29">
      <w:pPr>
        <w:pStyle w:val="ListParagraph"/>
        <w:numPr>
          <w:ilvl w:val="0"/>
          <w:numId w:val="75"/>
        </w:numPr>
        <w:rPr>
          <w:del w:id="836" w:author="Peter Bomberg" w:date="2018-01-16T14:09:00Z"/>
        </w:rPr>
      </w:pPr>
      <w:del w:id="837" w:author="Peter Bomberg" w:date="2018-01-16T14:09:00Z">
        <w:r>
          <w:rPr>
            <w:rFonts w:eastAsia="Times New Roman"/>
            <w:lang w:eastAsia="en-CA"/>
          </w:rPr>
          <w:delText xml:space="preserve">The </w:delText>
        </w:r>
        <w:r>
          <w:rPr>
            <w:rFonts w:eastAsia="Times New Roman"/>
            <w:szCs w:val="24"/>
            <w:lang w:eastAsia="en-CA"/>
          </w:rPr>
          <w:delText>Table Of Contents</w:delText>
        </w:r>
        <w:r>
          <w:rPr>
            <w:rFonts w:eastAsia="Times New Roman"/>
            <w:lang w:eastAsia="en-CA"/>
          </w:rPr>
          <w:delText xml:space="preserve"> Section shall include all H1, H2, H3, H4 &amp; H5 level sections outlined in the General Validation Section.</w:delText>
        </w:r>
      </w:del>
    </w:p>
    <w:p w14:paraId="6B1FBA75" w14:textId="77777777" w:rsidR="00551F0A" w:rsidRPr="00471534" w:rsidRDefault="00551F0A" w:rsidP="00524F29">
      <w:pPr>
        <w:pStyle w:val="ListParagraph"/>
        <w:numPr>
          <w:ilvl w:val="0"/>
          <w:numId w:val="75"/>
        </w:numPr>
        <w:rPr>
          <w:del w:id="838" w:author="Peter Bomberg" w:date="2018-01-16T14:09:00Z"/>
        </w:rPr>
      </w:pPr>
      <w:del w:id="839" w:author="Peter Bomberg" w:date="2018-01-16T14:09:00Z">
        <w:r>
          <w:rPr>
            <w:rFonts w:eastAsia="Times New Roman"/>
            <w:lang w:eastAsia="en-CA"/>
          </w:rPr>
          <w:delText xml:space="preserve">The generated </w:delText>
        </w:r>
        <w:r>
          <w:rPr>
            <w:rFonts w:eastAsia="Times New Roman"/>
            <w:szCs w:val="24"/>
            <w:lang w:eastAsia="en-CA"/>
          </w:rPr>
          <w:delText>Table Of Contents</w:delText>
        </w:r>
        <w:r>
          <w:rPr>
            <w:rFonts w:eastAsia="Times New Roman"/>
            <w:lang w:eastAsia="en-CA"/>
          </w:rPr>
          <w:delText xml:space="preserve"> shall include a hyperlink to each entry.</w:delText>
        </w:r>
      </w:del>
    </w:p>
    <w:p w14:paraId="3B411A1B" w14:textId="77777777" w:rsidR="00551F0A" w:rsidRDefault="00551F0A" w:rsidP="00551F0A">
      <w:pPr>
        <w:rPr>
          <w:del w:id="840" w:author="Peter Bomberg" w:date="2018-01-16T14:09:00Z"/>
        </w:rPr>
      </w:pPr>
    </w:p>
    <w:p w14:paraId="31F59373" w14:textId="4B936489" w:rsidR="00F20703" w:rsidRPr="00E94821" w:rsidRDefault="00F20703" w:rsidP="00F073CE">
      <w:pPr>
        <w:pStyle w:val="ListParagraph"/>
        <w:numPr>
          <w:ilvl w:val="1"/>
          <w:numId w:val="7"/>
        </w:numPr>
      </w:pPr>
      <w:bookmarkStart w:id="841" w:name="_Toc500865068"/>
      <w:r w:rsidRPr="00436739">
        <w:t xml:space="preserve">Title Page Warning Box </w:t>
      </w:r>
      <w:del w:id="842" w:author="Peter Bomberg" w:date="2018-01-16T14:09:00Z">
        <w:r>
          <w:rPr>
            <w:rFonts w:eastAsia="Times New Roman"/>
            <w:lang w:eastAsia="en-CA"/>
          </w:rPr>
          <w:delText>Validation</w:delText>
        </w:r>
      </w:del>
      <w:bookmarkEnd w:id="841"/>
      <w:ins w:id="843" w:author="Peter Bomberg" w:date="2018-01-16T14:09:00Z">
        <w:r w:rsidR="00AA5E88">
          <w:t>s</w:t>
        </w:r>
        <w:r w:rsidRPr="00436739">
          <w:t>ection</w:t>
        </w:r>
        <w:r w:rsidRPr="00E94821">
          <w:t xml:space="preserve"> shall not have a Title.</w:t>
        </w:r>
      </w:ins>
    </w:p>
    <w:p w14:paraId="7084B6BB" w14:textId="77777777" w:rsidR="00F20703" w:rsidRDefault="00F20703" w:rsidP="00524F29">
      <w:pPr>
        <w:pStyle w:val="ListParagraph"/>
        <w:numPr>
          <w:ilvl w:val="0"/>
          <w:numId w:val="77"/>
        </w:numPr>
        <w:rPr>
          <w:del w:id="844" w:author="Peter Bomberg" w:date="2018-01-16T14:09:00Z"/>
        </w:rPr>
      </w:pPr>
      <w:del w:id="845" w:author="Peter Bomberg" w:date="2018-01-16T14:09:00Z">
        <w:r>
          <w:delText>The Title Block</w:delText>
        </w:r>
        <w:r w:rsidRPr="002761F7">
          <w:rPr>
            <w:rFonts w:eastAsia="Times New Roman"/>
            <w:lang w:eastAsia="en-CA"/>
          </w:rPr>
          <w:delText xml:space="preserve"> </w:delText>
        </w:r>
        <w:r>
          <w:rPr>
            <w:rFonts w:eastAsia="Times New Roman"/>
            <w:lang w:eastAsia="en-CA"/>
          </w:rPr>
          <w:delText>Section</w:delText>
        </w:r>
        <w:r>
          <w:delText xml:space="preserve"> is an exception and shall not have a Title.</w:delText>
        </w:r>
      </w:del>
    </w:p>
    <w:p w14:paraId="2E631168" w14:textId="77777777" w:rsidR="008C5CF6" w:rsidRDefault="008C5CF6" w:rsidP="008C5CF6">
      <w:pPr>
        <w:rPr>
          <w:del w:id="846" w:author="Peter Bomberg" w:date="2018-01-16T14:09:00Z"/>
          <w:lang w:val="en-CA"/>
        </w:rPr>
      </w:pPr>
    </w:p>
    <w:p w14:paraId="0CB2EEAB" w14:textId="77777777" w:rsidR="00E876C5" w:rsidRPr="0057498E" w:rsidRDefault="00E876C5" w:rsidP="00F073CE">
      <w:pPr>
        <w:pStyle w:val="ListParagraph"/>
        <w:numPr>
          <w:ilvl w:val="0"/>
          <w:numId w:val="50"/>
        </w:numPr>
        <w:rPr>
          <w:ins w:id="847" w:author="Peter Bomberg" w:date="2018-01-16T14:09:00Z"/>
          <w:highlight w:val="white"/>
        </w:rPr>
      </w:pPr>
      <w:ins w:id="848" w:author="Peter Bomberg" w:date="2018-01-16T14:09:00Z">
        <w:r w:rsidRPr="0057498E">
          <w:rPr>
            <w:highlight w:val="white"/>
          </w:rPr>
          <w:t xml:space="preserve">DT Rule 4 identifies that the </w:t>
        </w:r>
        <w:r>
          <w:rPr>
            <w:highlight w:val="white"/>
          </w:rPr>
          <w:t xml:space="preserve">section </w:t>
        </w:r>
        <w:r w:rsidRPr="0057498E">
          <w:rPr>
            <w:highlight w:val="white"/>
          </w:rPr>
          <w:t>has content.</w:t>
        </w:r>
      </w:ins>
    </w:p>
    <w:p w14:paraId="352665D7" w14:textId="77777777" w:rsidR="008C5CF6" w:rsidRPr="00E94821" w:rsidRDefault="008C5CF6" w:rsidP="00F35032">
      <w:pPr>
        <w:pStyle w:val="ListParagraph"/>
        <w:numPr>
          <w:ilvl w:val="0"/>
          <w:numId w:val="0"/>
        </w:numPr>
        <w:ind w:left="576"/>
        <w:rPr>
          <w:ins w:id="849" w:author="Peter Bomberg" w:date="2018-01-16T14:09:00Z"/>
        </w:rPr>
      </w:pPr>
    </w:p>
    <w:p w14:paraId="17514C2B" w14:textId="299F84CB" w:rsidR="00BA0AA1" w:rsidRPr="00E94821" w:rsidRDefault="008C5CF6" w:rsidP="00F073CE">
      <w:pPr>
        <w:pStyle w:val="ListParagraph"/>
        <w:numPr>
          <w:ilvl w:val="1"/>
          <w:numId w:val="7"/>
        </w:numPr>
      </w:pPr>
      <w:bookmarkStart w:id="850" w:name="_Toc500865069"/>
      <w:r w:rsidRPr="00436739">
        <w:t xml:space="preserve">Serious Warnings and Precautions Box </w:t>
      </w:r>
      <w:del w:id="851" w:author="Peter Bomberg" w:date="2018-01-16T14:09:00Z">
        <w:r>
          <w:delText>Validation</w:delText>
        </w:r>
      </w:del>
      <w:bookmarkEnd w:id="850"/>
      <w:ins w:id="852" w:author="Peter Bomberg" w:date="2018-01-16T14:09:00Z">
        <w:r w:rsidR="00AA5E88">
          <w:t>s</w:t>
        </w:r>
        <w:r w:rsidRPr="00436739">
          <w:t>ection</w:t>
        </w:r>
        <w:r w:rsidRPr="00E94821">
          <w:t xml:space="preserve"> shall not have a Title.</w:t>
        </w:r>
      </w:ins>
    </w:p>
    <w:p w14:paraId="6F369C1D" w14:textId="67B63A8F" w:rsidR="00E876C5" w:rsidRPr="0057498E" w:rsidRDefault="008C5CF6" w:rsidP="00F073CE">
      <w:pPr>
        <w:pStyle w:val="ListParagraph"/>
        <w:numPr>
          <w:ilvl w:val="0"/>
          <w:numId w:val="49"/>
        </w:numPr>
        <w:rPr>
          <w:ins w:id="853" w:author="Peter Bomberg" w:date="2018-01-16T14:09:00Z"/>
          <w:highlight w:val="white"/>
        </w:rPr>
      </w:pPr>
      <w:del w:id="854" w:author="Peter Bomberg" w:date="2018-01-16T14:09:00Z">
        <w:r>
          <w:delText xml:space="preserve">This </w:delText>
        </w:r>
      </w:del>
      <w:ins w:id="855" w:author="Peter Bomberg" w:date="2018-01-16T14:09:00Z">
        <w:r w:rsidR="00E876C5" w:rsidRPr="0057498E">
          <w:rPr>
            <w:highlight w:val="white"/>
          </w:rPr>
          <w:t xml:space="preserve">DT Rule 4 identifies that the </w:t>
        </w:r>
      </w:ins>
      <w:r w:rsidR="00E876C5">
        <w:rPr>
          <w:highlight w:val="white"/>
        </w:rPr>
        <w:t xml:space="preserve">section </w:t>
      </w:r>
      <w:ins w:id="856" w:author="Peter Bomberg" w:date="2018-01-16T14:09:00Z">
        <w:r w:rsidR="00E876C5" w:rsidRPr="0057498E">
          <w:rPr>
            <w:highlight w:val="white"/>
          </w:rPr>
          <w:t>has content.</w:t>
        </w:r>
      </w:ins>
    </w:p>
    <w:p w14:paraId="34886ACD" w14:textId="77777777" w:rsidR="00706292" w:rsidRDefault="00706292" w:rsidP="00706292">
      <w:pPr>
        <w:rPr>
          <w:moveTo w:id="857" w:author="Peter Bomberg" w:date="2018-01-16T14:09:00Z"/>
        </w:rPr>
      </w:pPr>
      <w:moveToRangeStart w:id="858" w:author="Peter Bomberg" w:date="2018-01-16T14:09:00Z" w:name="move503875118"/>
    </w:p>
    <w:p w14:paraId="46D2F547" w14:textId="77777777" w:rsidR="00A0472F" w:rsidRPr="00E94821" w:rsidRDefault="00A0472F">
      <w:pPr>
        <w:spacing w:after="200" w:line="276" w:lineRule="auto"/>
        <w:rPr>
          <w:moveTo w:id="859" w:author="Peter Bomberg" w:date="2018-01-16T14:09:00Z"/>
          <w:rFonts w:ascii="Times New Roman" w:eastAsiaTheme="majorEastAsia" w:hAnsi="Times New Roman" w:cs="Times New Roman"/>
          <w:b/>
          <w:bCs/>
          <w:szCs w:val="24"/>
          <w:lang w:val="en-CA"/>
        </w:rPr>
      </w:pPr>
      <w:moveTo w:id="860" w:author="Peter Bomberg" w:date="2018-01-16T14:09:00Z">
        <w:r w:rsidRPr="00E94821">
          <w:rPr>
            <w:rFonts w:ascii="Times New Roman" w:hAnsi="Times New Roman" w:cs="Times New Roman"/>
          </w:rPr>
          <w:br w:type="page"/>
        </w:r>
      </w:moveTo>
    </w:p>
    <w:p w14:paraId="26188920" w14:textId="2E65069F" w:rsidR="00BA0AA1" w:rsidRPr="00E94821" w:rsidRDefault="004928DD" w:rsidP="00DE1BE0">
      <w:pPr>
        <w:pStyle w:val="Heading1"/>
        <w:numPr>
          <w:ilvl w:val="0"/>
          <w:numId w:val="0"/>
        </w:numPr>
        <w:rPr>
          <w:ins w:id="861" w:author="Peter Bomberg" w:date="2018-01-16T14:09:00Z"/>
          <w:rFonts w:ascii="Times New Roman" w:hAnsi="Times New Roman" w:cs="Times New Roman"/>
        </w:rPr>
      </w:pPr>
      <w:bookmarkStart w:id="862" w:name="_Toc503798357"/>
      <w:moveTo w:id="863" w:author="Peter Bomberg" w:date="2018-01-16T14:09:00Z">
        <w:r w:rsidRPr="00E94821">
          <w:rPr>
            <w:rFonts w:ascii="Times New Roman" w:hAnsi="Times New Roman" w:cs="Times New Roman"/>
          </w:rPr>
          <w:lastRenderedPageBreak/>
          <w:t>Appendix</w:t>
        </w:r>
        <w:r w:rsidR="00BA0AA1" w:rsidRPr="00E94821">
          <w:rPr>
            <w:rFonts w:ascii="Times New Roman" w:hAnsi="Times New Roman" w:cs="Times New Roman"/>
          </w:rPr>
          <w:t xml:space="preserve"> A – OID 2.16.840.1.113883.2.20.6.36 (structure-aspects)</w:t>
        </w:r>
      </w:moveTo>
      <w:bookmarkEnd w:id="862"/>
      <w:moveToRangeEnd w:id="858"/>
    </w:p>
    <w:p w14:paraId="74BBBC81" w14:textId="54F15F7B" w:rsidR="006A013E" w:rsidRPr="00E94821" w:rsidRDefault="00DE1BE0" w:rsidP="006A013E">
      <w:pPr>
        <w:rPr>
          <w:rFonts w:ascii="Times New Roman" w:hAnsi="Times New Roman" w:cs="Times New Roman"/>
          <w:lang w:val="en-CA"/>
        </w:rPr>
      </w:pPr>
      <w:ins w:id="864" w:author="Peter Bomberg" w:date="2018-01-16T14:09:00Z">
        <w:r>
          <w:rPr>
            <w:rFonts w:ascii="Times New Roman" w:hAnsi="Times New Roman" w:cs="Times New Roman"/>
            <w:lang w:val="en-CA"/>
          </w:rPr>
          <w:t xml:space="preserve">This </w:t>
        </w:r>
      </w:ins>
      <w:r>
        <w:rPr>
          <w:rFonts w:ascii="Times New Roman" w:hAnsi="Times New Roman" w:cs="Times New Roman"/>
          <w:lang w:val="en-CA"/>
        </w:rPr>
        <w:t xml:space="preserve">is </w:t>
      </w:r>
      <w:del w:id="865" w:author="Peter Bomberg" w:date="2018-01-16T14:09:00Z">
        <w:r w:rsidR="008C5CF6">
          <w:delText>an exception and shall not have a Title</w:delText>
        </w:r>
      </w:del>
      <w:ins w:id="866" w:author="Peter Bomberg" w:date="2018-01-16T14:09:00Z">
        <w:r>
          <w:rPr>
            <w:rFonts w:ascii="Times New Roman" w:hAnsi="Times New Roman" w:cs="Times New Roman"/>
            <w:lang w:val="en-CA"/>
          </w:rPr>
          <w:t>convenience copy extract of the OID, the OID remains the authoritative source. D</w:t>
        </w:r>
        <w:r w:rsidR="006A013E" w:rsidRPr="00E94821">
          <w:rPr>
            <w:rFonts w:ascii="Times New Roman" w:hAnsi="Times New Roman" w:cs="Times New Roman"/>
            <w:lang w:val="en-CA"/>
          </w:rPr>
          <w:t>erived sections have been greyed out as they are not included in the content</w:t>
        </w:r>
      </w:ins>
      <w:r w:rsidR="006A013E" w:rsidRPr="00E94821">
        <w:rPr>
          <w:rFonts w:ascii="Times New Roman" w:hAnsi="Times New Roman" w:cs="Times New Roman"/>
          <w:lang w:val="en-CA"/>
        </w:rPr>
        <w:t>.</w:t>
      </w:r>
    </w:p>
    <w:p w14:paraId="49214BC0" w14:textId="77777777" w:rsidR="006A013E" w:rsidRPr="00E94821" w:rsidRDefault="006A013E" w:rsidP="006A013E">
      <w:pPr>
        <w:rPr>
          <w:rFonts w:ascii="Times New Roman" w:hAnsi="Times New Roman" w:cs="Times New Roman"/>
          <w:lang w:val="en-CA"/>
        </w:rPr>
      </w:pPr>
    </w:p>
    <w:p w14:paraId="4AE8E23A" w14:textId="77777777" w:rsidR="00CC37C7" w:rsidRDefault="00CC37C7" w:rsidP="00524F29">
      <w:pPr>
        <w:pStyle w:val="Heading2"/>
        <w:numPr>
          <w:ilvl w:val="1"/>
          <w:numId w:val="78"/>
        </w:numPr>
        <w:rPr>
          <w:del w:id="867" w:author="Peter Bomberg" w:date="2018-01-16T14:09:00Z"/>
        </w:rPr>
      </w:pPr>
      <w:bookmarkStart w:id="868" w:name="_Toc500865070"/>
      <w:del w:id="869" w:author="Peter Bomberg" w:date="2018-01-16T14:09:00Z">
        <w:r>
          <w:rPr>
            <w:bCs/>
          </w:rPr>
          <w:delText xml:space="preserve">Exception Section </w:delText>
        </w:r>
        <w:r>
          <w:delText>Validation</w:delText>
        </w:r>
        <w:bookmarkEnd w:id="868"/>
      </w:del>
    </w:p>
    <w:p w14:paraId="633B9E2A" w14:textId="77777777" w:rsidR="00CC37C7" w:rsidRDefault="00CC37C7" w:rsidP="00754EE0">
      <w:pPr>
        <w:pStyle w:val="ListParagraph"/>
        <w:ind w:left="936"/>
        <w:rPr>
          <w:del w:id="870" w:author="Peter Bomberg" w:date="2018-01-16T14:09:00Z"/>
        </w:rPr>
      </w:pPr>
    </w:p>
    <w:p w14:paraId="012F9BF6" w14:textId="77777777" w:rsidR="00754EE0" w:rsidRDefault="00754EE0" w:rsidP="00CC37C7">
      <w:pPr>
        <w:pStyle w:val="Heading2"/>
        <w:numPr>
          <w:ilvl w:val="0"/>
          <w:numId w:val="0"/>
        </w:numPr>
        <w:ind w:left="576"/>
        <w:rPr>
          <w:del w:id="871" w:author="Peter Bomberg" w:date="2018-01-16T14:09:00Z"/>
          <w:bCs/>
        </w:rPr>
      </w:pPr>
      <w:bookmarkStart w:id="872" w:name="_Toc500865071"/>
      <w:del w:id="873" w:author="Peter Bomberg" w:date="2018-01-16T14:09:00Z">
        <w:r>
          <w:rPr>
            <w:bCs/>
          </w:rPr>
          <w:delText xml:space="preserve">All sections that embed </w:delText>
        </w:r>
        <w:r w:rsidR="00CC37C7">
          <w:rPr>
            <w:bCs/>
          </w:rPr>
          <w:delText xml:space="preserve">variables such as </w:delText>
        </w:r>
        <w:r>
          <w:rPr>
            <w:bCs/>
          </w:rPr>
          <w:delText xml:space="preserve">the &lt;Brand Name&gt; in the Title such as </w:delText>
        </w:r>
        <w:bookmarkEnd w:id="872"/>
      </w:del>
    </w:p>
    <w:tbl>
      <w:tblPr>
        <w:tblW w:w="10065" w:type="dxa"/>
        <w:tblInd w:w="108" w:type="dxa"/>
        <w:tblLayout w:type="fixed"/>
        <w:tblLook w:val="04A0" w:firstRow="1" w:lastRow="0" w:firstColumn="1" w:lastColumn="0" w:noHBand="0" w:noVBand="1"/>
      </w:tblPr>
      <w:tblGrid>
        <w:gridCol w:w="2011"/>
        <w:gridCol w:w="535"/>
        <w:gridCol w:w="617"/>
        <w:gridCol w:w="673"/>
        <w:gridCol w:w="3260"/>
        <w:gridCol w:w="2969"/>
      </w:tblGrid>
      <w:tr w:rsidR="00BA0AA1" w:rsidRPr="00E94821" w14:paraId="46DF89F8" w14:textId="77777777" w:rsidTr="00DE1BE0">
        <w:trPr>
          <w:cantSplit/>
          <w:trHeight w:val="330"/>
          <w:tblHeader/>
        </w:trPr>
        <w:tc>
          <w:tcPr>
            <w:tcW w:w="1276" w:type="dxa"/>
            <w:tcBorders>
              <w:top w:val="single" w:sz="8" w:space="0" w:color="auto"/>
              <w:left w:val="single" w:sz="8" w:space="0" w:color="auto"/>
              <w:bottom w:val="single" w:sz="8" w:space="0" w:color="auto"/>
              <w:right w:val="single" w:sz="8" w:space="0" w:color="auto"/>
            </w:tcBorders>
            <w:shd w:val="clear" w:color="000000" w:fill="95B3D7"/>
          </w:tcPr>
          <w:p w14:paraId="16514C6C" w14:textId="77777777" w:rsidR="00BA0AA1" w:rsidRPr="00E94821" w:rsidRDefault="00BA0AA1" w:rsidP="00D930B5">
            <w:pPr>
              <w:rPr>
                <w:rFonts w:ascii="Times New Roman" w:eastAsia="Times New Roman" w:hAnsi="Times New Roman" w:cs="Times New Roman"/>
                <w:b/>
                <w:color w:val="000000"/>
                <w:szCs w:val="24"/>
                <w:lang w:val="en-CA" w:eastAsia="en-CA"/>
              </w:rPr>
            </w:pPr>
            <w:r w:rsidRPr="00E94821">
              <w:rPr>
                <w:rFonts w:ascii="Times New Roman" w:eastAsia="Times New Roman" w:hAnsi="Times New Roman" w:cs="Times New Roman"/>
                <w:b/>
                <w:color w:val="000000"/>
                <w:szCs w:val="24"/>
                <w:lang w:val="en-CA" w:eastAsia="en-CA"/>
              </w:rPr>
              <w:t>Code</w:t>
            </w:r>
          </w:p>
        </w:tc>
        <w:tc>
          <w:tcPr>
            <w:tcW w:w="567" w:type="dxa"/>
            <w:tcBorders>
              <w:top w:val="single" w:sz="8" w:space="0" w:color="auto"/>
              <w:left w:val="nil"/>
              <w:bottom w:val="single" w:sz="8" w:space="0" w:color="auto"/>
              <w:right w:val="single" w:sz="8" w:space="0" w:color="auto"/>
            </w:tcBorders>
            <w:shd w:val="clear" w:color="000000" w:fill="95B3D7"/>
            <w:cellIns w:id="874" w:author="Peter Bomberg" w:date="2018-01-16T14:09:00Z"/>
          </w:tcPr>
          <w:p w14:paraId="47ED7CC3" w14:textId="77777777" w:rsidR="00BA0AA1" w:rsidRPr="00E94821" w:rsidRDefault="00BA0AA1" w:rsidP="00D930B5">
            <w:pPr>
              <w:rPr>
                <w:rFonts w:ascii="Times New Roman" w:eastAsia="Times New Roman" w:hAnsi="Times New Roman" w:cs="Times New Roman"/>
                <w:b/>
                <w:color w:val="000000"/>
                <w:szCs w:val="24"/>
                <w:lang w:val="en-CA" w:eastAsia="en-CA"/>
              </w:rPr>
            </w:pPr>
            <w:ins w:id="875" w:author="Peter Bomberg" w:date="2018-01-16T14:09:00Z">
              <w:r w:rsidRPr="00E94821">
                <w:rPr>
                  <w:rFonts w:ascii="Times New Roman" w:eastAsia="Times New Roman" w:hAnsi="Times New Roman" w:cs="Times New Roman"/>
                  <w:b/>
                  <w:color w:val="000000"/>
                  <w:szCs w:val="24"/>
                  <w:lang w:val="en-CA" w:eastAsia="en-CA"/>
                </w:rPr>
                <w:t>Level</w:t>
              </w:r>
            </w:ins>
          </w:p>
        </w:tc>
        <w:tc>
          <w:tcPr>
            <w:tcW w:w="658" w:type="dxa"/>
            <w:tcBorders>
              <w:top w:val="single" w:sz="8" w:space="0" w:color="auto"/>
              <w:left w:val="single" w:sz="8" w:space="0" w:color="auto"/>
              <w:bottom w:val="single" w:sz="8" w:space="0" w:color="auto"/>
              <w:right w:val="single" w:sz="8" w:space="0" w:color="auto"/>
            </w:tcBorders>
            <w:shd w:val="clear" w:color="000000" w:fill="95B3D7"/>
            <w:cellIns w:id="876" w:author="Peter Bomberg" w:date="2018-01-16T14:09:00Z"/>
          </w:tcPr>
          <w:p w14:paraId="7CD82126" w14:textId="77777777" w:rsidR="00BA0AA1" w:rsidRPr="00E94821" w:rsidRDefault="00BA0AA1" w:rsidP="00D930B5">
            <w:pPr>
              <w:rPr>
                <w:rFonts w:ascii="Times New Roman" w:eastAsia="Times New Roman" w:hAnsi="Times New Roman" w:cs="Times New Roman"/>
                <w:b/>
                <w:color w:val="000000"/>
                <w:szCs w:val="24"/>
                <w:lang w:val="en-CA" w:eastAsia="en-CA"/>
              </w:rPr>
            </w:pPr>
            <w:ins w:id="877" w:author="Peter Bomberg" w:date="2018-01-16T14:09:00Z">
              <w:r w:rsidRPr="00E94821">
                <w:rPr>
                  <w:rFonts w:ascii="Times New Roman" w:eastAsia="Times New Roman" w:hAnsi="Times New Roman" w:cs="Times New Roman"/>
                  <w:b/>
                  <w:color w:val="000000"/>
                  <w:szCs w:val="24"/>
                  <w:lang w:val="en-CA" w:eastAsia="en-CA"/>
                </w:rPr>
                <w:t>Card.</w:t>
              </w:r>
            </w:ins>
          </w:p>
        </w:tc>
        <w:tc>
          <w:tcPr>
            <w:tcW w:w="720" w:type="dxa"/>
            <w:tcBorders>
              <w:top w:val="single" w:sz="8" w:space="0" w:color="auto"/>
              <w:left w:val="single" w:sz="8" w:space="0" w:color="auto"/>
              <w:bottom w:val="single" w:sz="8" w:space="0" w:color="auto"/>
              <w:right w:val="single" w:sz="8" w:space="0" w:color="auto"/>
            </w:tcBorders>
            <w:shd w:val="clear" w:color="000000" w:fill="95B3D7"/>
            <w:cellIns w:id="878" w:author="Peter Bomberg" w:date="2018-01-16T14:09:00Z"/>
          </w:tcPr>
          <w:p w14:paraId="0A7CA69E" w14:textId="77777777" w:rsidR="00BA0AA1" w:rsidRPr="00E94821" w:rsidRDefault="00BA0AA1" w:rsidP="00D930B5">
            <w:pPr>
              <w:rPr>
                <w:rFonts w:ascii="Times New Roman" w:eastAsia="Times New Roman" w:hAnsi="Times New Roman" w:cs="Times New Roman"/>
                <w:b/>
                <w:color w:val="000000"/>
                <w:szCs w:val="24"/>
                <w:lang w:val="en-CA" w:eastAsia="en-CA"/>
              </w:rPr>
            </w:pPr>
            <w:ins w:id="879" w:author="Peter Bomberg" w:date="2018-01-16T14:09:00Z">
              <w:r w:rsidRPr="00E94821">
                <w:rPr>
                  <w:rFonts w:ascii="Times New Roman" w:eastAsia="Times New Roman" w:hAnsi="Times New Roman" w:cs="Times New Roman"/>
                  <w:b/>
                  <w:color w:val="000000"/>
                  <w:szCs w:val="24"/>
                  <w:lang w:val="en-CA" w:eastAsia="en-CA"/>
                </w:rPr>
                <w:t>Title</w:t>
              </w:r>
            </w:ins>
          </w:p>
        </w:tc>
        <w:tc>
          <w:tcPr>
            <w:tcW w:w="3583" w:type="dxa"/>
            <w:tcBorders>
              <w:top w:val="single" w:sz="8" w:space="0" w:color="auto"/>
              <w:left w:val="single" w:sz="8" w:space="0" w:color="auto"/>
              <w:bottom w:val="single" w:sz="8" w:space="0" w:color="auto"/>
              <w:right w:val="single" w:sz="8" w:space="0" w:color="auto"/>
            </w:tcBorders>
            <w:shd w:val="clear" w:color="000000" w:fill="95B3D7"/>
            <w:noWrap/>
            <w:hideMark/>
          </w:tcPr>
          <w:p w14:paraId="55D27348" w14:textId="77777777" w:rsidR="00297ADB" w:rsidRDefault="00297ADB" w:rsidP="001055B6">
            <w:pPr>
              <w:spacing w:line="276" w:lineRule="auto"/>
              <w:rPr>
                <w:del w:id="880" w:author="Peter Bomberg" w:date="2018-01-16T14:09:00Z"/>
                <w:rFonts w:eastAsia="Times New Roman"/>
                <w:color w:val="000000"/>
                <w:szCs w:val="24"/>
                <w:lang w:val="en-CA" w:eastAsia="en-CA"/>
              </w:rPr>
            </w:pPr>
            <w:del w:id="881" w:author="Peter Bomberg" w:date="2018-01-16T14:09:00Z">
              <w:r>
                <w:rPr>
                  <w:rFonts w:eastAsia="Times New Roman"/>
                  <w:color w:val="000000"/>
                  <w:szCs w:val="24"/>
                  <w:lang w:val="en-CA" w:eastAsia="en-CA"/>
                </w:rPr>
                <w:delText>&lt;</w:delText>
              </w:r>
            </w:del>
            <w:r w:rsidR="00BA0AA1" w:rsidRPr="00E94821">
              <w:rPr>
                <w:rFonts w:ascii="Times New Roman" w:eastAsia="Times New Roman" w:hAnsi="Times New Roman" w:cs="Times New Roman"/>
                <w:b/>
                <w:color w:val="000000"/>
                <w:szCs w:val="24"/>
                <w:lang w:val="en-CA" w:eastAsia="en-CA"/>
              </w:rPr>
              <w:t>Code@displayName</w:t>
            </w:r>
            <w:r w:rsidR="00F460D3">
              <w:rPr>
                <w:rFonts w:ascii="Times New Roman" w:eastAsia="Times New Roman" w:hAnsi="Times New Roman" w:cs="Times New Roman"/>
                <w:b/>
                <w:color w:val="000000"/>
                <w:szCs w:val="24"/>
                <w:lang w:val="en-CA" w:eastAsia="en-CA"/>
              </w:rPr>
              <w:t xml:space="preserve"> </w:t>
            </w:r>
            <w:del w:id="882" w:author="Peter Bomberg" w:date="2018-01-16T14:09:00Z">
              <w:r>
                <w:rPr>
                  <w:rFonts w:eastAsia="Times New Roman"/>
                  <w:color w:val="000000"/>
                  <w:szCs w:val="24"/>
                  <w:lang w:val="en-CA" w:eastAsia="en-CA"/>
                </w:rPr>
                <w:delText>&gt;</w:delText>
              </w:r>
            </w:del>
          </w:p>
          <w:p w14:paraId="6B10BFF5" w14:textId="38740437" w:rsidR="00BA0AA1" w:rsidRPr="00E94821" w:rsidRDefault="00BA0AA1" w:rsidP="00D930B5">
            <w:pPr>
              <w:rPr>
                <w:rFonts w:ascii="Times New Roman" w:eastAsia="Times New Roman" w:hAnsi="Times New Roman" w:cs="Times New Roman"/>
                <w:b/>
                <w:color w:val="000000"/>
                <w:szCs w:val="24"/>
                <w:lang w:val="en-CA" w:eastAsia="en-CA"/>
              </w:rPr>
            </w:pPr>
            <w:r w:rsidRPr="00E94821">
              <w:rPr>
                <w:rFonts w:ascii="Times New Roman" w:eastAsia="Times New Roman" w:hAnsi="Times New Roman" w:cs="Times New Roman"/>
                <w:b/>
                <w:color w:val="000000"/>
                <w:szCs w:val="24"/>
                <w:lang w:val="en-CA" w:eastAsia="en-CA"/>
              </w:rPr>
              <w:t>(Language=ENG)</w:t>
            </w:r>
          </w:p>
        </w:tc>
        <w:tc>
          <w:tcPr>
            <w:tcW w:w="3261" w:type="dxa"/>
            <w:tcBorders>
              <w:top w:val="single" w:sz="8" w:space="0" w:color="auto"/>
              <w:left w:val="single" w:sz="8" w:space="0" w:color="auto"/>
              <w:bottom w:val="single" w:sz="8" w:space="0" w:color="auto"/>
              <w:right w:val="single" w:sz="8" w:space="0" w:color="auto"/>
            </w:tcBorders>
            <w:shd w:val="clear" w:color="000000" w:fill="95B3D7"/>
            <w:cellIns w:id="883" w:author="Peter Bomberg" w:date="2018-01-16T14:09:00Z"/>
          </w:tcPr>
          <w:p w14:paraId="7CA0FB8F" w14:textId="77777777" w:rsidR="00BA0AA1" w:rsidRPr="00E94821" w:rsidRDefault="00BA0AA1" w:rsidP="00D930B5">
            <w:pPr>
              <w:rPr>
                <w:rFonts w:ascii="Times New Roman" w:eastAsia="Times New Roman" w:hAnsi="Times New Roman" w:cs="Times New Roman"/>
                <w:b/>
                <w:color w:val="000000"/>
                <w:szCs w:val="24"/>
                <w:lang w:val="en-CA" w:eastAsia="en-CA"/>
              </w:rPr>
            </w:pPr>
            <w:ins w:id="884" w:author="Peter Bomberg" w:date="2018-01-16T14:09:00Z">
              <w:r w:rsidRPr="00E94821">
                <w:rPr>
                  <w:rFonts w:ascii="Times New Roman" w:eastAsia="Times New Roman" w:hAnsi="Times New Roman" w:cs="Times New Roman"/>
                  <w:b/>
                  <w:color w:val="000000"/>
                  <w:szCs w:val="24"/>
                  <w:lang w:val="en-CA" w:eastAsia="en-CA"/>
                </w:rPr>
                <w:t>TemplateId Exception</w:t>
              </w:r>
            </w:ins>
          </w:p>
        </w:tc>
      </w:tr>
      <w:tr w:rsidR="00297ADB" w14:paraId="67583759" w14:textId="77777777" w:rsidTr="001055B6">
        <w:trPr>
          <w:trHeight w:val="330"/>
          <w:del w:id="885" w:author="Peter Bomberg" w:date="2018-01-16T14:09:00Z"/>
        </w:trPr>
        <w:tc>
          <w:tcPr>
            <w:tcW w:w="2200" w:type="dxa"/>
            <w:tcBorders>
              <w:top w:val="single" w:sz="8" w:space="0" w:color="auto"/>
              <w:left w:val="single" w:sz="8" w:space="0" w:color="auto"/>
              <w:bottom w:val="single" w:sz="8" w:space="0" w:color="auto"/>
              <w:right w:val="single" w:sz="8" w:space="0" w:color="auto"/>
            </w:tcBorders>
          </w:tcPr>
          <w:p w14:paraId="059D6348" w14:textId="77777777" w:rsidR="00297ADB" w:rsidRDefault="00297ADB" w:rsidP="001055B6">
            <w:pPr>
              <w:spacing w:line="276" w:lineRule="auto"/>
              <w:rPr>
                <w:del w:id="886" w:author="Peter Bomberg" w:date="2018-01-16T14:09:00Z"/>
                <w:rFonts w:eastAsia="Times New Roman"/>
                <w:color w:val="000000"/>
                <w:szCs w:val="24"/>
                <w:lang w:val="en-CA" w:eastAsia="en-CA"/>
              </w:rPr>
            </w:pPr>
            <w:del w:id="887" w:author="Peter Bomberg" w:date="2018-01-16T14:09:00Z">
              <w:r>
                <w:rPr>
                  <w:rFonts w:eastAsia="Times New Roman"/>
                  <w:color w:val="000000"/>
                  <w:szCs w:val="24"/>
                  <w:lang w:val="en-CA" w:eastAsia="en-CA"/>
                </w:rPr>
                <w:delText>210-210-60</w:delText>
              </w:r>
            </w:del>
          </w:p>
        </w:tc>
        <w:tc>
          <w:tcPr>
            <w:tcW w:w="5850" w:type="dxa"/>
            <w:gridSpan w:val="5"/>
            <w:tcBorders>
              <w:top w:val="single" w:sz="8" w:space="0" w:color="auto"/>
              <w:left w:val="single" w:sz="8" w:space="0" w:color="auto"/>
              <w:bottom w:val="single" w:sz="8" w:space="0" w:color="auto"/>
              <w:right w:val="single" w:sz="8" w:space="0" w:color="auto"/>
            </w:tcBorders>
          </w:tcPr>
          <w:p w14:paraId="01F677A2" w14:textId="77777777" w:rsidR="00297ADB" w:rsidRDefault="00297ADB" w:rsidP="001055B6">
            <w:pPr>
              <w:spacing w:line="276" w:lineRule="auto"/>
              <w:rPr>
                <w:del w:id="888" w:author="Peter Bomberg" w:date="2018-01-16T14:09:00Z"/>
                <w:rFonts w:eastAsia="Times New Roman"/>
                <w:color w:val="000000"/>
                <w:szCs w:val="24"/>
                <w:lang w:val="en-CA" w:eastAsia="en-CA"/>
              </w:rPr>
            </w:pPr>
            <w:del w:id="889" w:author="Peter Bomberg" w:date="2018-01-16T14:09:00Z">
              <w:r w:rsidRPr="004D750B">
                <w:rPr>
                  <w:rFonts w:eastAsia="Times New Roman"/>
                  <w:color w:val="000000"/>
                  <w:szCs w:val="24"/>
                  <w:lang w:val="en-CA" w:eastAsia="en-CA"/>
                </w:rPr>
                <w:delText>Special Populations - Misc.</w:delText>
              </w:r>
            </w:del>
          </w:p>
        </w:tc>
      </w:tr>
      <w:tr w:rsidR="00297ADB" w14:paraId="054AD404" w14:textId="77777777" w:rsidTr="001055B6">
        <w:trPr>
          <w:trHeight w:val="330"/>
          <w:del w:id="890" w:author="Peter Bomberg" w:date="2018-01-16T14:09:00Z"/>
        </w:trPr>
        <w:tc>
          <w:tcPr>
            <w:tcW w:w="2200" w:type="dxa"/>
            <w:tcBorders>
              <w:top w:val="single" w:sz="8" w:space="0" w:color="auto"/>
              <w:left w:val="single" w:sz="8" w:space="0" w:color="auto"/>
              <w:bottom w:val="single" w:sz="8" w:space="0" w:color="auto"/>
              <w:right w:val="single" w:sz="8" w:space="0" w:color="auto"/>
            </w:tcBorders>
          </w:tcPr>
          <w:p w14:paraId="3E5045B3" w14:textId="77777777" w:rsidR="00297ADB" w:rsidRDefault="00297ADB" w:rsidP="001055B6">
            <w:pPr>
              <w:spacing w:line="276" w:lineRule="auto"/>
              <w:rPr>
                <w:del w:id="891" w:author="Peter Bomberg" w:date="2018-01-16T14:09:00Z"/>
                <w:rFonts w:eastAsia="Times New Roman"/>
                <w:color w:val="000000"/>
                <w:szCs w:val="24"/>
                <w:lang w:val="en-CA" w:eastAsia="en-CA"/>
              </w:rPr>
            </w:pPr>
            <w:del w:id="892" w:author="Peter Bomberg" w:date="2018-01-16T14:09:00Z">
              <w:r>
                <w:rPr>
                  <w:rFonts w:eastAsia="Times New Roman"/>
                  <w:color w:val="000000"/>
                  <w:szCs w:val="24"/>
                  <w:lang w:val="en-CA" w:eastAsia="en-CA"/>
                </w:rPr>
                <w:delText>360-70</w:delText>
              </w:r>
            </w:del>
          </w:p>
        </w:tc>
        <w:tc>
          <w:tcPr>
            <w:tcW w:w="5850" w:type="dxa"/>
            <w:gridSpan w:val="5"/>
            <w:tcBorders>
              <w:top w:val="single" w:sz="8" w:space="0" w:color="auto"/>
              <w:left w:val="single" w:sz="8" w:space="0" w:color="auto"/>
              <w:bottom w:val="single" w:sz="8" w:space="0" w:color="auto"/>
              <w:right w:val="single" w:sz="8" w:space="0" w:color="auto"/>
            </w:tcBorders>
          </w:tcPr>
          <w:p w14:paraId="288EB1E1" w14:textId="77777777" w:rsidR="00297ADB" w:rsidRPr="004D750B" w:rsidRDefault="00297ADB" w:rsidP="001055B6">
            <w:pPr>
              <w:spacing w:line="276" w:lineRule="auto"/>
              <w:rPr>
                <w:del w:id="893" w:author="Peter Bomberg" w:date="2018-01-16T14:09:00Z"/>
                <w:rFonts w:eastAsia="Times New Roman"/>
                <w:color w:val="000000"/>
                <w:szCs w:val="24"/>
                <w:lang w:val="en-CA" w:eastAsia="en-CA"/>
              </w:rPr>
            </w:pPr>
            <w:del w:id="894" w:author="Peter Bomberg" w:date="2018-01-16T14:09:00Z">
              <w:r>
                <w:rPr>
                  <w:rFonts w:eastAsia="Times New Roman"/>
                  <w:color w:val="000000"/>
                  <w:szCs w:val="24"/>
                  <w:lang w:val="en-CA" w:eastAsia="en-CA"/>
                </w:rPr>
                <w:delText>What is &lt;Brand name&gt; used for?</w:delText>
              </w:r>
            </w:del>
          </w:p>
        </w:tc>
      </w:tr>
      <w:tr w:rsidR="00297ADB" w14:paraId="017B07E8" w14:textId="77777777" w:rsidTr="001055B6">
        <w:trPr>
          <w:trHeight w:val="330"/>
          <w:del w:id="895" w:author="Peter Bomberg" w:date="2018-01-16T14:09:00Z"/>
        </w:trPr>
        <w:tc>
          <w:tcPr>
            <w:tcW w:w="2200" w:type="dxa"/>
            <w:tcBorders>
              <w:top w:val="single" w:sz="8" w:space="0" w:color="auto"/>
              <w:left w:val="single" w:sz="8" w:space="0" w:color="auto"/>
              <w:bottom w:val="single" w:sz="8" w:space="0" w:color="auto"/>
              <w:right w:val="single" w:sz="8" w:space="0" w:color="auto"/>
            </w:tcBorders>
          </w:tcPr>
          <w:p w14:paraId="22B457AD" w14:textId="77777777" w:rsidR="00297ADB" w:rsidRDefault="00297ADB" w:rsidP="001055B6">
            <w:pPr>
              <w:spacing w:line="276" w:lineRule="auto"/>
              <w:rPr>
                <w:del w:id="896" w:author="Peter Bomberg" w:date="2018-01-16T14:09:00Z"/>
                <w:rFonts w:eastAsia="Times New Roman"/>
                <w:color w:val="000000"/>
                <w:szCs w:val="24"/>
                <w:lang w:val="en-CA" w:eastAsia="en-CA"/>
              </w:rPr>
            </w:pPr>
            <w:del w:id="897" w:author="Peter Bomberg" w:date="2018-01-16T14:09:00Z">
              <w:r>
                <w:rPr>
                  <w:rFonts w:eastAsia="Times New Roman"/>
                  <w:color w:val="000000"/>
                  <w:szCs w:val="24"/>
                  <w:lang w:val="en-CA" w:eastAsia="en-CA"/>
                </w:rPr>
                <w:delText>360-80</w:delText>
              </w:r>
            </w:del>
          </w:p>
        </w:tc>
        <w:tc>
          <w:tcPr>
            <w:tcW w:w="5850" w:type="dxa"/>
            <w:gridSpan w:val="5"/>
            <w:tcBorders>
              <w:top w:val="single" w:sz="8" w:space="0" w:color="auto"/>
              <w:left w:val="single" w:sz="8" w:space="0" w:color="auto"/>
              <w:bottom w:val="single" w:sz="8" w:space="0" w:color="auto"/>
              <w:right w:val="single" w:sz="8" w:space="0" w:color="auto"/>
            </w:tcBorders>
          </w:tcPr>
          <w:p w14:paraId="7B94407D" w14:textId="77777777" w:rsidR="00297ADB" w:rsidRPr="004D750B" w:rsidRDefault="00297ADB" w:rsidP="001055B6">
            <w:pPr>
              <w:spacing w:line="276" w:lineRule="auto"/>
              <w:rPr>
                <w:del w:id="898" w:author="Peter Bomberg" w:date="2018-01-16T14:09:00Z"/>
                <w:rFonts w:eastAsia="Times New Roman"/>
                <w:color w:val="000000"/>
                <w:szCs w:val="24"/>
                <w:lang w:val="en-CA" w:eastAsia="en-CA"/>
              </w:rPr>
            </w:pPr>
            <w:del w:id="899" w:author="Peter Bomberg" w:date="2018-01-16T14:09:00Z">
              <w:r>
                <w:rPr>
                  <w:rFonts w:eastAsia="Times New Roman"/>
                  <w:color w:val="000000"/>
                  <w:szCs w:val="24"/>
                  <w:lang w:val="en-CA" w:eastAsia="en-CA"/>
                </w:rPr>
                <w:delText>How does &lt;Brand name&gt; work?</w:delText>
              </w:r>
            </w:del>
          </w:p>
        </w:tc>
      </w:tr>
      <w:tr w:rsidR="00297ADB" w14:paraId="3BB7A447" w14:textId="77777777" w:rsidTr="001055B6">
        <w:trPr>
          <w:trHeight w:val="330"/>
          <w:del w:id="900" w:author="Peter Bomberg" w:date="2018-01-16T14:09:00Z"/>
        </w:trPr>
        <w:tc>
          <w:tcPr>
            <w:tcW w:w="2200" w:type="dxa"/>
            <w:tcBorders>
              <w:top w:val="single" w:sz="8" w:space="0" w:color="auto"/>
              <w:left w:val="single" w:sz="8" w:space="0" w:color="auto"/>
              <w:bottom w:val="single" w:sz="8" w:space="0" w:color="auto"/>
              <w:right w:val="single" w:sz="8" w:space="0" w:color="auto"/>
            </w:tcBorders>
          </w:tcPr>
          <w:p w14:paraId="67EAF292" w14:textId="77777777" w:rsidR="00297ADB" w:rsidRDefault="00297ADB" w:rsidP="001055B6">
            <w:pPr>
              <w:spacing w:line="276" w:lineRule="auto"/>
              <w:rPr>
                <w:del w:id="901" w:author="Peter Bomberg" w:date="2018-01-16T14:09:00Z"/>
                <w:rFonts w:eastAsia="Times New Roman"/>
                <w:color w:val="000000"/>
                <w:szCs w:val="24"/>
                <w:lang w:val="en-CA" w:eastAsia="en-CA"/>
              </w:rPr>
            </w:pPr>
            <w:del w:id="902" w:author="Peter Bomberg" w:date="2018-01-16T14:09:00Z">
              <w:r>
                <w:rPr>
                  <w:rFonts w:eastAsia="Times New Roman"/>
                  <w:color w:val="000000"/>
                  <w:szCs w:val="24"/>
                  <w:lang w:val="en-CA" w:eastAsia="en-CA"/>
                </w:rPr>
                <w:delText>360-90</w:delText>
              </w:r>
            </w:del>
          </w:p>
        </w:tc>
        <w:tc>
          <w:tcPr>
            <w:tcW w:w="5850" w:type="dxa"/>
            <w:gridSpan w:val="5"/>
            <w:tcBorders>
              <w:top w:val="single" w:sz="8" w:space="0" w:color="auto"/>
              <w:left w:val="single" w:sz="8" w:space="0" w:color="auto"/>
              <w:bottom w:val="single" w:sz="8" w:space="0" w:color="auto"/>
              <w:right w:val="single" w:sz="8" w:space="0" w:color="auto"/>
            </w:tcBorders>
          </w:tcPr>
          <w:p w14:paraId="3B68BA16" w14:textId="77777777" w:rsidR="00297ADB" w:rsidRDefault="00297ADB" w:rsidP="001055B6">
            <w:pPr>
              <w:spacing w:line="276" w:lineRule="auto"/>
              <w:rPr>
                <w:del w:id="903" w:author="Peter Bomberg" w:date="2018-01-16T14:09:00Z"/>
                <w:rFonts w:eastAsia="Times New Roman"/>
                <w:color w:val="000000"/>
                <w:szCs w:val="24"/>
                <w:lang w:val="en-CA" w:eastAsia="en-CA"/>
              </w:rPr>
            </w:pPr>
            <w:del w:id="904" w:author="Peter Bomberg" w:date="2018-01-16T14:09:00Z">
              <w:r>
                <w:rPr>
                  <w:rFonts w:eastAsia="Times New Roman"/>
                  <w:color w:val="000000"/>
                  <w:szCs w:val="24"/>
                  <w:lang w:val="en-CA" w:eastAsia="en-CA"/>
                </w:rPr>
                <w:delText>What are the ingredients in &lt;Brand name&gt;?</w:delText>
              </w:r>
            </w:del>
          </w:p>
        </w:tc>
      </w:tr>
      <w:tr w:rsidR="00297ADB" w14:paraId="2C2375D7" w14:textId="77777777" w:rsidTr="001055B6">
        <w:trPr>
          <w:trHeight w:val="330"/>
          <w:del w:id="905" w:author="Peter Bomberg" w:date="2018-01-16T14:09:00Z"/>
        </w:trPr>
        <w:tc>
          <w:tcPr>
            <w:tcW w:w="2200" w:type="dxa"/>
            <w:tcBorders>
              <w:top w:val="single" w:sz="8" w:space="0" w:color="auto"/>
              <w:left w:val="single" w:sz="8" w:space="0" w:color="auto"/>
              <w:bottom w:val="single" w:sz="8" w:space="0" w:color="auto"/>
              <w:right w:val="single" w:sz="8" w:space="0" w:color="auto"/>
            </w:tcBorders>
          </w:tcPr>
          <w:p w14:paraId="0F25F9CF" w14:textId="77777777" w:rsidR="00297ADB" w:rsidRDefault="00297ADB" w:rsidP="001055B6">
            <w:pPr>
              <w:spacing w:line="276" w:lineRule="auto"/>
              <w:rPr>
                <w:del w:id="906" w:author="Peter Bomberg" w:date="2018-01-16T14:09:00Z"/>
                <w:rFonts w:eastAsia="Times New Roman"/>
                <w:color w:val="000000"/>
                <w:szCs w:val="24"/>
                <w:lang w:val="en-CA" w:eastAsia="en-CA"/>
              </w:rPr>
            </w:pPr>
            <w:del w:id="907" w:author="Peter Bomberg" w:date="2018-01-16T14:09:00Z">
              <w:r>
                <w:rPr>
                  <w:rFonts w:eastAsia="Times New Roman"/>
                  <w:color w:val="000000"/>
                  <w:szCs w:val="24"/>
                  <w:lang w:val="en-CA" w:eastAsia="en-CA"/>
                </w:rPr>
                <w:delText>360-100</w:delText>
              </w:r>
            </w:del>
          </w:p>
        </w:tc>
        <w:tc>
          <w:tcPr>
            <w:tcW w:w="5850" w:type="dxa"/>
            <w:gridSpan w:val="5"/>
            <w:tcBorders>
              <w:top w:val="single" w:sz="8" w:space="0" w:color="auto"/>
              <w:left w:val="single" w:sz="8" w:space="0" w:color="auto"/>
              <w:bottom w:val="single" w:sz="8" w:space="0" w:color="auto"/>
              <w:right w:val="single" w:sz="8" w:space="0" w:color="auto"/>
            </w:tcBorders>
          </w:tcPr>
          <w:p w14:paraId="3EED2EA6" w14:textId="77777777" w:rsidR="00297ADB" w:rsidRDefault="00297ADB" w:rsidP="001055B6">
            <w:pPr>
              <w:spacing w:line="276" w:lineRule="auto"/>
              <w:rPr>
                <w:del w:id="908" w:author="Peter Bomberg" w:date="2018-01-16T14:09:00Z"/>
                <w:rFonts w:eastAsia="Times New Roman"/>
                <w:color w:val="000000"/>
                <w:szCs w:val="24"/>
                <w:lang w:val="en-CA" w:eastAsia="en-CA"/>
              </w:rPr>
            </w:pPr>
            <w:del w:id="909" w:author="Peter Bomberg" w:date="2018-01-16T14:09:00Z">
              <w:r>
                <w:rPr>
                  <w:rFonts w:eastAsia="Times New Roman"/>
                  <w:color w:val="000000"/>
                  <w:szCs w:val="24"/>
                  <w:lang w:val="en-CA" w:eastAsia="en-CA"/>
                </w:rPr>
                <w:delText>&lt;Brand name&gt; comes in the following dosage forms:</w:delText>
              </w:r>
            </w:del>
          </w:p>
        </w:tc>
      </w:tr>
      <w:tr w:rsidR="00297ADB" w14:paraId="07A223BD" w14:textId="77777777" w:rsidTr="001055B6">
        <w:trPr>
          <w:trHeight w:val="330"/>
          <w:del w:id="910" w:author="Peter Bomberg" w:date="2018-01-16T14:09:00Z"/>
        </w:trPr>
        <w:tc>
          <w:tcPr>
            <w:tcW w:w="2200" w:type="dxa"/>
            <w:tcBorders>
              <w:top w:val="single" w:sz="8" w:space="0" w:color="auto"/>
              <w:left w:val="single" w:sz="8" w:space="0" w:color="auto"/>
              <w:bottom w:val="single" w:sz="8" w:space="0" w:color="auto"/>
              <w:right w:val="single" w:sz="8" w:space="0" w:color="auto"/>
            </w:tcBorders>
          </w:tcPr>
          <w:p w14:paraId="676C8348" w14:textId="77777777" w:rsidR="00297ADB" w:rsidRDefault="00297ADB" w:rsidP="001055B6">
            <w:pPr>
              <w:spacing w:line="276" w:lineRule="auto"/>
              <w:rPr>
                <w:del w:id="911" w:author="Peter Bomberg" w:date="2018-01-16T14:09:00Z"/>
                <w:rFonts w:eastAsia="Times New Roman"/>
                <w:color w:val="000000"/>
                <w:szCs w:val="24"/>
                <w:lang w:val="en-CA" w:eastAsia="en-CA"/>
              </w:rPr>
            </w:pPr>
            <w:del w:id="912" w:author="Peter Bomberg" w:date="2018-01-16T14:09:00Z">
              <w:r>
                <w:rPr>
                  <w:rFonts w:eastAsia="Times New Roman"/>
                  <w:color w:val="000000"/>
                  <w:szCs w:val="24"/>
                  <w:lang w:val="en-CA" w:eastAsia="en-CA"/>
                </w:rPr>
                <w:delText>360-60</w:delText>
              </w:r>
            </w:del>
          </w:p>
        </w:tc>
        <w:tc>
          <w:tcPr>
            <w:tcW w:w="5850" w:type="dxa"/>
            <w:gridSpan w:val="5"/>
            <w:tcBorders>
              <w:top w:val="single" w:sz="8" w:space="0" w:color="auto"/>
              <w:left w:val="single" w:sz="8" w:space="0" w:color="auto"/>
              <w:bottom w:val="single" w:sz="8" w:space="0" w:color="auto"/>
              <w:right w:val="single" w:sz="8" w:space="0" w:color="auto"/>
            </w:tcBorders>
          </w:tcPr>
          <w:p w14:paraId="48F55A9D" w14:textId="77777777" w:rsidR="00297ADB" w:rsidRDefault="00297ADB" w:rsidP="001055B6">
            <w:pPr>
              <w:spacing w:line="276" w:lineRule="auto"/>
              <w:rPr>
                <w:del w:id="913" w:author="Peter Bomberg" w:date="2018-01-16T14:09:00Z"/>
                <w:rFonts w:eastAsia="Times New Roman"/>
                <w:color w:val="000000"/>
                <w:szCs w:val="24"/>
                <w:lang w:val="en-CA" w:eastAsia="en-CA"/>
              </w:rPr>
            </w:pPr>
            <w:del w:id="914" w:author="Peter Bomberg" w:date="2018-01-16T14:09:00Z">
              <w:r>
                <w:rPr>
                  <w:rFonts w:eastAsia="Times New Roman"/>
                  <w:color w:val="000000"/>
                  <w:szCs w:val="24"/>
                  <w:lang w:val="en-CA" w:eastAsia="en-CA"/>
                </w:rPr>
                <w:delText>Do not use &lt;Brand name&gt; if:</w:delText>
              </w:r>
            </w:del>
          </w:p>
        </w:tc>
      </w:tr>
      <w:tr w:rsidR="00BA0AA1" w:rsidRPr="00E94821" w14:paraId="69AEEE71" w14:textId="77777777" w:rsidTr="00DE1BE0">
        <w:trPr>
          <w:trHeight w:val="330"/>
        </w:trPr>
        <w:tc>
          <w:tcPr>
            <w:tcW w:w="1276" w:type="dxa"/>
            <w:tcBorders>
              <w:top w:val="single" w:sz="8" w:space="0" w:color="auto"/>
              <w:left w:val="single" w:sz="8" w:space="0" w:color="auto"/>
              <w:bottom w:val="single" w:sz="8" w:space="0" w:color="auto"/>
              <w:right w:val="single" w:sz="8" w:space="0" w:color="auto"/>
            </w:tcBorders>
          </w:tcPr>
          <w:p w14:paraId="08BCD407" w14:textId="7241AFF2" w:rsidR="00BA0AA1" w:rsidRPr="00E94821" w:rsidRDefault="00297ADB" w:rsidP="00D930B5">
            <w:pPr>
              <w:rPr>
                <w:rFonts w:ascii="Times New Roman" w:eastAsia="Times New Roman" w:hAnsi="Times New Roman" w:cs="Times New Roman"/>
                <w:color w:val="000000"/>
                <w:szCs w:val="24"/>
                <w:lang w:val="en-CA" w:eastAsia="en-CA"/>
              </w:rPr>
            </w:pPr>
            <w:del w:id="915" w:author="Peter Bomberg" w:date="2018-01-16T14:09:00Z">
              <w:r>
                <w:rPr>
                  <w:rFonts w:eastAsia="Times New Roman"/>
                  <w:color w:val="000000"/>
                  <w:szCs w:val="24"/>
                  <w:lang w:val="en-CA" w:eastAsia="en-CA"/>
                </w:rPr>
                <w:delText>370-</w:delText>
              </w:r>
            </w:del>
            <w:r w:rsidR="009D1DF0" w:rsidRPr="00E94821">
              <w:rPr>
                <w:rFonts w:ascii="Times New Roman" w:eastAsia="Times New Roman" w:hAnsi="Times New Roman" w:cs="Times New Roman"/>
                <w:color w:val="000000"/>
                <w:szCs w:val="24"/>
                <w:lang w:val="en-CA" w:eastAsia="en-CA"/>
              </w:rPr>
              <w:t>10</w:t>
            </w:r>
          </w:p>
        </w:tc>
        <w:tc>
          <w:tcPr>
            <w:tcW w:w="567" w:type="dxa"/>
            <w:tcBorders>
              <w:top w:val="single" w:sz="8" w:space="0" w:color="auto"/>
              <w:left w:val="nil"/>
              <w:bottom w:val="single" w:sz="8" w:space="0" w:color="auto"/>
              <w:right w:val="single" w:sz="8" w:space="0" w:color="auto"/>
            </w:tcBorders>
          </w:tcPr>
          <w:p w14:paraId="4F1EB75B" w14:textId="5D07D026" w:rsidR="00BA0AA1" w:rsidRPr="00E94821" w:rsidRDefault="00297ADB" w:rsidP="00D930B5">
            <w:pPr>
              <w:rPr>
                <w:rFonts w:ascii="Times New Roman" w:hAnsi="Times New Roman" w:cs="Times New Roman"/>
              </w:rPr>
            </w:pPr>
            <w:del w:id="916" w:author="Peter Bomberg" w:date="2018-01-16T14:09:00Z">
              <w:r>
                <w:rPr>
                  <w:bCs/>
                  <w:szCs w:val="24"/>
                </w:rPr>
                <w:delText>To help avoid side effects and ensure proper use, talk to your healthcare pro</w:delText>
              </w:r>
              <w:r>
                <w:rPr>
                  <w:bCs/>
                  <w:szCs w:val="24"/>
                </w:rPr>
                <w:lastRenderedPageBreak/>
                <w:delText>fessional before you take &lt;Brand name&gt;</w:delText>
              </w:r>
            </w:del>
            <w:ins w:id="917" w:author="Peter Bomberg" w:date="2018-01-16T14:09:00Z">
              <w:r w:rsidR="00BA0AA1" w:rsidRPr="00E94821">
                <w:rPr>
                  <w:rFonts w:ascii="Times New Roman" w:hAnsi="Times New Roman" w:cs="Times New Roman"/>
                </w:rPr>
                <w:t>N/A</w:t>
              </w:r>
            </w:ins>
          </w:p>
        </w:tc>
        <w:tc>
          <w:tcPr>
            <w:tcW w:w="658" w:type="dxa"/>
            <w:tcBorders>
              <w:top w:val="single" w:sz="8" w:space="0" w:color="auto"/>
              <w:left w:val="single" w:sz="8" w:space="0" w:color="auto"/>
              <w:bottom w:val="single" w:sz="8" w:space="0" w:color="auto"/>
              <w:right w:val="single" w:sz="8" w:space="0" w:color="auto"/>
            </w:tcBorders>
            <w:cellIns w:id="918" w:author="Peter Bomberg" w:date="2018-01-16T14:09:00Z"/>
          </w:tcPr>
          <w:p w14:paraId="686CFB58" w14:textId="77777777" w:rsidR="00BA0AA1" w:rsidRPr="00E94821" w:rsidRDefault="00BA0AA1" w:rsidP="00D930B5">
            <w:pPr>
              <w:rPr>
                <w:rFonts w:ascii="Times New Roman" w:eastAsia="Times New Roman" w:hAnsi="Times New Roman" w:cs="Times New Roman"/>
                <w:color w:val="000000"/>
                <w:szCs w:val="24"/>
                <w:lang w:val="en-CA" w:eastAsia="en-CA"/>
              </w:rPr>
            </w:pPr>
            <w:ins w:id="919" w:author="Peter Bomberg" w:date="2018-01-16T14:09:00Z">
              <w:r w:rsidRPr="00E94821">
                <w:rPr>
                  <w:rFonts w:ascii="Times New Roman" w:eastAsia="Times New Roman" w:hAnsi="Times New Roman" w:cs="Times New Roman"/>
                  <w:color w:val="000000"/>
                  <w:szCs w:val="24"/>
                  <w:lang w:val="en-CA" w:eastAsia="en-CA"/>
                </w:rPr>
                <w:lastRenderedPageBreak/>
                <w:t>1:1</w:t>
              </w:r>
            </w:ins>
          </w:p>
        </w:tc>
        <w:tc>
          <w:tcPr>
            <w:tcW w:w="720" w:type="dxa"/>
            <w:tcBorders>
              <w:top w:val="single" w:sz="8" w:space="0" w:color="auto"/>
              <w:left w:val="single" w:sz="8" w:space="0" w:color="auto"/>
              <w:bottom w:val="single" w:sz="8" w:space="0" w:color="auto"/>
              <w:right w:val="single" w:sz="8" w:space="0" w:color="auto"/>
            </w:tcBorders>
            <w:cellIns w:id="920" w:author="Peter Bomberg" w:date="2018-01-16T14:09:00Z"/>
          </w:tcPr>
          <w:p w14:paraId="37F33E47" w14:textId="77777777" w:rsidR="00BA0AA1" w:rsidRPr="00E94821" w:rsidRDefault="00BA0AA1" w:rsidP="00D930B5">
            <w:pPr>
              <w:rPr>
                <w:rFonts w:ascii="Times New Roman" w:hAnsi="Times New Roman" w:cs="Times New Roman"/>
              </w:rPr>
            </w:pPr>
            <w:ins w:id="921" w:author="Peter Bomberg" w:date="2018-01-16T14:09:00Z">
              <w:r w:rsidRPr="00E94821">
                <w:rPr>
                  <w:rFonts w:ascii="Times New Roman" w:hAnsi="Times New Roman" w:cs="Times New Roman"/>
                </w:rPr>
                <w:t>N/A</w:t>
              </w:r>
            </w:ins>
          </w:p>
        </w:tc>
        <w:tc>
          <w:tcPr>
            <w:tcW w:w="3583" w:type="dxa"/>
            <w:tcBorders>
              <w:top w:val="single" w:sz="8" w:space="0" w:color="auto"/>
              <w:left w:val="single" w:sz="8" w:space="0" w:color="auto"/>
              <w:bottom w:val="single" w:sz="8" w:space="0" w:color="auto"/>
              <w:right w:val="single" w:sz="8" w:space="0" w:color="auto"/>
            </w:tcBorders>
            <w:shd w:val="clear" w:color="auto" w:fill="auto"/>
            <w:cellIns w:id="922" w:author="Peter Bomberg" w:date="2018-01-16T14:09:00Z"/>
          </w:tcPr>
          <w:p w14:paraId="09A9056F" w14:textId="77777777" w:rsidR="00BA0AA1" w:rsidRPr="00E94821" w:rsidRDefault="00BA0AA1" w:rsidP="00D930B5">
            <w:pPr>
              <w:rPr>
                <w:rFonts w:ascii="Times New Roman" w:eastAsia="Times New Roman" w:hAnsi="Times New Roman" w:cs="Times New Roman"/>
                <w:color w:val="000000"/>
                <w:szCs w:val="24"/>
                <w:lang w:val="en-CA" w:eastAsia="en-CA"/>
              </w:rPr>
            </w:pPr>
            <w:ins w:id="923" w:author="Peter Bomberg" w:date="2018-01-16T14:09:00Z">
              <w:r w:rsidRPr="00E94821">
                <w:rPr>
                  <w:rFonts w:ascii="Times New Roman" w:hAnsi="Times New Roman" w:cs="Times New Roman"/>
                </w:rPr>
                <w:t>Title Page</w:t>
              </w:r>
            </w:ins>
          </w:p>
        </w:tc>
        <w:tc>
          <w:tcPr>
            <w:tcW w:w="3261" w:type="dxa"/>
            <w:tcBorders>
              <w:top w:val="single" w:sz="8" w:space="0" w:color="auto"/>
              <w:left w:val="single" w:sz="8" w:space="0" w:color="auto"/>
              <w:bottom w:val="single" w:sz="8" w:space="0" w:color="auto"/>
              <w:right w:val="single" w:sz="8" w:space="0" w:color="auto"/>
            </w:tcBorders>
            <w:cellIns w:id="924" w:author="Peter Bomberg" w:date="2018-01-16T14:09:00Z"/>
          </w:tcPr>
          <w:p w14:paraId="34422C6C" w14:textId="77777777" w:rsidR="00BA0AA1" w:rsidRPr="00E94821" w:rsidRDefault="00BA0AA1" w:rsidP="00D930B5">
            <w:pPr>
              <w:rPr>
                <w:rFonts w:ascii="Times New Roman" w:hAnsi="Times New Roman" w:cs="Times New Roman"/>
              </w:rPr>
            </w:pPr>
            <w:ins w:id="925" w:author="Peter Bomberg" w:date="2018-01-16T14:09:00Z">
              <w:r w:rsidRPr="00E94821">
                <w:rPr>
                  <w:rFonts w:ascii="Times New Roman" w:hAnsi="Times New Roman" w:cs="Times New Roman"/>
                </w:rPr>
                <w:t>None</w:t>
              </w:r>
            </w:ins>
          </w:p>
        </w:tc>
      </w:tr>
      <w:tr w:rsidR="00297ADB" w14:paraId="26F1901D" w14:textId="77777777" w:rsidTr="001055B6">
        <w:trPr>
          <w:trHeight w:val="330"/>
          <w:del w:id="926" w:author="Peter Bomberg" w:date="2018-01-16T14:09:00Z"/>
        </w:trPr>
        <w:tc>
          <w:tcPr>
            <w:tcW w:w="2200" w:type="dxa"/>
            <w:tcBorders>
              <w:top w:val="single" w:sz="8" w:space="0" w:color="auto"/>
              <w:left w:val="single" w:sz="8" w:space="0" w:color="auto"/>
              <w:bottom w:val="single" w:sz="8" w:space="0" w:color="auto"/>
              <w:right w:val="single" w:sz="8" w:space="0" w:color="auto"/>
            </w:tcBorders>
          </w:tcPr>
          <w:p w14:paraId="0FC917C0" w14:textId="77777777" w:rsidR="00297ADB" w:rsidRDefault="00297ADB" w:rsidP="001055B6">
            <w:pPr>
              <w:spacing w:line="276" w:lineRule="auto"/>
              <w:rPr>
                <w:del w:id="927" w:author="Peter Bomberg" w:date="2018-01-16T14:09:00Z"/>
                <w:rFonts w:eastAsia="Times New Roman"/>
                <w:color w:val="000000"/>
                <w:szCs w:val="24"/>
                <w:lang w:val="en-CA" w:eastAsia="en-CA"/>
              </w:rPr>
            </w:pPr>
            <w:del w:id="928" w:author="Peter Bomberg" w:date="2018-01-16T14:09:00Z">
              <w:r>
                <w:rPr>
                  <w:rFonts w:eastAsia="Times New Roman"/>
                  <w:color w:val="000000"/>
                  <w:szCs w:val="24"/>
                  <w:lang w:val="en-CA" w:eastAsia="en-CA"/>
                </w:rPr>
                <w:delText>610-20</w:delText>
              </w:r>
            </w:del>
          </w:p>
        </w:tc>
        <w:tc>
          <w:tcPr>
            <w:tcW w:w="5850" w:type="dxa"/>
            <w:gridSpan w:val="5"/>
            <w:tcBorders>
              <w:top w:val="single" w:sz="8" w:space="0" w:color="auto"/>
              <w:left w:val="single" w:sz="8" w:space="0" w:color="auto"/>
              <w:bottom w:val="single" w:sz="8" w:space="0" w:color="auto"/>
              <w:right w:val="single" w:sz="8" w:space="0" w:color="auto"/>
            </w:tcBorders>
          </w:tcPr>
          <w:p w14:paraId="30A0E157" w14:textId="77777777" w:rsidR="00297ADB" w:rsidRDefault="00297ADB" w:rsidP="001055B6">
            <w:pPr>
              <w:spacing w:line="276" w:lineRule="auto"/>
              <w:rPr>
                <w:del w:id="929" w:author="Peter Bomberg" w:date="2018-01-16T14:09:00Z"/>
                <w:rFonts w:eastAsia="Times New Roman"/>
                <w:color w:val="000000"/>
                <w:szCs w:val="24"/>
                <w:lang w:val="en-CA" w:eastAsia="en-CA"/>
              </w:rPr>
            </w:pPr>
            <w:del w:id="930" w:author="Peter Bomberg" w:date="2018-01-16T14:09:00Z">
              <w:r>
                <w:rPr>
                  <w:rFonts w:eastAsia="Times New Roman"/>
                  <w:color w:val="000000"/>
                  <w:szCs w:val="24"/>
                  <w:lang w:val="en-CA" w:eastAsia="en-CA"/>
                </w:rPr>
                <w:delText>The following may interact with &lt;Brand name&gt;:</w:delText>
              </w:r>
            </w:del>
          </w:p>
        </w:tc>
      </w:tr>
      <w:tr w:rsidR="00297ADB" w14:paraId="253821A0" w14:textId="77777777" w:rsidTr="001055B6">
        <w:trPr>
          <w:trHeight w:val="330"/>
          <w:del w:id="931" w:author="Peter Bomberg" w:date="2018-01-16T14:09:00Z"/>
        </w:trPr>
        <w:tc>
          <w:tcPr>
            <w:tcW w:w="2200" w:type="dxa"/>
            <w:tcBorders>
              <w:top w:val="single" w:sz="8" w:space="0" w:color="auto"/>
              <w:left w:val="single" w:sz="8" w:space="0" w:color="auto"/>
              <w:bottom w:val="single" w:sz="8" w:space="0" w:color="auto"/>
              <w:right w:val="single" w:sz="8" w:space="0" w:color="auto"/>
            </w:tcBorders>
          </w:tcPr>
          <w:p w14:paraId="1C326348" w14:textId="77777777" w:rsidR="00297ADB" w:rsidRDefault="00297ADB" w:rsidP="001055B6">
            <w:pPr>
              <w:spacing w:line="276" w:lineRule="auto"/>
              <w:rPr>
                <w:del w:id="932" w:author="Peter Bomberg" w:date="2018-01-16T14:09:00Z"/>
                <w:rFonts w:eastAsia="Times New Roman"/>
                <w:color w:val="000000"/>
                <w:szCs w:val="24"/>
                <w:lang w:val="en-CA" w:eastAsia="en-CA"/>
              </w:rPr>
            </w:pPr>
            <w:del w:id="933" w:author="Peter Bomberg" w:date="2018-01-16T14:09:00Z">
              <w:r>
                <w:rPr>
                  <w:rFonts w:eastAsia="Times New Roman"/>
                  <w:color w:val="000000"/>
                  <w:szCs w:val="24"/>
                  <w:lang w:val="en-CA" w:eastAsia="en-CA"/>
                </w:rPr>
                <w:delText>620-10</w:delText>
              </w:r>
            </w:del>
          </w:p>
        </w:tc>
        <w:tc>
          <w:tcPr>
            <w:tcW w:w="5850" w:type="dxa"/>
            <w:gridSpan w:val="5"/>
            <w:tcBorders>
              <w:top w:val="single" w:sz="8" w:space="0" w:color="auto"/>
              <w:left w:val="single" w:sz="8" w:space="0" w:color="auto"/>
              <w:bottom w:val="single" w:sz="8" w:space="0" w:color="auto"/>
              <w:right w:val="single" w:sz="8" w:space="0" w:color="auto"/>
            </w:tcBorders>
          </w:tcPr>
          <w:p w14:paraId="54178437" w14:textId="77777777" w:rsidR="00297ADB" w:rsidRDefault="00297ADB" w:rsidP="001055B6">
            <w:pPr>
              <w:spacing w:line="276" w:lineRule="auto"/>
              <w:rPr>
                <w:del w:id="934" w:author="Peter Bomberg" w:date="2018-01-16T14:09:00Z"/>
                <w:rFonts w:eastAsia="Times New Roman"/>
                <w:color w:val="000000"/>
                <w:szCs w:val="24"/>
                <w:lang w:val="en-CA" w:eastAsia="en-CA"/>
              </w:rPr>
            </w:pPr>
            <w:del w:id="935" w:author="Peter Bomberg" w:date="2018-01-16T14:09:00Z">
              <w:r>
                <w:rPr>
                  <w:rFonts w:eastAsia="Times New Roman"/>
                  <w:color w:val="000000"/>
                  <w:szCs w:val="24"/>
                  <w:lang w:val="en-CA" w:eastAsia="en-CA"/>
                </w:rPr>
                <w:delText>How to take &lt;Brand name&gt;:</w:delText>
              </w:r>
            </w:del>
          </w:p>
        </w:tc>
      </w:tr>
      <w:tr w:rsidR="00297ADB" w14:paraId="2F56B1B5" w14:textId="77777777" w:rsidTr="001055B6">
        <w:trPr>
          <w:trHeight w:val="330"/>
          <w:del w:id="936" w:author="Peter Bomberg" w:date="2018-01-16T14:09:00Z"/>
        </w:trPr>
        <w:tc>
          <w:tcPr>
            <w:tcW w:w="2200" w:type="dxa"/>
            <w:tcBorders>
              <w:top w:val="single" w:sz="8" w:space="0" w:color="auto"/>
              <w:left w:val="single" w:sz="8" w:space="0" w:color="auto"/>
              <w:bottom w:val="single" w:sz="8" w:space="0" w:color="auto"/>
              <w:right w:val="single" w:sz="8" w:space="0" w:color="auto"/>
            </w:tcBorders>
          </w:tcPr>
          <w:p w14:paraId="756EC353" w14:textId="77777777" w:rsidR="00297ADB" w:rsidRDefault="00297ADB" w:rsidP="001055B6">
            <w:pPr>
              <w:spacing w:line="276" w:lineRule="auto"/>
              <w:rPr>
                <w:del w:id="937" w:author="Peter Bomberg" w:date="2018-01-16T14:09:00Z"/>
                <w:rFonts w:eastAsia="Times New Roman"/>
                <w:color w:val="000000"/>
                <w:szCs w:val="24"/>
                <w:lang w:val="en-CA" w:eastAsia="en-CA"/>
              </w:rPr>
            </w:pPr>
            <w:del w:id="938" w:author="Peter Bomberg" w:date="2018-01-16T14:09:00Z">
              <w:r>
                <w:rPr>
                  <w:rFonts w:eastAsia="Times New Roman"/>
                  <w:color w:val="000000"/>
                  <w:szCs w:val="24"/>
                  <w:lang w:val="en-CA" w:eastAsia="en-CA"/>
                </w:rPr>
                <w:delText>630-10</w:delText>
              </w:r>
            </w:del>
          </w:p>
        </w:tc>
        <w:tc>
          <w:tcPr>
            <w:tcW w:w="5850" w:type="dxa"/>
            <w:gridSpan w:val="5"/>
            <w:tcBorders>
              <w:top w:val="single" w:sz="8" w:space="0" w:color="auto"/>
              <w:left w:val="single" w:sz="8" w:space="0" w:color="auto"/>
              <w:bottom w:val="single" w:sz="8" w:space="0" w:color="auto"/>
              <w:right w:val="single" w:sz="8" w:space="0" w:color="auto"/>
            </w:tcBorders>
          </w:tcPr>
          <w:p w14:paraId="35483CF1" w14:textId="77777777" w:rsidR="00297ADB" w:rsidRDefault="00297ADB" w:rsidP="001055B6">
            <w:pPr>
              <w:spacing w:line="276" w:lineRule="auto"/>
              <w:rPr>
                <w:del w:id="939" w:author="Peter Bomberg" w:date="2018-01-16T14:09:00Z"/>
                <w:rFonts w:eastAsia="Times New Roman"/>
                <w:color w:val="000000"/>
                <w:szCs w:val="24"/>
                <w:lang w:val="en-CA" w:eastAsia="en-CA"/>
              </w:rPr>
            </w:pPr>
            <w:del w:id="940" w:author="Peter Bomberg" w:date="2018-01-16T14:09:00Z">
              <w:r>
                <w:rPr>
                  <w:rFonts w:eastAsia="Times New Roman"/>
                  <w:color w:val="000000"/>
                  <w:szCs w:val="24"/>
                  <w:lang w:val="en-CA" w:eastAsia="en-CA"/>
                </w:rPr>
                <w:delText>What are possible side effects from using &lt;Brand name&gt;?</w:delText>
              </w:r>
            </w:del>
          </w:p>
        </w:tc>
      </w:tr>
      <w:tr w:rsidR="00297ADB" w14:paraId="3C973CB3" w14:textId="77777777" w:rsidTr="001055B6">
        <w:trPr>
          <w:trHeight w:val="330"/>
          <w:del w:id="941" w:author="Peter Bomberg" w:date="2018-01-16T14:09:00Z"/>
        </w:trPr>
        <w:tc>
          <w:tcPr>
            <w:tcW w:w="2200" w:type="dxa"/>
            <w:tcBorders>
              <w:top w:val="single" w:sz="8" w:space="0" w:color="auto"/>
              <w:left w:val="single" w:sz="8" w:space="0" w:color="auto"/>
              <w:bottom w:val="single" w:sz="8" w:space="0" w:color="auto"/>
              <w:right w:val="single" w:sz="8" w:space="0" w:color="auto"/>
            </w:tcBorders>
          </w:tcPr>
          <w:p w14:paraId="2BEC4386" w14:textId="77777777" w:rsidR="00297ADB" w:rsidRDefault="00297ADB" w:rsidP="001055B6">
            <w:pPr>
              <w:spacing w:line="276" w:lineRule="auto"/>
              <w:rPr>
                <w:del w:id="942" w:author="Peter Bomberg" w:date="2018-01-16T14:09:00Z"/>
                <w:rFonts w:eastAsia="Times New Roman"/>
                <w:color w:val="000000"/>
                <w:szCs w:val="24"/>
                <w:lang w:val="en-CA" w:eastAsia="en-CA"/>
              </w:rPr>
            </w:pPr>
            <w:del w:id="943" w:author="Peter Bomberg" w:date="2018-01-16T14:09:00Z">
              <w:r>
                <w:rPr>
                  <w:rFonts w:eastAsia="Times New Roman"/>
                  <w:color w:val="000000"/>
                  <w:szCs w:val="24"/>
                  <w:lang w:val="en-CA" w:eastAsia="en-CA"/>
                </w:rPr>
                <w:delText>430-10</w:delText>
              </w:r>
            </w:del>
          </w:p>
        </w:tc>
        <w:tc>
          <w:tcPr>
            <w:tcW w:w="5850" w:type="dxa"/>
            <w:gridSpan w:val="5"/>
            <w:tcBorders>
              <w:top w:val="single" w:sz="8" w:space="0" w:color="auto"/>
              <w:left w:val="single" w:sz="8" w:space="0" w:color="auto"/>
              <w:bottom w:val="single" w:sz="8" w:space="0" w:color="auto"/>
              <w:right w:val="single" w:sz="8" w:space="0" w:color="auto"/>
            </w:tcBorders>
          </w:tcPr>
          <w:p w14:paraId="21E72C32" w14:textId="77777777" w:rsidR="00297ADB" w:rsidRDefault="00297ADB" w:rsidP="001055B6">
            <w:pPr>
              <w:spacing w:line="276" w:lineRule="auto"/>
              <w:rPr>
                <w:del w:id="944" w:author="Peter Bomberg" w:date="2018-01-16T14:09:00Z"/>
                <w:rFonts w:eastAsia="Times New Roman"/>
                <w:color w:val="000000"/>
                <w:szCs w:val="24"/>
                <w:lang w:val="en-CA" w:eastAsia="en-CA"/>
              </w:rPr>
            </w:pPr>
            <w:del w:id="945" w:author="Peter Bomberg" w:date="2018-01-16T14:09:00Z">
              <w:r>
                <w:rPr>
                  <w:rFonts w:eastAsia="Times New Roman"/>
                  <w:color w:val="000000"/>
                  <w:szCs w:val="24"/>
                  <w:lang w:val="en-CA" w:eastAsia="en-CA"/>
                </w:rPr>
                <w:delText>If you want more information about &lt;Brand name&gt;:</w:delText>
              </w:r>
            </w:del>
          </w:p>
        </w:tc>
      </w:tr>
    </w:tbl>
    <w:p w14:paraId="11008442" w14:textId="77777777" w:rsidR="00297ADB" w:rsidRDefault="00297ADB" w:rsidP="00297ADB">
      <w:pPr>
        <w:rPr>
          <w:del w:id="946" w:author="Peter Bomberg" w:date="2018-01-16T14:09:00Z"/>
        </w:rPr>
      </w:pPr>
    </w:p>
    <w:p w14:paraId="05E03890" w14:textId="77777777" w:rsidR="00706292" w:rsidRDefault="00754EE0" w:rsidP="00706292">
      <w:pPr>
        <w:rPr>
          <w:moveFrom w:id="947" w:author="Peter Bomberg" w:date="2018-01-16T14:09:00Z"/>
        </w:rPr>
      </w:pPr>
      <w:del w:id="948" w:author="Peter Bomberg" w:date="2018-01-16T14:09:00Z">
        <w:r>
          <w:delText>These s</w:delText>
        </w:r>
        <w:r>
          <w:rPr>
            <w:rFonts w:eastAsia="Times New Roman"/>
            <w:color w:val="000000"/>
            <w:lang w:eastAsia="en-CA"/>
          </w:rPr>
          <w:delText>ections are</w:delText>
        </w:r>
        <w:r>
          <w:delText xml:space="preserve"> exceptions and require their titles to be validated using a string concatenation.</w:delText>
        </w:r>
      </w:del>
      <w:moveFromRangeStart w:id="949" w:author="Peter Bomberg" w:date="2018-01-16T14:09:00Z" w:name="move503875118"/>
    </w:p>
    <w:p w14:paraId="05E6A6C3" w14:textId="77777777" w:rsidR="00A0472F" w:rsidRPr="00E94821" w:rsidRDefault="00A0472F">
      <w:pPr>
        <w:spacing w:after="200" w:line="276" w:lineRule="auto"/>
        <w:rPr>
          <w:moveFrom w:id="950" w:author="Peter Bomberg" w:date="2018-01-16T14:09:00Z"/>
          <w:rFonts w:ascii="Times New Roman" w:eastAsiaTheme="majorEastAsia" w:hAnsi="Times New Roman" w:cs="Times New Roman"/>
          <w:b/>
          <w:bCs/>
          <w:szCs w:val="24"/>
          <w:lang w:val="en-CA"/>
        </w:rPr>
      </w:pPr>
      <w:moveFrom w:id="951" w:author="Peter Bomberg" w:date="2018-01-16T14:09:00Z">
        <w:r w:rsidRPr="00E94821">
          <w:rPr>
            <w:rFonts w:ascii="Times New Roman" w:hAnsi="Times New Roman" w:cs="Times New Roman"/>
          </w:rPr>
          <w:br w:type="page"/>
        </w:r>
      </w:moveFrom>
    </w:p>
    <w:p w14:paraId="752A9C4E" w14:textId="77777777" w:rsidR="00BA0AA1" w:rsidRDefault="004928DD" w:rsidP="00A0472F">
      <w:pPr>
        <w:pStyle w:val="Heading1"/>
        <w:numPr>
          <w:ilvl w:val="0"/>
          <w:numId w:val="0"/>
        </w:numPr>
        <w:ind w:left="432"/>
        <w:rPr>
          <w:del w:id="952" w:author="Peter Bomberg" w:date="2018-01-16T14:09:00Z"/>
        </w:rPr>
      </w:pPr>
      <w:bookmarkStart w:id="953" w:name="_Toc500865072"/>
      <w:moveFrom w:id="954" w:author="Peter Bomberg" w:date="2018-01-16T14:09:00Z">
        <w:r w:rsidRPr="00E94821">
          <w:rPr>
            <w:rFonts w:ascii="Times New Roman" w:hAnsi="Times New Roman" w:cs="Times New Roman"/>
          </w:rPr>
          <w:lastRenderedPageBreak/>
          <w:t>Appendix</w:t>
        </w:r>
        <w:r w:rsidR="00BA0AA1" w:rsidRPr="00E94821">
          <w:rPr>
            <w:rFonts w:ascii="Times New Roman" w:hAnsi="Times New Roman" w:cs="Times New Roman"/>
          </w:rPr>
          <w:t xml:space="preserve"> A – OID 2.16.840.1.113883.2.20.6.36 (structure-aspects)</w:t>
        </w:r>
      </w:moveFrom>
      <w:bookmarkEnd w:id="953"/>
      <w:moveFromRangeEnd w:id="949"/>
    </w:p>
    <w:tbl>
      <w:tblPr>
        <w:tblW w:w="8590" w:type="dxa"/>
        <w:tblInd w:w="698" w:type="dxa"/>
        <w:tblLayout w:type="fixed"/>
        <w:tblLook w:val="04A0" w:firstRow="1" w:lastRow="0" w:firstColumn="1" w:lastColumn="0" w:noHBand="0" w:noVBand="1"/>
      </w:tblPr>
      <w:tblGrid>
        <w:gridCol w:w="6"/>
        <w:gridCol w:w="1091"/>
        <w:gridCol w:w="508"/>
        <w:gridCol w:w="583"/>
        <w:gridCol w:w="128"/>
        <w:gridCol w:w="507"/>
        <w:gridCol w:w="208"/>
        <w:gridCol w:w="634"/>
        <w:gridCol w:w="2195"/>
        <w:gridCol w:w="291"/>
        <w:gridCol w:w="1671"/>
        <w:gridCol w:w="768"/>
      </w:tblGrid>
      <w:tr w:rsidR="00BA0AA1" w:rsidRPr="004D750B" w14:paraId="7D1E7D4E" w14:textId="77777777" w:rsidTr="00D930B5">
        <w:trPr>
          <w:gridBefore w:val="1"/>
          <w:gridAfter w:val="1"/>
          <w:wAfter w:w="885" w:type="dxa"/>
          <w:cantSplit/>
          <w:trHeight w:val="330"/>
          <w:tblHeader/>
          <w:del w:id="955" w:author="Peter Bomberg" w:date="2018-01-16T14:09:00Z"/>
        </w:trPr>
        <w:tc>
          <w:tcPr>
            <w:tcW w:w="1300" w:type="dxa"/>
            <w:gridSpan w:val="2"/>
            <w:tcBorders>
              <w:top w:val="single" w:sz="8" w:space="0" w:color="auto"/>
              <w:left w:val="single" w:sz="8" w:space="0" w:color="auto"/>
              <w:bottom w:val="single" w:sz="8" w:space="0" w:color="auto"/>
              <w:right w:val="single" w:sz="8" w:space="0" w:color="auto"/>
            </w:tcBorders>
            <w:shd w:val="clear" w:color="000000" w:fill="95B3D7"/>
          </w:tcPr>
          <w:p w14:paraId="7EBB4D8D" w14:textId="77777777" w:rsidR="00BA0AA1" w:rsidRPr="00C14541" w:rsidRDefault="00BA0AA1" w:rsidP="00D930B5">
            <w:pPr>
              <w:rPr>
                <w:del w:id="956" w:author="Peter Bomberg" w:date="2018-01-16T14:09:00Z"/>
                <w:rFonts w:eastAsia="Times New Roman"/>
                <w:b/>
                <w:color w:val="000000"/>
                <w:szCs w:val="24"/>
                <w:lang w:val="en-CA" w:eastAsia="en-CA"/>
              </w:rPr>
            </w:pPr>
            <w:del w:id="957" w:author="Peter Bomberg" w:date="2018-01-16T14:09:00Z">
              <w:r w:rsidRPr="00C14541">
                <w:rPr>
                  <w:rFonts w:eastAsia="Times New Roman"/>
                  <w:b/>
                  <w:color w:val="000000"/>
                  <w:szCs w:val="24"/>
                  <w:lang w:val="en-CA" w:eastAsia="en-CA"/>
                </w:rPr>
                <w:delText>Code</w:delText>
              </w:r>
            </w:del>
          </w:p>
        </w:tc>
        <w:tc>
          <w:tcPr>
            <w:tcW w:w="810" w:type="dxa"/>
            <w:gridSpan w:val="2"/>
            <w:tcBorders>
              <w:top w:val="single" w:sz="8" w:space="0" w:color="auto"/>
              <w:left w:val="nil"/>
              <w:bottom w:val="single" w:sz="8" w:space="0" w:color="auto"/>
              <w:right w:val="single" w:sz="8" w:space="0" w:color="auto"/>
            </w:tcBorders>
            <w:shd w:val="clear" w:color="000000" w:fill="95B3D7"/>
          </w:tcPr>
          <w:p w14:paraId="729B05BE" w14:textId="77777777" w:rsidR="00BA0AA1" w:rsidRPr="00C14541" w:rsidRDefault="00BA0AA1" w:rsidP="00D930B5">
            <w:pPr>
              <w:rPr>
                <w:del w:id="958" w:author="Peter Bomberg" w:date="2018-01-16T14:09:00Z"/>
                <w:rFonts w:eastAsia="Times New Roman"/>
                <w:b/>
                <w:color w:val="000000"/>
                <w:szCs w:val="24"/>
                <w:lang w:val="en-CA" w:eastAsia="en-CA"/>
              </w:rPr>
            </w:pPr>
            <w:del w:id="959" w:author="Peter Bomberg" w:date="2018-01-16T14:09:00Z">
              <w:r w:rsidRPr="00C14541">
                <w:rPr>
                  <w:rFonts w:eastAsia="Times New Roman"/>
                  <w:b/>
                  <w:color w:val="000000"/>
                  <w:szCs w:val="24"/>
                  <w:lang w:val="en-CA" w:eastAsia="en-CA"/>
                </w:rPr>
                <w:delText>Level</w:delText>
              </w:r>
            </w:del>
          </w:p>
        </w:tc>
        <w:tc>
          <w:tcPr>
            <w:tcW w:w="810" w:type="dxa"/>
            <w:gridSpan w:val="2"/>
            <w:tcBorders>
              <w:top w:val="single" w:sz="8" w:space="0" w:color="auto"/>
              <w:left w:val="single" w:sz="8" w:space="0" w:color="auto"/>
              <w:bottom w:val="single" w:sz="8" w:space="0" w:color="auto"/>
              <w:right w:val="single" w:sz="8" w:space="0" w:color="auto"/>
            </w:tcBorders>
            <w:shd w:val="clear" w:color="000000" w:fill="95B3D7"/>
          </w:tcPr>
          <w:p w14:paraId="40383D0A" w14:textId="77777777" w:rsidR="00BA0AA1" w:rsidRPr="00C14541" w:rsidRDefault="00BA0AA1" w:rsidP="00D930B5">
            <w:pPr>
              <w:rPr>
                <w:del w:id="960" w:author="Peter Bomberg" w:date="2018-01-16T14:09:00Z"/>
                <w:rFonts w:eastAsia="Times New Roman"/>
                <w:b/>
                <w:color w:val="000000"/>
                <w:szCs w:val="24"/>
                <w:lang w:val="en-CA" w:eastAsia="en-CA"/>
              </w:rPr>
            </w:pPr>
            <w:del w:id="961" w:author="Peter Bomberg" w:date="2018-01-16T14:09:00Z">
              <w:r w:rsidRPr="00C14541">
                <w:rPr>
                  <w:rFonts w:eastAsia="Times New Roman"/>
                  <w:b/>
                  <w:color w:val="000000"/>
                  <w:szCs w:val="24"/>
                  <w:lang w:val="en-CA" w:eastAsia="en-CA"/>
                </w:rPr>
                <w:delText>Card.</w:delText>
              </w:r>
            </w:del>
          </w:p>
        </w:tc>
        <w:tc>
          <w:tcPr>
            <w:tcW w:w="720" w:type="dxa"/>
            <w:tcBorders>
              <w:top w:val="single" w:sz="8" w:space="0" w:color="auto"/>
              <w:left w:val="single" w:sz="8" w:space="0" w:color="auto"/>
              <w:bottom w:val="single" w:sz="8" w:space="0" w:color="auto"/>
              <w:right w:val="single" w:sz="8" w:space="0" w:color="auto"/>
            </w:tcBorders>
            <w:shd w:val="clear" w:color="000000" w:fill="95B3D7"/>
          </w:tcPr>
          <w:p w14:paraId="488A7B94" w14:textId="77777777" w:rsidR="00BA0AA1" w:rsidRPr="00C14541" w:rsidRDefault="00BA0AA1" w:rsidP="00D930B5">
            <w:pPr>
              <w:rPr>
                <w:del w:id="962" w:author="Peter Bomberg" w:date="2018-01-16T14:09:00Z"/>
                <w:rFonts w:eastAsia="Times New Roman"/>
                <w:b/>
                <w:color w:val="000000"/>
                <w:szCs w:val="24"/>
                <w:lang w:val="en-CA" w:eastAsia="en-CA"/>
              </w:rPr>
            </w:pPr>
            <w:del w:id="963" w:author="Peter Bomberg" w:date="2018-01-16T14:09:00Z">
              <w:r w:rsidRPr="00C14541">
                <w:rPr>
                  <w:rFonts w:eastAsia="Times New Roman"/>
                  <w:b/>
                  <w:color w:val="000000"/>
                  <w:szCs w:val="24"/>
                  <w:lang w:val="en-CA" w:eastAsia="en-CA"/>
                </w:rPr>
                <w:delText>Title</w:delText>
              </w:r>
            </w:del>
          </w:p>
        </w:tc>
        <w:tc>
          <w:tcPr>
            <w:tcW w:w="2970" w:type="dxa"/>
            <w:gridSpan w:val="2"/>
            <w:tcBorders>
              <w:top w:val="single" w:sz="8" w:space="0" w:color="auto"/>
              <w:left w:val="single" w:sz="8" w:space="0" w:color="auto"/>
              <w:bottom w:val="single" w:sz="8" w:space="0" w:color="auto"/>
              <w:right w:val="single" w:sz="8" w:space="0" w:color="auto"/>
            </w:tcBorders>
            <w:shd w:val="clear" w:color="000000" w:fill="95B3D7"/>
            <w:noWrap/>
            <w:hideMark/>
          </w:tcPr>
          <w:p w14:paraId="03B3B988" w14:textId="77777777" w:rsidR="00BA0AA1" w:rsidRPr="00C14541" w:rsidRDefault="00BA0AA1" w:rsidP="00D930B5">
            <w:pPr>
              <w:rPr>
                <w:del w:id="964" w:author="Peter Bomberg" w:date="2018-01-16T14:09:00Z"/>
                <w:rFonts w:eastAsia="Times New Roman"/>
                <w:b/>
                <w:color w:val="000000"/>
                <w:szCs w:val="24"/>
                <w:lang w:val="en-CA" w:eastAsia="en-CA"/>
              </w:rPr>
            </w:pPr>
            <w:del w:id="965" w:author="Peter Bomberg" w:date="2018-01-16T14:09:00Z">
              <w:r w:rsidRPr="00C14541">
                <w:rPr>
                  <w:rFonts w:eastAsia="Times New Roman"/>
                  <w:b/>
                  <w:color w:val="000000"/>
                  <w:szCs w:val="24"/>
                  <w:lang w:val="en-CA" w:eastAsia="en-CA"/>
                </w:rPr>
                <w:delText>&lt;Code@displayName&gt; (Language=ENG)</w:delText>
              </w:r>
            </w:del>
          </w:p>
        </w:tc>
        <w:tc>
          <w:tcPr>
            <w:tcW w:w="1980" w:type="dxa"/>
            <w:tcBorders>
              <w:top w:val="single" w:sz="8" w:space="0" w:color="auto"/>
              <w:left w:val="single" w:sz="8" w:space="0" w:color="auto"/>
              <w:bottom w:val="single" w:sz="8" w:space="0" w:color="auto"/>
              <w:right w:val="single" w:sz="8" w:space="0" w:color="auto"/>
            </w:tcBorders>
            <w:shd w:val="clear" w:color="000000" w:fill="95B3D7"/>
          </w:tcPr>
          <w:p w14:paraId="20E144F0" w14:textId="77777777" w:rsidR="00BA0AA1" w:rsidRPr="00C14541" w:rsidRDefault="00BA0AA1" w:rsidP="00D930B5">
            <w:pPr>
              <w:rPr>
                <w:del w:id="966" w:author="Peter Bomberg" w:date="2018-01-16T14:09:00Z"/>
                <w:rFonts w:eastAsia="Times New Roman"/>
                <w:b/>
                <w:color w:val="000000"/>
                <w:szCs w:val="24"/>
                <w:lang w:val="en-CA" w:eastAsia="en-CA"/>
              </w:rPr>
            </w:pPr>
            <w:del w:id="967" w:author="Peter Bomberg" w:date="2018-01-16T14:09:00Z">
              <w:r w:rsidRPr="00C14541">
                <w:rPr>
                  <w:rFonts w:eastAsia="Times New Roman"/>
                  <w:b/>
                  <w:color w:val="000000"/>
                  <w:szCs w:val="24"/>
                  <w:lang w:val="en-CA" w:eastAsia="en-CA"/>
                </w:rPr>
                <w:delText>TemplateId Exception</w:delText>
              </w:r>
            </w:del>
          </w:p>
        </w:tc>
      </w:tr>
      <w:tr w:rsidR="00BA0AA1" w:rsidRPr="00464677" w14:paraId="4015EFCF" w14:textId="77777777" w:rsidTr="00D930B5">
        <w:trPr>
          <w:gridBefore w:val="1"/>
          <w:gridAfter w:val="1"/>
          <w:wAfter w:w="885" w:type="dxa"/>
          <w:trHeight w:val="330"/>
          <w:del w:id="968" w:author="Peter Bomberg" w:date="2018-01-16T14:09:00Z"/>
        </w:trPr>
        <w:tc>
          <w:tcPr>
            <w:tcW w:w="1300" w:type="dxa"/>
            <w:gridSpan w:val="2"/>
            <w:tcBorders>
              <w:top w:val="single" w:sz="8" w:space="0" w:color="auto"/>
              <w:left w:val="single" w:sz="8" w:space="0" w:color="auto"/>
              <w:bottom w:val="single" w:sz="8" w:space="0" w:color="auto"/>
              <w:right w:val="single" w:sz="8" w:space="0" w:color="auto"/>
            </w:tcBorders>
          </w:tcPr>
          <w:p w14:paraId="15BA1C8A" w14:textId="77777777" w:rsidR="00BA0AA1" w:rsidRDefault="00BA0AA1" w:rsidP="00D930B5">
            <w:pPr>
              <w:rPr>
                <w:del w:id="969" w:author="Peter Bomberg" w:date="2018-01-16T14:09:00Z"/>
                <w:rFonts w:eastAsia="Times New Roman"/>
                <w:color w:val="000000"/>
                <w:szCs w:val="24"/>
                <w:lang w:val="en-CA" w:eastAsia="en-CA"/>
              </w:rPr>
            </w:pPr>
            <w:del w:id="970" w:author="Peter Bomberg" w:date="2018-01-16T14:09:00Z">
              <w:r>
                <w:rPr>
                  <w:rFonts w:eastAsia="Times New Roman"/>
                  <w:color w:val="000000"/>
                  <w:szCs w:val="24"/>
                  <w:lang w:val="en-CA" w:eastAsia="en-CA"/>
                </w:rPr>
                <w:delText>450</w:delText>
              </w:r>
            </w:del>
          </w:p>
        </w:tc>
        <w:tc>
          <w:tcPr>
            <w:tcW w:w="810" w:type="dxa"/>
            <w:gridSpan w:val="2"/>
            <w:tcBorders>
              <w:top w:val="single" w:sz="8" w:space="0" w:color="auto"/>
              <w:left w:val="nil"/>
              <w:bottom w:val="single" w:sz="8" w:space="0" w:color="auto"/>
              <w:right w:val="single" w:sz="8" w:space="0" w:color="auto"/>
            </w:tcBorders>
          </w:tcPr>
          <w:p w14:paraId="1FE58FB5" w14:textId="77777777" w:rsidR="00BA0AA1" w:rsidRDefault="00BA0AA1" w:rsidP="00D930B5">
            <w:pPr>
              <w:rPr>
                <w:del w:id="971" w:author="Peter Bomberg" w:date="2018-01-16T14:09:00Z"/>
              </w:rPr>
            </w:pPr>
            <w:del w:id="972" w:author="Peter Bomberg" w:date="2018-01-16T14:09:00Z">
              <w:r>
                <w:delText>N/A</w:delText>
              </w:r>
            </w:del>
          </w:p>
        </w:tc>
        <w:tc>
          <w:tcPr>
            <w:tcW w:w="810" w:type="dxa"/>
            <w:gridSpan w:val="2"/>
            <w:tcBorders>
              <w:top w:val="single" w:sz="8" w:space="0" w:color="auto"/>
              <w:left w:val="single" w:sz="8" w:space="0" w:color="auto"/>
              <w:bottom w:val="single" w:sz="8" w:space="0" w:color="auto"/>
              <w:right w:val="single" w:sz="8" w:space="0" w:color="auto"/>
            </w:tcBorders>
          </w:tcPr>
          <w:p w14:paraId="44C6E7B9" w14:textId="77777777" w:rsidR="00BA0AA1" w:rsidRPr="00464677" w:rsidRDefault="00BA0AA1" w:rsidP="00D930B5">
            <w:pPr>
              <w:rPr>
                <w:del w:id="973" w:author="Peter Bomberg" w:date="2018-01-16T14:09:00Z"/>
                <w:rFonts w:eastAsia="Times New Roman"/>
                <w:color w:val="000000"/>
                <w:szCs w:val="24"/>
                <w:lang w:val="en-CA" w:eastAsia="en-CA"/>
              </w:rPr>
            </w:pPr>
            <w:del w:id="974" w:author="Peter Bomberg" w:date="2018-01-16T14:09:00Z">
              <w:r>
                <w:rPr>
                  <w:rFonts w:eastAsia="Times New Roman"/>
                  <w:color w:val="000000"/>
                  <w:szCs w:val="24"/>
                  <w:lang w:val="en-CA" w:eastAsia="en-CA"/>
                </w:rPr>
                <w:delText>1:1</w:delText>
              </w:r>
            </w:del>
          </w:p>
        </w:tc>
        <w:tc>
          <w:tcPr>
            <w:tcW w:w="720" w:type="dxa"/>
            <w:tcBorders>
              <w:top w:val="single" w:sz="8" w:space="0" w:color="auto"/>
              <w:left w:val="single" w:sz="8" w:space="0" w:color="auto"/>
              <w:bottom w:val="single" w:sz="8" w:space="0" w:color="auto"/>
              <w:right w:val="single" w:sz="8" w:space="0" w:color="auto"/>
            </w:tcBorders>
          </w:tcPr>
          <w:p w14:paraId="1DB47D4D" w14:textId="77777777" w:rsidR="00BA0AA1" w:rsidRDefault="00BA0AA1" w:rsidP="00D930B5">
            <w:pPr>
              <w:rPr>
                <w:del w:id="975" w:author="Peter Bomberg" w:date="2018-01-16T14:09:00Z"/>
              </w:rPr>
            </w:pPr>
            <w:del w:id="976" w:author="Peter Bomberg" w:date="2018-01-16T14:09:00Z">
              <w:r>
                <w:delText>N/A</w:delText>
              </w:r>
            </w:del>
          </w:p>
        </w:tc>
        <w:tc>
          <w:tcPr>
            <w:tcW w:w="2970" w:type="dxa"/>
            <w:gridSpan w:val="2"/>
            <w:tcBorders>
              <w:top w:val="single" w:sz="8" w:space="0" w:color="auto"/>
              <w:left w:val="single" w:sz="8" w:space="0" w:color="auto"/>
              <w:bottom w:val="single" w:sz="8" w:space="0" w:color="auto"/>
              <w:right w:val="single" w:sz="8" w:space="0" w:color="auto"/>
            </w:tcBorders>
            <w:shd w:val="clear" w:color="auto" w:fill="auto"/>
          </w:tcPr>
          <w:p w14:paraId="3037A553" w14:textId="77777777" w:rsidR="00BA0AA1" w:rsidRPr="00464677" w:rsidRDefault="00BA0AA1" w:rsidP="00D930B5">
            <w:pPr>
              <w:rPr>
                <w:del w:id="977" w:author="Peter Bomberg" w:date="2018-01-16T14:09:00Z"/>
                <w:rFonts w:eastAsia="Times New Roman"/>
                <w:color w:val="000000"/>
                <w:szCs w:val="24"/>
                <w:lang w:val="en-CA" w:eastAsia="en-CA"/>
              </w:rPr>
            </w:pPr>
            <w:del w:id="978" w:author="Peter Bomberg" w:date="2018-01-16T14:09:00Z">
              <w:r>
                <w:delText>Title Page</w:delText>
              </w:r>
            </w:del>
          </w:p>
        </w:tc>
        <w:tc>
          <w:tcPr>
            <w:tcW w:w="1980" w:type="dxa"/>
            <w:tcBorders>
              <w:top w:val="single" w:sz="8" w:space="0" w:color="auto"/>
              <w:left w:val="single" w:sz="8" w:space="0" w:color="auto"/>
              <w:bottom w:val="single" w:sz="8" w:space="0" w:color="auto"/>
              <w:right w:val="single" w:sz="8" w:space="0" w:color="auto"/>
            </w:tcBorders>
          </w:tcPr>
          <w:p w14:paraId="61CE3D63" w14:textId="77777777" w:rsidR="00BA0AA1" w:rsidRDefault="00BA0AA1" w:rsidP="00D930B5">
            <w:pPr>
              <w:rPr>
                <w:del w:id="979" w:author="Peter Bomberg" w:date="2018-01-16T14:09:00Z"/>
              </w:rPr>
            </w:pPr>
            <w:del w:id="980" w:author="Peter Bomberg" w:date="2018-01-16T14:09:00Z">
              <w:r>
                <w:delText>None</w:delText>
              </w:r>
            </w:del>
          </w:p>
        </w:tc>
      </w:tr>
      <w:tr w:rsidR="00BA0AA1" w14:paraId="1EFBC91E" w14:textId="77777777" w:rsidTr="00D930B5">
        <w:trPr>
          <w:gridBefore w:val="1"/>
          <w:gridAfter w:val="1"/>
          <w:wAfter w:w="885" w:type="dxa"/>
          <w:trHeight w:val="330"/>
          <w:del w:id="981" w:author="Peter Bomberg" w:date="2018-01-16T14:09:00Z"/>
        </w:trPr>
        <w:tc>
          <w:tcPr>
            <w:tcW w:w="1300" w:type="dxa"/>
            <w:gridSpan w:val="2"/>
            <w:tcBorders>
              <w:top w:val="single" w:sz="8" w:space="0" w:color="auto"/>
              <w:left w:val="single" w:sz="8" w:space="0" w:color="auto"/>
              <w:bottom w:val="single" w:sz="8" w:space="0" w:color="auto"/>
              <w:right w:val="single" w:sz="8" w:space="0" w:color="auto"/>
            </w:tcBorders>
          </w:tcPr>
          <w:p w14:paraId="249DA0CF" w14:textId="77777777" w:rsidR="00BA0AA1" w:rsidRDefault="00BA0AA1" w:rsidP="00D930B5">
            <w:pPr>
              <w:rPr>
                <w:del w:id="982" w:author="Peter Bomberg" w:date="2018-01-16T14:09:00Z"/>
                <w:rFonts w:eastAsia="Times New Roman"/>
                <w:color w:val="000000"/>
                <w:szCs w:val="24"/>
                <w:lang w:val="en-CA" w:eastAsia="en-CA"/>
              </w:rPr>
            </w:pPr>
            <w:del w:id="983" w:author="Peter Bomberg" w:date="2018-01-16T14:09:00Z">
              <w:r>
                <w:rPr>
                  <w:rFonts w:eastAsia="Times New Roman"/>
                  <w:color w:val="000000"/>
                  <w:szCs w:val="24"/>
                  <w:lang w:val="en-CA" w:eastAsia="en-CA"/>
                </w:rPr>
                <w:delText>460</w:delText>
              </w:r>
            </w:del>
          </w:p>
        </w:tc>
        <w:tc>
          <w:tcPr>
            <w:tcW w:w="810" w:type="dxa"/>
            <w:gridSpan w:val="2"/>
            <w:tcBorders>
              <w:top w:val="single" w:sz="8" w:space="0" w:color="auto"/>
              <w:left w:val="nil"/>
              <w:bottom w:val="single" w:sz="8" w:space="0" w:color="auto"/>
              <w:right w:val="single" w:sz="8" w:space="0" w:color="auto"/>
            </w:tcBorders>
          </w:tcPr>
          <w:p w14:paraId="4E2ED90D" w14:textId="77777777" w:rsidR="00BA0AA1" w:rsidRDefault="00BA0AA1" w:rsidP="00D930B5">
            <w:pPr>
              <w:rPr>
                <w:del w:id="984" w:author="Peter Bomberg" w:date="2018-01-16T14:09:00Z"/>
              </w:rPr>
            </w:pPr>
            <w:del w:id="985" w:author="Peter Bomberg" w:date="2018-01-16T14:09:00Z">
              <w:r>
                <w:delText>N/A</w:delText>
              </w:r>
            </w:del>
          </w:p>
        </w:tc>
        <w:tc>
          <w:tcPr>
            <w:tcW w:w="810" w:type="dxa"/>
            <w:gridSpan w:val="2"/>
            <w:tcBorders>
              <w:top w:val="single" w:sz="8" w:space="0" w:color="auto"/>
              <w:left w:val="single" w:sz="8" w:space="0" w:color="auto"/>
              <w:bottom w:val="single" w:sz="8" w:space="0" w:color="auto"/>
              <w:right w:val="single" w:sz="8" w:space="0" w:color="auto"/>
            </w:tcBorders>
          </w:tcPr>
          <w:p w14:paraId="764995DF" w14:textId="77777777" w:rsidR="00BA0AA1" w:rsidRDefault="00BA0AA1" w:rsidP="00D930B5">
            <w:pPr>
              <w:rPr>
                <w:del w:id="986" w:author="Peter Bomberg" w:date="2018-01-16T14:09:00Z"/>
              </w:rPr>
            </w:pPr>
            <w:del w:id="987" w:author="Peter Bomberg" w:date="2018-01-16T14:09:00Z">
              <w:r>
                <w:delText>1:1</w:delText>
              </w:r>
            </w:del>
          </w:p>
        </w:tc>
        <w:tc>
          <w:tcPr>
            <w:tcW w:w="720" w:type="dxa"/>
            <w:tcBorders>
              <w:top w:val="single" w:sz="8" w:space="0" w:color="auto"/>
              <w:left w:val="single" w:sz="8" w:space="0" w:color="auto"/>
              <w:bottom w:val="single" w:sz="8" w:space="0" w:color="auto"/>
              <w:right w:val="single" w:sz="8" w:space="0" w:color="auto"/>
            </w:tcBorders>
          </w:tcPr>
          <w:p w14:paraId="0007772A" w14:textId="77777777" w:rsidR="00BA0AA1" w:rsidRDefault="00BA0AA1" w:rsidP="00D930B5">
            <w:pPr>
              <w:rPr>
                <w:del w:id="988" w:author="Peter Bomberg" w:date="2018-01-16T14:09:00Z"/>
              </w:rPr>
            </w:pPr>
            <w:del w:id="989" w:author="Peter Bomberg" w:date="2018-01-16T14:09:00Z">
              <w:r>
                <w:rPr>
                  <w:rFonts w:eastAsia="Times New Roman"/>
                  <w:color w:val="000000"/>
                  <w:szCs w:val="24"/>
                  <w:lang w:val="en-CA" w:eastAsia="en-CA"/>
                </w:rPr>
                <w:delText>N/A</w:delText>
              </w:r>
            </w:del>
          </w:p>
        </w:tc>
        <w:tc>
          <w:tcPr>
            <w:tcW w:w="2970" w:type="dxa"/>
            <w:gridSpan w:val="2"/>
            <w:tcBorders>
              <w:top w:val="single" w:sz="8" w:space="0" w:color="auto"/>
              <w:left w:val="single" w:sz="8" w:space="0" w:color="auto"/>
              <w:bottom w:val="single" w:sz="8" w:space="0" w:color="auto"/>
              <w:right w:val="single" w:sz="8" w:space="0" w:color="auto"/>
            </w:tcBorders>
            <w:shd w:val="clear" w:color="auto" w:fill="auto"/>
          </w:tcPr>
          <w:p w14:paraId="39733025" w14:textId="77777777" w:rsidR="00BA0AA1" w:rsidRDefault="00BA0AA1" w:rsidP="00D930B5">
            <w:pPr>
              <w:rPr>
                <w:del w:id="990" w:author="Peter Bomberg" w:date="2018-01-16T14:09:00Z"/>
              </w:rPr>
            </w:pPr>
            <w:del w:id="991" w:author="Peter Bomberg" w:date="2018-01-16T14:09:00Z">
              <w:r>
                <w:delText>Title Block</w:delText>
              </w:r>
            </w:del>
          </w:p>
        </w:tc>
        <w:tc>
          <w:tcPr>
            <w:tcW w:w="1980" w:type="dxa"/>
            <w:tcBorders>
              <w:top w:val="single" w:sz="8" w:space="0" w:color="auto"/>
              <w:left w:val="single" w:sz="8" w:space="0" w:color="auto"/>
              <w:bottom w:val="single" w:sz="8" w:space="0" w:color="auto"/>
              <w:right w:val="single" w:sz="8" w:space="0" w:color="auto"/>
            </w:tcBorders>
          </w:tcPr>
          <w:p w14:paraId="130AC387" w14:textId="77777777" w:rsidR="00BA0AA1" w:rsidRDefault="00BA0AA1" w:rsidP="00D930B5">
            <w:pPr>
              <w:rPr>
                <w:del w:id="992" w:author="Peter Bomberg" w:date="2018-01-16T14:09:00Z"/>
              </w:rPr>
            </w:pPr>
            <w:del w:id="993" w:author="Peter Bomberg" w:date="2018-01-16T14:09:00Z">
              <w:r w:rsidRPr="0044195C">
                <w:delText>None</w:delText>
              </w:r>
            </w:del>
          </w:p>
        </w:tc>
      </w:tr>
      <w:tr w:rsidR="00BA0AA1" w:rsidRPr="00E94821" w14:paraId="3116E9B9"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B15933B" w14:textId="7C982E06"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50</w:t>
            </w:r>
          </w:p>
        </w:tc>
        <w:tc>
          <w:tcPr>
            <w:tcW w:w="567" w:type="dxa"/>
            <w:tcBorders>
              <w:top w:val="single" w:sz="8" w:space="0" w:color="auto"/>
              <w:left w:val="nil"/>
              <w:bottom w:val="single" w:sz="8" w:space="0" w:color="auto"/>
              <w:right w:val="single" w:sz="8" w:space="0" w:color="auto"/>
            </w:tcBorders>
          </w:tcPr>
          <w:p w14:paraId="25BDEFB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02A2ED1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3F6D82F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6746E74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Document Information</w:t>
            </w:r>
          </w:p>
        </w:tc>
        <w:tc>
          <w:tcPr>
            <w:tcW w:w="3261" w:type="dxa"/>
            <w:gridSpan w:val="3"/>
            <w:tcBorders>
              <w:top w:val="nil"/>
              <w:left w:val="single" w:sz="8" w:space="0" w:color="auto"/>
              <w:bottom w:val="single" w:sz="8" w:space="0" w:color="auto"/>
              <w:right w:val="single" w:sz="8" w:space="0" w:color="auto"/>
            </w:tcBorders>
          </w:tcPr>
          <w:p w14:paraId="26233E3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6B8630E2"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7112FF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4969840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FF9BE1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AFEDDEF" w14:textId="77777777" w:rsidR="00BA0AA1" w:rsidRPr="00E94821" w:rsidRDefault="00A0472F"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N/A</w:t>
            </w:r>
          </w:p>
        </w:tc>
        <w:tc>
          <w:tcPr>
            <w:tcW w:w="3583" w:type="dxa"/>
            <w:gridSpan w:val="3"/>
            <w:tcBorders>
              <w:top w:val="single" w:sz="8" w:space="0" w:color="auto"/>
              <w:left w:val="single" w:sz="8" w:space="0" w:color="auto"/>
              <w:bottom w:val="single" w:sz="8" w:space="0" w:color="auto"/>
              <w:right w:val="single" w:sz="8" w:space="0" w:color="auto"/>
            </w:tcBorders>
            <w:shd w:val="clear" w:color="auto" w:fill="BFBFBF" w:themeFill="background1" w:themeFillShade="BF"/>
            <w:hideMark/>
          </w:tcPr>
          <w:p w14:paraId="7E9508A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Scheduling Symbol</w:t>
            </w:r>
          </w:p>
        </w:tc>
        <w:tc>
          <w:tcPr>
            <w:tcW w:w="3261" w:type="dxa"/>
            <w:gridSpan w:val="3"/>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6796E3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CEE2D59"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60E467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70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3CB105B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N/A</w:t>
            </w:r>
          </w:p>
        </w:tc>
        <w:tc>
          <w:tcPr>
            <w:tcW w:w="65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E35EF5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1:n</w:t>
            </w:r>
          </w:p>
        </w:tc>
        <w:tc>
          <w:tcPr>
            <w:tcW w:w="72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62BA19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single" w:sz="8" w:space="0" w:color="auto"/>
              <w:left w:val="single" w:sz="8" w:space="0" w:color="auto"/>
              <w:bottom w:val="single" w:sz="8" w:space="0" w:color="auto"/>
              <w:right w:val="single" w:sz="8" w:space="0" w:color="auto"/>
            </w:tcBorders>
            <w:shd w:val="clear" w:color="auto" w:fill="BFBFBF" w:themeFill="background1" w:themeFillShade="BF"/>
            <w:hideMark/>
          </w:tcPr>
          <w:p w14:paraId="72E3E91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Brand Name</w:t>
            </w:r>
          </w:p>
        </w:tc>
        <w:tc>
          <w:tcPr>
            <w:tcW w:w="3261" w:type="dxa"/>
            <w:gridSpan w:val="3"/>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C72D8A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668E3A1A"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84E8F6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80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28DFC3E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N/A</w:t>
            </w:r>
          </w:p>
        </w:tc>
        <w:tc>
          <w:tcPr>
            <w:tcW w:w="65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B6C115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1:n</w:t>
            </w:r>
          </w:p>
        </w:tc>
        <w:tc>
          <w:tcPr>
            <w:tcW w:w="72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BE24A4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single" w:sz="8" w:space="0" w:color="auto"/>
              <w:left w:val="single" w:sz="8" w:space="0" w:color="auto"/>
              <w:bottom w:val="single" w:sz="8" w:space="0" w:color="auto"/>
              <w:right w:val="single" w:sz="8" w:space="0" w:color="auto"/>
            </w:tcBorders>
            <w:shd w:val="clear" w:color="auto" w:fill="BFBFBF" w:themeFill="background1" w:themeFillShade="BF"/>
            <w:hideMark/>
          </w:tcPr>
          <w:p w14:paraId="6348D33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Proper Name</w:t>
            </w:r>
          </w:p>
        </w:tc>
        <w:tc>
          <w:tcPr>
            <w:tcW w:w="3261" w:type="dxa"/>
            <w:gridSpan w:val="3"/>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BDCF41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EA5A2FA"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957E69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90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3C350A7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N/A</w:t>
            </w:r>
          </w:p>
        </w:tc>
        <w:tc>
          <w:tcPr>
            <w:tcW w:w="65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9DF3D4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1:n</w:t>
            </w:r>
          </w:p>
        </w:tc>
        <w:tc>
          <w:tcPr>
            <w:tcW w:w="72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43F135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single" w:sz="8" w:space="0" w:color="auto"/>
              <w:left w:val="single" w:sz="8" w:space="0" w:color="auto"/>
              <w:bottom w:val="single" w:sz="8" w:space="0" w:color="auto"/>
              <w:right w:val="single" w:sz="8" w:space="0" w:color="auto"/>
            </w:tcBorders>
            <w:shd w:val="clear" w:color="auto" w:fill="BFBFBF" w:themeFill="background1" w:themeFillShade="BF"/>
            <w:hideMark/>
          </w:tcPr>
          <w:p w14:paraId="62D64AD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Dosage Form(s) </w:t>
            </w:r>
          </w:p>
        </w:tc>
        <w:tc>
          <w:tcPr>
            <w:tcW w:w="3261" w:type="dxa"/>
            <w:gridSpan w:val="3"/>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2032B6C"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60BAE544"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36A3B5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100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6D746A3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N/A</w:t>
            </w:r>
          </w:p>
        </w:tc>
        <w:tc>
          <w:tcPr>
            <w:tcW w:w="65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61C0E2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1:n</w:t>
            </w:r>
          </w:p>
        </w:tc>
        <w:tc>
          <w:tcPr>
            <w:tcW w:w="72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D58F61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single" w:sz="8" w:space="0" w:color="auto"/>
              <w:left w:val="single" w:sz="8" w:space="0" w:color="auto"/>
              <w:bottom w:val="single" w:sz="8" w:space="0" w:color="auto"/>
              <w:right w:val="single" w:sz="8" w:space="0" w:color="auto"/>
            </w:tcBorders>
            <w:shd w:val="clear" w:color="auto" w:fill="BFBFBF" w:themeFill="background1" w:themeFillShade="BF"/>
            <w:hideMark/>
          </w:tcPr>
          <w:p w14:paraId="78E6BCF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Strength(s)</w:t>
            </w:r>
          </w:p>
        </w:tc>
        <w:tc>
          <w:tcPr>
            <w:tcW w:w="3261" w:type="dxa"/>
            <w:gridSpan w:val="3"/>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6EBD79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947BF5" w:rsidRPr="00E94821" w14:paraId="221896B7"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CFA55FD" w14:textId="77777777" w:rsidR="00947BF5" w:rsidRPr="00E94821" w:rsidRDefault="0061232C"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2AC1C784" w14:textId="77777777" w:rsidR="00947BF5" w:rsidRPr="00E94821" w:rsidRDefault="00947BF5"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70FEF7D" w14:textId="77777777" w:rsidR="00947BF5" w:rsidRPr="00E94821" w:rsidRDefault="00947BF5"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696374C3" w14:textId="77777777" w:rsidR="00947BF5" w:rsidRPr="00E94821" w:rsidRDefault="00947BF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N/A</w:t>
            </w:r>
          </w:p>
        </w:tc>
        <w:tc>
          <w:tcPr>
            <w:tcW w:w="3583" w:type="dxa"/>
            <w:gridSpan w:val="3"/>
            <w:tcBorders>
              <w:top w:val="single" w:sz="8" w:space="0" w:color="auto"/>
              <w:left w:val="single" w:sz="8" w:space="0" w:color="auto"/>
              <w:bottom w:val="single" w:sz="8" w:space="0" w:color="auto"/>
              <w:right w:val="single" w:sz="8" w:space="0" w:color="auto"/>
            </w:tcBorders>
            <w:shd w:val="clear" w:color="auto" w:fill="BFBFBF" w:themeFill="background1" w:themeFillShade="BF"/>
            <w:hideMark/>
          </w:tcPr>
          <w:p w14:paraId="27833B54" w14:textId="77777777" w:rsidR="00947BF5" w:rsidRPr="00E94821" w:rsidRDefault="00947BF5"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Pharmaceutical Standard</w:t>
            </w:r>
          </w:p>
        </w:tc>
        <w:tc>
          <w:tcPr>
            <w:tcW w:w="3261" w:type="dxa"/>
            <w:gridSpan w:val="3"/>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087BADD" w14:textId="77777777" w:rsidR="00947BF5" w:rsidRPr="00E94821" w:rsidRDefault="00947BF5" w:rsidP="00D930B5">
            <w:pPr>
              <w:rPr>
                <w:rFonts w:ascii="Times New Roman" w:hAnsi="Times New Roman" w:cs="Times New Roman"/>
              </w:rPr>
            </w:pPr>
            <w:r w:rsidRPr="00E94821">
              <w:rPr>
                <w:rFonts w:ascii="Times New Roman" w:hAnsi="Times New Roman" w:cs="Times New Roman"/>
              </w:rPr>
              <w:t>None</w:t>
            </w:r>
          </w:p>
        </w:tc>
      </w:tr>
      <w:tr w:rsidR="00947BF5" w:rsidRPr="00E94821" w14:paraId="25F19D6B"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245AA9A6" w14:textId="77777777" w:rsidR="00947BF5" w:rsidRPr="00E94821" w:rsidRDefault="00947BF5"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70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452AFD80" w14:textId="77777777" w:rsidR="00947BF5" w:rsidRPr="00E94821" w:rsidRDefault="00947BF5"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D4BFA2F" w14:textId="77777777" w:rsidR="00947BF5" w:rsidRPr="00E94821" w:rsidRDefault="00947BF5"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6C99905" w14:textId="77777777" w:rsidR="00947BF5" w:rsidRPr="00E94821" w:rsidRDefault="00947BF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N/A</w:t>
            </w:r>
          </w:p>
        </w:tc>
        <w:tc>
          <w:tcPr>
            <w:tcW w:w="3583" w:type="dxa"/>
            <w:gridSpan w:val="3"/>
            <w:tcBorders>
              <w:top w:val="single" w:sz="8" w:space="0" w:color="auto"/>
              <w:left w:val="single" w:sz="8" w:space="0" w:color="auto"/>
              <w:bottom w:val="single" w:sz="8" w:space="0" w:color="auto"/>
              <w:right w:val="single" w:sz="8" w:space="0" w:color="auto"/>
            </w:tcBorders>
            <w:shd w:val="clear" w:color="auto" w:fill="BFBFBF" w:themeFill="background1" w:themeFillShade="BF"/>
            <w:hideMark/>
          </w:tcPr>
          <w:p w14:paraId="7F001447" w14:textId="77777777" w:rsidR="00947BF5" w:rsidRPr="00E94821" w:rsidRDefault="00947BF5"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Therapeutic Classification</w:t>
            </w:r>
          </w:p>
        </w:tc>
        <w:tc>
          <w:tcPr>
            <w:tcW w:w="3261" w:type="dxa"/>
            <w:gridSpan w:val="3"/>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4116E23A" w14:textId="77777777" w:rsidR="00947BF5" w:rsidRPr="00E94821" w:rsidRDefault="00947BF5" w:rsidP="00D930B5">
            <w:pPr>
              <w:rPr>
                <w:rFonts w:ascii="Times New Roman" w:hAnsi="Times New Roman" w:cs="Times New Roman"/>
              </w:rPr>
            </w:pPr>
            <w:r w:rsidRPr="00E94821">
              <w:rPr>
                <w:rFonts w:ascii="Times New Roman" w:hAnsi="Times New Roman" w:cs="Times New Roman"/>
              </w:rPr>
              <w:t>None</w:t>
            </w:r>
          </w:p>
        </w:tc>
      </w:tr>
      <w:tr w:rsidR="00BA0AA1" w:rsidRPr="00E94821" w14:paraId="6A4D7919"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130DD4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530</w:t>
            </w:r>
          </w:p>
        </w:tc>
        <w:tc>
          <w:tcPr>
            <w:tcW w:w="567" w:type="dxa"/>
            <w:tcBorders>
              <w:top w:val="single" w:sz="8" w:space="0" w:color="auto"/>
              <w:left w:val="nil"/>
              <w:bottom w:val="single" w:sz="8" w:space="0" w:color="auto"/>
              <w:right w:val="single" w:sz="8" w:space="0" w:color="auto"/>
            </w:tcBorders>
          </w:tcPr>
          <w:p w14:paraId="0AA4AFC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N/A</w:t>
            </w:r>
          </w:p>
        </w:tc>
        <w:tc>
          <w:tcPr>
            <w:tcW w:w="658" w:type="dxa"/>
            <w:tcBorders>
              <w:top w:val="nil"/>
              <w:left w:val="single" w:sz="8" w:space="0" w:color="auto"/>
              <w:bottom w:val="single" w:sz="8" w:space="0" w:color="auto"/>
              <w:right w:val="single" w:sz="8" w:space="0" w:color="auto"/>
            </w:tcBorders>
          </w:tcPr>
          <w:p w14:paraId="6AF727D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26C18F0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N/A</w:t>
            </w:r>
          </w:p>
        </w:tc>
        <w:tc>
          <w:tcPr>
            <w:tcW w:w="3583" w:type="dxa"/>
            <w:gridSpan w:val="3"/>
            <w:tcBorders>
              <w:top w:val="nil"/>
              <w:left w:val="single" w:sz="8" w:space="0" w:color="auto"/>
              <w:bottom w:val="single" w:sz="8" w:space="0" w:color="auto"/>
              <w:right w:val="single" w:sz="8" w:space="0" w:color="auto"/>
            </w:tcBorders>
            <w:shd w:val="clear" w:color="auto" w:fill="auto"/>
          </w:tcPr>
          <w:p w14:paraId="6A989A2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Title Page Box Warning</w:t>
            </w:r>
          </w:p>
        </w:tc>
        <w:tc>
          <w:tcPr>
            <w:tcW w:w="3261" w:type="dxa"/>
            <w:gridSpan w:val="3"/>
            <w:tcBorders>
              <w:top w:val="nil"/>
              <w:left w:val="single" w:sz="8" w:space="0" w:color="auto"/>
              <w:bottom w:val="single" w:sz="8" w:space="0" w:color="auto"/>
              <w:right w:val="single" w:sz="8" w:space="0" w:color="auto"/>
            </w:tcBorders>
          </w:tcPr>
          <w:p w14:paraId="7B5E436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2, 7</w:t>
            </w:r>
          </w:p>
        </w:tc>
      </w:tr>
      <w:tr w:rsidR="00BA0AA1" w:rsidRPr="00E94821" w14:paraId="70F7486F"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392B9F7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80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59910A2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shd w:val="clear" w:color="auto" w:fill="BFBFBF" w:themeFill="background1" w:themeFillShade="BF"/>
          </w:tcPr>
          <w:p w14:paraId="2C3F019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shd w:val="clear" w:color="auto" w:fill="BFBFBF" w:themeFill="background1" w:themeFillShade="BF"/>
          </w:tcPr>
          <w:p w14:paraId="082CB0A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BFBFBF" w:themeFill="background1" w:themeFillShade="BF"/>
            <w:hideMark/>
          </w:tcPr>
          <w:p w14:paraId="3581FCB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Sponsor Name</w:t>
            </w:r>
          </w:p>
        </w:tc>
        <w:tc>
          <w:tcPr>
            <w:tcW w:w="3261" w:type="dxa"/>
            <w:gridSpan w:val="3"/>
            <w:tcBorders>
              <w:top w:val="nil"/>
              <w:left w:val="single" w:sz="8" w:space="0" w:color="auto"/>
              <w:bottom w:val="single" w:sz="8" w:space="0" w:color="auto"/>
              <w:right w:val="single" w:sz="8" w:space="0" w:color="auto"/>
            </w:tcBorders>
            <w:shd w:val="clear" w:color="auto" w:fill="BFBFBF" w:themeFill="background1" w:themeFillShade="BF"/>
          </w:tcPr>
          <w:p w14:paraId="56C8D09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60C21A75"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59A2B5C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90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522432B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shd w:val="clear" w:color="auto" w:fill="BFBFBF" w:themeFill="background1" w:themeFillShade="BF"/>
          </w:tcPr>
          <w:p w14:paraId="51B967E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shd w:val="clear" w:color="auto" w:fill="BFBFBF" w:themeFill="background1" w:themeFillShade="BF"/>
          </w:tcPr>
          <w:p w14:paraId="50D3B3D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BFBFBF" w:themeFill="background1" w:themeFillShade="BF"/>
          </w:tcPr>
          <w:p w14:paraId="64A78F1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Sponsor Address</w:t>
            </w:r>
          </w:p>
        </w:tc>
        <w:tc>
          <w:tcPr>
            <w:tcW w:w="3261" w:type="dxa"/>
            <w:gridSpan w:val="3"/>
            <w:tcBorders>
              <w:top w:val="nil"/>
              <w:left w:val="single" w:sz="8" w:space="0" w:color="auto"/>
              <w:bottom w:val="single" w:sz="8" w:space="0" w:color="auto"/>
              <w:right w:val="single" w:sz="8" w:space="0" w:color="auto"/>
            </w:tcBorders>
            <w:shd w:val="clear" w:color="auto" w:fill="BFBFBF" w:themeFill="background1" w:themeFillShade="BF"/>
          </w:tcPr>
          <w:p w14:paraId="0B29E1A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1969CC91"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117DD81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500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23D7BF2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shd w:val="clear" w:color="auto" w:fill="BFBFBF" w:themeFill="background1" w:themeFillShade="BF"/>
          </w:tcPr>
          <w:p w14:paraId="26CDEC8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shd w:val="clear" w:color="auto" w:fill="BFBFBF" w:themeFill="background1" w:themeFillShade="BF"/>
          </w:tcPr>
          <w:p w14:paraId="44F6CB7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BFBFBF" w:themeFill="background1" w:themeFillShade="BF"/>
          </w:tcPr>
          <w:p w14:paraId="4AE822F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Other Party Name</w:t>
            </w:r>
          </w:p>
        </w:tc>
        <w:tc>
          <w:tcPr>
            <w:tcW w:w="3261" w:type="dxa"/>
            <w:gridSpan w:val="3"/>
            <w:tcBorders>
              <w:top w:val="nil"/>
              <w:left w:val="single" w:sz="8" w:space="0" w:color="auto"/>
              <w:bottom w:val="single" w:sz="8" w:space="0" w:color="auto"/>
              <w:right w:val="single" w:sz="8" w:space="0" w:color="auto"/>
            </w:tcBorders>
            <w:shd w:val="clear" w:color="auto" w:fill="BFBFBF" w:themeFill="background1" w:themeFillShade="BF"/>
          </w:tcPr>
          <w:p w14:paraId="46933BC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32EE6F1B"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0AD986C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510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561471A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shd w:val="clear" w:color="auto" w:fill="BFBFBF" w:themeFill="background1" w:themeFillShade="BF"/>
          </w:tcPr>
          <w:p w14:paraId="6959336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shd w:val="clear" w:color="auto" w:fill="BFBFBF" w:themeFill="background1" w:themeFillShade="BF"/>
          </w:tcPr>
          <w:p w14:paraId="1E164D3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BFBFBF" w:themeFill="background1" w:themeFillShade="BF"/>
          </w:tcPr>
          <w:p w14:paraId="589DEDE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Other Party Address</w:t>
            </w:r>
          </w:p>
        </w:tc>
        <w:tc>
          <w:tcPr>
            <w:tcW w:w="3261" w:type="dxa"/>
            <w:gridSpan w:val="3"/>
            <w:tcBorders>
              <w:top w:val="nil"/>
              <w:left w:val="single" w:sz="8" w:space="0" w:color="auto"/>
              <w:bottom w:val="single" w:sz="8" w:space="0" w:color="auto"/>
              <w:right w:val="single" w:sz="8" w:space="0" w:color="auto"/>
            </w:tcBorders>
            <w:shd w:val="clear" w:color="auto" w:fill="BFBFBF" w:themeFill="background1" w:themeFillShade="BF"/>
          </w:tcPr>
          <w:p w14:paraId="3DBDBC5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4D750B" w14:paraId="30B24B5E" w14:textId="77777777" w:rsidTr="00D930B5">
        <w:trPr>
          <w:gridBefore w:val="1"/>
          <w:gridAfter w:val="1"/>
          <w:wAfter w:w="885" w:type="dxa"/>
          <w:trHeight w:val="330"/>
          <w:del w:id="994" w:author="Peter Bomberg" w:date="2018-01-16T14:09:00Z"/>
        </w:trPr>
        <w:tc>
          <w:tcPr>
            <w:tcW w:w="1300" w:type="dxa"/>
            <w:gridSpan w:val="2"/>
            <w:tcBorders>
              <w:top w:val="single" w:sz="8" w:space="0" w:color="auto"/>
              <w:left w:val="single" w:sz="8" w:space="0" w:color="auto"/>
              <w:bottom w:val="single" w:sz="8" w:space="0" w:color="auto"/>
              <w:right w:val="single" w:sz="8" w:space="0" w:color="auto"/>
            </w:tcBorders>
          </w:tcPr>
          <w:p w14:paraId="2EC4AE0E" w14:textId="77777777" w:rsidR="00BA0AA1" w:rsidRPr="004D750B" w:rsidRDefault="00BA0AA1" w:rsidP="00D930B5">
            <w:pPr>
              <w:rPr>
                <w:del w:id="995" w:author="Peter Bomberg" w:date="2018-01-16T14:09:00Z"/>
                <w:rFonts w:eastAsia="Times New Roman"/>
                <w:color w:val="000000"/>
                <w:szCs w:val="24"/>
                <w:lang w:val="en-CA" w:eastAsia="en-CA"/>
              </w:rPr>
            </w:pPr>
            <w:del w:id="996" w:author="Peter Bomberg" w:date="2018-01-16T14:09:00Z">
              <w:r>
                <w:rPr>
                  <w:rFonts w:eastAsia="Times New Roman"/>
                  <w:color w:val="000000"/>
                  <w:szCs w:val="24"/>
                  <w:lang w:val="en-CA" w:eastAsia="en-CA"/>
                </w:rPr>
                <w:delText>10</w:delText>
              </w:r>
              <w:r w:rsidRPr="004D750B">
                <w:rPr>
                  <w:rFonts w:eastAsia="Times New Roman"/>
                  <w:color w:val="000000"/>
                  <w:szCs w:val="24"/>
                  <w:lang w:val="en-CA" w:eastAsia="en-CA"/>
                </w:rPr>
                <w:delText>0</w:delText>
              </w:r>
            </w:del>
          </w:p>
        </w:tc>
        <w:tc>
          <w:tcPr>
            <w:tcW w:w="810" w:type="dxa"/>
            <w:gridSpan w:val="2"/>
            <w:tcBorders>
              <w:top w:val="single" w:sz="8" w:space="0" w:color="auto"/>
              <w:left w:val="nil"/>
              <w:bottom w:val="single" w:sz="8" w:space="0" w:color="auto"/>
              <w:right w:val="single" w:sz="8" w:space="0" w:color="auto"/>
            </w:tcBorders>
          </w:tcPr>
          <w:p w14:paraId="4A5608EE" w14:textId="77777777" w:rsidR="00BA0AA1" w:rsidRDefault="00BA0AA1" w:rsidP="00D930B5">
            <w:pPr>
              <w:rPr>
                <w:del w:id="997" w:author="Peter Bomberg" w:date="2018-01-16T14:09:00Z"/>
              </w:rPr>
            </w:pPr>
            <w:del w:id="998" w:author="Peter Bomberg" w:date="2018-01-16T14:09:00Z">
              <w:r w:rsidRPr="004F327C">
                <w:rPr>
                  <w:rFonts w:eastAsia="Times New Roman"/>
                  <w:color w:val="000000"/>
                  <w:szCs w:val="24"/>
                  <w:lang w:val="en-CA" w:eastAsia="en-CA"/>
                </w:rPr>
                <w:delText>H2</w:delText>
              </w:r>
            </w:del>
          </w:p>
        </w:tc>
        <w:tc>
          <w:tcPr>
            <w:tcW w:w="810" w:type="dxa"/>
            <w:gridSpan w:val="2"/>
            <w:tcBorders>
              <w:top w:val="nil"/>
              <w:left w:val="single" w:sz="8" w:space="0" w:color="auto"/>
              <w:bottom w:val="single" w:sz="8" w:space="0" w:color="auto"/>
              <w:right w:val="single" w:sz="8" w:space="0" w:color="auto"/>
            </w:tcBorders>
          </w:tcPr>
          <w:p w14:paraId="61A174FD" w14:textId="77777777" w:rsidR="00BA0AA1" w:rsidRPr="004D750B" w:rsidRDefault="00BA0AA1" w:rsidP="00D930B5">
            <w:pPr>
              <w:rPr>
                <w:del w:id="999" w:author="Peter Bomberg" w:date="2018-01-16T14:09:00Z"/>
                <w:rFonts w:eastAsia="Times New Roman"/>
                <w:color w:val="000000"/>
                <w:szCs w:val="24"/>
                <w:lang w:val="en-CA" w:eastAsia="en-CA"/>
              </w:rPr>
            </w:pPr>
            <w:del w:id="1000" w:author="Peter Bomberg" w:date="2018-01-16T14:09:00Z">
              <w:r>
                <w:rPr>
                  <w:rFonts w:eastAsia="Times New Roman"/>
                  <w:color w:val="000000"/>
                  <w:szCs w:val="24"/>
                  <w:lang w:val="en-CA" w:eastAsia="en-CA"/>
                </w:rPr>
                <w:delText>1:1</w:delText>
              </w:r>
            </w:del>
          </w:p>
        </w:tc>
        <w:tc>
          <w:tcPr>
            <w:tcW w:w="720" w:type="dxa"/>
            <w:tcBorders>
              <w:top w:val="nil"/>
              <w:left w:val="single" w:sz="8" w:space="0" w:color="auto"/>
              <w:bottom w:val="single" w:sz="8" w:space="0" w:color="auto"/>
              <w:right w:val="single" w:sz="8" w:space="0" w:color="auto"/>
            </w:tcBorders>
          </w:tcPr>
          <w:p w14:paraId="0A1208A5" w14:textId="77777777" w:rsidR="00BA0AA1" w:rsidRDefault="00BA0AA1" w:rsidP="00D930B5">
            <w:pPr>
              <w:rPr>
                <w:del w:id="1001" w:author="Peter Bomberg" w:date="2018-01-16T14:09:00Z"/>
              </w:rPr>
            </w:pPr>
            <w:del w:id="1002" w:author="Peter Bomberg" w:date="2018-01-16T14:09:00Z">
              <w:r w:rsidRPr="005840E3">
                <w:rPr>
                  <w:rFonts w:eastAsia="Times New Roman"/>
                  <w:color w:val="000000"/>
                  <w:szCs w:val="24"/>
                  <w:lang w:val="en-CA" w:eastAsia="en-CA"/>
                </w:rPr>
                <w:delText>F</w:delText>
              </w:r>
            </w:del>
          </w:p>
        </w:tc>
        <w:tc>
          <w:tcPr>
            <w:tcW w:w="2970" w:type="dxa"/>
            <w:gridSpan w:val="2"/>
            <w:tcBorders>
              <w:top w:val="nil"/>
              <w:left w:val="single" w:sz="8" w:space="0" w:color="auto"/>
              <w:bottom w:val="single" w:sz="8" w:space="0" w:color="auto"/>
              <w:right w:val="single" w:sz="8" w:space="0" w:color="auto"/>
            </w:tcBorders>
            <w:shd w:val="clear" w:color="auto" w:fill="auto"/>
            <w:hideMark/>
          </w:tcPr>
          <w:p w14:paraId="70E269A5" w14:textId="77777777" w:rsidR="00BA0AA1" w:rsidRPr="004D750B" w:rsidRDefault="00BA0AA1" w:rsidP="00D930B5">
            <w:pPr>
              <w:rPr>
                <w:del w:id="1003" w:author="Peter Bomberg" w:date="2018-01-16T14:09:00Z"/>
                <w:rFonts w:eastAsia="Times New Roman"/>
                <w:color w:val="000000"/>
                <w:szCs w:val="24"/>
                <w:lang w:val="en-CA" w:eastAsia="en-CA"/>
              </w:rPr>
            </w:pPr>
            <w:del w:id="1004" w:author="Peter Bomberg" w:date="2018-01-16T14:09:00Z">
              <w:r w:rsidRPr="004D750B">
                <w:rPr>
                  <w:rFonts w:eastAsia="Times New Roman"/>
                  <w:color w:val="000000"/>
                  <w:szCs w:val="24"/>
                  <w:lang w:val="en-CA" w:eastAsia="en-CA"/>
                </w:rPr>
                <w:delText>Date Of Preparation</w:delText>
              </w:r>
            </w:del>
          </w:p>
        </w:tc>
        <w:tc>
          <w:tcPr>
            <w:tcW w:w="1980" w:type="dxa"/>
            <w:tcBorders>
              <w:top w:val="nil"/>
              <w:left w:val="single" w:sz="8" w:space="0" w:color="auto"/>
              <w:bottom w:val="single" w:sz="8" w:space="0" w:color="auto"/>
              <w:right w:val="single" w:sz="8" w:space="0" w:color="auto"/>
            </w:tcBorders>
          </w:tcPr>
          <w:p w14:paraId="38FBD8A0" w14:textId="77777777" w:rsidR="00BA0AA1" w:rsidRDefault="00BA0AA1" w:rsidP="00D930B5">
            <w:pPr>
              <w:rPr>
                <w:del w:id="1005" w:author="Peter Bomberg" w:date="2018-01-16T14:09:00Z"/>
              </w:rPr>
            </w:pPr>
            <w:del w:id="1006" w:author="Peter Bomberg" w:date="2018-01-16T14:09:00Z">
              <w:r w:rsidRPr="00E459F9">
                <w:delText>None</w:delText>
              </w:r>
            </w:del>
          </w:p>
        </w:tc>
      </w:tr>
      <w:tr w:rsidR="00BA0AA1" w:rsidRPr="004D750B" w14:paraId="10043A5C" w14:textId="77777777" w:rsidTr="00D930B5">
        <w:trPr>
          <w:gridBefore w:val="1"/>
          <w:gridAfter w:val="1"/>
          <w:wAfter w:w="885" w:type="dxa"/>
          <w:trHeight w:val="330"/>
          <w:del w:id="1007" w:author="Peter Bomberg" w:date="2018-01-16T14:09:00Z"/>
        </w:trPr>
        <w:tc>
          <w:tcPr>
            <w:tcW w:w="1300" w:type="dxa"/>
            <w:gridSpan w:val="2"/>
            <w:tcBorders>
              <w:top w:val="single" w:sz="8" w:space="0" w:color="auto"/>
              <w:left w:val="single" w:sz="8" w:space="0" w:color="auto"/>
              <w:bottom w:val="single" w:sz="8" w:space="0" w:color="auto"/>
              <w:right w:val="single" w:sz="8" w:space="0" w:color="auto"/>
            </w:tcBorders>
          </w:tcPr>
          <w:p w14:paraId="43021570" w14:textId="77777777" w:rsidR="00BA0AA1" w:rsidRPr="004D750B" w:rsidRDefault="00BA0AA1" w:rsidP="00D930B5">
            <w:pPr>
              <w:rPr>
                <w:del w:id="1008" w:author="Peter Bomberg" w:date="2018-01-16T14:09:00Z"/>
                <w:rFonts w:eastAsia="Times New Roman"/>
                <w:color w:val="000000"/>
                <w:szCs w:val="24"/>
                <w:lang w:val="en-CA" w:eastAsia="en-CA"/>
              </w:rPr>
            </w:pPr>
            <w:del w:id="1009" w:author="Peter Bomberg" w:date="2018-01-16T14:09:00Z">
              <w:r w:rsidRPr="004D750B">
                <w:rPr>
                  <w:rFonts w:eastAsia="Times New Roman"/>
                  <w:color w:val="000000"/>
                  <w:szCs w:val="24"/>
                  <w:lang w:val="en-CA" w:eastAsia="en-CA"/>
                </w:rPr>
                <w:delText>160</w:delText>
              </w:r>
            </w:del>
          </w:p>
        </w:tc>
        <w:tc>
          <w:tcPr>
            <w:tcW w:w="810" w:type="dxa"/>
            <w:gridSpan w:val="2"/>
            <w:tcBorders>
              <w:top w:val="single" w:sz="8" w:space="0" w:color="auto"/>
              <w:left w:val="nil"/>
              <w:bottom w:val="single" w:sz="8" w:space="0" w:color="auto"/>
              <w:right w:val="single" w:sz="8" w:space="0" w:color="auto"/>
            </w:tcBorders>
          </w:tcPr>
          <w:p w14:paraId="41FD3DAF" w14:textId="77777777" w:rsidR="00BA0AA1" w:rsidRDefault="00BA0AA1" w:rsidP="00D930B5">
            <w:pPr>
              <w:rPr>
                <w:del w:id="1010" w:author="Peter Bomberg" w:date="2018-01-16T14:09:00Z"/>
              </w:rPr>
            </w:pPr>
            <w:del w:id="1011" w:author="Peter Bomberg" w:date="2018-01-16T14:09:00Z">
              <w:r w:rsidRPr="004F327C">
                <w:rPr>
                  <w:rFonts w:eastAsia="Times New Roman"/>
                  <w:color w:val="000000"/>
                  <w:szCs w:val="24"/>
                  <w:lang w:val="en-CA" w:eastAsia="en-CA"/>
                </w:rPr>
                <w:delText>H2</w:delText>
              </w:r>
            </w:del>
          </w:p>
        </w:tc>
        <w:tc>
          <w:tcPr>
            <w:tcW w:w="810" w:type="dxa"/>
            <w:gridSpan w:val="2"/>
            <w:tcBorders>
              <w:top w:val="nil"/>
              <w:left w:val="single" w:sz="8" w:space="0" w:color="auto"/>
              <w:bottom w:val="single" w:sz="8" w:space="0" w:color="auto"/>
              <w:right w:val="single" w:sz="8" w:space="0" w:color="auto"/>
            </w:tcBorders>
          </w:tcPr>
          <w:p w14:paraId="2B342DCE" w14:textId="77777777" w:rsidR="00BA0AA1" w:rsidRPr="004D750B" w:rsidRDefault="00BA0AA1" w:rsidP="00D930B5">
            <w:pPr>
              <w:rPr>
                <w:del w:id="1012" w:author="Peter Bomberg" w:date="2018-01-16T14:09:00Z"/>
                <w:rFonts w:eastAsia="Times New Roman"/>
                <w:color w:val="000000"/>
                <w:szCs w:val="24"/>
                <w:lang w:val="en-CA" w:eastAsia="en-CA"/>
              </w:rPr>
            </w:pPr>
            <w:del w:id="1013" w:author="Peter Bomberg" w:date="2018-01-16T14:09:00Z">
              <w:r>
                <w:rPr>
                  <w:rFonts w:eastAsia="Times New Roman"/>
                  <w:color w:val="000000"/>
                  <w:szCs w:val="24"/>
                  <w:lang w:val="en-CA" w:eastAsia="en-CA"/>
                </w:rPr>
                <w:delText>1:1</w:delText>
              </w:r>
            </w:del>
          </w:p>
        </w:tc>
        <w:tc>
          <w:tcPr>
            <w:tcW w:w="720" w:type="dxa"/>
            <w:tcBorders>
              <w:top w:val="nil"/>
              <w:left w:val="single" w:sz="8" w:space="0" w:color="auto"/>
              <w:bottom w:val="single" w:sz="8" w:space="0" w:color="auto"/>
              <w:right w:val="single" w:sz="8" w:space="0" w:color="auto"/>
            </w:tcBorders>
          </w:tcPr>
          <w:p w14:paraId="0BCDF967" w14:textId="77777777" w:rsidR="00BA0AA1" w:rsidRDefault="00BA0AA1" w:rsidP="00D930B5">
            <w:pPr>
              <w:rPr>
                <w:del w:id="1014" w:author="Peter Bomberg" w:date="2018-01-16T14:09:00Z"/>
              </w:rPr>
            </w:pPr>
            <w:del w:id="1015" w:author="Peter Bomberg" w:date="2018-01-16T14:09:00Z">
              <w:r w:rsidRPr="005840E3">
                <w:rPr>
                  <w:rFonts w:eastAsia="Times New Roman"/>
                  <w:color w:val="000000"/>
                  <w:szCs w:val="24"/>
                  <w:lang w:val="en-CA" w:eastAsia="en-CA"/>
                </w:rPr>
                <w:delText>F</w:delText>
              </w:r>
            </w:del>
          </w:p>
        </w:tc>
        <w:tc>
          <w:tcPr>
            <w:tcW w:w="2970" w:type="dxa"/>
            <w:gridSpan w:val="2"/>
            <w:tcBorders>
              <w:top w:val="nil"/>
              <w:left w:val="single" w:sz="8" w:space="0" w:color="auto"/>
              <w:bottom w:val="single" w:sz="8" w:space="0" w:color="auto"/>
              <w:right w:val="single" w:sz="8" w:space="0" w:color="auto"/>
            </w:tcBorders>
            <w:shd w:val="clear" w:color="auto" w:fill="auto"/>
            <w:hideMark/>
          </w:tcPr>
          <w:p w14:paraId="77E5956B" w14:textId="77777777" w:rsidR="00BA0AA1" w:rsidRPr="004D750B" w:rsidRDefault="00BA0AA1" w:rsidP="00D930B5">
            <w:pPr>
              <w:rPr>
                <w:del w:id="1016" w:author="Peter Bomberg" w:date="2018-01-16T14:09:00Z"/>
                <w:rFonts w:eastAsia="Times New Roman"/>
                <w:color w:val="000000"/>
                <w:szCs w:val="24"/>
                <w:lang w:val="en-CA" w:eastAsia="en-CA"/>
              </w:rPr>
            </w:pPr>
            <w:del w:id="1017" w:author="Peter Bomberg" w:date="2018-01-16T14:09:00Z">
              <w:r w:rsidRPr="004D750B">
                <w:rPr>
                  <w:rFonts w:eastAsia="Times New Roman"/>
                  <w:color w:val="000000"/>
                  <w:szCs w:val="24"/>
                  <w:lang w:val="en-CA" w:eastAsia="en-CA"/>
                </w:rPr>
                <w:delText>Date Of Revision</w:delText>
              </w:r>
            </w:del>
          </w:p>
        </w:tc>
        <w:tc>
          <w:tcPr>
            <w:tcW w:w="1980" w:type="dxa"/>
            <w:tcBorders>
              <w:top w:val="nil"/>
              <w:left w:val="single" w:sz="8" w:space="0" w:color="auto"/>
              <w:bottom w:val="single" w:sz="8" w:space="0" w:color="auto"/>
              <w:right w:val="single" w:sz="8" w:space="0" w:color="auto"/>
            </w:tcBorders>
          </w:tcPr>
          <w:p w14:paraId="3DA22222" w14:textId="77777777" w:rsidR="00BA0AA1" w:rsidRDefault="00BA0AA1" w:rsidP="00D930B5">
            <w:pPr>
              <w:rPr>
                <w:del w:id="1018" w:author="Peter Bomberg" w:date="2018-01-16T14:09:00Z"/>
              </w:rPr>
            </w:pPr>
            <w:del w:id="1019" w:author="Peter Bomberg" w:date="2018-01-16T14:09:00Z">
              <w:r w:rsidRPr="00E459F9">
                <w:delText>None</w:delText>
              </w:r>
            </w:del>
          </w:p>
        </w:tc>
      </w:tr>
      <w:tr w:rsidR="00BA0AA1" w:rsidRPr="00E94821" w14:paraId="38CAEECD"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D235F0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170</w:t>
            </w:r>
          </w:p>
        </w:tc>
        <w:tc>
          <w:tcPr>
            <w:tcW w:w="567" w:type="dxa"/>
            <w:tcBorders>
              <w:top w:val="single" w:sz="8" w:space="0" w:color="auto"/>
              <w:left w:val="nil"/>
              <w:bottom w:val="single" w:sz="8" w:space="0" w:color="auto"/>
              <w:right w:val="single" w:sz="8" w:space="0" w:color="auto"/>
            </w:tcBorders>
          </w:tcPr>
          <w:p w14:paraId="11012AE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4D7522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1:n</w:t>
            </w:r>
          </w:p>
        </w:tc>
        <w:tc>
          <w:tcPr>
            <w:tcW w:w="720" w:type="dxa"/>
            <w:gridSpan w:val="2"/>
            <w:tcBorders>
              <w:top w:val="nil"/>
              <w:left w:val="single" w:sz="8" w:space="0" w:color="auto"/>
              <w:bottom w:val="single" w:sz="8" w:space="0" w:color="auto"/>
              <w:right w:val="single" w:sz="8" w:space="0" w:color="auto"/>
            </w:tcBorders>
          </w:tcPr>
          <w:p w14:paraId="0376AC0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7AB1917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Submission Control Number</w:t>
            </w:r>
          </w:p>
        </w:tc>
        <w:tc>
          <w:tcPr>
            <w:tcW w:w="3261" w:type="dxa"/>
            <w:gridSpan w:val="3"/>
            <w:tcBorders>
              <w:top w:val="nil"/>
              <w:left w:val="single" w:sz="8" w:space="0" w:color="auto"/>
              <w:bottom w:val="single" w:sz="8" w:space="0" w:color="auto"/>
              <w:right w:val="single" w:sz="8" w:space="0" w:color="auto"/>
            </w:tcBorders>
          </w:tcPr>
          <w:p w14:paraId="092703D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67BECABE"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5C3801F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440</w:t>
            </w:r>
          </w:p>
        </w:tc>
        <w:tc>
          <w:tcPr>
            <w:tcW w:w="567" w:type="dxa"/>
            <w:tcBorders>
              <w:top w:val="single" w:sz="8" w:space="0" w:color="auto"/>
              <w:left w:val="nil"/>
              <w:bottom w:val="single" w:sz="8" w:space="0" w:color="auto"/>
              <w:right w:val="single" w:sz="8" w:space="0" w:color="auto"/>
            </w:tcBorders>
          </w:tcPr>
          <w:p w14:paraId="6BAF61BA"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H2</w:t>
            </w:r>
          </w:p>
        </w:tc>
        <w:tc>
          <w:tcPr>
            <w:tcW w:w="658" w:type="dxa"/>
            <w:tcBorders>
              <w:top w:val="nil"/>
              <w:left w:val="single" w:sz="8" w:space="0" w:color="auto"/>
              <w:bottom w:val="single" w:sz="8" w:space="0" w:color="auto"/>
              <w:right w:val="single" w:sz="8" w:space="0" w:color="auto"/>
            </w:tcBorders>
          </w:tcPr>
          <w:p w14:paraId="4244FAF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6B5D43E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7403C5A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Footnote</w:t>
            </w:r>
          </w:p>
        </w:tc>
        <w:tc>
          <w:tcPr>
            <w:tcW w:w="3261" w:type="dxa"/>
            <w:gridSpan w:val="3"/>
            <w:tcBorders>
              <w:top w:val="nil"/>
              <w:left w:val="single" w:sz="8" w:space="0" w:color="auto"/>
              <w:bottom w:val="single" w:sz="8" w:space="0" w:color="auto"/>
              <w:right w:val="single" w:sz="8" w:space="0" w:color="auto"/>
            </w:tcBorders>
          </w:tcPr>
          <w:p w14:paraId="4FC2302B"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9ECC466"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D74D52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540</w:t>
            </w:r>
          </w:p>
        </w:tc>
        <w:tc>
          <w:tcPr>
            <w:tcW w:w="567" w:type="dxa"/>
            <w:tcBorders>
              <w:top w:val="single" w:sz="8" w:space="0" w:color="auto"/>
              <w:left w:val="nil"/>
              <w:bottom w:val="single" w:sz="8" w:space="0" w:color="auto"/>
              <w:right w:val="single" w:sz="8" w:space="0" w:color="auto"/>
            </w:tcBorders>
          </w:tcPr>
          <w:p w14:paraId="26223C3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H2</w:t>
            </w:r>
          </w:p>
        </w:tc>
        <w:tc>
          <w:tcPr>
            <w:tcW w:w="658" w:type="dxa"/>
            <w:tcBorders>
              <w:top w:val="nil"/>
              <w:left w:val="single" w:sz="8" w:space="0" w:color="auto"/>
              <w:bottom w:val="single" w:sz="8" w:space="0" w:color="auto"/>
              <w:right w:val="single" w:sz="8" w:space="0" w:color="auto"/>
            </w:tcBorders>
          </w:tcPr>
          <w:p w14:paraId="0A6CFE4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12637350"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0C4B7A2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Title Page General Information</w:t>
            </w:r>
          </w:p>
        </w:tc>
        <w:tc>
          <w:tcPr>
            <w:tcW w:w="3261" w:type="dxa"/>
            <w:gridSpan w:val="3"/>
            <w:tcBorders>
              <w:top w:val="nil"/>
              <w:left w:val="single" w:sz="8" w:space="0" w:color="auto"/>
              <w:bottom w:val="single" w:sz="8" w:space="0" w:color="auto"/>
              <w:right w:val="single" w:sz="8" w:space="0" w:color="auto"/>
            </w:tcBorders>
          </w:tcPr>
          <w:p w14:paraId="469A564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2, 7</w:t>
            </w:r>
          </w:p>
        </w:tc>
      </w:tr>
      <w:tr w:rsidR="00BA0AA1" w:rsidRPr="00E94821" w14:paraId="76AE466F"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shd w:val="clear" w:color="auto" w:fill="BFBFBF" w:themeFill="background1" w:themeFillShade="BF"/>
          </w:tcPr>
          <w:p w14:paraId="7B37586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520</w:t>
            </w:r>
          </w:p>
        </w:tc>
        <w:tc>
          <w:tcPr>
            <w:tcW w:w="567" w:type="dxa"/>
            <w:tcBorders>
              <w:top w:val="single" w:sz="8" w:space="0" w:color="auto"/>
              <w:left w:val="nil"/>
              <w:bottom w:val="single" w:sz="8" w:space="0" w:color="auto"/>
              <w:right w:val="single" w:sz="8" w:space="0" w:color="auto"/>
            </w:tcBorders>
            <w:shd w:val="clear" w:color="auto" w:fill="BFBFBF" w:themeFill="background1" w:themeFillShade="BF"/>
          </w:tcPr>
          <w:p w14:paraId="1546DE4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shd w:val="clear" w:color="auto" w:fill="BFBFBF" w:themeFill="background1" w:themeFillShade="BF"/>
          </w:tcPr>
          <w:p w14:paraId="5ACA1DA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shd w:val="clear" w:color="auto" w:fill="BFBFBF" w:themeFill="background1" w:themeFillShade="BF"/>
          </w:tcPr>
          <w:p w14:paraId="16DFD9D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BFBFBF" w:themeFill="background1" w:themeFillShade="BF"/>
          </w:tcPr>
          <w:p w14:paraId="24B609D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Table Of Contents</w:t>
            </w:r>
          </w:p>
        </w:tc>
        <w:tc>
          <w:tcPr>
            <w:tcW w:w="3261" w:type="dxa"/>
            <w:gridSpan w:val="3"/>
            <w:tcBorders>
              <w:top w:val="nil"/>
              <w:left w:val="single" w:sz="8" w:space="0" w:color="auto"/>
              <w:bottom w:val="single" w:sz="8" w:space="0" w:color="auto"/>
              <w:right w:val="single" w:sz="8" w:space="0" w:color="auto"/>
            </w:tcBorders>
            <w:shd w:val="clear" w:color="auto" w:fill="BFBFBF" w:themeFill="background1" w:themeFillShade="BF"/>
          </w:tcPr>
          <w:p w14:paraId="76A36D8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149CD99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6D1018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20</w:t>
            </w:r>
          </w:p>
        </w:tc>
        <w:tc>
          <w:tcPr>
            <w:tcW w:w="567" w:type="dxa"/>
            <w:tcBorders>
              <w:top w:val="single" w:sz="8" w:space="0" w:color="auto"/>
              <w:left w:val="nil"/>
              <w:bottom w:val="single" w:sz="8" w:space="0" w:color="auto"/>
              <w:right w:val="single" w:sz="8" w:space="0" w:color="auto"/>
            </w:tcBorders>
          </w:tcPr>
          <w:p w14:paraId="6B34F6A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H1</w:t>
            </w:r>
          </w:p>
        </w:tc>
        <w:tc>
          <w:tcPr>
            <w:tcW w:w="658" w:type="dxa"/>
            <w:tcBorders>
              <w:top w:val="nil"/>
              <w:left w:val="single" w:sz="8" w:space="0" w:color="auto"/>
              <w:bottom w:val="single" w:sz="8" w:space="0" w:color="auto"/>
              <w:right w:val="single" w:sz="8" w:space="0" w:color="auto"/>
            </w:tcBorders>
          </w:tcPr>
          <w:p w14:paraId="69E7579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6B18C7B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30B2EC0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Part I: Health Professional Information</w:t>
            </w:r>
          </w:p>
        </w:tc>
        <w:tc>
          <w:tcPr>
            <w:tcW w:w="3261" w:type="dxa"/>
            <w:gridSpan w:val="3"/>
            <w:tcBorders>
              <w:top w:val="nil"/>
              <w:left w:val="single" w:sz="8" w:space="0" w:color="auto"/>
              <w:bottom w:val="single" w:sz="8" w:space="0" w:color="auto"/>
              <w:right w:val="single" w:sz="8" w:space="0" w:color="auto"/>
            </w:tcBorders>
          </w:tcPr>
          <w:p w14:paraId="5B16CBF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4B18090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0545B8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180</w:t>
            </w:r>
          </w:p>
        </w:tc>
        <w:tc>
          <w:tcPr>
            <w:tcW w:w="567" w:type="dxa"/>
            <w:tcBorders>
              <w:top w:val="single" w:sz="8" w:space="0" w:color="auto"/>
              <w:left w:val="nil"/>
              <w:bottom w:val="single" w:sz="8" w:space="0" w:color="auto"/>
              <w:right w:val="single" w:sz="8" w:space="0" w:color="auto"/>
            </w:tcBorders>
          </w:tcPr>
          <w:p w14:paraId="1F485CE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3620E45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26E55A1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47BEE95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Summary Product Information</w:t>
            </w:r>
          </w:p>
        </w:tc>
        <w:tc>
          <w:tcPr>
            <w:tcW w:w="3261" w:type="dxa"/>
            <w:gridSpan w:val="3"/>
            <w:tcBorders>
              <w:top w:val="nil"/>
              <w:left w:val="single" w:sz="8" w:space="0" w:color="auto"/>
              <w:bottom w:val="single" w:sz="8" w:space="0" w:color="auto"/>
              <w:right w:val="single" w:sz="8" w:space="0" w:color="auto"/>
            </w:tcBorders>
          </w:tcPr>
          <w:p w14:paraId="0209C00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1AA61B69"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741F5ED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550</w:t>
            </w:r>
          </w:p>
        </w:tc>
        <w:tc>
          <w:tcPr>
            <w:tcW w:w="567" w:type="dxa"/>
            <w:tcBorders>
              <w:top w:val="single" w:sz="8" w:space="0" w:color="auto"/>
              <w:left w:val="nil"/>
              <w:bottom w:val="single" w:sz="8" w:space="0" w:color="auto"/>
              <w:right w:val="single" w:sz="8" w:space="0" w:color="auto"/>
            </w:tcBorders>
          </w:tcPr>
          <w:p w14:paraId="7286FE6D"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3FDB9A0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66AFDC5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03A42C54"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Description</w:t>
            </w:r>
          </w:p>
        </w:tc>
        <w:tc>
          <w:tcPr>
            <w:tcW w:w="3261" w:type="dxa"/>
            <w:gridSpan w:val="3"/>
            <w:tcBorders>
              <w:top w:val="nil"/>
              <w:left w:val="single" w:sz="8" w:space="0" w:color="auto"/>
              <w:bottom w:val="single" w:sz="8" w:space="0" w:color="auto"/>
              <w:right w:val="single" w:sz="8" w:space="0" w:color="auto"/>
            </w:tcBorders>
          </w:tcPr>
          <w:p w14:paraId="4C4553A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4, 5</w:t>
            </w:r>
            <w:r w:rsidR="00955EF4" w:rsidRPr="00E94821">
              <w:rPr>
                <w:rFonts w:ascii="Times New Roman" w:eastAsia="Times New Roman" w:hAnsi="Times New Roman" w:cs="Times New Roman"/>
                <w:color w:val="000000"/>
                <w:szCs w:val="24"/>
                <w:lang w:val="en-CA" w:eastAsia="en-CA"/>
              </w:rPr>
              <w:t>, 9, 10</w:t>
            </w:r>
          </w:p>
        </w:tc>
      </w:tr>
      <w:tr w:rsidR="00BA0AA1" w:rsidRPr="00E94821" w14:paraId="4F45271C"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71764F67"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550-10</w:t>
            </w:r>
          </w:p>
        </w:tc>
        <w:tc>
          <w:tcPr>
            <w:tcW w:w="567" w:type="dxa"/>
            <w:tcBorders>
              <w:top w:val="single" w:sz="8" w:space="0" w:color="auto"/>
              <w:left w:val="nil"/>
              <w:bottom w:val="single" w:sz="8" w:space="0" w:color="auto"/>
              <w:right w:val="single" w:sz="8" w:space="0" w:color="auto"/>
            </w:tcBorders>
          </w:tcPr>
          <w:p w14:paraId="62D10E7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924C26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624199DD"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09B8ADF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Physical Characteristics</w:t>
            </w:r>
          </w:p>
        </w:tc>
        <w:tc>
          <w:tcPr>
            <w:tcW w:w="3261" w:type="dxa"/>
            <w:gridSpan w:val="3"/>
            <w:tcBorders>
              <w:top w:val="nil"/>
              <w:left w:val="single" w:sz="8" w:space="0" w:color="auto"/>
              <w:bottom w:val="single" w:sz="8" w:space="0" w:color="auto"/>
              <w:right w:val="single" w:sz="8" w:space="0" w:color="auto"/>
            </w:tcBorders>
          </w:tcPr>
          <w:p w14:paraId="0CF5DDA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4</w:t>
            </w:r>
            <w:r w:rsidR="00955EF4" w:rsidRPr="00E94821">
              <w:rPr>
                <w:rFonts w:ascii="Times New Roman" w:eastAsia="Times New Roman" w:hAnsi="Times New Roman" w:cs="Times New Roman"/>
                <w:color w:val="000000"/>
                <w:szCs w:val="24"/>
                <w:lang w:val="en-CA" w:eastAsia="en-CA"/>
              </w:rPr>
              <w:t>, 9</w:t>
            </w:r>
          </w:p>
        </w:tc>
      </w:tr>
      <w:tr w:rsidR="00BA0AA1" w:rsidRPr="00E94821" w14:paraId="637BD545"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AFA360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550-20</w:t>
            </w:r>
          </w:p>
        </w:tc>
        <w:tc>
          <w:tcPr>
            <w:tcW w:w="567" w:type="dxa"/>
            <w:tcBorders>
              <w:top w:val="single" w:sz="8" w:space="0" w:color="auto"/>
              <w:left w:val="nil"/>
              <w:bottom w:val="single" w:sz="8" w:space="0" w:color="auto"/>
              <w:right w:val="single" w:sz="8" w:space="0" w:color="auto"/>
            </w:tcBorders>
          </w:tcPr>
          <w:p w14:paraId="5BF7E17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F9094A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78A39405"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36727D5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rPr>
              <w:t>External Radiation</w:t>
            </w:r>
          </w:p>
        </w:tc>
        <w:tc>
          <w:tcPr>
            <w:tcW w:w="3261" w:type="dxa"/>
            <w:gridSpan w:val="3"/>
            <w:tcBorders>
              <w:top w:val="nil"/>
              <w:left w:val="single" w:sz="8" w:space="0" w:color="auto"/>
              <w:bottom w:val="single" w:sz="8" w:space="0" w:color="auto"/>
              <w:right w:val="single" w:sz="8" w:space="0" w:color="auto"/>
            </w:tcBorders>
          </w:tcPr>
          <w:p w14:paraId="613FB12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4</w:t>
            </w:r>
            <w:r w:rsidR="00955EF4" w:rsidRPr="00E94821">
              <w:rPr>
                <w:rFonts w:ascii="Times New Roman" w:eastAsia="Times New Roman" w:hAnsi="Times New Roman" w:cs="Times New Roman"/>
                <w:color w:val="000000"/>
                <w:szCs w:val="24"/>
                <w:lang w:val="en-CA" w:eastAsia="en-CA"/>
              </w:rPr>
              <w:t>, 9</w:t>
            </w:r>
          </w:p>
        </w:tc>
      </w:tr>
      <w:tr w:rsidR="00BA0AA1" w:rsidRPr="00E94821" w14:paraId="48B27867"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0B1A96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190</w:t>
            </w:r>
          </w:p>
        </w:tc>
        <w:tc>
          <w:tcPr>
            <w:tcW w:w="567" w:type="dxa"/>
            <w:tcBorders>
              <w:top w:val="single" w:sz="8" w:space="0" w:color="auto"/>
              <w:left w:val="nil"/>
              <w:bottom w:val="single" w:sz="8" w:space="0" w:color="auto"/>
              <w:right w:val="single" w:sz="8" w:space="0" w:color="auto"/>
            </w:tcBorders>
          </w:tcPr>
          <w:p w14:paraId="5ABDDA5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406E45B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1:n</w:t>
            </w:r>
          </w:p>
        </w:tc>
        <w:tc>
          <w:tcPr>
            <w:tcW w:w="720" w:type="dxa"/>
            <w:gridSpan w:val="2"/>
            <w:tcBorders>
              <w:top w:val="nil"/>
              <w:left w:val="single" w:sz="8" w:space="0" w:color="auto"/>
              <w:bottom w:val="single" w:sz="8" w:space="0" w:color="auto"/>
              <w:right w:val="single" w:sz="8" w:space="0" w:color="auto"/>
            </w:tcBorders>
          </w:tcPr>
          <w:p w14:paraId="6174B4C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548EEF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Indications And Clinical Use</w:t>
            </w:r>
          </w:p>
        </w:tc>
        <w:tc>
          <w:tcPr>
            <w:tcW w:w="3261" w:type="dxa"/>
            <w:gridSpan w:val="3"/>
            <w:tcBorders>
              <w:top w:val="nil"/>
              <w:left w:val="single" w:sz="8" w:space="0" w:color="auto"/>
              <w:bottom w:val="single" w:sz="8" w:space="0" w:color="auto"/>
              <w:right w:val="single" w:sz="8" w:space="0" w:color="auto"/>
            </w:tcBorders>
          </w:tcPr>
          <w:p w14:paraId="6A04796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070A0FAB"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1C1D74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190-10</w:t>
            </w:r>
          </w:p>
        </w:tc>
        <w:tc>
          <w:tcPr>
            <w:tcW w:w="567" w:type="dxa"/>
            <w:tcBorders>
              <w:top w:val="single" w:sz="8" w:space="0" w:color="auto"/>
              <w:left w:val="nil"/>
              <w:bottom w:val="single" w:sz="8" w:space="0" w:color="auto"/>
              <w:right w:val="single" w:sz="8" w:space="0" w:color="auto"/>
            </w:tcBorders>
          </w:tcPr>
          <w:p w14:paraId="046D23D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A05203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61B29DE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1C60FBC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Patient Subsets</w:t>
            </w:r>
          </w:p>
        </w:tc>
        <w:tc>
          <w:tcPr>
            <w:tcW w:w="3261" w:type="dxa"/>
            <w:gridSpan w:val="3"/>
            <w:tcBorders>
              <w:top w:val="nil"/>
              <w:left w:val="single" w:sz="8" w:space="0" w:color="auto"/>
              <w:bottom w:val="single" w:sz="8" w:space="0" w:color="auto"/>
              <w:right w:val="single" w:sz="8" w:space="0" w:color="auto"/>
            </w:tcBorders>
          </w:tcPr>
          <w:p w14:paraId="4FA84FCB"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153E807"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807BC5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lastRenderedPageBreak/>
              <w:t>190-10-10</w:t>
            </w:r>
          </w:p>
        </w:tc>
        <w:tc>
          <w:tcPr>
            <w:tcW w:w="567" w:type="dxa"/>
            <w:tcBorders>
              <w:top w:val="single" w:sz="8" w:space="0" w:color="auto"/>
              <w:left w:val="nil"/>
              <w:bottom w:val="single" w:sz="8" w:space="0" w:color="auto"/>
              <w:right w:val="single" w:sz="8" w:space="0" w:color="auto"/>
            </w:tcBorders>
          </w:tcPr>
          <w:p w14:paraId="4BD0DEF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2706C4F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49BFB8C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5B21BF0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Geriatrics</w:t>
            </w:r>
          </w:p>
        </w:tc>
        <w:tc>
          <w:tcPr>
            <w:tcW w:w="3261" w:type="dxa"/>
            <w:gridSpan w:val="3"/>
            <w:tcBorders>
              <w:top w:val="nil"/>
              <w:left w:val="single" w:sz="8" w:space="0" w:color="auto"/>
              <w:bottom w:val="single" w:sz="8" w:space="0" w:color="auto"/>
              <w:right w:val="single" w:sz="8" w:space="0" w:color="auto"/>
            </w:tcBorders>
          </w:tcPr>
          <w:p w14:paraId="38AB5E7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0E11FB4D"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AF9247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190-10-20</w:t>
            </w:r>
          </w:p>
        </w:tc>
        <w:tc>
          <w:tcPr>
            <w:tcW w:w="567" w:type="dxa"/>
            <w:tcBorders>
              <w:top w:val="single" w:sz="8" w:space="0" w:color="auto"/>
              <w:left w:val="nil"/>
              <w:bottom w:val="single" w:sz="8" w:space="0" w:color="auto"/>
              <w:right w:val="single" w:sz="8" w:space="0" w:color="auto"/>
            </w:tcBorders>
          </w:tcPr>
          <w:p w14:paraId="32F9C85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3387B84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78B458B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39BD8E0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Pediatrics</w:t>
            </w:r>
          </w:p>
        </w:tc>
        <w:tc>
          <w:tcPr>
            <w:tcW w:w="3261" w:type="dxa"/>
            <w:gridSpan w:val="3"/>
            <w:tcBorders>
              <w:top w:val="nil"/>
              <w:left w:val="single" w:sz="8" w:space="0" w:color="auto"/>
              <w:bottom w:val="single" w:sz="8" w:space="0" w:color="auto"/>
              <w:right w:val="single" w:sz="8" w:space="0" w:color="auto"/>
            </w:tcBorders>
          </w:tcPr>
          <w:p w14:paraId="37FD5E2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6FE6AA59"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2E2797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580</w:t>
            </w:r>
          </w:p>
        </w:tc>
        <w:tc>
          <w:tcPr>
            <w:tcW w:w="567" w:type="dxa"/>
            <w:tcBorders>
              <w:top w:val="single" w:sz="8" w:space="0" w:color="auto"/>
              <w:left w:val="nil"/>
              <w:bottom w:val="single" w:sz="8" w:space="0" w:color="auto"/>
              <w:right w:val="single" w:sz="8" w:space="0" w:color="auto"/>
            </w:tcBorders>
          </w:tcPr>
          <w:p w14:paraId="255B72F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4055932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2DFAB52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06037FC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Serious Warnings and Precautions Box</w:t>
            </w:r>
          </w:p>
        </w:tc>
        <w:tc>
          <w:tcPr>
            <w:tcW w:w="3261" w:type="dxa"/>
            <w:gridSpan w:val="3"/>
            <w:tcBorders>
              <w:top w:val="nil"/>
              <w:left w:val="single" w:sz="8" w:space="0" w:color="auto"/>
              <w:bottom w:val="single" w:sz="8" w:space="0" w:color="auto"/>
              <w:right w:val="single" w:sz="8" w:space="0" w:color="auto"/>
            </w:tcBorders>
          </w:tcPr>
          <w:p w14:paraId="4F4A493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519F3A86"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7F22187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200</w:t>
            </w:r>
          </w:p>
        </w:tc>
        <w:tc>
          <w:tcPr>
            <w:tcW w:w="567" w:type="dxa"/>
            <w:tcBorders>
              <w:top w:val="single" w:sz="8" w:space="0" w:color="auto"/>
              <w:left w:val="nil"/>
              <w:bottom w:val="single" w:sz="8" w:space="0" w:color="auto"/>
              <w:right w:val="single" w:sz="8" w:space="0" w:color="auto"/>
            </w:tcBorders>
          </w:tcPr>
          <w:p w14:paraId="5A1131B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60AD4B5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733121B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3EE7A87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Contraindications</w:t>
            </w:r>
          </w:p>
        </w:tc>
        <w:tc>
          <w:tcPr>
            <w:tcW w:w="3261" w:type="dxa"/>
            <w:gridSpan w:val="3"/>
            <w:tcBorders>
              <w:top w:val="nil"/>
              <w:left w:val="single" w:sz="8" w:space="0" w:color="auto"/>
              <w:bottom w:val="single" w:sz="8" w:space="0" w:color="auto"/>
              <w:right w:val="single" w:sz="8" w:space="0" w:color="auto"/>
            </w:tcBorders>
          </w:tcPr>
          <w:p w14:paraId="583703F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0A7E137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494F7D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w:t>
            </w:r>
          </w:p>
        </w:tc>
        <w:tc>
          <w:tcPr>
            <w:tcW w:w="567" w:type="dxa"/>
            <w:tcBorders>
              <w:top w:val="single" w:sz="8" w:space="0" w:color="auto"/>
              <w:left w:val="nil"/>
              <w:bottom w:val="single" w:sz="8" w:space="0" w:color="auto"/>
              <w:right w:val="single" w:sz="8" w:space="0" w:color="auto"/>
            </w:tcBorders>
          </w:tcPr>
          <w:p w14:paraId="41F44EF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54872AF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6088CEA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7B6DA77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Warnings And Precautions</w:t>
            </w:r>
          </w:p>
        </w:tc>
        <w:tc>
          <w:tcPr>
            <w:tcW w:w="3261" w:type="dxa"/>
            <w:gridSpan w:val="3"/>
            <w:tcBorders>
              <w:top w:val="nil"/>
              <w:left w:val="single" w:sz="8" w:space="0" w:color="auto"/>
              <w:bottom w:val="single" w:sz="8" w:space="0" w:color="auto"/>
              <w:right w:val="single" w:sz="8" w:space="0" w:color="auto"/>
            </w:tcBorders>
          </w:tcPr>
          <w:p w14:paraId="38BECAF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38FEB4EB"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1BDA7F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580</w:t>
            </w:r>
          </w:p>
        </w:tc>
        <w:tc>
          <w:tcPr>
            <w:tcW w:w="567" w:type="dxa"/>
            <w:tcBorders>
              <w:top w:val="single" w:sz="8" w:space="0" w:color="auto"/>
              <w:left w:val="nil"/>
              <w:bottom w:val="single" w:sz="8" w:space="0" w:color="auto"/>
              <w:right w:val="single" w:sz="8" w:space="0" w:color="auto"/>
            </w:tcBorders>
          </w:tcPr>
          <w:p w14:paraId="03E2034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0A586E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39341A6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1EE6229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Serious Warnings and Precautions Box</w:t>
            </w:r>
          </w:p>
        </w:tc>
        <w:tc>
          <w:tcPr>
            <w:tcW w:w="3261" w:type="dxa"/>
            <w:gridSpan w:val="3"/>
            <w:tcBorders>
              <w:top w:val="nil"/>
              <w:left w:val="single" w:sz="8" w:space="0" w:color="auto"/>
              <w:bottom w:val="single" w:sz="8" w:space="0" w:color="auto"/>
              <w:right w:val="single" w:sz="8" w:space="0" w:color="auto"/>
            </w:tcBorders>
          </w:tcPr>
          <w:p w14:paraId="7DC9924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03CE677F"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E6F7B8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210-10</w:t>
            </w:r>
          </w:p>
        </w:tc>
        <w:tc>
          <w:tcPr>
            <w:tcW w:w="567" w:type="dxa"/>
            <w:tcBorders>
              <w:top w:val="single" w:sz="8" w:space="0" w:color="auto"/>
              <w:left w:val="nil"/>
              <w:bottom w:val="single" w:sz="8" w:space="0" w:color="auto"/>
              <w:right w:val="single" w:sz="8" w:space="0" w:color="auto"/>
            </w:tcBorders>
          </w:tcPr>
          <w:p w14:paraId="35E1DF6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545311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3A7906B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00264C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General</w:t>
            </w:r>
          </w:p>
        </w:tc>
        <w:tc>
          <w:tcPr>
            <w:tcW w:w="3261" w:type="dxa"/>
            <w:gridSpan w:val="3"/>
            <w:tcBorders>
              <w:top w:val="nil"/>
              <w:left w:val="single" w:sz="8" w:space="0" w:color="auto"/>
              <w:bottom w:val="single" w:sz="8" w:space="0" w:color="auto"/>
              <w:right w:val="single" w:sz="8" w:space="0" w:color="auto"/>
            </w:tcBorders>
          </w:tcPr>
          <w:p w14:paraId="06E11424" w14:textId="77777777" w:rsidR="00BA0AA1" w:rsidRPr="00E94821" w:rsidRDefault="00FF0FAE"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1AA49FB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065326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210-240</w:t>
            </w:r>
          </w:p>
        </w:tc>
        <w:tc>
          <w:tcPr>
            <w:tcW w:w="567" w:type="dxa"/>
            <w:tcBorders>
              <w:top w:val="single" w:sz="8" w:space="0" w:color="auto"/>
              <w:left w:val="nil"/>
              <w:bottom w:val="single" w:sz="8" w:space="0" w:color="auto"/>
              <w:right w:val="single" w:sz="8" w:space="0" w:color="auto"/>
            </w:tcBorders>
          </w:tcPr>
          <w:p w14:paraId="654A7267"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7413B7F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3385D48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303614E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Contamination </w:t>
            </w:r>
          </w:p>
        </w:tc>
        <w:tc>
          <w:tcPr>
            <w:tcW w:w="3261" w:type="dxa"/>
            <w:gridSpan w:val="3"/>
            <w:tcBorders>
              <w:top w:val="nil"/>
              <w:left w:val="single" w:sz="8" w:space="0" w:color="auto"/>
              <w:bottom w:val="single" w:sz="8" w:space="0" w:color="auto"/>
              <w:right w:val="single" w:sz="8" w:space="0" w:color="auto"/>
            </w:tcBorders>
          </w:tcPr>
          <w:p w14:paraId="25CBE889" w14:textId="0D3FA441" w:rsidR="00BA0AA1" w:rsidRPr="00E94821" w:rsidRDefault="00BA0AA1" w:rsidP="00D930B5">
            <w:pPr>
              <w:rPr>
                <w:rFonts w:ascii="Times New Roman" w:eastAsia="Times New Roman" w:hAnsi="Times New Roman" w:cs="Times New Roman"/>
                <w:color w:val="000000"/>
                <w:szCs w:val="24"/>
                <w:lang w:val="en-CA" w:eastAsia="en-CA"/>
              </w:rPr>
            </w:pPr>
            <w:del w:id="1020" w:author="Peter Bomberg" w:date="2018-01-16T14:09:00Z">
              <w:r w:rsidRPr="00F81606">
                <w:delText>None</w:delText>
              </w:r>
            </w:del>
            <w:ins w:id="1021" w:author="Peter Bomberg" w:date="2018-01-16T14:09:00Z">
              <w:r w:rsidR="00F047E9" w:rsidRPr="00E94821">
                <w:rPr>
                  <w:rFonts w:ascii="Times New Roman" w:eastAsia="Times New Roman" w:hAnsi="Times New Roman" w:cs="Times New Roman"/>
                  <w:color w:val="000000"/>
                  <w:szCs w:val="24"/>
                  <w:lang w:val="en-CA" w:eastAsia="en-CA"/>
                </w:rPr>
                <w:t>Only applicable to: 1, 2, 3, 5, 6, 7, 8, 9, 10</w:t>
              </w:r>
            </w:ins>
          </w:p>
        </w:tc>
      </w:tr>
      <w:tr w:rsidR="00BA0AA1" w:rsidRPr="00E94821" w14:paraId="6FB4115A"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890286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210-250</w:t>
            </w:r>
          </w:p>
        </w:tc>
        <w:tc>
          <w:tcPr>
            <w:tcW w:w="567" w:type="dxa"/>
            <w:tcBorders>
              <w:top w:val="single" w:sz="8" w:space="0" w:color="auto"/>
              <w:left w:val="nil"/>
              <w:bottom w:val="single" w:sz="8" w:space="0" w:color="auto"/>
              <w:right w:val="single" w:sz="8" w:space="0" w:color="auto"/>
            </w:tcBorders>
          </w:tcPr>
          <w:p w14:paraId="0D6B4AC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82110E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57917E5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03A90AC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Local Skin Reactions at Vaccination Sites</w:t>
            </w:r>
          </w:p>
        </w:tc>
        <w:tc>
          <w:tcPr>
            <w:tcW w:w="3261" w:type="dxa"/>
            <w:gridSpan w:val="3"/>
            <w:tcBorders>
              <w:top w:val="nil"/>
              <w:left w:val="single" w:sz="8" w:space="0" w:color="auto"/>
              <w:bottom w:val="single" w:sz="8" w:space="0" w:color="auto"/>
              <w:right w:val="single" w:sz="8" w:space="0" w:color="auto"/>
            </w:tcBorders>
          </w:tcPr>
          <w:p w14:paraId="070F441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r w:rsidR="009D25B1" w:rsidRPr="00E94821">
              <w:rPr>
                <w:rFonts w:ascii="Times New Roman" w:eastAsia="Times New Roman" w:hAnsi="Times New Roman" w:cs="Times New Roman"/>
                <w:color w:val="000000"/>
                <w:szCs w:val="24"/>
                <w:lang w:val="en-CA" w:eastAsia="en-CA"/>
              </w:rPr>
              <w:t xml:space="preserve">4, </w:t>
            </w:r>
            <w:r w:rsidRPr="00E94821">
              <w:rPr>
                <w:rFonts w:ascii="Times New Roman" w:eastAsia="Times New Roman" w:hAnsi="Times New Roman" w:cs="Times New Roman"/>
                <w:color w:val="000000"/>
                <w:szCs w:val="24"/>
                <w:lang w:val="en-CA" w:eastAsia="en-CA"/>
              </w:rPr>
              <w:t>10</w:t>
            </w:r>
          </w:p>
        </w:tc>
      </w:tr>
      <w:tr w:rsidR="00BA0AA1" w:rsidRPr="00E94821" w14:paraId="182F91CF"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A0A923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210-20</w:t>
            </w:r>
          </w:p>
        </w:tc>
        <w:tc>
          <w:tcPr>
            <w:tcW w:w="567" w:type="dxa"/>
            <w:tcBorders>
              <w:top w:val="single" w:sz="8" w:space="0" w:color="auto"/>
              <w:left w:val="nil"/>
              <w:bottom w:val="single" w:sz="8" w:space="0" w:color="auto"/>
              <w:right w:val="single" w:sz="8" w:space="0" w:color="auto"/>
            </w:tcBorders>
          </w:tcPr>
          <w:p w14:paraId="3298572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954EAE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69C3A6E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1E7051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Carcinogenesis And Mutagenesis</w:t>
            </w:r>
          </w:p>
        </w:tc>
        <w:tc>
          <w:tcPr>
            <w:tcW w:w="3261" w:type="dxa"/>
            <w:gridSpan w:val="3"/>
            <w:tcBorders>
              <w:top w:val="nil"/>
              <w:left w:val="single" w:sz="8" w:space="0" w:color="auto"/>
              <w:bottom w:val="single" w:sz="8" w:space="0" w:color="auto"/>
              <w:right w:val="single" w:sz="8" w:space="0" w:color="auto"/>
            </w:tcBorders>
          </w:tcPr>
          <w:p w14:paraId="66BA67D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50900220"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73F963B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210-30</w:t>
            </w:r>
          </w:p>
        </w:tc>
        <w:tc>
          <w:tcPr>
            <w:tcW w:w="567" w:type="dxa"/>
            <w:tcBorders>
              <w:top w:val="single" w:sz="8" w:space="0" w:color="auto"/>
              <w:left w:val="nil"/>
              <w:bottom w:val="single" w:sz="8" w:space="0" w:color="auto"/>
              <w:right w:val="single" w:sz="8" w:space="0" w:color="auto"/>
            </w:tcBorders>
          </w:tcPr>
          <w:p w14:paraId="4173B2E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EA2598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05523AB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3EA30C5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Cardiovascular</w:t>
            </w:r>
          </w:p>
        </w:tc>
        <w:tc>
          <w:tcPr>
            <w:tcW w:w="3261" w:type="dxa"/>
            <w:gridSpan w:val="3"/>
            <w:tcBorders>
              <w:top w:val="nil"/>
              <w:left w:val="single" w:sz="8" w:space="0" w:color="auto"/>
              <w:bottom w:val="single" w:sz="8" w:space="0" w:color="auto"/>
              <w:right w:val="single" w:sz="8" w:space="0" w:color="auto"/>
            </w:tcBorders>
          </w:tcPr>
          <w:p w14:paraId="101D569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02BB3AA7"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FAE579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210-240</w:t>
            </w:r>
          </w:p>
        </w:tc>
        <w:tc>
          <w:tcPr>
            <w:tcW w:w="567" w:type="dxa"/>
            <w:tcBorders>
              <w:top w:val="single" w:sz="8" w:space="0" w:color="auto"/>
              <w:left w:val="nil"/>
              <w:bottom w:val="single" w:sz="8" w:space="0" w:color="auto"/>
              <w:right w:val="single" w:sz="8" w:space="0" w:color="auto"/>
            </w:tcBorders>
          </w:tcPr>
          <w:p w14:paraId="1E63577C"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41FEDC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37F22BA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6080CA1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Contamination</w:t>
            </w:r>
          </w:p>
        </w:tc>
        <w:tc>
          <w:tcPr>
            <w:tcW w:w="3261" w:type="dxa"/>
            <w:gridSpan w:val="3"/>
            <w:tcBorders>
              <w:top w:val="nil"/>
              <w:left w:val="single" w:sz="8" w:space="0" w:color="auto"/>
              <w:bottom w:val="single" w:sz="8" w:space="0" w:color="auto"/>
              <w:right w:val="single" w:sz="8" w:space="0" w:color="auto"/>
            </w:tcBorders>
          </w:tcPr>
          <w:p w14:paraId="47D648F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4</w:t>
            </w:r>
          </w:p>
        </w:tc>
      </w:tr>
      <w:tr w:rsidR="00BA0AA1" w:rsidRPr="00E94821" w14:paraId="1462527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3C5CE3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210-40</w:t>
            </w:r>
          </w:p>
        </w:tc>
        <w:tc>
          <w:tcPr>
            <w:tcW w:w="567" w:type="dxa"/>
            <w:tcBorders>
              <w:top w:val="single" w:sz="8" w:space="0" w:color="auto"/>
              <w:left w:val="nil"/>
              <w:bottom w:val="single" w:sz="8" w:space="0" w:color="auto"/>
              <w:right w:val="single" w:sz="8" w:space="0" w:color="auto"/>
            </w:tcBorders>
          </w:tcPr>
          <w:p w14:paraId="3685F57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C27D2D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2ED15E4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311B66A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Dependence/Tolerance</w:t>
            </w:r>
          </w:p>
        </w:tc>
        <w:tc>
          <w:tcPr>
            <w:tcW w:w="3261" w:type="dxa"/>
            <w:gridSpan w:val="3"/>
            <w:tcBorders>
              <w:top w:val="nil"/>
              <w:left w:val="single" w:sz="8" w:space="0" w:color="auto"/>
              <w:bottom w:val="single" w:sz="8" w:space="0" w:color="auto"/>
              <w:right w:val="single" w:sz="8" w:space="0" w:color="auto"/>
            </w:tcBorders>
          </w:tcPr>
          <w:p w14:paraId="033E9EE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3B4E804A"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B027D9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210-260</w:t>
            </w:r>
          </w:p>
        </w:tc>
        <w:tc>
          <w:tcPr>
            <w:tcW w:w="567" w:type="dxa"/>
            <w:tcBorders>
              <w:top w:val="single" w:sz="8" w:space="0" w:color="auto"/>
              <w:left w:val="nil"/>
              <w:bottom w:val="single" w:sz="8" w:space="0" w:color="auto"/>
              <w:right w:val="single" w:sz="8" w:space="0" w:color="auto"/>
            </w:tcBorders>
          </w:tcPr>
          <w:p w14:paraId="4998087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8892FB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71F9718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09860CC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Driving and Operating Machinery</w:t>
            </w:r>
          </w:p>
        </w:tc>
        <w:tc>
          <w:tcPr>
            <w:tcW w:w="3261" w:type="dxa"/>
            <w:gridSpan w:val="3"/>
            <w:tcBorders>
              <w:top w:val="nil"/>
              <w:left w:val="single" w:sz="8" w:space="0" w:color="auto"/>
              <w:bottom w:val="single" w:sz="8" w:space="0" w:color="auto"/>
              <w:right w:val="single" w:sz="8" w:space="0" w:color="auto"/>
            </w:tcBorders>
          </w:tcPr>
          <w:p w14:paraId="76A5377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8, 9, 10</w:t>
            </w:r>
          </w:p>
        </w:tc>
      </w:tr>
      <w:tr w:rsidR="00BA0AA1" w:rsidRPr="00E94821" w14:paraId="5804625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D9C749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210-50</w:t>
            </w:r>
          </w:p>
        </w:tc>
        <w:tc>
          <w:tcPr>
            <w:tcW w:w="567" w:type="dxa"/>
            <w:tcBorders>
              <w:top w:val="single" w:sz="8" w:space="0" w:color="auto"/>
              <w:left w:val="nil"/>
              <w:bottom w:val="single" w:sz="8" w:space="0" w:color="auto"/>
              <w:right w:val="single" w:sz="8" w:space="0" w:color="auto"/>
            </w:tcBorders>
          </w:tcPr>
          <w:p w14:paraId="0632B42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236257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524741C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2B283E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Ear/Nose/Throat</w:t>
            </w:r>
          </w:p>
        </w:tc>
        <w:tc>
          <w:tcPr>
            <w:tcW w:w="3261" w:type="dxa"/>
            <w:gridSpan w:val="3"/>
            <w:tcBorders>
              <w:top w:val="nil"/>
              <w:left w:val="single" w:sz="8" w:space="0" w:color="auto"/>
              <w:bottom w:val="single" w:sz="8" w:space="0" w:color="auto"/>
              <w:right w:val="single" w:sz="8" w:space="0" w:color="auto"/>
            </w:tcBorders>
          </w:tcPr>
          <w:p w14:paraId="657BC36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73CF700"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B3DA39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210-60</w:t>
            </w:r>
          </w:p>
        </w:tc>
        <w:tc>
          <w:tcPr>
            <w:tcW w:w="567" w:type="dxa"/>
            <w:tcBorders>
              <w:top w:val="single" w:sz="8" w:space="0" w:color="auto"/>
              <w:left w:val="nil"/>
              <w:bottom w:val="single" w:sz="8" w:space="0" w:color="auto"/>
              <w:right w:val="single" w:sz="8" w:space="0" w:color="auto"/>
            </w:tcBorders>
          </w:tcPr>
          <w:p w14:paraId="46B96E4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2C7BFB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5413360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000CCD9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Endocrine And Metabolism</w:t>
            </w:r>
          </w:p>
        </w:tc>
        <w:tc>
          <w:tcPr>
            <w:tcW w:w="3261" w:type="dxa"/>
            <w:gridSpan w:val="3"/>
            <w:tcBorders>
              <w:top w:val="nil"/>
              <w:left w:val="single" w:sz="8" w:space="0" w:color="auto"/>
              <w:bottom w:val="single" w:sz="8" w:space="0" w:color="auto"/>
              <w:right w:val="single" w:sz="8" w:space="0" w:color="auto"/>
            </w:tcBorders>
          </w:tcPr>
          <w:p w14:paraId="0637D6E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5CEC06E"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8DC854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210-70</w:t>
            </w:r>
          </w:p>
        </w:tc>
        <w:tc>
          <w:tcPr>
            <w:tcW w:w="567" w:type="dxa"/>
            <w:tcBorders>
              <w:top w:val="single" w:sz="8" w:space="0" w:color="auto"/>
              <w:left w:val="nil"/>
              <w:bottom w:val="single" w:sz="8" w:space="0" w:color="auto"/>
              <w:right w:val="single" w:sz="8" w:space="0" w:color="auto"/>
            </w:tcBorders>
          </w:tcPr>
          <w:p w14:paraId="6EF1A0A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6ABFDE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4F396B3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68D2784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Gastrointestinal</w:t>
            </w:r>
          </w:p>
        </w:tc>
        <w:tc>
          <w:tcPr>
            <w:tcW w:w="3261" w:type="dxa"/>
            <w:gridSpan w:val="3"/>
            <w:tcBorders>
              <w:top w:val="nil"/>
              <w:left w:val="single" w:sz="8" w:space="0" w:color="auto"/>
              <w:bottom w:val="single" w:sz="8" w:space="0" w:color="auto"/>
              <w:right w:val="single" w:sz="8" w:space="0" w:color="auto"/>
            </w:tcBorders>
          </w:tcPr>
          <w:p w14:paraId="6D5CA264"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050B7A40"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7B8F73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210-80</w:t>
            </w:r>
          </w:p>
        </w:tc>
        <w:tc>
          <w:tcPr>
            <w:tcW w:w="567" w:type="dxa"/>
            <w:tcBorders>
              <w:top w:val="single" w:sz="8" w:space="0" w:color="auto"/>
              <w:left w:val="nil"/>
              <w:bottom w:val="single" w:sz="8" w:space="0" w:color="auto"/>
              <w:right w:val="single" w:sz="8" w:space="0" w:color="auto"/>
            </w:tcBorders>
          </w:tcPr>
          <w:p w14:paraId="4DF15FE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FF9407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5829FDE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DFD578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Genitourinary</w:t>
            </w:r>
          </w:p>
        </w:tc>
        <w:tc>
          <w:tcPr>
            <w:tcW w:w="3261" w:type="dxa"/>
            <w:gridSpan w:val="3"/>
            <w:tcBorders>
              <w:top w:val="nil"/>
              <w:left w:val="single" w:sz="8" w:space="0" w:color="auto"/>
              <w:bottom w:val="single" w:sz="8" w:space="0" w:color="auto"/>
              <w:right w:val="single" w:sz="8" w:space="0" w:color="auto"/>
            </w:tcBorders>
          </w:tcPr>
          <w:p w14:paraId="5B130DF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D354073"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45DA19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210-90</w:t>
            </w:r>
          </w:p>
        </w:tc>
        <w:tc>
          <w:tcPr>
            <w:tcW w:w="567" w:type="dxa"/>
            <w:tcBorders>
              <w:top w:val="single" w:sz="8" w:space="0" w:color="auto"/>
              <w:left w:val="nil"/>
              <w:bottom w:val="single" w:sz="8" w:space="0" w:color="auto"/>
              <w:right w:val="single" w:sz="8" w:space="0" w:color="auto"/>
            </w:tcBorders>
          </w:tcPr>
          <w:p w14:paraId="370D34D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0B0CFC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6A20F86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0DE6C78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Hematologic</w:t>
            </w:r>
          </w:p>
        </w:tc>
        <w:tc>
          <w:tcPr>
            <w:tcW w:w="3261" w:type="dxa"/>
            <w:gridSpan w:val="3"/>
            <w:tcBorders>
              <w:top w:val="nil"/>
              <w:left w:val="single" w:sz="8" w:space="0" w:color="auto"/>
              <w:bottom w:val="single" w:sz="8" w:space="0" w:color="auto"/>
              <w:right w:val="single" w:sz="8" w:space="0" w:color="auto"/>
            </w:tcBorders>
          </w:tcPr>
          <w:p w14:paraId="6981A21E"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8F6970A"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EF656A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210-100</w:t>
            </w:r>
          </w:p>
        </w:tc>
        <w:tc>
          <w:tcPr>
            <w:tcW w:w="567" w:type="dxa"/>
            <w:tcBorders>
              <w:top w:val="single" w:sz="8" w:space="0" w:color="auto"/>
              <w:left w:val="nil"/>
              <w:bottom w:val="single" w:sz="8" w:space="0" w:color="auto"/>
              <w:right w:val="single" w:sz="8" w:space="0" w:color="auto"/>
            </w:tcBorders>
          </w:tcPr>
          <w:p w14:paraId="7B679E4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12F366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1B46BA9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03716DB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Hepatic/Biliary/Pancreatic</w:t>
            </w:r>
          </w:p>
        </w:tc>
        <w:tc>
          <w:tcPr>
            <w:tcW w:w="3261" w:type="dxa"/>
            <w:gridSpan w:val="3"/>
            <w:tcBorders>
              <w:top w:val="nil"/>
              <w:left w:val="single" w:sz="8" w:space="0" w:color="auto"/>
              <w:bottom w:val="single" w:sz="8" w:space="0" w:color="auto"/>
              <w:right w:val="single" w:sz="8" w:space="0" w:color="auto"/>
            </w:tcBorders>
          </w:tcPr>
          <w:p w14:paraId="318B52DC"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3E09340"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70D41A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210-60</w:t>
            </w:r>
          </w:p>
        </w:tc>
        <w:tc>
          <w:tcPr>
            <w:tcW w:w="567" w:type="dxa"/>
            <w:tcBorders>
              <w:top w:val="single" w:sz="8" w:space="0" w:color="auto"/>
              <w:left w:val="nil"/>
              <w:bottom w:val="single" w:sz="8" w:space="0" w:color="auto"/>
              <w:right w:val="single" w:sz="8" w:space="0" w:color="auto"/>
            </w:tcBorders>
          </w:tcPr>
          <w:p w14:paraId="129CC0D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29FE1A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6A9FEDA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46CE56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Immune</w:t>
            </w:r>
          </w:p>
        </w:tc>
        <w:tc>
          <w:tcPr>
            <w:tcW w:w="3261" w:type="dxa"/>
            <w:gridSpan w:val="3"/>
            <w:tcBorders>
              <w:top w:val="nil"/>
              <w:left w:val="single" w:sz="8" w:space="0" w:color="auto"/>
              <w:bottom w:val="single" w:sz="8" w:space="0" w:color="auto"/>
              <w:right w:val="single" w:sz="8" w:space="0" w:color="auto"/>
            </w:tcBorders>
          </w:tcPr>
          <w:p w14:paraId="30AA648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D7549BF"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97DB4C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210-230</w:t>
            </w:r>
          </w:p>
        </w:tc>
        <w:tc>
          <w:tcPr>
            <w:tcW w:w="567" w:type="dxa"/>
            <w:tcBorders>
              <w:top w:val="single" w:sz="8" w:space="0" w:color="auto"/>
              <w:left w:val="nil"/>
              <w:bottom w:val="single" w:sz="8" w:space="0" w:color="auto"/>
              <w:right w:val="single" w:sz="8" w:space="0" w:color="auto"/>
            </w:tcBorders>
          </w:tcPr>
          <w:p w14:paraId="568DD8F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AC85F6F" w14:textId="77777777" w:rsidR="00BA0AA1" w:rsidRPr="00E94821" w:rsidRDefault="000A5D33"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tcPr>
          <w:p w14:paraId="1401DC8D" w14:textId="77777777" w:rsidR="00BA0AA1" w:rsidRPr="00E94821" w:rsidRDefault="000A5D33"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M</w:t>
            </w:r>
          </w:p>
        </w:tc>
        <w:tc>
          <w:tcPr>
            <w:tcW w:w="3583" w:type="dxa"/>
            <w:gridSpan w:val="3"/>
            <w:tcBorders>
              <w:top w:val="nil"/>
              <w:left w:val="single" w:sz="8" w:space="0" w:color="auto"/>
              <w:bottom w:val="single" w:sz="8" w:space="0" w:color="auto"/>
              <w:right w:val="single" w:sz="8" w:space="0" w:color="auto"/>
            </w:tcBorders>
            <w:shd w:val="clear" w:color="auto" w:fill="auto"/>
          </w:tcPr>
          <w:p w14:paraId="2676BBAE" w14:textId="77777777" w:rsidR="00BA0AA1" w:rsidRPr="00E94821" w:rsidRDefault="000A5D33" w:rsidP="000A5D33">
            <w:pPr>
              <w:rPr>
                <w:rFonts w:ascii="Times New Roman" w:hAnsi="Times New Roman" w:cs="Times New Roman"/>
                <w:sz w:val="24"/>
                <w:szCs w:val="24"/>
                <w:highlight w:val="white"/>
              </w:rPr>
            </w:pPr>
            <w:r w:rsidRPr="00E94821">
              <w:rPr>
                <w:rFonts w:ascii="Times New Roman" w:eastAsia="Times New Roman" w:hAnsi="Times New Roman" w:cs="Times New Roman"/>
                <w:color w:val="000000"/>
                <w:szCs w:val="24"/>
                <w:lang w:val="en-CA" w:eastAsia="en-CA"/>
              </w:rPr>
              <w:t>Warnings and Precautions - Misc.</w:t>
            </w:r>
          </w:p>
        </w:tc>
        <w:tc>
          <w:tcPr>
            <w:tcW w:w="3261" w:type="dxa"/>
            <w:gridSpan w:val="3"/>
            <w:tcBorders>
              <w:top w:val="nil"/>
              <w:left w:val="single" w:sz="8" w:space="0" w:color="auto"/>
              <w:bottom w:val="single" w:sz="8" w:space="0" w:color="auto"/>
              <w:right w:val="single" w:sz="8" w:space="0" w:color="auto"/>
            </w:tcBorders>
          </w:tcPr>
          <w:p w14:paraId="340ACD5D" w14:textId="77777777" w:rsidR="00BA0AA1" w:rsidRPr="00E94821" w:rsidRDefault="000A5D33"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3EF21019"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79AD98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210-70</w:t>
            </w:r>
          </w:p>
        </w:tc>
        <w:tc>
          <w:tcPr>
            <w:tcW w:w="567" w:type="dxa"/>
            <w:tcBorders>
              <w:top w:val="single" w:sz="8" w:space="0" w:color="auto"/>
              <w:left w:val="nil"/>
              <w:bottom w:val="single" w:sz="8" w:space="0" w:color="auto"/>
              <w:right w:val="single" w:sz="8" w:space="0" w:color="auto"/>
            </w:tcBorders>
          </w:tcPr>
          <w:p w14:paraId="4A97481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8B64BF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748DFF6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068AF73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Neurologic</w:t>
            </w:r>
          </w:p>
        </w:tc>
        <w:tc>
          <w:tcPr>
            <w:tcW w:w="3261" w:type="dxa"/>
            <w:gridSpan w:val="3"/>
            <w:tcBorders>
              <w:top w:val="nil"/>
              <w:left w:val="single" w:sz="8" w:space="0" w:color="auto"/>
              <w:bottom w:val="single" w:sz="8" w:space="0" w:color="auto"/>
              <w:right w:val="single" w:sz="8" w:space="0" w:color="auto"/>
            </w:tcBorders>
          </w:tcPr>
          <w:p w14:paraId="1C3BD89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1213C64"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7605BB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210-80</w:t>
            </w:r>
          </w:p>
        </w:tc>
        <w:tc>
          <w:tcPr>
            <w:tcW w:w="567" w:type="dxa"/>
            <w:tcBorders>
              <w:top w:val="single" w:sz="8" w:space="0" w:color="auto"/>
              <w:left w:val="nil"/>
              <w:bottom w:val="single" w:sz="8" w:space="0" w:color="auto"/>
              <w:right w:val="single" w:sz="8" w:space="0" w:color="auto"/>
            </w:tcBorders>
          </w:tcPr>
          <w:p w14:paraId="76AC0E2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1A85D6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7314849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752FBA4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Ophthalmologic</w:t>
            </w:r>
          </w:p>
        </w:tc>
        <w:tc>
          <w:tcPr>
            <w:tcW w:w="3261" w:type="dxa"/>
            <w:gridSpan w:val="3"/>
            <w:tcBorders>
              <w:top w:val="nil"/>
              <w:left w:val="single" w:sz="8" w:space="0" w:color="auto"/>
              <w:bottom w:val="single" w:sz="8" w:space="0" w:color="auto"/>
              <w:right w:val="single" w:sz="8" w:space="0" w:color="auto"/>
            </w:tcBorders>
          </w:tcPr>
          <w:p w14:paraId="430AD1D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07CE1419"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316718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210-90</w:t>
            </w:r>
          </w:p>
        </w:tc>
        <w:tc>
          <w:tcPr>
            <w:tcW w:w="567" w:type="dxa"/>
            <w:tcBorders>
              <w:top w:val="single" w:sz="8" w:space="0" w:color="auto"/>
              <w:left w:val="nil"/>
              <w:bottom w:val="single" w:sz="8" w:space="0" w:color="auto"/>
              <w:right w:val="single" w:sz="8" w:space="0" w:color="auto"/>
            </w:tcBorders>
          </w:tcPr>
          <w:p w14:paraId="4F0E913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7CE62C9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2549AAD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62C026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Peri-Operative Considerations</w:t>
            </w:r>
          </w:p>
        </w:tc>
        <w:tc>
          <w:tcPr>
            <w:tcW w:w="3261" w:type="dxa"/>
            <w:gridSpan w:val="3"/>
            <w:tcBorders>
              <w:top w:val="nil"/>
              <w:left w:val="single" w:sz="8" w:space="0" w:color="auto"/>
              <w:bottom w:val="single" w:sz="8" w:space="0" w:color="auto"/>
              <w:right w:val="single" w:sz="8" w:space="0" w:color="auto"/>
            </w:tcBorders>
          </w:tcPr>
          <w:p w14:paraId="3164EC6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0DF025B"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7E5AD0C" w14:textId="5D8D1A5E"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210-1</w:t>
            </w:r>
            <w:ins w:id="1022" w:author="Peter Bomberg" w:date="2018-01-16T14:09:00Z">
              <w:r w:rsidR="003F13BF" w:rsidRPr="00E94821">
                <w:rPr>
                  <w:rFonts w:ascii="Times New Roman" w:eastAsia="Times New Roman" w:hAnsi="Times New Roman" w:cs="Times New Roman"/>
                  <w:color w:val="000000"/>
                  <w:szCs w:val="24"/>
                  <w:lang w:val="en-CA" w:eastAsia="en-CA"/>
                </w:rPr>
                <w:t>5</w:t>
              </w:r>
            </w:ins>
            <w:r w:rsidRPr="00E94821">
              <w:rPr>
                <w:rFonts w:ascii="Times New Roman" w:eastAsia="Times New Roman" w:hAnsi="Times New Roman" w:cs="Times New Roman"/>
                <w:color w:val="000000"/>
                <w:szCs w:val="24"/>
                <w:lang w:val="en-CA" w:eastAsia="en-CA"/>
              </w:rPr>
              <w:t>0</w:t>
            </w:r>
            <w:del w:id="1023" w:author="Peter Bomberg" w:date="2018-01-16T14:09:00Z">
              <w:r w:rsidRPr="004D750B">
                <w:rPr>
                  <w:rFonts w:eastAsia="Times New Roman"/>
                  <w:color w:val="000000"/>
                  <w:szCs w:val="24"/>
                  <w:lang w:val="en-CA" w:eastAsia="en-CA"/>
                </w:rPr>
                <w:delText>0</w:delText>
              </w:r>
            </w:del>
          </w:p>
        </w:tc>
        <w:tc>
          <w:tcPr>
            <w:tcW w:w="567" w:type="dxa"/>
            <w:tcBorders>
              <w:top w:val="single" w:sz="8" w:space="0" w:color="auto"/>
              <w:left w:val="nil"/>
              <w:bottom w:val="single" w:sz="8" w:space="0" w:color="auto"/>
              <w:right w:val="single" w:sz="8" w:space="0" w:color="auto"/>
            </w:tcBorders>
          </w:tcPr>
          <w:p w14:paraId="112C4E0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BBAEE0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7D4ABAA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36E70AA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Psychiatric</w:t>
            </w:r>
          </w:p>
        </w:tc>
        <w:tc>
          <w:tcPr>
            <w:tcW w:w="3261" w:type="dxa"/>
            <w:gridSpan w:val="3"/>
            <w:tcBorders>
              <w:top w:val="nil"/>
              <w:left w:val="single" w:sz="8" w:space="0" w:color="auto"/>
              <w:bottom w:val="single" w:sz="8" w:space="0" w:color="auto"/>
              <w:right w:val="single" w:sz="8" w:space="0" w:color="auto"/>
            </w:tcBorders>
          </w:tcPr>
          <w:p w14:paraId="5890AA3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FDC9950"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66A38F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210-160</w:t>
            </w:r>
          </w:p>
        </w:tc>
        <w:tc>
          <w:tcPr>
            <w:tcW w:w="567" w:type="dxa"/>
            <w:tcBorders>
              <w:top w:val="single" w:sz="8" w:space="0" w:color="auto"/>
              <w:left w:val="nil"/>
              <w:bottom w:val="single" w:sz="8" w:space="0" w:color="auto"/>
              <w:right w:val="single" w:sz="8" w:space="0" w:color="auto"/>
            </w:tcBorders>
          </w:tcPr>
          <w:p w14:paraId="7419639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D0F0A6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150EC3D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727C18A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Renal</w:t>
            </w:r>
          </w:p>
        </w:tc>
        <w:tc>
          <w:tcPr>
            <w:tcW w:w="3261" w:type="dxa"/>
            <w:gridSpan w:val="3"/>
            <w:tcBorders>
              <w:top w:val="nil"/>
              <w:left w:val="single" w:sz="8" w:space="0" w:color="auto"/>
              <w:bottom w:val="single" w:sz="8" w:space="0" w:color="auto"/>
              <w:right w:val="single" w:sz="8" w:space="0" w:color="auto"/>
            </w:tcBorders>
          </w:tcPr>
          <w:p w14:paraId="1DCB6B3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C7111F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CF2495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210-170</w:t>
            </w:r>
          </w:p>
        </w:tc>
        <w:tc>
          <w:tcPr>
            <w:tcW w:w="567" w:type="dxa"/>
            <w:tcBorders>
              <w:top w:val="single" w:sz="8" w:space="0" w:color="auto"/>
              <w:left w:val="nil"/>
              <w:bottom w:val="single" w:sz="8" w:space="0" w:color="auto"/>
              <w:right w:val="single" w:sz="8" w:space="0" w:color="auto"/>
            </w:tcBorders>
          </w:tcPr>
          <w:p w14:paraId="25F52A3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96120B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2E31418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32AAEC1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Respiratory</w:t>
            </w:r>
          </w:p>
        </w:tc>
        <w:tc>
          <w:tcPr>
            <w:tcW w:w="3261" w:type="dxa"/>
            <w:gridSpan w:val="3"/>
            <w:tcBorders>
              <w:top w:val="nil"/>
              <w:left w:val="single" w:sz="8" w:space="0" w:color="auto"/>
              <w:bottom w:val="single" w:sz="8" w:space="0" w:color="auto"/>
              <w:right w:val="single" w:sz="8" w:space="0" w:color="auto"/>
            </w:tcBorders>
          </w:tcPr>
          <w:p w14:paraId="622F5231"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731BB8F1"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8CB2DB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lastRenderedPageBreak/>
              <w:t>210-180</w:t>
            </w:r>
          </w:p>
        </w:tc>
        <w:tc>
          <w:tcPr>
            <w:tcW w:w="567" w:type="dxa"/>
            <w:tcBorders>
              <w:top w:val="single" w:sz="8" w:space="0" w:color="auto"/>
              <w:left w:val="nil"/>
              <w:bottom w:val="single" w:sz="8" w:space="0" w:color="auto"/>
              <w:right w:val="single" w:sz="8" w:space="0" w:color="auto"/>
            </w:tcBorders>
          </w:tcPr>
          <w:p w14:paraId="15A5780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7FBA23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5B8B6F8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0F433DF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Sensitivity/Resistance</w:t>
            </w:r>
          </w:p>
        </w:tc>
        <w:tc>
          <w:tcPr>
            <w:tcW w:w="3261" w:type="dxa"/>
            <w:gridSpan w:val="3"/>
            <w:tcBorders>
              <w:top w:val="nil"/>
              <w:left w:val="single" w:sz="8" w:space="0" w:color="auto"/>
              <w:bottom w:val="single" w:sz="8" w:space="0" w:color="auto"/>
              <w:right w:val="single" w:sz="8" w:space="0" w:color="auto"/>
            </w:tcBorders>
          </w:tcPr>
          <w:p w14:paraId="21AC894B"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9D27B42"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992E65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210-190</w:t>
            </w:r>
          </w:p>
        </w:tc>
        <w:tc>
          <w:tcPr>
            <w:tcW w:w="567" w:type="dxa"/>
            <w:tcBorders>
              <w:top w:val="single" w:sz="8" w:space="0" w:color="auto"/>
              <w:left w:val="nil"/>
              <w:bottom w:val="single" w:sz="8" w:space="0" w:color="auto"/>
              <w:right w:val="single" w:sz="8" w:space="0" w:color="auto"/>
            </w:tcBorders>
          </w:tcPr>
          <w:p w14:paraId="639A998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CFFA8C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36FBB07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70AE9A7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Sexual Function/Reproduction</w:t>
            </w:r>
          </w:p>
        </w:tc>
        <w:tc>
          <w:tcPr>
            <w:tcW w:w="3261" w:type="dxa"/>
            <w:gridSpan w:val="3"/>
            <w:tcBorders>
              <w:top w:val="nil"/>
              <w:left w:val="single" w:sz="8" w:space="0" w:color="auto"/>
              <w:bottom w:val="single" w:sz="8" w:space="0" w:color="auto"/>
              <w:right w:val="single" w:sz="8" w:space="0" w:color="auto"/>
            </w:tcBorders>
          </w:tcPr>
          <w:p w14:paraId="7568355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Not applicable to: 6, 7, 8, 9, 10</w:t>
            </w:r>
          </w:p>
        </w:tc>
      </w:tr>
      <w:tr w:rsidR="00BA0AA1" w:rsidRPr="00E94821" w14:paraId="2652DC8C"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5ACF5F2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210-200</w:t>
            </w:r>
          </w:p>
        </w:tc>
        <w:tc>
          <w:tcPr>
            <w:tcW w:w="567" w:type="dxa"/>
            <w:tcBorders>
              <w:top w:val="single" w:sz="8" w:space="0" w:color="auto"/>
              <w:left w:val="nil"/>
              <w:bottom w:val="single" w:sz="8" w:space="0" w:color="auto"/>
              <w:right w:val="single" w:sz="8" w:space="0" w:color="auto"/>
            </w:tcBorders>
          </w:tcPr>
          <w:p w14:paraId="6083372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4E701D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4D3F9EC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CBB1F2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Skin</w:t>
            </w:r>
          </w:p>
        </w:tc>
        <w:tc>
          <w:tcPr>
            <w:tcW w:w="3261" w:type="dxa"/>
            <w:gridSpan w:val="3"/>
            <w:tcBorders>
              <w:top w:val="nil"/>
              <w:left w:val="single" w:sz="8" w:space="0" w:color="auto"/>
              <w:bottom w:val="single" w:sz="8" w:space="0" w:color="auto"/>
              <w:right w:val="single" w:sz="8" w:space="0" w:color="auto"/>
            </w:tcBorders>
          </w:tcPr>
          <w:p w14:paraId="51A79D85" w14:textId="77777777" w:rsidR="00BA0AA1" w:rsidRPr="00E94821" w:rsidRDefault="009D25B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1E07D24C"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53E3A98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210-270</w:t>
            </w:r>
          </w:p>
        </w:tc>
        <w:tc>
          <w:tcPr>
            <w:tcW w:w="567" w:type="dxa"/>
            <w:tcBorders>
              <w:top w:val="single" w:sz="8" w:space="0" w:color="auto"/>
              <w:left w:val="nil"/>
              <w:bottom w:val="single" w:sz="8" w:space="0" w:color="auto"/>
              <w:right w:val="single" w:sz="8" w:space="0" w:color="auto"/>
            </w:tcBorders>
          </w:tcPr>
          <w:p w14:paraId="5FEC2CA9"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27A3035"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24980872"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7788B0D0" w14:textId="77777777" w:rsidR="00BA0AA1" w:rsidRPr="00E94821" w:rsidRDefault="00BA0AA1" w:rsidP="00D930B5">
            <w:pPr>
              <w:spacing w:line="276" w:lineRule="auto"/>
              <w:rPr>
                <w:rFonts w:ascii="Times New Roman" w:hAnsi="Times New Roman" w:cs="Times New Roman"/>
                <w:color w:val="000000"/>
              </w:rPr>
            </w:pPr>
            <w:r w:rsidRPr="00E94821">
              <w:rPr>
                <w:rFonts w:ascii="Times New Roman" w:eastAsia="Times New Roman" w:hAnsi="Times New Roman" w:cs="Times New Roman"/>
                <w:color w:val="000000"/>
                <w:szCs w:val="24"/>
                <w:lang w:val="en-CA" w:eastAsia="en-CA"/>
              </w:rPr>
              <w:t>Sexual Health</w:t>
            </w:r>
          </w:p>
        </w:tc>
        <w:tc>
          <w:tcPr>
            <w:tcW w:w="3261" w:type="dxa"/>
            <w:gridSpan w:val="3"/>
            <w:tcBorders>
              <w:top w:val="nil"/>
              <w:left w:val="single" w:sz="8" w:space="0" w:color="auto"/>
              <w:bottom w:val="single" w:sz="8" w:space="0" w:color="auto"/>
              <w:right w:val="single" w:sz="8" w:space="0" w:color="auto"/>
            </w:tcBorders>
          </w:tcPr>
          <w:p w14:paraId="51F423A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513BDB76"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D1B7C4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210-270-10</w:t>
            </w:r>
          </w:p>
        </w:tc>
        <w:tc>
          <w:tcPr>
            <w:tcW w:w="567" w:type="dxa"/>
            <w:tcBorders>
              <w:top w:val="single" w:sz="8" w:space="0" w:color="auto"/>
              <w:left w:val="nil"/>
              <w:bottom w:val="single" w:sz="8" w:space="0" w:color="auto"/>
              <w:right w:val="single" w:sz="8" w:space="0" w:color="auto"/>
            </w:tcBorders>
          </w:tcPr>
          <w:p w14:paraId="127BCBB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32432B7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55E70AA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1B8FCE9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Reproduction</w:t>
            </w:r>
          </w:p>
        </w:tc>
        <w:tc>
          <w:tcPr>
            <w:tcW w:w="3261" w:type="dxa"/>
            <w:gridSpan w:val="3"/>
            <w:tcBorders>
              <w:top w:val="nil"/>
              <w:left w:val="single" w:sz="8" w:space="0" w:color="auto"/>
              <w:bottom w:val="single" w:sz="8" w:space="0" w:color="auto"/>
              <w:right w:val="single" w:sz="8" w:space="0" w:color="auto"/>
            </w:tcBorders>
          </w:tcPr>
          <w:p w14:paraId="76F5DD6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0904A3A0"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05F214D"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210-270-20</w:t>
            </w:r>
          </w:p>
        </w:tc>
        <w:tc>
          <w:tcPr>
            <w:tcW w:w="567" w:type="dxa"/>
            <w:tcBorders>
              <w:top w:val="single" w:sz="8" w:space="0" w:color="auto"/>
              <w:left w:val="nil"/>
              <w:bottom w:val="single" w:sz="8" w:space="0" w:color="auto"/>
              <w:right w:val="single" w:sz="8" w:space="0" w:color="auto"/>
            </w:tcBorders>
          </w:tcPr>
          <w:p w14:paraId="5C8D3BDF"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313EBCFF"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4EE5427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4C3412D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Function</w:t>
            </w:r>
          </w:p>
        </w:tc>
        <w:tc>
          <w:tcPr>
            <w:tcW w:w="3261" w:type="dxa"/>
            <w:gridSpan w:val="3"/>
            <w:tcBorders>
              <w:top w:val="nil"/>
              <w:left w:val="single" w:sz="8" w:space="0" w:color="auto"/>
              <w:bottom w:val="single" w:sz="8" w:space="0" w:color="auto"/>
              <w:right w:val="single" w:sz="8" w:space="0" w:color="auto"/>
            </w:tcBorders>
          </w:tcPr>
          <w:p w14:paraId="04C4B29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6B5461D1"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205F743"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210-270-30</w:t>
            </w:r>
          </w:p>
        </w:tc>
        <w:tc>
          <w:tcPr>
            <w:tcW w:w="567" w:type="dxa"/>
            <w:tcBorders>
              <w:top w:val="single" w:sz="8" w:space="0" w:color="auto"/>
              <w:left w:val="nil"/>
              <w:bottom w:val="single" w:sz="8" w:space="0" w:color="auto"/>
              <w:right w:val="single" w:sz="8" w:space="0" w:color="auto"/>
            </w:tcBorders>
          </w:tcPr>
          <w:p w14:paraId="09EB796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299DBA9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230B051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78CF614D"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Fertility</w:t>
            </w:r>
          </w:p>
        </w:tc>
        <w:tc>
          <w:tcPr>
            <w:tcW w:w="3261" w:type="dxa"/>
            <w:gridSpan w:val="3"/>
            <w:tcBorders>
              <w:top w:val="nil"/>
              <w:left w:val="single" w:sz="8" w:space="0" w:color="auto"/>
              <w:bottom w:val="single" w:sz="8" w:space="0" w:color="auto"/>
              <w:right w:val="single" w:sz="8" w:space="0" w:color="auto"/>
            </w:tcBorders>
          </w:tcPr>
          <w:p w14:paraId="46D4C34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116B8F46"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F3985C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210-210</w:t>
            </w:r>
          </w:p>
        </w:tc>
        <w:tc>
          <w:tcPr>
            <w:tcW w:w="567" w:type="dxa"/>
            <w:tcBorders>
              <w:top w:val="single" w:sz="8" w:space="0" w:color="auto"/>
              <w:left w:val="nil"/>
              <w:bottom w:val="single" w:sz="8" w:space="0" w:color="auto"/>
              <w:right w:val="single" w:sz="8" w:space="0" w:color="auto"/>
            </w:tcBorders>
          </w:tcPr>
          <w:p w14:paraId="7CCD66F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EF4563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2E9B79D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D9DA6B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Special Populations</w:t>
            </w:r>
          </w:p>
        </w:tc>
        <w:tc>
          <w:tcPr>
            <w:tcW w:w="3261" w:type="dxa"/>
            <w:gridSpan w:val="3"/>
            <w:tcBorders>
              <w:top w:val="nil"/>
              <w:left w:val="single" w:sz="8" w:space="0" w:color="auto"/>
              <w:bottom w:val="single" w:sz="8" w:space="0" w:color="auto"/>
              <w:right w:val="single" w:sz="8" w:space="0" w:color="auto"/>
            </w:tcBorders>
          </w:tcPr>
          <w:p w14:paraId="441269A4"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01DFD66B"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66429F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210-210-10</w:t>
            </w:r>
          </w:p>
        </w:tc>
        <w:tc>
          <w:tcPr>
            <w:tcW w:w="567" w:type="dxa"/>
            <w:tcBorders>
              <w:top w:val="single" w:sz="8" w:space="0" w:color="auto"/>
              <w:left w:val="nil"/>
              <w:bottom w:val="single" w:sz="8" w:space="0" w:color="auto"/>
              <w:right w:val="single" w:sz="8" w:space="0" w:color="auto"/>
            </w:tcBorders>
          </w:tcPr>
          <w:p w14:paraId="2BAB227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5F56872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158C8F8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4C6C1BF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Pregnant Women</w:t>
            </w:r>
          </w:p>
        </w:tc>
        <w:tc>
          <w:tcPr>
            <w:tcW w:w="3261" w:type="dxa"/>
            <w:gridSpan w:val="3"/>
            <w:tcBorders>
              <w:top w:val="nil"/>
              <w:left w:val="single" w:sz="8" w:space="0" w:color="auto"/>
              <w:bottom w:val="single" w:sz="8" w:space="0" w:color="auto"/>
              <w:right w:val="single" w:sz="8" w:space="0" w:color="auto"/>
            </w:tcBorders>
          </w:tcPr>
          <w:p w14:paraId="6A7ABE3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749F53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3316E3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210-210-20</w:t>
            </w:r>
          </w:p>
        </w:tc>
        <w:tc>
          <w:tcPr>
            <w:tcW w:w="567" w:type="dxa"/>
            <w:tcBorders>
              <w:top w:val="single" w:sz="8" w:space="0" w:color="auto"/>
              <w:left w:val="nil"/>
              <w:bottom w:val="single" w:sz="8" w:space="0" w:color="auto"/>
              <w:right w:val="single" w:sz="8" w:space="0" w:color="auto"/>
            </w:tcBorders>
          </w:tcPr>
          <w:p w14:paraId="1A5DCEF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1BD9667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7E3CB0C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79577A5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Nursing Women</w:t>
            </w:r>
          </w:p>
        </w:tc>
        <w:tc>
          <w:tcPr>
            <w:tcW w:w="3261" w:type="dxa"/>
            <w:gridSpan w:val="3"/>
            <w:tcBorders>
              <w:top w:val="nil"/>
              <w:left w:val="single" w:sz="8" w:space="0" w:color="auto"/>
              <w:bottom w:val="single" w:sz="8" w:space="0" w:color="auto"/>
              <w:right w:val="single" w:sz="8" w:space="0" w:color="auto"/>
            </w:tcBorders>
          </w:tcPr>
          <w:p w14:paraId="2BFE568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3125E25"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B515B6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210-210-30</w:t>
            </w:r>
          </w:p>
        </w:tc>
        <w:tc>
          <w:tcPr>
            <w:tcW w:w="567" w:type="dxa"/>
            <w:tcBorders>
              <w:top w:val="single" w:sz="8" w:space="0" w:color="auto"/>
              <w:left w:val="nil"/>
              <w:bottom w:val="single" w:sz="8" w:space="0" w:color="auto"/>
              <w:right w:val="single" w:sz="8" w:space="0" w:color="auto"/>
            </w:tcBorders>
          </w:tcPr>
          <w:p w14:paraId="0B2D6EF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6907CC8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6B3F4BF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7651F72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Pediatrics</w:t>
            </w:r>
          </w:p>
        </w:tc>
        <w:tc>
          <w:tcPr>
            <w:tcW w:w="3261" w:type="dxa"/>
            <w:gridSpan w:val="3"/>
            <w:tcBorders>
              <w:top w:val="nil"/>
              <w:left w:val="single" w:sz="8" w:space="0" w:color="auto"/>
              <w:bottom w:val="single" w:sz="8" w:space="0" w:color="auto"/>
              <w:right w:val="single" w:sz="8" w:space="0" w:color="auto"/>
            </w:tcBorders>
          </w:tcPr>
          <w:p w14:paraId="41847F3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49313A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2B2652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210-210-40</w:t>
            </w:r>
          </w:p>
        </w:tc>
        <w:tc>
          <w:tcPr>
            <w:tcW w:w="567" w:type="dxa"/>
            <w:tcBorders>
              <w:top w:val="single" w:sz="8" w:space="0" w:color="auto"/>
              <w:left w:val="nil"/>
              <w:bottom w:val="single" w:sz="8" w:space="0" w:color="auto"/>
              <w:right w:val="single" w:sz="8" w:space="0" w:color="auto"/>
            </w:tcBorders>
          </w:tcPr>
          <w:p w14:paraId="50DEFCA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158F860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3E16BCC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0955C5A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Geriatrics</w:t>
            </w:r>
          </w:p>
        </w:tc>
        <w:tc>
          <w:tcPr>
            <w:tcW w:w="3261" w:type="dxa"/>
            <w:gridSpan w:val="3"/>
            <w:tcBorders>
              <w:top w:val="nil"/>
              <w:left w:val="single" w:sz="8" w:space="0" w:color="auto"/>
              <w:bottom w:val="single" w:sz="8" w:space="0" w:color="auto"/>
              <w:right w:val="single" w:sz="8" w:space="0" w:color="auto"/>
            </w:tcBorders>
          </w:tcPr>
          <w:p w14:paraId="3A8CBF4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D047933"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5966007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210-210-60</w:t>
            </w:r>
          </w:p>
        </w:tc>
        <w:tc>
          <w:tcPr>
            <w:tcW w:w="567" w:type="dxa"/>
            <w:tcBorders>
              <w:top w:val="single" w:sz="8" w:space="0" w:color="auto"/>
              <w:left w:val="nil"/>
              <w:bottom w:val="single" w:sz="8" w:space="0" w:color="auto"/>
              <w:right w:val="single" w:sz="8" w:space="0" w:color="auto"/>
            </w:tcBorders>
          </w:tcPr>
          <w:p w14:paraId="392C359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701188D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tcPr>
          <w:p w14:paraId="6BBBCB3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M</w:t>
            </w:r>
          </w:p>
        </w:tc>
        <w:tc>
          <w:tcPr>
            <w:tcW w:w="3583" w:type="dxa"/>
            <w:gridSpan w:val="3"/>
            <w:tcBorders>
              <w:top w:val="nil"/>
              <w:left w:val="single" w:sz="8" w:space="0" w:color="auto"/>
              <w:bottom w:val="single" w:sz="8" w:space="0" w:color="auto"/>
              <w:right w:val="single" w:sz="8" w:space="0" w:color="auto"/>
            </w:tcBorders>
            <w:shd w:val="clear" w:color="auto" w:fill="auto"/>
          </w:tcPr>
          <w:p w14:paraId="1E70DE4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Special Populations - Misc.</w:t>
            </w:r>
          </w:p>
        </w:tc>
        <w:tc>
          <w:tcPr>
            <w:tcW w:w="3261" w:type="dxa"/>
            <w:gridSpan w:val="3"/>
            <w:tcBorders>
              <w:top w:val="nil"/>
              <w:left w:val="single" w:sz="8" w:space="0" w:color="auto"/>
              <w:bottom w:val="single" w:sz="8" w:space="0" w:color="auto"/>
              <w:right w:val="single" w:sz="8" w:space="0" w:color="auto"/>
            </w:tcBorders>
          </w:tcPr>
          <w:p w14:paraId="6B0BC15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2AADA5CF"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FAA70AB" w14:textId="77777777" w:rsidR="00BA0AA1" w:rsidRPr="00E94821" w:rsidRDefault="000A5D33"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210-22</w:t>
            </w:r>
            <w:r w:rsidR="00BA0AA1" w:rsidRPr="00E94821">
              <w:rPr>
                <w:rFonts w:ascii="Times New Roman" w:eastAsia="Times New Roman" w:hAnsi="Times New Roman" w:cs="Times New Roman"/>
                <w:color w:val="000000"/>
                <w:szCs w:val="24"/>
                <w:lang w:val="en-CA" w:eastAsia="en-CA"/>
              </w:rPr>
              <w:t>0</w:t>
            </w:r>
          </w:p>
        </w:tc>
        <w:tc>
          <w:tcPr>
            <w:tcW w:w="567" w:type="dxa"/>
            <w:tcBorders>
              <w:top w:val="single" w:sz="8" w:space="0" w:color="auto"/>
              <w:left w:val="nil"/>
              <w:bottom w:val="single" w:sz="8" w:space="0" w:color="auto"/>
              <w:right w:val="single" w:sz="8" w:space="0" w:color="auto"/>
            </w:tcBorders>
          </w:tcPr>
          <w:p w14:paraId="78B1337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4110A3C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366764F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3798BAC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Monitoring And Laboratory Tests</w:t>
            </w:r>
          </w:p>
        </w:tc>
        <w:tc>
          <w:tcPr>
            <w:tcW w:w="3261" w:type="dxa"/>
            <w:gridSpan w:val="3"/>
            <w:tcBorders>
              <w:top w:val="nil"/>
              <w:left w:val="single" w:sz="8" w:space="0" w:color="auto"/>
              <w:bottom w:val="single" w:sz="8" w:space="0" w:color="auto"/>
              <w:right w:val="single" w:sz="8" w:space="0" w:color="auto"/>
            </w:tcBorders>
          </w:tcPr>
          <w:p w14:paraId="79436CB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16433B71"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2BEB21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w:t>
            </w:r>
          </w:p>
        </w:tc>
        <w:tc>
          <w:tcPr>
            <w:tcW w:w="567" w:type="dxa"/>
            <w:tcBorders>
              <w:top w:val="single" w:sz="8" w:space="0" w:color="auto"/>
              <w:left w:val="nil"/>
              <w:bottom w:val="single" w:sz="8" w:space="0" w:color="auto"/>
              <w:right w:val="single" w:sz="8" w:space="0" w:color="auto"/>
            </w:tcBorders>
          </w:tcPr>
          <w:p w14:paraId="48C2150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58ADD27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1F6FCAB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EBFA94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Adverse Reactions</w:t>
            </w:r>
          </w:p>
        </w:tc>
        <w:tc>
          <w:tcPr>
            <w:tcW w:w="3261" w:type="dxa"/>
            <w:gridSpan w:val="3"/>
            <w:tcBorders>
              <w:top w:val="nil"/>
              <w:left w:val="single" w:sz="8" w:space="0" w:color="auto"/>
              <w:bottom w:val="single" w:sz="8" w:space="0" w:color="auto"/>
              <w:right w:val="single" w:sz="8" w:space="0" w:color="auto"/>
            </w:tcBorders>
          </w:tcPr>
          <w:p w14:paraId="39CD5BB0"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091CF2D4"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C4C22F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650</w:t>
            </w:r>
          </w:p>
        </w:tc>
        <w:tc>
          <w:tcPr>
            <w:tcW w:w="567" w:type="dxa"/>
            <w:tcBorders>
              <w:top w:val="single" w:sz="8" w:space="0" w:color="auto"/>
              <w:left w:val="nil"/>
              <w:bottom w:val="single" w:sz="8" w:space="0" w:color="auto"/>
              <w:right w:val="single" w:sz="8" w:space="0" w:color="auto"/>
            </w:tcBorders>
          </w:tcPr>
          <w:p w14:paraId="7FE6FB9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B4E5B6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68150AA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0A45B3A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Serious Adverse Reactions Box</w:t>
            </w:r>
          </w:p>
        </w:tc>
        <w:tc>
          <w:tcPr>
            <w:tcW w:w="3261" w:type="dxa"/>
            <w:gridSpan w:val="3"/>
            <w:tcBorders>
              <w:top w:val="nil"/>
              <w:left w:val="single" w:sz="8" w:space="0" w:color="auto"/>
              <w:bottom w:val="single" w:sz="8" w:space="0" w:color="auto"/>
              <w:right w:val="single" w:sz="8" w:space="0" w:color="auto"/>
            </w:tcBorders>
          </w:tcPr>
          <w:p w14:paraId="2F090BF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18EF1B2"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69C584D"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220-80</w:t>
            </w:r>
          </w:p>
        </w:tc>
        <w:tc>
          <w:tcPr>
            <w:tcW w:w="567" w:type="dxa"/>
            <w:tcBorders>
              <w:top w:val="single" w:sz="8" w:space="0" w:color="auto"/>
              <w:left w:val="nil"/>
              <w:bottom w:val="single" w:sz="8" w:space="0" w:color="auto"/>
              <w:right w:val="single" w:sz="8" w:space="0" w:color="auto"/>
            </w:tcBorders>
          </w:tcPr>
          <w:p w14:paraId="26F45F0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7EEA6AD"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697CFC7C"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7AEEFF6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General</w:t>
            </w:r>
          </w:p>
        </w:tc>
        <w:tc>
          <w:tcPr>
            <w:tcW w:w="3261" w:type="dxa"/>
            <w:gridSpan w:val="3"/>
            <w:tcBorders>
              <w:top w:val="nil"/>
              <w:left w:val="single" w:sz="8" w:space="0" w:color="auto"/>
              <w:bottom w:val="single" w:sz="8" w:space="0" w:color="auto"/>
              <w:right w:val="single" w:sz="8" w:space="0" w:color="auto"/>
            </w:tcBorders>
          </w:tcPr>
          <w:p w14:paraId="3DC8206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146FA3A1" w14:textId="77777777" w:rsidTr="00DE1BE0">
        <w:trPr>
          <w:trHeight w:val="304"/>
        </w:trPr>
        <w:tc>
          <w:tcPr>
            <w:tcW w:w="1276" w:type="dxa"/>
            <w:gridSpan w:val="2"/>
            <w:tcBorders>
              <w:top w:val="single" w:sz="8" w:space="0" w:color="auto"/>
              <w:left w:val="single" w:sz="8" w:space="0" w:color="auto"/>
              <w:bottom w:val="single" w:sz="8" w:space="0" w:color="auto"/>
              <w:right w:val="single" w:sz="8" w:space="0" w:color="auto"/>
            </w:tcBorders>
          </w:tcPr>
          <w:p w14:paraId="23DB05F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220-10</w:t>
            </w:r>
          </w:p>
        </w:tc>
        <w:tc>
          <w:tcPr>
            <w:tcW w:w="567" w:type="dxa"/>
            <w:tcBorders>
              <w:top w:val="single" w:sz="8" w:space="0" w:color="auto"/>
              <w:left w:val="nil"/>
              <w:bottom w:val="single" w:sz="8" w:space="0" w:color="auto"/>
              <w:right w:val="single" w:sz="8" w:space="0" w:color="auto"/>
            </w:tcBorders>
          </w:tcPr>
          <w:p w14:paraId="247FC4F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4B33BF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7B0FB06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23EFDC3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Adverse Drug Reaction (ADR) Overview</w:t>
            </w:r>
          </w:p>
        </w:tc>
        <w:tc>
          <w:tcPr>
            <w:tcW w:w="3261" w:type="dxa"/>
            <w:gridSpan w:val="3"/>
            <w:tcBorders>
              <w:top w:val="nil"/>
              <w:left w:val="single" w:sz="8" w:space="0" w:color="auto"/>
              <w:bottom w:val="single" w:sz="8" w:space="0" w:color="auto"/>
              <w:right w:val="single" w:sz="8" w:space="0" w:color="auto"/>
            </w:tcBorders>
          </w:tcPr>
          <w:p w14:paraId="43E07184"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66A8385"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9E526B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220-20</w:t>
            </w:r>
          </w:p>
        </w:tc>
        <w:tc>
          <w:tcPr>
            <w:tcW w:w="567" w:type="dxa"/>
            <w:tcBorders>
              <w:top w:val="single" w:sz="8" w:space="0" w:color="auto"/>
              <w:left w:val="nil"/>
              <w:bottom w:val="single" w:sz="8" w:space="0" w:color="auto"/>
              <w:right w:val="single" w:sz="8" w:space="0" w:color="auto"/>
            </w:tcBorders>
          </w:tcPr>
          <w:p w14:paraId="070A078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6D08F5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2A18557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0292E9E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Clinical Trial Adverse Drug Reactions</w:t>
            </w:r>
          </w:p>
        </w:tc>
        <w:tc>
          <w:tcPr>
            <w:tcW w:w="3261" w:type="dxa"/>
            <w:gridSpan w:val="3"/>
            <w:tcBorders>
              <w:top w:val="nil"/>
              <w:left w:val="single" w:sz="8" w:space="0" w:color="auto"/>
              <w:bottom w:val="single" w:sz="8" w:space="0" w:color="auto"/>
              <w:right w:val="single" w:sz="8" w:space="0" w:color="auto"/>
            </w:tcBorders>
          </w:tcPr>
          <w:p w14:paraId="5923330E"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CD186A0" w14:textId="77777777" w:rsidTr="00DE1BE0">
        <w:trPr>
          <w:trHeight w:val="329"/>
        </w:trPr>
        <w:tc>
          <w:tcPr>
            <w:tcW w:w="1276" w:type="dxa"/>
            <w:gridSpan w:val="2"/>
            <w:tcBorders>
              <w:top w:val="single" w:sz="8" w:space="0" w:color="auto"/>
              <w:left w:val="single" w:sz="8" w:space="0" w:color="auto"/>
              <w:bottom w:val="single" w:sz="8" w:space="0" w:color="auto"/>
              <w:right w:val="single" w:sz="8" w:space="0" w:color="auto"/>
            </w:tcBorders>
          </w:tcPr>
          <w:p w14:paraId="2F44513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220-30</w:t>
            </w:r>
          </w:p>
        </w:tc>
        <w:tc>
          <w:tcPr>
            <w:tcW w:w="567" w:type="dxa"/>
            <w:tcBorders>
              <w:top w:val="single" w:sz="8" w:space="0" w:color="auto"/>
              <w:left w:val="nil"/>
              <w:bottom w:val="single" w:sz="8" w:space="0" w:color="auto"/>
              <w:right w:val="single" w:sz="8" w:space="0" w:color="auto"/>
            </w:tcBorders>
          </w:tcPr>
          <w:p w14:paraId="6AECAB4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472DB9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156011B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21957B9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Less Common Clinical Trial Adverse Drug Reactions</w:t>
            </w:r>
          </w:p>
        </w:tc>
        <w:tc>
          <w:tcPr>
            <w:tcW w:w="3261" w:type="dxa"/>
            <w:gridSpan w:val="3"/>
            <w:tcBorders>
              <w:top w:val="nil"/>
              <w:left w:val="single" w:sz="8" w:space="0" w:color="auto"/>
              <w:bottom w:val="single" w:sz="8" w:space="0" w:color="auto"/>
              <w:right w:val="single" w:sz="8" w:space="0" w:color="auto"/>
            </w:tcBorders>
          </w:tcPr>
          <w:p w14:paraId="7EB33A53"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7557747C" w14:textId="77777777" w:rsidTr="00DE1BE0">
        <w:trPr>
          <w:trHeight w:val="329"/>
        </w:trPr>
        <w:tc>
          <w:tcPr>
            <w:tcW w:w="1276" w:type="dxa"/>
            <w:gridSpan w:val="2"/>
            <w:tcBorders>
              <w:top w:val="single" w:sz="8" w:space="0" w:color="auto"/>
              <w:left w:val="single" w:sz="8" w:space="0" w:color="auto"/>
              <w:bottom w:val="single" w:sz="8" w:space="0" w:color="auto"/>
              <w:right w:val="single" w:sz="8" w:space="0" w:color="auto"/>
            </w:tcBorders>
          </w:tcPr>
          <w:p w14:paraId="4D26875C"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220-90</w:t>
            </w:r>
          </w:p>
        </w:tc>
        <w:tc>
          <w:tcPr>
            <w:tcW w:w="567" w:type="dxa"/>
            <w:tcBorders>
              <w:top w:val="single" w:sz="8" w:space="0" w:color="auto"/>
              <w:left w:val="nil"/>
              <w:bottom w:val="single" w:sz="8" w:space="0" w:color="auto"/>
              <w:right w:val="single" w:sz="8" w:space="0" w:color="auto"/>
            </w:tcBorders>
          </w:tcPr>
          <w:p w14:paraId="5A23A917"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51ABAF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0D824C07"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5AAB5CE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Abnormal Laboratory Findings: Hematologic, Clinical Chemistry and other Quantitative Data</w:t>
            </w:r>
          </w:p>
        </w:tc>
        <w:tc>
          <w:tcPr>
            <w:tcW w:w="3261" w:type="dxa"/>
            <w:gridSpan w:val="3"/>
            <w:tcBorders>
              <w:top w:val="nil"/>
              <w:left w:val="single" w:sz="8" w:space="0" w:color="auto"/>
              <w:bottom w:val="single" w:sz="8" w:space="0" w:color="auto"/>
              <w:right w:val="single" w:sz="8" w:space="0" w:color="auto"/>
            </w:tcBorders>
          </w:tcPr>
          <w:p w14:paraId="7B187BE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392CD3E2" w14:textId="77777777" w:rsidTr="00DE1BE0">
        <w:trPr>
          <w:trHeight w:val="393"/>
        </w:trPr>
        <w:tc>
          <w:tcPr>
            <w:tcW w:w="1276" w:type="dxa"/>
            <w:gridSpan w:val="2"/>
            <w:tcBorders>
              <w:top w:val="single" w:sz="8" w:space="0" w:color="auto"/>
              <w:left w:val="single" w:sz="8" w:space="0" w:color="auto"/>
              <w:bottom w:val="single" w:sz="8" w:space="0" w:color="auto"/>
              <w:right w:val="single" w:sz="8" w:space="0" w:color="auto"/>
            </w:tcBorders>
          </w:tcPr>
          <w:p w14:paraId="371CB23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220-40</w:t>
            </w:r>
          </w:p>
        </w:tc>
        <w:tc>
          <w:tcPr>
            <w:tcW w:w="567" w:type="dxa"/>
            <w:tcBorders>
              <w:top w:val="single" w:sz="8" w:space="0" w:color="auto"/>
              <w:left w:val="nil"/>
              <w:bottom w:val="single" w:sz="8" w:space="0" w:color="auto"/>
              <w:right w:val="single" w:sz="8" w:space="0" w:color="auto"/>
            </w:tcBorders>
          </w:tcPr>
          <w:p w14:paraId="62ED6A2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90E3E4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4277D0A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098D877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Abnormal Hematologic And Clinical Chemistry Findings</w:t>
            </w:r>
          </w:p>
        </w:tc>
        <w:tc>
          <w:tcPr>
            <w:tcW w:w="3261" w:type="dxa"/>
            <w:gridSpan w:val="3"/>
            <w:tcBorders>
              <w:top w:val="nil"/>
              <w:left w:val="single" w:sz="8" w:space="0" w:color="auto"/>
              <w:bottom w:val="single" w:sz="8" w:space="0" w:color="auto"/>
              <w:right w:val="single" w:sz="8" w:space="0" w:color="auto"/>
            </w:tcBorders>
          </w:tcPr>
          <w:p w14:paraId="1592BB6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611B221B" w14:textId="77777777" w:rsidTr="00DE1BE0">
        <w:trPr>
          <w:trHeight w:val="393"/>
        </w:trPr>
        <w:tc>
          <w:tcPr>
            <w:tcW w:w="1276" w:type="dxa"/>
            <w:gridSpan w:val="2"/>
            <w:tcBorders>
              <w:top w:val="single" w:sz="8" w:space="0" w:color="auto"/>
              <w:left w:val="single" w:sz="8" w:space="0" w:color="auto"/>
              <w:bottom w:val="single" w:sz="8" w:space="0" w:color="auto"/>
              <w:right w:val="single" w:sz="8" w:space="0" w:color="auto"/>
            </w:tcBorders>
          </w:tcPr>
          <w:p w14:paraId="07C9610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lastRenderedPageBreak/>
              <w:t>220-100</w:t>
            </w:r>
          </w:p>
        </w:tc>
        <w:tc>
          <w:tcPr>
            <w:tcW w:w="567" w:type="dxa"/>
            <w:tcBorders>
              <w:top w:val="single" w:sz="8" w:space="0" w:color="auto"/>
              <w:left w:val="nil"/>
              <w:bottom w:val="single" w:sz="8" w:space="0" w:color="auto"/>
              <w:right w:val="single" w:sz="8" w:space="0" w:color="auto"/>
            </w:tcBorders>
          </w:tcPr>
          <w:p w14:paraId="539C919A"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88A9A0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384423FC"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292556C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Clinical Trial Adverse Reactions (Pediatrics)</w:t>
            </w:r>
          </w:p>
        </w:tc>
        <w:tc>
          <w:tcPr>
            <w:tcW w:w="3261" w:type="dxa"/>
            <w:gridSpan w:val="3"/>
            <w:tcBorders>
              <w:top w:val="nil"/>
              <w:left w:val="single" w:sz="8" w:space="0" w:color="auto"/>
              <w:bottom w:val="single" w:sz="8" w:space="0" w:color="auto"/>
              <w:right w:val="single" w:sz="8" w:space="0" w:color="auto"/>
            </w:tcBorders>
          </w:tcPr>
          <w:p w14:paraId="187F278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606DE03A"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8F8400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220-50</w:t>
            </w:r>
          </w:p>
        </w:tc>
        <w:tc>
          <w:tcPr>
            <w:tcW w:w="567" w:type="dxa"/>
            <w:tcBorders>
              <w:top w:val="single" w:sz="8" w:space="0" w:color="auto"/>
              <w:left w:val="nil"/>
              <w:bottom w:val="single" w:sz="8" w:space="0" w:color="auto"/>
              <w:right w:val="single" w:sz="8" w:space="0" w:color="auto"/>
            </w:tcBorders>
          </w:tcPr>
          <w:p w14:paraId="16BCF45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9F625A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230FBAD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2D80441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Post-Market Adverse Drug Reactions</w:t>
            </w:r>
          </w:p>
        </w:tc>
        <w:tc>
          <w:tcPr>
            <w:tcW w:w="3261" w:type="dxa"/>
            <w:gridSpan w:val="3"/>
            <w:tcBorders>
              <w:top w:val="nil"/>
              <w:left w:val="single" w:sz="8" w:space="0" w:color="auto"/>
              <w:bottom w:val="single" w:sz="8" w:space="0" w:color="auto"/>
              <w:right w:val="single" w:sz="8" w:space="0" w:color="auto"/>
            </w:tcBorders>
          </w:tcPr>
          <w:p w14:paraId="2CC0183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4409C993"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724000A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230</w:t>
            </w:r>
          </w:p>
        </w:tc>
        <w:tc>
          <w:tcPr>
            <w:tcW w:w="567" w:type="dxa"/>
            <w:tcBorders>
              <w:top w:val="single" w:sz="8" w:space="0" w:color="auto"/>
              <w:left w:val="nil"/>
              <w:bottom w:val="single" w:sz="8" w:space="0" w:color="auto"/>
              <w:right w:val="single" w:sz="8" w:space="0" w:color="auto"/>
            </w:tcBorders>
          </w:tcPr>
          <w:p w14:paraId="1C6558D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70CF71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4770B4F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49DACF1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Drug Interactions</w:t>
            </w:r>
          </w:p>
        </w:tc>
        <w:tc>
          <w:tcPr>
            <w:tcW w:w="3261" w:type="dxa"/>
            <w:gridSpan w:val="3"/>
            <w:tcBorders>
              <w:top w:val="nil"/>
              <w:left w:val="single" w:sz="8" w:space="0" w:color="auto"/>
              <w:bottom w:val="single" w:sz="8" w:space="0" w:color="auto"/>
              <w:right w:val="single" w:sz="8" w:space="0" w:color="auto"/>
            </w:tcBorders>
          </w:tcPr>
          <w:p w14:paraId="6A471552"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65F59289"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686DDA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660</w:t>
            </w:r>
          </w:p>
        </w:tc>
        <w:tc>
          <w:tcPr>
            <w:tcW w:w="567" w:type="dxa"/>
            <w:tcBorders>
              <w:top w:val="single" w:sz="8" w:space="0" w:color="auto"/>
              <w:left w:val="nil"/>
              <w:bottom w:val="single" w:sz="8" w:space="0" w:color="auto"/>
              <w:right w:val="single" w:sz="8" w:space="0" w:color="auto"/>
            </w:tcBorders>
          </w:tcPr>
          <w:p w14:paraId="3EF1191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25B882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4C82237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379879E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Serious Drug Interactions Box</w:t>
            </w:r>
          </w:p>
        </w:tc>
        <w:tc>
          <w:tcPr>
            <w:tcW w:w="3261" w:type="dxa"/>
            <w:gridSpan w:val="3"/>
            <w:tcBorders>
              <w:top w:val="nil"/>
              <w:left w:val="single" w:sz="8" w:space="0" w:color="auto"/>
              <w:bottom w:val="single" w:sz="8" w:space="0" w:color="auto"/>
              <w:right w:val="single" w:sz="8" w:space="0" w:color="auto"/>
            </w:tcBorders>
          </w:tcPr>
          <w:p w14:paraId="6F88962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B8C7DC3"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903847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230-80</w:t>
            </w:r>
          </w:p>
        </w:tc>
        <w:tc>
          <w:tcPr>
            <w:tcW w:w="567" w:type="dxa"/>
            <w:tcBorders>
              <w:top w:val="single" w:sz="8" w:space="0" w:color="auto"/>
              <w:left w:val="nil"/>
              <w:bottom w:val="single" w:sz="8" w:space="0" w:color="auto"/>
              <w:right w:val="single" w:sz="8" w:space="0" w:color="auto"/>
            </w:tcBorders>
          </w:tcPr>
          <w:p w14:paraId="36FE666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8AB8A0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47DC38F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66823B90" w14:textId="77777777" w:rsidR="00BA0AA1" w:rsidRPr="00E94821" w:rsidRDefault="00BA0AA1" w:rsidP="00D930B5">
            <w:pPr>
              <w:rPr>
                <w:rFonts w:ascii="Times New Roman" w:eastAsia="Times New Roman" w:hAnsi="Times New Roman" w:cs="Times New Roman"/>
                <w:color w:val="000000"/>
                <w:szCs w:val="24"/>
                <w:lang w:eastAsia="en-CA"/>
              </w:rPr>
            </w:pPr>
            <w:r w:rsidRPr="00E94821">
              <w:rPr>
                <w:rFonts w:ascii="Times New Roman" w:eastAsia="Times New Roman" w:hAnsi="Times New Roman" w:cs="Times New Roman"/>
                <w:color w:val="000000"/>
                <w:szCs w:val="24"/>
                <w:lang w:eastAsia="en-CA"/>
              </w:rPr>
              <w:t>Overview</w:t>
            </w:r>
          </w:p>
        </w:tc>
        <w:tc>
          <w:tcPr>
            <w:tcW w:w="3261" w:type="dxa"/>
            <w:gridSpan w:val="3"/>
            <w:tcBorders>
              <w:top w:val="nil"/>
              <w:left w:val="single" w:sz="8" w:space="0" w:color="auto"/>
              <w:bottom w:val="single" w:sz="8" w:space="0" w:color="auto"/>
              <w:right w:val="single" w:sz="8" w:space="0" w:color="auto"/>
            </w:tcBorders>
          </w:tcPr>
          <w:p w14:paraId="2D33E95E"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1D61D4C"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7C167A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230-10</w:t>
            </w:r>
          </w:p>
        </w:tc>
        <w:tc>
          <w:tcPr>
            <w:tcW w:w="567" w:type="dxa"/>
            <w:tcBorders>
              <w:top w:val="single" w:sz="8" w:space="0" w:color="auto"/>
              <w:left w:val="nil"/>
              <w:bottom w:val="single" w:sz="8" w:space="0" w:color="auto"/>
              <w:right w:val="single" w:sz="8" w:space="0" w:color="auto"/>
            </w:tcBorders>
          </w:tcPr>
          <w:p w14:paraId="71B3166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7E6FADA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1D66F00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1126A0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Drug-Drug Interactions</w:t>
            </w:r>
          </w:p>
        </w:tc>
        <w:tc>
          <w:tcPr>
            <w:tcW w:w="3261" w:type="dxa"/>
            <w:gridSpan w:val="3"/>
            <w:tcBorders>
              <w:top w:val="nil"/>
              <w:left w:val="single" w:sz="8" w:space="0" w:color="auto"/>
              <w:bottom w:val="single" w:sz="8" w:space="0" w:color="auto"/>
              <w:right w:val="single" w:sz="8" w:space="0" w:color="auto"/>
            </w:tcBorders>
          </w:tcPr>
          <w:p w14:paraId="0A7B28BA"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7503474"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7E2EA92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230-20</w:t>
            </w:r>
          </w:p>
        </w:tc>
        <w:tc>
          <w:tcPr>
            <w:tcW w:w="567" w:type="dxa"/>
            <w:tcBorders>
              <w:top w:val="single" w:sz="8" w:space="0" w:color="auto"/>
              <w:left w:val="nil"/>
              <w:bottom w:val="single" w:sz="8" w:space="0" w:color="auto"/>
              <w:right w:val="single" w:sz="8" w:space="0" w:color="auto"/>
            </w:tcBorders>
          </w:tcPr>
          <w:p w14:paraId="5F1C0E0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25288F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435E546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4DA103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Drug-Food Interactions</w:t>
            </w:r>
          </w:p>
        </w:tc>
        <w:tc>
          <w:tcPr>
            <w:tcW w:w="3261" w:type="dxa"/>
            <w:gridSpan w:val="3"/>
            <w:tcBorders>
              <w:top w:val="nil"/>
              <w:left w:val="single" w:sz="8" w:space="0" w:color="auto"/>
              <w:bottom w:val="single" w:sz="8" w:space="0" w:color="auto"/>
              <w:right w:val="single" w:sz="8" w:space="0" w:color="auto"/>
            </w:tcBorders>
          </w:tcPr>
          <w:p w14:paraId="0CAC4142"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BA16E7E"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AF917C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230-30</w:t>
            </w:r>
          </w:p>
        </w:tc>
        <w:tc>
          <w:tcPr>
            <w:tcW w:w="567" w:type="dxa"/>
            <w:tcBorders>
              <w:top w:val="single" w:sz="8" w:space="0" w:color="auto"/>
              <w:left w:val="nil"/>
              <w:bottom w:val="single" w:sz="8" w:space="0" w:color="auto"/>
              <w:right w:val="single" w:sz="8" w:space="0" w:color="auto"/>
            </w:tcBorders>
          </w:tcPr>
          <w:p w14:paraId="71135FF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F54E1F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466CAD5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242FE2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Drug-Herb Interactions</w:t>
            </w:r>
          </w:p>
        </w:tc>
        <w:tc>
          <w:tcPr>
            <w:tcW w:w="3261" w:type="dxa"/>
            <w:gridSpan w:val="3"/>
            <w:tcBorders>
              <w:top w:val="nil"/>
              <w:left w:val="single" w:sz="8" w:space="0" w:color="auto"/>
              <w:bottom w:val="single" w:sz="8" w:space="0" w:color="auto"/>
              <w:right w:val="single" w:sz="8" w:space="0" w:color="auto"/>
            </w:tcBorders>
          </w:tcPr>
          <w:p w14:paraId="6F1D21AA"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7230596"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B18BBC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230-40</w:t>
            </w:r>
          </w:p>
        </w:tc>
        <w:tc>
          <w:tcPr>
            <w:tcW w:w="567" w:type="dxa"/>
            <w:tcBorders>
              <w:top w:val="single" w:sz="8" w:space="0" w:color="auto"/>
              <w:left w:val="nil"/>
              <w:bottom w:val="single" w:sz="8" w:space="0" w:color="auto"/>
              <w:right w:val="single" w:sz="8" w:space="0" w:color="auto"/>
            </w:tcBorders>
          </w:tcPr>
          <w:p w14:paraId="4EE9941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71E42B4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595CF73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E85E50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Drug-Laboratory Test Interactions</w:t>
            </w:r>
          </w:p>
        </w:tc>
        <w:tc>
          <w:tcPr>
            <w:tcW w:w="3261" w:type="dxa"/>
            <w:gridSpan w:val="3"/>
            <w:tcBorders>
              <w:top w:val="nil"/>
              <w:left w:val="single" w:sz="8" w:space="0" w:color="auto"/>
              <w:bottom w:val="single" w:sz="8" w:space="0" w:color="auto"/>
              <w:right w:val="single" w:sz="8" w:space="0" w:color="auto"/>
            </w:tcBorders>
          </w:tcPr>
          <w:p w14:paraId="51B13AA1"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1B3F19F"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59A0FD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230-50</w:t>
            </w:r>
          </w:p>
        </w:tc>
        <w:tc>
          <w:tcPr>
            <w:tcW w:w="567" w:type="dxa"/>
            <w:tcBorders>
              <w:top w:val="single" w:sz="8" w:space="0" w:color="auto"/>
              <w:left w:val="nil"/>
              <w:bottom w:val="single" w:sz="8" w:space="0" w:color="auto"/>
              <w:right w:val="single" w:sz="8" w:space="0" w:color="auto"/>
            </w:tcBorders>
          </w:tcPr>
          <w:p w14:paraId="725E04A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BE5E6F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5DDB743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470648E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Drug-Lifestyle Interactions</w:t>
            </w:r>
          </w:p>
        </w:tc>
        <w:tc>
          <w:tcPr>
            <w:tcW w:w="3261" w:type="dxa"/>
            <w:gridSpan w:val="3"/>
            <w:tcBorders>
              <w:top w:val="nil"/>
              <w:left w:val="single" w:sz="8" w:space="0" w:color="auto"/>
              <w:bottom w:val="single" w:sz="8" w:space="0" w:color="auto"/>
              <w:right w:val="single" w:sz="8" w:space="0" w:color="auto"/>
            </w:tcBorders>
          </w:tcPr>
          <w:p w14:paraId="5728C254"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1B6B026"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7F494A2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w:t>
            </w:r>
          </w:p>
        </w:tc>
        <w:tc>
          <w:tcPr>
            <w:tcW w:w="567" w:type="dxa"/>
            <w:tcBorders>
              <w:top w:val="single" w:sz="8" w:space="0" w:color="auto"/>
              <w:left w:val="nil"/>
              <w:bottom w:val="single" w:sz="8" w:space="0" w:color="auto"/>
              <w:right w:val="single" w:sz="8" w:space="0" w:color="auto"/>
            </w:tcBorders>
          </w:tcPr>
          <w:p w14:paraId="39AFDCB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2AB34B3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3B589A8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12CECF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Dosage And Administration</w:t>
            </w:r>
          </w:p>
        </w:tc>
        <w:tc>
          <w:tcPr>
            <w:tcW w:w="3261" w:type="dxa"/>
            <w:gridSpan w:val="3"/>
            <w:tcBorders>
              <w:top w:val="nil"/>
              <w:left w:val="single" w:sz="8" w:space="0" w:color="auto"/>
              <w:bottom w:val="single" w:sz="8" w:space="0" w:color="auto"/>
              <w:right w:val="single" w:sz="8" w:space="0" w:color="auto"/>
            </w:tcBorders>
          </w:tcPr>
          <w:p w14:paraId="438B4A8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D5492E7"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89087D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240-10</w:t>
            </w:r>
          </w:p>
        </w:tc>
        <w:tc>
          <w:tcPr>
            <w:tcW w:w="567" w:type="dxa"/>
            <w:tcBorders>
              <w:top w:val="single" w:sz="8" w:space="0" w:color="auto"/>
              <w:left w:val="nil"/>
              <w:bottom w:val="single" w:sz="8" w:space="0" w:color="auto"/>
              <w:right w:val="single" w:sz="8" w:space="0" w:color="auto"/>
            </w:tcBorders>
          </w:tcPr>
          <w:p w14:paraId="0BB8C58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A7EDE9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002E9EE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791C48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Dosing Considerations</w:t>
            </w:r>
          </w:p>
        </w:tc>
        <w:tc>
          <w:tcPr>
            <w:tcW w:w="3261" w:type="dxa"/>
            <w:gridSpan w:val="3"/>
            <w:tcBorders>
              <w:top w:val="nil"/>
              <w:left w:val="single" w:sz="8" w:space="0" w:color="auto"/>
              <w:bottom w:val="single" w:sz="8" w:space="0" w:color="auto"/>
              <w:right w:val="single" w:sz="8" w:space="0" w:color="auto"/>
            </w:tcBorders>
          </w:tcPr>
          <w:p w14:paraId="4E2E3282"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5D01E3B"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09486A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240-60</w:t>
            </w:r>
          </w:p>
        </w:tc>
        <w:tc>
          <w:tcPr>
            <w:tcW w:w="567" w:type="dxa"/>
            <w:tcBorders>
              <w:top w:val="single" w:sz="8" w:space="0" w:color="auto"/>
              <w:left w:val="nil"/>
              <w:bottom w:val="single" w:sz="8" w:space="0" w:color="auto"/>
              <w:right w:val="single" w:sz="8" w:space="0" w:color="auto"/>
            </w:tcBorders>
          </w:tcPr>
          <w:p w14:paraId="2CFD98B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7D98B17"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0FB9B193"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61DDFB1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Dosage</w:t>
            </w:r>
          </w:p>
        </w:tc>
        <w:tc>
          <w:tcPr>
            <w:tcW w:w="3261" w:type="dxa"/>
            <w:gridSpan w:val="3"/>
            <w:tcBorders>
              <w:top w:val="nil"/>
              <w:left w:val="single" w:sz="8" w:space="0" w:color="auto"/>
              <w:bottom w:val="single" w:sz="8" w:space="0" w:color="auto"/>
              <w:right w:val="single" w:sz="8" w:space="0" w:color="auto"/>
            </w:tcBorders>
          </w:tcPr>
          <w:p w14:paraId="1BF58A8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4</w:t>
            </w:r>
            <w:r w:rsidR="009D25B1" w:rsidRPr="00E94821">
              <w:rPr>
                <w:rFonts w:ascii="Times New Roman" w:eastAsia="Times New Roman" w:hAnsi="Times New Roman" w:cs="Times New Roman"/>
                <w:color w:val="000000"/>
                <w:szCs w:val="24"/>
                <w:lang w:val="en-CA" w:eastAsia="en-CA"/>
              </w:rPr>
              <w:t>, 9</w:t>
            </w:r>
          </w:p>
        </w:tc>
      </w:tr>
      <w:tr w:rsidR="00BA0AA1" w:rsidRPr="00E94821" w14:paraId="341B8073"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C249853"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240-70</w:t>
            </w:r>
          </w:p>
        </w:tc>
        <w:tc>
          <w:tcPr>
            <w:tcW w:w="567" w:type="dxa"/>
            <w:tcBorders>
              <w:top w:val="single" w:sz="8" w:space="0" w:color="auto"/>
              <w:left w:val="nil"/>
              <w:bottom w:val="single" w:sz="8" w:space="0" w:color="auto"/>
              <w:right w:val="single" w:sz="8" w:space="0" w:color="auto"/>
            </w:tcBorders>
          </w:tcPr>
          <w:p w14:paraId="72F4684A"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551CB4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4DF142E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3B9F9FE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Image Acquisition and Interpretation</w:t>
            </w:r>
          </w:p>
        </w:tc>
        <w:tc>
          <w:tcPr>
            <w:tcW w:w="3261" w:type="dxa"/>
            <w:gridSpan w:val="3"/>
            <w:tcBorders>
              <w:top w:val="nil"/>
              <w:left w:val="single" w:sz="8" w:space="0" w:color="auto"/>
              <w:bottom w:val="single" w:sz="8" w:space="0" w:color="auto"/>
              <w:right w:val="single" w:sz="8" w:space="0" w:color="auto"/>
            </w:tcBorders>
          </w:tcPr>
          <w:p w14:paraId="75C57B6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4</w:t>
            </w:r>
            <w:r w:rsidR="009D25B1" w:rsidRPr="00E94821">
              <w:rPr>
                <w:rFonts w:ascii="Times New Roman" w:eastAsia="Times New Roman" w:hAnsi="Times New Roman" w:cs="Times New Roman"/>
                <w:color w:val="000000"/>
                <w:szCs w:val="24"/>
                <w:lang w:val="en-CA" w:eastAsia="en-CA"/>
              </w:rPr>
              <w:t>, 9</w:t>
            </w:r>
          </w:p>
        </w:tc>
      </w:tr>
      <w:tr w:rsidR="00BA0AA1" w:rsidRPr="00E94821" w14:paraId="1DEED0EE"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E1B7C7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240-80</w:t>
            </w:r>
          </w:p>
        </w:tc>
        <w:tc>
          <w:tcPr>
            <w:tcW w:w="567" w:type="dxa"/>
            <w:tcBorders>
              <w:top w:val="single" w:sz="8" w:space="0" w:color="auto"/>
              <w:left w:val="nil"/>
              <w:bottom w:val="single" w:sz="8" w:space="0" w:color="auto"/>
              <w:right w:val="single" w:sz="8" w:space="0" w:color="auto"/>
            </w:tcBorders>
          </w:tcPr>
          <w:p w14:paraId="1F81CB87"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169B0A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5EAB538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6DB15AB4"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Instructions for Preparation and Use</w:t>
            </w:r>
          </w:p>
        </w:tc>
        <w:tc>
          <w:tcPr>
            <w:tcW w:w="3261" w:type="dxa"/>
            <w:gridSpan w:val="3"/>
            <w:tcBorders>
              <w:top w:val="nil"/>
              <w:left w:val="single" w:sz="8" w:space="0" w:color="auto"/>
              <w:bottom w:val="single" w:sz="8" w:space="0" w:color="auto"/>
              <w:right w:val="single" w:sz="8" w:space="0" w:color="auto"/>
            </w:tcBorders>
          </w:tcPr>
          <w:p w14:paraId="47F1AFB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4</w:t>
            </w:r>
            <w:r w:rsidR="009D25B1" w:rsidRPr="00E94821">
              <w:rPr>
                <w:rFonts w:ascii="Times New Roman" w:eastAsia="Times New Roman" w:hAnsi="Times New Roman" w:cs="Times New Roman"/>
                <w:color w:val="000000"/>
                <w:szCs w:val="24"/>
                <w:lang w:val="en-CA" w:eastAsia="en-CA"/>
              </w:rPr>
              <w:t>, 9</w:t>
            </w:r>
          </w:p>
        </w:tc>
      </w:tr>
      <w:tr w:rsidR="00BA0AA1" w:rsidRPr="00E94821" w14:paraId="7E5D7F1C"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DD1FEF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240-90</w:t>
            </w:r>
          </w:p>
        </w:tc>
        <w:tc>
          <w:tcPr>
            <w:tcW w:w="567" w:type="dxa"/>
            <w:tcBorders>
              <w:top w:val="single" w:sz="8" w:space="0" w:color="auto"/>
              <w:left w:val="nil"/>
              <w:bottom w:val="single" w:sz="8" w:space="0" w:color="auto"/>
              <w:right w:val="single" w:sz="8" w:space="0" w:color="auto"/>
            </w:tcBorders>
          </w:tcPr>
          <w:p w14:paraId="2C2E6481"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AD2739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46A85F3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4458824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Directions for Quality Control</w:t>
            </w:r>
          </w:p>
        </w:tc>
        <w:tc>
          <w:tcPr>
            <w:tcW w:w="3261" w:type="dxa"/>
            <w:gridSpan w:val="3"/>
            <w:tcBorders>
              <w:top w:val="nil"/>
              <w:left w:val="single" w:sz="8" w:space="0" w:color="auto"/>
              <w:bottom w:val="single" w:sz="8" w:space="0" w:color="auto"/>
              <w:right w:val="single" w:sz="8" w:space="0" w:color="auto"/>
            </w:tcBorders>
          </w:tcPr>
          <w:p w14:paraId="128B202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4</w:t>
            </w:r>
            <w:r w:rsidR="009D25B1" w:rsidRPr="00E94821">
              <w:rPr>
                <w:rFonts w:ascii="Times New Roman" w:eastAsia="Times New Roman" w:hAnsi="Times New Roman" w:cs="Times New Roman"/>
                <w:color w:val="000000"/>
                <w:szCs w:val="24"/>
                <w:lang w:val="en-CA" w:eastAsia="en-CA"/>
              </w:rPr>
              <w:t>, 9</w:t>
            </w:r>
          </w:p>
        </w:tc>
      </w:tr>
      <w:tr w:rsidR="00BA0AA1" w:rsidRPr="00E94821" w14:paraId="605BC9AF" w14:textId="77777777" w:rsidTr="00DE1BE0">
        <w:trPr>
          <w:trHeight w:val="313"/>
        </w:trPr>
        <w:tc>
          <w:tcPr>
            <w:tcW w:w="1276" w:type="dxa"/>
            <w:gridSpan w:val="2"/>
            <w:tcBorders>
              <w:top w:val="single" w:sz="8" w:space="0" w:color="auto"/>
              <w:left w:val="single" w:sz="8" w:space="0" w:color="auto"/>
              <w:bottom w:val="single" w:sz="8" w:space="0" w:color="auto"/>
              <w:right w:val="single" w:sz="8" w:space="0" w:color="auto"/>
            </w:tcBorders>
          </w:tcPr>
          <w:p w14:paraId="63E25A8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240-20</w:t>
            </w:r>
          </w:p>
        </w:tc>
        <w:tc>
          <w:tcPr>
            <w:tcW w:w="567" w:type="dxa"/>
            <w:tcBorders>
              <w:top w:val="single" w:sz="8" w:space="0" w:color="auto"/>
              <w:left w:val="nil"/>
              <w:bottom w:val="single" w:sz="8" w:space="0" w:color="auto"/>
              <w:right w:val="single" w:sz="8" w:space="0" w:color="auto"/>
            </w:tcBorders>
          </w:tcPr>
          <w:p w14:paraId="7DB86C9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72BFFB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5DFD849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61D56E4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Recommended Dose And Dosage Adjustment</w:t>
            </w:r>
          </w:p>
        </w:tc>
        <w:tc>
          <w:tcPr>
            <w:tcW w:w="3261" w:type="dxa"/>
            <w:gridSpan w:val="3"/>
            <w:tcBorders>
              <w:top w:val="nil"/>
              <w:left w:val="single" w:sz="8" w:space="0" w:color="auto"/>
              <w:bottom w:val="single" w:sz="8" w:space="0" w:color="auto"/>
              <w:right w:val="single" w:sz="8" w:space="0" w:color="auto"/>
            </w:tcBorders>
          </w:tcPr>
          <w:p w14:paraId="53F45B34"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75D8B5D"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C5518B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240-30</w:t>
            </w:r>
          </w:p>
        </w:tc>
        <w:tc>
          <w:tcPr>
            <w:tcW w:w="567" w:type="dxa"/>
            <w:tcBorders>
              <w:top w:val="single" w:sz="8" w:space="0" w:color="auto"/>
              <w:left w:val="nil"/>
              <w:bottom w:val="single" w:sz="8" w:space="0" w:color="auto"/>
              <w:right w:val="single" w:sz="8" w:space="0" w:color="auto"/>
            </w:tcBorders>
          </w:tcPr>
          <w:p w14:paraId="27A1EBA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9DAA1A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2378C67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6B6340B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Missed Dose</w:t>
            </w:r>
          </w:p>
        </w:tc>
        <w:tc>
          <w:tcPr>
            <w:tcW w:w="3261" w:type="dxa"/>
            <w:gridSpan w:val="3"/>
            <w:tcBorders>
              <w:top w:val="nil"/>
              <w:left w:val="single" w:sz="8" w:space="0" w:color="auto"/>
              <w:bottom w:val="single" w:sz="8" w:space="0" w:color="auto"/>
              <w:right w:val="single" w:sz="8" w:space="0" w:color="auto"/>
            </w:tcBorders>
          </w:tcPr>
          <w:p w14:paraId="59B672C3"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B157EAF"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AB8578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240-40</w:t>
            </w:r>
          </w:p>
        </w:tc>
        <w:tc>
          <w:tcPr>
            <w:tcW w:w="567" w:type="dxa"/>
            <w:tcBorders>
              <w:top w:val="single" w:sz="8" w:space="0" w:color="auto"/>
              <w:left w:val="nil"/>
              <w:bottom w:val="single" w:sz="8" w:space="0" w:color="auto"/>
              <w:right w:val="single" w:sz="8" w:space="0" w:color="auto"/>
            </w:tcBorders>
          </w:tcPr>
          <w:p w14:paraId="3D02FA1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64002B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50B5FF1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710763C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Administration</w:t>
            </w:r>
          </w:p>
        </w:tc>
        <w:tc>
          <w:tcPr>
            <w:tcW w:w="3261" w:type="dxa"/>
            <w:gridSpan w:val="3"/>
            <w:tcBorders>
              <w:top w:val="nil"/>
              <w:left w:val="single" w:sz="8" w:space="0" w:color="auto"/>
              <w:bottom w:val="single" w:sz="8" w:space="0" w:color="auto"/>
              <w:right w:val="single" w:sz="8" w:space="0" w:color="auto"/>
            </w:tcBorders>
          </w:tcPr>
          <w:p w14:paraId="438AB383"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01E40C47"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2A9CE1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240-50</w:t>
            </w:r>
          </w:p>
        </w:tc>
        <w:tc>
          <w:tcPr>
            <w:tcW w:w="567" w:type="dxa"/>
            <w:tcBorders>
              <w:top w:val="single" w:sz="8" w:space="0" w:color="auto"/>
              <w:left w:val="nil"/>
              <w:bottom w:val="single" w:sz="8" w:space="0" w:color="auto"/>
              <w:right w:val="single" w:sz="8" w:space="0" w:color="auto"/>
            </w:tcBorders>
          </w:tcPr>
          <w:p w14:paraId="07547CB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F410D9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0DB3FC0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4CD96B8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Reconstitution</w:t>
            </w:r>
          </w:p>
        </w:tc>
        <w:tc>
          <w:tcPr>
            <w:tcW w:w="3261" w:type="dxa"/>
            <w:gridSpan w:val="3"/>
            <w:tcBorders>
              <w:top w:val="nil"/>
              <w:left w:val="single" w:sz="8" w:space="0" w:color="auto"/>
              <w:bottom w:val="single" w:sz="8" w:space="0" w:color="auto"/>
              <w:right w:val="single" w:sz="8" w:space="0" w:color="auto"/>
            </w:tcBorders>
          </w:tcPr>
          <w:p w14:paraId="4BFE9D44"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C65D770"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4B7B9B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240-50-10</w:t>
            </w:r>
          </w:p>
        </w:tc>
        <w:tc>
          <w:tcPr>
            <w:tcW w:w="567" w:type="dxa"/>
            <w:tcBorders>
              <w:top w:val="single" w:sz="8" w:space="0" w:color="auto"/>
              <w:left w:val="nil"/>
              <w:bottom w:val="single" w:sz="8" w:space="0" w:color="auto"/>
              <w:right w:val="single" w:sz="8" w:space="0" w:color="auto"/>
            </w:tcBorders>
          </w:tcPr>
          <w:p w14:paraId="375C649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6E8CE8A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2EC60DA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7F07C34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Oral Solutions</w:t>
            </w:r>
          </w:p>
        </w:tc>
        <w:tc>
          <w:tcPr>
            <w:tcW w:w="3261" w:type="dxa"/>
            <w:gridSpan w:val="3"/>
            <w:tcBorders>
              <w:top w:val="nil"/>
              <w:left w:val="single" w:sz="8" w:space="0" w:color="auto"/>
              <w:bottom w:val="single" w:sz="8" w:space="0" w:color="auto"/>
              <w:right w:val="single" w:sz="8" w:space="0" w:color="auto"/>
            </w:tcBorders>
          </w:tcPr>
          <w:p w14:paraId="67DB1FF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2449D8D"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A06D0E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240-50-20</w:t>
            </w:r>
          </w:p>
        </w:tc>
        <w:tc>
          <w:tcPr>
            <w:tcW w:w="567" w:type="dxa"/>
            <w:tcBorders>
              <w:top w:val="single" w:sz="8" w:space="0" w:color="auto"/>
              <w:left w:val="nil"/>
              <w:bottom w:val="single" w:sz="8" w:space="0" w:color="auto"/>
              <w:right w:val="single" w:sz="8" w:space="0" w:color="auto"/>
            </w:tcBorders>
          </w:tcPr>
          <w:p w14:paraId="028A343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0B02288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6CDA8BC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730567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Parenteral Products</w:t>
            </w:r>
          </w:p>
        </w:tc>
        <w:tc>
          <w:tcPr>
            <w:tcW w:w="3261" w:type="dxa"/>
            <w:gridSpan w:val="3"/>
            <w:tcBorders>
              <w:top w:val="nil"/>
              <w:left w:val="single" w:sz="8" w:space="0" w:color="auto"/>
              <w:bottom w:val="single" w:sz="8" w:space="0" w:color="auto"/>
              <w:right w:val="single" w:sz="8" w:space="0" w:color="auto"/>
            </w:tcBorders>
          </w:tcPr>
          <w:p w14:paraId="34725C1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036D56D"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D5CFBF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250</w:t>
            </w:r>
          </w:p>
        </w:tc>
        <w:tc>
          <w:tcPr>
            <w:tcW w:w="567" w:type="dxa"/>
            <w:tcBorders>
              <w:top w:val="single" w:sz="8" w:space="0" w:color="auto"/>
              <w:left w:val="nil"/>
              <w:bottom w:val="single" w:sz="8" w:space="0" w:color="auto"/>
              <w:right w:val="single" w:sz="8" w:space="0" w:color="auto"/>
            </w:tcBorders>
          </w:tcPr>
          <w:p w14:paraId="333B397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0217E14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6928FA0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640C33E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Overdosage</w:t>
            </w:r>
          </w:p>
        </w:tc>
        <w:tc>
          <w:tcPr>
            <w:tcW w:w="3261" w:type="dxa"/>
            <w:gridSpan w:val="3"/>
            <w:tcBorders>
              <w:top w:val="nil"/>
              <w:left w:val="single" w:sz="8" w:space="0" w:color="auto"/>
              <w:bottom w:val="single" w:sz="8" w:space="0" w:color="auto"/>
              <w:right w:val="single" w:sz="8" w:space="0" w:color="auto"/>
            </w:tcBorders>
          </w:tcPr>
          <w:p w14:paraId="433054E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EF2D7CF"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2A67B7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w:t>
            </w:r>
          </w:p>
        </w:tc>
        <w:tc>
          <w:tcPr>
            <w:tcW w:w="567" w:type="dxa"/>
            <w:tcBorders>
              <w:top w:val="single" w:sz="8" w:space="0" w:color="auto"/>
              <w:left w:val="nil"/>
              <w:bottom w:val="single" w:sz="8" w:space="0" w:color="auto"/>
              <w:right w:val="single" w:sz="8" w:space="0" w:color="auto"/>
            </w:tcBorders>
          </w:tcPr>
          <w:p w14:paraId="07DB0E9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9CAD36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751DD50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481BAD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Action And Clinical Pharmacology</w:t>
            </w:r>
          </w:p>
        </w:tc>
        <w:tc>
          <w:tcPr>
            <w:tcW w:w="3261" w:type="dxa"/>
            <w:gridSpan w:val="3"/>
            <w:tcBorders>
              <w:top w:val="nil"/>
              <w:left w:val="single" w:sz="8" w:space="0" w:color="auto"/>
              <w:bottom w:val="single" w:sz="8" w:space="0" w:color="auto"/>
              <w:right w:val="single" w:sz="8" w:space="0" w:color="auto"/>
            </w:tcBorders>
          </w:tcPr>
          <w:p w14:paraId="4FE8BEF7"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A79D974"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54DDE0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260-10</w:t>
            </w:r>
          </w:p>
        </w:tc>
        <w:tc>
          <w:tcPr>
            <w:tcW w:w="567" w:type="dxa"/>
            <w:tcBorders>
              <w:top w:val="single" w:sz="8" w:space="0" w:color="auto"/>
              <w:left w:val="nil"/>
              <w:bottom w:val="single" w:sz="8" w:space="0" w:color="auto"/>
              <w:right w:val="single" w:sz="8" w:space="0" w:color="auto"/>
            </w:tcBorders>
          </w:tcPr>
          <w:p w14:paraId="074B13A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63E8D9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08CBC1F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0BDCD2D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Mechanism Of Action</w:t>
            </w:r>
          </w:p>
        </w:tc>
        <w:tc>
          <w:tcPr>
            <w:tcW w:w="3261" w:type="dxa"/>
            <w:gridSpan w:val="3"/>
            <w:tcBorders>
              <w:top w:val="nil"/>
              <w:left w:val="single" w:sz="8" w:space="0" w:color="auto"/>
              <w:bottom w:val="single" w:sz="8" w:space="0" w:color="auto"/>
              <w:right w:val="single" w:sz="8" w:space="0" w:color="auto"/>
            </w:tcBorders>
          </w:tcPr>
          <w:p w14:paraId="31920941"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4840A00"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F9824F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260-20</w:t>
            </w:r>
          </w:p>
        </w:tc>
        <w:tc>
          <w:tcPr>
            <w:tcW w:w="567" w:type="dxa"/>
            <w:tcBorders>
              <w:top w:val="single" w:sz="8" w:space="0" w:color="auto"/>
              <w:left w:val="nil"/>
              <w:bottom w:val="single" w:sz="8" w:space="0" w:color="auto"/>
              <w:right w:val="single" w:sz="8" w:space="0" w:color="auto"/>
            </w:tcBorders>
          </w:tcPr>
          <w:p w14:paraId="4ACFBC5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E78A1C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14E24EA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48EFC82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Pharmacodynamics</w:t>
            </w:r>
          </w:p>
        </w:tc>
        <w:tc>
          <w:tcPr>
            <w:tcW w:w="3261" w:type="dxa"/>
            <w:gridSpan w:val="3"/>
            <w:tcBorders>
              <w:top w:val="nil"/>
              <w:left w:val="single" w:sz="8" w:space="0" w:color="auto"/>
              <w:bottom w:val="single" w:sz="8" w:space="0" w:color="auto"/>
              <w:right w:val="single" w:sz="8" w:space="0" w:color="auto"/>
            </w:tcBorders>
          </w:tcPr>
          <w:p w14:paraId="31DDC96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3B698D0"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7880617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w:t>
            </w:r>
          </w:p>
        </w:tc>
        <w:tc>
          <w:tcPr>
            <w:tcW w:w="567" w:type="dxa"/>
            <w:tcBorders>
              <w:top w:val="single" w:sz="8" w:space="0" w:color="auto"/>
              <w:left w:val="nil"/>
              <w:bottom w:val="single" w:sz="8" w:space="0" w:color="auto"/>
              <w:right w:val="single" w:sz="8" w:space="0" w:color="auto"/>
            </w:tcBorders>
          </w:tcPr>
          <w:p w14:paraId="7027E64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5BAEA5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2EBC173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00D47BF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Pharmacokinetics</w:t>
            </w:r>
          </w:p>
        </w:tc>
        <w:tc>
          <w:tcPr>
            <w:tcW w:w="3261" w:type="dxa"/>
            <w:gridSpan w:val="3"/>
            <w:tcBorders>
              <w:top w:val="nil"/>
              <w:left w:val="single" w:sz="8" w:space="0" w:color="auto"/>
              <w:bottom w:val="single" w:sz="8" w:space="0" w:color="auto"/>
              <w:right w:val="single" w:sz="8" w:space="0" w:color="auto"/>
            </w:tcBorders>
          </w:tcPr>
          <w:p w14:paraId="72A58A4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3AA1D93"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F1152D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lastRenderedPageBreak/>
              <w:t>260-30-10</w:t>
            </w:r>
          </w:p>
        </w:tc>
        <w:tc>
          <w:tcPr>
            <w:tcW w:w="567" w:type="dxa"/>
            <w:tcBorders>
              <w:top w:val="single" w:sz="8" w:space="0" w:color="auto"/>
              <w:left w:val="nil"/>
              <w:bottom w:val="single" w:sz="8" w:space="0" w:color="auto"/>
              <w:right w:val="single" w:sz="8" w:space="0" w:color="auto"/>
            </w:tcBorders>
          </w:tcPr>
          <w:p w14:paraId="76A3851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7A361A7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tcPr>
          <w:p w14:paraId="08A280A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D2F5C4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Absorption</w:t>
            </w:r>
          </w:p>
        </w:tc>
        <w:tc>
          <w:tcPr>
            <w:tcW w:w="3261" w:type="dxa"/>
            <w:gridSpan w:val="3"/>
            <w:tcBorders>
              <w:top w:val="nil"/>
              <w:left w:val="single" w:sz="8" w:space="0" w:color="auto"/>
              <w:bottom w:val="single" w:sz="8" w:space="0" w:color="auto"/>
              <w:right w:val="single" w:sz="8" w:space="0" w:color="auto"/>
            </w:tcBorders>
          </w:tcPr>
          <w:p w14:paraId="7CF37A5C"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CA3F57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503D578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260-30-20</w:t>
            </w:r>
          </w:p>
        </w:tc>
        <w:tc>
          <w:tcPr>
            <w:tcW w:w="567" w:type="dxa"/>
            <w:tcBorders>
              <w:top w:val="single" w:sz="8" w:space="0" w:color="auto"/>
              <w:left w:val="nil"/>
              <w:bottom w:val="single" w:sz="8" w:space="0" w:color="auto"/>
              <w:right w:val="single" w:sz="8" w:space="0" w:color="auto"/>
            </w:tcBorders>
          </w:tcPr>
          <w:p w14:paraId="5C52FE8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76FB54E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tcPr>
          <w:p w14:paraId="22F46C1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5E4AB3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Distribution</w:t>
            </w:r>
          </w:p>
        </w:tc>
        <w:tc>
          <w:tcPr>
            <w:tcW w:w="3261" w:type="dxa"/>
            <w:gridSpan w:val="3"/>
            <w:tcBorders>
              <w:top w:val="nil"/>
              <w:left w:val="single" w:sz="8" w:space="0" w:color="auto"/>
              <w:bottom w:val="single" w:sz="8" w:space="0" w:color="auto"/>
              <w:right w:val="single" w:sz="8" w:space="0" w:color="auto"/>
            </w:tcBorders>
          </w:tcPr>
          <w:p w14:paraId="0089418A"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7B5956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90CC82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260-30-30</w:t>
            </w:r>
          </w:p>
        </w:tc>
        <w:tc>
          <w:tcPr>
            <w:tcW w:w="567" w:type="dxa"/>
            <w:tcBorders>
              <w:top w:val="single" w:sz="8" w:space="0" w:color="auto"/>
              <w:left w:val="nil"/>
              <w:bottom w:val="single" w:sz="8" w:space="0" w:color="auto"/>
              <w:right w:val="single" w:sz="8" w:space="0" w:color="auto"/>
            </w:tcBorders>
          </w:tcPr>
          <w:p w14:paraId="6A66363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6E3A180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tcPr>
          <w:p w14:paraId="45B9CB3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03B6002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Metabolism</w:t>
            </w:r>
          </w:p>
        </w:tc>
        <w:tc>
          <w:tcPr>
            <w:tcW w:w="3261" w:type="dxa"/>
            <w:gridSpan w:val="3"/>
            <w:tcBorders>
              <w:top w:val="nil"/>
              <w:left w:val="single" w:sz="8" w:space="0" w:color="auto"/>
              <w:bottom w:val="single" w:sz="8" w:space="0" w:color="auto"/>
              <w:right w:val="single" w:sz="8" w:space="0" w:color="auto"/>
            </w:tcBorders>
          </w:tcPr>
          <w:p w14:paraId="7831C092"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7999554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7C316DB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260-30-40</w:t>
            </w:r>
          </w:p>
        </w:tc>
        <w:tc>
          <w:tcPr>
            <w:tcW w:w="567" w:type="dxa"/>
            <w:tcBorders>
              <w:top w:val="single" w:sz="8" w:space="0" w:color="auto"/>
              <w:left w:val="nil"/>
              <w:bottom w:val="single" w:sz="8" w:space="0" w:color="auto"/>
              <w:right w:val="single" w:sz="8" w:space="0" w:color="auto"/>
            </w:tcBorders>
          </w:tcPr>
          <w:p w14:paraId="0F4A71B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35F8BBA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tcPr>
          <w:p w14:paraId="2244483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30934F8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Excretion</w:t>
            </w:r>
          </w:p>
        </w:tc>
        <w:tc>
          <w:tcPr>
            <w:tcW w:w="3261" w:type="dxa"/>
            <w:gridSpan w:val="3"/>
            <w:tcBorders>
              <w:top w:val="nil"/>
              <w:left w:val="single" w:sz="8" w:space="0" w:color="auto"/>
              <w:bottom w:val="single" w:sz="8" w:space="0" w:color="auto"/>
              <w:right w:val="single" w:sz="8" w:space="0" w:color="auto"/>
            </w:tcBorders>
          </w:tcPr>
          <w:p w14:paraId="1E5FD1CE" w14:textId="77777777" w:rsidR="00955EF4" w:rsidRPr="00E94821" w:rsidRDefault="00955EF4"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w:t>
            </w:r>
            <w:r w:rsidR="00BA0AA1" w:rsidRPr="00E94821">
              <w:rPr>
                <w:rFonts w:ascii="Times New Roman" w:eastAsia="Times New Roman" w:hAnsi="Times New Roman" w:cs="Times New Roman"/>
                <w:color w:val="000000"/>
                <w:szCs w:val="24"/>
                <w:lang w:val="en-CA" w:eastAsia="en-CA"/>
              </w:rPr>
              <w:t xml:space="preserve"> applicable to: </w:t>
            </w:r>
          </w:p>
          <w:p w14:paraId="5D008FCB" w14:textId="77777777" w:rsidR="00955EF4" w:rsidRPr="00E94821" w:rsidRDefault="00955EF4"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1, 2, 3, 4, 5</w:t>
            </w:r>
          </w:p>
        </w:tc>
      </w:tr>
      <w:tr w:rsidR="00BA0AA1" w:rsidRPr="00E94821" w14:paraId="735C777B"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A6992A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260-30-50</w:t>
            </w:r>
          </w:p>
        </w:tc>
        <w:tc>
          <w:tcPr>
            <w:tcW w:w="567" w:type="dxa"/>
            <w:tcBorders>
              <w:top w:val="single" w:sz="8" w:space="0" w:color="auto"/>
              <w:left w:val="nil"/>
              <w:bottom w:val="single" w:sz="8" w:space="0" w:color="auto"/>
              <w:right w:val="single" w:sz="8" w:space="0" w:color="auto"/>
            </w:tcBorders>
          </w:tcPr>
          <w:p w14:paraId="0F2B24D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0531641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tcPr>
          <w:p w14:paraId="52D87B6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601E93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Special Populations And Conditions</w:t>
            </w:r>
          </w:p>
        </w:tc>
        <w:tc>
          <w:tcPr>
            <w:tcW w:w="3261" w:type="dxa"/>
            <w:gridSpan w:val="3"/>
            <w:tcBorders>
              <w:top w:val="nil"/>
              <w:left w:val="single" w:sz="8" w:space="0" w:color="auto"/>
              <w:bottom w:val="single" w:sz="8" w:space="0" w:color="auto"/>
              <w:right w:val="single" w:sz="8" w:space="0" w:color="auto"/>
            </w:tcBorders>
          </w:tcPr>
          <w:p w14:paraId="225DC16C" w14:textId="77777777" w:rsidR="00955EF4" w:rsidRPr="00E94821" w:rsidRDefault="00955EF4" w:rsidP="00955EF4">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p>
          <w:p w14:paraId="01D2142B" w14:textId="77777777" w:rsidR="00BA0AA1" w:rsidRPr="00E94821" w:rsidRDefault="00955EF4" w:rsidP="00955EF4">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1, 2, 3, 4, 5</w:t>
            </w:r>
          </w:p>
        </w:tc>
      </w:tr>
      <w:tr w:rsidR="00BA0AA1" w:rsidRPr="00E94821" w14:paraId="5F2A7DE7"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D609CE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260-30-50-10</w:t>
            </w:r>
          </w:p>
        </w:tc>
        <w:tc>
          <w:tcPr>
            <w:tcW w:w="567" w:type="dxa"/>
            <w:tcBorders>
              <w:top w:val="single" w:sz="8" w:space="0" w:color="auto"/>
              <w:left w:val="nil"/>
              <w:bottom w:val="single" w:sz="8" w:space="0" w:color="auto"/>
              <w:right w:val="single" w:sz="8" w:space="0" w:color="auto"/>
            </w:tcBorders>
          </w:tcPr>
          <w:p w14:paraId="3E71089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H5</w:t>
            </w:r>
          </w:p>
        </w:tc>
        <w:tc>
          <w:tcPr>
            <w:tcW w:w="658" w:type="dxa"/>
            <w:tcBorders>
              <w:top w:val="nil"/>
              <w:left w:val="single" w:sz="8" w:space="0" w:color="auto"/>
              <w:bottom w:val="single" w:sz="8" w:space="0" w:color="auto"/>
              <w:right w:val="single" w:sz="8" w:space="0" w:color="auto"/>
            </w:tcBorders>
          </w:tcPr>
          <w:p w14:paraId="1163503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tcPr>
          <w:p w14:paraId="2A08184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39849A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Pediatrics</w:t>
            </w:r>
          </w:p>
        </w:tc>
        <w:tc>
          <w:tcPr>
            <w:tcW w:w="3261" w:type="dxa"/>
            <w:gridSpan w:val="3"/>
            <w:tcBorders>
              <w:top w:val="nil"/>
              <w:left w:val="single" w:sz="8" w:space="0" w:color="auto"/>
              <w:bottom w:val="single" w:sz="8" w:space="0" w:color="auto"/>
              <w:right w:val="single" w:sz="8" w:space="0" w:color="auto"/>
            </w:tcBorders>
          </w:tcPr>
          <w:p w14:paraId="544DD6FE" w14:textId="77777777" w:rsidR="00955EF4" w:rsidRPr="00E94821" w:rsidRDefault="00955EF4" w:rsidP="00955EF4">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p>
          <w:p w14:paraId="493DB3E0" w14:textId="77777777" w:rsidR="00BA0AA1" w:rsidRPr="00E94821" w:rsidRDefault="00955EF4" w:rsidP="00955EF4">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1, 2, 3, 4, 5</w:t>
            </w:r>
          </w:p>
        </w:tc>
      </w:tr>
      <w:tr w:rsidR="00BA0AA1" w:rsidRPr="00E94821" w14:paraId="0582B647"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7C2CE57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260-30-50-20</w:t>
            </w:r>
          </w:p>
        </w:tc>
        <w:tc>
          <w:tcPr>
            <w:tcW w:w="567" w:type="dxa"/>
            <w:tcBorders>
              <w:top w:val="single" w:sz="8" w:space="0" w:color="auto"/>
              <w:left w:val="nil"/>
              <w:bottom w:val="single" w:sz="8" w:space="0" w:color="auto"/>
              <w:right w:val="single" w:sz="8" w:space="0" w:color="auto"/>
            </w:tcBorders>
          </w:tcPr>
          <w:p w14:paraId="616C5C0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H5</w:t>
            </w:r>
          </w:p>
        </w:tc>
        <w:tc>
          <w:tcPr>
            <w:tcW w:w="658" w:type="dxa"/>
            <w:tcBorders>
              <w:top w:val="nil"/>
              <w:left w:val="single" w:sz="8" w:space="0" w:color="auto"/>
              <w:bottom w:val="single" w:sz="8" w:space="0" w:color="auto"/>
              <w:right w:val="single" w:sz="8" w:space="0" w:color="auto"/>
            </w:tcBorders>
          </w:tcPr>
          <w:p w14:paraId="15124E6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tcPr>
          <w:p w14:paraId="7A55CC0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4881453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Geriatrics</w:t>
            </w:r>
          </w:p>
        </w:tc>
        <w:tc>
          <w:tcPr>
            <w:tcW w:w="3261" w:type="dxa"/>
            <w:gridSpan w:val="3"/>
            <w:tcBorders>
              <w:top w:val="nil"/>
              <w:left w:val="single" w:sz="8" w:space="0" w:color="auto"/>
              <w:bottom w:val="single" w:sz="8" w:space="0" w:color="auto"/>
              <w:right w:val="single" w:sz="8" w:space="0" w:color="auto"/>
            </w:tcBorders>
          </w:tcPr>
          <w:p w14:paraId="224947FE" w14:textId="77777777" w:rsidR="00955EF4" w:rsidRPr="00E94821" w:rsidRDefault="00955EF4" w:rsidP="00955EF4">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p>
          <w:p w14:paraId="705B9C29" w14:textId="77777777" w:rsidR="00BA0AA1" w:rsidRPr="00E94821" w:rsidRDefault="00955EF4" w:rsidP="00955EF4">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1, 2, 3, 4, 5</w:t>
            </w:r>
          </w:p>
        </w:tc>
      </w:tr>
      <w:tr w:rsidR="00BA0AA1" w:rsidRPr="00E94821" w14:paraId="5BB28BEF"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2976C2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260-30-50-30</w:t>
            </w:r>
          </w:p>
        </w:tc>
        <w:tc>
          <w:tcPr>
            <w:tcW w:w="567" w:type="dxa"/>
            <w:tcBorders>
              <w:top w:val="single" w:sz="8" w:space="0" w:color="auto"/>
              <w:left w:val="nil"/>
              <w:bottom w:val="single" w:sz="8" w:space="0" w:color="auto"/>
              <w:right w:val="single" w:sz="8" w:space="0" w:color="auto"/>
            </w:tcBorders>
          </w:tcPr>
          <w:p w14:paraId="061BF98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H5</w:t>
            </w:r>
          </w:p>
        </w:tc>
        <w:tc>
          <w:tcPr>
            <w:tcW w:w="658" w:type="dxa"/>
            <w:tcBorders>
              <w:top w:val="nil"/>
              <w:left w:val="single" w:sz="8" w:space="0" w:color="auto"/>
              <w:bottom w:val="single" w:sz="8" w:space="0" w:color="auto"/>
              <w:right w:val="single" w:sz="8" w:space="0" w:color="auto"/>
            </w:tcBorders>
          </w:tcPr>
          <w:p w14:paraId="7A401A6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tcPr>
          <w:p w14:paraId="08414C3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4C15485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Gender</w:t>
            </w:r>
          </w:p>
        </w:tc>
        <w:tc>
          <w:tcPr>
            <w:tcW w:w="3261" w:type="dxa"/>
            <w:gridSpan w:val="3"/>
            <w:tcBorders>
              <w:top w:val="nil"/>
              <w:left w:val="single" w:sz="8" w:space="0" w:color="auto"/>
              <w:bottom w:val="single" w:sz="8" w:space="0" w:color="auto"/>
              <w:right w:val="single" w:sz="8" w:space="0" w:color="auto"/>
            </w:tcBorders>
          </w:tcPr>
          <w:p w14:paraId="67864A69" w14:textId="77777777" w:rsidR="00955EF4" w:rsidRPr="00E94821" w:rsidRDefault="00955EF4" w:rsidP="00955EF4">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p>
          <w:p w14:paraId="25E19F8C" w14:textId="77777777" w:rsidR="00BA0AA1" w:rsidRPr="00E94821" w:rsidRDefault="00955EF4" w:rsidP="00955EF4">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1, 2, 3, 4, 5</w:t>
            </w:r>
          </w:p>
        </w:tc>
      </w:tr>
      <w:tr w:rsidR="00BA0AA1" w:rsidRPr="00E94821" w14:paraId="429D45BD"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BAF340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260-30-50-40</w:t>
            </w:r>
          </w:p>
        </w:tc>
        <w:tc>
          <w:tcPr>
            <w:tcW w:w="567" w:type="dxa"/>
            <w:tcBorders>
              <w:top w:val="single" w:sz="8" w:space="0" w:color="auto"/>
              <w:left w:val="nil"/>
              <w:bottom w:val="single" w:sz="8" w:space="0" w:color="auto"/>
              <w:right w:val="single" w:sz="8" w:space="0" w:color="auto"/>
            </w:tcBorders>
          </w:tcPr>
          <w:p w14:paraId="3B6ADE9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H5</w:t>
            </w:r>
          </w:p>
        </w:tc>
        <w:tc>
          <w:tcPr>
            <w:tcW w:w="658" w:type="dxa"/>
            <w:tcBorders>
              <w:top w:val="nil"/>
              <w:left w:val="single" w:sz="8" w:space="0" w:color="auto"/>
              <w:bottom w:val="single" w:sz="8" w:space="0" w:color="auto"/>
              <w:right w:val="single" w:sz="8" w:space="0" w:color="auto"/>
            </w:tcBorders>
          </w:tcPr>
          <w:p w14:paraId="0DE9DA4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tcPr>
          <w:p w14:paraId="5F6717E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10CD16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Race</w:t>
            </w:r>
          </w:p>
        </w:tc>
        <w:tc>
          <w:tcPr>
            <w:tcW w:w="3261" w:type="dxa"/>
            <w:gridSpan w:val="3"/>
            <w:tcBorders>
              <w:top w:val="nil"/>
              <w:left w:val="single" w:sz="8" w:space="0" w:color="auto"/>
              <w:bottom w:val="single" w:sz="8" w:space="0" w:color="auto"/>
              <w:right w:val="single" w:sz="8" w:space="0" w:color="auto"/>
            </w:tcBorders>
          </w:tcPr>
          <w:p w14:paraId="33CA707A" w14:textId="77777777" w:rsidR="00955EF4" w:rsidRPr="00E94821" w:rsidRDefault="00955EF4" w:rsidP="00955EF4">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p>
          <w:p w14:paraId="7849CF29" w14:textId="77777777" w:rsidR="00BA0AA1" w:rsidRPr="00E94821" w:rsidRDefault="00955EF4" w:rsidP="00955EF4">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1, 2, 3, 4, 5</w:t>
            </w:r>
          </w:p>
        </w:tc>
      </w:tr>
      <w:tr w:rsidR="00BA0AA1" w:rsidRPr="00E94821" w14:paraId="08DD88E6"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689489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260-30-50-50</w:t>
            </w:r>
          </w:p>
        </w:tc>
        <w:tc>
          <w:tcPr>
            <w:tcW w:w="567" w:type="dxa"/>
            <w:tcBorders>
              <w:top w:val="single" w:sz="8" w:space="0" w:color="auto"/>
              <w:left w:val="nil"/>
              <w:bottom w:val="single" w:sz="8" w:space="0" w:color="auto"/>
              <w:right w:val="single" w:sz="8" w:space="0" w:color="auto"/>
            </w:tcBorders>
          </w:tcPr>
          <w:p w14:paraId="7BB2960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H5</w:t>
            </w:r>
          </w:p>
        </w:tc>
        <w:tc>
          <w:tcPr>
            <w:tcW w:w="658" w:type="dxa"/>
            <w:tcBorders>
              <w:top w:val="nil"/>
              <w:left w:val="single" w:sz="8" w:space="0" w:color="auto"/>
              <w:bottom w:val="single" w:sz="8" w:space="0" w:color="auto"/>
              <w:right w:val="single" w:sz="8" w:space="0" w:color="auto"/>
            </w:tcBorders>
          </w:tcPr>
          <w:p w14:paraId="0D328E3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tcPr>
          <w:p w14:paraId="6785CD2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31D66A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Hepatic Insufficiency</w:t>
            </w:r>
          </w:p>
        </w:tc>
        <w:tc>
          <w:tcPr>
            <w:tcW w:w="3261" w:type="dxa"/>
            <w:gridSpan w:val="3"/>
            <w:tcBorders>
              <w:top w:val="nil"/>
              <w:left w:val="single" w:sz="8" w:space="0" w:color="auto"/>
              <w:bottom w:val="single" w:sz="8" w:space="0" w:color="auto"/>
              <w:right w:val="single" w:sz="8" w:space="0" w:color="auto"/>
            </w:tcBorders>
          </w:tcPr>
          <w:p w14:paraId="69F8FC8C" w14:textId="77777777" w:rsidR="00955EF4" w:rsidRPr="00E94821" w:rsidRDefault="00955EF4" w:rsidP="00955EF4">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p>
          <w:p w14:paraId="0FFD70D0" w14:textId="77777777" w:rsidR="00BA0AA1" w:rsidRPr="00E94821" w:rsidRDefault="00955EF4" w:rsidP="00955EF4">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1, 2, 3, 4, 5</w:t>
            </w:r>
          </w:p>
        </w:tc>
      </w:tr>
      <w:tr w:rsidR="00BA0AA1" w:rsidRPr="00E94821" w14:paraId="220C3D0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5D98EE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260-30-50-60</w:t>
            </w:r>
          </w:p>
        </w:tc>
        <w:tc>
          <w:tcPr>
            <w:tcW w:w="567" w:type="dxa"/>
            <w:tcBorders>
              <w:top w:val="single" w:sz="8" w:space="0" w:color="auto"/>
              <w:left w:val="nil"/>
              <w:bottom w:val="single" w:sz="8" w:space="0" w:color="auto"/>
              <w:right w:val="single" w:sz="8" w:space="0" w:color="auto"/>
            </w:tcBorders>
          </w:tcPr>
          <w:p w14:paraId="764C52B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H5</w:t>
            </w:r>
          </w:p>
        </w:tc>
        <w:tc>
          <w:tcPr>
            <w:tcW w:w="658" w:type="dxa"/>
            <w:tcBorders>
              <w:top w:val="nil"/>
              <w:left w:val="single" w:sz="8" w:space="0" w:color="auto"/>
              <w:bottom w:val="single" w:sz="8" w:space="0" w:color="auto"/>
              <w:right w:val="single" w:sz="8" w:space="0" w:color="auto"/>
            </w:tcBorders>
          </w:tcPr>
          <w:p w14:paraId="690D262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tcPr>
          <w:p w14:paraId="387E1FC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9950AA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Renal Insufficiency</w:t>
            </w:r>
          </w:p>
        </w:tc>
        <w:tc>
          <w:tcPr>
            <w:tcW w:w="3261" w:type="dxa"/>
            <w:gridSpan w:val="3"/>
            <w:tcBorders>
              <w:top w:val="nil"/>
              <w:left w:val="single" w:sz="8" w:space="0" w:color="auto"/>
              <w:bottom w:val="single" w:sz="8" w:space="0" w:color="auto"/>
              <w:right w:val="single" w:sz="8" w:space="0" w:color="auto"/>
            </w:tcBorders>
          </w:tcPr>
          <w:p w14:paraId="45C76757" w14:textId="77777777" w:rsidR="00955EF4" w:rsidRPr="00E94821" w:rsidRDefault="00955EF4" w:rsidP="00955EF4">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p>
          <w:p w14:paraId="0DD43BF1" w14:textId="77777777" w:rsidR="00BA0AA1" w:rsidRPr="00E94821" w:rsidRDefault="00955EF4" w:rsidP="00955EF4">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1, 2, 3, 4, 5</w:t>
            </w:r>
          </w:p>
        </w:tc>
      </w:tr>
      <w:tr w:rsidR="00BA0AA1" w:rsidRPr="00E94821" w14:paraId="573CDCB2"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A8E236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260-30-50-70</w:t>
            </w:r>
          </w:p>
        </w:tc>
        <w:tc>
          <w:tcPr>
            <w:tcW w:w="567" w:type="dxa"/>
            <w:tcBorders>
              <w:top w:val="single" w:sz="8" w:space="0" w:color="auto"/>
              <w:left w:val="nil"/>
              <w:bottom w:val="single" w:sz="8" w:space="0" w:color="auto"/>
              <w:right w:val="single" w:sz="8" w:space="0" w:color="auto"/>
            </w:tcBorders>
          </w:tcPr>
          <w:p w14:paraId="49F071B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H5</w:t>
            </w:r>
          </w:p>
        </w:tc>
        <w:tc>
          <w:tcPr>
            <w:tcW w:w="658" w:type="dxa"/>
            <w:tcBorders>
              <w:top w:val="nil"/>
              <w:left w:val="single" w:sz="8" w:space="0" w:color="auto"/>
              <w:bottom w:val="single" w:sz="8" w:space="0" w:color="auto"/>
              <w:right w:val="single" w:sz="8" w:space="0" w:color="auto"/>
            </w:tcBorders>
          </w:tcPr>
          <w:p w14:paraId="28486BA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tcPr>
          <w:p w14:paraId="7D55BEA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D7FEB3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Genetic Polymorphism</w:t>
            </w:r>
          </w:p>
        </w:tc>
        <w:tc>
          <w:tcPr>
            <w:tcW w:w="3261" w:type="dxa"/>
            <w:gridSpan w:val="3"/>
            <w:tcBorders>
              <w:top w:val="nil"/>
              <w:left w:val="single" w:sz="8" w:space="0" w:color="auto"/>
              <w:bottom w:val="single" w:sz="8" w:space="0" w:color="auto"/>
              <w:right w:val="single" w:sz="8" w:space="0" w:color="auto"/>
            </w:tcBorders>
          </w:tcPr>
          <w:p w14:paraId="0F6FF2E7" w14:textId="77777777" w:rsidR="00955EF4" w:rsidRPr="00E94821" w:rsidRDefault="00955EF4" w:rsidP="00955EF4">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Only applicable to: </w:t>
            </w:r>
          </w:p>
          <w:p w14:paraId="54C651CC" w14:textId="77777777" w:rsidR="00BA0AA1" w:rsidRPr="00E94821" w:rsidRDefault="00955EF4" w:rsidP="00955EF4">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1, 2, 3, 4, 5</w:t>
            </w:r>
          </w:p>
        </w:tc>
      </w:tr>
      <w:tr w:rsidR="00BA0AA1" w:rsidRPr="00E94821" w14:paraId="44BA0642"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54EB6D7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260-30-70</w:t>
            </w:r>
          </w:p>
        </w:tc>
        <w:tc>
          <w:tcPr>
            <w:tcW w:w="567" w:type="dxa"/>
            <w:tcBorders>
              <w:top w:val="single" w:sz="8" w:space="0" w:color="auto"/>
              <w:left w:val="nil"/>
              <w:bottom w:val="single" w:sz="8" w:space="0" w:color="auto"/>
              <w:right w:val="single" w:sz="8" w:space="0" w:color="auto"/>
            </w:tcBorders>
          </w:tcPr>
          <w:p w14:paraId="66D3F933"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6D0BFA7B"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0:n</w:t>
            </w:r>
          </w:p>
        </w:tc>
        <w:tc>
          <w:tcPr>
            <w:tcW w:w="720" w:type="dxa"/>
            <w:gridSpan w:val="2"/>
            <w:tcBorders>
              <w:top w:val="nil"/>
              <w:left w:val="single" w:sz="8" w:space="0" w:color="auto"/>
              <w:bottom w:val="single" w:sz="8" w:space="0" w:color="auto"/>
              <w:right w:val="single" w:sz="8" w:space="0" w:color="auto"/>
            </w:tcBorders>
          </w:tcPr>
          <w:p w14:paraId="7F954288"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1C26535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Elimination</w:t>
            </w:r>
          </w:p>
        </w:tc>
        <w:tc>
          <w:tcPr>
            <w:tcW w:w="3261" w:type="dxa"/>
            <w:gridSpan w:val="3"/>
            <w:tcBorders>
              <w:top w:val="nil"/>
              <w:left w:val="single" w:sz="8" w:space="0" w:color="auto"/>
              <w:bottom w:val="single" w:sz="8" w:space="0" w:color="auto"/>
              <w:right w:val="single" w:sz="8" w:space="0" w:color="auto"/>
            </w:tcBorders>
          </w:tcPr>
          <w:p w14:paraId="05590FA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43DCB95A"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F8ED93C"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260-40</w:t>
            </w:r>
          </w:p>
        </w:tc>
        <w:tc>
          <w:tcPr>
            <w:tcW w:w="567" w:type="dxa"/>
            <w:tcBorders>
              <w:top w:val="single" w:sz="8" w:space="0" w:color="auto"/>
              <w:left w:val="nil"/>
              <w:bottom w:val="single" w:sz="8" w:space="0" w:color="auto"/>
              <w:right w:val="single" w:sz="8" w:space="0" w:color="auto"/>
            </w:tcBorders>
          </w:tcPr>
          <w:p w14:paraId="1630A2AC"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2DD6C1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63886C65"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03B347D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Duration of Effect</w:t>
            </w:r>
          </w:p>
        </w:tc>
        <w:tc>
          <w:tcPr>
            <w:tcW w:w="3261" w:type="dxa"/>
            <w:gridSpan w:val="3"/>
            <w:tcBorders>
              <w:top w:val="nil"/>
              <w:left w:val="single" w:sz="8" w:space="0" w:color="auto"/>
              <w:bottom w:val="single" w:sz="8" w:space="0" w:color="auto"/>
              <w:right w:val="single" w:sz="8" w:space="0" w:color="auto"/>
            </w:tcBorders>
          </w:tcPr>
          <w:p w14:paraId="0FD6F0B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5</w:t>
            </w:r>
          </w:p>
        </w:tc>
      </w:tr>
      <w:tr w:rsidR="00BA0AA1" w:rsidRPr="00E94821" w14:paraId="1530A012"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5BF7FA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560</w:t>
            </w:r>
          </w:p>
        </w:tc>
        <w:tc>
          <w:tcPr>
            <w:tcW w:w="567" w:type="dxa"/>
            <w:tcBorders>
              <w:top w:val="single" w:sz="8" w:space="0" w:color="auto"/>
              <w:left w:val="nil"/>
              <w:bottom w:val="single" w:sz="8" w:space="0" w:color="auto"/>
              <w:right w:val="single" w:sz="8" w:space="0" w:color="auto"/>
            </w:tcBorders>
          </w:tcPr>
          <w:p w14:paraId="1E8FCD0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0DB87BD4"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79732D0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529394E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Radiation Dosimetry</w:t>
            </w:r>
          </w:p>
        </w:tc>
        <w:tc>
          <w:tcPr>
            <w:tcW w:w="3261" w:type="dxa"/>
            <w:gridSpan w:val="3"/>
            <w:tcBorders>
              <w:top w:val="nil"/>
              <w:left w:val="single" w:sz="8" w:space="0" w:color="auto"/>
              <w:bottom w:val="single" w:sz="8" w:space="0" w:color="auto"/>
              <w:right w:val="single" w:sz="8" w:space="0" w:color="auto"/>
            </w:tcBorders>
          </w:tcPr>
          <w:p w14:paraId="02C330B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4</w:t>
            </w:r>
            <w:r w:rsidR="00883394" w:rsidRPr="00E94821">
              <w:rPr>
                <w:rFonts w:ascii="Times New Roman" w:eastAsia="Times New Roman" w:hAnsi="Times New Roman" w:cs="Times New Roman"/>
                <w:color w:val="000000"/>
                <w:szCs w:val="24"/>
                <w:lang w:val="en-CA" w:eastAsia="en-CA"/>
              </w:rPr>
              <w:t>, 9</w:t>
            </w:r>
          </w:p>
        </w:tc>
      </w:tr>
      <w:tr w:rsidR="00BA0AA1" w:rsidRPr="00E94821" w14:paraId="27A50E53"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5797FE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270</w:t>
            </w:r>
          </w:p>
        </w:tc>
        <w:tc>
          <w:tcPr>
            <w:tcW w:w="567" w:type="dxa"/>
            <w:tcBorders>
              <w:top w:val="single" w:sz="8" w:space="0" w:color="auto"/>
              <w:left w:val="nil"/>
              <w:bottom w:val="single" w:sz="8" w:space="0" w:color="auto"/>
              <w:right w:val="single" w:sz="8" w:space="0" w:color="auto"/>
            </w:tcBorders>
          </w:tcPr>
          <w:p w14:paraId="212B7AB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1C10474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378B457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74F585F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Storage And Stability</w:t>
            </w:r>
          </w:p>
        </w:tc>
        <w:tc>
          <w:tcPr>
            <w:tcW w:w="3261" w:type="dxa"/>
            <w:gridSpan w:val="3"/>
            <w:tcBorders>
              <w:top w:val="nil"/>
              <w:left w:val="single" w:sz="8" w:space="0" w:color="auto"/>
              <w:bottom w:val="single" w:sz="8" w:space="0" w:color="auto"/>
              <w:right w:val="single" w:sz="8" w:space="0" w:color="auto"/>
            </w:tcBorders>
          </w:tcPr>
          <w:p w14:paraId="0A20CEAA"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A0D1C33"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223535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280</w:t>
            </w:r>
          </w:p>
        </w:tc>
        <w:tc>
          <w:tcPr>
            <w:tcW w:w="567" w:type="dxa"/>
            <w:tcBorders>
              <w:top w:val="single" w:sz="8" w:space="0" w:color="auto"/>
              <w:left w:val="nil"/>
              <w:bottom w:val="single" w:sz="8" w:space="0" w:color="auto"/>
              <w:right w:val="single" w:sz="8" w:space="0" w:color="auto"/>
            </w:tcBorders>
          </w:tcPr>
          <w:p w14:paraId="20409AC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697F89C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5CD5B04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0CD92A0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Special Handling Instructions</w:t>
            </w:r>
          </w:p>
        </w:tc>
        <w:tc>
          <w:tcPr>
            <w:tcW w:w="3261" w:type="dxa"/>
            <w:gridSpan w:val="3"/>
            <w:tcBorders>
              <w:top w:val="nil"/>
              <w:left w:val="single" w:sz="8" w:space="0" w:color="auto"/>
              <w:bottom w:val="single" w:sz="8" w:space="0" w:color="auto"/>
              <w:right w:val="single" w:sz="8" w:space="0" w:color="auto"/>
            </w:tcBorders>
          </w:tcPr>
          <w:p w14:paraId="022D2C67"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70C69C70" w14:textId="77777777" w:rsidTr="00DE1BE0">
        <w:trPr>
          <w:trHeight w:val="387"/>
        </w:trPr>
        <w:tc>
          <w:tcPr>
            <w:tcW w:w="1276" w:type="dxa"/>
            <w:gridSpan w:val="2"/>
            <w:tcBorders>
              <w:top w:val="single" w:sz="8" w:space="0" w:color="auto"/>
              <w:left w:val="single" w:sz="8" w:space="0" w:color="auto"/>
              <w:bottom w:val="single" w:sz="8" w:space="0" w:color="auto"/>
              <w:right w:val="single" w:sz="8" w:space="0" w:color="auto"/>
            </w:tcBorders>
          </w:tcPr>
          <w:p w14:paraId="03FF8D8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290</w:t>
            </w:r>
          </w:p>
        </w:tc>
        <w:tc>
          <w:tcPr>
            <w:tcW w:w="567" w:type="dxa"/>
            <w:tcBorders>
              <w:top w:val="single" w:sz="8" w:space="0" w:color="auto"/>
              <w:left w:val="nil"/>
              <w:bottom w:val="single" w:sz="8" w:space="0" w:color="auto"/>
              <w:right w:val="single" w:sz="8" w:space="0" w:color="auto"/>
            </w:tcBorders>
          </w:tcPr>
          <w:p w14:paraId="7DE5129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5807EF1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436B5DE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08FD608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Dosage Forms, Composition And Packaging</w:t>
            </w:r>
          </w:p>
        </w:tc>
        <w:tc>
          <w:tcPr>
            <w:tcW w:w="3261" w:type="dxa"/>
            <w:gridSpan w:val="3"/>
            <w:tcBorders>
              <w:top w:val="nil"/>
              <w:left w:val="single" w:sz="8" w:space="0" w:color="auto"/>
              <w:bottom w:val="single" w:sz="8" w:space="0" w:color="auto"/>
              <w:right w:val="single" w:sz="8" w:space="0" w:color="auto"/>
            </w:tcBorders>
          </w:tcPr>
          <w:p w14:paraId="7B6BC73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6CA6BE3"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E6C608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30</w:t>
            </w:r>
          </w:p>
        </w:tc>
        <w:tc>
          <w:tcPr>
            <w:tcW w:w="567" w:type="dxa"/>
            <w:tcBorders>
              <w:top w:val="single" w:sz="8" w:space="0" w:color="auto"/>
              <w:left w:val="nil"/>
              <w:bottom w:val="single" w:sz="8" w:space="0" w:color="auto"/>
              <w:right w:val="single" w:sz="8" w:space="0" w:color="auto"/>
            </w:tcBorders>
          </w:tcPr>
          <w:p w14:paraId="6EBF43C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H1</w:t>
            </w:r>
          </w:p>
        </w:tc>
        <w:tc>
          <w:tcPr>
            <w:tcW w:w="658" w:type="dxa"/>
            <w:tcBorders>
              <w:top w:val="nil"/>
              <w:left w:val="single" w:sz="8" w:space="0" w:color="auto"/>
              <w:bottom w:val="single" w:sz="8" w:space="0" w:color="auto"/>
              <w:right w:val="single" w:sz="8" w:space="0" w:color="auto"/>
            </w:tcBorders>
          </w:tcPr>
          <w:p w14:paraId="3A97058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4EBAD6F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70D4B46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Part II: Scientific Information</w:t>
            </w:r>
          </w:p>
        </w:tc>
        <w:tc>
          <w:tcPr>
            <w:tcW w:w="3261" w:type="dxa"/>
            <w:gridSpan w:val="3"/>
            <w:tcBorders>
              <w:top w:val="nil"/>
              <w:left w:val="single" w:sz="8" w:space="0" w:color="auto"/>
              <w:bottom w:val="single" w:sz="8" w:space="0" w:color="auto"/>
              <w:right w:val="single" w:sz="8" w:space="0" w:color="auto"/>
            </w:tcBorders>
          </w:tcPr>
          <w:p w14:paraId="2B1A30A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4E09153"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E99B3C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300</w:t>
            </w:r>
          </w:p>
        </w:tc>
        <w:tc>
          <w:tcPr>
            <w:tcW w:w="567" w:type="dxa"/>
            <w:tcBorders>
              <w:top w:val="single" w:sz="8" w:space="0" w:color="auto"/>
              <w:left w:val="nil"/>
              <w:bottom w:val="single" w:sz="8" w:space="0" w:color="auto"/>
              <w:right w:val="single" w:sz="8" w:space="0" w:color="auto"/>
            </w:tcBorders>
          </w:tcPr>
          <w:p w14:paraId="29931B6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0B903D0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3781146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6DF7658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Pharmaceutical Information</w:t>
            </w:r>
          </w:p>
        </w:tc>
        <w:tc>
          <w:tcPr>
            <w:tcW w:w="3261" w:type="dxa"/>
            <w:gridSpan w:val="3"/>
            <w:tcBorders>
              <w:top w:val="nil"/>
              <w:left w:val="single" w:sz="8" w:space="0" w:color="auto"/>
              <w:bottom w:val="single" w:sz="8" w:space="0" w:color="auto"/>
              <w:right w:val="single" w:sz="8" w:space="0" w:color="auto"/>
            </w:tcBorders>
          </w:tcPr>
          <w:p w14:paraId="46FE4D1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6E69262"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5633DD71"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300-10</w:t>
            </w:r>
          </w:p>
        </w:tc>
        <w:tc>
          <w:tcPr>
            <w:tcW w:w="567" w:type="dxa"/>
            <w:tcBorders>
              <w:top w:val="single" w:sz="8" w:space="0" w:color="auto"/>
              <w:left w:val="nil"/>
              <w:bottom w:val="single" w:sz="8" w:space="0" w:color="auto"/>
              <w:right w:val="single" w:sz="8" w:space="0" w:color="auto"/>
            </w:tcBorders>
          </w:tcPr>
          <w:p w14:paraId="1EC30C0C"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H3</w:t>
            </w:r>
          </w:p>
        </w:tc>
        <w:tc>
          <w:tcPr>
            <w:tcW w:w="658" w:type="dxa"/>
            <w:tcBorders>
              <w:top w:val="nil"/>
              <w:left w:val="single" w:sz="8" w:space="0" w:color="auto"/>
              <w:bottom w:val="single" w:sz="8" w:space="0" w:color="auto"/>
              <w:right w:val="single" w:sz="8" w:space="0" w:color="auto"/>
            </w:tcBorders>
          </w:tcPr>
          <w:p w14:paraId="3BB1F397"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1:n</w:t>
            </w:r>
          </w:p>
        </w:tc>
        <w:tc>
          <w:tcPr>
            <w:tcW w:w="720" w:type="dxa"/>
            <w:gridSpan w:val="2"/>
            <w:tcBorders>
              <w:top w:val="nil"/>
              <w:left w:val="single" w:sz="8" w:space="0" w:color="auto"/>
              <w:bottom w:val="single" w:sz="8" w:space="0" w:color="auto"/>
              <w:right w:val="single" w:sz="8" w:space="0" w:color="auto"/>
            </w:tcBorders>
          </w:tcPr>
          <w:p w14:paraId="34DAA96B"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43A2453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Drug Substance</w:t>
            </w:r>
          </w:p>
        </w:tc>
        <w:tc>
          <w:tcPr>
            <w:tcW w:w="3261" w:type="dxa"/>
            <w:gridSpan w:val="3"/>
            <w:tcBorders>
              <w:top w:val="nil"/>
              <w:left w:val="single" w:sz="8" w:space="0" w:color="auto"/>
              <w:bottom w:val="single" w:sz="8" w:space="0" w:color="auto"/>
              <w:right w:val="single" w:sz="8" w:space="0" w:color="auto"/>
            </w:tcBorders>
          </w:tcPr>
          <w:p w14:paraId="4347070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2EC0CDB"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68A7B77"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300-10-10</w:t>
            </w:r>
          </w:p>
        </w:tc>
        <w:tc>
          <w:tcPr>
            <w:tcW w:w="567" w:type="dxa"/>
            <w:tcBorders>
              <w:top w:val="single" w:sz="8" w:space="0" w:color="auto"/>
              <w:left w:val="nil"/>
              <w:bottom w:val="single" w:sz="8" w:space="0" w:color="auto"/>
              <w:right w:val="single" w:sz="8" w:space="0" w:color="auto"/>
            </w:tcBorders>
          </w:tcPr>
          <w:p w14:paraId="29AF511C"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H4</w:t>
            </w:r>
          </w:p>
        </w:tc>
        <w:tc>
          <w:tcPr>
            <w:tcW w:w="658" w:type="dxa"/>
            <w:tcBorders>
              <w:top w:val="nil"/>
              <w:left w:val="single" w:sz="8" w:space="0" w:color="auto"/>
              <w:bottom w:val="single" w:sz="8" w:space="0" w:color="auto"/>
              <w:right w:val="single" w:sz="8" w:space="0" w:color="auto"/>
            </w:tcBorders>
          </w:tcPr>
          <w:p w14:paraId="45C7609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1:n</w:t>
            </w:r>
          </w:p>
        </w:tc>
        <w:tc>
          <w:tcPr>
            <w:tcW w:w="720" w:type="dxa"/>
            <w:gridSpan w:val="2"/>
            <w:tcBorders>
              <w:top w:val="nil"/>
              <w:left w:val="single" w:sz="8" w:space="0" w:color="auto"/>
              <w:bottom w:val="single" w:sz="8" w:space="0" w:color="auto"/>
              <w:right w:val="single" w:sz="8" w:space="0" w:color="auto"/>
            </w:tcBorders>
          </w:tcPr>
          <w:p w14:paraId="0CD123E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4E5BEED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Proper Name</w:t>
            </w:r>
          </w:p>
        </w:tc>
        <w:tc>
          <w:tcPr>
            <w:tcW w:w="3261" w:type="dxa"/>
            <w:gridSpan w:val="3"/>
            <w:tcBorders>
              <w:top w:val="nil"/>
              <w:left w:val="single" w:sz="8" w:space="0" w:color="auto"/>
              <w:bottom w:val="single" w:sz="8" w:space="0" w:color="auto"/>
              <w:right w:val="single" w:sz="8" w:space="0" w:color="auto"/>
            </w:tcBorders>
          </w:tcPr>
          <w:p w14:paraId="37E7CE8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7FA94C5A"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4B5FD4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300-10-20</w:t>
            </w:r>
          </w:p>
        </w:tc>
        <w:tc>
          <w:tcPr>
            <w:tcW w:w="567" w:type="dxa"/>
            <w:tcBorders>
              <w:top w:val="single" w:sz="8" w:space="0" w:color="auto"/>
              <w:left w:val="nil"/>
              <w:bottom w:val="single" w:sz="8" w:space="0" w:color="auto"/>
              <w:right w:val="single" w:sz="8" w:space="0" w:color="auto"/>
            </w:tcBorders>
          </w:tcPr>
          <w:p w14:paraId="14C29730"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H4</w:t>
            </w:r>
          </w:p>
        </w:tc>
        <w:tc>
          <w:tcPr>
            <w:tcW w:w="658" w:type="dxa"/>
            <w:tcBorders>
              <w:top w:val="nil"/>
              <w:left w:val="single" w:sz="8" w:space="0" w:color="auto"/>
              <w:bottom w:val="single" w:sz="8" w:space="0" w:color="auto"/>
              <w:right w:val="single" w:sz="8" w:space="0" w:color="auto"/>
            </w:tcBorders>
          </w:tcPr>
          <w:p w14:paraId="082ED2B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0756C53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26D8D029"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Chemical Name</w:t>
            </w:r>
          </w:p>
        </w:tc>
        <w:tc>
          <w:tcPr>
            <w:tcW w:w="3261" w:type="dxa"/>
            <w:gridSpan w:val="3"/>
            <w:tcBorders>
              <w:top w:val="nil"/>
              <w:left w:val="single" w:sz="8" w:space="0" w:color="auto"/>
              <w:bottom w:val="single" w:sz="8" w:space="0" w:color="auto"/>
              <w:right w:val="single" w:sz="8" w:space="0" w:color="auto"/>
            </w:tcBorders>
          </w:tcPr>
          <w:p w14:paraId="66B66E10"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B1A759B"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CE3122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300-10-30</w:t>
            </w:r>
          </w:p>
        </w:tc>
        <w:tc>
          <w:tcPr>
            <w:tcW w:w="567" w:type="dxa"/>
            <w:tcBorders>
              <w:top w:val="single" w:sz="8" w:space="0" w:color="auto"/>
              <w:left w:val="nil"/>
              <w:bottom w:val="single" w:sz="8" w:space="0" w:color="auto"/>
              <w:right w:val="single" w:sz="8" w:space="0" w:color="auto"/>
            </w:tcBorders>
          </w:tcPr>
          <w:p w14:paraId="4E3C4CF1"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H4</w:t>
            </w:r>
          </w:p>
        </w:tc>
        <w:tc>
          <w:tcPr>
            <w:tcW w:w="658" w:type="dxa"/>
            <w:tcBorders>
              <w:top w:val="nil"/>
              <w:left w:val="single" w:sz="8" w:space="0" w:color="auto"/>
              <w:bottom w:val="single" w:sz="8" w:space="0" w:color="auto"/>
              <w:right w:val="single" w:sz="8" w:space="0" w:color="auto"/>
            </w:tcBorders>
          </w:tcPr>
          <w:p w14:paraId="7A608D2B"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65149FBB"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6340C58A"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Molecular Formula And Molecular Mass</w:t>
            </w:r>
          </w:p>
        </w:tc>
        <w:tc>
          <w:tcPr>
            <w:tcW w:w="3261" w:type="dxa"/>
            <w:gridSpan w:val="3"/>
            <w:tcBorders>
              <w:top w:val="nil"/>
              <w:left w:val="single" w:sz="8" w:space="0" w:color="auto"/>
              <w:bottom w:val="single" w:sz="8" w:space="0" w:color="auto"/>
              <w:right w:val="single" w:sz="8" w:space="0" w:color="auto"/>
            </w:tcBorders>
          </w:tcPr>
          <w:p w14:paraId="46E71B98"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3509C5A"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11E778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lastRenderedPageBreak/>
              <w:t>300-10-40</w:t>
            </w:r>
          </w:p>
        </w:tc>
        <w:tc>
          <w:tcPr>
            <w:tcW w:w="567" w:type="dxa"/>
            <w:tcBorders>
              <w:top w:val="single" w:sz="8" w:space="0" w:color="auto"/>
              <w:left w:val="nil"/>
              <w:bottom w:val="single" w:sz="8" w:space="0" w:color="auto"/>
              <w:right w:val="single" w:sz="8" w:space="0" w:color="auto"/>
            </w:tcBorders>
          </w:tcPr>
          <w:p w14:paraId="78DD378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H4</w:t>
            </w:r>
          </w:p>
        </w:tc>
        <w:tc>
          <w:tcPr>
            <w:tcW w:w="658" w:type="dxa"/>
            <w:tcBorders>
              <w:top w:val="nil"/>
              <w:left w:val="single" w:sz="8" w:space="0" w:color="auto"/>
              <w:bottom w:val="single" w:sz="8" w:space="0" w:color="auto"/>
              <w:right w:val="single" w:sz="8" w:space="0" w:color="auto"/>
            </w:tcBorders>
          </w:tcPr>
          <w:p w14:paraId="59A952E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4FDE156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15E7CDB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 xml:space="preserve">Structural formula, including relative and absolute stereochemistry </w:t>
            </w:r>
          </w:p>
        </w:tc>
        <w:tc>
          <w:tcPr>
            <w:tcW w:w="3261" w:type="dxa"/>
            <w:gridSpan w:val="3"/>
            <w:tcBorders>
              <w:top w:val="nil"/>
              <w:left w:val="single" w:sz="8" w:space="0" w:color="auto"/>
              <w:bottom w:val="single" w:sz="8" w:space="0" w:color="auto"/>
              <w:right w:val="single" w:sz="8" w:space="0" w:color="auto"/>
            </w:tcBorders>
          </w:tcPr>
          <w:p w14:paraId="78CB88EB"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29A995C6"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68B01A3"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300-10-50</w:t>
            </w:r>
          </w:p>
        </w:tc>
        <w:tc>
          <w:tcPr>
            <w:tcW w:w="567" w:type="dxa"/>
            <w:tcBorders>
              <w:top w:val="single" w:sz="8" w:space="0" w:color="auto"/>
              <w:left w:val="nil"/>
              <w:bottom w:val="single" w:sz="8" w:space="0" w:color="auto"/>
              <w:right w:val="single" w:sz="8" w:space="0" w:color="auto"/>
            </w:tcBorders>
          </w:tcPr>
          <w:p w14:paraId="0DCA94FF"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H4</w:t>
            </w:r>
          </w:p>
        </w:tc>
        <w:tc>
          <w:tcPr>
            <w:tcW w:w="658" w:type="dxa"/>
            <w:tcBorders>
              <w:top w:val="nil"/>
              <w:left w:val="single" w:sz="8" w:space="0" w:color="auto"/>
              <w:bottom w:val="single" w:sz="8" w:space="0" w:color="auto"/>
              <w:right w:val="single" w:sz="8" w:space="0" w:color="auto"/>
            </w:tcBorders>
          </w:tcPr>
          <w:p w14:paraId="2FC2B8C1"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5C368DD7"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33EC671E"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Physicochemical Properties</w:t>
            </w:r>
          </w:p>
        </w:tc>
        <w:tc>
          <w:tcPr>
            <w:tcW w:w="3261" w:type="dxa"/>
            <w:gridSpan w:val="3"/>
            <w:tcBorders>
              <w:top w:val="nil"/>
              <w:left w:val="single" w:sz="8" w:space="0" w:color="auto"/>
              <w:bottom w:val="single" w:sz="8" w:space="0" w:color="auto"/>
              <w:right w:val="single" w:sz="8" w:space="0" w:color="auto"/>
            </w:tcBorders>
          </w:tcPr>
          <w:p w14:paraId="0F3CC6F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FB8EF9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9E38E91"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300-20</w:t>
            </w:r>
          </w:p>
        </w:tc>
        <w:tc>
          <w:tcPr>
            <w:tcW w:w="567" w:type="dxa"/>
            <w:tcBorders>
              <w:top w:val="single" w:sz="8" w:space="0" w:color="auto"/>
              <w:left w:val="nil"/>
              <w:bottom w:val="single" w:sz="8" w:space="0" w:color="auto"/>
              <w:right w:val="single" w:sz="8" w:space="0" w:color="auto"/>
            </w:tcBorders>
          </w:tcPr>
          <w:p w14:paraId="59E12F02"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H2</w:t>
            </w:r>
          </w:p>
        </w:tc>
        <w:tc>
          <w:tcPr>
            <w:tcW w:w="658" w:type="dxa"/>
            <w:tcBorders>
              <w:top w:val="nil"/>
              <w:left w:val="single" w:sz="8" w:space="0" w:color="auto"/>
              <w:bottom w:val="single" w:sz="8" w:space="0" w:color="auto"/>
              <w:right w:val="single" w:sz="8" w:space="0" w:color="auto"/>
            </w:tcBorders>
          </w:tcPr>
          <w:p w14:paraId="2ED553DE"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48FF33F4"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0178FC59"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Product Characteristics</w:t>
            </w:r>
          </w:p>
        </w:tc>
        <w:tc>
          <w:tcPr>
            <w:tcW w:w="3261" w:type="dxa"/>
            <w:gridSpan w:val="3"/>
            <w:tcBorders>
              <w:top w:val="nil"/>
              <w:left w:val="single" w:sz="8" w:space="0" w:color="auto"/>
              <w:bottom w:val="single" w:sz="8" w:space="0" w:color="auto"/>
              <w:right w:val="single" w:sz="8" w:space="0" w:color="auto"/>
            </w:tcBorders>
          </w:tcPr>
          <w:p w14:paraId="19759A9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4, 5, 9, 10</w:t>
            </w:r>
          </w:p>
        </w:tc>
      </w:tr>
      <w:tr w:rsidR="00BA0AA1" w:rsidRPr="00E94821" w14:paraId="55B96FD5"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4CC83E9"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300-30</w:t>
            </w:r>
          </w:p>
        </w:tc>
        <w:tc>
          <w:tcPr>
            <w:tcW w:w="567" w:type="dxa"/>
            <w:tcBorders>
              <w:top w:val="single" w:sz="8" w:space="0" w:color="auto"/>
              <w:left w:val="nil"/>
              <w:bottom w:val="single" w:sz="8" w:space="0" w:color="auto"/>
              <w:right w:val="single" w:sz="8" w:space="0" w:color="auto"/>
            </w:tcBorders>
          </w:tcPr>
          <w:p w14:paraId="34ED29CF"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H3</w:t>
            </w:r>
          </w:p>
        </w:tc>
        <w:tc>
          <w:tcPr>
            <w:tcW w:w="658" w:type="dxa"/>
            <w:tcBorders>
              <w:top w:val="nil"/>
              <w:left w:val="single" w:sz="8" w:space="0" w:color="auto"/>
              <w:bottom w:val="single" w:sz="8" w:space="0" w:color="auto"/>
              <w:right w:val="single" w:sz="8" w:space="0" w:color="auto"/>
            </w:tcBorders>
          </w:tcPr>
          <w:p w14:paraId="0969AB77"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35E3AFB9"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7AD92E96"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Viral Inactivation</w:t>
            </w:r>
          </w:p>
        </w:tc>
        <w:tc>
          <w:tcPr>
            <w:tcW w:w="3261" w:type="dxa"/>
            <w:gridSpan w:val="3"/>
            <w:tcBorders>
              <w:top w:val="nil"/>
              <w:left w:val="single" w:sz="8" w:space="0" w:color="auto"/>
              <w:bottom w:val="single" w:sz="8" w:space="0" w:color="auto"/>
              <w:right w:val="single" w:sz="8" w:space="0" w:color="auto"/>
            </w:tcBorders>
          </w:tcPr>
          <w:p w14:paraId="78DD1D4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5, 10</w:t>
            </w:r>
          </w:p>
        </w:tc>
      </w:tr>
      <w:tr w:rsidR="00BA0AA1" w:rsidRPr="00E94821" w14:paraId="6336D6E2"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604110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310</w:t>
            </w:r>
          </w:p>
        </w:tc>
        <w:tc>
          <w:tcPr>
            <w:tcW w:w="567" w:type="dxa"/>
            <w:tcBorders>
              <w:top w:val="single" w:sz="8" w:space="0" w:color="auto"/>
              <w:left w:val="nil"/>
              <w:bottom w:val="single" w:sz="8" w:space="0" w:color="auto"/>
              <w:right w:val="single" w:sz="8" w:space="0" w:color="auto"/>
            </w:tcBorders>
          </w:tcPr>
          <w:p w14:paraId="250DFA6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244D3357"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40B7613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619D8F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Clinical Trials</w:t>
            </w:r>
          </w:p>
        </w:tc>
        <w:tc>
          <w:tcPr>
            <w:tcW w:w="3261" w:type="dxa"/>
            <w:gridSpan w:val="3"/>
            <w:tcBorders>
              <w:top w:val="nil"/>
              <w:left w:val="single" w:sz="8" w:space="0" w:color="auto"/>
              <w:bottom w:val="single" w:sz="8" w:space="0" w:color="auto"/>
              <w:right w:val="single" w:sz="8" w:space="0" w:color="auto"/>
            </w:tcBorders>
          </w:tcPr>
          <w:p w14:paraId="38A669D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64850651"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9DE996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310-10</w:t>
            </w:r>
          </w:p>
        </w:tc>
        <w:tc>
          <w:tcPr>
            <w:tcW w:w="567" w:type="dxa"/>
            <w:tcBorders>
              <w:top w:val="single" w:sz="8" w:space="0" w:color="auto"/>
              <w:left w:val="nil"/>
              <w:bottom w:val="single" w:sz="8" w:space="0" w:color="auto"/>
              <w:right w:val="single" w:sz="8" w:space="0" w:color="auto"/>
            </w:tcBorders>
          </w:tcPr>
          <w:p w14:paraId="7BAF130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67ABA62"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0:1</w:t>
            </w:r>
          </w:p>
        </w:tc>
        <w:tc>
          <w:tcPr>
            <w:tcW w:w="720" w:type="dxa"/>
            <w:gridSpan w:val="2"/>
            <w:tcBorders>
              <w:top w:val="nil"/>
              <w:left w:val="single" w:sz="8" w:space="0" w:color="auto"/>
              <w:bottom w:val="single" w:sz="8" w:space="0" w:color="auto"/>
              <w:right w:val="single" w:sz="8" w:space="0" w:color="auto"/>
            </w:tcBorders>
          </w:tcPr>
          <w:p w14:paraId="2D4D015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7E3A3CB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 xml:space="preserve">Efficacy and Safety Studies  </w:t>
            </w:r>
          </w:p>
        </w:tc>
        <w:tc>
          <w:tcPr>
            <w:tcW w:w="3261" w:type="dxa"/>
            <w:gridSpan w:val="3"/>
            <w:tcBorders>
              <w:top w:val="nil"/>
              <w:left w:val="single" w:sz="8" w:space="0" w:color="auto"/>
              <w:bottom w:val="single" w:sz="8" w:space="0" w:color="auto"/>
              <w:right w:val="single" w:sz="8" w:space="0" w:color="auto"/>
            </w:tcBorders>
          </w:tcPr>
          <w:p w14:paraId="1B3893A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5AA7DF9"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5E50486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310-10-10</w:t>
            </w:r>
          </w:p>
        </w:tc>
        <w:tc>
          <w:tcPr>
            <w:tcW w:w="567" w:type="dxa"/>
            <w:tcBorders>
              <w:top w:val="single" w:sz="8" w:space="0" w:color="auto"/>
              <w:left w:val="nil"/>
              <w:bottom w:val="single" w:sz="8" w:space="0" w:color="auto"/>
              <w:right w:val="single" w:sz="8" w:space="0" w:color="auto"/>
            </w:tcBorders>
          </w:tcPr>
          <w:p w14:paraId="48F6CF1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3F72A0BC"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0:1</w:t>
            </w:r>
          </w:p>
        </w:tc>
        <w:tc>
          <w:tcPr>
            <w:tcW w:w="720" w:type="dxa"/>
            <w:gridSpan w:val="2"/>
            <w:tcBorders>
              <w:top w:val="nil"/>
              <w:left w:val="single" w:sz="8" w:space="0" w:color="auto"/>
              <w:bottom w:val="single" w:sz="8" w:space="0" w:color="auto"/>
              <w:right w:val="single" w:sz="8" w:space="0" w:color="auto"/>
            </w:tcBorders>
          </w:tcPr>
          <w:p w14:paraId="2B8D12C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E173FC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Study Demographics And Trial Design</w:t>
            </w:r>
          </w:p>
        </w:tc>
        <w:tc>
          <w:tcPr>
            <w:tcW w:w="3261" w:type="dxa"/>
            <w:gridSpan w:val="3"/>
            <w:tcBorders>
              <w:top w:val="nil"/>
              <w:left w:val="single" w:sz="8" w:space="0" w:color="auto"/>
              <w:bottom w:val="single" w:sz="8" w:space="0" w:color="auto"/>
              <w:right w:val="single" w:sz="8" w:space="0" w:color="auto"/>
            </w:tcBorders>
          </w:tcPr>
          <w:p w14:paraId="3CF59D90"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CC38B9C"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8AF791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310-10-20</w:t>
            </w:r>
          </w:p>
        </w:tc>
        <w:tc>
          <w:tcPr>
            <w:tcW w:w="567" w:type="dxa"/>
            <w:tcBorders>
              <w:top w:val="single" w:sz="8" w:space="0" w:color="auto"/>
              <w:left w:val="nil"/>
              <w:bottom w:val="single" w:sz="8" w:space="0" w:color="auto"/>
              <w:right w:val="single" w:sz="8" w:space="0" w:color="auto"/>
            </w:tcBorders>
          </w:tcPr>
          <w:p w14:paraId="2EC4898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H4</w:t>
            </w:r>
          </w:p>
        </w:tc>
        <w:tc>
          <w:tcPr>
            <w:tcW w:w="658" w:type="dxa"/>
            <w:tcBorders>
              <w:top w:val="nil"/>
              <w:left w:val="single" w:sz="8" w:space="0" w:color="auto"/>
              <w:bottom w:val="single" w:sz="8" w:space="0" w:color="auto"/>
              <w:right w:val="single" w:sz="8" w:space="0" w:color="auto"/>
            </w:tcBorders>
          </w:tcPr>
          <w:p w14:paraId="44DD89D0"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0:1</w:t>
            </w:r>
          </w:p>
        </w:tc>
        <w:tc>
          <w:tcPr>
            <w:tcW w:w="720" w:type="dxa"/>
            <w:gridSpan w:val="2"/>
            <w:tcBorders>
              <w:top w:val="nil"/>
              <w:left w:val="single" w:sz="8" w:space="0" w:color="auto"/>
              <w:bottom w:val="single" w:sz="8" w:space="0" w:color="auto"/>
              <w:right w:val="single" w:sz="8" w:space="0" w:color="auto"/>
            </w:tcBorders>
          </w:tcPr>
          <w:p w14:paraId="01FCD51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B88B09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Study Results</w:t>
            </w:r>
          </w:p>
        </w:tc>
        <w:tc>
          <w:tcPr>
            <w:tcW w:w="3261" w:type="dxa"/>
            <w:gridSpan w:val="3"/>
            <w:tcBorders>
              <w:top w:val="nil"/>
              <w:left w:val="single" w:sz="8" w:space="0" w:color="auto"/>
              <w:bottom w:val="single" w:sz="8" w:space="0" w:color="auto"/>
              <w:right w:val="single" w:sz="8" w:space="0" w:color="auto"/>
            </w:tcBorders>
          </w:tcPr>
          <w:p w14:paraId="25EBA91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59152B5A"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54CFC3D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310-20</w:t>
            </w:r>
          </w:p>
        </w:tc>
        <w:tc>
          <w:tcPr>
            <w:tcW w:w="567" w:type="dxa"/>
            <w:tcBorders>
              <w:top w:val="single" w:sz="8" w:space="0" w:color="auto"/>
              <w:left w:val="nil"/>
              <w:bottom w:val="single" w:sz="8" w:space="0" w:color="auto"/>
              <w:right w:val="single" w:sz="8" w:space="0" w:color="auto"/>
            </w:tcBorders>
          </w:tcPr>
          <w:p w14:paraId="4199566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29500A4"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0:1</w:t>
            </w:r>
          </w:p>
        </w:tc>
        <w:tc>
          <w:tcPr>
            <w:tcW w:w="720" w:type="dxa"/>
            <w:gridSpan w:val="2"/>
            <w:tcBorders>
              <w:top w:val="nil"/>
              <w:left w:val="single" w:sz="8" w:space="0" w:color="auto"/>
              <w:bottom w:val="single" w:sz="8" w:space="0" w:color="auto"/>
              <w:right w:val="single" w:sz="8" w:space="0" w:color="auto"/>
            </w:tcBorders>
          </w:tcPr>
          <w:p w14:paraId="19466F2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3E22909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Pivotal Comparative Bioavailability Studies</w:t>
            </w:r>
          </w:p>
        </w:tc>
        <w:tc>
          <w:tcPr>
            <w:tcW w:w="3261" w:type="dxa"/>
            <w:gridSpan w:val="3"/>
            <w:tcBorders>
              <w:top w:val="nil"/>
              <w:left w:val="single" w:sz="8" w:space="0" w:color="auto"/>
              <w:bottom w:val="single" w:sz="8" w:space="0" w:color="auto"/>
              <w:right w:val="single" w:sz="8" w:space="0" w:color="auto"/>
            </w:tcBorders>
          </w:tcPr>
          <w:p w14:paraId="4F10F85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0E87BBF1"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C2D098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320</w:t>
            </w:r>
          </w:p>
        </w:tc>
        <w:tc>
          <w:tcPr>
            <w:tcW w:w="567" w:type="dxa"/>
            <w:tcBorders>
              <w:top w:val="single" w:sz="8" w:space="0" w:color="auto"/>
              <w:left w:val="nil"/>
              <w:bottom w:val="single" w:sz="8" w:space="0" w:color="auto"/>
              <w:right w:val="single" w:sz="8" w:space="0" w:color="auto"/>
            </w:tcBorders>
          </w:tcPr>
          <w:p w14:paraId="06D3D7E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080EEB4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3F63B56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6F33821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Detailed Pharmacology</w:t>
            </w:r>
          </w:p>
        </w:tc>
        <w:tc>
          <w:tcPr>
            <w:tcW w:w="3261" w:type="dxa"/>
            <w:gridSpan w:val="3"/>
            <w:tcBorders>
              <w:top w:val="nil"/>
              <w:left w:val="single" w:sz="8" w:space="0" w:color="auto"/>
              <w:bottom w:val="single" w:sz="8" w:space="0" w:color="auto"/>
              <w:right w:val="single" w:sz="8" w:space="0" w:color="auto"/>
            </w:tcBorders>
          </w:tcPr>
          <w:p w14:paraId="2611A8D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61696001"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841D2F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330</w:t>
            </w:r>
          </w:p>
        </w:tc>
        <w:tc>
          <w:tcPr>
            <w:tcW w:w="567" w:type="dxa"/>
            <w:tcBorders>
              <w:top w:val="single" w:sz="8" w:space="0" w:color="auto"/>
              <w:left w:val="nil"/>
              <w:bottom w:val="single" w:sz="8" w:space="0" w:color="auto"/>
              <w:right w:val="single" w:sz="8" w:space="0" w:color="auto"/>
            </w:tcBorders>
          </w:tcPr>
          <w:p w14:paraId="6047DD7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400923B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39ABB70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0B99BDC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Microbiology</w:t>
            </w:r>
          </w:p>
        </w:tc>
        <w:tc>
          <w:tcPr>
            <w:tcW w:w="3261" w:type="dxa"/>
            <w:gridSpan w:val="3"/>
            <w:tcBorders>
              <w:top w:val="nil"/>
              <w:left w:val="single" w:sz="8" w:space="0" w:color="auto"/>
              <w:bottom w:val="single" w:sz="8" w:space="0" w:color="auto"/>
              <w:right w:val="single" w:sz="8" w:space="0" w:color="auto"/>
            </w:tcBorders>
          </w:tcPr>
          <w:p w14:paraId="2411FED1" w14:textId="77777777" w:rsidR="00BA0AA1" w:rsidRPr="00E94821" w:rsidRDefault="00883394"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2A31C795"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294FC8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340</w:t>
            </w:r>
          </w:p>
        </w:tc>
        <w:tc>
          <w:tcPr>
            <w:tcW w:w="567" w:type="dxa"/>
            <w:tcBorders>
              <w:top w:val="single" w:sz="8" w:space="0" w:color="auto"/>
              <w:left w:val="nil"/>
              <w:bottom w:val="single" w:sz="8" w:space="0" w:color="auto"/>
              <w:right w:val="single" w:sz="8" w:space="0" w:color="auto"/>
            </w:tcBorders>
          </w:tcPr>
          <w:p w14:paraId="48A88BA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0503546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6BC8A94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0C1246A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Toxicology</w:t>
            </w:r>
          </w:p>
        </w:tc>
        <w:tc>
          <w:tcPr>
            <w:tcW w:w="3261" w:type="dxa"/>
            <w:gridSpan w:val="3"/>
            <w:tcBorders>
              <w:top w:val="nil"/>
              <w:left w:val="single" w:sz="8" w:space="0" w:color="auto"/>
              <w:bottom w:val="single" w:sz="8" w:space="0" w:color="auto"/>
              <w:right w:val="single" w:sz="8" w:space="0" w:color="auto"/>
            </w:tcBorders>
          </w:tcPr>
          <w:p w14:paraId="342C7FD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09251DED"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52C25C7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350</w:t>
            </w:r>
          </w:p>
        </w:tc>
        <w:tc>
          <w:tcPr>
            <w:tcW w:w="567" w:type="dxa"/>
            <w:tcBorders>
              <w:top w:val="single" w:sz="8" w:space="0" w:color="auto"/>
              <w:left w:val="nil"/>
              <w:bottom w:val="single" w:sz="8" w:space="0" w:color="auto"/>
              <w:right w:val="single" w:sz="8" w:space="0" w:color="auto"/>
            </w:tcBorders>
          </w:tcPr>
          <w:p w14:paraId="056344E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4C57712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519C4B6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740528F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References</w:t>
            </w:r>
          </w:p>
        </w:tc>
        <w:tc>
          <w:tcPr>
            <w:tcW w:w="3261" w:type="dxa"/>
            <w:gridSpan w:val="3"/>
            <w:tcBorders>
              <w:top w:val="nil"/>
              <w:left w:val="single" w:sz="8" w:space="0" w:color="auto"/>
              <w:bottom w:val="single" w:sz="8" w:space="0" w:color="auto"/>
              <w:right w:val="single" w:sz="8" w:space="0" w:color="auto"/>
            </w:tcBorders>
          </w:tcPr>
          <w:p w14:paraId="0500C22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4CAF4165"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FF9B2B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590</w:t>
            </w:r>
          </w:p>
        </w:tc>
        <w:tc>
          <w:tcPr>
            <w:tcW w:w="567" w:type="dxa"/>
            <w:tcBorders>
              <w:top w:val="single" w:sz="8" w:space="0" w:color="auto"/>
              <w:left w:val="nil"/>
              <w:bottom w:val="single" w:sz="8" w:space="0" w:color="auto"/>
              <w:right w:val="single" w:sz="8" w:space="0" w:color="auto"/>
            </w:tcBorders>
          </w:tcPr>
          <w:p w14:paraId="5949D100"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FE3C197"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5F86C0D4"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4FA0725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Non-clinical Toxicology</w:t>
            </w:r>
          </w:p>
        </w:tc>
        <w:tc>
          <w:tcPr>
            <w:tcW w:w="3261" w:type="dxa"/>
            <w:gridSpan w:val="3"/>
            <w:tcBorders>
              <w:top w:val="nil"/>
              <w:left w:val="single" w:sz="8" w:space="0" w:color="auto"/>
              <w:bottom w:val="single" w:sz="8" w:space="0" w:color="auto"/>
              <w:right w:val="single" w:sz="8" w:space="0" w:color="auto"/>
            </w:tcBorders>
          </w:tcPr>
          <w:p w14:paraId="594F279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10D1045F"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7A6CA29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600</w:t>
            </w:r>
          </w:p>
        </w:tc>
        <w:tc>
          <w:tcPr>
            <w:tcW w:w="567" w:type="dxa"/>
            <w:tcBorders>
              <w:top w:val="single" w:sz="8" w:space="0" w:color="auto"/>
              <w:left w:val="nil"/>
              <w:bottom w:val="single" w:sz="8" w:space="0" w:color="auto"/>
              <w:right w:val="single" w:sz="8" w:space="0" w:color="auto"/>
            </w:tcBorders>
          </w:tcPr>
          <w:p w14:paraId="34A6986E"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6328D7F"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0:1</w:t>
            </w:r>
          </w:p>
        </w:tc>
        <w:tc>
          <w:tcPr>
            <w:tcW w:w="720" w:type="dxa"/>
            <w:gridSpan w:val="2"/>
            <w:tcBorders>
              <w:top w:val="nil"/>
              <w:left w:val="single" w:sz="8" w:space="0" w:color="auto"/>
              <w:bottom w:val="single" w:sz="8" w:space="0" w:color="auto"/>
              <w:right w:val="single" w:sz="8" w:space="0" w:color="auto"/>
            </w:tcBorders>
          </w:tcPr>
          <w:p w14:paraId="0C6B43AA"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0A0F946C"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Supporting Product Monographs</w:t>
            </w:r>
          </w:p>
        </w:tc>
        <w:tc>
          <w:tcPr>
            <w:tcW w:w="3261" w:type="dxa"/>
            <w:gridSpan w:val="3"/>
            <w:tcBorders>
              <w:top w:val="nil"/>
              <w:left w:val="single" w:sz="8" w:space="0" w:color="auto"/>
              <w:bottom w:val="single" w:sz="8" w:space="0" w:color="auto"/>
              <w:right w:val="single" w:sz="8" w:space="0" w:color="auto"/>
            </w:tcBorders>
          </w:tcPr>
          <w:p w14:paraId="12BDA78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4DD6AD11"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DA15C9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40</w:t>
            </w:r>
          </w:p>
        </w:tc>
        <w:tc>
          <w:tcPr>
            <w:tcW w:w="567" w:type="dxa"/>
            <w:tcBorders>
              <w:top w:val="single" w:sz="8" w:space="0" w:color="auto"/>
              <w:left w:val="nil"/>
              <w:bottom w:val="single" w:sz="8" w:space="0" w:color="auto"/>
              <w:right w:val="single" w:sz="8" w:space="0" w:color="auto"/>
            </w:tcBorders>
          </w:tcPr>
          <w:p w14:paraId="72691F6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H1</w:t>
            </w:r>
          </w:p>
        </w:tc>
        <w:tc>
          <w:tcPr>
            <w:tcW w:w="658" w:type="dxa"/>
            <w:tcBorders>
              <w:top w:val="nil"/>
              <w:left w:val="single" w:sz="8" w:space="0" w:color="auto"/>
              <w:bottom w:val="single" w:sz="8" w:space="0" w:color="auto"/>
              <w:right w:val="single" w:sz="8" w:space="0" w:color="auto"/>
            </w:tcBorders>
          </w:tcPr>
          <w:p w14:paraId="45E5E45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1:n</w:t>
            </w:r>
          </w:p>
        </w:tc>
        <w:tc>
          <w:tcPr>
            <w:tcW w:w="720" w:type="dxa"/>
            <w:gridSpan w:val="2"/>
            <w:tcBorders>
              <w:top w:val="nil"/>
              <w:left w:val="single" w:sz="8" w:space="0" w:color="auto"/>
              <w:bottom w:val="single" w:sz="8" w:space="0" w:color="auto"/>
              <w:right w:val="single" w:sz="8" w:space="0" w:color="auto"/>
            </w:tcBorders>
          </w:tcPr>
          <w:p w14:paraId="1F75D39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0644317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Part III: Consumer Information</w:t>
            </w:r>
          </w:p>
        </w:tc>
        <w:tc>
          <w:tcPr>
            <w:tcW w:w="3261" w:type="dxa"/>
            <w:gridSpan w:val="3"/>
            <w:tcBorders>
              <w:top w:val="nil"/>
              <w:left w:val="single" w:sz="8" w:space="0" w:color="auto"/>
              <w:bottom w:val="single" w:sz="8" w:space="0" w:color="auto"/>
              <w:right w:val="single" w:sz="8" w:space="0" w:color="auto"/>
            </w:tcBorders>
          </w:tcPr>
          <w:p w14:paraId="012A4646"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43457597"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FBA438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480</w:t>
            </w:r>
          </w:p>
        </w:tc>
        <w:tc>
          <w:tcPr>
            <w:tcW w:w="567" w:type="dxa"/>
            <w:tcBorders>
              <w:top w:val="single" w:sz="8" w:space="0" w:color="auto"/>
              <w:left w:val="nil"/>
              <w:bottom w:val="single" w:sz="8" w:space="0" w:color="auto"/>
              <w:right w:val="single" w:sz="8" w:space="0" w:color="auto"/>
            </w:tcBorders>
          </w:tcPr>
          <w:p w14:paraId="67BCD1D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N/A</w:t>
            </w:r>
          </w:p>
        </w:tc>
        <w:tc>
          <w:tcPr>
            <w:tcW w:w="658" w:type="dxa"/>
            <w:tcBorders>
              <w:top w:val="nil"/>
              <w:left w:val="single" w:sz="8" w:space="0" w:color="auto"/>
              <w:bottom w:val="single" w:sz="8" w:space="0" w:color="auto"/>
              <w:right w:val="single" w:sz="8" w:space="0" w:color="auto"/>
            </w:tcBorders>
          </w:tcPr>
          <w:p w14:paraId="51CA98A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644FAC1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5F8AC62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General</w:t>
            </w:r>
          </w:p>
        </w:tc>
        <w:tc>
          <w:tcPr>
            <w:tcW w:w="3261" w:type="dxa"/>
            <w:gridSpan w:val="3"/>
            <w:tcBorders>
              <w:top w:val="nil"/>
              <w:left w:val="single" w:sz="8" w:space="0" w:color="auto"/>
              <w:bottom w:val="single" w:sz="8" w:space="0" w:color="auto"/>
              <w:right w:val="single" w:sz="8" w:space="0" w:color="auto"/>
            </w:tcBorders>
          </w:tcPr>
          <w:p w14:paraId="69DFA18C"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39AAAC42"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5ABCF3C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490</w:t>
            </w:r>
          </w:p>
        </w:tc>
        <w:tc>
          <w:tcPr>
            <w:tcW w:w="567" w:type="dxa"/>
            <w:tcBorders>
              <w:top w:val="single" w:sz="8" w:space="0" w:color="auto"/>
              <w:left w:val="nil"/>
              <w:bottom w:val="single" w:sz="8" w:space="0" w:color="auto"/>
              <w:right w:val="single" w:sz="8" w:space="0" w:color="auto"/>
            </w:tcBorders>
          </w:tcPr>
          <w:p w14:paraId="1DDFFB0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34AEBD3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2E9E009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7E893BE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Opening Disclaimer</w:t>
            </w:r>
          </w:p>
        </w:tc>
        <w:tc>
          <w:tcPr>
            <w:tcW w:w="3261" w:type="dxa"/>
            <w:gridSpan w:val="3"/>
            <w:tcBorders>
              <w:top w:val="nil"/>
              <w:left w:val="single" w:sz="8" w:space="0" w:color="auto"/>
              <w:bottom w:val="single" w:sz="8" w:space="0" w:color="auto"/>
              <w:right w:val="single" w:sz="8" w:space="0" w:color="auto"/>
            </w:tcBorders>
          </w:tcPr>
          <w:p w14:paraId="71CBFCB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None</w:t>
            </w:r>
          </w:p>
        </w:tc>
      </w:tr>
      <w:tr w:rsidR="00BA0AA1" w:rsidRPr="00E94821" w14:paraId="1069F151"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39F273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w:t>
            </w:r>
          </w:p>
        </w:tc>
        <w:tc>
          <w:tcPr>
            <w:tcW w:w="567" w:type="dxa"/>
            <w:tcBorders>
              <w:top w:val="single" w:sz="8" w:space="0" w:color="auto"/>
              <w:left w:val="nil"/>
              <w:bottom w:val="single" w:sz="8" w:space="0" w:color="auto"/>
              <w:right w:val="single" w:sz="8" w:space="0" w:color="auto"/>
            </w:tcBorders>
          </w:tcPr>
          <w:p w14:paraId="6BB0F8A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F40AA1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6EC9F27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467D5C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About This Medication</w:t>
            </w:r>
          </w:p>
        </w:tc>
        <w:tc>
          <w:tcPr>
            <w:tcW w:w="3261" w:type="dxa"/>
            <w:gridSpan w:val="3"/>
            <w:tcBorders>
              <w:top w:val="nil"/>
              <w:left w:val="single" w:sz="8" w:space="0" w:color="auto"/>
              <w:bottom w:val="single" w:sz="8" w:space="0" w:color="auto"/>
              <w:right w:val="single" w:sz="8" w:space="0" w:color="auto"/>
            </w:tcBorders>
          </w:tcPr>
          <w:p w14:paraId="2E80708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None</w:t>
            </w:r>
          </w:p>
        </w:tc>
      </w:tr>
      <w:tr w:rsidR="00BA0AA1" w:rsidRPr="00E94821" w14:paraId="58AEA15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B5B7715" w14:textId="77777777" w:rsidR="00BA0AA1" w:rsidRPr="00E94821" w:rsidRDefault="00BA0AA1" w:rsidP="00D930B5">
            <w:pPr>
              <w:rPr>
                <w:rFonts w:ascii="Times New Roman" w:eastAsia="Times New Roman" w:hAnsi="Times New Roman" w:cs="Times New Roman"/>
                <w:color w:val="000000"/>
                <w:szCs w:val="24"/>
                <w:lang w:val="en-CA" w:eastAsia="en-CA"/>
              </w:rPr>
            </w:pPr>
            <w:bookmarkStart w:id="1024" w:name="_Hlk503534723"/>
            <w:r w:rsidRPr="00E94821">
              <w:rPr>
                <w:rFonts w:ascii="Times New Roman" w:eastAsia="Times New Roman" w:hAnsi="Times New Roman" w:cs="Times New Roman"/>
                <w:color w:val="000000"/>
                <w:szCs w:val="24"/>
                <w:lang w:val="en-CA" w:eastAsia="en-CA"/>
              </w:rPr>
              <w:t>360-10</w:t>
            </w:r>
          </w:p>
        </w:tc>
        <w:tc>
          <w:tcPr>
            <w:tcW w:w="567" w:type="dxa"/>
            <w:tcBorders>
              <w:top w:val="single" w:sz="8" w:space="0" w:color="auto"/>
              <w:left w:val="nil"/>
              <w:bottom w:val="single" w:sz="8" w:space="0" w:color="auto"/>
              <w:right w:val="single" w:sz="8" w:space="0" w:color="auto"/>
            </w:tcBorders>
          </w:tcPr>
          <w:p w14:paraId="0EF4457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C1A6C41"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2CB7DB0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245A2DC1" w14:textId="0939704D"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What The Medication Is Used For</w:t>
            </w:r>
          </w:p>
        </w:tc>
        <w:tc>
          <w:tcPr>
            <w:tcW w:w="3261" w:type="dxa"/>
            <w:gridSpan w:val="3"/>
            <w:tcBorders>
              <w:top w:val="nil"/>
              <w:left w:val="single" w:sz="8" w:space="0" w:color="auto"/>
              <w:bottom w:val="single" w:sz="8" w:space="0" w:color="auto"/>
              <w:right w:val="single" w:sz="8" w:space="0" w:color="auto"/>
            </w:tcBorders>
          </w:tcPr>
          <w:p w14:paraId="3299FDE9" w14:textId="6E50A444" w:rsidR="00BA0AA1" w:rsidRPr="00E94821" w:rsidRDefault="002C0CC2"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52C4C4CF"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E7094A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360-20</w:t>
            </w:r>
          </w:p>
        </w:tc>
        <w:tc>
          <w:tcPr>
            <w:tcW w:w="567" w:type="dxa"/>
            <w:tcBorders>
              <w:top w:val="single" w:sz="8" w:space="0" w:color="auto"/>
              <w:left w:val="nil"/>
              <w:bottom w:val="single" w:sz="8" w:space="0" w:color="auto"/>
              <w:right w:val="single" w:sz="8" w:space="0" w:color="auto"/>
            </w:tcBorders>
          </w:tcPr>
          <w:p w14:paraId="00044CF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008BE2D"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2A748B2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40B57D2" w14:textId="66B36381"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What It Does</w:t>
            </w:r>
          </w:p>
        </w:tc>
        <w:tc>
          <w:tcPr>
            <w:tcW w:w="3261" w:type="dxa"/>
            <w:gridSpan w:val="3"/>
            <w:tcBorders>
              <w:top w:val="nil"/>
              <w:left w:val="single" w:sz="8" w:space="0" w:color="auto"/>
              <w:bottom w:val="single" w:sz="8" w:space="0" w:color="auto"/>
              <w:right w:val="single" w:sz="8" w:space="0" w:color="auto"/>
            </w:tcBorders>
          </w:tcPr>
          <w:p w14:paraId="5234E868" w14:textId="0DABF055"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3A0430EA"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1BF09A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360-30</w:t>
            </w:r>
          </w:p>
        </w:tc>
        <w:tc>
          <w:tcPr>
            <w:tcW w:w="567" w:type="dxa"/>
            <w:tcBorders>
              <w:top w:val="single" w:sz="8" w:space="0" w:color="auto"/>
              <w:left w:val="nil"/>
              <w:bottom w:val="single" w:sz="8" w:space="0" w:color="auto"/>
              <w:right w:val="single" w:sz="8" w:space="0" w:color="auto"/>
            </w:tcBorders>
          </w:tcPr>
          <w:p w14:paraId="78E2E87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3FD2D65"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12C3417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67B2B6B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When It Should Not Be Used</w:t>
            </w:r>
          </w:p>
        </w:tc>
        <w:tc>
          <w:tcPr>
            <w:tcW w:w="3261" w:type="dxa"/>
            <w:gridSpan w:val="3"/>
            <w:tcBorders>
              <w:top w:val="nil"/>
              <w:left w:val="single" w:sz="8" w:space="0" w:color="auto"/>
              <w:bottom w:val="single" w:sz="8" w:space="0" w:color="auto"/>
              <w:right w:val="single" w:sz="8" w:space="0" w:color="auto"/>
            </w:tcBorders>
          </w:tcPr>
          <w:p w14:paraId="4E1941F5" w14:textId="7683909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6FF049F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DD563D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360-40</w:t>
            </w:r>
          </w:p>
        </w:tc>
        <w:tc>
          <w:tcPr>
            <w:tcW w:w="567" w:type="dxa"/>
            <w:tcBorders>
              <w:top w:val="single" w:sz="8" w:space="0" w:color="auto"/>
              <w:left w:val="nil"/>
              <w:bottom w:val="single" w:sz="8" w:space="0" w:color="auto"/>
              <w:right w:val="single" w:sz="8" w:space="0" w:color="auto"/>
            </w:tcBorders>
          </w:tcPr>
          <w:p w14:paraId="0E63F8F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C53B922"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22F2222C"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3E15BD23" w14:textId="1DB8A1AC"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What The Medicinal Ingredient Is</w:t>
            </w:r>
          </w:p>
        </w:tc>
        <w:tc>
          <w:tcPr>
            <w:tcW w:w="3261" w:type="dxa"/>
            <w:gridSpan w:val="3"/>
            <w:tcBorders>
              <w:top w:val="nil"/>
              <w:left w:val="single" w:sz="8" w:space="0" w:color="auto"/>
              <w:bottom w:val="single" w:sz="8" w:space="0" w:color="auto"/>
              <w:right w:val="single" w:sz="8" w:space="0" w:color="auto"/>
            </w:tcBorders>
          </w:tcPr>
          <w:p w14:paraId="6305C8AC" w14:textId="316ADEC8"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bookmarkStart w:id="1025" w:name="_GoBack"/>
            <w:bookmarkEnd w:id="1025"/>
          </w:p>
        </w:tc>
      </w:tr>
      <w:tr w:rsidR="00BA0AA1" w:rsidRPr="00E94821" w14:paraId="1D716CE5" w14:textId="77777777" w:rsidTr="00DE1BE0">
        <w:trPr>
          <w:trHeight w:val="376"/>
        </w:trPr>
        <w:tc>
          <w:tcPr>
            <w:tcW w:w="1276" w:type="dxa"/>
            <w:gridSpan w:val="2"/>
            <w:tcBorders>
              <w:top w:val="single" w:sz="8" w:space="0" w:color="auto"/>
              <w:left w:val="single" w:sz="8" w:space="0" w:color="auto"/>
              <w:bottom w:val="single" w:sz="8" w:space="0" w:color="auto"/>
              <w:right w:val="single" w:sz="8" w:space="0" w:color="auto"/>
            </w:tcBorders>
          </w:tcPr>
          <w:p w14:paraId="7052A6FA"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lastRenderedPageBreak/>
              <w:t>360-50</w:t>
            </w:r>
          </w:p>
        </w:tc>
        <w:tc>
          <w:tcPr>
            <w:tcW w:w="567" w:type="dxa"/>
            <w:tcBorders>
              <w:top w:val="single" w:sz="8" w:space="0" w:color="auto"/>
              <w:left w:val="nil"/>
              <w:bottom w:val="single" w:sz="8" w:space="0" w:color="auto"/>
              <w:right w:val="single" w:sz="8" w:space="0" w:color="auto"/>
            </w:tcBorders>
          </w:tcPr>
          <w:p w14:paraId="2DDCB6A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75761C3"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3E4E2173"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66607A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What The Important Nonmedicinal Ingredients Are</w:t>
            </w:r>
          </w:p>
        </w:tc>
        <w:tc>
          <w:tcPr>
            <w:tcW w:w="3261" w:type="dxa"/>
            <w:gridSpan w:val="3"/>
            <w:tcBorders>
              <w:top w:val="nil"/>
              <w:left w:val="single" w:sz="8" w:space="0" w:color="auto"/>
              <w:bottom w:val="single" w:sz="8" w:space="0" w:color="auto"/>
              <w:right w:val="single" w:sz="8" w:space="0" w:color="auto"/>
            </w:tcBorders>
          </w:tcPr>
          <w:p w14:paraId="23415BF4" w14:textId="602BA82B"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76F85E27"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36B4B1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360-60</w:t>
            </w:r>
          </w:p>
        </w:tc>
        <w:tc>
          <w:tcPr>
            <w:tcW w:w="567" w:type="dxa"/>
            <w:tcBorders>
              <w:top w:val="single" w:sz="8" w:space="0" w:color="auto"/>
              <w:left w:val="nil"/>
              <w:bottom w:val="single" w:sz="8" w:space="0" w:color="auto"/>
              <w:right w:val="single" w:sz="8" w:space="0" w:color="auto"/>
            </w:tcBorders>
          </w:tcPr>
          <w:p w14:paraId="662C3FD1"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A9910F0"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6D2BA31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3E1DD798" w14:textId="70224E9E"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What Dosage Forms It Comes In</w:t>
            </w:r>
          </w:p>
        </w:tc>
        <w:tc>
          <w:tcPr>
            <w:tcW w:w="3261" w:type="dxa"/>
            <w:gridSpan w:val="3"/>
            <w:tcBorders>
              <w:top w:val="nil"/>
              <w:left w:val="single" w:sz="8" w:space="0" w:color="auto"/>
              <w:bottom w:val="single" w:sz="8" w:space="0" w:color="auto"/>
              <w:right w:val="single" w:sz="8" w:space="0" w:color="auto"/>
            </w:tcBorders>
          </w:tcPr>
          <w:p w14:paraId="19E4BB76" w14:textId="46B3D6DA"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6D47C661"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140F887"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360-70</w:t>
            </w:r>
          </w:p>
        </w:tc>
        <w:tc>
          <w:tcPr>
            <w:tcW w:w="567" w:type="dxa"/>
            <w:tcBorders>
              <w:top w:val="single" w:sz="8" w:space="0" w:color="auto"/>
              <w:left w:val="nil"/>
              <w:bottom w:val="single" w:sz="8" w:space="0" w:color="auto"/>
              <w:right w:val="single" w:sz="8" w:space="0" w:color="auto"/>
            </w:tcBorders>
          </w:tcPr>
          <w:p w14:paraId="248B1E5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81804DE"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1C7F6588"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5E66E4AD"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What is &lt;Brand name&gt; used for?</w:t>
            </w:r>
          </w:p>
        </w:tc>
        <w:tc>
          <w:tcPr>
            <w:tcW w:w="3261" w:type="dxa"/>
            <w:gridSpan w:val="3"/>
            <w:tcBorders>
              <w:top w:val="nil"/>
              <w:left w:val="single" w:sz="8" w:space="0" w:color="auto"/>
              <w:bottom w:val="single" w:sz="8" w:space="0" w:color="auto"/>
              <w:right w:val="single" w:sz="8" w:space="0" w:color="auto"/>
            </w:tcBorders>
          </w:tcPr>
          <w:p w14:paraId="2C5FAB9F" w14:textId="4DE6DD6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68E985B2"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75926C5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360-80</w:t>
            </w:r>
          </w:p>
        </w:tc>
        <w:tc>
          <w:tcPr>
            <w:tcW w:w="567" w:type="dxa"/>
            <w:tcBorders>
              <w:top w:val="single" w:sz="8" w:space="0" w:color="auto"/>
              <w:left w:val="nil"/>
              <w:bottom w:val="single" w:sz="8" w:space="0" w:color="auto"/>
              <w:right w:val="single" w:sz="8" w:space="0" w:color="auto"/>
            </w:tcBorders>
          </w:tcPr>
          <w:p w14:paraId="0D538EF1"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99F69B9"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53A7C48F"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662C806F"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How does &lt;Brand name&gt; work?</w:t>
            </w:r>
          </w:p>
        </w:tc>
        <w:tc>
          <w:tcPr>
            <w:tcW w:w="3261" w:type="dxa"/>
            <w:gridSpan w:val="3"/>
            <w:tcBorders>
              <w:top w:val="nil"/>
              <w:left w:val="single" w:sz="8" w:space="0" w:color="auto"/>
              <w:bottom w:val="single" w:sz="8" w:space="0" w:color="auto"/>
              <w:right w:val="single" w:sz="8" w:space="0" w:color="auto"/>
            </w:tcBorders>
          </w:tcPr>
          <w:p w14:paraId="5447FE09" w14:textId="254C636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4DC03BC9"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1BAE31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360-90</w:t>
            </w:r>
          </w:p>
        </w:tc>
        <w:tc>
          <w:tcPr>
            <w:tcW w:w="567" w:type="dxa"/>
            <w:tcBorders>
              <w:top w:val="single" w:sz="8" w:space="0" w:color="auto"/>
              <w:left w:val="nil"/>
              <w:bottom w:val="single" w:sz="8" w:space="0" w:color="auto"/>
              <w:right w:val="single" w:sz="8" w:space="0" w:color="auto"/>
            </w:tcBorders>
          </w:tcPr>
          <w:p w14:paraId="59A7CD7D"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15831B37"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61B7C88C"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62958C35"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What are the ingredients in &lt;Brand name&gt;?</w:t>
            </w:r>
          </w:p>
        </w:tc>
        <w:tc>
          <w:tcPr>
            <w:tcW w:w="3261" w:type="dxa"/>
            <w:gridSpan w:val="3"/>
            <w:tcBorders>
              <w:top w:val="nil"/>
              <w:left w:val="single" w:sz="8" w:space="0" w:color="auto"/>
              <w:bottom w:val="single" w:sz="8" w:space="0" w:color="auto"/>
              <w:right w:val="single" w:sz="8" w:space="0" w:color="auto"/>
            </w:tcBorders>
          </w:tcPr>
          <w:p w14:paraId="1E30B5EE" w14:textId="2D1C9103"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4ED1D67D"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2C25D1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360-100</w:t>
            </w:r>
          </w:p>
        </w:tc>
        <w:tc>
          <w:tcPr>
            <w:tcW w:w="567" w:type="dxa"/>
            <w:tcBorders>
              <w:top w:val="single" w:sz="8" w:space="0" w:color="auto"/>
              <w:left w:val="nil"/>
              <w:bottom w:val="single" w:sz="8" w:space="0" w:color="auto"/>
              <w:right w:val="single" w:sz="8" w:space="0" w:color="auto"/>
            </w:tcBorders>
          </w:tcPr>
          <w:p w14:paraId="55794737"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8ADF45B"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348405B3"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47DB782C"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&lt;Brand name&gt; comes in the following dosage forms:</w:t>
            </w:r>
          </w:p>
        </w:tc>
        <w:tc>
          <w:tcPr>
            <w:tcW w:w="3261" w:type="dxa"/>
            <w:gridSpan w:val="3"/>
            <w:tcBorders>
              <w:top w:val="nil"/>
              <w:left w:val="single" w:sz="8" w:space="0" w:color="auto"/>
              <w:bottom w:val="single" w:sz="8" w:space="0" w:color="auto"/>
              <w:right w:val="single" w:sz="8" w:space="0" w:color="auto"/>
            </w:tcBorders>
          </w:tcPr>
          <w:p w14:paraId="499E0926" w14:textId="15BD1FB1"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3087B228"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31E518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w:t>
            </w:r>
            <w:r w:rsidR="009A31D2" w:rsidRPr="00E94821">
              <w:rPr>
                <w:rFonts w:ascii="Times New Roman" w:eastAsia="Times New Roman" w:hAnsi="Times New Roman" w:cs="Times New Roman"/>
                <w:color w:val="000000"/>
                <w:szCs w:val="24"/>
                <w:lang w:val="en-CA" w:eastAsia="en-CA"/>
              </w:rPr>
              <w:t>60-110</w:t>
            </w:r>
          </w:p>
        </w:tc>
        <w:tc>
          <w:tcPr>
            <w:tcW w:w="567" w:type="dxa"/>
            <w:tcBorders>
              <w:top w:val="single" w:sz="8" w:space="0" w:color="auto"/>
              <w:left w:val="nil"/>
              <w:bottom w:val="single" w:sz="8" w:space="0" w:color="auto"/>
              <w:right w:val="single" w:sz="8" w:space="0" w:color="auto"/>
            </w:tcBorders>
          </w:tcPr>
          <w:p w14:paraId="1D2A72E6"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0086A6A5"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48B3A730"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2F21AC77"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Do not use &lt;Brand name&gt; if:</w:t>
            </w:r>
          </w:p>
        </w:tc>
        <w:tc>
          <w:tcPr>
            <w:tcW w:w="3261" w:type="dxa"/>
            <w:gridSpan w:val="3"/>
            <w:tcBorders>
              <w:top w:val="nil"/>
              <w:left w:val="single" w:sz="8" w:space="0" w:color="auto"/>
              <w:bottom w:val="single" w:sz="8" w:space="0" w:color="auto"/>
              <w:right w:val="single" w:sz="8" w:space="0" w:color="auto"/>
            </w:tcBorders>
          </w:tcPr>
          <w:p w14:paraId="39E20FDF" w14:textId="210C4441"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45273222"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0CA81B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370</w:t>
            </w:r>
          </w:p>
        </w:tc>
        <w:tc>
          <w:tcPr>
            <w:tcW w:w="567" w:type="dxa"/>
            <w:tcBorders>
              <w:top w:val="single" w:sz="8" w:space="0" w:color="auto"/>
              <w:left w:val="nil"/>
              <w:bottom w:val="single" w:sz="8" w:space="0" w:color="auto"/>
              <w:right w:val="single" w:sz="8" w:space="0" w:color="auto"/>
            </w:tcBorders>
          </w:tcPr>
          <w:p w14:paraId="53DE695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167C537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3A9A2DA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47D564E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Warnings And Precautions</w:t>
            </w:r>
          </w:p>
        </w:tc>
        <w:tc>
          <w:tcPr>
            <w:tcW w:w="3261" w:type="dxa"/>
            <w:gridSpan w:val="3"/>
            <w:tcBorders>
              <w:top w:val="nil"/>
              <w:left w:val="single" w:sz="8" w:space="0" w:color="auto"/>
              <w:bottom w:val="single" w:sz="8" w:space="0" w:color="auto"/>
              <w:right w:val="single" w:sz="8" w:space="0" w:color="auto"/>
            </w:tcBorders>
          </w:tcPr>
          <w:p w14:paraId="608E10C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1D22986A"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BBB1BE5"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370-10</w:t>
            </w:r>
          </w:p>
        </w:tc>
        <w:tc>
          <w:tcPr>
            <w:tcW w:w="567" w:type="dxa"/>
            <w:tcBorders>
              <w:top w:val="single" w:sz="8" w:space="0" w:color="auto"/>
              <w:left w:val="nil"/>
              <w:bottom w:val="single" w:sz="8" w:space="0" w:color="auto"/>
              <w:right w:val="single" w:sz="8" w:space="0" w:color="auto"/>
            </w:tcBorders>
          </w:tcPr>
          <w:p w14:paraId="2429D5F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740334C8"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0:1</w:t>
            </w:r>
          </w:p>
        </w:tc>
        <w:tc>
          <w:tcPr>
            <w:tcW w:w="720" w:type="dxa"/>
            <w:gridSpan w:val="2"/>
            <w:tcBorders>
              <w:top w:val="nil"/>
              <w:left w:val="single" w:sz="8" w:space="0" w:color="auto"/>
              <w:bottom w:val="single" w:sz="8" w:space="0" w:color="auto"/>
              <w:right w:val="single" w:sz="8" w:space="0" w:color="auto"/>
            </w:tcBorders>
          </w:tcPr>
          <w:p w14:paraId="3A0CCFBF"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188AAC3A" w14:textId="07BB080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hAnsi="Times New Roman" w:cs="Times New Roman"/>
                <w:bCs/>
                <w:szCs w:val="24"/>
              </w:rPr>
              <w:t>To help avoid side effects and ensure proper use, talk to your healthcare professional before you take &lt;Brand name&gt;</w:t>
            </w:r>
          </w:p>
        </w:tc>
        <w:tc>
          <w:tcPr>
            <w:tcW w:w="3261" w:type="dxa"/>
            <w:gridSpan w:val="3"/>
            <w:tcBorders>
              <w:top w:val="nil"/>
              <w:left w:val="single" w:sz="8" w:space="0" w:color="auto"/>
              <w:bottom w:val="single" w:sz="8" w:space="0" w:color="auto"/>
              <w:right w:val="single" w:sz="8" w:space="0" w:color="auto"/>
            </w:tcBorders>
          </w:tcPr>
          <w:p w14:paraId="1AFDFEB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7C14DCFE"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533DE8B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370-20</w:t>
            </w:r>
          </w:p>
        </w:tc>
        <w:tc>
          <w:tcPr>
            <w:tcW w:w="567" w:type="dxa"/>
            <w:tcBorders>
              <w:top w:val="single" w:sz="8" w:space="0" w:color="auto"/>
              <w:left w:val="nil"/>
              <w:bottom w:val="single" w:sz="8" w:space="0" w:color="auto"/>
              <w:right w:val="single" w:sz="8" w:space="0" w:color="auto"/>
            </w:tcBorders>
          </w:tcPr>
          <w:p w14:paraId="0916400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5A3FEB3"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0:1</w:t>
            </w:r>
          </w:p>
        </w:tc>
        <w:tc>
          <w:tcPr>
            <w:tcW w:w="720" w:type="dxa"/>
            <w:gridSpan w:val="2"/>
            <w:tcBorders>
              <w:top w:val="nil"/>
              <w:left w:val="single" w:sz="8" w:space="0" w:color="auto"/>
              <w:bottom w:val="single" w:sz="8" w:space="0" w:color="auto"/>
              <w:right w:val="single" w:sz="8" w:space="0" w:color="auto"/>
            </w:tcBorders>
          </w:tcPr>
          <w:p w14:paraId="6F6EF9E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0F76342B" w14:textId="77777777" w:rsidR="00BA0AA1" w:rsidRPr="00E94821" w:rsidRDefault="00BA0AA1" w:rsidP="00D930B5">
            <w:pPr>
              <w:spacing w:line="276" w:lineRule="auto"/>
              <w:rPr>
                <w:rFonts w:ascii="Times New Roman" w:hAnsi="Times New Roman" w:cs="Times New Roman"/>
                <w:bCs/>
                <w:szCs w:val="24"/>
              </w:rPr>
            </w:pPr>
            <w:r w:rsidRPr="00E94821">
              <w:rPr>
                <w:rFonts w:ascii="Times New Roman" w:hAnsi="Times New Roman" w:cs="Times New Roman"/>
                <w:bCs/>
                <w:szCs w:val="24"/>
              </w:rPr>
              <w:t>Other warnings you should know about:</w:t>
            </w:r>
          </w:p>
        </w:tc>
        <w:tc>
          <w:tcPr>
            <w:tcW w:w="3261" w:type="dxa"/>
            <w:gridSpan w:val="3"/>
            <w:tcBorders>
              <w:top w:val="nil"/>
              <w:left w:val="single" w:sz="8" w:space="0" w:color="auto"/>
              <w:bottom w:val="single" w:sz="8" w:space="0" w:color="auto"/>
              <w:right w:val="single" w:sz="8" w:space="0" w:color="auto"/>
            </w:tcBorders>
          </w:tcPr>
          <w:p w14:paraId="44BC04E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6304FD44"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76EFCA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380</w:t>
            </w:r>
          </w:p>
        </w:tc>
        <w:tc>
          <w:tcPr>
            <w:tcW w:w="567" w:type="dxa"/>
            <w:tcBorders>
              <w:top w:val="single" w:sz="8" w:space="0" w:color="auto"/>
              <w:left w:val="nil"/>
              <w:bottom w:val="single" w:sz="8" w:space="0" w:color="auto"/>
              <w:right w:val="single" w:sz="8" w:space="0" w:color="auto"/>
            </w:tcBorders>
          </w:tcPr>
          <w:p w14:paraId="07DE65D0"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9F48E5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3604844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6653835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Interactions With This Medication</w:t>
            </w:r>
          </w:p>
        </w:tc>
        <w:tc>
          <w:tcPr>
            <w:tcW w:w="3261" w:type="dxa"/>
            <w:gridSpan w:val="3"/>
            <w:tcBorders>
              <w:top w:val="nil"/>
              <w:left w:val="single" w:sz="8" w:space="0" w:color="auto"/>
              <w:bottom w:val="single" w:sz="8" w:space="0" w:color="auto"/>
              <w:right w:val="single" w:sz="8" w:space="0" w:color="auto"/>
            </w:tcBorders>
          </w:tcPr>
          <w:p w14:paraId="2CE18701" w14:textId="4D036FAB"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5AB1EADD"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5174F39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610</w:t>
            </w:r>
          </w:p>
        </w:tc>
        <w:tc>
          <w:tcPr>
            <w:tcW w:w="567" w:type="dxa"/>
            <w:tcBorders>
              <w:top w:val="single" w:sz="8" w:space="0" w:color="auto"/>
              <w:left w:val="nil"/>
              <w:bottom w:val="single" w:sz="8" w:space="0" w:color="auto"/>
              <w:right w:val="single" w:sz="8" w:space="0" w:color="auto"/>
            </w:tcBorders>
          </w:tcPr>
          <w:p w14:paraId="0EB2CD0B"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C70CDE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0E97E585"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744CE79F"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Interactions</w:t>
            </w:r>
          </w:p>
        </w:tc>
        <w:tc>
          <w:tcPr>
            <w:tcW w:w="3261" w:type="dxa"/>
            <w:gridSpan w:val="3"/>
            <w:tcBorders>
              <w:top w:val="nil"/>
              <w:left w:val="single" w:sz="8" w:space="0" w:color="auto"/>
              <w:bottom w:val="single" w:sz="8" w:space="0" w:color="auto"/>
              <w:right w:val="single" w:sz="8" w:space="0" w:color="auto"/>
            </w:tcBorders>
          </w:tcPr>
          <w:p w14:paraId="455EA37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695FFD9B"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768C09E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610-10</w:t>
            </w:r>
          </w:p>
        </w:tc>
        <w:tc>
          <w:tcPr>
            <w:tcW w:w="567" w:type="dxa"/>
            <w:tcBorders>
              <w:top w:val="single" w:sz="8" w:space="0" w:color="auto"/>
              <w:left w:val="nil"/>
              <w:bottom w:val="single" w:sz="8" w:space="0" w:color="auto"/>
              <w:right w:val="single" w:sz="8" w:space="0" w:color="auto"/>
            </w:tcBorders>
          </w:tcPr>
          <w:p w14:paraId="7565F402"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634ED700"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0:1</w:t>
            </w:r>
          </w:p>
        </w:tc>
        <w:tc>
          <w:tcPr>
            <w:tcW w:w="720" w:type="dxa"/>
            <w:gridSpan w:val="2"/>
            <w:tcBorders>
              <w:top w:val="nil"/>
              <w:left w:val="single" w:sz="8" w:space="0" w:color="auto"/>
              <w:bottom w:val="single" w:sz="8" w:space="0" w:color="auto"/>
              <w:right w:val="single" w:sz="8" w:space="0" w:color="auto"/>
            </w:tcBorders>
          </w:tcPr>
          <w:p w14:paraId="629B18F4"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73192F7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Tell your healthcare professional about all the medicines you take, including any drugs, vitamins, minerals, natural supplements or alternative medicines.</w:t>
            </w:r>
          </w:p>
        </w:tc>
        <w:tc>
          <w:tcPr>
            <w:tcW w:w="3261" w:type="dxa"/>
            <w:gridSpan w:val="3"/>
            <w:tcBorders>
              <w:top w:val="nil"/>
              <w:left w:val="single" w:sz="8" w:space="0" w:color="auto"/>
              <w:bottom w:val="single" w:sz="8" w:space="0" w:color="auto"/>
              <w:right w:val="single" w:sz="8" w:space="0" w:color="auto"/>
            </w:tcBorders>
          </w:tcPr>
          <w:p w14:paraId="283DE3F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7D4857BD"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29112F4"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610-20</w:t>
            </w:r>
          </w:p>
        </w:tc>
        <w:tc>
          <w:tcPr>
            <w:tcW w:w="567" w:type="dxa"/>
            <w:tcBorders>
              <w:top w:val="single" w:sz="8" w:space="0" w:color="auto"/>
              <w:left w:val="nil"/>
              <w:bottom w:val="single" w:sz="8" w:space="0" w:color="auto"/>
              <w:right w:val="single" w:sz="8" w:space="0" w:color="auto"/>
            </w:tcBorders>
          </w:tcPr>
          <w:p w14:paraId="3290E6D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7BF4BBE4"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0:1</w:t>
            </w:r>
          </w:p>
        </w:tc>
        <w:tc>
          <w:tcPr>
            <w:tcW w:w="720" w:type="dxa"/>
            <w:gridSpan w:val="2"/>
            <w:tcBorders>
              <w:top w:val="nil"/>
              <w:left w:val="single" w:sz="8" w:space="0" w:color="auto"/>
              <w:bottom w:val="single" w:sz="8" w:space="0" w:color="auto"/>
              <w:right w:val="single" w:sz="8" w:space="0" w:color="auto"/>
            </w:tcBorders>
          </w:tcPr>
          <w:p w14:paraId="76D9085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7F22152C" w14:textId="7E4E3BFA"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The following may interact with &lt;Brand name&gt;:</w:t>
            </w:r>
          </w:p>
        </w:tc>
        <w:tc>
          <w:tcPr>
            <w:tcW w:w="3261" w:type="dxa"/>
            <w:gridSpan w:val="3"/>
            <w:tcBorders>
              <w:top w:val="nil"/>
              <w:left w:val="single" w:sz="8" w:space="0" w:color="auto"/>
              <w:bottom w:val="single" w:sz="8" w:space="0" w:color="auto"/>
              <w:right w:val="single" w:sz="8" w:space="0" w:color="auto"/>
            </w:tcBorders>
          </w:tcPr>
          <w:p w14:paraId="599326E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3F29D192"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5B5AD61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390</w:t>
            </w:r>
          </w:p>
        </w:tc>
        <w:tc>
          <w:tcPr>
            <w:tcW w:w="567" w:type="dxa"/>
            <w:tcBorders>
              <w:top w:val="single" w:sz="8" w:space="0" w:color="auto"/>
              <w:left w:val="nil"/>
              <w:bottom w:val="single" w:sz="8" w:space="0" w:color="auto"/>
              <w:right w:val="single" w:sz="8" w:space="0" w:color="auto"/>
            </w:tcBorders>
          </w:tcPr>
          <w:p w14:paraId="46D4D21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6D8D18C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58FD0C6B"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7ED25BA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Proper Use Of This Medication</w:t>
            </w:r>
          </w:p>
        </w:tc>
        <w:tc>
          <w:tcPr>
            <w:tcW w:w="3261" w:type="dxa"/>
            <w:gridSpan w:val="3"/>
            <w:tcBorders>
              <w:top w:val="nil"/>
              <w:left w:val="single" w:sz="8" w:space="0" w:color="auto"/>
              <w:bottom w:val="single" w:sz="8" w:space="0" w:color="auto"/>
              <w:right w:val="single" w:sz="8" w:space="0" w:color="auto"/>
            </w:tcBorders>
          </w:tcPr>
          <w:p w14:paraId="67122BDE"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60F7D14E"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4259936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390-10</w:t>
            </w:r>
          </w:p>
        </w:tc>
        <w:tc>
          <w:tcPr>
            <w:tcW w:w="567" w:type="dxa"/>
            <w:tcBorders>
              <w:top w:val="single" w:sz="8" w:space="0" w:color="auto"/>
              <w:left w:val="nil"/>
              <w:bottom w:val="single" w:sz="8" w:space="0" w:color="auto"/>
              <w:right w:val="single" w:sz="8" w:space="0" w:color="auto"/>
            </w:tcBorders>
          </w:tcPr>
          <w:p w14:paraId="017977B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2BF28D6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1326C3A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512C442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Usual Dose</w:t>
            </w:r>
          </w:p>
        </w:tc>
        <w:tc>
          <w:tcPr>
            <w:tcW w:w="3261" w:type="dxa"/>
            <w:gridSpan w:val="3"/>
            <w:tcBorders>
              <w:top w:val="nil"/>
              <w:left w:val="single" w:sz="8" w:space="0" w:color="auto"/>
              <w:bottom w:val="single" w:sz="8" w:space="0" w:color="auto"/>
              <w:right w:val="single" w:sz="8" w:space="0" w:color="auto"/>
            </w:tcBorders>
          </w:tcPr>
          <w:p w14:paraId="2A3F7EF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31C7A381"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E2580E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390-20</w:t>
            </w:r>
          </w:p>
        </w:tc>
        <w:tc>
          <w:tcPr>
            <w:tcW w:w="567" w:type="dxa"/>
            <w:tcBorders>
              <w:top w:val="single" w:sz="8" w:space="0" w:color="auto"/>
              <w:left w:val="nil"/>
              <w:bottom w:val="single" w:sz="8" w:space="0" w:color="auto"/>
              <w:right w:val="single" w:sz="8" w:space="0" w:color="auto"/>
            </w:tcBorders>
          </w:tcPr>
          <w:p w14:paraId="1FCF7A3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75901DF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34DB71D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hideMark/>
          </w:tcPr>
          <w:p w14:paraId="61AB138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Overdose</w:t>
            </w:r>
          </w:p>
        </w:tc>
        <w:tc>
          <w:tcPr>
            <w:tcW w:w="3261" w:type="dxa"/>
            <w:gridSpan w:val="3"/>
            <w:tcBorders>
              <w:top w:val="nil"/>
              <w:left w:val="single" w:sz="8" w:space="0" w:color="auto"/>
              <w:bottom w:val="single" w:sz="8" w:space="0" w:color="auto"/>
              <w:right w:val="single" w:sz="8" w:space="0" w:color="auto"/>
            </w:tcBorders>
          </w:tcPr>
          <w:p w14:paraId="7B1A0F3D"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158578BC"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52D8479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390-30</w:t>
            </w:r>
          </w:p>
        </w:tc>
        <w:tc>
          <w:tcPr>
            <w:tcW w:w="567" w:type="dxa"/>
            <w:tcBorders>
              <w:top w:val="single" w:sz="8" w:space="0" w:color="auto"/>
              <w:left w:val="nil"/>
              <w:bottom w:val="single" w:sz="8" w:space="0" w:color="auto"/>
              <w:right w:val="single" w:sz="8" w:space="0" w:color="auto"/>
            </w:tcBorders>
          </w:tcPr>
          <w:p w14:paraId="4E3EF00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F8C0327" w14:textId="77777777" w:rsidR="00BA0AA1" w:rsidRPr="00E94821" w:rsidRDefault="00BA0AA1" w:rsidP="00D930B5">
            <w:pPr>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1961E69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5BD8905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Missed Dose</w:t>
            </w:r>
          </w:p>
        </w:tc>
        <w:tc>
          <w:tcPr>
            <w:tcW w:w="3261" w:type="dxa"/>
            <w:gridSpan w:val="3"/>
            <w:tcBorders>
              <w:top w:val="nil"/>
              <w:left w:val="single" w:sz="8" w:space="0" w:color="auto"/>
              <w:bottom w:val="single" w:sz="8" w:space="0" w:color="auto"/>
              <w:right w:val="single" w:sz="8" w:space="0" w:color="auto"/>
            </w:tcBorders>
          </w:tcPr>
          <w:p w14:paraId="1E253C42"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 xml:space="preserve">Only applicable to: 1, 2, 3, </w:t>
            </w:r>
            <w:r w:rsidRPr="00E94821">
              <w:rPr>
                <w:rFonts w:ascii="Times New Roman" w:eastAsia="Times New Roman" w:hAnsi="Times New Roman" w:cs="Times New Roman"/>
                <w:color w:val="000000"/>
                <w:szCs w:val="24"/>
                <w:lang w:val="en-CA" w:eastAsia="en-CA"/>
              </w:rPr>
              <w:lastRenderedPageBreak/>
              <w:t>4, 5</w:t>
            </w:r>
          </w:p>
        </w:tc>
      </w:tr>
      <w:tr w:rsidR="00BA0AA1" w:rsidRPr="00E94821" w14:paraId="5AF5F815"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C75861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lastRenderedPageBreak/>
              <w:t>620</w:t>
            </w:r>
          </w:p>
        </w:tc>
        <w:tc>
          <w:tcPr>
            <w:tcW w:w="567" w:type="dxa"/>
            <w:tcBorders>
              <w:top w:val="single" w:sz="8" w:space="0" w:color="auto"/>
              <w:left w:val="nil"/>
              <w:bottom w:val="single" w:sz="8" w:space="0" w:color="auto"/>
              <w:right w:val="single" w:sz="8" w:space="0" w:color="auto"/>
            </w:tcBorders>
          </w:tcPr>
          <w:p w14:paraId="03A5BFE7"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08BFC675"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402D1932"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1D2C70D4"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Proper Use</w:t>
            </w:r>
          </w:p>
        </w:tc>
        <w:tc>
          <w:tcPr>
            <w:tcW w:w="3261" w:type="dxa"/>
            <w:gridSpan w:val="3"/>
            <w:tcBorders>
              <w:top w:val="nil"/>
              <w:left w:val="single" w:sz="8" w:space="0" w:color="auto"/>
              <w:bottom w:val="single" w:sz="8" w:space="0" w:color="auto"/>
              <w:right w:val="single" w:sz="8" w:space="0" w:color="auto"/>
            </w:tcBorders>
          </w:tcPr>
          <w:p w14:paraId="4CF12A7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1B1CE26A"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293B1EF6"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620-10</w:t>
            </w:r>
          </w:p>
        </w:tc>
        <w:tc>
          <w:tcPr>
            <w:tcW w:w="567" w:type="dxa"/>
            <w:tcBorders>
              <w:top w:val="single" w:sz="8" w:space="0" w:color="auto"/>
              <w:left w:val="nil"/>
              <w:bottom w:val="single" w:sz="8" w:space="0" w:color="auto"/>
              <w:right w:val="single" w:sz="8" w:space="0" w:color="auto"/>
            </w:tcBorders>
          </w:tcPr>
          <w:p w14:paraId="5C1F9B55"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396EF2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1061C539"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11D7E092" w14:textId="6EF927EF"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How to take &lt;Brand name&gt;:</w:t>
            </w:r>
          </w:p>
        </w:tc>
        <w:tc>
          <w:tcPr>
            <w:tcW w:w="3261" w:type="dxa"/>
            <w:gridSpan w:val="3"/>
            <w:tcBorders>
              <w:top w:val="nil"/>
              <w:left w:val="single" w:sz="8" w:space="0" w:color="auto"/>
              <w:bottom w:val="single" w:sz="8" w:space="0" w:color="auto"/>
              <w:right w:val="single" w:sz="8" w:space="0" w:color="auto"/>
            </w:tcBorders>
          </w:tcPr>
          <w:p w14:paraId="21CEF1B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4E915553"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E26AE8F"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620-20</w:t>
            </w:r>
          </w:p>
        </w:tc>
        <w:tc>
          <w:tcPr>
            <w:tcW w:w="567" w:type="dxa"/>
            <w:tcBorders>
              <w:top w:val="single" w:sz="8" w:space="0" w:color="auto"/>
              <w:left w:val="nil"/>
              <w:bottom w:val="single" w:sz="8" w:space="0" w:color="auto"/>
              <w:right w:val="single" w:sz="8" w:space="0" w:color="auto"/>
            </w:tcBorders>
          </w:tcPr>
          <w:p w14:paraId="6D038AAC"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3BEBE9D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647597D1"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0E4E232A"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Usual dose</w:t>
            </w:r>
          </w:p>
        </w:tc>
        <w:tc>
          <w:tcPr>
            <w:tcW w:w="3261" w:type="dxa"/>
            <w:gridSpan w:val="3"/>
            <w:tcBorders>
              <w:top w:val="nil"/>
              <w:left w:val="single" w:sz="8" w:space="0" w:color="auto"/>
              <w:bottom w:val="single" w:sz="8" w:space="0" w:color="auto"/>
              <w:right w:val="single" w:sz="8" w:space="0" w:color="auto"/>
            </w:tcBorders>
          </w:tcPr>
          <w:p w14:paraId="66A7CDD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160FBA90"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8833A47"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620-30</w:t>
            </w:r>
          </w:p>
        </w:tc>
        <w:tc>
          <w:tcPr>
            <w:tcW w:w="567" w:type="dxa"/>
            <w:tcBorders>
              <w:top w:val="single" w:sz="8" w:space="0" w:color="auto"/>
              <w:left w:val="nil"/>
              <w:bottom w:val="single" w:sz="8" w:space="0" w:color="auto"/>
              <w:right w:val="single" w:sz="8" w:space="0" w:color="auto"/>
            </w:tcBorders>
          </w:tcPr>
          <w:p w14:paraId="1D5F899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752D35FF"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627D6BEC"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00A2395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Overdose</w:t>
            </w:r>
          </w:p>
        </w:tc>
        <w:tc>
          <w:tcPr>
            <w:tcW w:w="3261" w:type="dxa"/>
            <w:gridSpan w:val="3"/>
            <w:tcBorders>
              <w:top w:val="nil"/>
              <w:left w:val="single" w:sz="8" w:space="0" w:color="auto"/>
              <w:bottom w:val="single" w:sz="8" w:space="0" w:color="auto"/>
              <w:right w:val="single" w:sz="8" w:space="0" w:color="auto"/>
            </w:tcBorders>
          </w:tcPr>
          <w:p w14:paraId="6A7E9B1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6A0516AC"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7474EE04"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620-40</w:t>
            </w:r>
          </w:p>
        </w:tc>
        <w:tc>
          <w:tcPr>
            <w:tcW w:w="567" w:type="dxa"/>
            <w:tcBorders>
              <w:top w:val="single" w:sz="8" w:space="0" w:color="auto"/>
              <w:left w:val="nil"/>
              <w:bottom w:val="single" w:sz="8" w:space="0" w:color="auto"/>
              <w:right w:val="single" w:sz="8" w:space="0" w:color="auto"/>
            </w:tcBorders>
          </w:tcPr>
          <w:p w14:paraId="44DC0923"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48575CF4" w14:textId="77777777" w:rsidR="00BA0AA1" w:rsidRPr="00E94821" w:rsidRDefault="00BA0AA1" w:rsidP="00D930B5">
            <w:pPr>
              <w:spacing w:line="276" w:lineRule="auto"/>
              <w:rPr>
                <w:rFonts w:ascii="Times New Roman" w:hAnsi="Times New Roman" w:cs="Times New Roman"/>
              </w:rPr>
            </w:pPr>
            <w:r w:rsidRPr="00E94821">
              <w:rPr>
                <w:rFonts w:ascii="Times New Roman" w:hAnsi="Times New Roman" w:cs="Times New Roman"/>
              </w:rPr>
              <w:t>1:1</w:t>
            </w:r>
          </w:p>
        </w:tc>
        <w:tc>
          <w:tcPr>
            <w:tcW w:w="720" w:type="dxa"/>
            <w:gridSpan w:val="2"/>
            <w:tcBorders>
              <w:top w:val="nil"/>
              <w:left w:val="single" w:sz="8" w:space="0" w:color="auto"/>
              <w:bottom w:val="single" w:sz="8" w:space="0" w:color="auto"/>
              <w:right w:val="single" w:sz="8" w:space="0" w:color="auto"/>
            </w:tcBorders>
          </w:tcPr>
          <w:p w14:paraId="5A95E34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433D883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Missed dose</w:t>
            </w:r>
          </w:p>
        </w:tc>
        <w:tc>
          <w:tcPr>
            <w:tcW w:w="3261" w:type="dxa"/>
            <w:gridSpan w:val="3"/>
            <w:tcBorders>
              <w:top w:val="nil"/>
              <w:left w:val="single" w:sz="8" w:space="0" w:color="auto"/>
              <w:bottom w:val="single" w:sz="8" w:space="0" w:color="auto"/>
              <w:right w:val="single" w:sz="8" w:space="0" w:color="auto"/>
            </w:tcBorders>
          </w:tcPr>
          <w:p w14:paraId="2AA07DC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2249E23B"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043C23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400</w:t>
            </w:r>
          </w:p>
        </w:tc>
        <w:tc>
          <w:tcPr>
            <w:tcW w:w="567" w:type="dxa"/>
            <w:tcBorders>
              <w:top w:val="single" w:sz="8" w:space="0" w:color="auto"/>
              <w:left w:val="nil"/>
              <w:bottom w:val="single" w:sz="8" w:space="0" w:color="auto"/>
              <w:right w:val="single" w:sz="8" w:space="0" w:color="auto"/>
            </w:tcBorders>
          </w:tcPr>
          <w:p w14:paraId="227E89E1"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6B7C44A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19633C59"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0F0EEF4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Side Effects And What To Do About Them</w:t>
            </w:r>
          </w:p>
        </w:tc>
        <w:tc>
          <w:tcPr>
            <w:tcW w:w="3261" w:type="dxa"/>
            <w:gridSpan w:val="3"/>
            <w:tcBorders>
              <w:top w:val="nil"/>
              <w:left w:val="single" w:sz="8" w:space="0" w:color="auto"/>
              <w:bottom w:val="single" w:sz="8" w:space="0" w:color="auto"/>
              <w:right w:val="single" w:sz="8" w:space="0" w:color="auto"/>
            </w:tcBorders>
          </w:tcPr>
          <w:p w14:paraId="4AFE8BE6"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19603464"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0778A59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410</w:t>
            </w:r>
          </w:p>
        </w:tc>
        <w:tc>
          <w:tcPr>
            <w:tcW w:w="567" w:type="dxa"/>
            <w:tcBorders>
              <w:top w:val="single" w:sz="8" w:space="0" w:color="auto"/>
              <w:left w:val="nil"/>
              <w:bottom w:val="single" w:sz="8" w:space="0" w:color="auto"/>
              <w:right w:val="single" w:sz="8" w:space="0" w:color="auto"/>
            </w:tcBorders>
          </w:tcPr>
          <w:p w14:paraId="3A752F27"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3C9EC5D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32184DF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6974423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How To Store It</w:t>
            </w:r>
          </w:p>
        </w:tc>
        <w:tc>
          <w:tcPr>
            <w:tcW w:w="3261" w:type="dxa"/>
            <w:gridSpan w:val="3"/>
            <w:tcBorders>
              <w:top w:val="nil"/>
              <w:left w:val="single" w:sz="8" w:space="0" w:color="auto"/>
              <w:bottom w:val="single" w:sz="8" w:space="0" w:color="auto"/>
              <w:right w:val="single" w:sz="8" w:space="0" w:color="auto"/>
            </w:tcBorders>
          </w:tcPr>
          <w:p w14:paraId="2C1E16DF"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63A59121"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1AC6AFD4"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420</w:t>
            </w:r>
          </w:p>
        </w:tc>
        <w:tc>
          <w:tcPr>
            <w:tcW w:w="567" w:type="dxa"/>
            <w:tcBorders>
              <w:top w:val="single" w:sz="8" w:space="0" w:color="auto"/>
              <w:left w:val="nil"/>
              <w:bottom w:val="single" w:sz="8" w:space="0" w:color="auto"/>
              <w:right w:val="single" w:sz="8" w:space="0" w:color="auto"/>
            </w:tcBorders>
          </w:tcPr>
          <w:p w14:paraId="53542724"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5E6E62B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4BCE3A75"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41A57FE2"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Reporting Suspected Side Effects</w:t>
            </w:r>
          </w:p>
        </w:tc>
        <w:tc>
          <w:tcPr>
            <w:tcW w:w="3261" w:type="dxa"/>
            <w:gridSpan w:val="3"/>
            <w:tcBorders>
              <w:top w:val="nil"/>
              <w:left w:val="single" w:sz="8" w:space="0" w:color="auto"/>
              <w:bottom w:val="single" w:sz="8" w:space="0" w:color="auto"/>
              <w:right w:val="single" w:sz="8" w:space="0" w:color="auto"/>
            </w:tcBorders>
          </w:tcPr>
          <w:p w14:paraId="0527D1BA"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Only applicable to: 1, 2, 3, 4, 5</w:t>
            </w:r>
          </w:p>
        </w:tc>
      </w:tr>
      <w:tr w:rsidR="00BA0AA1" w:rsidRPr="00E94821" w14:paraId="64FD64DB"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1BD808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630</w:t>
            </w:r>
          </w:p>
        </w:tc>
        <w:tc>
          <w:tcPr>
            <w:tcW w:w="567" w:type="dxa"/>
            <w:tcBorders>
              <w:top w:val="single" w:sz="8" w:space="0" w:color="auto"/>
              <w:left w:val="nil"/>
              <w:bottom w:val="single" w:sz="8" w:space="0" w:color="auto"/>
              <w:right w:val="single" w:sz="8" w:space="0" w:color="auto"/>
            </w:tcBorders>
          </w:tcPr>
          <w:p w14:paraId="3DF9415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1E4D8A11"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1FB67CA1"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36D7E6C9"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Side Effects</w:t>
            </w:r>
          </w:p>
        </w:tc>
        <w:tc>
          <w:tcPr>
            <w:tcW w:w="3261" w:type="dxa"/>
            <w:gridSpan w:val="3"/>
            <w:tcBorders>
              <w:top w:val="nil"/>
              <w:left w:val="single" w:sz="8" w:space="0" w:color="auto"/>
              <w:bottom w:val="single" w:sz="8" w:space="0" w:color="auto"/>
              <w:right w:val="single" w:sz="8" w:space="0" w:color="auto"/>
            </w:tcBorders>
          </w:tcPr>
          <w:p w14:paraId="13BD6CA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7980078A"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681315E0"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630-10</w:t>
            </w:r>
          </w:p>
        </w:tc>
        <w:tc>
          <w:tcPr>
            <w:tcW w:w="567" w:type="dxa"/>
            <w:tcBorders>
              <w:top w:val="single" w:sz="8" w:space="0" w:color="auto"/>
              <w:left w:val="nil"/>
              <w:bottom w:val="single" w:sz="8" w:space="0" w:color="auto"/>
              <w:right w:val="single" w:sz="8" w:space="0" w:color="auto"/>
            </w:tcBorders>
          </w:tcPr>
          <w:p w14:paraId="3F3B16EE"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nil"/>
              <w:left w:val="single" w:sz="8" w:space="0" w:color="auto"/>
              <w:bottom w:val="single" w:sz="8" w:space="0" w:color="auto"/>
              <w:right w:val="single" w:sz="8" w:space="0" w:color="auto"/>
            </w:tcBorders>
          </w:tcPr>
          <w:p w14:paraId="58EB792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5C93E56C"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30D53DAC" w14:textId="4157CD0D"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What are possible side effects from using &lt;Brand name&gt;?</w:t>
            </w:r>
          </w:p>
        </w:tc>
        <w:tc>
          <w:tcPr>
            <w:tcW w:w="3261" w:type="dxa"/>
            <w:gridSpan w:val="3"/>
            <w:tcBorders>
              <w:top w:val="nil"/>
              <w:left w:val="single" w:sz="8" w:space="0" w:color="auto"/>
              <w:bottom w:val="single" w:sz="8" w:space="0" w:color="auto"/>
              <w:right w:val="single" w:sz="8" w:space="0" w:color="auto"/>
            </w:tcBorders>
          </w:tcPr>
          <w:p w14:paraId="7FABB65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53BFBBB9"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3FAE3FC8"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640</w:t>
            </w:r>
          </w:p>
        </w:tc>
        <w:tc>
          <w:tcPr>
            <w:tcW w:w="567" w:type="dxa"/>
            <w:tcBorders>
              <w:top w:val="single" w:sz="8" w:space="0" w:color="auto"/>
              <w:left w:val="nil"/>
              <w:bottom w:val="single" w:sz="8" w:space="0" w:color="auto"/>
              <w:right w:val="single" w:sz="8" w:space="0" w:color="auto"/>
            </w:tcBorders>
          </w:tcPr>
          <w:p w14:paraId="1AD19EDF"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76C881DD"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052AE59D" w14:textId="77777777" w:rsidR="00BA0AA1" w:rsidRPr="00E94821" w:rsidRDefault="00BA0AA1" w:rsidP="00D930B5">
            <w:pPr>
              <w:spacing w:line="276" w:lineRule="auto"/>
              <w:rPr>
                <w:rFonts w:ascii="Times New Roman" w:hAnsi="Times New Roman" w:cs="Times New Roman"/>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59B761EB" w14:textId="77777777" w:rsidR="00BA0AA1" w:rsidRPr="00E94821" w:rsidRDefault="00BA0AA1" w:rsidP="00D930B5">
            <w:pPr>
              <w:spacing w:line="276" w:lineRule="auto"/>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Storage</w:t>
            </w:r>
          </w:p>
        </w:tc>
        <w:tc>
          <w:tcPr>
            <w:tcW w:w="3261" w:type="dxa"/>
            <w:gridSpan w:val="3"/>
            <w:tcBorders>
              <w:top w:val="nil"/>
              <w:left w:val="single" w:sz="8" w:space="0" w:color="auto"/>
              <w:bottom w:val="single" w:sz="8" w:space="0" w:color="auto"/>
              <w:right w:val="single" w:sz="8" w:space="0" w:color="auto"/>
            </w:tcBorders>
          </w:tcPr>
          <w:p w14:paraId="6B3462D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tr w:rsidR="00BA0AA1" w:rsidRPr="00E94821" w14:paraId="5D931EF1" w14:textId="77777777" w:rsidTr="00DE1BE0">
        <w:trPr>
          <w:trHeight w:val="330"/>
        </w:trPr>
        <w:tc>
          <w:tcPr>
            <w:tcW w:w="1276" w:type="dxa"/>
            <w:gridSpan w:val="2"/>
            <w:tcBorders>
              <w:top w:val="single" w:sz="8" w:space="0" w:color="auto"/>
              <w:left w:val="single" w:sz="8" w:space="0" w:color="auto"/>
              <w:bottom w:val="single" w:sz="8" w:space="0" w:color="auto"/>
              <w:right w:val="single" w:sz="8" w:space="0" w:color="auto"/>
            </w:tcBorders>
          </w:tcPr>
          <w:p w14:paraId="7D91934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430</w:t>
            </w:r>
          </w:p>
        </w:tc>
        <w:tc>
          <w:tcPr>
            <w:tcW w:w="567" w:type="dxa"/>
            <w:tcBorders>
              <w:top w:val="single" w:sz="8" w:space="0" w:color="auto"/>
              <w:left w:val="nil"/>
              <w:bottom w:val="single" w:sz="8" w:space="0" w:color="auto"/>
              <w:right w:val="single" w:sz="8" w:space="0" w:color="auto"/>
            </w:tcBorders>
          </w:tcPr>
          <w:p w14:paraId="54CBFA4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H2</w:t>
            </w:r>
          </w:p>
        </w:tc>
        <w:tc>
          <w:tcPr>
            <w:tcW w:w="658" w:type="dxa"/>
            <w:tcBorders>
              <w:top w:val="nil"/>
              <w:left w:val="single" w:sz="8" w:space="0" w:color="auto"/>
              <w:bottom w:val="single" w:sz="8" w:space="0" w:color="auto"/>
              <w:right w:val="single" w:sz="8" w:space="0" w:color="auto"/>
            </w:tcBorders>
          </w:tcPr>
          <w:p w14:paraId="304DA726"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nil"/>
              <w:left w:val="single" w:sz="8" w:space="0" w:color="auto"/>
              <w:bottom w:val="single" w:sz="8" w:space="0" w:color="auto"/>
              <w:right w:val="single" w:sz="8" w:space="0" w:color="auto"/>
            </w:tcBorders>
          </w:tcPr>
          <w:p w14:paraId="2E123479"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nil"/>
              <w:left w:val="single" w:sz="8" w:space="0" w:color="auto"/>
              <w:bottom w:val="single" w:sz="8" w:space="0" w:color="auto"/>
              <w:right w:val="single" w:sz="8" w:space="0" w:color="auto"/>
            </w:tcBorders>
            <w:shd w:val="clear" w:color="auto" w:fill="auto"/>
          </w:tcPr>
          <w:p w14:paraId="0B73CD5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More Information</w:t>
            </w:r>
          </w:p>
        </w:tc>
        <w:tc>
          <w:tcPr>
            <w:tcW w:w="3261" w:type="dxa"/>
            <w:gridSpan w:val="3"/>
            <w:tcBorders>
              <w:top w:val="nil"/>
              <w:left w:val="single" w:sz="8" w:space="0" w:color="auto"/>
              <w:bottom w:val="single" w:sz="8" w:space="0" w:color="auto"/>
              <w:right w:val="single" w:sz="8" w:space="0" w:color="auto"/>
            </w:tcBorders>
          </w:tcPr>
          <w:p w14:paraId="749A4698" w14:textId="77777777" w:rsidR="00BA0AA1" w:rsidRPr="00E94821" w:rsidRDefault="00BA0AA1" w:rsidP="00D930B5">
            <w:pPr>
              <w:rPr>
                <w:rFonts w:ascii="Times New Roman" w:hAnsi="Times New Roman" w:cs="Times New Roman"/>
              </w:rPr>
            </w:pPr>
            <w:r w:rsidRPr="00E94821">
              <w:rPr>
                <w:rFonts w:ascii="Times New Roman" w:eastAsia="Times New Roman" w:hAnsi="Times New Roman" w:cs="Times New Roman"/>
                <w:color w:val="000000"/>
                <w:szCs w:val="24"/>
                <w:lang w:val="en-CA" w:eastAsia="en-CA"/>
              </w:rPr>
              <w:t>None</w:t>
            </w:r>
          </w:p>
        </w:tc>
      </w:tr>
      <w:tr w:rsidR="00BA0AA1" w:rsidRPr="00E94821" w14:paraId="0877C43C" w14:textId="77777777" w:rsidTr="00DE1BE0">
        <w:trPr>
          <w:trHeight w:val="330"/>
        </w:trPr>
        <w:tc>
          <w:tcPr>
            <w:tcW w:w="1276" w:type="dxa"/>
            <w:gridSpan w:val="2"/>
            <w:tcBorders>
              <w:top w:val="single" w:sz="8" w:space="0" w:color="auto"/>
              <w:left w:val="single" w:sz="8" w:space="0" w:color="auto"/>
              <w:bottom w:val="single" w:sz="6" w:space="0" w:color="auto"/>
              <w:right w:val="single" w:sz="6" w:space="0" w:color="auto"/>
            </w:tcBorders>
          </w:tcPr>
          <w:p w14:paraId="7016E8C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430-10</w:t>
            </w:r>
          </w:p>
        </w:tc>
        <w:tc>
          <w:tcPr>
            <w:tcW w:w="567" w:type="dxa"/>
            <w:tcBorders>
              <w:top w:val="single" w:sz="8" w:space="0" w:color="auto"/>
              <w:left w:val="single" w:sz="6" w:space="0" w:color="auto"/>
              <w:bottom w:val="single" w:sz="6" w:space="0" w:color="auto"/>
              <w:right w:val="single" w:sz="6" w:space="0" w:color="auto"/>
            </w:tcBorders>
          </w:tcPr>
          <w:p w14:paraId="39ED0358"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H3</w:t>
            </w:r>
          </w:p>
        </w:tc>
        <w:tc>
          <w:tcPr>
            <w:tcW w:w="658" w:type="dxa"/>
            <w:tcBorders>
              <w:top w:val="single" w:sz="8" w:space="0" w:color="auto"/>
              <w:left w:val="single" w:sz="6" w:space="0" w:color="auto"/>
              <w:bottom w:val="single" w:sz="6" w:space="0" w:color="auto"/>
              <w:right w:val="single" w:sz="6" w:space="0" w:color="auto"/>
            </w:tcBorders>
          </w:tcPr>
          <w:p w14:paraId="54A613E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single" w:sz="8" w:space="0" w:color="auto"/>
              <w:left w:val="single" w:sz="6" w:space="0" w:color="auto"/>
              <w:bottom w:val="single" w:sz="6" w:space="0" w:color="auto"/>
              <w:right w:val="single" w:sz="6" w:space="0" w:color="auto"/>
            </w:tcBorders>
          </w:tcPr>
          <w:p w14:paraId="02570D1F"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single" w:sz="8" w:space="0" w:color="auto"/>
              <w:left w:val="single" w:sz="6" w:space="0" w:color="auto"/>
              <w:bottom w:val="single" w:sz="6" w:space="0" w:color="auto"/>
              <w:right w:val="single" w:sz="6" w:space="0" w:color="auto"/>
            </w:tcBorders>
            <w:shd w:val="clear" w:color="auto" w:fill="auto"/>
          </w:tcPr>
          <w:p w14:paraId="609EFD35" w14:textId="415208F5"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If you want more information about &lt;Brand name&gt;:</w:t>
            </w:r>
          </w:p>
        </w:tc>
        <w:tc>
          <w:tcPr>
            <w:tcW w:w="3261" w:type="dxa"/>
            <w:gridSpan w:val="3"/>
            <w:tcBorders>
              <w:top w:val="single" w:sz="8" w:space="0" w:color="auto"/>
              <w:left w:val="single" w:sz="6" w:space="0" w:color="auto"/>
              <w:bottom w:val="single" w:sz="6" w:space="0" w:color="auto"/>
              <w:right w:val="single" w:sz="8" w:space="0" w:color="auto"/>
            </w:tcBorders>
          </w:tcPr>
          <w:p w14:paraId="4E64B4C5"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Only applicable to: 6, 7, 8, 9, 10</w:t>
            </w:r>
          </w:p>
        </w:tc>
      </w:tr>
      <w:bookmarkEnd w:id="1024"/>
      <w:tr w:rsidR="00BA0AA1" w:rsidRPr="00E94821" w14:paraId="1A090B5F" w14:textId="77777777" w:rsidTr="00DE1BE0">
        <w:trPr>
          <w:trHeight w:val="330"/>
        </w:trPr>
        <w:tc>
          <w:tcPr>
            <w:tcW w:w="1276" w:type="dxa"/>
            <w:gridSpan w:val="2"/>
            <w:tcBorders>
              <w:top w:val="single" w:sz="6" w:space="0" w:color="auto"/>
              <w:left w:val="single" w:sz="8" w:space="0" w:color="auto"/>
              <w:bottom w:val="single" w:sz="6" w:space="0" w:color="auto"/>
              <w:right w:val="single" w:sz="6" w:space="0" w:color="auto"/>
            </w:tcBorders>
          </w:tcPr>
          <w:p w14:paraId="75AFDD07"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470</w:t>
            </w:r>
          </w:p>
        </w:tc>
        <w:tc>
          <w:tcPr>
            <w:tcW w:w="567" w:type="dxa"/>
            <w:tcBorders>
              <w:top w:val="single" w:sz="6" w:space="0" w:color="auto"/>
              <w:left w:val="single" w:sz="6" w:space="0" w:color="auto"/>
              <w:bottom w:val="single" w:sz="6" w:space="0" w:color="auto"/>
              <w:right w:val="single" w:sz="6" w:space="0" w:color="auto"/>
            </w:tcBorders>
          </w:tcPr>
          <w:p w14:paraId="76BF4E53"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N/A</w:t>
            </w:r>
          </w:p>
        </w:tc>
        <w:tc>
          <w:tcPr>
            <w:tcW w:w="658" w:type="dxa"/>
            <w:tcBorders>
              <w:top w:val="single" w:sz="6" w:space="0" w:color="auto"/>
              <w:left w:val="single" w:sz="6" w:space="0" w:color="auto"/>
              <w:bottom w:val="single" w:sz="6" w:space="0" w:color="auto"/>
              <w:right w:val="single" w:sz="6" w:space="0" w:color="auto"/>
            </w:tcBorders>
          </w:tcPr>
          <w:p w14:paraId="242CBED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single" w:sz="6" w:space="0" w:color="auto"/>
              <w:left w:val="single" w:sz="6" w:space="0" w:color="auto"/>
              <w:bottom w:val="single" w:sz="6" w:space="0" w:color="auto"/>
              <w:right w:val="single" w:sz="6" w:space="0" w:color="auto"/>
            </w:tcBorders>
          </w:tcPr>
          <w:p w14:paraId="63A2EFBC"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N/A</w:t>
            </w:r>
          </w:p>
        </w:tc>
        <w:tc>
          <w:tcPr>
            <w:tcW w:w="3583" w:type="dxa"/>
            <w:gridSpan w:val="3"/>
            <w:tcBorders>
              <w:top w:val="single" w:sz="6" w:space="0" w:color="auto"/>
              <w:left w:val="single" w:sz="6" w:space="0" w:color="auto"/>
              <w:bottom w:val="single" w:sz="6" w:space="0" w:color="auto"/>
              <w:right w:val="single" w:sz="6" w:space="0" w:color="auto"/>
            </w:tcBorders>
            <w:shd w:val="clear" w:color="auto" w:fill="auto"/>
          </w:tcPr>
          <w:p w14:paraId="7CD3FC20"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Part 3 Revision Date</w:t>
            </w:r>
          </w:p>
        </w:tc>
        <w:tc>
          <w:tcPr>
            <w:tcW w:w="3261" w:type="dxa"/>
            <w:gridSpan w:val="3"/>
            <w:tcBorders>
              <w:top w:val="single" w:sz="6" w:space="0" w:color="auto"/>
              <w:left w:val="single" w:sz="6" w:space="0" w:color="auto"/>
              <w:bottom w:val="single" w:sz="6" w:space="0" w:color="auto"/>
              <w:right w:val="single" w:sz="8" w:space="0" w:color="auto"/>
            </w:tcBorders>
          </w:tcPr>
          <w:p w14:paraId="6B7C48FD"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r w:rsidR="00BA0AA1" w:rsidRPr="00E94821" w14:paraId="70E465A3" w14:textId="77777777" w:rsidTr="00DE1BE0">
        <w:trPr>
          <w:trHeight w:val="330"/>
        </w:trPr>
        <w:tc>
          <w:tcPr>
            <w:tcW w:w="1276" w:type="dxa"/>
            <w:gridSpan w:val="2"/>
            <w:tcBorders>
              <w:top w:val="single" w:sz="6" w:space="0" w:color="auto"/>
              <w:left w:val="single" w:sz="8" w:space="0" w:color="auto"/>
              <w:bottom w:val="single" w:sz="8" w:space="0" w:color="auto"/>
              <w:right w:val="single" w:sz="6" w:space="0" w:color="auto"/>
            </w:tcBorders>
          </w:tcPr>
          <w:p w14:paraId="6805FFE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48780-1</w:t>
            </w:r>
          </w:p>
        </w:tc>
        <w:tc>
          <w:tcPr>
            <w:tcW w:w="567" w:type="dxa"/>
            <w:tcBorders>
              <w:top w:val="single" w:sz="6" w:space="0" w:color="auto"/>
              <w:left w:val="single" w:sz="6" w:space="0" w:color="auto"/>
              <w:bottom w:val="single" w:sz="8" w:space="0" w:color="auto"/>
              <w:right w:val="single" w:sz="6" w:space="0" w:color="auto"/>
            </w:tcBorders>
          </w:tcPr>
          <w:p w14:paraId="4937D45B"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N/A</w:t>
            </w:r>
          </w:p>
        </w:tc>
        <w:tc>
          <w:tcPr>
            <w:tcW w:w="658" w:type="dxa"/>
            <w:tcBorders>
              <w:top w:val="single" w:sz="6" w:space="0" w:color="auto"/>
              <w:left w:val="single" w:sz="6" w:space="0" w:color="auto"/>
              <w:bottom w:val="single" w:sz="8" w:space="0" w:color="auto"/>
              <w:right w:val="single" w:sz="6" w:space="0" w:color="auto"/>
            </w:tcBorders>
          </w:tcPr>
          <w:p w14:paraId="7DDA75C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1:1</w:t>
            </w:r>
          </w:p>
        </w:tc>
        <w:tc>
          <w:tcPr>
            <w:tcW w:w="720" w:type="dxa"/>
            <w:gridSpan w:val="2"/>
            <w:tcBorders>
              <w:top w:val="single" w:sz="6" w:space="0" w:color="auto"/>
              <w:left w:val="single" w:sz="6" w:space="0" w:color="auto"/>
              <w:bottom w:val="single" w:sz="8" w:space="0" w:color="auto"/>
              <w:right w:val="single" w:sz="6" w:space="0" w:color="auto"/>
            </w:tcBorders>
          </w:tcPr>
          <w:p w14:paraId="40E65C5E" w14:textId="77777777" w:rsidR="00BA0AA1" w:rsidRPr="00E94821" w:rsidRDefault="00BA0AA1" w:rsidP="00D930B5">
            <w:pPr>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F</w:t>
            </w:r>
          </w:p>
        </w:tc>
        <w:tc>
          <w:tcPr>
            <w:tcW w:w="3583" w:type="dxa"/>
            <w:gridSpan w:val="3"/>
            <w:tcBorders>
              <w:top w:val="single" w:sz="6" w:space="0" w:color="auto"/>
              <w:left w:val="single" w:sz="6" w:space="0" w:color="auto"/>
              <w:bottom w:val="single" w:sz="8" w:space="0" w:color="auto"/>
              <w:right w:val="single" w:sz="6" w:space="0" w:color="auto"/>
            </w:tcBorders>
            <w:shd w:val="clear" w:color="auto" w:fill="auto"/>
          </w:tcPr>
          <w:p w14:paraId="607257CA" w14:textId="77777777" w:rsidR="00BA0AA1" w:rsidRPr="00E94821" w:rsidRDefault="00BA0AA1" w:rsidP="00D930B5">
            <w:pPr>
              <w:keepNext/>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SPL Product Data Elements Section</w:t>
            </w:r>
          </w:p>
        </w:tc>
        <w:tc>
          <w:tcPr>
            <w:tcW w:w="3261" w:type="dxa"/>
            <w:gridSpan w:val="3"/>
            <w:tcBorders>
              <w:top w:val="single" w:sz="6" w:space="0" w:color="auto"/>
              <w:left w:val="single" w:sz="6" w:space="0" w:color="auto"/>
              <w:bottom w:val="single" w:sz="8" w:space="0" w:color="auto"/>
              <w:right w:val="single" w:sz="8" w:space="0" w:color="auto"/>
            </w:tcBorders>
          </w:tcPr>
          <w:p w14:paraId="1D9ED1D4" w14:textId="77777777" w:rsidR="00BA0AA1" w:rsidRPr="00E94821" w:rsidRDefault="00BA0AA1" w:rsidP="00D930B5">
            <w:pPr>
              <w:keepNext/>
              <w:rPr>
                <w:rFonts w:ascii="Times New Roman" w:eastAsia="Times New Roman" w:hAnsi="Times New Roman" w:cs="Times New Roman"/>
                <w:color w:val="000000"/>
                <w:szCs w:val="24"/>
                <w:lang w:val="en-CA" w:eastAsia="en-CA"/>
              </w:rPr>
            </w:pPr>
            <w:r w:rsidRPr="00E94821">
              <w:rPr>
                <w:rFonts w:ascii="Times New Roman" w:eastAsia="Times New Roman" w:hAnsi="Times New Roman" w:cs="Times New Roman"/>
                <w:color w:val="000000"/>
                <w:szCs w:val="24"/>
                <w:lang w:val="en-CA" w:eastAsia="en-CA"/>
              </w:rPr>
              <w:t>None</w:t>
            </w:r>
          </w:p>
        </w:tc>
      </w:tr>
    </w:tbl>
    <w:p w14:paraId="051C2431" w14:textId="77777777" w:rsidR="00401DAD" w:rsidRPr="00E94821" w:rsidRDefault="00401DAD" w:rsidP="00D80D8A">
      <w:pPr>
        <w:ind w:left="360" w:hanging="360"/>
      </w:pPr>
    </w:p>
    <w:p w14:paraId="23A51696" w14:textId="77777777" w:rsidR="00401DAD" w:rsidRPr="00E94821" w:rsidRDefault="00401DAD">
      <w:pPr>
        <w:spacing w:after="200" w:line="276" w:lineRule="auto"/>
        <w:rPr>
          <w:rFonts w:ascii="Times New Roman" w:hAnsi="Times New Roman" w:cs="Times New Roman"/>
        </w:rPr>
      </w:pPr>
      <w:r w:rsidRPr="00E94821">
        <w:rPr>
          <w:rFonts w:ascii="Times New Roman" w:hAnsi="Times New Roman" w:cs="Times New Roman"/>
        </w:rPr>
        <w:br w:type="page"/>
      </w:r>
    </w:p>
    <w:p w14:paraId="0F604778" w14:textId="77777777" w:rsidR="00401DAD" w:rsidRPr="00E94821" w:rsidRDefault="004928DD" w:rsidP="00401DAD">
      <w:pPr>
        <w:pStyle w:val="Heading1"/>
        <w:numPr>
          <w:ilvl w:val="0"/>
          <w:numId w:val="0"/>
        </w:numPr>
        <w:ind w:left="432"/>
        <w:rPr>
          <w:rFonts w:ascii="Times New Roman" w:hAnsi="Times New Roman" w:cs="Times New Roman"/>
        </w:rPr>
      </w:pPr>
      <w:bookmarkStart w:id="1026" w:name="_Toc503798358"/>
      <w:bookmarkStart w:id="1027" w:name="_Toc500865073"/>
      <w:r w:rsidRPr="00E94821">
        <w:rPr>
          <w:rFonts w:ascii="Times New Roman" w:hAnsi="Times New Roman" w:cs="Times New Roman"/>
        </w:rPr>
        <w:lastRenderedPageBreak/>
        <w:t>Appendix</w:t>
      </w:r>
      <w:r w:rsidR="00401DAD" w:rsidRPr="00E94821">
        <w:rPr>
          <w:rFonts w:ascii="Times New Roman" w:hAnsi="Times New Roman" w:cs="Times New Roman"/>
        </w:rPr>
        <w:t xml:space="preserve"> B </w:t>
      </w:r>
      <w:r w:rsidR="001F09DC" w:rsidRPr="00E94821">
        <w:rPr>
          <w:rFonts w:ascii="Times New Roman" w:hAnsi="Times New Roman" w:cs="Times New Roman"/>
        </w:rPr>
        <w:t>–</w:t>
      </w:r>
      <w:r w:rsidR="00401DAD" w:rsidRPr="00E94821">
        <w:rPr>
          <w:rFonts w:ascii="Times New Roman" w:hAnsi="Times New Roman" w:cs="Times New Roman"/>
        </w:rPr>
        <w:t xml:space="preserve"> effectiveTime</w:t>
      </w:r>
      <w:r w:rsidR="001F09DC" w:rsidRPr="00E94821">
        <w:rPr>
          <w:rFonts w:ascii="Times New Roman" w:hAnsi="Times New Roman" w:cs="Times New Roman"/>
        </w:rPr>
        <w:t xml:space="preserve"> and Marketing Activity</w:t>
      </w:r>
      <w:r w:rsidR="00401DAD" w:rsidRPr="00E94821">
        <w:rPr>
          <w:rFonts w:ascii="Times New Roman" w:hAnsi="Times New Roman" w:cs="Times New Roman"/>
        </w:rPr>
        <w:t xml:space="preserve"> Details</w:t>
      </w:r>
      <w:bookmarkEnd w:id="1026"/>
      <w:bookmarkEnd w:id="1027"/>
    </w:p>
    <w:p w14:paraId="7BA28B4D" w14:textId="77777777" w:rsidR="00401DAD" w:rsidRPr="00E94821" w:rsidRDefault="00401DAD" w:rsidP="00531B11">
      <w:pPr>
        <w:pStyle w:val="ListParagraph"/>
      </w:pPr>
    </w:p>
    <w:p w14:paraId="25C6F878" w14:textId="77777777" w:rsidR="00401DAD" w:rsidRPr="00E94821" w:rsidRDefault="00401DAD" w:rsidP="00401DAD">
      <w:pPr>
        <w:rPr>
          <w:rFonts w:ascii="Times New Roman" w:hAnsi="Times New Roman" w:cs="Times New Roman"/>
        </w:rPr>
      </w:pPr>
      <w:r w:rsidRPr="00E94821">
        <w:rPr>
          <w:rFonts w:ascii="Times New Roman" w:hAnsi="Times New Roman" w:cs="Times New Roman"/>
        </w:rPr>
        <w:t>The following table illustrates events and the element and or attribute that shall be used to identify the changes</w:t>
      </w:r>
      <w:r w:rsidR="001F09DC" w:rsidRPr="00E94821">
        <w:rPr>
          <w:rFonts w:ascii="Times New Roman" w:hAnsi="Times New Roman" w:cs="Times New Roman"/>
        </w:rPr>
        <w:t xml:space="preserve"> (</w:t>
      </w:r>
      <w:r w:rsidR="00DB2C7C" w:rsidRPr="00E94821">
        <w:rPr>
          <w:rFonts w:ascii="Times New Roman" w:hAnsi="Times New Roman" w:cs="Times New Roman"/>
        </w:rPr>
        <w:t xml:space="preserve">red </w:t>
      </w:r>
      <w:r w:rsidR="001F09DC" w:rsidRPr="00E94821">
        <w:rPr>
          <w:rFonts w:ascii="Times New Roman" w:hAnsi="Times New Roman" w:cs="Times New Roman"/>
        </w:rPr>
        <w:t xml:space="preserve">underline has been </w:t>
      </w:r>
      <w:r w:rsidR="00DB2C7C" w:rsidRPr="00E94821">
        <w:rPr>
          <w:rFonts w:ascii="Times New Roman" w:hAnsi="Times New Roman" w:cs="Times New Roman"/>
        </w:rPr>
        <w:t>used to identify changes</w:t>
      </w:r>
      <w:r w:rsidR="001F09DC" w:rsidRPr="00E94821">
        <w:rPr>
          <w:rFonts w:ascii="Times New Roman" w:hAnsi="Times New Roman" w:cs="Times New Roman"/>
        </w:rPr>
        <w:t>)</w:t>
      </w:r>
      <w:r w:rsidRPr="00E94821">
        <w:rPr>
          <w:rFonts w:ascii="Times New Roman" w:hAnsi="Times New Roman" w:cs="Times New Roman"/>
        </w:rPr>
        <w:t>:</w:t>
      </w:r>
    </w:p>
    <w:tbl>
      <w:tblPr>
        <w:tblStyle w:val="TableGrid"/>
        <w:tblW w:w="9360" w:type="dxa"/>
        <w:tblInd w:w="108" w:type="dxa"/>
        <w:tblLayout w:type="fixed"/>
        <w:tblLook w:val="0420" w:firstRow="1" w:lastRow="0" w:firstColumn="0" w:lastColumn="0" w:noHBand="0" w:noVBand="1"/>
      </w:tblPr>
      <w:tblGrid>
        <w:gridCol w:w="3510"/>
        <w:gridCol w:w="1170"/>
        <w:gridCol w:w="1170"/>
        <w:gridCol w:w="1170"/>
        <w:gridCol w:w="1170"/>
        <w:gridCol w:w="1170"/>
      </w:tblGrid>
      <w:tr w:rsidR="00401DAD" w:rsidRPr="00E94821" w14:paraId="47F12F3F" w14:textId="77777777" w:rsidTr="005435CF">
        <w:trPr>
          <w:trHeight w:val="20"/>
          <w:tblHeader/>
        </w:trPr>
        <w:tc>
          <w:tcPr>
            <w:tcW w:w="3510" w:type="dxa"/>
            <w:vMerge w:val="restart"/>
            <w:shd w:val="clear" w:color="auto" w:fill="D9D9D9" w:themeFill="background1" w:themeFillShade="D9"/>
            <w:hideMark/>
          </w:tcPr>
          <w:p w14:paraId="5D36D1DC" w14:textId="77777777" w:rsidR="00401DAD" w:rsidRPr="00E94821" w:rsidRDefault="00401DAD" w:rsidP="005435CF">
            <w:pPr>
              <w:rPr>
                <w:rFonts w:ascii="Times New Roman" w:eastAsia="Times New Roman" w:hAnsi="Times New Roman" w:cs="Times New Roman"/>
                <w:sz w:val="20"/>
              </w:rPr>
            </w:pPr>
            <w:r w:rsidRPr="00E94821">
              <w:rPr>
                <w:rFonts w:ascii="Times New Roman" w:eastAsia="Times New Roman" w:hAnsi="Times New Roman" w:cs="Times New Roman"/>
                <w:b/>
                <w:sz w:val="20"/>
              </w:rPr>
              <w:t>SPM Components</w:t>
            </w:r>
          </w:p>
        </w:tc>
        <w:tc>
          <w:tcPr>
            <w:tcW w:w="1170" w:type="dxa"/>
            <w:shd w:val="clear" w:color="auto" w:fill="D9D9D9" w:themeFill="background1" w:themeFillShade="D9"/>
          </w:tcPr>
          <w:p w14:paraId="1B1DBC97" w14:textId="77777777" w:rsidR="00401DAD" w:rsidRPr="00E94821" w:rsidRDefault="00401DAD" w:rsidP="00D80D8A">
            <w:pPr>
              <w:jc w:val="center"/>
              <w:rPr>
                <w:rFonts w:ascii="Times New Roman" w:eastAsia="Times New Roman" w:hAnsi="Times New Roman" w:cs="Times New Roman"/>
                <w:sz w:val="20"/>
              </w:rPr>
            </w:pPr>
            <w:r w:rsidRPr="00E94821">
              <w:rPr>
                <w:rFonts w:ascii="Times New Roman" w:eastAsia="Times New Roman" w:hAnsi="Times New Roman" w:cs="Times New Roman"/>
                <w:b/>
                <w:bCs/>
                <w:kern w:val="24"/>
                <w:sz w:val="20"/>
              </w:rPr>
              <w:t xml:space="preserve">NDS Approved </w:t>
            </w:r>
            <w:r w:rsidR="00385FA0" w:rsidRPr="00E94821">
              <w:rPr>
                <w:rFonts w:ascii="Times New Roman" w:eastAsia="Times New Roman" w:hAnsi="Times New Roman" w:cs="Times New Roman"/>
                <w:b/>
                <w:bCs/>
                <w:kern w:val="24"/>
                <w:sz w:val="20"/>
              </w:rPr>
              <w:t xml:space="preserve">Products </w:t>
            </w:r>
            <w:r w:rsidR="004157EF" w:rsidRPr="00E94821">
              <w:rPr>
                <w:rFonts w:ascii="Times New Roman" w:eastAsia="Times New Roman" w:hAnsi="Times New Roman" w:cs="Times New Roman"/>
                <w:b/>
                <w:bCs/>
                <w:kern w:val="24"/>
                <w:sz w:val="20"/>
              </w:rPr>
              <w:t xml:space="preserve">1,2,3 </w:t>
            </w:r>
            <w:r w:rsidRPr="00E94821">
              <w:rPr>
                <w:rFonts w:ascii="Times New Roman" w:eastAsia="Times New Roman" w:hAnsi="Times New Roman" w:cs="Times New Roman"/>
                <w:b/>
                <w:bCs/>
                <w:kern w:val="24"/>
                <w:sz w:val="20"/>
              </w:rPr>
              <w:t>on 2013-01-01</w:t>
            </w:r>
          </w:p>
        </w:tc>
        <w:tc>
          <w:tcPr>
            <w:tcW w:w="1170" w:type="dxa"/>
            <w:shd w:val="clear" w:color="auto" w:fill="D9D9D9" w:themeFill="background1" w:themeFillShade="D9"/>
            <w:hideMark/>
          </w:tcPr>
          <w:p w14:paraId="5ED8B443" w14:textId="77777777" w:rsidR="00401DAD" w:rsidRPr="00E94821" w:rsidRDefault="00385FA0" w:rsidP="00D80D8A">
            <w:pPr>
              <w:jc w:val="center"/>
              <w:rPr>
                <w:rFonts w:ascii="Times New Roman" w:eastAsia="Times New Roman" w:hAnsi="Times New Roman" w:cs="Times New Roman"/>
                <w:sz w:val="20"/>
              </w:rPr>
            </w:pPr>
            <w:r w:rsidRPr="00E94821">
              <w:rPr>
                <w:rFonts w:ascii="Times New Roman" w:eastAsia="Times New Roman" w:hAnsi="Times New Roman" w:cs="Times New Roman"/>
                <w:b/>
                <w:bCs/>
                <w:kern w:val="24"/>
                <w:sz w:val="20"/>
              </w:rPr>
              <w:t>SNDS#1 Added P</w:t>
            </w:r>
            <w:r w:rsidR="00401DAD" w:rsidRPr="00E94821">
              <w:rPr>
                <w:rFonts w:ascii="Times New Roman" w:eastAsia="Times New Roman" w:hAnsi="Times New Roman" w:cs="Times New Roman"/>
                <w:b/>
                <w:bCs/>
                <w:kern w:val="24"/>
                <w:sz w:val="20"/>
              </w:rPr>
              <w:t xml:space="preserve">roducts </w:t>
            </w:r>
            <w:r w:rsidRPr="00E94821">
              <w:rPr>
                <w:rFonts w:ascii="Times New Roman" w:eastAsia="Times New Roman" w:hAnsi="Times New Roman" w:cs="Times New Roman"/>
                <w:b/>
                <w:bCs/>
                <w:kern w:val="24"/>
                <w:sz w:val="20"/>
              </w:rPr>
              <w:t xml:space="preserve">4,5 </w:t>
            </w:r>
            <w:r w:rsidR="00401DAD" w:rsidRPr="00E94821">
              <w:rPr>
                <w:rFonts w:ascii="Times New Roman" w:eastAsia="Times New Roman" w:hAnsi="Times New Roman" w:cs="Times New Roman"/>
                <w:b/>
                <w:bCs/>
                <w:kern w:val="24"/>
                <w:sz w:val="20"/>
              </w:rPr>
              <w:t>on 2014-01-01</w:t>
            </w:r>
          </w:p>
        </w:tc>
        <w:tc>
          <w:tcPr>
            <w:tcW w:w="1170" w:type="dxa"/>
            <w:shd w:val="clear" w:color="auto" w:fill="D9D9D9" w:themeFill="background1" w:themeFillShade="D9"/>
          </w:tcPr>
          <w:p w14:paraId="3A884C27" w14:textId="77777777" w:rsidR="00401DAD" w:rsidRPr="00E94821" w:rsidRDefault="00401DAD" w:rsidP="00D80D8A">
            <w:pPr>
              <w:jc w:val="center"/>
              <w:rPr>
                <w:rFonts w:ascii="Times New Roman" w:eastAsia="Times New Roman" w:hAnsi="Times New Roman" w:cs="Times New Roman"/>
                <w:b/>
                <w:bCs/>
                <w:kern w:val="24"/>
                <w:sz w:val="20"/>
              </w:rPr>
            </w:pPr>
            <w:r w:rsidRPr="00E94821">
              <w:rPr>
                <w:rFonts w:ascii="Times New Roman" w:eastAsia="Times New Roman" w:hAnsi="Times New Roman" w:cs="Times New Roman"/>
                <w:b/>
                <w:bCs/>
                <w:kern w:val="24"/>
                <w:sz w:val="20"/>
              </w:rPr>
              <w:t xml:space="preserve">SNDS#2 Modified </w:t>
            </w:r>
            <w:r w:rsidR="00385FA0" w:rsidRPr="00E94821">
              <w:rPr>
                <w:rFonts w:ascii="Times New Roman" w:eastAsia="Times New Roman" w:hAnsi="Times New Roman" w:cs="Times New Roman"/>
                <w:b/>
                <w:bCs/>
                <w:kern w:val="24"/>
                <w:sz w:val="20"/>
              </w:rPr>
              <w:t>P</w:t>
            </w:r>
            <w:r w:rsidRPr="00E94821">
              <w:rPr>
                <w:rFonts w:ascii="Times New Roman" w:eastAsia="Times New Roman" w:hAnsi="Times New Roman" w:cs="Times New Roman"/>
                <w:b/>
                <w:bCs/>
                <w:kern w:val="24"/>
                <w:sz w:val="20"/>
              </w:rPr>
              <w:t xml:space="preserve">roducts </w:t>
            </w:r>
            <w:r w:rsidR="00524EEE" w:rsidRPr="00E94821">
              <w:rPr>
                <w:rFonts w:ascii="Times New Roman" w:eastAsia="Times New Roman" w:hAnsi="Times New Roman" w:cs="Times New Roman"/>
                <w:b/>
                <w:bCs/>
                <w:kern w:val="24"/>
                <w:sz w:val="20"/>
              </w:rPr>
              <w:t>2,3</w:t>
            </w:r>
            <w:r w:rsidR="00385FA0" w:rsidRPr="00E94821">
              <w:rPr>
                <w:rFonts w:ascii="Times New Roman" w:eastAsia="Times New Roman" w:hAnsi="Times New Roman" w:cs="Times New Roman"/>
                <w:b/>
                <w:bCs/>
                <w:kern w:val="24"/>
                <w:sz w:val="20"/>
              </w:rPr>
              <w:t xml:space="preserve"> </w:t>
            </w:r>
            <w:r w:rsidRPr="00E94821">
              <w:rPr>
                <w:rFonts w:ascii="Times New Roman" w:eastAsia="Times New Roman" w:hAnsi="Times New Roman" w:cs="Times New Roman"/>
                <w:b/>
                <w:bCs/>
                <w:kern w:val="24"/>
                <w:sz w:val="20"/>
              </w:rPr>
              <w:t>on 2015-01-01</w:t>
            </w:r>
          </w:p>
        </w:tc>
        <w:tc>
          <w:tcPr>
            <w:tcW w:w="1170" w:type="dxa"/>
            <w:shd w:val="clear" w:color="auto" w:fill="D9D9D9" w:themeFill="background1" w:themeFillShade="D9"/>
          </w:tcPr>
          <w:p w14:paraId="19DE3788" w14:textId="77777777" w:rsidR="00401DAD" w:rsidRPr="00E94821" w:rsidRDefault="00401DAD" w:rsidP="00D80D8A">
            <w:pPr>
              <w:jc w:val="center"/>
              <w:rPr>
                <w:rFonts w:ascii="Times New Roman" w:eastAsia="Times New Roman" w:hAnsi="Times New Roman" w:cs="Times New Roman"/>
                <w:b/>
                <w:bCs/>
                <w:kern w:val="24"/>
                <w:sz w:val="20"/>
              </w:rPr>
            </w:pPr>
            <w:r w:rsidRPr="00E94821">
              <w:rPr>
                <w:rFonts w:ascii="Times New Roman" w:eastAsia="Times New Roman" w:hAnsi="Times New Roman" w:cs="Times New Roman"/>
                <w:b/>
                <w:bCs/>
                <w:kern w:val="24"/>
                <w:sz w:val="20"/>
              </w:rPr>
              <w:t xml:space="preserve">Level III Change to correct Typos </w:t>
            </w:r>
            <w:r w:rsidR="00A34DEA" w:rsidRPr="00E94821">
              <w:rPr>
                <w:rFonts w:ascii="Times New Roman" w:eastAsia="Times New Roman" w:hAnsi="Times New Roman" w:cs="Times New Roman"/>
                <w:b/>
                <w:bCs/>
                <w:kern w:val="24"/>
                <w:sz w:val="20"/>
              </w:rPr>
              <w:t xml:space="preserve">in Part III on </w:t>
            </w:r>
            <w:r w:rsidRPr="00E94821">
              <w:rPr>
                <w:rFonts w:ascii="Times New Roman" w:eastAsia="Times New Roman" w:hAnsi="Times New Roman" w:cs="Times New Roman"/>
                <w:b/>
                <w:bCs/>
                <w:kern w:val="24"/>
                <w:sz w:val="20"/>
              </w:rPr>
              <w:t>2016-01-01</w:t>
            </w:r>
          </w:p>
        </w:tc>
        <w:tc>
          <w:tcPr>
            <w:tcW w:w="1170" w:type="dxa"/>
            <w:shd w:val="clear" w:color="auto" w:fill="D9D9D9" w:themeFill="background1" w:themeFillShade="D9"/>
            <w:hideMark/>
          </w:tcPr>
          <w:p w14:paraId="7D051B31" w14:textId="77777777" w:rsidR="00401DAD" w:rsidRPr="00E94821" w:rsidRDefault="00401DAD" w:rsidP="00D80D8A">
            <w:pPr>
              <w:jc w:val="center"/>
              <w:rPr>
                <w:rFonts w:ascii="Times New Roman" w:eastAsia="Times New Roman" w:hAnsi="Times New Roman" w:cs="Times New Roman"/>
                <w:b/>
                <w:bCs/>
                <w:kern w:val="24"/>
                <w:sz w:val="20"/>
              </w:rPr>
            </w:pPr>
            <w:r w:rsidRPr="00E94821">
              <w:rPr>
                <w:rFonts w:ascii="Times New Roman" w:eastAsia="Times New Roman" w:hAnsi="Times New Roman" w:cs="Times New Roman"/>
                <w:b/>
                <w:bCs/>
                <w:kern w:val="24"/>
                <w:sz w:val="20"/>
              </w:rPr>
              <w:t>SNDS#3 Removed</w:t>
            </w:r>
            <w:r w:rsidR="00385FA0" w:rsidRPr="00E94821">
              <w:rPr>
                <w:rFonts w:ascii="Times New Roman" w:eastAsia="Times New Roman" w:hAnsi="Times New Roman" w:cs="Times New Roman"/>
                <w:b/>
                <w:bCs/>
                <w:kern w:val="24"/>
                <w:sz w:val="20"/>
              </w:rPr>
              <w:t xml:space="preserve"> P</w:t>
            </w:r>
            <w:r w:rsidRPr="00E94821">
              <w:rPr>
                <w:rFonts w:ascii="Times New Roman" w:eastAsia="Times New Roman" w:hAnsi="Times New Roman" w:cs="Times New Roman"/>
                <w:b/>
                <w:bCs/>
                <w:kern w:val="24"/>
                <w:sz w:val="20"/>
              </w:rPr>
              <w:t xml:space="preserve">roducts </w:t>
            </w:r>
            <w:r w:rsidR="00524EEE" w:rsidRPr="00E94821">
              <w:rPr>
                <w:rFonts w:ascii="Times New Roman" w:eastAsia="Times New Roman" w:hAnsi="Times New Roman" w:cs="Times New Roman"/>
                <w:b/>
                <w:bCs/>
                <w:kern w:val="24"/>
                <w:sz w:val="20"/>
              </w:rPr>
              <w:t>1,4</w:t>
            </w:r>
            <w:r w:rsidR="00385FA0" w:rsidRPr="00E94821">
              <w:rPr>
                <w:rFonts w:ascii="Times New Roman" w:eastAsia="Times New Roman" w:hAnsi="Times New Roman" w:cs="Times New Roman"/>
                <w:b/>
                <w:bCs/>
                <w:kern w:val="24"/>
                <w:sz w:val="20"/>
              </w:rPr>
              <w:t xml:space="preserve"> </w:t>
            </w:r>
            <w:r w:rsidR="00524EEE" w:rsidRPr="00E94821">
              <w:rPr>
                <w:rFonts w:ascii="Times New Roman" w:eastAsia="Times New Roman" w:hAnsi="Times New Roman" w:cs="Times New Roman"/>
                <w:b/>
                <w:bCs/>
                <w:kern w:val="24"/>
                <w:sz w:val="20"/>
              </w:rPr>
              <w:t>on 2017</w:t>
            </w:r>
            <w:r w:rsidRPr="00E94821">
              <w:rPr>
                <w:rFonts w:ascii="Times New Roman" w:eastAsia="Times New Roman" w:hAnsi="Times New Roman" w:cs="Times New Roman"/>
                <w:b/>
                <w:bCs/>
                <w:kern w:val="24"/>
                <w:sz w:val="20"/>
              </w:rPr>
              <w:t>-02-01</w:t>
            </w:r>
          </w:p>
        </w:tc>
      </w:tr>
      <w:tr w:rsidR="00401DAD" w:rsidRPr="00E94821" w14:paraId="1112BD30" w14:textId="77777777" w:rsidTr="005435CF">
        <w:trPr>
          <w:trHeight w:val="20"/>
          <w:tblHeader/>
        </w:trPr>
        <w:tc>
          <w:tcPr>
            <w:tcW w:w="3510" w:type="dxa"/>
            <w:vMerge/>
            <w:shd w:val="clear" w:color="auto" w:fill="D9D9D9" w:themeFill="background1" w:themeFillShade="D9"/>
            <w:hideMark/>
          </w:tcPr>
          <w:p w14:paraId="0AAE54E3" w14:textId="77777777" w:rsidR="00401DAD" w:rsidRPr="00E94821" w:rsidRDefault="00401DAD" w:rsidP="005435CF">
            <w:pPr>
              <w:rPr>
                <w:rFonts w:ascii="Times New Roman" w:eastAsia="Times New Roman" w:hAnsi="Times New Roman" w:cs="Times New Roman"/>
                <w:b/>
                <w:sz w:val="20"/>
              </w:rPr>
            </w:pPr>
          </w:p>
        </w:tc>
        <w:tc>
          <w:tcPr>
            <w:tcW w:w="1170" w:type="dxa"/>
            <w:shd w:val="clear" w:color="auto" w:fill="D9D9D9" w:themeFill="background1" w:themeFillShade="D9"/>
            <w:hideMark/>
          </w:tcPr>
          <w:p w14:paraId="5CFB4980" w14:textId="77777777" w:rsidR="00401DAD" w:rsidRPr="00E94821" w:rsidRDefault="00401DAD" w:rsidP="00D80D8A">
            <w:pPr>
              <w:jc w:val="center"/>
              <w:rPr>
                <w:rFonts w:ascii="Times New Roman" w:eastAsia="Times New Roman" w:hAnsi="Times New Roman" w:cs="Times New Roman"/>
                <w:sz w:val="20"/>
              </w:rPr>
            </w:pPr>
            <w:r w:rsidRPr="00E94821">
              <w:rPr>
                <w:rFonts w:ascii="Times New Roman" w:eastAsia="Times New Roman" w:hAnsi="Times New Roman" w:cs="Times New Roman"/>
                <w:b/>
                <w:bCs/>
                <w:color w:val="000000" w:themeColor="dark1"/>
                <w:kern w:val="24"/>
                <w:sz w:val="20"/>
              </w:rPr>
              <w:t>SPM v1 Dates</w:t>
            </w:r>
          </w:p>
        </w:tc>
        <w:tc>
          <w:tcPr>
            <w:tcW w:w="1170" w:type="dxa"/>
            <w:shd w:val="clear" w:color="auto" w:fill="D9D9D9" w:themeFill="background1" w:themeFillShade="D9"/>
            <w:hideMark/>
          </w:tcPr>
          <w:p w14:paraId="2F3FA6D1" w14:textId="77777777" w:rsidR="00401DAD" w:rsidRPr="00E94821" w:rsidRDefault="00401DAD" w:rsidP="00D80D8A">
            <w:pPr>
              <w:jc w:val="center"/>
              <w:rPr>
                <w:rFonts w:ascii="Times New Roman" w:eastAsia="Times New Roman" w:hAnsi="Times New Roman" w:cs="Times New Roman"/>
                <w:sz w:val="20"/>
              </w:rPr>
            </w:pPr>
            <w:r w:rsidRPr="00E94821">
              <w:rPr>
                <w:rFonts w:ascii="Times New Roman" w:eastAsia="Times New Roman" w:hAnsi="Times New Roman" w:cs="Times New Roman"/>
                <w:b/>
                <w:bCs/>
                <w:color w:val="000000" w:themeColor="dark1"/>
                <w:kern w:val="24"/>
                <w:sz w:val="20"/>
              </w:rPr>
              <w:t>SPM v2 Dates</w:t>
            </w:r>
          </w:p>
        </w:tc>
        <w:tc>
          <w:tcPr>
            <w:tcW w:w="1170" w:type="dxa"/>
            <w:shd w:val="clear" w:color="auto" w:fill="D9D9D9" w:themeFill="background1" w:themeFillShade="D9"/>
          </w:tcPr>
          <w:p w14:paraId="37EF684F" w14:textId="77777777" w:rsidR="00401DAD" w:rsidRPr="00E94821" w:rsidRDefault="00401DAD" w:rsidP="00D80D8A">
            <w:pPr>
              <w:jc w:val="center"/>
              <w:rPr>
                <w:rFonts w:ascii="Times New Roman" w:eastAsia="Times New Roman" w:hAnsi="Times New Roman" w:cs="Times New Roman"/>
                <w:b/>
                <w:bCs/>
                <w:color w:val="000000" w:themeColor="dark1"/>
                <w:kern w:val="24"/>
                <w:sz w:val="20"/>
              </w:rPr>
            </w:pPr>
            <w:r w:rsidRPr="00E94821">
              <w:rPr>
                <w:rFonts w:ascii="Times New Roman" w:eastAsia="Times New Roman" w:hAnsi="Times New Roman" w:cs="Times New Roman"/>
                <w:b/>
                <w:bCs/>
                <w:color w:val="000000" w:themeColor="dark1"/>
                <w:kern w:val="24"/>
                <w:sz w:val="20"/>
              </w:rPr>
              <w:t>SPM v3 Dates</w:t>
            </w:r>
          </w:p>
        </w:tc>
        <w:tc>
          <w:tcPr>
            <w:tcW w:w="1170" w:type="dxa"/>
            <w:shd w:val="clear" w:color="auto" w:fill="D9D9D9" w:themeFill="background1" w:themeFillShade="D9"/>
          </w:tcPr>
          <w:p w14:paraId="76816401" w14:textId="77777777" w:rsidR="00401DAD" w:rsidRPr="00E94821" w:rsidRDefault="00401DAD" w:rsidP="00D80D8A">
            <w:pPr>
              <w:jc w:val="center"/>
              <w:rPr>
                <w:rFonts w:ascii="Times New Roman" w:eastAsia="Times New Roman" w:hAnsi="Times New Roman" w:cs="Times New Roman"/>
                <w:b/>
                <w:bCs/>
                <w:color w:val="000000" w:themeColor="dark1"/>
                <w:kern w:val="24"/>
                <w:sz w:val="20"/>
              </w:rPr>
            </w:pPr>
            <w:r w:rsidRPr="00E94821">
              <w:rPr>
                <w:rFonts w:ascii="Times New Roman" w:eastAsia="Times New Roman" w:hAnsi="Times New Roman" w:cs="Times New Roman"/>
                <w:b/>
                <w:bCs/>
                <w:color w:val="000000" w:themeColor="dark1"/>
                <w:kern w:val="24"/>
                <w:sz w:val="20"/>
              </w:rPr>
              <w:t>SPM v4 Dates</w:t>
            </w:r>
          </w:p>
        </w:tc>
        <w:tc>
          <w:tcPr>
            <w:tcW w:w="1170" w:type="dxa"/>
            <w:shd w:val="clear" w:color="auto" w:fill="D9D9D9" w:themeFill="background1" w:themeFillShade="D9"/>
            <w:hideMark/>
          </w:tcPr>
          <w:p w14:paraId="5CE67B3D" w14:textId="77777777" w:rsidR="00401DAD" w:rsidRPr="00E94821" w:rsidRDefault="00401DAD" w:rsidP="00D80D8A">
            <w:pPr>
              <w:jc w:val="center"/>
              <w:rPr>
                <w:rFonts w:ascii="Times New Roman" w:eastAsia="Times New Roman" w:hAnsi="Times New Roman" w:cs="Times New Roman"/>
                <w:sz w:val="20"/>
              </w:rPr>
            </w:pPr>
            <w:r w:rsidRPr="00E94821">
              <w:rPr>
                <w:rFonts w:ascii="Times New Roman" w:eastAsia="Times New Roman" w:hAnsi="Times New Roman" w:cs="Times New Roman"/>
                <w:b/>
                <w:bCs/>
                <w:color w:val="000000" w:themeColor="dark1"/>
                <w:kern w:val="24"/>
                <w:sz w:val="20"/>
              </w:rPr>
              <w:t>SPM v5 Dates</w:t>
            </w:r>
          </w:p>
        </w:tc>
      </w:tr>
      <w:tr w:rsidR="00401DAD" w:rsidRPr="00E94821" w14:paraId="591545CC" w14:textId="77777777" w:rsidTr="005435CF">
        <w:trPr>
          <w:trHeight w:val="20"/>
        </w:trPr>
        <w:tc>
          <w:tcPr>
            <w:tcW w:w="3510" w:type="dxa"/>
            <w:hideMark/>
          </w:tcPr>
          <w:p w14:paraId="16F08EBE" w14:textId="77777777" w:rsidR="00401DAD" w:rsidRPr="00E94821" w:rsidRDefault="00401DAD" w:rsidP="005435CF">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Document</w:t>
            </w:r>
          </w:p>
        </w:tc>
        <w:tc>
          <w:tcPr>
            <w:tcW w:w="1170" w:type="dxa"/>
            <w:hideMark/>
          </w:tcPr>
          <w:p w14:paraId="25A0BA42" w14:textId="77777777" w:rsidR="00401DAD" w:rsidRPr="00E94821" w:rsidRDefault="00401DAD" w:rsidP="00D80D8A">
            <w:pPr>
              <w:jc w:val="center"/>
              <w:rPr>
                <w:rFonts w:ascii="Times New Roman" w:eastAsia="Times New Roman" w:hAnsi="Times New Roman" w:cs="Times New Roman"/>
                <w:sz w:val="20"/>
              </w:rPr>
            </w:pPr>
          </w:p>
        </w:tc>
        <w:tc>
          <w:tcPr>
            <w:tcW w:w="1170" w:type="dxa"/>
            <w:hideMark/>
          </w:tcPr>
          <w:p w14:paraId="22164866" w14:textId="77777777" w:rsidR="00401DAD" w:rsidRPr="00E94821" w:rsidRDefault="00401DAD" w:rsidP="00D80D8A">
            <w:pPr>
              <w:jc w:val="center"/>
              <w:rPr>
                <w:rFonts w:ascii="Times New Roman" w:eastAsia="Times New Roman" w:hAnsi="Times New Roman" w:cs="Times New Roman"/>
                <w:sz w:val="20"/>
              </w:rPr>
            </w:pPr>
          </w:p>
        </w:tc>
        <w:tc>
          <w:tcPr>
            <w:tcW w:w="1170" w:type="dxa"/>
          </w:tcPr>
          <w:p w14:paraId="4BE44367" w14:textId="77777777" w:rsidR="00401DAD" w:rsidRPr="00E94821" w:rsidRDefault="00401DAD" w:rsidP="00D80D8A">
            <w:pPr>
              <w:jc w:val="center"/>
              <w:rPr>
                <w:rFonts w:ascii="Times New Roman" w:eastAsia="Times New Roman" w:hAnsi="Times New Roman" w:cs="Times New Roman"/>
                <w:sz w:val="20"/>
              </w:rPr>
            </w:pPr>
          </w:p>
        </w:tc>
        <w:tc>
          <w:tcPr>
            <w:tcW w:w="1170" w:type="dxa"/>
          </w:tcPr>
          <w:p w14:paraId="0EFA91CD" w14:textId="77777777" w:rsidR="00401DAD" w:rsidRPr="00E94821" w:rsidRDefault="00401DAD" w:rsidP="00D80D8A">
            <w:pPr>
              <w:jc w:val="center"/>
              <w:rPr>
                <w:rFonts w:ascii="Times New Roman" w:eastAsia="Times New Roman" w:hAnsi="Times New Roman" w:cs="Times New Roman"/>
                <w:sz w:val="20"/>
              </w:rPr>
            </w:pPr>
          </w:p>
        </w:tc>
        <w:tc>
          <w:tcPr>
            <w:tcW w:w="1170" w:type="dxa"/>
            <w:hideMark/>
          </w:tcPr>
          <w:p w14:paraId="3DB80E9C" w14:textId="77777777" w:rsidR="00401DAD" w:rsidRPr="00E94821" w:rsidRDefault="00401DAD" w:rsidP="00D80D8A">
            <w:pPr>
              <w:jc w:val="center"/>
              <w:rPr>
                <w:rFonts w:ascii="Times New Roman" w:eastAsia="Times New Roman" w:hAnsi="Times New Roman" w:cs="Times New Roman"/>
                <w:sz w:val="20"/>
              </w:rPr>
            </w:pPr>
          </w:p>
        </w:tc>
      </w:tr>
      <w:tr w:rsidR="00A34DEA" w:rsidRPr="00E94821" w14:paraId="2F0791B9" w14:textId="77777777" w:rsidTr="005435CF">
        <w:trPr>
          <w:trHeight w:val="20"/>
        </w:trPr>
        <w:tc>
          <w:tcPr>
            <w:tcW w:w="3510" w:type="dxa"/>
          </w:tcPr>
          <w:p w14:paraId="202375C2" w14:textId="77777777" w:rsidR="00A34DEA" w:rsidRPr="00E94821" w:rsidRDefault="00A34DEA" w:rsidP="00F073CE">
            <w:pPr>
              <w:numPr>
                <w:ilvl w:val="0"/>
                <w:numId w:val="4"/>
              </w:numPr>
              <w:tabs>
                <w:tab w:val="clear" w:pos="376"/>
              </w:tabs>
              <w:ind w:left="360" w:hanging="270"/>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Date of Initial Approval</w:t>
            </w:r>
          </w:p>
          <w:p w14:paraId="0B69545E" w14:textId="77777777" w:rsidR="00A34DEA" w:rsidRPr="00E94821" w:rsidRDefault="00A34DEA" w:rsidP="005435CF">
            <w:pPr>
              <w:ind w:left="90"/>
              <w:contextualSpacing/>
              <w:rPr>
                <w:rFonts w:ascii="Times New Roman" w:eastAsia="Times New Roman" w:hAnsi="Times New Roman" w:cs="Times New Roman"/>
                <w:color w:val="000000" w:themeColor="dark1"/>
                <w:kern w:val="24"/>
                <w:sz w:val="20"/>
                <w:u w:val="single"/>
              </w:rPr>
            </w:pPr>
            <w:r w:rsidRPr="00E94821">
              <w:rPr>
                <w:rFonts w:ascii="Times New Roman" w:hAnsi="Times New Roman" w:cs="Times New Roman"/>
                <w:color w:val="1F497D"/>
                <w:sz w:val="20"/>
                <w:u w:val="single"/>
              </w:rPr>
              <w:t>document/effectiveTime/originalText</w:t>
            </w:r>
          </w:p>
        </w:tc>
        <w:tc>
          <w:tcPr>
            <w:tcW w:w="1170" w:type="dxa"/>
          </w:tcPr>
          <w:p w14:paraId="62D65929" w14:textId="77777777" w:rsidR="00A34DEA" w:rsidRPr="00E94821" w:rsidRDefault="00A34DEA"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542770E1" w14:textId="77777777" w:rsidR="00A34DEA" w:rsidRPr="00E94821" w:rsidRDefault="00A34DEA"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082252AA" w14:textId="77777777" w:rsidR="00A34DEA" w:rsidRPr="00E94821" w:rsidRDefault="00A34DEA"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27C9FEF4" w14:textId="77777777" w:rsidR="00A34DEA" w:rsidRPr="00E94821" w:rsidRDefault="00A34DEA"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0B469D27" w14:textId="77777777" w:rsidR="00A34DEA" w:rsidRPr="00E94821" w:rsidRDefault="00A34DEA"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r>
      <w:tr w:rsidR="00401DAD" w:rsidRPr="00E94821" w14:paraId="47B6DFF8" w14:textId="77777777" w:rsidTr="005435CF">
        <w:trPr>
          <w:trHeight w:val="20"/>
        </w:trPr>
        <w:tc>
          <w:tcPr>
            <w:tcW w:w="3510" w:type="dxa"/>
          </w:tcPr>
          <w:p w14:paraId="506E34A8" w14:textId="77777777" w:rsidR="00401DAD" w:rsidRPr="00E94821" w:rsidRDefault="00401DAD" w:rsidP="00F073CE">
            <w:pPr>
              <w:numPr>
                <w:ilvl w:val="0"/>
                <w:numId w:val="4"/>
              </w:numPr>
              <w:tabs>
                <w:tab w:val="clear" w:pos="376"/>
              </w:tabs>
              <w:ind w:left="360" w:hanging="270"/>
              <w:contextualSpacing/>
              <w:rPr>
                <w:rFonts w:ascii="Times New Roman" w:eastAsia="Times New Roman" w:hAnsi="Times New Roman" w:cs="Times New Roman"/>
                <w:sz w:val="20"/>
              </w:rPr>
            </w:pPr>
            <w:r w:rsidRPr="00E94821">
              <w:rPr>
                <w:rFonts w:ascii="Times New Roman" w:eastAsia="Times New Roman" w:hAnsi="Times New Roman" w:cs="Times New Roman"/>
                <w:color w:val="000000" w:themeColor="dark1"/>
                <w:kern w:val="24"/>
                <w:sz w:val="20"/>
              </w:rPr>
              <w:t>Date of Revision</w:t>
            </w:r>
          </w:p>
          <w:p w14:paraId="2EE6F1B1" w14:textId="77777777" w:rsidR="00401DAD" w:rsidRPr="00E94821" w:rsidRDefault="00401DAD" w:rsidP="005435CF">
            <w:pPr>
              <w:ind w:left="90"/>
              <w:contextualSpacing/>
              <w:rPr>
                <w:rFonts w:ascii="Times New Roman" w:eastAsia="Times New Roman" w:hAnsi="Times New Roman" w:cs="Times New Roman"/>
                <w:sz w:val="20"/>
              </w:rPr>
            </w:pPr>
            <w:r w:rsidRPr="00E94821">
              <w:rPr>
                <w:rFonts w:ascii="Times New Roman" w:hAnsi="Times New Roman" w:cs="Times New Roman"/>
                <w:color w:val="1F497D"/>
                <w:sz w:val="20"/>
                <w:u w:val="single"/>
              </w:rPr>
              <w:t>document/effectiveTime@value</w:t>
            </w:r>
          </w:p>
        </w:tc>
        <w:tc>
          <w:tcPr>
            <w:tcW w:w="1170" w:type="dxa"/>
          </w:tcPr>
          <w:p w14:paraId="6CD2D2EA" w14:textId="77777777" w:rsidR="00401DAD" w:rsidRPr="00E94821" w:rsidRDefault="00401DAD"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6EF23D03" w14:textId="77777777" w:rsidR="00401DAD" w:rsidRPr="00E94821" w:rsidRDefault="00401DAD"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20140101</w:t>
            </w:r>
          </w:p>
        </w:tc>
        <w:tc>
          <w:tcPr>
            <w:tcW w:w="1170" w:type="dxa"/>
          </w:tcPr>
          <w:p w14:paraId="5E1B8C68" w14:textId="77777777" w:rsidR="00401DAD" w:rsidRPr="00E94821" w:rsidRDefault="00401DAD"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20150101</w:t>
            </w:r>
          </w:p>
        </w:tc>
        <w:tc>
          <w:tcPr>
            <w:tcW w:w="1170" w:type="dxa"/>
          </w:tcPr>
          <w:p w14:paraId="61E65668" w14:textId="77777777" w:rsidR="00401DAD" w:rsidRPr="00E94821" w:rsidRDefault="00401DAD"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color w:val="FF0000"/>
                <w:sz w:val="20"/>
                <w:u w:val="single"/>
              </w:rPr>
              <w:t>20160101</w:t>
            </w:r>
          </w:p>
        </w:tc>
        <w:tc>
          <w:tcPr>
            <w:tcW w:w="1170" w:type="dxa"/>
          </w:tcPr>
          <w:p w14:paraId="5C8DD1CF" w14:textId="77777777" w:rsidR="00401DAD" w:rsidRPr="00E94821" w:rsidRDefault="00401DAD"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w:t>
            </w:r>
            <w:r w:rsidR="00524EEE" w:rsidRPr="00E94821">
              <w:rPr>
                <w:rFonts w:ascii="Times New Roman" w:eastAsia="Times New Roman" w:hAnsi="Times New Roman" w:cs="Times New Roman"/>
                <w:bCs/>
                <w:color w:val="FF0000"/>
                <w:kern w:val="24"/>
                <w:sz w:val="20"/>
                <w:u w:val="single"/>
              </w:rPr>
              <w:t>7</w:t>
            </w:r>
            <w:r w:rsidRPr="00E94821">
              <w:rPr>
                <w:rFonts w:ascii="Times New Roman" w:eastAsia="Times New Roman" w:hAnsi="Times New Roman" w:cs="Times New Roman"/>
                <w:bCs/>
                <w:color w:val="FF0000"/>
                <w:kern w:val="24"/>
                <w:sz w:val="20"/>
                <w:u w:val="single"/>
              </w:rPr>
              <w:t>0201</w:t>
            </w:r>
          </w:p>
        </w:tc>
      </w:tr>
      <w:tr w:rsidR="00401DAD" w:rsidRPr="00E94821" w14:paraId="721CC5E8" w14:textId="77777777" w:rsidTr="005435CF">
        <w:trPr>
          <w:trHeight w:val="20"/>
        </w:trPr>
        <w:tc>
          <w:tcPr>
            <w:tcW w:w="3510" w:type="dxa"/>
          </w:tcPr>
          <w:p w14:paraId="4DBB0AE7" w14:textId="77777777" w:rsidR="00401DAD" w:rsidRPr="00E94821" w:rsidRDefault="00401DAD" w:rsidP="00F073CE">
            <w:pPr>
              <w:numPr>
                <w:ilvl w:val="0"/>
                <w:numId w:val="4"/>
              </w:numPr>
              <w:tabs>
                <w:tab w:val="clear" w:pos="376"/>
              </w:tabs>
              <w:ind w:left="360" w:hanging="270"/>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Submission Type</w:t>
            </w:r>
          </w:p>
          <w:p w14:paraId="1B9E29A5" w14:textId="77777777" w:rsidR="00F92F7C" w:rsidRPr="00E94821" w:rsidRDefault="00F92F7C" w:rsidP="00F92F7C">
            <w:pPr>
              <w:shd w:val="clear" w:color="auto" w:fill="FFFFFF"/>
              <w:autoSpaceDE w:val="0"/>
              <w:autoSpaceDN w:val="0"/>
              <w:adjustRightInd w:val="0"/>
              <w:ind w:left="90"/>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extension value with name-eng in ()</w:t>
            </w:r>
          </w:p>
          <w:p w14:paraId="1DB05DBC" w14:textId="77777777" w:rsidR="00401DAD" w:rsidRPr="00E94821" w:rsidRDefault="00401DAD" w:rsidP="005435CF">
            <w:pPr>
              <w:shd w:val="clear" w:color="auto" w:fill="FFFFFF"/>
              <w:rPr>
                <w:rFonts w:ascii="Times New Roman" w:hAnsi="Times New Roman" w:cs="Times New Roman"/>
                <w:color w:val="1F497D"/>
                <w:sz w:val="20"/>
                <w:u w:val="single"/>
              </w:rPr>
            </w:pPr>
            <w:r w:rsidRPr="00E94821">
              <w:rPr>
                <w:rFonts w:ascii="Times New Roman" w:hAnsi="Times New Roman" w:cs="Times New Roman"/>
                <w:color w:val="1F497D"/>
                <w:sz w:val="20"/>
                <w:u w:val="single"/>
              </w:rPr>
              <w:t>templateId extension="???" root="2.16.840.1.113883.2.20.6.11" where ??? is the term from the CV.</w:t>
            </w:r>
          </w:p>
        </w:tc>
        <w:tc>
          <w:tcPr>
            <w:tcW w:w="1170" w:type="dxa"/>
          </w:tcPr>
          <w:p w14:paraId="1208B105" w14:textId="77777777" w:rsidR="00401DAD" w:rsidRPr="00E94821" w:rsidRDefault="00385FA0"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308</w:t>
            </w:r>
            <w:r w:rsidR="00B7374B" w:rsidRPr="00E94821">
              <w:rPr>
                <w:rFonts w:ascii="Times New Roman" w:eastAsia="Times New Roman" w:hAnsi="Times New Roman" w:cs="Times New Roman"/>
                <w:bCs/>
                <w:color w:val="FF0000"/>
                <w:kern w:val="24"/>
                <w:sz w:val="20"/>
                <w:u w:val="single"/>
              </w:rPr>
              <w:t xml:space="preserve"> (NDS)</w:t>
            </w:r>
          </w:p>
        </w:tc>
        <w:tc>
          <w:tcPr>
            <w:tcW w:w="1170" w:type="dxa"/>
          </w:tcPr>
          <w:p w14:paraId="727BB75F" w14:textId="77777777" w:rsidR="00401DAD" w:rsidRPr="00E94821" w:rsidRDefault="00385FA0"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314</w:t>
            </w:r>
            <w:r w:rsidR="00B7374B" w:rsidRPr="00E94821">
              <w:rPr>
                <w:rFonts w:ascii="Times New Roman" w:eastAsia="Times New Roman" w:hAnsi="Times New Roman" w:cs="Times New Roman"/>
                <w:bCs/>
                <w:color w:val="FF0000"/>
                <w:kern w:val="24"/>
                <w:sz w:val="20"/>
                <w:u w:val="single"/>
              </w:rPr>
              <w:t xml:space="preserve"> (SNDS)</w:t>
            </w:r>
          </w:p>
        </w:tc>
        <w:tc>
          <w:tcPr>
            <w:tcW w:w="1170" w:type="dxa"/>
          </w:tcPr>
          <w:p w14:paraId="0F36BE50" w14:textId="77777777" w:rsidR="00401DAD"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314 (SNDS)</w:t>
            </w:r>
          </w:p>
        </w:tc>
        <w:tc>
          <w:tcPr>
            <w:tcW w:w="1170" w:type="dxa"/>
          </w:tcPr>
          <w:p w14:paraId="422FADD9" w14:textId="77777777" w:rsidR="00401DAD" w:rsidRPr="00E94821" w:rsidRDefault="00385FA0"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color w:val="FF0000"/>
                <w:sz w:val="20"/>
                <w:u w:val="single"/>
              </w:rPr>
              <w:t>306</w:t>
            </w:r>
            <w:r w:rsidR="00F92F7C" w:rsidRPr="00E94821">
              <w:rPr>
                <w:rFonts w:ascii="Times New Roman" w:eastAsia="Times New Roman" w:hAnsi="Times New Roman" w:cs="Times New Roman"/>
                <w:color w:val="FF0000"/>
                <w:sz w:val="20"/>
                <w:u w:val="single"/>
              </w:rPr>
              <w:t xml:space="preserve"> (Level III Changes)</w:t>
            </w:r>
          </w:p>
        </w:tc>
        <w:tc>
          <w:tcPr>
            <w:tcW w:w="1170" w:type="dxa"/>
          </w:tcPr>
          <w:p w14:paraId="3A2D2CCF" w14:textId="77777777" w:rsidR="00401DAD"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314 (SNDS)</w:t>
            </w:r>
          </w:p>
        </w:tc>
      </w:tr>
      <w:tr w:rsidR="00401DAD" w:rsidRPr="00E94821" w14:paraId="7BEB08AB" w14:textId="77777777" w:rsidTr="005435CF">
        <w:trPr>
          <w:trHeight w:val="20"/>
        </w:trPr>
        <w:tc>
          <w:tcPr>
            <w:tcW w:w="3510" w:type="dxa"/>
          </w:tcPr>
          <w:p w14:paraId="54E144C6" w14:textId="77777777" w:rsidR="00401DAD" w:rsidRPr="00E94821" w:rsidRDefault="00401DAD" w:rsidP="005435CF">
            <w:pPr>
              <w:rPr>
                <w:rFonts w:ascii="Times New Roman" w:eastAsia="Times New Roman" w:hAnsi="Times New Roman" w:cs="Times New Roman"/>
                <w:b/>
                <w:color w:val="000000" w:themeColor="dark1"/>
                <w:kern w:val="24"/>
                <w:sz w:val="20"/>
              </w:rPr>
            </w:pPr>
            <w:r w:rsidRPr="00E94821">
              <w:rPr>
                <w:rFonts w:ascii="Times New Roman" w:eastAsia="Times New Roman" w:hAnsi="Times New Roman" w:cs="Times New Roman"/>
                <w:b/>
                <w:color w:val="000000" w:themeColor="dark1"/>
                <w:kern w:val="24"/>
                <w:sz w:val="20"/>
              </w:rPr>
              <w:t>Product Root</w:t>
            </w:r>
          </w:p>
        </w:tc>
        <w:tc>
          <w:tcPr>
            <w:tcW w:w="1170" w:type="dxa"/>
          </w:tcPr>
          <w:p w14:paraId="6118448F" w14:textId="77777777" w:rsidR="00401DAD" w:rsidRPr="00E94821" w:rsidRDefault="00401DAD" w:rsidP="00D80D8A">
            <w:pPr>
              <w:jc w:val="center"/>
              <w:rPr>
                <w:rFonts w:ascii="Times New Roman" w:eastAsia="Times New Roman" w:hAnsi="Times New Roman" w:cs="Times New Roman"/>
                <w:bCs/>
                <w:color w:val="FF0000"/>
                <w:kern w:val="24"/>
                <w:sz w:val="20"/>
                <w:u w:val="single"/>
              </w:rPr>
            </w:pPr>
          </w:p>
        </w:tc>
        <w:tc>
          <w:tcPr>
            <w:tcW w:w="1170" w:type="dxa"/>
          </w:tcPr>
          <w:p w14:paraId="7B0AF99D" w14:textId="77777777" w:rsidR="00401DAD" w:rsidRPr="00E94821" w:rsidRDefault="00401DAD" w:rsidP="00D80D8A">
            <w:pPr>
              <w:jc w:val="center"/>
              <w:rPr>
                <w:rFonts w:ascii="Times New Roman" w:eastAsia="Times New Roman" w:hAnsi="Times New Roman" w:cs="Times New Roman"/>
                <w:bCs/>
                <w:kern w:val="24"/>
                <w:sz w:val="20"/>
              </w:rPr>
            </w:pPr>
          </w:p>
        </w:tc>
        <w:tc>
          <w:tcPr>
            <w:tcW w:w="1170" w:type="dxa"/>
          </w:tcPr>
          <w:p w14:paraId="6F16E9CD" w14:textId="77777777" w:rsidR="00401DAD" w:rsidRPr="00E94821" w:rsidRDefault="00401DAD" w:rsidP="00D80D8A">
            <w:pPr>
              <w:jc w:val="center"/>
              <w:rPr>
                <w:rFonts w:ascii="Times New Roman" w:eastAsia="Times New Roman" w:hAnsi="Times New Roman" w:cs="Times New Roman"/>
                <w:bCs/>
                <w:kern w:val="24"/>
                <w:sz w:val="20"/>
              </w:rPr>
            </w:pPr>
          </w:p>
        </w:tc>
        <w:tc>
          <w:tcPr>
            <w:tcW w:w="1170" w:type="dxa"/>
          </w:tcPr>
          <w:p w14:paraId="5D1461B8" w14:textId="77777777" w:rsidR="00401DAD" w:rsidRPr="00E94821" w:rsidRDefault="00401DAD" w:rsidP="00D80D8A">
            <w:pPr>
              <w:jc w:val="center"/>
              <w:rPr>
                <w:rFonts w:ascii="Times New Roman" w:eastAsia="Times New Roman" w:hAnsi="Times New Roman" w:cs="Times New Roman"/>
                <w:color w:val="FF0000"/>
                <w:sz w:val="20"/>
              </w:rPr>
            </w:pPr>
          </w:p>
        </w:tc>
        <w:tc>
          <w:tcPr>
            <w:tcW w:w="1170" w:type="dxa"/>
          </w:tcPr>
          <w:p w14:paraId="71F5C09C" w14:textId="77777777" w:rsidR="00401DAD" w:rsidRPr="00E94821" w:rsidRDefault="00401DAD" w:rsidP="00D80D8A">
            <w:pPr>
              <w:jc w:val="center"/>
              <w:rPr>
                <w:rFonts w:ascii="Times New Roman" w:eastAsia="Times New Roman" w:hAnsi="Times New Roman" w:cs="Times New Roman"/>
                <w:bCs/>
                <w:color w:val="FF0000"/>
                <w:kern w:val="24"/>
                <w:sz w:val="20"/>
              </w:rPr>
            </w:pPr>
          </w:p>
        </w:tc>
      </w:tr>
      <w:tr w:rsidR="00A34DEA" w:rsidRPr="00E94821" w14:paraId="095BD6B5" w14:textId="77777777" w:rsidTr="005435CF">
        <w:trPr>
          <w:trHeight w:val="20"/>
        </w:trPr>
        <w:tc>
          <w:tcPr>
            <w:tcW w:w="3510" w:type="dxa"/>
          </w:tcPr>
          <w:p w14:paraId="02B88CD3" w14:textId="77777777" w:rsidR="00A34DEA" w:rsidRPr="00E94821" w:rsidRDefault="00A34DEA" w:rsidP="00F073CE">
            <w:pPr>
              <w:numPr>
                <w:ilvl w:val="0"/>
                <w:numId w:val="4"/>
              </w:numPr>
              <w:tabs>
                <w:tab w:val="clear" w:pos="376"/>
              </w:tabs>
              <w:ind w:left="360" w:hanging="270"/>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Date of Initial Approval</w:t>
            </w:r>
          </w:p>
          <w:p w14:paraId="7CFF2223" w14:textId="77777777" w:rsidR="00A34DEA" w:rsidRPr="00E94821" w:rsidRDefault="00A34DEA" w:rsidP="005435CF">
            <w:pPr>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component/section[@code = ‘48780-1’]/effectiveTime/low@value</w:t>
            </w:r>
          </w:p>
        </w:tc>
        <w:tc>
          <w:tcPr>
            <w:tcW w:w="1170" w:type="dxa"/>
          </w:tcPr>
          <w:p w14:paraId="62CD8E5A" w14:textId="77777777" w:rsidR="00A34DEA" w:rsidRPr="00E94821" w:rsidRDefault="00A34DEA"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02DB0A5C" w14:textId="77777777" w:rsidR="00A34DEA" w:rsidRPr="00E94821" w:rsidRDefault="00A34DEA"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282921F9" w14:textId="77777777" w:rsidR="00A34DEA" w:rsidRPr="00E94821" w:rsidRDefault="00A34DEA"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4D0909ED" w14:textId="77777777" w:rsidR="00A34DEA" w:rsidRPr="00E94821" w:rsidRDefault="00A34DEA"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6ECEA9FA" w14:textId="77777777" w:rsidR="00A34DEA" w:rsidRPr="00E94821" w:rsidRDefault="00A34DEA"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r>
      <w:tr w:rsidR="00401DAD" w:rsidRPr="00E94821" w14:paraId="3710C250" w14:textId="77777777" w:rsidTr="005435CF">
        <w:trPr>
          <w:trHeight w:val="20"/>
        </w:trPr>
        <w:tc>
          <w:tcPr>
            <w:tcW w:w="3510" w:type="dxa"/>
          </w:tcPr>
          <w:p w14:paraId="23488D09" w14:textId="77777777" w:rsidR="00401DAD" w:rsidRPr="00E94821" w:rsidRDefault="00401DAD" w:rsidP="00F073CE">
            <w:pPr>
              <w:numPr>
                <w:ilvl w:val="0"/>
                <w:numId w:val="4"/>
              </w:numPr>
              <w:tabs>
                <w:tab w:val="clear" w:pos="376"/>
              </w:tabs>
              <w:ind w:left="360" w:hanging="270"/>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Date of Revision</w:t>
            </w:r>
          </w:p>
          <w:p w14:paraId="31575D59" w14:textId="77777777" w:rsidR="00401DAD" w:rsidRPr="00E94821" w:rsidRDefault="00401DAD" w:rsidP="005435CF">
            <w:pPr>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component/section[@code = ‘48780-1’]/effectiveTime/high@value</w:t>
            </w:r>
          </w:p>
        </w:tc>
        <w:tc>
          <w:tcPr>
            <w:tcW w:w="1170" w:type="dxa"/>
          </w:tcPr>
          <w:p w14:paraId="7FA4F951" w14:textId="77777777" w:rsidR="00401DAD" w:rsidRPr="00E94821" w:rsidRDefault="00A34DEA"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76FD9E65" w14:textId="77777777" w:rsidR="00401DAD" w:rsidRPr="00E94821" w:rsidRDefault="00A34DEA" w:rsidP="00D80D8A">
            <w:pPr>
              <w:jc w:val="center"/>
              <w:rPr>
                <w:rFonts w:ascii="Times New Roman" w:eastAsia="Times New Roman" w:hAnsi="Times New Roman" w:cs="Times New Roman"/>
                <w:bCs/>
                <w:kern w:val="24"/>
                <w:sz w:val="20"/>
                <w:u w:val="single"/>
              </w:rPr>
            </w:pPr>
            <w:r w:rsidRPr="00E94821">
              <w:rPr>
                <w:rFonts w:ascii="Times New Roman" w:eastAsia="Times New Roman" w:hAnsi="Times New Roman" w:cs="Times New Roman"/>
                <w:bCs/>
                <w:color w:val="FF0000"/>
                <w:kern w:val="24"/>
                <w:sz w:val="20"/>
                <w:u w:val="single"/>
              </w:rPr>
              <w:t>20140101</w:t>
            </w:r>
          </w:p>
        </w:tc>
        <w:tc>
          <w:tcPr>
            <w:tcW w:w="1170" w:type="dxa"/>
          </w:tcPr>
          <w:p w14:paraId="7AB28033" w14:textId="77777777" w:rsidR="00401DAD" w:rsidRPr="00E94821" w:rsidRDefault="00401DAD" w:rsidP="00D80D8A">
            <w:pPr>
              <w:jc w:val="center"/>
              <w:rPr>
                <w:rFonts w:ascii="Times New Roman" w:eastAsia="Times New Roman" w:hAnsi="Times New Roman" w:cs="Times New Roman"/>
                <w:bCs/>
                <w:kern w:val="24"/>
                <w:sz w:val="20"/>
                <w:u w:val="single"/>
              </w:rPr>
            </w:pPr>
            <w:r w:rsidRPr="00E94821">
              <w:rPr>
                <w:rFonts w:ascii="Times New Roman" w:eastAsia="Times New Roman" w:hAnsi="Times New Roman" w:cs="Times New Roman"/>
                <w:bCs/>
                <w:color w:val="FF0000"/>
                <w:kern w:val="24"/>
                <w:sz w:val="20"/>
                <w:u w:val="single"/>
              </w:rPr>
              <w:t>20150101</w:t>
            </w:r>
          </w:p>
        </w:tc>
        <w:tc>
          <w:tcPr>
            <w:tcW w:w="1170" w:type="dxa"/>
          </w:tcPr>
          <w:p w14:paraId="2CED19F1" w14:textId="77777777" w:rsidR="00401DAD" w:rsidRPr="00E94821" w:rsidRDefault="00A34DEA"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tc>
        <w:tc>
          <w:tcPr>
            <w:tcW w:w="1170" w:type="dxa"/>
          </w:tcPr>
          <w:p w14:paraId="1F08FE4E" w14:textId="77777777" w:rsidR="00401DAD" w:rsidRPr="00E94821" w:rsidRDefault="00524EEE"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2017</w:t>
            </w:r>
            <w:r w:rsidR="00401DAD" w:rsidRPr="00E94821">
              <w:rPr>
                <w:rFonts w:ascii="Times New Roman" w:eastAsia="Times New Roman" w:hAnsi="Times New Roman" w:cs="Times New Roman"/>
                <w:bCs/>
                <w:color w:val="FF0000"/>
                <w:kern w:val="24"/>
                <w:sz w:val="20"/>
                <w:u w:val="single"/>
              </w:rPr>
              <w:t>0201</w:t>
            </w:r>
          </w:p>
        </w:tc>
      </w:tr>
      <w:tr w:rsidR="00524EEE" w:rsidRPr="00E94821" w14:paraId="1F077D87" w14:textId="77777777" w:rsidTr="005435CF">
        <w:trPr>
          <w:trHeight w:val="20"/>
        </w:trPr>
        <w:tc>
          <w:tcPr>
            <w:tcW w:w="3510" w:type="dxa"/>
            <w:hideMark/>
          </w:tcPr>
          <w:p w14:paraId="18FB57F3" w14:textId="77777777" w:rsidR="00524EEE" w:rsidRPr="00E94821" w:rsidRDefault="00524EEE" w:rsidP="005435CF">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Product #1</w:t>
            </w:r>
          </w:p>
        </w:tc>
        <w:tc>
          <w:tcPr>
            <w:tcW w:w="1170" w:type="dxa"/>
          </w:tcPr>
          <w:p w14:paraId="7D69B36E"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5B157EF7"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62B4BB3F"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4A8040D8"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354479F5" w14:textId="77777777" w:rsidR="00524EEE" w:rsidRPr="00E94821" w:rsidRDefault="00524EEE" w:rsidP="00D80D8A">
            <w:pPr>
              <w:jc w:val="center"/>
              <w:rPr>
                <w:rFonts w:ascii="Times New Roman" w:eastAsia="Times New Roman" w:hAnsi="Times New Roman" w:cs="Times New Roman"/>
                <w:sz w:val="20"/>
              </w:rPr>
            </w:pPr>
          </w:p>
        </w:tc>
      </w:tr>
      <w:tr w:rsidR="00524EEE" w:rsidRPr="00E94821" w14:paraId="7B511385" w14:textId="77777777" w:rsidTr="005435CF">
        <w:trPr>
          <w:trHeight w:val="20"/>
        </w:trPr>
        <w:tc>
          <w:tcPr>
            <w:tcW w:w="3510" w:type="dxa"/>
          </w:tcPr>
          <w:p w14:paraId="7D676F7E"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Low</w:t>
            </w:r>
          </w:p>
          <w:p w14:paraId="042D319C"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component/section[@code = ‘48780-1’]/subject[1]/manufacturedProduct/subjectOf/marketingAct/effectiveTime/low@value</w:t>
            </w:r>
          </w:p>
        </w:tc>
        <w:tc>
          <w:tcPr>
            <w:tcW w:w="1170" w:type="dxa"/>
          </w:tcPr>
          <w:p w14:paraId="54D4D276"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039AD9D4"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66A34F23"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221FE99A"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3D518466" w14:textId="77777777" w:rsidR="00524EEE" w:rsidRPr="00E94821" w:rsidRDefault="00524EEE" w:rsidP="00D80D8A">
            <w:pPr>
              <w:jc w:val="center"/>
              <w:rPr>
                <w:rFonts w:ascii="Times New Roman" w:eastAsia="Times New Roman" w:hAnsi="Times New Roman" w:cs="Times New Roman"/>
                <w:sz w:val="20"/>
              </w:rPr>
            </w:pPr>
          </w:p>
        </w:tc>
      </w:tr>
      <w:tr w:rsidR="00524EEE" w:rsidRPr="00E94821" w14:paraId="2C6B1298" w14:textId="77777777" w:rsidTr="005435CF">
        <w:trPr>
          <w:trHeight w:val="20"/>
        </w:trPr>
        <w:tc>
          <w:tcPr>
            <w:tcW w:w="3510" w:type="dxa"/>
          </w:tcPr>
          <w:p w14:paraId="7066C6AE"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High</w:t>
            </w:r>
          </w:p>
          <w:p w14:paraId="31E0FAAC"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component/section[@code = ‘48780-1’]/subject[1]/manufacturedProduct/subjectOf/marketingAct/effectiveTime/high@value</w:t>
            </w:r>
          </w:p>
        </w:tc>
        <w:tc>
          <w:tcPr>
            <w:tcW w:w="1170" w:type="dxa"/>
          </w:tcPr>
          <w:p w14:paraId="1EFD5CE5"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78E190CF"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007D4A51"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6198B54E"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3A704DCD" w14:textId="77777777" w:rsidR="00524EEE" w:rsidRPr="00E94821" w:rsidRDefault="00524EEE"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color w:val="FF0000"/>
                <w:sz w:val="20"/>
                <w:u w:val="single"/>
              </w:rPr>
              <w:t>20170201</w:t>
            </w:r>
          </w:p>
          <w:p w14:paraId="016575F6" w14:textId="77777777" w:rsidR="00524EEE" w:rsidRPr="00E94821" w:rsidRDefault="00524EEE" w:rsidP="00D80D8A">
            <w:pPr>
              <w:jc w:val="center"/>
              <w:rPr>
                <w:rFonts w:ascii="Times New Roman" w:eastAsia="Times New Roman" w:hAnsi="Times New Roman" w:cs="Times New Roman"/>
                <w:sz w:val="20"/>
              </w:rPr>
            </w:pPr>
          </w:p>
        </w:tc>
      </w:tr>
      <w:tr w:rsidR="00F92F7C" w:rsidRPr="00E94821" w14:paraId="12BF970F" w14:textId="77777777" w:rsidTr="005435CF">
        <w:trPr>
          <w:trHeight w:val="20"/>
        </w:trPr>
        <w:tc>
          <w:tcPr>
            <w:tcW w:w="3510" w:type="dxa"/>
          </w:tcPr>
          <w:p w14:paraId="22B51BDA"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Activity</w:t>
            </w:r>
          </w:p>
          <w:p w14:paraId="18FA35E1" w14:textId="77777777" w:rsidR="00F92F7C" w:rsidRPr="00E94821" w:rsidRDefault="00F92F7C" w:rsidP="004157EF">
            <w:pPr>
              <w:ind w:left="16"/>
              <w:contextualSpacing/>
              <w:rPr>
                <w:rFonts w:ascii="Times New Roman" w:hAnsi="Times New Roman" w:cs="Times New Roman"/>
                <w:color w:val="1F497D"/>
                <w:sz w:val="20"/>
              </w:rPr>
            </w:pPr>
            <w:r w:rsidRPr="00E94821">
              <w:rPr>
                <w:rFonts w:ascii="Times New Roman" w:hAnsi="Times New Roman" w:cs="Times New Roman"/>
                <w:color w:val="1F497D"/>
                <w:sz w:val="20"/>
              </w:rPr>
              <w:t>component/section[@code = ‘48780-1’]/subject[1]/manufacturedProduct/subjectOf/approval/code</w:t>
            </w:r>
          </w:p>
        </w:tc>
        <w:tc>
          <w:tcPr>
            <w:tcW w:w="1170" w:type="dxa"/>
          </w:tcPr>
          <w:p w14:paraId="51F1B2FF"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308 (NDS)</w:t>
            </w:r>
          </w:p>
        </w:tc>
        <w:tc>
          <w:tcPr>
            <w:tcW w:w="1170" w:type="dxa"/>
          </w:tcPr>
          <w:p w14:paraId="406CAFF3"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308 (NDS)</w:t>
            </w:r>
          </w:p>
        </w:tc>
        <w:tc>
          <w:tcPr>
            <w:tcW w:w="1170" w:type="dxa"/>
          </w:tcPr>
          <w:p w14:paraId="24A6CE34"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308 (NDS)</w:t>
            </w:r>
          </w:p>
        </w:tc>
        <w:tc>
          <w:tcPr>
            <w:tcW w:w="1170" w:type="dxa"/>
          </w:tcPr>
          <w:p w14:paraId="2E415AF6"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308 (NDS)</w:t>
            </w:r>
          </w:p>
        </w:tc>
        <w:tc>
          <w:tcPr>
            <w:tcW w:w="1170" w:type="dxa"/>
          </w:tcPr>
          <w:p w14:paraId="1C4B6071" w14:textId="77777777" w:rsidR="00F92F7C" w:rsidRPr="00E94821" w:rsidRDefault="00F92F7C"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314 (SNDS)</w:t>
            </w:r>
          </w:p>
        </w:tc>
      </w:tr>
      <w:tr w:rsidR="00524EEE" w:rsidRPr="00E94821" w14:paraId="293C66AC" w14:textId="77777777" w:rsidTr="005435CF">
        <w:trPr>
          <w:trHeight w:val="20"/>
        </w:trPr>
        <w:tc>
          <w:tcPr>
            <w:tcW w:w="3510" w:type="dxa"/>
          </w:tcPr>
          <w:p w14:paraId="5B12E347"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Low</w:t>
            </w:r>
          </w:p>
          <w:p w14:paraId="7EA609E8" w14:textId="77777777" w:rsidR="00524EEE" w:rsidRPr="00E94821" w:rsidRDefault="00524EEE" w:rsidP="005435CF">
            <w:pPr>
              <w:ind w:left="16"/>
              <w:contextualSpacing/>
              <w:rPr>
                <w:rFonts w:ascii="Times New Roman" w:hAnsi="Times New Roman" w:cs="Times New Roman"/>
                <w:color w:val="1F497D"/>
                <w:sz w:val="20"/>
              </w:rPr>
            </w:pPr>
            <w:r w:rsidRPr="00E94821">
              <w:rPr>
                <w:rFonts w:ascii="Times New Roman" w:hAnsi="Times New Roman" w:cs="Times New Roman"/>
                <w:color w:val="1F497D"/>
                <w:sz w:val="20"/>
              </w:rPr>
              <w:t>component/section[@code = ‘48780-1’]/subject[1]/manufacturedProduct/subjectOf/approval/effectiveTime/low@value</w:t>
            </w:r>
          </w:p>
        </w:tc>
        <w:tc>
          <w:tcPr>
            <w:tcW w:w="1170" w:type="dxa"/>
          </w:tcPr>
          <w:p w14:paraId="42D717CC" w14:textId="77777777" w:rsidR="00524EEE" w:rsidRPr="00E94821" w:rsidRDefault="00524EEE"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50B8B32B" w14:textId="77777777" w:rsidR="00524EEE" w:rsidRPr="00E94821" w:rsidRDefault="00524EEE"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58BE4C17" w14:textId="77777777" w:rsidR="00524EEE" w:rsidRPr="00E94821" w:rsidRDefault="00524EEE"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1779F589"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3CCD40D1" w14:textId="77777777" w:rsidR="00524EEE" w:rsidRPr="00E94821" w:rsidRDefault="00524EEE"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r>
      <w:tr w:rsidR="00524EEE" w:rsidRPr="00E94821" w14:paraId="4945DA6B" w14:textId="77777777" w:rsidTr="005435CF">
        <w:trPr>
          <w:trHeight w:val="20"/>
        </w:trPr>
        <w:tc>
          <w:tcPr>
            <w:tcW w:w="3510" w:type="dxa"/>
          </w:tcPr>
          <w:p w14:paraId="0D3B98AC"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High</w:t>
            </w:r>
          </w:p>
          <w:p w14:paraId="425CBD33"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component/section[@code = ‘48780-</w:t>
            </w:r>
            <w:r w:rsidRPr="00E94821">
              <w:rPr>
                <w:rFonts w:ascii="Times New Roman" w:hAnsi="Times New Roman" w:cs="Times New Roman"/>
                <w:color w:val="1F497D"/>
                <w:sz w:val="20"/>
              </w:rPr>
              <w:lastRenderedPageBreak/>
              <w:t>1’]/subject[1]/manufacturedProduct/subjectOf/approval/effectiveTime/high@value</w:t>
            </w:r>
          </w:p>
        </w:tc>
        <w:tc>
          <w:tcPr>
            <w:tcW w:w="1170" w:type="dxa"/>
          </w:tcPr>
          <w:p w14:paraId="7AD328A3" w14:textId="77777777" w:rsidR="00524EEE" w:rsidRPr="00E94821" w:rsidRDefault="00524EEE"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lastRenderedPageBreak/>
              <w:t>20130101</w:t>
            </w:r>
          </w:p>
        </w:tc>
        <w:tc>
          <w:tcPr>
            <w:tcW w:w="1170" w:type="dxa"/>
          </w:tcPr>
          <w:p w14:paraId="11CAF0A0" w14:textId="77777777" w:rsidR="00524EEE" w:rsidRPr="00E94821" w:rsidRDefault="00524EEE"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317DE3E5" w14:textId="77777777" w:rsidR="00524EEE" w:rsidRPr="00E94821" w:rsidRDefault="00524EEE"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459CA3C1"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2542FB9B" w14:textId="77777777" w:rsidR="00524EEE" w:rsidRPr="00E94821" w:rsidRDefault="00524EEE"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color w:val="FF0000"/>
                <w:sz w:val="20"/>
                <w:u w:val="single"/>
              </w:rPr>
              <w:t>20170201</w:t>
            </w:r>
          </w:p>
          <w:p w14:paraId="15BB30A5" w14:textId="77777777" w:rsidR="00524EEE" w:rsidRPr="00E94821" w:rsidRDefault="00524EEE" w:rsidP="00D80D8A">
            <w:pPr>
              <w:jc w:val="center"/>
              <w:rPr>
                <w:rFonts w:ascii="Times New Roman" w:eastAsia="Times New Roman" w:hAnsi="Times New Roman" w:cs="Times New Roman"/>
                <w:sz w:val="20"/>
              </w:rPr>
            </w:pPr>
          </w:p>
        </w:tc>
      </w:tr>
      <w:tr w:rsidR="00524EEE" w:rsidRPr="00E94821" w14:paraId="72248066" w14:textId="77777777" w:rsidTr="005435CF">
        <w:trPr>
          <w:trHeight w:val="20"/>
        </w:trPr>
        <w:tc>
          <w:tcPr>
            <w:tcW w:w="3510" w:type="dxa"/>
          </w:tcPr>
          <w:p w14:paraId="17D928B8" w14:textId="77777777" w:rsidR="00524EEE" w:rsidRPr="00E94821" w:rsidRDefault="00524EEE" w:rsidP="005435CF">
            <w:pPr>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b/>
                <w:color w:val="000000" w:themeColor="dark1"/>
                <w:kern w:val="24"/>
                <w:sz w:val="20"/>
              </w:rPr>
              <w:t>Product #2</w:t>
            </w:r>
          </w:p>
        </w:tc>
        <w:tc>
          <w:tcPr>
            <w:tcW w:w="1170" w:type="dxa"/>
          </w:tcPr>
          <w:p w14:paraId="00FBD943"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58CA9E94"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7032794B"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5B641C45"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2A9D5DCE" w14:textId="77777777" w:rsidR="00524EEE" w:rsidRPr="00E94821" w:rsidRDefault="00524EEE" w:rsidP="00D80D8A">
            <w:pPr>
              <w:jc w:val="center"/>
              <w:rPr>
                <w:rFonts w:ascii="Times New Roman" w:eastAsia="Times New Roman" w:hAnsi="Times New Roman" w:cs="Times New Roman"/>
                <w:bCs/>
                <w:color w:val="FF0000"/>
                <w:kern w:val="24"/>
                <w:sz w:val="20"/>
              </w:rPr>
            </w:pPr>
          </w:p>
        </w:tc>
      </w:tr>
      <w:tr w:rsidR="00524EEE" w:rsidRPr="00E94821" w14:paraId="31DF0AB9" w14:textId="77777777" w:rsidTr="00385FA0">
        <w:trPr>
          <w:trHeight w:val="20"/>
        </w:trPr>
        <w:tc>
          <w:tcPr>
            <w:tcW w:w="3510" w:type="dxa"/>
            <w:hideMark/>
          </w:tcPr>
          <w:p w14:paraId="7D5EBDB7"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Low</w:t>
            </w:r>
          </w:p>
          <w:p w14:paraId="36A10EA4" w14:textId="77777777" w:rsidR="00524EEE" w:rsidRPr="00E94821" w:rsidRDefault="00524EEE" w:rsidP="005435CF">
            <w:pPr>
              <w:ind w:left="16"/>
              <w:contextualSpacing/>
              <w:rPr>
                <w:rFonts w:ascii="Times New Roman" w:eastAsia="Times New Roman" w:hAnsi="Times New Roman" w:cs="Times New Roman"/>
                <w:sz w:val="20"/>
              </w:rPr>
            </w:pPr>
            <w:r w:rsidRPr="00E94821">
              <w:rPr>
                <w:rFonts w:ascii="Times New Roman" w:hAnsi="Times New Roman" w:cs="Times New Roman"/>
                <w:color w:val="1F497D"/>
                <w:sz w:val="20"/>
              </w:rPr>
              <w:t>component/section[@code = ‘48780-1’]/subject[2]/manufacturedProduct/subjectOf/marketingAct/effectiveTime/low@value</w:t>
            </w:r>
          </w:p>
        </w:tc>
        <w:tc>
          <w:tcPr>
            <w:tcW w:w="1170" w:type="dxa"/>
          </w:tcPr>
          <w:p w14:paraId="5BBB787A"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4209C46D"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0BC156DA"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132DA717"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596FD22E" w14:textId="77777777" w:rsidR="00524EEE" w:rsidRPr="00E94821" w:rsidRDefault="00524EEE" w:rsidP="00D80D8A">
            <w:pPr>
              <w:jc w:val="center"/>
              <w:rPr>
                <w:rFonts w:ascii="Times New Roman" w:eastAsia="Times New Roman" w:hAnsi="Times New Roman" w:cs="Times New Roman"/>
                <w:sz w:val="20"/>
              </w:rPr>
            </w:pPr>
          </w:p>
        </w:tc>
      </w:tr>
      <w:tr w:rsidR="00524EEE" w:rsidRPr="00E94821" w14:paraId="4911253D" w14:textId="77777777" w:rsidTr="005435CF">
        <w:trPr>
          <w:trHeight w:val="20"/>
        </w:trPr>
        <w:tc>
          <w:tcPr>
            <w:tcW w:w="3510" w:type="dxa"/>
          </w:tcPr>
          <w:p w14:paraId="54AB3725"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High</w:t>
            </w:r>
          </w:p>
          <w:p w14:paraId="476F5B69"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component/section[@code = ‘48780-1’]/subject[2]/manufacturedProduct/subjectOf/marketingAct/effectiveTime/high@value</w:t>
            </w:r>
          </w:p>
        </w:tc>
        <w:tc>
          <w:tcPr>
            <w:tcW w:w="1170" w:type="dxa"/>
          </w:tcPr>
          <w:p w14:paraId="1612A43D"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64336A83"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2389FFD4"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00283280"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2125FABF" w14:textId="77777777" w:rsidR="00524EEE" w:rsidRPr="00E94821" w:rsidRDefault="00524EEE" w:rsidP="00D80D8A">
            <w:pPr>
              <w:jc w:val="center"/>
              <w:rPr>
                <w:rFonts w:ascii="Times New Roman" w:eastAsia="Times New Roman" w:hAnsi="Times New Roman" w:cs="Times New Roman"/>
                <w:sz w:val="20"/>
              </w:rPr>
            </w:pPr>
          </w:p>
        </w:tc>
      </w:tr>
      <w:tr w:rsidR="00524EEE" w:rsidRPr="00E94821" w14:paraId="325499A4" w14:textId="77777777" w:rsidTr="004928DD">
        <w:trPr>
          <w:trHeight w:val="20"/>
        </w:trPr>
        <w:tc>
          <w:tcPr>
            <w:tcW w:w="3510" w:type="dxa"/>
          </w:tcPr>
          <w:p w14:paraId="31CE71B3"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Activity</w:t>
            </w:r>
          </w:p>
          <w:p w14:paraId="57ECA004" w14:textId="77777777" w:rsidR="00524EEE" w:rsidRPr="00E94821" w:rsidRDefault="00524EEE" w:rsidP="004928DD">
            <w:pPr>
              <w:ind w:left="16"/>
              <w:contextualSpacing/>
              <w:rPr>
                <w:rFonts w:ascii="Times New Roman" w:hAnsi="Times New Roman" w:cs="Times New Roman"/>
                <w:color w:val="1F497D"/>
                <w:sz w:val="20"/>
              </w:rPr>
            </w:pPr>
            <w:r w:rsidRPr="00E94821">
              <w:rPr>
                <w:rFonts w:ascii="Times New Roman" w:hAnsi="Times New Roman" w:cs="Times New Roman"/>
                <w:color w:val="1F497D"/>
                <w:sz w:val="20"/>
              </w:rPr>
              <w:t>component/section[@code = ‘48780-1’]/subject[2]/manufacturedProduct/subjectOf/approval/code</w:t>
            </w:r>
          </w:p>
        </w:tc>
        <w:tc>
          <w:tcPr>
            <w:tcW w:w="1170" w:type="dxa"/>
          </w:tcPr>
          <w:p w14:paraId="2BC397F0" w14:textId="77777777" w:rsidR="00524EEE"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308 (NDS)</w:t>
            </w:r>
          </w:p>
        </w:tc>
        <w:tc>
          <w:tcPr>
            <w:tcW w:w="1170" w:type="dxa"/>
          </w:tcPr>
          <w:p w14:paraId="09A8ADE7" w14:textId="77777777" w:rsidR="00524EEE" w:rsidRPr="00E94821" w:rsidRDefault="00524EEE" w:rsidP="00D80D8A">
            <w:pPr>
              <w:jc w:val="center"/>
              <w:rPr>
                <w:rFonts w:ascii="Times New Roman" w:eastAsia="Times New Roman" w:hAnsi="Times New Roman" w:cs="Times New Roman"/>
                <w:sz w:val="20"/>
              </w:rPr>
            </w:pPr>
            <w:r w:rsidRPr="00E94821">
              <w:rPr>
                <w:rFonts w:ascii="Times New Roman" w:eastAsia="Times New Roman" w:hAnsi="Times New Roman" w:cs="Times New Roman"/>
                <w:sz w:val="20"/>
              </w:rPr>
              <w:t>308</w:t>
            </w:r>
            <w:r w:rsidR="00F92F7C" w:rsidRPr="00E94821">
              <w:rPr>
                <w:rFonts w:ascii="Times New Roman" w:eastAsia="Times New Roman" w:hAnsi="Times New Roman" w:cs="Times New Roman"/>
                <w:sz w:val="20"/>
              </w:rPr>
              <w:t xml:space="preserve"> (NDS)</w:t>
            </w:r>
          </w:p>
        </w:tc>
        <w:tc>
          <w:tcPr>
            <w:tcW w:w="1170" w:type="dxa"/>
          </w:tcPr>
          <w:p w14:paraId="272436FC" w14:textId="77777777" w:rsidR="00524EEE" w:rsidRPr="00E94821" w:rsidRDefault="00524EEE"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314</w:t>
            </w:r>
            <w:r w:rsidR="00F92F7C" w:rsidRPr="00E94821">
              <w:rPr>
                <w:rFonts w:ascii="Times New Roman" w:eastAsia="Times New Roman" w:hAnsi="Times New Roman" w:cs="Times New Roman"/>
                <w:bCs/>
                <w:color w:val="FF0000"/>
                <w:kern w:val="24"/>
                <w:sz w:val="20"/>
                <w:u w:val="single"/>
              </w:rPr>
              <w:t xml:space="preserve"> (SNDS)</w:t>
            </w:r>
          </w:p>
        </w:tc>
        <w:tc>
          <w:tcPr>
            <w:tcW w:w="1170" w:type="dxa"/>
          </w:tcPr>
          <w:p w14:paraId="335E20A3"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314</w:t>
            </w:r>
            <w:r w:rsidR="00F92F7C" w:rsidRPr="00E94821">
              <w:rPr>
                <w:rFonts w:ascii="Times New Roman" w:eastAsia="Times New Roman" w:hAnsi="Times New Roman" w:cs="Times New Roman"/>
                <w:bCs/>
                <w:kern w:val="24"/>
                <w:sz w:val="20"/>
              </w:rPr>
              <w:t xml:space="preserve"> (SNDS)</w:t>
            </w:r>
          </w:p>
        </w:tc>
        <w:tc>
          <w:tcPr>
            <w:tcW w:w="1170" w:type="dxa"/>
          </w:tcPr>
          <w:p w14:paraId="3D16E4CE" w14:textId="77777777" w:rsidR="00524EEE"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314 (SNDS)</w:t>
            </w:r>
          </w:p>
        </w:tc>
      </w:tr>
      <w:tr w:rsidR="00524EEE" w:rsidRPr="00E94821" w14:paraId="4EA20623" w14:textId="77777777" w:rsidTr="005435CF">
        <w:trPr>
          <w:trHeight w:val="20"/>
        </w:trPr>
        <w:tc>
          <w:tcPr>
            <w:tcW w:w="3510" w:type="dxa"/>
          </w:tcPr>
          <w:p w14:paraId="7296E425"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Low</w:t>
            </w:r>
          </w:p>
          <w:p w14:paraId="21BB48CB"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component/section[@code = ‘48780-1’]/subject[2]/manufacturedProduct/subjectOf/approval/effectiveTime/low@value</w:t>
            </w:r>
          </w:p>
        </w:tc>
        <w:tc>
          <w:tcPr>
            <w:tcW w:w="1170" w:type="dxa"/>
          </w:tcPr>
          <w:p w14:paraId="28E45636" w14:textId="77777777" w:rsidR="00524EEE" w:rsidRPr="00E94821" w:rsidRDefault="00524EEE"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5ACC0D83"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612F47C2" w14:textId="77777777" w:rsidR="00524EEE" w:rsidRPr="00E94821" w:rsidRDefault="00524EEE"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6DE0D044"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64A2A508"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r>
      <w:tr w:rsidR="00524EEE" w:rsidRPr="00E94821" w14:paraId="361FEF8E" w14:textId="77777777" w:rsidTr="005435CF">
        <w:trPr>
          <w:trHeight w:val="20"/>
        </w:trPr>
        <w:tc>
          <w:tcPr>
            <w:tcW w:w="3510" w:type="dxa"/>
          </w:tcPr>
          <w:p w14:paraId="38D24B93"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High</w:t>
            </w:r>
          </w:p>
          <w:p w14:paraId="76AA1E97"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component/section[@code = ‘48780-1’]/subject[2]/manufacturedProduct/subjectOf/approval/effectiveTime/high@value</w:t>
            </w:r>
          </w:p>
        </w:tc>
        <w:tc>
          <w:tcPr>
            <w:tcW w:w="1170" w:type="dxa"/>
          </w:tcPr>
          <w:p w14:paraId="77647F0A" w14:textId="77777777" w:rsidR="00524EEE" w:rsidRPr="00E94821" w:rsidRDefault="00524EEE"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656A89F5"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p w14:paraId="433B686D"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5921F111" w14:textId="77777777" w:rsidR="00524EEE" w:rsidRPr="00E94821" w:rsidRDefault="00524EEE"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20150101</w:t>
            </w:r>
          </w:p>
        </w:tc>
        <w:tc>
          <w:tcPr>
            <w:tcW w:w="1170" w:type="dxa"/>
          </w:tcPr>
          <w:p w14:paraId="062A005B"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tc>
        <w:tc>
          <w:tcPr>
            <w:tcW w:w="1170" w:type="dxa"/>
          </w:tcPr>
          <w:p w14:paraId="145C5B1C"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tc>
      </w:tr>
      <w:tr w:rsidR="00524EEE" w:rsidRPr="00E94821" w14:paraId="1468B881" w14:textId="77777777" w:rsidTr="005435CF">
        <w:trPr>
          <w:trHeight w:val="20"/>
        </w:trPr>
        <w:tc>
          <w:tcPr>
            <w:tcW w:w="3510" w:type="dxa"/>
          </w:tcPr>
          <w:p w14:paraId="0235DEC6" w14:textId="77777777" w:rsidR="00524EEE" w:rsidRPr="00E94821" w:rsidRDefault="00524EEE" w:rsidP="005435CF">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Product #3</w:t>
            </w:r>
          </w:p>
        </w:tc>
        <w:tc>
          <w:tcPr>
            <w:tcW w:w="1170" w:type="dxa"/>
          </w:tcPr>
          <w:p w14:paraId="67B010A4"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687B650E"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60E0B621"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27B80D58"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5AE4BE63" w14:textId="77777777" w:rsidR="00524EEE" w:rsidRPr="00E94821" w:rsidRDefault="00524EEE" w:rsidP="00D80D8A">
            <w:pPr>
              <w:jc w:val="center"/>
              <w:rPr>
                <w:rFonts w:ascii="Times New Roman" w:eastAsia="Times New Roman" w:hAnsi="Times New Roman" w:cs="Times New Roman"/>
                <w:sz w:val="20"/>
              </w:rPr>
            </w:pPr>
          </w:p>
        </w:tc>
      </w:tr>
      <w:tr w:rsidR="00524EEE" w:rsidRPr="00E94821" w14:paraId="6F6A3822" w14:textId="77777777" w:rsidTr="00385FA0">
        <w:trPr>
          <w:trHeight w:val="20"/>
        </w:trPr>
        <w:tc>
          <w:tcPr>
            <w:tcW w:w="3510" w:type="dxa"/>
            <w:hideMark/>
          </w:tcPr>
          <w:p w14:paraId="107AECDB"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Low</w:t>
            </w:r>
          </w:p>
          <w:p w14:paraId="56DD45AE" w14:textId="77777777" w:rsidR="00524EEE" w:rsidRPr="00E94821" w:rsidRDefault="00524EEE" w:rsidP="005435CF">
            <w:pPr>
              <w:ind w:left="16"/>
              <w:contextualSpacing/>
              <w:rPr>
                <w:rFonts w:ascii="Times New Roman" w:eastAsia="Times New Roman" w:hAnsi="Times New Roman" w:cs="Times New Roman"/>
                <w:sz w:val="20"/>
              </w:rPr>
            </w:pPr>
            <w:r w:rsidRPr="00E94821">
              <w:rPr>
                <w:rFonts w:ascii="Times New Roman" w:hAnsi="Times New Roman" w:cs="Times New Roman"/>
                <w:color w:val="1F497D"/>
                <w:sz w:val="20"/>
              </w:rPr>
              <w:t>(See above for subject[3])</w:t>
            </w:r>
          </w:p>
        </w:tc>
        <w:tc>
          <w:tcPr>
            <w:tcW w:w="1170" w:type="dxa"/>
          </w:tcPr>
          <w:p w14:paraId="01C6FFED"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4A54E729"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3634F55A"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28B545EE"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4D4872D5" w14:textId="77777777" w:rsidR="00524EEE" w:rsidRPr="00E94821" w:rsidRDefault="00524EEE" w:rsidP="00D80D8A">
            <w:pPr>
              <w:jc w:val="center"/>
              <w:rPr>
                <w:rFonts w:ascii="Times New Roman" w:eastAsia="Times New Roman" w:hAnsi="Times New Roman" w:cs="Times New Roman"/>
                <w:sz w:val="20"/>
              </w:rPr>
            </w:pPr>
          </w:p>
        </w:tc>
      </w:tr>
      <w:tr w:rsidR="00524EEE" w:rsidRPr="00E94821" w14:paraId="1868289D" w14:textId="77777777" w:rsidTr="005435CF">
        <w:trPr>
          <w:trHeight w:val="20"/>
        </w:trPr>
        <w:tc>
          <w:tcPr>
            <w:tcW w:w="3510" w:type="dxa"/>
          </w:tcPr>
          <w:p w14:paraId="58F859A0"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High</w:t>
            </w:r>
          </w:p>
          <w:p w14:paraId="4A9330E8"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(See above for subject[3])</w:t>
            </w:r>
          </w:p>
        </w:tc>
        <w:tc>
          <w:tcPr>
            <w:tcW w:w="1170" w:type="dxa"/>
          </w:tcPr>
          <w:p w14:paraId="0BC80FB3"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150EEA38"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783C35EA"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38ED4E77"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02E7F9D6" w14:textId="77777777" w:rsidR="00524EEE" w:rsidRPr="00E94821" w:rsidRDefault="00524EEE" w:rsidP="00D80D8A">
            <w:pPr>
              <w:jc w:val="center"/>
              <w:rPr>
                <w:rFonts w:ascii="Times New Roman" w:eastAsia="Times New Roman" w:hAnsi="Times New Roman" w:cs="Times New Roman"/>
                <w:sz w:val="20"/>
              </w:rPr>
            </w:pPr>
          </w:p>
        </w:tc>
      </w:tr>
      <w:tr w:rsidR="00F92F7C" w:rsidRPr="00E94821" w14:paraId="4330617A" w14:textId="77777777" w:rsidTr="005435CF">
        <w:trPr>
          <w:trHeight w:val="20"/>
        </w:trPr>
        <w:tc>
          <w:tcPr>
            <w:tcW w:w="3510" w:type="dxa"/>
          </w:tcPr>
          <w:p w14:paraId="6EEAC668"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Activity</w:t>
            </w:r>
          </w:p>
          <w:p w14:paraId="3FCA7D8A" w14:textId="77777777" w:rsidR="00F92F7C" w:rsidRPr="00E94821" w:rsidRDefault="00F92F7C" w:rsidP="00385FA0">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(See above for subject[3])</w:t>
            </w:r>
          </w:p>
        </w:tc>
        <w:tc>
          <w:tcPr>
            <w:tcW w:w="1170" w:type="dxa"/>
          </w:tcPr>
          <w:p w14:paraId="563EF76A"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308 (NDS)</w:t>
            </w:r>
          </w:p>
        </w:tc>
        <w:tc>
          <w:tcPr>
            <w:tcW w:w="1170" w:type="dxa"/>
          </w:tcPr>
          <w:p w14:paraId="48A68702"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308 (NDS)</w:t>
            </w:r>
          </w:p>
        </w:tc>
        <w:tc>
          <w:tcPr>
            <w:tcW w:w="1170" w:type="dxa"/>
          </w:tcPr>
          <w:p w14:paraId="379627FA"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314 (SNDS)</w:t>
            </w:r>
          </w:p>
        </w:tc>
        <w:tc>
          <w:tcPr>
            <w:tcW w:w="1170" w:type="dxa"/>
          </w:tcPr>
          <w:p w14:paraId="168869E7" w14:textId="77777777" w:rsidR="00F92F7C" w:rsidRPr="00E94821" w:rsidRDefault="00F92F7C" w:rsidP="00D80D8A">
            <w:pPr>
              <w:jc w:val="center"/>
              <w:rPr>
                <w:rFonts w:ascii="Times New Roman" w:hAnsi="Times New Roman" w:cs="Times New Roman"/>
              </w:rPr>
            </w:pPr>
            <w:r w:rsidRPr="00E94821">
              <w:rPr>
                <w:rFonts w:ascii="Times New Roman" w:eastAsia="Times New Roman" w:hAnsi="Times New Roman" w:cs="Times New Roman"/>
                <w:bCs/>
                <w:kern w:val="24"/>
                <w:sz w:val="20"/>
              </w:rPr>
              <w:t>314 (SNDS)</w:t>
            </w:r>
          </w:p>
        </w:tc>
        <w:tc>
          <w:tcPr>
            <w:tcW w:w="1170" w:type="dxa"/>
          </w:tcPr>
          <w:p w14:paraId="0A5392B8" w14:textId="77777777" w:rsidR="00F92F7C" w:rsidRPr="00E94821" w:rsidRDefault="00F92F7C" w:rsidP="00D80D8A">
            <w:pPr>
              <w:jc w:val="center"/>
              <w:rPr>
                <w:rFonts w:ascii="Times New Roman" w:hAnsi="Times New Roman" w:cs="Times New Roman"/>
              </w:rPr>
            </w:pPr>
            <w:r w:rsidRPr="00E94821">
              <w:rPr>
                <w:rFonts w:ascii="Times New Roman" w:eastAsia="Times New Roman" w:hAnsi="Times New Roman" w:cs="Times New Roman"/>
                <w:bCs/>
                <w:kern w:val="24"/>
                <w:sz w:val="20"/>
              </w:rPr>
              <w:t>314 (SNDS)</w:t>
            </w:r>
          </w:p>
        </w:tc>
      </w:tr>
      <w:tr w:rsidR="00524EEE" w:rsidRPr="00E94821" w14:paraId="1F6EDF12" w14:textId="77777777" w:rsidTr="005435CF">
        <w:trPr>
          <w:trHeight w:val="20"/>
        </w:trPr>
        <w:tc>
          <w:tcPr>
            <w:tcW w:w="3510" w:type="dxa"/>
          </w:tcPr>
          <w:p w14:paraId="32186DD9"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 xml:space="preserve">Approval Effective Time Low </w:t>
            </w:r>
          </w:p>
          <w:p w14:paraId="6E3AE037"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(See above for subject[3])</w:t>
            </w:r>
          </w:p>
        </w:tc>
        <w:tc>
          <w:tcPr>
            <w:tcW w:w="1170" w:type="dxa"/>
          </w:tcPr>
          <w:p w14:paraId="63B89BA2" w14:textId="77777777" w:rsidR="00524EEE" w:rsidRPr="00E94821" w:rsidRDefault="00524EEE"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3C378738"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394B425D" w14:textId="77777777" w:rsidR="00524EEE" w:rsidRPr="00E94821" w:rsidRDefault="00524EEE" w:rsidP="00D80D8A">
            <w:pPr>
              <w:jc w:val="center"/>
              <w:rPr>
                <w:rFonts w:ascii="Times New Roman" w:hAnsi="Times New Roman" w:cs="Times New Roman"/>
              </w:rPr>
            </w:pPr>
            <w:r w:rsidRPr="00E94821">
              <w:rPr>
                <w:rFonts w:ascii="Times New Roman" w:eastAsia="Times New Roman" w:hAnsi="Times New Roman" w:cs="Times New Roman"/>
                <w:bCs/>
                <w:kern w:val="24"/>
                <w:sz w:val="20"/>
              </w:rPr>
              <w:t>20130101</w:t>
            </w:r>
          </w:p>
        </w:tc>
        <w:tc>
          <w:tcPr>
            <w:tcW w:w="1170" w:type="dxa"/>
          </w:tcPr>
          <w:p w14:paraId="173DCD84"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390211BA"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r>
      <w:tr w:rsidR="00524EEE" w:rsidRPr="00E94821" w14:paraId="0B898F2F" w14:textId="77777777" w:rsidTr="005435CF">
        <w:trPr>
          <w:trHeight w:val="20"/>
        </w:trPr>
        <w:tc>
          <w:tcPr>
            <w:tcW w:w="3510" w:type="dxa"/>
          </w:tcPr>
          <w:p w14:paraId="7B70687D"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High</w:t>
            </w:r>
          </w:p>
          <w:p w14:paraId="22657108" w14:textId="77777777" w:rsidR="00524EEE" w:rsidRPr="00E94821" w:rsidRDefault="00524EEE"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(See above for subject[3])</w:t>
            </w:r>
          </w:p>
        </w:tc>
        <w:tc>
          <w:tcPr>
            <w:tcW w:w="1170" w:type="dxa"/>
          </w:tcPr>
          <w:p w14:paraId="28AE0FDB" w14:textId="77777777" w:rsidR="00524EEE" w:rsidRPr="00E94821" w:rsidRDefault="00524EEE"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38A31721"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20130101</w:t>
            </w:r>
          </w:p>
        </w:tc>
        <w:tc>
          <w:tcPr>
            <w:tcW w:w="1170" w:type="dxa"/>
          </w:tcPr>
          <w:p w14:paraId="63BB2D45" w14:textId="77777777" w:rsidR="00524EEE" w:rsidRPr="00E94821" w:rsidRDefault="00524EEE"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20150101</w:t>
            </w:r>
          </w:p>
        </w:tc>
        <w:tc>
          <w:tcPr>
            <w:tcW w:w="1170" w:type="dxa"/>
          </w:tcPr>
          <w:p w14:paraId="1EC49991"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tc>
        <w:tc>
          <w:tcPr>
            <w:tcW w:w="1170" w:type="dxa"/>
          </w:tcPr>
          <w:p w14:paraId="77441FEC" w14:textId="77777777" w:rsidR="00524EEE" w:rsidRPr="00E94821" w:rsidRDefault="00524EEE"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tc>
      </w:tr>
      <w:tr w:rsidR="00524EEE" w:rsidRPr="00E94821" w14:paraId="258ADAC7" w14:textId="77777777" w:rsidTr="005435CF">
        <w:trPr>
          <w:trHeight w:val="20"/>
        </w:trPr>
        <w:tc>
          <w:tcPr>
            <w:tcW w:w="3510" w:type="dxa"/>
          </w:tcPr>
          <w:p w14:paraId="3746A7A9" w14:textId="77777777" w:rsidR="00524EEE" w:rsidRPr="00E94821" w:rsidRDefault="00524EEE" w:rsidP="005435CF">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Product #4</w:t>
            </w:r>
          </w:p>
        </w:tc>
        <w:tc>
          <w:tcPr>
            <w:tcW w:w="1170" w:type="dxa"/>
          </w:tcPr>
          <w:p w14:paraId="2C9AD0F8"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4A4F7403"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65228096"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77ABF11A"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1A4D60E4" w14:textId="77777777" w:rsidR="00524EEE" w:rsidRPr="00E94821" w:rsidRDefault="00524EEE" w:rsidP="00D80D8A">
            <w:pPr>
              <w:jc w:val="center"/>
              <w:rPr>
                <w:rFonts w:ascii="Times New Roman" w:hAnsi="Times New Roman" w:cs="Times New Roman"/>
                <w:sz w:val="20"/>
              </w:rPr>
            </w:pPr>
          </w:p>
        </w:tc>
      </w:tr>
      <w:tr w:rsidR="00524EEE" w:rsidRPr="00E94821" w14:paraId="5FE15EA7" w14:textId="77777777" w:rsidTr="005435CF">
        <w:trPr>
          <w:trHeight w:val="20"/>
        </w:trPr>
        <w:tc>
          <w:tcPr>
            <w:tcW w:w="3510" w:type="dxa"/>
          </w:tcPr>
          <w:p w14:paraId="5AF7D6DD"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Low</w:t>
            </w:r>
          </w:p>
          <w:p w14:paraId="70FABC91" w14:textId="77777777" w:rsidR="00524EEE" w:rsidRPr="00E94821" w:rsidRDefault="00524EEE" w:rsidP="005435CF">
            <w:pPr>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(See above for subject[4])</w:t>
            </w:r>
          </w:p>
        </w:tc>
        <w:tc>
          <w:tcPr>
            <w:tcW w:w="1170" w:type="dxa"/>
          </w:tcPr>
          <w:p w14:paraId="5E20F02C"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30AABE99"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215EBBAA"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4A52388E"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4F508A95" w14:textId="77777777" w:rsidR="00524EEE" w:rsidRPr="00E94821" w:rsidRDefault="00524EEE" w:rsidP="00D80D8A">
            <w:pPr>
              <w:jc w:val="center"/>
              <w:rPr>
                <w:rFonts w:ascii="Times New Roman" w:eastAsia="Times New Roman" w:hAnsi="Times New Roman" w:cs="Times New Roman"/>
                <w:sz w:val="20"/>
              </w:rPr>
            </w:pPr>
          </w:p>
        </w:tc>
      </w:tr>
      <w:tr w:rsidR="00524EEE" w:rsidRPr="00E94821" w14:paraId="5C8E3990" w14:textId="77777777" w:rsidTr="005435CF">
        <w:trPr>
          <w:trHeight w:val="20"/>
        </w:trPr>
        <w:tc>
          <w:tcPr>
            <w:tcW w:w="3510" w:type="dxa"/>
          </w:tcPr>
          <w:p w14:paraId="63F9156A" w14:textId="77777777" w:rsidR="00524EEE" w:rsidRPr="00E94821" w:rsidRDefault="00524EEE"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High</w:t>
            </w:r>
          </w:p>
          <w:p w14:paraId="65B78129" w14:textId="77777777" w:rsidR="00524EEE" w:rsidRPr="00E94821" w:rsidRDefault="00524EEE" w:rsidP="005435CF">
            <w:pPr>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lastRenderedPageBreak/>
              <w:t>(See above for subject[4])</w:t>
            </w:r>
          </w:p>
        </w:tc>
        <w:tc>
          <w:tcPr>
            <w:tcW w:w="1170" w:type="dxa"/>
          </w:tcPr>
          <w:p w14:paraId="4BE2F330"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5C98447D"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58885742" w14:textId="77777777" w:rsidR="00524EEE" w:rsidRPr="00E94821" w:rsidRDefault="00524EEE" w:rsidP="00D80D8A">
            <w:pPr>
              <w:jc w:val="center"/>
              <w:rPr>
                <w:rFonts w:ascii="Times New Roman" w:eastAsia="Times New Roman" w:hAnsi="Times New Roman" w:cs="Times New Roman"/>
                <w:sz w:val="20"/>
              </w:rPr>
            </w:pPr>
          </w:p>
        </w:tc>
        <w:tc>
          <w:tcPr>
            <w:tcW w:w="1170" w:type="dxa"/>
          </w:tcPr>
          <w:p w14:paraId="018875BE" w14:textId="77777777" w:rsidR="00524EEE" w:rsidRPr="00E94821" w:rsidRDefault="00524EEE" w:rsidP="00D80D8A">
            <w:pPr>
              <w:jc w:val="center"/>
              <w:rPr>
                <w:rFonts w:ascii="Times New Roman" w:eastAsia="Times New Roman" w:hAnsi="Times New Roman" w:cs="Times New Roman"/>
                <w:bCs/>
                <w:kern w:val="24"/>
                <w:sz w:val="20"/>
              </w:rPr>
            </w:pPr>
          </w:p>
        </w:tc>
        <w:tc>
          <w:tcPr>
            <w:tcW w:w="1170" w:type="dxa"/>
          </w:tcPr>
          <w:p w14:paraId="6B19A9AD" w14:textId="77777777" w:rsidR="00524EEE" w:rsidRPr="00E94821" w:rsidRDefault="00524EEE"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color w:val="FF0000"/>
                <w:sz w:val="20"/>
                <w:u w:val="single"/>
              </w:rPr>
              <w:t>20170601</w:t>
            </w:r>
          </w:p>
          <w:p w14:paraId="528F3FC5" w14:textId="77777777" w:rsidR="00524EEE" w:rsidRPr="00E94821" w:rsidRDefault="00524EEE" w:rsidP="00D80D8A">
            <w:pPr>
              <w:jc w:val="center"/>
              <w:rPr>
                <w:rFonts w:ascii="Times New Roman" w:eastAsia="Times New Roman" w:hAnsi="Times New Roman" w:cs="Times New Roman"/>
                <w:sz w:val="20"/>
              </w:rPr>
            </w:pPr>
          </w:p>
        </w:tc>
      </w:tr>
      <w:tr w:rsidR="00F92F7C" w:rsidRPr="00E94821" w14:paraId="1EE05BD7" w14:textId="77777777" w:rsidTr="005435CF">
        <w:trPr>
          <w:trHeight w:val="20"/>
        </w:trPr>
        <w:tc>
          <w:tcPr>
            <w:tcW w:w="3510" w:type="dxa"/>
          </w:tcPr>
          <w:p w14:paraId="574330B6"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lastRenderedPageBreak/>
              <w:t>Marketing Activity</w:t>
            </w:r>
          </w:p>
          <w:p w14:paraId="47B0A96F" w14:textId="77777777" w:rsidR="00F92F7C" w:rsidRPr="00E94821" w:rsidRDefault="00F92F7C" w:rsidP="00385FA0">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(See above for subject[4])</w:t>
            </w:r>
          </w:p>
        </w:tc>
        <w:tc>
          <w:tcPr>
            <w:tcW w:w="1170" w:type="dxa"/>
          </w:tcPr>
          <w:p w14:paraId="5F60CFB4" w14:textId="77777777" w:rsidR="00F92F7C" w:rsidRPr="00E94821" w:rsidRDefault="00F92F7C" w:rsidP="00D80D8A">
            <w:pPr>
              <w:jc w:val="center"/>
              <w:rPr>
                <w:rFonts w:ascii="Times New Roman" w:eastAsia="Times New Roman" w:hAnsi="Times New Roman" w:cs="Times New Roman"/>
                <w:bCs/>
                <w:color w:val="FF0000"/>
                <w:kern w:val="24"/>
                <w:sz w:val="20"/>
              </w:rPr>
            </w:pPr>
          </w:p>
        </w:tc>
        <w:tc>
          <w:tcPr>
            <w:tcW w:w="1170" w:type="dxa"/>
          </w:tcPr>
          <w:p w14:paraId="200D1811"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314 (SNDS)</w:t>
            </w:r>
          </w:p>
        </w:tc>
        <w:tc>
          <w:tcPr>
            <w:tcW w:w="1170" w:type="dxa"/>
          </w:tcPr>
          <w:p w14:paraId="3160F854"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314 (SNDS)</w:t>
            </w:r>
          </w:p>
        </w:tc>
        <w:tc>
          <w:tcPr>
            <w:tcW w:w="1170" w:type="dxa"/>
          </w:tcPr>
          <w:p w14:paraId="7023722C"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314 (SNDS)</w:t>
            </w:r>
          </w:p>
        </w:tc>
        <w:tc>
          <w:tcPr>
            <w:tcW w:w="1170" w:type="dxa"/>
          </w:tcPr>
          <w:p w14:paraId="1AE00303"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314 (SNDS)</w:t>
            </w:r>
          </w:p>
        </w:tc>
      </w:tr>
      <w:tr w:rsidR="00F92F7C" w:rsidRPr="00E94821" w14:paraId="3BCD006C" w14:textId="77777777" w:rsidTr="005435CF">
        <w:trPr>
          <w:trHeight w:val="20"/>
        </w:trPr>
        <w:tc>
          <w:tcPr>
            <w:tcW w:w="3510" w:type="dxa"/>
          </w:tcPr>
          <w:p w14:paraId="2030011A"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 xml:space="preserve">Approval Effective Time Low </w:t>
            </w:r>
          </w:p>
          <w:p w14:paraId="6CA70C8C" w14:textId="77777777" w:rsidR="00F92F7C" w:rsidRPr="00E94821" w:rsidRDefault="00F92F7C" w:rsidP="005435CF">
            <w:pPr>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(See above for subject[4])</w:t>
            </w:r>
          </w:p>
        </w:tc>
        <w:tc>
          <w:tcPr>
            <w:tcW w:w="1170" w:type="dxa"/>
          </w:tcPr>
          <w:p w14:paraId="5F994959" w14:textId="77777777" w:rsidR="00F92F7C" w:rsidRPr="00E94821" w:rsidRDefault="00F92F7C" w:rsidP="00D80D8A">
            <w:pPr>
              <w:jc w:val="center"/>
              <w:rPr>
                <w:rFonts w:ascii="Times New Roman" w:eastAsia="Times New Roman" w:hAnsi="Times New Roman" w:cs="Times New Roman"/>
                <w:bCs/>
                <w:color w:val="FF0000"/>
                <w:kern w:val="24"/>
                <w:sz w:val="20"/>
              </w:rPr>
            </w:pPr>
          </w:p>
        </w:tc>
        <w:tc>
          <w:tcPr>
            <w:tcW w:w="1170" w:type="dxa"/>
          </w:tcPr>
          <w:p w14:paraId="169FCA27"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20140101</w:t>
            </w:r>
          </w:p>
          <w:p w14:paraId="0B1B0673" w14:textId="77777777" w:rsidR="00F92F7C" w:rsidRPr="00E94821" w:rsidRDefault="00F92F7C" w:rsidP="00D80D8A">
            <w:pPr>
              <w:jc w:val="center"/>
              <w:rPr>
                <w:rFonts w:ascii="Times New Roman" w:eastAsia="Times New Roman" w:hAnsi="Times New Roman" w:cs="Times New Roman"/>
                <w:sz w:val="20"/>
                <w:u w:val="single"/>
              </w:rPr>
            </w:pPr>
          </w:p>
        </w:tc>
        <w:tc>
          <w:tcPr>
            <w:tcW w:w="1170" w:type="dxa"/>
          </w:tcPr>
          <w:p w14:paraId="26D319CF"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p w14:paraId="0B91DE3D"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76077AEF"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p w14:paraId="18042C8C"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732DA4F0" w14:textId="77777777" w:rsidR="00F92F7C" w:rsidRPr="00E94821" w:rsidRDefault="00F92F7C" w:rsidP="00D80D8A">
            <w:pPr>
              <w:jc w:val="center"/>
              <w:rPr>
                <w:rFonts w:ascii="Times New Roman" w:eastAsia="Times New Roman" w:hAnsi="Times New Roman" w:cs="Times New Roman"/>
                <w:sz w:val="20"/>
              </w:rPr>
            </w:pPr>
            <w:r w:rsidRPr="00E94821">
              <w:rPr>
                <w:rFonts w:ascii="Times New Roman" w:eastAsia="Times New Roman" w:hAnsi="Times New Roman" w:cs="Times New Roman"/>
                <w:bCs/>
                <w:kern w:val="24"/>
                <w:sz w:val="20"/>
              </w:rPr>
              <w:t>20140101</w:t>
            </w:r>
          </w:p>
          <w:p w14:paraId="391D803A" w14:textId="77777777" w:rsidR="00F92F7C" w:rsidRPr="00E94821" w:rsidRDefault="00F92F7C" w:rsidP="00D80D8A">
            <w:pPr>
              <w:jc w:val="center"/>
              <w:rPr>
                <w:rFonts w:ascii="Times New Roman" w:eastAsia="Times New Roman" w:hAnsi="Times New Roman" w:cs="Times New Roman"/>
                <w:sz w:val="20"/>
              </w:rPr>
            </w:pPr>
          </w:p>
        </w:tc>
      </w:tr>
      <w:tr w:rsidR="00F92F7C" w:rsidRPr="00E94821" w14:paraId="16F3610C" w14:textId="77777777" w:rsidTr="005435CF">
        <w:trPr>
          <w:trHeight w:val="20"/>
        </w:trPr>
        <w:tc>
          <w:tcPr>
            <w:tcW w:w="3510" w:type="dxa"/>
          </w:tcPr>
          <w:p w14:paraId="4295F06C"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High</w:t>
            </w:r>
          </w:p>
          <w:p w14:paraId="0D353A20" w14:textId="77777777" w:rsidR="00F92F7C" w:rsidRPr="00E94821" w:rsidRDefault="00F92F7C" w:rsidP="005435CF">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(See above for subject[4])</w:t>
            </w:r>
          </w:p>
        </w:tc>
        <w:tc>
          <w:tcPr>
            <w:tcW w:w="1170" w:type="dxa"/>
          </w:tcPr>
          <w:p w14:paraId="4E039DC3" w14:textId="77777777" w:rsidR="00F92F7C" w:rsidRPr="00E94821" w:rsidRDefault="00F92F7C" w:rsidP="00D80D8A">
            <w:pPr>
              <w:jc w:val="center"/>
              <w:rPr>
                <w:rFonts w:ascii="Times New Roman" w:eastAsia="Times New Roman" w:hAnsi="Times New Roman" w:cs="Times New Roman"/>
                <w:bCs/>
                <w:color w:val="FF0000"/>
                <w:kern w:val="24"/>
                <w:sz w:val="20"/>
              </w:rPr>
            </w:pPr>
          </w:p>
        </w:tc>
        <w:tc>
          <w:tcPr>
            <w:tcW w:w="1170" w:type="dxa"/>
          </w:tcPr>
          <w:p w14:paraId="7BC82E42"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20140101</w:t>
            </w:r>
          </w:p>
        </w:tc>
        <w:tc>
          <w:tcPr>
            <w:tcW w:w="1170" w:type="dxa"/>
          </w:tcPr>
          <w:p w14:paraId="49A393CF"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tc>
        <w:tc>
          <w:tcPr>
            <w:tcW w:w="1170" w:type="dxa"/>
          </w:tcPr>
          <w:p w14:paraId="236A5387"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tc>
        <w:tc>
          <w:tcPr>
            <w:tcW w:w="1170" w:type="dxa"/>
          </w:tcPr>
          <w:p w14:paraId="41132807"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20170201</w:t>
            </w:r>
          </w:p>
        </w:tc>
      </w:tr>
      <w:tr w:rsidR="00F92F7C" w:rsidRPr="00E94821" w14:paraId="0D123D36" w14:textId="77777777" w:rsidTr="005435CF">
        <w:trPr>
          <w:trHeight w:val="20"/>
        </w:trPr>
        <w:tc>
          <w:tcPr>
            <w:tcW w:w="3510" w:type="dxa"/>
          </w:tcPr>
          <w:p w14:paraId="11DECE4C" w14:textId="77777777" w:rsidR="00F92F7C" w:rsidRPr="00E94821" w:rsidRDefault="00F92F7C" w:rsidP="005435CF">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Product #5</w:t>
            </w:r>
          </w:p>
        </w:tc>
        <w:tc>
          <w:tcPr>
            <w:tcW w:w="1170" w:type="dxa"/>
          </w:tcPr>
          <w:p w14:paraId="2B9CF148" w14:textId="77777777" w:rsidR="00F92F7C" w:rsidRPr="00E94821" w:rsidRDefault="00F92F7C" w:rsidP="00D80D8A">
            <w:pPr>
              <w:jc w:val="center"/>
              <w:rPr>
                <w:rFonts w:ascii="Times New Roman" w:eastAsia="Times New Roman" w:hAnsi="Times New Roman" w:cs="Times New Roman"/>
                <w:sz w:val="20"/>
              </w:rPr>
            </w:pPr>
          </w:p>
        </w:tc>
        <w:tc>
          <w:tcPr>
            <w:tcW w:w="1170" w:type="dxa"/>
          </w:tcPr>
          <w:p w14:paraId="3EE12F6C" w14:textId="77777777" w:rsidR="00F92F7C" w:rsidRPr="00E94821" w:rsidRDefault="00F92F7C" w:rsidP="00D80D8A">
            <w:pPr>
              <w:jc w:val="center"/>
              <w:rPr>
                <w:rFonts w:ascii="Times New Roman" w:eastAsia="Times New Roman" w:hAnsi="Times New Roman" w:cs="Times New Roman"/>
                <w:sz w:val="20"/>
              </w:rPr>
            </w:pPr>
          </w:p>
        </w:tc>
        <w:tc>
          <w:tcPr>
            <w:tcW w:w="1170" w:type="dxa"/>
          </w:tcPr>
          <w:p w14:paraId="5FE51B06"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734A9862"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0FC4D453" w14:textId="77777777" w:rsidR="00F92F7C" w:rsidRPr="00E94821" w:rsidRDefault="00F92F7C" w:rsidP="00D80D8A">
            <w:pPr>
              <w:jc w:val="center"/>
              <w:rPr>
                <w:rFonts w:ascii="Times New Roman" w:eastAsia="Times New Roman" w:hAnsi="Times New Roman" w:cs="Times New Roman"/>
                <w:sz w:val="20"/>
              </w:rPr>
            </w:pPr>
          </w:p>
        </w:tc>
      </w:tr>
      <w:tr w:rsidR="00F92F7C" w:rsidRPr="00E94821" w14:paraId="02EDE23D" w14:textId="77777777" w:rsidTr="005435CF">
        <w:trPr>
          <w:trHeight w:val="20"/>
        </w:trPr>
        <w:tc>
          <w:tcPr>
            <w:tcW w:w="3510" w:type="dxa"/>
          </w:tcPr>
          <w:p w14:paraId="0FC2F7EB"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Low</w:t>
            </w:r>
          </w:p>
          <w:p w14:paraId="45ADA7CC" w14:textId="77777777" w:rsidR="00F92F7C" w:rsidRPr="00E94821" w:rsidRDefault="00F92F7C" w:rsidP="005435CF">
            <w:pPr>
              <w:contextualSpacing/>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(See above for subject[5])</w:t>
            </w:r>
          </w:p>
        </w:tc>
        <w:tc>
          <w:tcPr>
            <w:tcW w:w="1170" w:type="dxa"/>
          </w:tcPr>
          <w:p w14:paraId="320B0424" w14:textId="77777777" w:rsidR="00F92F7C" w:rsidRPr="00E94821" w:rsidRDefault="00F92F7C" w:rsidP="00D80D8A">
            <w:pPr>
              <w:jc w:val="center"/>
              <w:rPr>
                <w:rFonts w:ascii="Times New Roman" w:eastAsia="Times New Roman" w:hAnsi="Times New Roman" w:cs="Times New Roman"/>
                <w:sz w:val="20"/>
              </w:rPr>
            </w:pPr>
          </w:p>
        </w:tc>
        <w:tc>
          <w:tcPr>
            <w:tcW w:w="1170" w:type="dxa"/>
          </w:tcPr>
          <w:p w14:paraId="6BAABA68" w14:textId="77777777" w:rsidR="00F92F7C" w:rsidRPr="00E94821" w:rsidRDefault="00F92F7C" w:rsidP="00D80D8A">
            <w:pPr>
              <w:jc w:val="center"/>
              <w:rPr>
                <w:rFonts w:ascii="Times New Roman" w:eastAsia="Times New Roman" w:hAnsi="Times New Roman" w:cs="Times New Roman"/>
                <w:sz w:val="20"/>
              </w:rPr>
            </w:pPr>
          </w:p>
        </w:tc>
        <w:tc>
          <w:tcPr>
            <w:tcW w:w="1170" w:type="dxa"/>
          </w:tcPr>
          <w:p w14:paraId="0FBE261D"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0CC8E39B"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11D06636" w14:textId="77777777" w:rsidR="00F92F7C" w:rsidRPr="00E94821" w:rsidRDefault="00F92F7C" w:rsidP="00D80D8A">
            <w:pPr>
              <w:jc w:val="center"/>
              <w:rPr>
                <w:rFonts w:ascii="Times New Roman" w:eastAsia="Times New Roman" w:hAnsi="Times New Roman" w:cs="Times New Roman"/>
                <w:sz w:val="20"/>
              </w:rPr>
            </w:pPr>
          </w:p>
        </w:tc>
      </w:tr>
      <w:tr w:rsidR="00F92F7C" w:rsidRPr="00E94821" w14:paraId="450C4C21" w14:textId="77777777" w:rsidTr="005435CF">
        <w:trPr>
          <w:trHeight w:val="20"/>
        </w:trPr>
        <w:tc>
          <w:tcPr>
            <w:tcW w:w="3510" w:type="dxa"/>
          </w:tcPr>
          <w:p w14:paraId="7B0CEF9C"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Effective Time High</w:t>
            </w:r>
          </w:p>
          <w:p w14:paraId="3A512F62" w14:textId="77777777" w:rsidR="00F92F7C" w:rsidRPr="00E94821" w:rsidRDefault="00F92F7C" w:rsidP="005435CF">
            <w:pPr>
              <w:ind w:left="16"/>
              <w:contextualSpacing/>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(See above for subject[5])</w:t>
            </w:r>
          </w:p>
        </w:tc>
        <w:tc>
          <w:tcPr>
            <w:tcW w:w="1170" w:type="dxa"/>
          </w:tcPr>
          <w:p w14:paraId="579388CF" w14:textId="77777777" w:rsidR="00F92F7C" w:rsidRPr="00E94821" w:rsidRDefault="00F92F7C" w:rsidP="00D80D8A">
            <w:pPr>
              <w:jc w:val="center"/>
              <w:rPr>
                <w:rFonts w:ascii="Times New Roman" w:eastAsia="Times New Roman" w:hAnsi="Times New Roman" w:cs="Times New Roman"/>
                <w:sz w:val="20"/>
              </w:rPr>
            </w:pPr>
          </w:p>
        </w:tc>
        <w:tc>
          <w:tcPr>
            <w:tcW w:w="1170" w:type="dxa"/>
          </w:tcPr>
          <w:p w14:paraId="51F44E9B" w14:textId="77777777" w:rsidR="00F92F7C" w:rsidRPr="00E94821" w:rsidRDefault="00F92F7C" w:rsidP="00D80D8A">
            <w:pPr>
              <w:jc w:val="center"/>
              <w:rPr>
                <w:rFonts w:ascii="Times New Roman" w:eastAsia="Times New Roman" w:hAnsi="Times New Roman" w:cs="Times New Roman"/>
                <w:sz w:val="20"/>
              </w:rPr>
            </w:pPr>
          </w:p>
        </w:tc>
        <w:tc>
          <w:tcPr>
            <w:tcW w:w="1170" w:type="dxa"/>
          </w:tcPr>
          <w:p w14:paraId="24786F3F"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3B507CAF"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19CC1347" w14:textId="77777777" w:rsidR="00F92F7C" w:rsidRPr="00E94821" w:rsidRDefault="00F92F7C" w:rsidP="00D80D8A">
            <w:pPr>
              <w:jc w:val="center"/>
              <w:rPr>
                <w:rFonts w:ascii="Times New Roman" w:eastAsia="Times New Roman" w:hAnsi="Times New Roman" w:cs="Times New Roman"/>
                <w:sz w:val="20"/>
              </w:rPr>
            </w:pPr>
          </w:p>
        </w:tc>
      </w:tr>
      <w:tr w:rsidR="00F92F7C" w:rsidRPr="00E94821" w14:paraId="4B6CF628" w14:textId="77777777" w:rsidTr="005435CF">
        <w:trPr>
          <w:trHeight w:val="20"/>
        </w:trPr>
        <w:tc>
          <w:tcPr>
            <w:tcW w:w="3510" w:type="dxa"/>
          </w:tcPr>
          <w:p w14:paraId="03D176D1"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Marketing Activity</w:t>
            </w:r>
          </w:p>
          <w:p w14:paraId="15C7E7D3" w14:textId="77777777" w:rsidR="00F92F7C" w:rsidRPr="00E94821" w:rsidRDefault="00F92F7C" w:rsidP="00385FA0">
            <w:pPr>
              <w:ind w:left="16"/>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(See above for subject[5])</w:t>
            </w:r>
          </w:p>
        </w:tc>
        <w:tc>
          <w:tcPr>
            <w:tcW w:w="1170" w:type="dxa"/>
          </w:tcPr>
          <w:p w14:paraId="31155076" w14:textId="77777777" w:rsidR="00F92F7C" w:rsidRPr="00E94821" w:rsidRDefault="00F92F7C" w:rsidP="00D80D8A">
            <w:pPr>
              <w:jc w:val="center"/>
              <w:rPr>
                <w:rFonts w:ascii="Times New Roman" w:eastAsia="Times New Roman" w:hAnsi="Times New Roman" w:cs="Times New Roman"/>
                <w:bCs/>
                <w:color w:val="FF0000"/>
                <w:kern w:val="24"/>
                <w:sz w:val="20"/>
              </w:rPr>
            </w:pPr>
          </w:p>
        </w:tc>
        <w:tc>
          <w:tcPr>
            <w:tcW w:w="1170" w:type="dxa"/>
          </w:tcPr>
          <w:p w14:paraId="19BC8B4C"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314 (SNDS)</w:t>
            </w:r>
          </w:p>
        </w:tc>
        <w:tc>
          <w:tcPr>
            <w:tcW w:w="1170" w:type="dxa"/>
          </w:tcPr>
          <w:p w14:paraId="7138A093" w14:textId="77777777" w:rsidR="00F92F7C" w:rsidRPr="00E94821" w:rsidRDefault="00F92F7C" w:rsidP="00D80D8A">
            <w:pPr>
              <w:jc w:val="center"/>
              <w:rPr>
                <w:rFonts w:ascii="Times New Roman" w:hAnsi="Times New Roman" w:cs="Times New Roman"/>
              </w:rPr>
            </w:pPr>
            <w:r w:rsidRPr="00E94821">
              <w:rPr>
                <w:rFonts w:ascii="Times New Roman" w:eastAsia="Times New Roman" w:hAnsi="Times New Roman" w:cs="Times New Roman"/>
                <w:bCs/>
                <w:kern w:val="24"/>
                <w:sz w:val="20"/>
              </w:rPr>
              <w:t>314 (SNDS)</w:t>
            </w:r>
          </w:p>
        </w:tc>
        <w:tc>
          <w:tcPr>
            <w:tcW w:w="1170" w:type="dxa"/>
          </w:tcPr>
          <w:p w14:paraId="2475098F" w14:textId="77777777" w:rsidR="00F92F7C" w:rsidRPr="00E94821" w:rsidRDefault="00F92F7C" w:rsidP="00D80D8A">
            <w:pPr>
              <w:jc w:val="center"/>
              <w:rPr>
                <w:rFonts w:ascii="Times New Roman" w:hAnsi="Times New Roman" w:cs="Times New Roman"/>
              </w:rPr>
            </w:pPr>
            <w:r w:rsidRPr="00E94821">
              <w:rPr>
                <w:rFonts w:ascii="Times New Roman" w:eastAsia="Times New Roman" w:hAnsi="Times New Roman" w:cs="Times New Roman"/>
                <w:bCs/>
                <w:kern w:val="24"/>
                <w:sz w:val="20"/>
              </w:rPr>
              <w:t>314 (SNDS)</w:t>
            </w:r>
          </w:p>
        </w:tc>
        <w:tc>
          <w:tcPr>
            <w:tcW w:w="1170" w:type="dxa"/>
          </w:tcPr>
          <w:p w14:paraId="38FC8AFE" w14:textId="77777777" w:rsidR="00F92F7C" w:rsidRPr="00E94821" w:rsidRDefault="00F92F7C" w:rsidP="00D80D8A">
            <w:pPr>
              <w:jc w:val="center"/>
              <w:rPr>
                <w:rFonts w:ascii="Times New Roman" w:hAnsi="Times New Roman" w:cs="Times New Roman"/>
              </w:rPr>
            </w:pPr>
            <w:r w:rsidRPr="00E94821">
              <w:rPr>
                <w:rFonts w:ascii="Times New Roman" w:eastAsia="Times New Roman" w:hAnsi="Times New Roman" w:cs="Times New Roman"/>
                <w:bCs/>
                <w:kern w:val="24"/>
                <w:sz w:val="20"/>
              </w:rPr>
              <w:t>314 (SNDS)</w:t>
            </w:r>
          </w:p>
        </w:tc>
      </w:tr>
      <w:tr w:rsidR="00F92F7C" w:rsidRPr="00E94821" w14:paraId="1D663694" w14:textId="77777777" w:rsidTr="005435CF">
        <w:trPr>
          <w:trHeight w:val="20"/>
        </w:trPr>
        <w:tc>
          <w:tcPr>
            <w:tcW w:w="3510" w:type="dxa"/>
          </w:tcPr>
          <w:p w14:paraId="2E2C4C1A" w14:textId="77777777" w:rsidR="00F92F7C" w:rsidRPr="00E94821" w:rsidRDefault="00F92F7C" w:rsidP="00F073CE">
            <w:pPr>
              <w:numPr>
                <w:ilvl w:val="0"/>
                <w:numId w:val="4"/>
              </w:numPr>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 xml:space="preserve">Approval Effective Time Low </w:t>
            </w:r>
          </w:p>
          <w:p w14:paraId="747046AD" w14:textId="77777777" w:rsidR="00F92F7C" w:rsidRPr="00E94821" w:rsidRDefault="00F92F7C" w:rsidP="005435CF">
            <w:pPr>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(See above for subject[5])</w:t>
            </w:r>
          </w:p>
        </w:tc>
        <w:tc>
          <w:tcPr>
            <w:tcW w:w="1170" w:type="dxa"/>
          </w:tcPr>
          <w:p w14:paraId="125454C2" w14:textId="77777777" w:rsidR="00F92F7C" w:rsidRPr="00E94821" w:rsidRDefault="00F92F7C" w:rsidP="00D80D8A">
            <w:pPr>
              <w:jc w:val="center"/>
              <w:rPr>
                <w:rFonts w:ascii="Times New Roman" w:eastAsia="Times New Roman" w:hAnsi="Times New Roman" w:cs="Times New Roman"/>
                <w:bCs/>
                <w:color w:val="FF0000"/>
                <w:kern w:val="24"/>
                <w:sz w:val="20"/>
              </w:rPr>
            </w:pPr>
          </w:p>
        </w:tc>
        <w:tc>
          <w:tcPr>
            <w:tcW w:w="1170" w:type="dxa"/>
          </w:tcPr>
          <w:p w14:paraId="48445E55"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20140101</w:t>
            </w:r>
          </w:p>
          <w:p w14:paraId="01E3C424" w14:textId="77777777" w:rsidR="00F92F7C" w:rsidRPr="00E94821" w:rsidRDefault="00F92F7C" w:rsidP="00D80D8A">
            <w:pPr>
              <w:jc w:val="center"/>
              <w:rPr>
                <w:rFonts w:ascii="Times New Roman" w:eastAsia="Times New Roman" w:hAnsi="Times New Roman" w:cs="Times New Roman"/>
                <w:sz w:val="20"/>
                <w:u w:val="single"/>
              </w:rPr>
            </w:pPr>
          </w:p>
        </w:tc>
        <w:tc>
          <w:tcPr>
            <w:tcW w:w="1170" w:type="dxa"/>
          </w:tcPr>
          <w:p w14:paraId="19E843B7"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p w14:paraId="7E7A8484"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3D3AC645"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p w14:paraId="12D52AE6"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16DB6744"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p w14:paraId="7A154788" w14:textId="77777777" w:rsidR="00F92F7C" w:rsidRPr="00E94821" w:rsidRDefault="00F92F7C" w:rsidP="00D80D8A">
            <w:pPr>
              <w:jc w:val="center"/>
              <w:rPr>
                <w:rFonts w:ascii="Times New Roman" w:eastAsia="Times New Roman" w:hAnsi="Times New Roman" w:cs="Times New Roman"/>
                <w:bCs/>
                <w:kern w:val="24"/>
                <w:sz w:val="20"/>
              </w:rPr>
            </w:pPr>
          </w:p>
        </w:tc>
      </w:tr>
      <w:tr w:rsidR="00F92F7C" w:rsidRPr="00E94821" w14:paraId="46DD32D4" w14:textId="77777777" w:rsidTr="005435CF">
        <w:trPr>
          <w:trHeight w:val="20"/>
        </w:trPr>
        <w:tc>
          <w:tcPr>
            <w:tcW w:w="3510" w:type="dxa"/>
          </w:tcPr>
          <w:p w14:paraId="75487D24" w14:textId="77777777" w:rsidR="00F92F7C" w:rsidRPr="00E94821" w:rsidRDefault="00F92F7C" w:rsidP="00F073CE">
            <w:pPr>
              <w:numPr>
                <w:ilvl w:val="0"/>
                <w:numId w:val="4"/>
              </w:numPr>
              <w:contextualSpacing/>
              <w:rPr>
                <w:rFonts w:ascii="Times New Roman" w:eastAsia="Times New Roman" w:hAnsi="Times New Roman" w:cs="Times New Roman"/>
                <w:b/>
                <w:color w:val="000000" w:themeColor="dark1"/>
                <w:kern w:val="24"/>
                <w:sz w:val="20"/>
              </w:rPr>
            </w:pPr>
            <w:r w:rsidRPr="00E94821">
              <w:rPr>
                <w:rFonts w:ascii="Times New Roman" w:eastAsia="Times New Roman" w:hAnsi="Times New Roman" w:cs="Times New Roman"/>
                <w:color w:val="000000" w:themeColor="dark1"/>
                <w:kern w:val="24"/>
                <w:sz w:val="20"/>
              </w:rPr>
              <w:t>Approval Effective Time High</w:t>
            </w:r>
          </w:p>
          <w:p w14:paraId="78F5C2D0" w14:textId="77777777" w:rsidR="00F92F7C" w:rsidRPr="00E94821" w:rsidRDefault="00F92F7C" w:rsidP="005435CF">
            <w:pPr>
              <w:ind w:left="16"/>
              <w:contextualSpacing/>
              <w:rPr>
                <w:rFonts w:ascii="Times New Roman" w:eastAsia="Times New Roman" w:hAnsi="Times New Roman" w:cs="Times New Roman"/>
                <w:b/>
                <w:color w:val="000000" w:themeColor="dark1"/>
                <w:kern w:val="24"/>
                <w:sz w:val="20"/>
              </w:rPr>
            </w:pPr>
            <w:r w:rsidRPr="00E94821">
              <w:rPr>
                <w:rFonts w:ascii="Times New Roman" w:hAnsi="Times New Roman" w:cs="Times New Roman"/>
                <w:color w:val="1F497D"/>
                <w:sz w:val="20"/>
              </w:rPr>
              <w:t>(See above for subject[5])</w:t>
            </w:r>
          </w:p>
        </w:tc>
        <w:tc>
          <w:tcPr>
            <w:tcW w:w="1170" w:type="dxa"/>
          </w:tcPr>
          <w:p w14:paraId="073FA5C5" w14:textId="77777777" w:rsidR="00F92F7C" w:rsidRPr="00E94821" w:rsidRDefault="00F92F7C" w:rsidP="00D80D8A">
            <w:pPr>
              <w:jc w:val="center"/>
              <w:rPr>
                <w:rFonts w:ascii="Times New Roman" w:eastAsia="Times New Roman" w:hAnsi="Times New Roman" w:cs="Times New Roman"/>
                <w:bCs/>
                <w:color w:val="FF0000"/>
                <w:kern w:val="24"/>
                <w:sz w:val="20"/>
              </w:rPr>
            </w:pPr>
          </w:p>
        </w:tc>
        <w:tc>
          <w:tcPr>
            <w:tcW w:w="1170" w:type="dxa"/>
          </w:tcPr>
          <w:p w14:paraId="2FC721F4"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20140101</w:t>
            </w:r>
          </w:p>
        </w:tc>
        <w:tc>
          <w:tcPr>
            <w:tcW w:w="1170" w:type="dxa"/>
          </w:tcPr>
          <w:p w14:paraId="056E47A4"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tc>
        <w:tc>
          <w:tcPr>
            <w:tcW w:w="1170" w:type="dxa"/>
          </w:tcPr>
          <w:p w14:paraId="72BF0251"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tc>
        <w:tc>
          <w:tcPr>
            <w:tcW w:w="1170" w:type="dxa"/>
          </w:tcPr>
          <w:p w14:paraId="24C8CFEB"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20140101</w:t>
            </w:r>
          </w:p>
        </w:tc>
      </w:tr>
      <w:tr w:rsidR="00F92F7C" w:rsidRPr="00E94821" w14:paraId="348FCEA4" w14:textId="77777777" w:rsidTr="005435CF">
        <w:trPr>
          <w:trHeight w:val="20"/>
        </w:trPr>
        <w:tc>
          <w:tcPr>
            <w:tcW w:w="3510" w:type="dxa"/>
            <w:hideMark/>
          </w:tcPr>
          <w:p w14:paraId="2EF3BB4B" w14:textId="77777777" w:rsidR="00F92F7C" w:rsidRPr="00E94821" w:rsidRDefault="00F92F7C" w:rsidP="005435CF">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Title Page</w:t>
            </w:r>
          </w:p>
          <w:p w14:paraId="576502A3" w14:textId="77777777" w:rsidR="00F92F7C" w:rsidRPr="00E94821" w:rsidRDefault="00F92F7C" w:rsidP="00F073CE">
            <w:pPr>
              <w:numPr>
                <w:ilvl w:val="0"/>
                <w:numId w:val="4"/>
              </w:numPr>
              <w:tabs>
                <w:tab w:val="clear" w:pos="376"/>
              </w:tabs>
              <w:ind w:left="360" w:hanging="270"/>
              <w:contextualSpacing/>
              <w:rPr>
                <w:rFonts w:ascii="Times New Roman" w:eastAsia="Times New Roman" w:hAnsi="Times New Roman" w:cs="Times New Roman"/>
                <w:sz w:val="20"/>
              </w:rPr>
            </w:pPr>
            <w:r w:rsidRPr="00E94821">
              <w:rPr>
                <w:rFonts w:ascii="Times New Roman" w:eastAsia="Times New Roman" w:hAnsi="Times New Roman" w:cs="Times New Roman"/>
                <w:color w:val="000000" w:themeColor="dark1"/>
                <w:kern w:val="24"/>
                <w:sz w:val="20"/>
              </w:rPr>
              <w:t>EffectiveTime</w:t>
            </w:r>
          </w:p>
          <w:p w14:paraId="5923119D" w14:textId="4C39E796" w:rsidR="00F92F7C" w:rsidRPr="00E94821" w:rsidRDefault="00F92F7C" w:rsidP="005435CF">
            <w:pPr>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component/section[@code = ‘</w:t>
            </w:r>
            <w:del w:id="1028" w:author="Peter Bomberg" w:date="2018-01-16T14:09:00Z">
              <w:r>
                <w:rPr>
                  <w:color w:val="1F497D"/>
                  <w:sz w:val="20"/>
                </w:rPr>
                <w:delText>45</w:delText>
              </w:r>
            </w:del>
            <w:ins w:id="1029" w:author="Peter Bomberg" w:date="2018-01-16T14:09:00Z">
              <w:r w:rsidR="00DE2FBE" w:rsidRPr="00E94821">
                <w:rPr>
                  <w:rFonts w:ascii="Times New Roman" w:hAnsi="Times New Roman" w:cs="Times New Roman"/>
                  <w:color w:val="1F497D"/>
                  <w:sz w:val="20"/>
                </w:rPr>
                <w:t>1</w:t>
              </w:r>
            </w:ins>
            <w:r w:rsidR="00DE2FBE" w:rsidRPr="00E94821">
              <w:rPr>
                <w:rFonts w:ascii="Times New Roman" w:hAnsi="Times New Roman" w:cs="Times New Roman"/>
                <w:color w:val="1F497D"/>
                <w:sz w:val="20"/>
              </w:rPr>
              <w:t>0</w:t>
            </w:r>
            <w:r w:rsidRPr="00E94821">
              <w:rPr>
                <w:rFonts w:ascii="Times New Roman" w:hAnsi="Times New Roman" w:cs="Times New Roman"/>
                <w:color w:val="1F497D"/>
                <w:sz w:val="20"/>
              </w:rPr>
              <w:t>’]/ /effectiveTime@value</w:t>
            </w:r>
          </w:p>
        </w:tc>
        <w:tc>
          <w:tcPr>
            <w:tcW w:w="1170" w:type="dxa"/>
            <w:hideMark/>
          </w:tcPr>
          <w:p w14:paraId="31678B2E" w14:textId="77777777" w:rsidR="00F92F7C" w:rsidRPr="00E94821" w:rsidRDefault="00F92F7C" w:rsidP="00D80D8A">
            <w:pPr>
              <w:jc w:val="center"/>
              <w:rPr>
                <w:rFonts w:ascii="Times New Roman" w:hAnsi="Times New Roman" w:cs="Times New Roman"/>
                <w:u w:val="single"/>
              </w:rPr>
            </w:pPr>
            <w:r w:rsidRPr="00E94821">
              <w:rPr>
                <w:rFonts w:ascii="Times New Roman" w:eastAsia="Times New Roman" w:hAnsi="Times New Roman" w:cs="Times New Roman"/>
                <w:bCs/>
                <w:color w:val="FF0000"/>
                <w:kern w:val="24"/>
                <w:sz w:val="20"/>
                <w:u w:val="single"/>
              </w:rPr>
              <w:t>20130101</w:t>
            </w:r>
          </w:p>
        </w:tc>
        <w:tc>
          <w:tcPr>
            <w:tcW w:w="1170" w:type="dxa"/>
            <w:hideMark/>
          </w:tcPr>
          <w:p w14:paraId="6C5320B3" w14:textId="77777777" w:rsidR="00F92F7C" w:rsidRPr="00E94821" w:rsidRDefault="00F92F7C"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20140101</w:t>
            </w:r>
          </w:p>
        </w:tc>
        <w:tc>
          <w:tcPr>
            <w:tcW w:w="1170" w:type="dxa"/>
          </w:tcPr>
          <w:p w14:paraId="4C1A6DAF" w14:textId="77777777" w:rsidR="00F92F7C" w:rsidRPr="00E94821" w:rsidRDefault="00F92F7C"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20150101</w:t>
            </w:r>
          </w:p>
        </w:tc>
        <w:tc>
          <w:tcPr>
            <w:tcW w:w="1170" w:type="dxa"/>
          </w:tcPr>
          <w:p w14:paraId="2CEEB9C1" w14:textId="77777777" w:rsidR="00F92F7C" w:rsidRPr="00E94821" w:rsidRDefault="00F92F7C" w:rsidP="00D80D8A">
            <w:pPr>
              <w:jc w:val="center"/>
              <w:rPr>
                <w:rFonts w:ascii="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20160101</w:t>
            </w:r>
          </w:p>
        </w:tc>
        <w:tc>
          <w:tcPr>
            <w:tcW w:w="1170" w:type="dxa"/>
            <w:hideMark/>
          </w:tcPr>
          <w:p w14:paraId="5D58D928" w14:textId="77777777" w:rsidR="00F92F7C" w:rsidRPr="00E94821" w:rsidRDefault="00F92F7C"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20170201</w:t>
            </w:r>
          </w:p>
        </w:tc>
      </w:tr>
      <w:tr w:rsidR="00F92F7C" w:rsidRPr="00E94821" w14:paraId="7002FEC0" w14:textId="77777777" w:rsidTr="005435CF">
        <w:trPr>
          <w:trHeight w:val="20"/>
        </w:trPr>
        <w:tc>
          <w:tcPr>
            <w:tcW w:w="3510" w:type="dxa"/>
          </w:tcPr>
          <w:p w14:paraId="0BF72DC4" w14:textId="77777777" w:rsidR="00F92F7C" w:rsidRPr="00E94821" w:rsidRDefault="00F92F7C" w:rsidP="005435CF">
            <w:pPr>
              <w:rPr>
                <w:rFonts w:ascii="Times New Roman" w:eastAsia="Times New Roman" w:hAnsi="Times New Roman" w:cs="Times New Roman"/>
                <w:b/>
                <w:color w:val="000000" w:themeColor="dark1"/>
                <w:kern w:val="24"/>
                <w:sz w:val="20"/>
              </w:rPr>
            </w:pPr>
            <w:r w:rsidRPr="00E94821">
              <w:rPr>
                <w:rFonts w:ascii="Times New Roman" w:eastAsia="Times New Roman" w:hAnsi="Times New Roman" w:cs="Times New Roman"/>
                <w:b/>
                <w:color w:val="000000" w:themeColor="dark1"/>
                <w:kern w:val="24"/>
                <w:sz w:val="20"/>
              </w:rPr>
              <w:t xml:space="preserve">Part I </w:t>
            </w:r>
          </w:p>
          <w:p w14:paraId="24A376EC" w14:textId="77777777" w:rsidR="00F92F7C" w:rsidRPr="00E94821" w:rsidRDefault="00F92F7C" w:rsidP="00F073CE">
            <w:pPr>
              <w:numPr>
                <w:ilvl w:val="0"/>
                <w:numId w:val="4"/>
              </w:numPr>
              <w:tabs>
                <w:tab w:val="clear" w:pos="376"/>
              </w:tabs>
              <w:ind w:left="360" w:hanging="270"/>
              <w:contextualSpacing/>
              <w:rPr>
                <w:rFonts w:ascii="Times New Roman" w:eastAsia="Times New Roman" w:hAnsi="Times New Roman" w:cs="Times New Roman"/>
                <w:color w:val="000000" w:themeColor="dark1"/>
                <w:kern w:val="24"/>
                <w:sz w:val="20"/>
              </w:rPr>
            </w:pPr>
            <w:r w:rsidRPr="00E94821">
              <w:rPr>
                <w:rFonts w:ascii="Times New Roman" w:eastAsia="Times New Roman" w:hAnsi="Times New Roman" w:cs="Times New Roman"/>
                <w:color w:val="000000" w:themeColor="dark1"/>
                <w:kern w:val="24"/>
                <w:sz w:val="20"/>
              </w:rPr>
              <w:t>EffectiveTime</w:t>
            </w:r>
          </w:p>
          <w:p w14:paraId="2E15F07C" w14:textId="77777777" w:rsidR="00F92F7C" w:rsidRPr="00E94821" w:rsidRDefault="00F92F7C" w:rsidP="005435CF">
            <w:pPr>
              <w:contextualSpacing/>
              <w:rPr>
                <w:rFonts w:ascii="Times New Roman" w:eastAsia="Times New Roman" w:hAnsi="Times New Roman" w:cs="Times New Roman"/>
                <w:color w:val="000000" w:themeColor="dark1"/>
                <w:kern w:val="24"/>
                <w:sz w:val="20"/>
              </w:rPr>
            </w:pPr>
            <w:r w:rsidRPr="00E94821">
              <w:rPr>
                <w:rFonts w:ascii="Times New Roman" w:hAnsi="Times New Roman" w:cs="Times New Roman"/>
                <w:color w:val="1F497D"/>
                <w:sz w:val="20"/>
              </w:rPr>
              <w:t>A nested section under component/section[@code = ‘20]/ /effectiveTime@value</w:t>
            </w:r>
          </w:p>
        </w:tc>
        <w:tc>
          <w:tcPr>
            <w:tcW w:w="1170" w:type="dxa"/>
          </w:tcPr>
          <w:p w14:paraId="1AB79A18"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20130101</w:t>
            </w:r>
          </w:p>
          <w:p w14:paraId="109F446B" w14:textId="77777777" w:rsidR="00F92F7C" w:rsidRPr="00E94821" w:rsidRDefault="00F92F7C" w:rsidP="00D80D8A">
            <w:pPr>
              <w:jc w:val="center"/>
              <w:rPr>
                <w:rFonts w:ascii="Times New Roman" w:hAnsi="Times New Roman" w:cs="Times New Roman"/>
                <w:u w:val="single"/>
              </w:rPr>
            </w:pPr>
          </w:p>
        </w:tc>
        <w:tc>
          <w:tcPr>
            <w:tcW w:w="1170" w:type="dxa"/>
          </w:tcPr>
          <w:p w14:paraId="49106B1A"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20140101</w:t>
            </w:r>
          </w:p>
          <w:p w14:paraId="15E9A10F" w14:textId="77777777" w:rsidR="00F92F7C" w:rsidRPr="00E94821" w:rsidRDefault="00F92F7C" w:rsidP="00D80D8A">
            <w:pPr>
              <w:jc w:val="center"/>
              <w:rPr>
                <w:rFonts w:ascii="Times New Roman" w:eastAsia="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(Assuming content changes due to new products)</w:t>
            </w:r>
          </w:p>
        </w:tc>
        <w:tc>
          <w:tcPr>
            <w:tcW w:w="1170" w:type="dxa"/>
          </w:tcPr>
          <w:p w14:paraId="3ED48368"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20150101</w:t>
            </w:r>
          </w:p>
          <w:p w14:paraId="79C20724"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c>
          <w:tcPr>
            <w:tcW w:w="1170" w:type="dxa"/>
          </w:tcPr>
          <w:p w14:paraId="2398F288"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p w14:paraId="3D9D0806"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4C49A5FF"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20170201</w:t>
            </w:r>
          </w:p>
          <w:p w14:paraId="4071FCFB"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r>
      <w:tr w:rsidR="00F92F7C" w:rsidRPr="00E94821" w14:paraId="402AB03C" w14:textId="77777777" w:rsidTr="005435CF">
        <w:trPr>
          <w:trHeight w:val="20"/>
        </w:trPr>
        <w:tc>
          <w:tcPr>
            <w:tcW w:w="3510" w:type="dxa"/>
          </w:tcPr>
          <w:p w14:paraId="3DF3F639" w14:textId="77777777" w:rsidR="00F92F7C" w:rsidRPr="00E94821" w:rsidRDefault="00F92F7C" w:rsidP="005435CF">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Part II</w:t>
            </w:r>
          </w:p>
          <w:p w14:paraId="5339C6E4" w14:textId="77777777" w:rsidR="00F92F7C" w:rsidRPr="00E94821" w:rsidRDefault="00F92F7C" w:rsidP="00F073CE">
            <w:pPr>
              <w:numPr>
                <w:ilvl w:val="0"/>
                <w:numId w:val="4"/>
              </w:numPr>
              <w:tabs>
                <w:tab w:val="clear" w:pos="376"/>
              </w:tabs>
              <w:ind w:left="360" w:hanging="270"/>
              <w:contextualSpacing/>
              <w:rPr>
                <w:rFonts w:ascii="Times New Roman" w:eastAsia="Times New Roman" w:hAnsi="Times New Roman" w:cs="Times New Roman"/>
                <w:sz w:val="20"/>
              </w:rPr>
            </w:pPr>
            <w:r w:rsidRPr="00E94821">
              <w:rPr>
                <w:rFonts w:ascii="Times New Roman" w:eastAsia="Times New Roman" w:hAnsi="Times New Roman" w:cs="Times New Roman"/>
                <w:color w:val="000000" w:themeColor="dark1"/>
                <w:kern w:val="24"/>
                <w:sz w:val="20"/>
              </w:rPr>
              <w:t>EffectiveTime</w:t>
            </w:r>
          </w:p>
          <w:p w14:paraId="6A8FFF07" w14:textId="77777777" w:rsidR="00F92F7C" w:rsidRPr="00E94821" w:rsidRDefault="00F92F7C" w:rsidP="005435CF">
            <w:pPr>
              <w:ind w:left="90"/>
              <w:contextualSpacing/>
              <w:rPr>
                <w:rFonts w:ascii="Times New Roman" w:eastAsia="Times New Roman" w:hAnsi="Times New Roman" w:cs="Times New Roman"/>
                <w:sz w:val="20"/>
              </w:rPr>
            </w:pPr>
            <w:r w:rsidRPr="00E94821">
              <w:rPr>
                <w:rFonts w:ascii="Times New Roman" w:hAnsi="Times New Roman" w:cs="Times New Roman"/>
                <w:color w:val="1F497D"/>
                <w:sz w:val="20"/>
              </w:rPr>
              <w:t>A nested section under component/section[@code = ‘30]/ /effectiveTime@value</w:t>
            </w:r>
          </w:p>
        </w:tc>
        <w:tc>
          <w:tcPr>
            <w:tcW w:w="1170" w:type="dxa"/>
          </w:tcPr>
          <w:p w14:paraId="3137A675" w14:textId="77777777" w:rsidR="00F92F7C" w:rsidRPr="00E94821" w:rsidRDefault="00F92F7C" w:rsidP="00D80D8A">
            <w:pPr>
              <w:jc w:val="center"/>
              <w:rPr>
                <w:rFonts w:ascii="Times New Roman" w:hAnsi="Times New Roman" w:cs="Times New Roman"/>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3EF99418"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20140101</w:t>
            </w:r>
          </w:p>
          <w:p w14:paraId="07B34266"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(Assuming content changes due to new products)</w:t>
            </w:r>
          </w:p>
        </w:tc>
        <w:tc>
          <w:tcPr>
            <w:tcW w:w="1170" w:type="dxa"/>
          </w:tcPr>
          <w:p w14:paraId="03070931"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20150101</w:t>
            </w:r>
          </w:p>
          <w:p w14:paraId="3FF850E0"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c>
          <w:tcPr>
            <w:tcW w:w="1170" w:type="dxa"/>
          </w:tcPr>
          <w:p w14:paraId="3443846F" w14:textId="77777777" w:rsidR="00F92F7C" w:rsidRPr="00E94821" w:rsidRDefault="00F92F7C" w:rsidP="00D80D8A">
            <w:pPr>
              <w:jc w:val="center"/>
              <w:rPr>
                <w:rFonts w:ascii="Times New Roman" w:eastAsia="Times New Roman" w:hAnsi="Times New Roman" w:cs="Times New Roman"/>
                <w:bCs/>
                <w:kern w:val="24"/>
                <w:sz w:val="20"/>
              </w:rPr>
            </w:pPr>
            <w:r w:rsidRPr="00E94821">
              <w:rPr>
                <w:rFonts w:ascii="Times New Roman" w:eastAsia="Times New Roman" w:hAnsi="Times New Roman" w:cs="Times New Roman"/>
                <w:bCs/>
                <w:kern w:val="24"/>
                <w:sz w:val="20"/>
              </w:rPr>
              <w:t>20150101</w:t>
            </w:r>
          </w:p>
          <w:p w14:paraId="1D3C65C0" w14:textId="77777777" w:rsidR="00F92F7C" w:rsidRPr="00E94821" w:rsidRDefault="00F92F7C" w:rsidP="00D80D8A">
            <w:pPr>
              <w:jc w:val="center"/>
              <w:rPr>
                <w:rFonts w:ascii="Times New Roman" w:eastAsia="Times New Roman" w:hAnsi="Times New Roman" w:cs="Times New Roman"/>
                <w:bCs/>
                <w:kern w:val="24"/>
                <w:sz w:val="20"/>
              </w:rPr>
            </w:pPr>
          </w:p>
        </w:tc>
        <w:tc>
          <w:tcPr>
            <w:tcW w:w="1170" w:type="dxa"/>
          </w:tcPr>
          <w:p w14:paraId="31183EE8"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20170201</w:t>
            </w:r>
          </w:p>
          <w:p w14:paraId="0A32210D"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r>
      <w:tr w:rsidR="00F92F7C" w:rsidRPr="00E94821" w14:paraId="32DCEF1D" w14:textId="77777777" w:rsidTr="00385FA0">
        <w:trPr>
          <w:trHeight w:val="20"/>
        </w:trPr>
        <w:tc>
          <w:tcPr>
            <w:tcW w:w="3510" w:type="dxa"/>
            <w:hideMark/>
          </w:tcPr>
          <w:p w14:paraId="40B7D6B2" w14:textId="77777777" w:rsidR="00F92F7C" w:rsidRPr="00E94821" w:rsidRDefault="00F92F7C" w:rsidP="005435CF">
            <w:pPr>
              <w:rPr>
                <w:rFonts w:ascii="Times New Roman" w:eastAsia="Times New Roman" w:hAnsi="Times New Roman" w:cs="Times New Roman"/>
                <w:b/>
                <w:sz w:val="20"/>
              </w:rPr>
            </w:pPr>
            <w:r w:rsidRPr="00E94821">
              <w:rPr>
                <w:rFonts w:ascii="Times New Roman" w:eastAsia="Times New Roman" w:hAnsi="Times New Roman" w:cs="Times New Roman"/>
                <w:b/>
                <w:color w:val="000000" w:themeColor="dark1"/>
                <w:kern w:val="24"/>
                <w:sz w:val="20"/>
              </w:rPr>
              <w:t>Part III</w:t>
            </w:r>
          </w:p>
          <w:p w14:paraId="67B44FE4" w14:textId="77777777" w:rsidR="00F92F7C" w:rsidRPr="00E94821" w:rsidRDefault="00F92F7C" w:rsidP="00F073CE">
            <w:pPr>
              <w:numPr>
                <w:ilvl w:val="0"/>
                <w:numId w:val="4"/>
              </w:numPr>
              <w:tabs>
                <w:tab w:val="clear" w:pos="376"/>
              </w:tabs>
              <w:ind w:left="360" w:hanging="270"/>
              <w:contextualSpacing/>
              <w:rPr>
                <w:rFonts w:ascii="Times New Roman" w:eastAsia="Times New Roman" w:hAnsi="Times New Roman" w:cs="Times New Roman"/>
                <w:sz w:val="20"/>
              </w:rPr>
            </w:pPr>
            <w:r w:rsidRPr="00E94821">
              <w:rPr>
                <w:rFonts w:ascii="Times New Roman" w:eastAsia="Times New Roman" w:hAnsi="Times New Roman" w:cs="Times New Roman"/>
                <w:color w:val="000000" w:themeColor="dark1"/>
                <w:kern w:val="24"/>
                <w:sz w:val="20"/>
              </w:rPr>
              <w:t>EffectiveTime</w:t>
            </w:r>
          </w:p>
          <w:p w14:paraId="0B69C6E2" w14:textId="77777777" w:rsidR="00F92F7C" w:rsidRPr="00E94821" w:rsidRDefault="00F92F7C" w:rsidP="005435CF">
            <w:pPr>
              <w:ind w:left="90"/>
              <w:contextualSpacing/>
              <w:rPr>
                <w:rFonts w:ascii="Times New Roman" w:eastAsia="Times New Roman" w:hAnsi="Times New Roman" w:cs="Times New Roman"/>
                <w:sz w:val="20"/>
              </w:rPr>
            </w:pPr>
            <w:r w:rsidRPr="00E94821">
              <w:rPr>
                <w:rFonts w:ascii="Times New Roman" w:hAnsi="Times New Roman" w:cs="Times New Roman"/>
                <w:color w:val="1F497D"/>
                <w:sz w:val="20"/>
              </w:rPr>
              <w:t>A nested section under component/section[@code = ‘40]/ /effectiveTime@value</w:t>
            </w:r>
          </w:p>
        </w:tc>
        <w:tc>
          <w:tcPr>
            <w:tcW w:w="1170" w:type="dxa"/>
            <w:hideMark/>
          </w:tcPr>
          <w:p w14:paraId="73FF7289" w14:textId="77777777" w:rsidR="00F92F7C" w:rsidRPr="00E94821" w:rsidRDefault="00F92F7C" w:rsidP="00D80D8A">
            <w:pPr>
              <w:jc w:val="center"/>
              <w:rPr>
                <w:rFonts w:ascii="Times New Roman" w:hAnsi="Times New Roman" w:cs="Times New Roman"/>
                <w:u w:val="single"/>
              </w:rPr>
            </w:pPr>
            <w:r w:rsidRPr="00E94821">
              <w:rPr>
                <w:rFonts w:ascii="Times New Roman" w:eastAsia="Times New Roman" w:hAnsi="Times New Roman" w:cs="Times New Roman"/>
                <w:bCs/>
                <w:color w:val="FF0000"/>
                <w:kern w:val="24"/>
                <w:sz w:val="20"/>
                <w:u w:val="single"/>
              </w:rPr>
              <w:t>20130101</w:t>
            </w:r>
          </w:p>
        </w:tc>
        <w:tc>
          <w:tcPr>
            <w:tcW w:w="1170" w:type="dxa"/>
          </w:tcPr>
          <w:p w14:paraId="29D9F8F1"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20140101</w:t>
            </w:r>
          </w:p>
          <w:p w14:paraId="2A30031A" w14:textId="77777777" w:rsidR="00F92F7C" w:rsidRPr="00E94821" w:rsidRDefault="00F92F7C" w:rsidP="00D80D8A">
            <w:pPr>
              <w:jc w:val="center"/>
              <w:rPr>
                <w:rFonts w:ascii="Times New Roman" w:hAnsi="Times New Roman" w:cs="Times New Roman"/>
                <w:u w:val="single"/>
              </w:rPr>
            </w:pPr>
            <w:r w:rsidRPr="00E94821">
              <w:rPr>
                <w:rFonts w:ascii="Times New Roman" w:eastAsia="Times New Roman" w:hAnsi="Times New Roman" w:cs="Times New Roman"/>
                <w:bCs/>
                <w:color w:val="FF0000"/>
                <w:kern w:val="24"/>
                <w:sz w:val="20"/>
                <w:u w:val="single"/>
              </w:rPr>
              <w:t>(Assuming content changes due to new products)</w:t>
            </w:r>
          </w:p>
        </w:tc>
        <w:tc>
          <w:tcPr>
            <w:tcW w:w="1170" w:type="dxa"/>
          </w:tcPr>
          <w:p w14:paraId="0EF3D636"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20150101</w:t>
            </w:r>
          </w:p>
          <w:p w14:paraId="3B6DA052"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c>
          <w:tcPr>
            <w:tcW w:w="1170" w:type="dxa"/>
          </w:tcPr>
          <w:p w14:paraId="77AC474C" w14:textId="77777777" w:rsidR="00F92F7C" w:rsidRPr="00E94821" w:rsidRDefault="00F92F7C" w:rsidP="00D80D8A">
            <w:pPr>
              <w:jc w:val="center"/>
              <w:rPr>
                <w:rFonts w:ascii="Times New Roman" w:eastAsia="Times New Roman" w:hAnsi="Times New Roman" w:cs="Times New Roman"/>
                <w:color w:val="FF0000"/>
                <w:sz w:val="20"/>
                <w:u w:val="single"/>
              </w:rPr>
            </w:pPr>
          </w:p>
          <w:p w14:paraId="273822D3" w14:textId="77777777" w:rsidR="00F92F7C" w:rsidRPr="00E94821" w:rsidRDefault="00F92F7C" w:rsidP="00D80D8A">
            <w:pPr>
              <w:jc w:val="center"/>
              <w:rPr>
                <w:rFonts w:ascii="Times New Roman" w:hAnsi="Times New Roman" w:cs="Times New Roman"/>
                <w:color w:val="FF0000"/>
                <w:sz w:val="20"/>
                <w:u w:val="single"/>
              </w:rPr>
            </w:pPr>
            <w:r w:rsidRPr="00E94821">
              <w:rPr>
                <w:rFonts w:ascii="Times New Roman" w:eastAsia="Times New Roman" w:hAnsi="Times New Roman" w:cs="Times New Roman"/>
                <w:bCs/>
                <w:color w:val="FF0000"/>
                <w:kern w:val="24"/>
                <w:sz w:val="20"/>
                <w:u w:val="single"/>
              </w:rPr>
              <w:t>20160101</w:t>
            </w:r>
          </w:p>
        </w:tc>
        <w:tc>
          <w:tcPr>
            <w:tcW w:w="1170" w:type="dxa"/>
            <w:hideMark/>
          </w:tcPr>
          <w:p w14:paraId="2F9CC801" w14:textId="77777777" w:rsidR="00F92F7C" w:rsidRPr="00E94821" w:rsidRDefault="00F92F7C" w:rsidP="00D80D8A">
            <w:pPr>
              <w:jc w:val="center"/>
              <w:rPr>
                <w:rFonts w:ascii="Times New Roman" w:eastAsia="Times New Roman" w:hAnsi="Times New Roman" w:cs="Times New Roman"/>
                <w:bCs/>
                <w:color w:val="FF0000"/>
                <w:kern w:val="24"/>
                <w:sz w:val="20"/>
                <w:u w:val="single"/>
              </w:rPr>
            </w:pPr>
            <w:r w:rsidRPr="00E94821">
              <w:rPr>
                <w:rFonts w:ascii="Times New Roman" w:eastAsia="Times New Roman" w:hAnsi="Times New Roman" w:cs="Times New Roman"/>
                <w:bCs/>
                <w:color w:val="FF0000"/>
                <w:kern w:val="24"/>
                <w:sz w:val="20"/>
                <w:u w:val="single"/>
              </w:rPr>
              <w:t>20170201</w:t>
            </w:r>
          </w:p>
          <w:p w14:paraId="2CB18F8D" w14:textId="77777777" w:rsidR="00F92F7C" w:rsidRPr="00E94821" w:rsidRDefault="00F92F7C" w:rsidP="00D80D8A">
            <w:pPr>
              <w:jc w:val="center"/>
              <w:rPr>
                <w:rFonts w:ascii="Times New Roman" w:eastAsia="Times New Roman" w:hAnsi="Times New Roman" w:cs="Times New Roman"/>
                <w:sz w:val="20"/>
                <w:u w:val="single"/>
              </w:rPr>
            </w:pPr>
            <w:r w:rsidRPr="00E94821">
              <w:rPr>
                <w:rFonts w:ascii="Times New Roman" w:eastAsia="Times New Roman" w:hAnsi="Times New Roman" w:cs="Times New Roman"/>
                <w:bCs/>
                <w:color w:val="FF0000"/>
                <w:kern w:val="24"/>
                <w:sz w:val="20"/>
                <w:u w:val="single"/>
              </w:rPr>
              <w:t>(Assuming content changes due to revised products)</w:t>
            </w:r>
          </w:p>
        </w:tc>
      </w:tr>
    </w:tbl>
    <w:p w14:paraId="60CDEBAC" w14:textId="77777777" w:rsidR="00811281" w:rsidRPr="00E94821" w:rsidRDefault="00811281">
      <w:pPr>
        <w:spacing w:after="200" w:line="276" w:lineRule="auto"/>
        <w:rPr>
          <w:rFonts w:ascii="Times New Roman" w:hAnsi="Times New Roman" w:cs="Times New Roman"/>
        </w:rPr>
      </w:pPr>
    </w:p>
    <w:p w14:paraId="56D711E8" w14:textId="77777777" w:rsidR="00F92F7C" w:rsidRPr="00E94821" w:rsidRDefault="00F92F7C">
      <w:pPr>
        <w:spacing w:after="200" w:line="276" w:lineRule="auto"/>
        <w:rPr>
          <w:rFonts w:ascii="Times New Roman" w:hAnsi="Times New Roman" w:cs="Times New Roman"/>
        </w:rPr>
      </w:pPr>
    </w:p>
    <w:sectPr w:rsidR="00F92F7C" w:rsidRPr="00E94821" w:rsidSect="00C14541">
      <w:headerReference w:type="even" r:id="rId16"/>
      <w:headerReference w:type="default" r:id="rId17"/>
      <w:footerReference w:type="even" r:id="rId18"/>
      <w:footerReference w:type="default" r:id="rId19"/>
      <w:pgSz w:w="12240" w:h="15840" w:code="1"/>
      <w:pgMar w:top="1440" w:right="1440" w:bottom="1440" w:left="1440" w:header="1440" w:footer="144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B6ABE" w14:textId="77777777" w:rsidR="00524F29" w:rsidRDefault="00524F29" w:rsidP="00D07F69">
      <w:r>
        <w:separator/>
      </w:r>
    </w:p>
    <w:p w14:paraId="507AB504" w14:textId="77777777" w:rsidR="00524F29" w:rsidRDefault="00524F29"/>
  </w:endnote>
  <w:endnote w:type="continuationSeparator" w:id="0">
    <w:p w14:paraId="446A0BDD" w14:textId="77777777" w:rsidR="00524F29" w:rsidRDefault="00524F29" w:rsidP="00D07F69">
      <w:r>
        <w:continuationSeparator/>
      </w:r>
    </w:p>
    <w:p w14:paraId="3355E5BE" w14:textId="77777777" w:rsidR="00524F29" w:rsidRDefault="00524F29"/>
  </w:endnote>
  <w:endnote w:type="continuationNotice" w:id="1">
    <w:p w14:paraId="2CD63E5E" w14:textId="77777777" w:rsidR="00524F29" w:rsidRDefault="00524F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68B50" w14:textId="77777777" w:rsidR="00D80D8A" w:rsidRDefault="00D80D8A" w:rsidP="00D217E3">
    <w:pPr>
      <w:rPr>
        <w:i/>
        <w:iCs/>
        <w:lang w:val="en-CA"/>
      </w:rPr>
    </w:pPr>
  </w:p>
  <w:p w14:paraId="2A5B31F0" w14:textId="77777777" w:rsidR="00D80D8A" w:rsidRDefault="00D80D8A" w:rsidP="00915D78">
    <w:pPr>
      <w:pBdr>
        <w:top w:val="single" w:sz="4" w:space="1" w:color="auto"/>
      </w:pBdr>
      <w:tabs>
        <w:tab w:val="right" w:pos="9360"/>
      </w:tabs>
      <w:rPr>
        <w:i/>
        <w:iCs/>
        <w:lang w:val="en-CA"/>
      </w:rPr>
    </w:pPr>
    <w:r>
      <w:rPr>
        <w:i/>
        <w:iCs/>
        <w:lang w:val="en-CA"/>
      </w:rPr>
      <w:t>???</w:t>
    </w:r>
    <w:r>
      <w:rPr>
        <w:i/>
        <w:iCs/>
        <w:noProof/>
        <w:lang w:val="en-CA"/>
      </w:rPr>
      <w:tab/>
    </w:r>
    <w:r>
      <w:rPr>
        <w:i/>
        <w:iCs/>
        <w:lang w:val="en-CA"/>
      </w:rPr>
      <w:t>Adopted Date: ???; Effective Date: ???</w:t>
    </w:r>
  </w:p>
  <w:p w14:paraId="07978EAC" w14:textId="77777777" w:rsidR="00D80D8A" w:rsidRDefault="00D80D8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684415"/>
      <w:docPartObj>
        <w:docPartGallery w:val="Page Numbers (Bottom of Page)"/>
        <w:docPartUnique/>
      </w:docPartObj>
    </w:sdtPr>
    <w:sdtEndPr/>
    <w:sdtContent>
      <w:sdt>
        <w:sdtPr>
          <w:id w:val="1182390553"/>
          <w:docPartObj>
            <w:docPartGallery w:val="Page Numbers (Top of Page)"/>
            <w:docPartUnique/>
          </w:docPartObj>
        </w:sdtPr>
        <w:sdtEndPr/>
        <w:sdtContent>
          <w:p w14:paraId="7760FFC8" w14:textId="77777777" w:rsidR="00D80D8A" w:rsidRDefault="00D80D8A">
            <w:pPr>
              <w:pStyle w:val="Footer"/>
              <w:jc w:val="right"/>
            </w:pPr>
          </w:p>
          <w:p w14:paraId="5F41902B" w14:textId="7993656C" w:rsidR="00D80D8A" w:rsidRPr="00C957E1" w:rsidRDefault="00907463" w:rsidP="00C957E1">
            <w:r>
              <w:fldChar w:fldCharType="begin"/>
            </w:r>
            <w:r>
              <w:instrText xml:space="preserve"> FILENAME  \* Caps  \* MERGEFORMAT </w:instrText>
            </w:r>
            <w:r>
              <w:fldChar w:fldCharType="separate"/>
            </w:r>
            <w:r w:rsidR="00D80D8A">
              <w:rPr>
                <w:noProof/>
              </w:rPr>
              <w:t xml:space="preserve">Draft Guidance Document - SPL PM </w:t>
            </w:r>
            <w:del w:id="1030" w:author="Peter Bomberg" w:date="2018-01-16T14:09:00Z">
              <w:r w:rsidR="00533E40">
                <w:rPr>
                  <w:noProof/>
                </w:rPr>
                <w:delText>V9</w:delText>
              </w:r>
            </w:del>
            <w:ins w:id="1031" w:author="Peter Bomberg" w:date="2018-01-16T14:09:00Z">
              <w:r w:rsidR="00D80D8A">
                <w:rPr>
                  <w:noProof/>
                </w:rPr>
                <w:t>V10</w:t>
              </w:r>
            </w:ins>
            <w:r w:rsidR="00D80D8A">
              <w:rPr>
                <w:noProof/>
              </w:rPr>
              <w:t>.Docx</w:t>
            </w:r>
            <w:r>
              <w:rPr>
                <w:noProof/>
              </w:rPr>
              <w:fldChar w:fldCharType="end"/>
            </w:r>
            <w:r w:rsidR="00D80D8A" w:rsidRPr="00C957E1">
              <w:t xml:space="preserve"> </w:t>
            </w:r>
            <w:r w:rsidR="00D80D8A" w:rsidRPr="00C957E1">
              <w:tab/>
            </w:r>
            <w:r w:rsidR="00D80D8A">
              <w:tab/>
            </w:r>
            <w:r w:rsidR="00D80D8A">
              <w:tab/>
            </w:r>
            <w:r w:rsidR="00D80D8A">
              <w:tab/>
            </w:r>
            <w:r w:rsidR="00D80D8A">
              <w:tab/>
            </w:r>
            <w:r w:rsidR="00D80D8A" w:rsidRPr="00C957E1">
              <w:t xml:space="preserve">Page </w:t>
            </w:r>
            <w:r w:rsidR="00D80D8A" w:rsidRPr="00C957E1">
              <w:rPr>
                <w:b/>
                <w:bCs/>
                <w:szCs w:val="24"/>
              </w:rPr>
              <w:fldChar w:fldCharType="begin"/>
            </w:r>
            <w:r w:rsidR="00D80D8A" w:rsidRPr="00C957E1">
              <w:rPr>
                <w:b/>
                <w:bCs/>
              </w:rPr>
              <w:instrText xml:space="preserve"> PAGE </w:instrText>
            </w:r>
            <w:r w:rsidR="00D80D8A" w:rsidRPr="00C957E1">
              <w:rPr>
                <w:b/>
                <w:bCs/>
                <w:szCs w:val="24"/>
              </w:rPr>
              <w:fldChar w:fldCharType="separate"/>
            </w:r>
            <w:r w:rsidR="00E25066">
              <w:rPr>
                <w:b/>
                <w:bCs/>
                <w:noProof/>
              </w:rPr>
              <w:t>30</w:t>
            </w:r>
            <w:r w:rsidR="00D80D8A" w:rsidRPr="00C957E1">
              <w:rPr>
                <w:b/>
                <w:bCs/>
                <w:szCs w:val="24"/>
              </w:rPr>
              <w:fldChar w:fldCharType="end"/>
            </w:r>
            <w:r w:rsidR="00D80D8A" w:rsidRPr="00C957E1">
              <w:t xml:space="preserve"> of </w:t>
            </w:r>
            <w:r w:rsidR="00D80D8A" w:rsidRPr="00C957E1">
              <w:rPr>
                <w:b/>
                <w:bCs/>
                <w:szCs w:val="24"/>
              </w:rPr>
              <w:fldChar w:fldCharType="begin"/>
            </w:r>
            <w:r w:rsidR="00D80D8A" w:rsidRPr="00C957E1">
              <w:rPr>
                <w:b/>
                <w:bCs/>
              </w:rPr>
              <w:instrText xml:space="preserve"> NUMPAGES  </w:instrText>
            </w:r>
            <w:r w:rsidR="00D80D8A" w:rsidRPr="00C957E1">
              <w:rPr>
                <w:b/>
                <w:bCs/>
                <w:szCs w:val="24"/>
              </w:rPr>
              <w:fldChar w:fldCharType="separate"/>
            </w:r>
            <w:r w:rsidR="00E25066">
              <w:rPr>
                <w:b/>
                <w:bCs/>
                <w:noProof/>
              </w:rPr>
              <w:t>31</w:t>
            </w:r>
            <w:r w:rsidR="00D80D8A" w:rsidRPr="00C957E1">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00EA0" w14:textId="77777777" w:rsidR="00524F29" w:rsidRDefault="00524F29" w:rsidP="00D07F69">
      <w:r>
        <w:separator/>
      </w:r>
    </w:p>
    <w:p w14:paraId="184DDA4F" w14:textId="77777777" w:rsidR="00524F29" w:rsidRDefault="00524F29"/>
  </w:footnote>
  <w:footnote w:type="continuationSeparator" w:id="0">
    <w:p w14:paraId="4B8927A9" w14:textId="77777777" w:rsidR="00524F29" w:rsidRDefault="00524F29" w:rsidP="00D07F69">
      <w:r>
        <w:continuationSeparator/>
      </w:r>
    </w:p>
    <w:p w14:paraId="67C34B0B" w14:textId="77777777" w:rsidR="00524F29" w:rsidRDefault="00524F29"/>
  </w:footnote>
  <w:footnote w:type="continuationNotice" w:id="1">
    <w:p w14:paraId="36B4533A" w14:textId="77777777" w:rsidR="00524F29" w:rsidRDefault="00524F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D77C2" w14:textId="77777777" w:rsidR="00D80D8A" w:rsidRDefault="00D80D8A" w:rsidP="00915D78">
    <w:pPr>
      <w:pStyle w:val="Header"/>
      <w:tabs>
        <w:tab w:val="clear" w:pos="4680"/>
      </w:tabs>
      <w:rPr>
        <w:i/>
      </w:rPr>
    </w:pPr>
    <w:r>
      <w:rPr>
        <w:i/>
      </w:rPr>
      <w:t>Structured Product Monograph Validation</w:t>
    </w:r>
    <w:r>
      <w:rPr>
        <w:i/>
      </w:rPr>
      <w:tab/>
      <w:t>Health Canada</w:t>
    </w:r>
  </w:p>
  <w:p w14:paraId="4F4828AA" w14:textId="77777777" w:rsidR="00D80D8A" w:rsidRDefault="00D80D8A" w:rsidP="00915D78">
    <w:pPr>
      <w:pStyle w:val="Header"/>
      <w:tabs>
        <w:tab w:val="clear" w:pos="4680"/>
      </w:tabs>
      <w:rPr>
        <w:i/>
      </w:rPr>
    </w:pPr>
    <w:r>
      <w:rPr>
        <w:i/>
      </w:rPr>
      <w:tab/>
      <w:t>Guidance Document</w:t>
    </w:r>
  </w:p>
  <w:p w14:paraId="1E4CDDC6" w14:textId="77777777" w:rsidR="00D80D8A" w:rsidRDefault="00D80D8A" w:rsidP="00915D78">
    <w:pPr>
      <w:pStyle w:val="Header"/>
      <w:pBdr>
        <w:top w:val="single" w:sz="4" w:space="1" w:color="auto"/>
      </w:pBdr>
    </w:pPr>
  </w:p>
  <w:p w14:paraId="05E4AA82" w14:textId="77777777" w:rsidR="00D80D8A" w:rsidRDefault="00D80D8A">
    <w:pPr>
      <w:spacing w:line="2" w:lineRule="exact"/>
      <w:rPr>
        <w:szCs w:val="24"/>
      </w:rPr>
    </w:pPr>
  </w:p>
  <w:p w14:paraId="306DEBD5" w14:textId="77777777" w:rsidR="00D80D8A" w:rsidRDefault="00D80D8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0394" w14:textId="77777777" w:rsidR="00DD108E" w:rsidRDefault="00DD10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DEAF58A"/>
    <w:lvl w:ilvl="0">
      <w:numFmt w:val="bullet"/>
      <w:lvlText w:val="*"/>
      <w:lvlJc w:val="left"/>
    </w:lvl>
  </w:abstractNum>
  <w:abstractNum w:abstractNumId="1" w15:restartNumberingAfterBreak="0">
    <w:nsid w:val="008B05CC"/>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17228D3"/>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2227058"/>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 w15:restartNumberingAfterBreak="0">
    <w:nsid w:val="04C661F1"/>
    <w:multiLevelType w:val="multilevel"/>
    <w:tmpl w:val="B6C40878"/>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7C840B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96F1F0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A1E63C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8" w15:restartNumberingAfterBreak="0">
    <w:nsid w:val="0A700BFF"/>
    <w:multiLevelType w:val="multilevel"/>
    <w:tmpl w:val="EE8E5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0B8B12D5"/>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0" w15:restartNumberingAfterBreak="0">
    <w:nsid w:val="0D70243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1" w15:restartNumberingAfterBreak="0">
    <w:nsid w:val="0F65590A"/>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04B2D7D"/>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3" w15:restartNumberingAfterBreak="0">
    <w:nsid w:val="109A14F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4" w15:restartNumberingAfterBreak="0">
    <w:nsid w:val="14327D7B"/>
    <w:multiLevelType w:val="multilevel"/>
    <w:tmpl w:val="B6C40878"/>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47614C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5035474"/>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17" w15:restartNumberingAfterBreak="0">
    <w:nsid w:val="16865790"/>
    <w:multiLevelType w:val="hybridMultilevel"/>
    <w:tmpl w:val="44A862D4"/>
    <w:lvl w:ilvl="0" w:tplc="6CAA0E8C">
      <w:start w:val="1"/>
      <w:numFmt w:val="bullet"/>
      <w:lvlText w:val="•"/>
      <w:lvlJc w:val="left"/>
      <w:pPr>
        <w:tabs>
          <w:tab w:val="num" w:pos="376"/>
        </w:tabs>
        <w:ind w:left="376" w:hanging="360"/>
      </w:pPr>
      <w:rPr>
        <w:rFonts w:ascii="Arial" w:hAnsi="Arial" w:hint="default"/>
      </w:rPr>
    </w:lvl>
    <w:lvl w:ilvl="1" w:tplc="87B83C6C" w:tentative="1">
      <w:start w:val="1"/>
      <w:numFmt w:val="bullet"/>
      <w:lvlText w:val="•"/>
      <w:lvlJc w:val="left"/>
      <w:pPr>
        <w:tabs>
          <w:tab w:val="num" w:pos="1096"/>
        </w:tabs>
        <w:ind w:left="1096" w:hanging="360"/>
      </w:pPr>
      <w:rPr>
        <w:rFonts w:ascii="Arial" w:hAnsi="Arial" w:hint="default"/>
      </w:rPr>
    </w:lvl>
    <w:lvl w:ilvl="2" w:tplc="438CC89C" w:tentative="1">
      <w:start w:val="1"/>
      <w:numFmt w:val="bullet"/>
      <w:lvlText w:val="•"/>
      <w:lvlJc w:val="left"/>
      <w:pPr>
        <w:tabs>
          <w:tab w:val="num" w:pos="1816"/>
        </w:tabs>
        <w:ind w:left="1816" w:hanging="360"/>
      </w:pPr>
      <w:rPr>
        <w:rFonts w:ascii="Arial" w:hAnsi="Arial" w:hint="default"/>
      </w:rPr>
    </w:lvl>
    <w:lvl w:ilvl="3" w:tplc="A75E329A" w:tentative="1">
      <w:start w:val="1"/>
      <w:numFmt w:val="bullet"/>
      <w:lvlText w:val="•"/>
      <w:lvlJc w:val="left"/>
      <w:pPr>
        <w:tabs>
          <w:tab w:val="num" w:pos="2536"/>
        </w:tabs>
        <w:ind w:left="2536" w:hanging="360"/>
      </w:pPr>
      <w:rPr>
        <w:rFonts w:ascii="Arial" w:hAnsi="Arial" w:hint="default"/>
      </w:rPr>
    </w:lvl>
    <w:lvl w:ilvl="4" w:tplc="B9441246" w:tentative="1">
      <w:start w:val="1"/>
      <w:numFmt w:val="bullet"/>
      <w:lvlText w:val="•"/>
      <w:lvlJc w:val="left"/>
      <w:pPr>
        <w:tabs>
          <w:tab w:val="num" w:pos="3256"/>
        </w:tabs>
        <w:ind w:left="3256" w:hanging="360"/>
      </w:pPr>
      <w:rPr>
        <w:rFonts w:ascii="Arial" w:hAnsi="Arial" w:hint="default"/>
      </w:rPr>
    </w:lvl>
    <w:lvl w:ilvl="5" w:tplc="6DCE06D8" w:tentative="1">
      <w:start w:val="1"/>
      <w:numFmt w:val="bullet"/>
      <w:lvlText w:val="•"/>
      <w:lvlJc w:val="left"/>
      <w:pPr>
        <w:tabs>
          <w:tab w:val="num" w:pos="3976"/>
        </w:tabs>
        <w:ind w:left="3976" w:hanging="360"/>
      </w:pPr>
      <w:rPr>
        <w:rFonts w:ascii="Arial" w:hAnsi="Arial" w:hint="default"/>
      </w:rPr>
    </w:lvl>
    <w:lvl w:ilvl="6" w:tplc="E42627C0" w:tentative="1">
      <w:start w:val="1"/>
      <w:numFmt w:val="bullet"/>
      <w:lvlText w:val="•"/>
      <w:lvlJc w:val="left"/>
      <w:pPr>
        <w:tabs>
          <w:tab w:val="num" w:pos="4696"/>
        </w:tabs>
        <w:ind w:left="4696" w:hanging="360"/>
      </w:pPr>
      <w:rPr>
        <w:rFonts w:ascii="Arial" w:hAnsi="Arial" w:hint="default"/>
      </w:rPr>
    </w:lvl>
    <w:lvl w:ilvl="7" w:tplc="42645138" w:tentative="1">
      <w:start w:val="1"/>
      <w:numFmt w:val="bullet"/>
      <w:lvlText w:val="•"/>
      <w:lvlJc w:val="left"/>
      <w:pPr>
        <w:tabs>
          <w:tab w:val="num" w:pos="5416"/>
        </w:tabs>
        <w:ind w:left="5416" w:hanging="360"/>
      </w:pPr>
      <w:rPr>
        <w:rFonts w:ascii="Arial" w:hAnsi="Arial" w:hint="default"/>
      </w:rPr>
    </w:lvl>
    <w:lvl w:ilvl="8" w:tplc="39721F4A" w:tentative="1">
      <w:start w:val="1"/>
      <w:numFmt w:val="bullet"/>
      <w:lvlText w:val="•"/>
      <w:lvlJc w:val="left"/>
      <w:pPr>
        <w:tabs>
          <w:tab w:val="num" w:pos="6136"/>
        </w:tabs>
        <w:ind w:left="6136" w:hanging="360"/>
      </w:pPr>
      <w:rPr>
        <w:rFonts w:ascii="Arial" w:hAnsi="Arial" w:hint="default"/>
      </w:rPr>
    </w:lvl>
  </w:abstractNum>
  <w:abstractNum w:abstractNumId="18" w15:restartNumberingAfterBreak="0">
    <w:nsid w:val="18826952"/>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0EB0F50"/>
    <w:multiLevelType w:val="multilevel"/>
    <w:tmpl w:val="7EFAC364"/>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24A347D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6457068"/>
    <w:multiLevelType w:val="hybridMultilevel"/>
    <w:tmpl w:val="D7E2B406"/>
    <w:lvl w:ilvl="0" w:tplc="F95CFA3C">
      <w:start w:val="1"/>
      <w:numFmt w:val="lowerLetter"/>
      <w:pStyle w:val="ValidationPara"/>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28AC7F3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3" w15:restartNumberingAfterBreak="0">
    <w:nsid w:val="2B202A2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E91312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806006D"/>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39BC0EA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27" w15:restartNumberingAfterBreak="0">
    <w:nsid w:val="3D1C18C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D3B5175"/>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3DF642DE"/>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0" w15:restartNumberingAfterBreak="0">
    <w:nsid w:val="3F486E00"/>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1" w15:restartNumberingAfterBreak="0">
    <w:nsid w:val="3F4B6D4F"/>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2" w15:restartNumberingAfterBreak="0">
    <w:nsid w:val="401E716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06E706B"/>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224201C"/>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2E63156"/>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6323AC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7" w15:restartNumberingAfterBreak="0">
    <w:nsid w:val="4D9A5E8F"/>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0D71577"/>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39" w15:restartNumberingAfterBreak="0">
    <w:nsid w:val="51050430"/>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5221050E"/>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52776DD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2" w15:restartNumberingAfterBreak="0">
    <w:nsid w:val="54B61B6C"/>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43" w15:restartNumberingAfterBreak="0">
    <w:nsid w:val="567352E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59C46B89"/>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59CD5D88"/>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5B8A0AB4"/>
    <w:multiLevelType w:val="hybridMultilevel"/>
    <w:tmpl w:val="A91660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5BD96F53"/>
    <w:multiLevelType w:val="multilevel"/>
    <w:tmpl w:val="2A30FDF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8" w15:restartNumberingAfterBreak="0">
    <w:nsid w:val="5EA17FC0"/>
    <w:multiLevelType w:val="multilevel"/>
    <w:tmpl w:val="21C2883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5FA50A7A"/>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12806A2"/>
    <w:multiLevelType w:val="multilevel"/>
    <w:tmpl w:val="1E725960"/>
    <w:lvl w:ilvl="0">
      <w:start w:val="1"/>
      <w:numFmt w:val="lowerLetter"/>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1" w15:restartNumberingAfterBreak="0">
    <w:nsid w:val="61746CF7"/>
    <w:multiLevelType w:val="hybridMultilevel"/>
    <w:tmpl w:val="C040D3D8"/>
    <w:lvl w:ilvl="0" w:tplc="C18EFFCC">
      <w:start w:val="1"/>
      <w:numFmt w:val="lowerLetter"/>
      <w:pStyle w:val="ListParagraph"/>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44D2115"/>
    <w:multiLevelType w:val="hybridMultilevel"/>
    <w:tmpl w:val="EB9A033E"/>
    <w:lvl w:ilvl="0" w:tplc="143C8746">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3" w15:restartNumberingAfterBreak="0">
    <w:nsid w:val="6609282A"/>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54" w15:restartNumberingAfterBreak="0">
    <w:nsid w:val="662B5ED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5" w15:restartNumberingAfterBreak="0">
    <w:nsid w:val="68930CF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6A103714"/>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6D3B42B7"/>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8" w15:restartNumberingAfterBreak="0">
    <w:nsid w:val="6D9C571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9" w15:restartNumberingAfterBreak="0">
    <w:nsid w:val="71274496"/>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0" w15:restartNumberingAfterBreak="0">
    <w:nsid w:val="760618F2"/>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1" w15:restartNumberingAfterBreak="0">
    <w:nsid w:val="76CD57FB"/>
    <w:multiLevelType w:val="multilevel"/>
    <w:tmpl w:val="21C2883C"/>
    <w:lvl w:ilvl="0">
      <w:start w:val="1"/>
      <w:numFmt w:val="decimal"/>
      <w:lvlText w:val="%1."/>
      <w:lvlJc w:val="left"/>
      <w:pPr>
        <w:ind w:left="936" w:hanging="360"/>
      </w:pPr>
    </w:lvl>
    <w:lvl w:ilvl="1">
      <w:start w:val="1"/>
      <w:numFmt w:val="lowerLetter"/>
      <w:lvlText w:val="%2)"/>
      <w:lvlJc w:val="left"/>
      <w:pPr>
        <w:ind w:left="1296" w:hanging="360"/>
      </w:pPr>
    </w:lvl>
    <w:lvl w:ilvl="2">
      <w:start w:val="1"/>
      <w:numFmt w:val="lowerRoman"/>
      <w:lvlText w:val="%3)"/>
      <w:lvlJc w:val="left"/>
      <w:pPr>
        <w:ind w:left="1656" w:hanging="360"/>
      </w:pPr>
    </w:lvl>
    <w:lvl w:ilvl="3">
      <w:start w:val="1"/>
      <w:numFmt w:val="decimal"/>
      <w:lvlText w:val="(%4)"/>
      <w:lvlJc w:val="left"/>
      <w:pPr>
        <w:ind w:left="2016" w:hanging="360"/>
      </w:pPr>
    </w:lvl>
    <w:lvl w:ilvl="4">
      <w:start w:val="1"/>
      <w:numFmt w:val="lowerLetter"/>
      <w:lvlText w:val="(%5)"/>
      <w:lvlJc w:val="left"/>
      <w:pPr>
        <w:ind w:left="2376" w:hanging="360"/>
      </w:pPr>
    </w:lvl>
    <w:lvl w:ilvl="5">
      <w:start w:val="1"/>
      <w:numFmt w:val="lowerRoman"/>
      <w:lvlText w:val="(%6)"/>
      <w:lvlJc w:val="left"/>
      <w:pPr>
        <w:ind w:left="2736" w:hanging="360"/>
      </w:pPr>
    </w:lvl>
    <w:lvl w:ilvl="6">
      <w:start w:val="1"/>
      <w:numFmt w:val="decimal"/>
      <w:lvlText w:val="%7."/>
      <w:lvlJc w:val="left"/>
      <w:pPr>
        <w:ind w:left="3096" w:hanging="360"/>
      </w:pPr>
    </w:lvl>
    <w:lvl w:ilvl="7">
      <w:start w:val="1"/>
      <w:numFmt w:val="lowerLetter"/>
      <w:lvlText w:val="%8."/>
      <w:lvlJc w:val="left"/>
      <w:pPr>
        <w:ind w:left="3456" w:hanging="360"/>
      </w:pPr>
    </w:lvl>
    <w:lvl w:ilvl="8">
      <w:start w:val="1"/>
      <w:numFmt w:val="lowerRoman"/>
      <w:lvlText w:val="%9."/>
      <w:lvlJc w:val="left"/>
      <w:pPr>
        <w:ind w:left="3816" w:hanging="360"/>
      </w:pPr>
    </w:lvl>
  </w:abstractNum>
  <w:abstractNum w:abstractNumId="62" w15:restartNumberingAfterBreak="0">
    <w:nsid w:val="7AD4642F"/>
    <w:multiLevelType w:val="multilevel"/>
    <w:tmpl w:val="79C03EC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3" w15:restartNumberingAfterBreak="0">
    <w:nsid w:val="7B3E4851"/>
    <w:multiLevelType w:val="multilevel"/>
    <w:tmpl w:val="5D10A91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15:restartNumberingAfterBreak="0">
    <w:nsid w:val="7D114ABB"/>
    <w:multiLevelType w:val="multilevel"/>
    <w:tmpl w:val="B6C40878"/>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7"/>
  </w:num>
  <w:num w:numId="4">
    <w:abstractNumId w:val="17"/>
  </w:num>
  <w:num w:numId="5">
    <w:abstractNumId w:val="44"/>
  </w:num>
  <w:num w:numId="6">
    <w:abstractNumId w:val="51"/>
  </w:num>
  <w:num w:numId="7">
    <w:abstractNumId w:val="4"/>
  </w:num>
  <w:num w:numId="8">
    <w:abstractNumId w:val="46"/>
  </w:num>
  <w:num w:numId="9">
    <w:abstractNumId w:val="14"/>
  </w:num>
  <w:num w:numId="10">
    <w:abstractNumId w:val="21"/>
  </w:num>
  <w:num w:numId="11">
    <w:abstractNumId w:val="15"/>
  </w:num>
  <w:num w:numId="12">
    <w:abstractNumId w:val="21"/>
    <w:lvlOverride w:ilvl="0">
      <w:startOverride w:val="1"/>
    </w:lvlOverride>
  </w:num>
  <w:num w:numId="13">
    <w:abstractNumId w:val="21"/>
    <w:lvlOverride w:ilvl="0">
      <w:startOverride w:val="1"/>
    </w:lvlOverride>
  </w:num>
  <w:num w:numId="14">
    <w:abstractNumId w:val="21"/>
    <w:lvlOverride w:ilvl="0">
      <w:startOverride w:val="1"/>
    </w:lvlOverride>
  </w:num>
  <w:num w:numId="15">
    <w:abstractNumId w:val="21"/>
    <w:lvlOverride w:ilvl="0">
      <w:startOverride w:val="1"/>
    </w:lvlOverride>
  </w:num>
  <w:num w:numId="16">
    <w:abstractNumId w:val="21"/>
    <w:lvlOverride w:ilvl="0">
      <w:startOverride w:val="1"/>
    </w:lvlOverride>
  </w:num>
  <w:num w:numId="17">
    <w:abstractNumId w:val="21"/>
    <w:lvlOverride w:ilvl="0">
      <w:startOverride w:val="1"/>
    </w:lvlOverride>
  </w:num>
  <w:num w:numId="18">
    <w:abstractNumId w:val="21"/>
    <w:lvlOverride w:ilvl="0">
      <w:startOverride w:val="1"/>
    </w:lvlOverride>
  </w:num>
  <w:num w:numId="19">
    <w:abstractNumId w:val="21"/>
    <w:lvlOverride w:ilvl="0">
      <w:startOverride w:val="1"/>
    </w:lvlOverride>
  </w:num>
  <w:num w:numId="20">
    <w:abstractNumId w:val="21"/>
    <w:lvlOverride w:ilvl="0">
      <w:startOverride w:val="1"/>
    </w:lvlOverride>
  </w:num>
  <w:num w:numId="21">
    <w:abstractNumId w:val="49"/>
  </w:num>
  <w:num w:numId="22">
    <w:abstractNumId w:val="21"/>
    <w:lvlOverride w:ilvl="0">
      <w:startOverride w:val="1"/>
    </w:lvlOverride>
  </w:num>
  <w:num w:numId="23">
    <w:abstractNumId w:val="62"/>
  </w:num>
  <w:num w:numId="24">
    <w:abstractNumId w:val="28"/>
  </w:num>
  <w:num w:numId="25">
    <w:abstractNumId w:val="18"/>
  </w:num>
  <w:num w:numId="26">
    <w:abstractNumId w:val="37"/>
  </w:num>
  <w:num w:numId="27">
    <w:abstractNumId w:val="60"/>
  </w:num>
  <w:num w:numId="28">
    <w:abstractNumId w:val="23"/>
  </w:num>
  <w:num w:numId="29">
    <w:abstractNumId w:val="21"/>
    <w:lvlOverride w:ilvl="0">
      <w:startOverride w:val="1"/>
    </w:lvlOverride>
  </w:num>
  <w:num w:numId="30">
    <w:abstractNumId w:val="63"/>
  </w:num>
  <w:num w:numId="31">
    <w:abstractNumId w:val="54"/>
  </w:num>
  <w:num w:numId="32">
    <w:abstractNumId w:val="2"/>
  </w:num>
  <w:num w:numId="33">
    <w:abstractNumId w:val="43"/>
  </w:num>
  <w:num w:numId="34">
    <w:abstractNumId w:val="40"/>
  </w:num>
  <w:num w:numId="35">
    <w:abstractNumId w:val="32"/>
  </w:num>
  <w:num w:numId="36">
    <w:abstractNumId w:val="58"/>
  </w:num>
  <w:num w:numId="37">
    <w:abstractNumId w:val="35"/>
  </w:num>
  <w:num w:numId="38">
    <w:abstractNumId w:val="27"/>
  </w:num>
  <w:num w:numId="39">
    <w:abstractNumId w:val="21"/>
    <w:lvlOverride w:ilvl="0">
      <w:startOverride w:val="1"/>
    </w:lvlOverride>
  </w:num>
  <w:num w:numId="40">
    <w:abstractNumId w:val="25"/>
  </w:num>
  <w:num w:numId="41">
    <w:abstractNumId w:val="56"/>
  </w:num>
  <w:num w:numId="42">
    <w:abstractNumId w:val="20"/>
  </w:num>
  <w:num w:numId="43">
    <w:abstractNumId w:val="33"/>
  </w:num>
  <w:num w:numId="44">
    <w:abstractNumId w:val="6"/>
  </w:num>
  <w:num w:numId="45">
    <w:abstractNumId w:val="55"/>
  </w:num>
  <w:num w:numId="46">
    <w:abstractNumId w:val="24"/>
  </w:num>
  <w:num w:numId="47">
    <w:abstractNumId w:val="34"/>
  </w:num>
  <w:num w:numId="48">
    <w:abstractNumId w:val="45"/>
  </w:num>
  <w:num w:numId="49">
    <w:abstractNumId w:val="39"/>
  </w:num>
  <w:num w:numId="50">
    <w:abstractNumId w:val="57"/>
  </w:num>
  <w:num w:numId="51">
    <w:abstractNumId w:val="52"/>
  </w:num>
  <w:num w:numId="52">
    <w:abstractNumId w:val="1"/>
  </w:num>
  <w:num w:numId="53">
    <w:abstractNumId w:val="11"/>
  </w:num>
  <w:num w:numId="54">
    <w:abstractNumId w:val="19"/>
  </w:num>
  <w:num w:numId="55">
    <w:abstractNumId w:val="38"/>
  </w:num>
  <w:num w:numId="56">
    <w:abstractNumId w:val="8"/>
  </w:num>
  <w:num w:numId="57">
    <w:abstractNumId w:val="5"/>
  </w:num>
  <w:num w:numId="58">
    <w:abstractNumId w:val="48"/>
  </w:num>
  <w:num w:numId="59">
    <w:abstractNumId w:val="7"/>
  </w:num>
  <w:num w:numId="60">
    <w:abstractNumId w:val="41"/>
  </w:num>
  <w:num w:numId="61">
    <w:abstractNumId w:val="29"/>
  </w:num>
  <w:num w:numId="62">
    <w:abstractNumId w:val="42"/>
  </w:num>
  <w:num w:numId="63">
    <w:abstractNumId w:val="22"/>
  </w:num>
  <w:num w:numId="64">
    <w:abstractNumId w:val="36"/>
  </w:num>
  <w:num w:numId="65">
    <w:abstractNumId w:val="50"/>
  </w:num>
  <w:num w:numId="66">
    <w:abstractNumId w:val="31"/>
  </w:num>
  <w:num w:numId="67">
    <w:abstractNumId w:val="3"/>
  </w:num>
  <w:num w:numId="68">
    <w:abstractNumId w:val="61"/>
  </w:num>
  <w:num w:numId="69">
    <w:abstractNumId w:val="53"/>
  </w:num>
  <w:num w:numId="70">
    <w:abstractNumId w:val="26"/>
  </w:num>
  <w:num w:numId="71">
    <w:abstractNumId w:val="12"/>
  </w:num>
  <w:num w:numId="72">
    <w:abstractNumId w:val="10"/>
  </w:num>
  <w:num w:numId="73">
    <w:abstractNumId w:val="30"/>
  </w:num>
  <w:num w:numId="74">
    <w:abstractNumId w:val="16"/>
  </w:num>
  <w:num w:numId="75">
    <w:abstractNumId w:val="9"/>
  </w:num>
  <w:num w:numId="76">
    <w:abstractNumId w:val="13"/>
  </w:num>
  <w:num w:numId="77">
    <w:abstractNumId w:val="59"/>
  </w:num>
  <w:num w:numId="7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er Bomberg">
    <w15:presenceInfo w15:providerId="Windows Live" w15:userId="f20eb6b87c0c73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7F69"/>
    <w:rsid w:val="0000192F"/>
    <w:rsid w:val="000073EF"/>
    <w:rsid w:val="00007803"/>
    <w:rsid w:val="00010E08"/>
    <w:rsid w:val="00012E69"/>
    <w:rsid w:val="00013B07"/>
    <w:rsid w:val="00015242"/>
    <w:rsid w:val="00015674"/>
    <w:rsid w:val="000207FD"/>
    <w:rsid w:val="000213DE"/>
    <w:rsid w:val="00022467"/>
    <w:rsid w:val="000224E3"/>
    <w:rsid w:val="00022E27"/>
    <w:rsid w:val="00024D04"/>
    <w:rsid w:val="00026938"/>
    <w:rsid w:val="00026E19"/>
    <w:rsid w:val="000271A7"/>
    <w:rsid w:val="000312E7"/>
    <w:rsid w:val="00033314"/>
    <w:rsid w:val="0003648A"/>
    <w:rsid w:val="00037993"/>
    <w:rsid w:val="00040E93"/>
    <w:rsid w:val="000414E6"/>
    <w:rsid w:val="000415D3"/>
    <w:rsid w:val="0004423F"/>
    <w:rsid w:val="00046321"/>
    <w:rsid w:val="0005195A"/>
    <w:rsid w:val="00052A03"/>
    <w:rsid w:val="00054375"/>
    <w:rsid w:val="0005787F"/>
    <w:rsid w:val="00057CA4"/>
    <w:rsid w:val="00060F0F"/>
    <w:rsid w:val="000621C5"/>
    <w:rsid w:val="00062B00"/>
    <w:rsid w:val="0006332F"/>
    <w:rsid w:val="000634ED"/>
    <w:rsid w:val="000655AA"/>
    <w:rsid w:val="00065ED5"/>
    <w:rsid w:val="00067A66"/>
    <w:rsid w:val="000728C4"/>
    <w:rsid w:val="000744BD"/>
    <w:rsid w:val="00075BEF"/>
    <w:rsid w:val="0008049F"/>
    <w:rsid w:val="00082520"/>
    <w:rsid w:val="00082552"/>
    <w:rsid w:val="000842A3"/>
    <w:rsid w:val="00085010"/>
    <w:rsid w:val="000865AD"/>
    <w:rsid w:val="00086BD2"/>
    <w:rsid w:val="00090AF0"/>
    <w:rsid w:val="000944FD"/>
    <w:rsid w:val="0009481D"/>
    <w:rsid w:val="00094F77"/>
    <w:rsid w:val="00095943"/>
    <w:rsid w:val="00097C6D"/>
    <w:rsid w:val="00097FD2"/>
    <w:rsid w:val="000A028C"/>
    <w:rsid w:val="000A5D33"/>
    <w:rsid w:val="000A5D74"/>
    <w:rsid w:val="000A664A"/>
    <w:rsid w:val="000A7BB3"/>
    <w:rsid w:val="000A7CA2"/>
    <w:rsid w:val="000B0E9E"/>
    <w:rsid w:val="000B228A"/>
    <w:rsid w:val="000B22EB"/>
    <w:rsid w:val="000B243D"/>
    <w:rsid w:val="000B488D"/>
    <w:rsid w:val="000B5463"/>
    <w:rsid w:val="000B587C"/>
    <w:rsid w:val="000B5A30"/>
    <w:rsid w:val="000C0DEA"/>
    <w:rsid w:val="000C695C"/>
    <w:rsid w:val="000C6C26"/>
    <w:rsid w:val="000D3289"/>
    <w:rsid w:val="000D5147"/>
    <w:rsid w:val="000D574F"/>
    <w:rsid w:val="000D703B"/>
    <w:rsid w:val="000D7E11"/>
    <w:rsid w:val="000E201E"/>
    <w:rsid w:val="000E2415"/>
    <w:rsid w:val="000E38D3"/>
    <w:rsid w:val="000F1474"/>
    <w:rsid w:val="000F56B1"/>
    <w:rsid w:val="000F579D"/>
    <w:rsid w:val="000F5C9A"/>
    <w:rsid w:val="000F5F0B"/>
    <w:rsid w:val="001023CA"/>
    <w:rsid w:val="001053DE"/>
    <w:rsid w:val="001055B6"/>
    <w:rsid w:val="00107D64"/>
    <w:rsid w:val="00110B4E"/>
    <w:rsid w:val="0011349E"/>
    <w:rsid w:val="00114175"/>
    <w:rsid w:val="00125B0E"/>
    <w:rsid w:val="00126423"/>
    <w:rsid w:val="001269B7"/>
    <w:rsid w:val="001305D0"/>
    <w:rsid w:val="00131211"/>
    <w:rsid w:val="00135AB9"/>
    <w:rsid w:val="00137BF6"/>
    <w:rsid w:val="00137DCC"/>
    <w:rsid w:val="001417F0"/>
    <w:rsid w:val="00145C30"/>
    <w:rsid w:val="00145D51"/>
    <w:rsid w:val="00146045"/>
    <w:rsid w:val="00147D28"/>
    <w:rsid w:val="0015116A"/>
    <w:rsid w:val="0015176D"/>
    <w:rsid w:val="00151D63"/>
    <w:rsid w:val="00152A2A"/>
    <w:rsid w:val="00152FEE"/>
    <w:rsid w:val="00153737"/>
    <w:rsid w:val="00154A1A"/>
    <w:rsid w:val="00155414"/>
    <w:rsid w:val="00155F4C"/>
    <w:rsid w:val="00156387"/>
    <w:rsid w:val="00161623"/>
    <w:rsid w:val="00165460"/>
    <w:rsid w:val="00165817"/>
    <w:rsid w:val="00166958"/>
    <w:rsid w:val="0016771C"/>
    <w:rsid w:val="001678AA"/>
    <w:rsid w:val="0017127C"/>
    <w:rsid w:val="0017128D"/>
    <w:rsid w:val="00173692"/>
    <w:rsid w:val="00176596"/>
    <w:rsid w:val="00176613"/>
    <w:rsid w:val="00177B2B"/>
    <w:rsid w:val="00183C19"/>
    <w:rsid w:val="0018712E"/>
    <w:rsid w:val="00191D94"/>
    <w:rsid w:val="00191E55"/>
    <w:rsid w:val="001928E0"/>
    <w:rsid w:val="00193334"/>
    <w:rsid w:val="00193E9A"/>
    <w:rsid w:val="00194AD7"/>
    <w:rsid w:val="001955AD"/>
    <w:rsid w:val="00195997"/>
    <w:rsid w:val="001A1605"/>
    <w:rsid w:val="001A21CF"/>
    <w:rsid w:val="001A3911"/>
    <w:rsid w:val="001A6975"/>
    <w:rsid w:val="001B05AA"/>
    <w:rsid w:val="001B117E"/>
    <w:rsid w:val="001B1740"/>
    <w:rsid w:val="001B351A"/>
    <w:rsid w:val="001B6C7C"/>
    <w:rsid w:val="001C0583"/>
    <w:rsid w:val="001C0C5F"/>
    <w:rsid w:val="001C176B"/>
    <w:rsid w:val="001C20AF"/>
    <w:rsid w:val="001D029D"/>
    <w:rsid w:val="001D5006"/>
    <w:rsid w:val="001D602B"/>
    <w:rsid w:val="001D6154"/>
    <w:rsid w:val="001D6E68"/>
    <w:rsid w:val="001D6FFB"/>
    <w:rsid w:val="001D7463"/>
    <w:rsid w:val="001D78A3"/>
    <w:rsid w:val="001E0DC0"/>
    <w:rsid w:val="001E3655"/>
    <w:rsid w:val="001E4081"/>
    <w:rsid w:val="001E65B9"/>
    <w:rsid w:val="001E68FA"/>
    <w:rsid w:val="001E6F1C"/>
    <w:rsid w:val="001E7A8E"/>
    <w:rsid w:val="001E7F56"/>
    <w:rsid w:val="001F09DC"/>
    <w:rsid w:val="001F0F41"/>
    <w:rsid w:val="001F230D"/>
    <w:rsid w:val="001F23D1"/>
    <w:rsid w:val="001F24AF"/>
    <w:rsid w:val="001F3101"/>
    <w:rsid w:val="001F450F"/>
    <w:rsid w:val="001F6255"/>
    <w:rsid w:val="001F6294"/>
    <w:rsid w:val="001F6C56"/>
    <w:rsid w:val="00200C7C"/>
    <w:rsid w:val="002019D4"/>
    <w:rsid w:val="0020365E"/>
    <w:rsid w:val="00206FA9"/>
    <w:rsid w:val="002077A4"/>
    <w:rsid w:val="00210EE0"/>
    <w:rsid w:val="0021260F"/>
    <w:rsid w:val="002137E1"/>
    <w:rsid w:val="002160B5"/>
    <w:rsid w:val="0021657B"/>
    <w:rsid w:val="00217DBD"/>
    <w:rsid w:val="0022003E"/>
    <w:rsid w:val="002206DD"/>
    <w:rsid w:val="00220AF4"/>
    <w:rsid w:val="0022271D"/>
    <w:rsid w:val="00222A3C"/>
    <w:rsid w:val="00222B8A"/>
    <w:rsid w:val="0022522A"/>
    <w:rsid w:val="00232741"/>
    <w:rsid w:val="00232ADC"/>
    <w:rsid w:val="00234070"/>
    <w:rsid w:val="002347C8"/>
    <w:rsid w:val="00237BE3"/>
    <w:rsid w:val="00237F19"/>
    <w:rsid w:val="00241CD4"/>
    <w:rsid w:val="00244644"/>
    <w:rsid w:val="002461D5"/>
    <w:rsid w:val="002515F7"/>
    <w:rsid w:val="00251AF2"/>
    <w:rsid w:val="00253F6C"/>
    <w:rsid w:val="00254CC2"/>
    <w:rsid w:val="00254CE9"/>
    <w:rsid w:val="00255891"/>
    <w:rsid w:val="00256D02"/>
    <w:rsid w:val="002578A1"/>
    <w:rsid w:val="00257FD7"/>
    <w:rsid w:val="002600DA"/>
    <w:rsid w:val="00260B74"/>
    <w:rsid w:val="0026112F"/>
    <w:rsid w:val="00265F4A"/>
    <w:rsid w:val="00267A5A"/>
    <w:rsid w:val="00267CF1"/>
    <w:rsid w:val="00270D38"/>
    <w:rsid w:val="0027316C"/>
    <w:rsid w:val="002739B6"/>
    <w:rsid w:val="00275B43"/>
    <w:rsid w:val="002761F7"/>
    <w:rsid w:val="002767C1"/>
    <w:rsid w:val="00280F88"/>
    <w:rsid w:val="00283153"/>
    <w:rsid w:val="00284465"/>
    <w:rsid w:val="00290064"/>
    <w:rsid w:val="00290F0B"/>
    <w:rsid w:val="0029299D"/>
    <w:rsid w:val="00292A46"/>
    <w:rsid w:val="00295F35"/>
    <w:rsid w:val="002965AD"/>
    <w:rsid w:val="002979B9"/>
    <w:rsid w:val="00297ADB"/>
    <w:rsid w:val="002A0699"/>
    <w:rsid w:val="002A13F6"/>
    <w:rsid w:val="002A423F"/>
    <w:rsid w:val="002A4AB6"/>
    <w:rsid w:val="002A4FFB"/>
    <w:rsid w:val="002A5D04"/>
    <w:rsid w:val="002A6871"/>
    <w:rsid w:val="002B5749"/>
    <w:rsid w:val="002C0CC2"/>
    <w:rsid w:val="002C2F6D"/>
    <w:rsid w:val="002C5316"/>
    <w:rsid w:val="002C677E"/>
    <w:rsid w:val="002D061A"/>
    <w:rsid w:val="002D1E7D"/>
    <w:rsid w:val="002D2586"/>
    <w:rsid w:val="002D259C"/>
    <w:rsid w:val="002D31C3"/>
    <w:rsid w:val="002D3449"/>
    <w:rsid w:val="002D3873"/>
    <w:rsid w:val="002D416D"/>
    <w:rsid w:val="002D69E5"/>
    <w:rsid w:val="002E04A1"/>
    <w:rsid w:val="002E1077"/>
    <w:rsid w:val="002E1536"/>
    <w:rsid w:val="002E4DD1"/>
    <w:rsid w:val="002E5D24"/>
    <w:rsid w:val="002F10A1"/>
    <w:rsid w:val="002F1404"/>
    <w:rsid w:val="002F1BC8"/>
    <w:rsid w:val="002F3F1E"/>
    <w:rsid w:val="002F41AF"/>
    <w:rsid w:val="002F43CD"/>
    <w:rsid w:val="002F4CEA"/>
    <w:rsid w:val="002F5A1B"/>
    <w:rsid w:val="00300123"/>
    <w:rsid w:val="00300888"/>
    <w:rsid w:val="00300D17"/>
    <w:rsid w:val="003021D0"/>
    <w:rsid w:val="003050E9"/>
    <w:rsid w:val="00307FD5"/>
    <w:rsid w:val="003122CD"/>
    <w:rsid w:val="00313497"/>
    <w:rsid w:val="003143E2"/>
    <w:rsid w:val="0031533F"/>
    <w:rsid w:val="00315352"/>
    <w:rsid w:val="0031552E"/>
    <w:rsid w:val="00315C74"/>
    <w:rsid w:val="0031631F"/>
    <w:rsid w:val="00320909"/>
    <w:rsid w:val="00320988"/>
    <w:rsid w:val="00321074"/>
    <w:rsid w:val="003220B1"/>
    <w:rsid w:val="003223DC"/>
    <w:rsid w:val="003271BA"/>
    <w:rsid w:val="00334CD4"/>
    <w:rsid w:val="00336BA2"/>
    <w:rsid w:val="003409F1"/>
    <w:rsid w:val="00340EA4"/>
    <w:rsid w:val="003424D9"/>
    <w:rsid w:val="0034261D"/>
    <w:rsid w:val="00342FF9"/>
    <w:rsid w:val="003435C9"/>
    <w:rsid w:val="00345020"/>
    <w:rsid w:val="003513F5"/>
    <w:rsid w:val="0035446A"/>
    <w:rsid w:val="0035780D"/>
    <w:rsid w:val="00360F2C"/>
    <w:rsid w:val="00364894"/>
    <w:rsid w:val="00364917"/>
    <w:rsid w:val="00365626"/>
    <w:rsid w:val="00366755"/>
    <w:rsid w:val="003667E4"/>
    <w:rsid w:val="00366A60"/>
    <w:rsid w:val="00371E1A"/>
    <w:rsid w:val="00374133"/>
    <w:rsid w:val="00374B52"/>
    <w:rsid w:val="00374DBE"/>
    <w:rsid w:val="00376118"/>
    <w:rsid w:val="003762DF"/>
    <w:rsid w:val="00376DC5"/>
    <w:rsid w:val="003771EB"/>
    <w:rsid w:val="00380B39"/>
    <w:rsid w:val="00385FA0"/>
    <w:rsid w:val="0038620A"/>
    <w:rsid w:val="00386947"/>
    <w:rsid w:val="00390473"/>
    <w:rsid w:val="003920CF"/>
    <w:rsid w:val="0039341B"/>
    <w:rsid w:val="00393F0B"/>
    <w:rsid w:val="0039416D"/>
    <w:rsid w:val="0039544B"/>
    <w:rsid w:val="003A3E34"/>
    <w:rsid w:val="003A4BE6"/>
    <w:rsid w:val="003A6BA0"/>
    <w:rsid w:val="003A6D58"/>
    <w:rsid w:val="003A6E98"/>
    <w:rsid w:val="003B0A07"/>
    <w:rsid w:val="003B0F59"/>
    <w:rsid w:val="003B420D"/>
    <w:rsid w:val="003B46FA"/>
    <w:rsid w:val="003B5316"/>
    <w:rsid w:val="003B74DF"/>
    <w:rsid w:val="003B7B11"/>
    <w:rsid w:val="003C05E5"/>
    <w:rsid w:val="003C23A2"/>
    <w:rsid w:val="003C43E4"/>
    <w:rsid w:val="003D3B94"/>
    <w:rsid w:val="003D42A5"/>
    <w:rsid w:val="003D45E1"/>
    <w:rsid w:val="003D67D6"/>
    <w:rsid w:val="003D6CAB"/>
    <w:rsid w:val="003D7844"/>
    <w:rsid w:val="003D7C8E"/>
    <w:rsid w:val="003E004D"/>
    <w:rsid w:val="003E0938"/>
    <w:rsid w:val="003E13CA"/>
    <w:rsid w:val="003E1572"/>
    <w:rsid w:val="003E403F"/>
    <w:rsid w:val="003E6E39"/>
    <w:rsid w:val="003F0BF1"/>
    <w:rsid w:val="003F13BF"/>
    <w:rsid w:val="003F2AC1"/>
    <w:rsid w:val="003F30B4"/>
    <w:rsid w:val="003F56D6"/>
    <w:rsid w:val="003F6336"/>
    <w:rsid w:val="003F6661"/>
    <w:rsid w:val="003F6913"/>
    <w:rsid w:val="00401DAD"/>
    <w:rsid w:val="00402B12"/>
    <w:rsid w:val="00403C55"/>
    <w:rsid w:val="00404383"/>
    <w:rsid w:val="00405FB5"/>
    <w:rsid w:val="00406232"/>
    <w:rsid w:val="004063C8"/>
    <w:rsid w:val="00411BF9"/>
    <w:rsid w:val="004125F2"/>
    <w:rsid w:val="00414639"/>
    <w:rsid w:val="004157EF"/>
    <w:rsid w:val="00415F1F"/>
    <w:rsid w:val="004173CF"/>
    <w:rsid w:val="004174F6"/>
    <w:rsid w:val="0041794F"/>
    <w:rsid w:val="00421619"/>
    <w:rsid w:val="00421966"/>
    <w:rsid w:val="00424651"/>
    <w:rsid w:val="00434C61"/>
    <w:rsid w:val="00436739"/>
    <w:rsid w:val="00440494"/>
    <w:rsid w:val="004441A8"/>
    <w:rsid w:val="00445E9C"/>
    <w:rsid w:val="00451042"/>
    <w:rsid w:val="004538A0"/>
    <w:rsid w:val="00453EBB"/>
    <w:rsid w:val="004555BA"/>
    <w:rsid w:val="00455873"/>
    <w:rsid w:val="004560EC"/>
    <w:rsid w:val="004565C8"/>
    <w:rsid w:val="00457289"/>
    <w:rsid w:val="00462459"/>
    <w:rsid w:val="00462C7D"/>
    <w:rsid w:val="00464677"/>
    <w:rsid w:val="00466958"/>
    <w:rsid w:val="00467015"/>
    <w:rsid w:val="00467AE1"/>
    <w:rsid w:val="00470A21"/>
    <w:rsid w:val="00470F02"/>
    <w:rsid w:val="00471049"/>
    <w:rsid w:val="004712B9"/>
    <w:rsid w:val="00471534"/>
    <w:rsid w:val="0047289D"/>
    <w:rsid w:val="0047644C"/>
    <w:rsid w:val="00481505"/>
    <w:rsid w:val="00482A22"/>
    <w:rsid w:val="004839A6"/>
    <w:rsid w:val="00483E34"/>
    <w:rsid w:val="00484D55"/>
    <w:rsid w:val="00485E91"/>
    <w:rsid w:val="0048612D"/>
    <w:rsid w:val="00490FC8"/>
    <w:rsid w:val="00491516"/>
    <w:rsid w:val="004928DD"/>
    <w:rsid w:val="0049699C"/>
    <w:rsid w:val="004A1371"/>
    <w:rsid w:val="004A5B4B"/>
    <w:rsid w:val="004A6823"/>
    <w:rsid w:val="004B0E06"/>
    <w:rsid w:val="004B0EBC"/>
    <w:rsid w:val="004B53E6"/>
    <w:rsid w:val="004C1269"/>
    <w:rsid w:val="004C1F06"/>
    <w:rsid w:val="004D1782"/>
    <w:rsid w:val="004D2152"/>
    <w:rsid w:val="004D2CBC"/>
    <w:rsid w:val="004D4ACD"/>
    <w:rsid w:val="004D50FA"/>
    <w:rsid w:val="004E1C6B"/>
    <w:rsid w:val="004E4D12"/>
    <w:rsid w:val="004E538D"/>
    <w:rsid w:val="004E59C6"/>
    <w:rsid w:val="004F1A61"/>
    <w:rsid w:val="004F1B7C"/>
    <w:rsid w:val="004F2555"/>
    <w:rsid w:val="004F26EF"/>
    <w:rsid w:val="004F2F8A"/>
    <w:rsid w:val="004F3E50"/>
    <w:rsid w:val="004F51CD"/>
    <w:rsid w:val="00501761"/>
    <w:rsid w:val="005027CC"/>
    <w:rsid w:val="00507A2D"/>
    <w:rsid w:val="00510D0F"/>
    <w:rsid w:val="00511451"/>
    <w:rsid w:val="0051189F"/>
    <w:rsid w:val="00511D95"/>
    <w:rsid w:val="0051259B"/>
    <w:rsid w:val="00512EAA"/>
    <w:rsid w:val="005144A1"/>
    <w:rsid w:val="005156B2"/>
    <w:rsid w:val="00515717"/>
    <w:rsid w:val="00515C0A"/>
    <w:rsid w:val="00515DAB"/>
    <w:rsid w:val="00517590"/>
    <w:rsid w:val="00517A86"/>
    <w:rsid w:val="00517DC9"/>
    <w:rsid w:val="005212A3"/>
    <w:rsid w:val="0052196F"/>
    <w:rsid w:val="00521F26"/>
    <w:rsid w:val="00521FE1"/>
    <w:rsid w:val="00522A89"/>
    <w:rsid w:val="00523442"/>
    <w:rsid w:val="0052460B"/>
    <w:rsid w:val="00524EEE"/>
    <w:rsid w:val="00524F29"/>
    <w:rsid w:val="0052544C"/>
    <w:rsid w:val="00526500"/>
    <w:rsid w:val="00526998"/>
    <w:rsid w:val="005304A3"/>
    <w:rsid w:val="00531B11"/>
    <w:rsid w:val="00533E40"/>
    <w:rsid w:val="005342FF"/>
    <w:rsid w:val="0053554C"/>
    <w:rsid w:val="00536277"/>
    <w:rsid w:val="00537100"/>
    <w:rsid w:val="005407CA"/>
    <w:rsid w:val="00541B61"/>
    <w:rsid w:val="00542A68"/>
    <w:rsid w:val="005435CF"/>
    <w:rsid w:val="00544041"/>
    <w:rsid w:val="00545332"/>
    <w:rsid w:val="0054650A"/>
    <w:rsid w:val="00547189"/>
    <w:rsid w:val="005507BF"/>
    <w:rsid w:val="00551534"/>
    <w:rsid w:val="00551F0A"/>
    <w:rsid w:val="0055287E"/>
    <w:rsid w:val="005542E8"/>
    <w:rsid w:val="00555631"/>
    <w:rsid w:val="00561D5C"/>
    <w:rsid w:val="00562529"/>
    <w:rsid w:val="00562A8E"/>
    <w:rsid w:val="0056342E"/>
    <w:rsid w:val="0056359F"/>
    <w:rsid w:val="00565AF1"/>
    <w:rsid w:val="00566B18"/>
    <w:rsid w:val="00571A5C"/>
    <w:rsid w:val="00571C94"/>
    <w:rsid w:val="00573379"/>
    <w:rsid w:val="00577E71"/>
    <w:rsid w:val="00584A1F"/>
    <w:rsid w:val="005853DD"/>
    <w:rsid w:val="00585B1B"/>
    <w:rsid w:val="00587A0A"/>
    <w:rsid w:val="00590985"/>
    <w:rsid w:val="00591498"/>
    <w:rsid w:val="005915B6"/>
    <w:rsid w:val="00591869"/>
    <w:rsid w:val="005935B9"/>
    <w:rsid w:val="00593DA6"/>
    <w:rsid w:val="005969CD"/>
    <w:rsid w:val="00596CB1"/>
    <w:rsid w:val="005A057C"/>
    <w:rsid w:val="005A269C"/>
    <w:rsid w:val="005A2F3C"/>
    <w:rsid w:val="005A59D1"/>
    <w:rsid w:val="005A6F4C"/>
    <w:rsid w:val="005A7B61"/>
    <w:rsid w:val="005B16DF"/>
    <w:rsid w:val="005B1736"/>
    <w:rsid w:val="005B29B0"/>
    <w:rsid w:val="005B3036"/>
    <w:rsid w:val="005B4007"/>
    <w:rsid w:val="005B4DCE"/>
    <w:rsid w:val="005B7769"/>
    <w:rsid w:val="005B7B60"/>
    <w:rsid w:val="005C0B95"/>
    <w:rsid w:val="005C1857"/>
    <w:rsid w:val="005C2178"/>
    <w:rsid w:val="005C440B"/>
    <w:rsid w:val="005C5284"/>
    <w:rsid w:val="005C5AE3"/>
    <w:rsid w:val="005C688A"/>
    <w:rsid w:val="005C6F8F"/>
    <w:rsid w:val="005D0491"/>
    <w:rsid w:val="005D0764"/>
    <w:rsid w:val="005D23C7"/>
    <w:rsid w:val="005D42AE"/>
    <w:rsid w:val="005E1EAE"/>
    <w:rsid w:val="005E41BA"/>
    <w:rsid w:val="005F59B6"/>
    <w:rsid w:val="005F605D"/>
    <w:rsid w:val="00604563"/>
    <w:rsid w:val="006105D7"/>
    <w:rsid w:val="0061232C"/>
    <w:rsid w:val="006132EF"/>
    <w:rsid w:val="00614411"/>
    <w:rsid w:val="006158FA"/>
    <w:rsid w:val="00620ABB"/>
    <w:rsid w:val="00621C42"/>
    <w:rsid w:val="00622929"/>
    <w:rsid w:val="00622D87"/>
    <w:rsid w:val="006271B4"/>
    <w:rsid w:val="00627E33"/>
    <w:rsid w:val="00633CFF"/>
    <w:rsid w:val="0063442B"/>
    <w:rsid w:val="00634D76"/>
    <w:rsid w:val="00636364"/>
    <w:rsid w:val="00637345"/>
    <w:rsid w:val="00641141"/>
    <w:rsid w:val="00641E5B"/>
    <w:rsid w:val="006421B9"/>
    <w:rsid w:val="00645072"/>
    <w:rsid w:val="00645F18"/>
    <w:rsid w:val="0064602D"/>
    <w:rsid w:val="00646CEE"/>
    <w:rsid w:val="006505B0"/>
    <w:rsid w:val="00650C98"/>
    <w:rsid w:val="00652FC0"/>
    <w:rsid w:val="0065536C"/>
    <w:rsid w:val="006553A3"/>
    <w:rsid w:val="006557C7"/>
    <w:rsid w:val="006558B0"/>
    <w:rsid w:val="0065611E"/>
    <w:rsid w:val="006612C6"/>
    <w:rsid w:val="006624F3"/>
    <w:rsid w:val="006632DB"/>
    <w:rsid w:val="00666FA2"/>
    <w:rsid w:val="006737CB"/>
    <w:rsid w:val="0067409F"/>
    <w:rsid w:val="006747CD"/>
    <w:rsid w:val="0067514A"/>
    <w:rsid w:val="00676F5E"/>
    <w:rsid w:val="00682844"/>
    <w:rsid w:val="0068426D"/>
    <w:rsid w:val="006844CF"/>
    <w:rsid w:val="00686F3D"/>
    <w:rsid w:val="00686FBA"/>
    <w:rsid w:val="0068788C"/>
    <w:rsid w:val="00692800"/>
    <w:rsid w:val="00693C2F"/>
    <w:rsid w:val="00696781"/>
    <w:rsid w:val="006A013E"/>
    <w:rsid w:val="006A2A74"/>
    <w:rsid w:val="006A2D65"/>
    <w:rsid w:val="006A4465"/>
    <w:rsid w:val="006A5528"/>
    <w:rsid w:val="006A6BDF"/>
    <w:rsid w:val="006A6F6C"/>
    <w:rsid w:val="006A70E3"/>
    <w:rsid w:val="006A7303"/>
    <w:rsid w:val="006B0430"/>
    <w:rsid w:val="006B25B5"/>
    <w:rsid w:val="006B3748"/>
    <w:rsid w:val="006B468E"/>
    <w:rsid w:val="006B5197"/>
    <w:rsid w:val="006B52BB"/>
    <w:rsid w:val="006B68D6"/>
    <w:rsid w:val="006C0150"/>
    <w:rsid w:val="006C04E0"/>
    <w:rsid w:val="006C1AEA"/>
    <w:rsid w:val="006C3BF8"/>
    <w:rsid w:val="006C49C8"/>
    <w:rsid w:val="006D0E81"/>
    <w:rsid w:val="006D2FDC"/>
    <w:rsid w:val="006D3D72"/>
    <w:rsid w:val="006D5F48"/>
    <w:rsid w:val="006D65A2"/>
    <w:rsid w:val="006D6B35"/>
    <w:rsid w:val="006D70E7"/>
    <w:rsid w:val="006E06A7"/>
    <w:rsid w:val="006E1C53"/>
    <w:rsid w:val="006E3DDE"/>
    <w:rsid w:val="006E5109"/>
    <w:rsid w:val="006E53E5"/>
    <w:rsid w:val="006E595C"/>
    <w:rsid w:val="006F3EC0"/>
    <w:rsid w:val="006F476F"/>
    <w:rsid w:val="006F5879"/>
    <w:rsid w:val="006F7658"/>
    <w:rsid w:val="00702CC1"/>
    <w:rsid w:val="00702E17"/>
    <w:rsid w:val="007037F0"/>
    <w:rsid w:val="00704BC8"/>
    <w:rsid w:val="00706292"/>
    <w:rsid w:val="007070CC"/>
    <w:rsid w:val="00711D09"/>
    <w:rsid w:val="00712E4E"/>
    <w:rsid w:val="007134FB"/>
    <w:rsid w:val="007138C9"/>
    <w:rsid w:val="00713A5A"/>
    <w:rsid w:val="00714296"/>
    <w:rsid w:val="00715A25"/>
    <w:rsid w:val="00716682"/>
    <w:rsid w:val="00721858"/>
    <w:rsid w:val="0072689F"/>
    <w:rsid w:val="007268A5"/>
    <w:rsid w:val="007304AD"/>
    <w:rsid w:val="00730D0A"/>
    <w:rsid w:val="00730E09"/>
    <w:rsid w:val="007316C8"/>
    <w:rsid w:val="0073179D"/>
    <w:rsid w:val="007332AF"/>
    <w:rsid w:val="0073372F"/>
    <w:rsid w:val="0073529E"/>
    <w:rsid w:val="007353A9"/>
    <w:rsid w:val="00735760"/>
    <w:rsid w:val="00736208"/>
    <w:rsid w:val="00736853"/>
    <w:rsid w:val="0073766A"/>
    <w:rsid w:val="00737695"/>
    <w:rsid w:val="00741AF4"/>
    <w:rsid w:val="00743DC6"/>
    <w:rsid w:val="007455F7"/>
    <w:rsid w:val="00745E24"/>
    <w:rsid w:val="007463F9"/>
    <w:rsid w:val="007521CC"/>
    <w:rsid w:val="00752A40"/>
    <w:rsid w:val="007533FC"/>
    <w:rsid w:val="00754EE0"/>
    <w:rsid w:val="007553E0"/>
    <w:rsid w:val="00755FE2"/>
    <w:rsid w:val="0075777E"/>
    <w:rsid w:val="00757B04"/>
    <w:rsid w:val="00760EDD"/>
    <w:rsid w:val="0076284E"/>
    <w:rsid w:val="0076299F"/>
    <w:rsid w:val="00762C00"/>
    <w:rsid w:val="00763ABC"/>
    <w:rsid w:val="00763C00"/>
    <w:rsid w:val="0076475C"/>
    <w:rsid w:val="00770155"/>
    <w:rsid w:val="007711CC"/>
    <w:rsid w:val="00771231"/>
    <w:rsid w:val="007722A6"/>
    <w:rsid w:val="007749AD"/>
    <w:rsid w:val="00775128"/>
    <w:rsid w:val="00775CDC"/>
    <w:rsid w:val="0077660C"/>
    <w:rsid w:val="00776D23"/>
    <w:rsid w:val="0078100C"/>
    <w:rsid w:val="00781210"/>
    <w:rsid w:val="0078188A"/>
    <w:rsid w:val="007826E1"/>
    <w:rsid w:val="00784A07"/>
    <w:rsid w:val="00784C19"/>
    <w:rsid w:val="007855F3"/>
    <w:rsid w:val="007877E2"/>
    <w:rsid w:val="00787ED5"/>
    <w:rsid w:val="00790B4D"/>
    <w:rsid w:val="0079420A"/>
    <w:rsid w:val="00794570"/>
    <w:rsid w:val="00794D15"/>
    <w:rsid w:val="00795F2D"/>
    <w:rsid w:val="00796D05"/>
    <w:rsid w:val="0079747D"/>
    <w:rsid w:val="007A1A80"/>
    <w:rsid w:val="007A350C"/>
    <w:rsid w:val="007A5791"/>
    <w:rsid w:val="007B063D"/>
    <w:rsid w:val="007B2528"/>
    <w:rsid w:val="007B2FBB"/>
    <w:rsid w:val="007B3797"/>
    <w:rsid w:val="007B42F1"/>
    <w:rsid w:val="007B5D70"/>
    <w:rsid w:val="007B63FF"/>
    <w:rsid w:val="007B680B"/>
    <w:rsid w:val="007B6AF4"/>
    <w:rsid w:val="007C03A9"/>
    <w:rsid w:val="007C622E"/>
    <w:rsid w:val="007D19C6"/>
    <w:rsid w:val="007D21DB"/>
    <w:rsid w:val="007D36C5"/>
    <w:rsid w:val="007D3A67"/>
    <w:rsid w:val="007D50B5"/>
    <w:rsid w:val="007D70FB"/>
    <w:rsid w:val="007D72DB"/>
    <w:rsid w:val="007E08AC"/>
    <w:rsid w:val="007E37F4"/>
    <w:rsid w:val="007E7E76"/>
    <w:rsid w:val="007F14D0"/>
    <w:rsid w:val="007F180A"/>
    <w:rsid w:val="007F262C"/>
    <w:rsid w:val="007F2AE2"/>
    <w:rsid w:val="007F2B87"/>
    <w:rsid w:val="007F3796"/>
    <w:rsid w:val="007F699A"/>
    <w:rsid w:val="007F7F26"/>
    <w:rsid w:val="00800069"/>
    <w:rsid w:val="00800416"/>
    <w:rsid w:val="00801A69"/>
    <w:rsid w:val="00802C1A"/>
    <w:rsid w:val="00804A0B"/>
    <w:rsid w:val="00804AE3"/>
    <w:rsid w:val="008067A9"/>
    <w:rsid w:val="00810DF8"/>
    <w:rsid w:val="00811281"/>
    <w:rsid w:val="0081248F"/>
    <w:rsid w:val="00813F5A"/>
    <w:rsid w:val="008164CD"/>
    <w:rsid w:val="00816C4A"/>
    <w:rsid w:val="0081710C"/>
    <w:rsid w:val="0081726E"/>
    <w:rsid w:val="00820416"/>
    <w:rsid w:val="00821679"/>
    <w:rsid w:val="00821ABB"/>
    <w:rsid w:val="00825F1E"/>
    <w:rsid w:val="008269CE"/>
    <w:rsid w:val="00826F5E"/>
    <w:rsid w:val="0083154A"/>
    <w:rsid w:val="00831C95"/>
    <w:rsid w:val="00832459"/>
    <w:rsid w:val="008362C1"/>
    <w:rsid w:val="00842825"/>
    <w:rsid w:val="00843490"/>
    <w:rsid w:val="00846C08"/>
    <w:rsid w:val="00846C35"/>
    <w:rsid w:val="008473BB"/>
    <w:rsid w:val="00850C6C"/>
    <w:rsid w:val="00851CEE"/>
    <w:rsid w:val="00851F18"/>
    <w:rsid w:val="0085226B"/>
    <w:rsid w:val="00852B55"/>
    <w:rsid w:val="00853A65"/>
    <w:rsid w:val="00857160"/>
    <w:rsid w:val="00860086"/>
    <w:rsid w:val="008605F8"/>
    <w:rsid w:val="00861D03"/>
    <w:rsid w:val="00862CB5"/>
    <w:rsid w:val="00864206"/>
    <w:rsid w:val="008659A3"/>
    <w:rsid w:val="008672E3"/>
    <w:rsid w:val="00867335"/>
    <w:rsid w:val="00867B00"/>
    <w:rsid w:val="00867D55"/>
    <w:rsid w:val="00872D0A"/>
    <w:rsid w:val="0087399A"/>
    <w:rsid w:val="008741D1"/>
    <w:rsid w:val="00876B47"/>
    <w:rsid w:val="008801B1"/>
    <w:rsid w:val="00880BFA"/>
    <w:rsid w:val="00880C55"/>
    <w:rsid w:val="00882622"/>
    <w:rsid w:val="008832B2"/>
    <w:rsid w:val="00883394"/>
    <w:rsid w:val="0088502D"/>
    <w:rsid w:val="0088506B"/>
    <w:rsid w:val="00885742"/>
    <w:rsid w:val="00885A74"/>
    <w:rsid w:val="00890379"/>
    <w:rsid w:val="008923E6"/>
    <w:rsid w:val="008951FF"/>
    <w:rsid w:val="0089563F"/>
    <w:rsid w:val="0089607A"/>
    <w:rsid w:val="00897E5E"/>
    <w:rsid w:val="008A0DCA"/>
    <w:rsid w:val="008A1915"/>
    <w:rsid w:val="008A253D"/>
    <w:rsid w:val="008A26D4"/>
    <w:rsid w:val="008A3356"/>
    <w:rsid w:val="008A7AD6"/>
    <w:rsid w:val="008B0315"/>
    <w:rsid w:val="008B5D48"/>
    <w:rsid w:val="008C1B3F"/>
    <w:rsid w:val="008C2791"/>
    <w:rsid w:val="008C2DBB"/>
    <w:rsid w:val="008C3427"/>
    <w:rsid w:val="008C3AAA"/>
    <w:rsid w:val="008C3B70"/>
    <w:rsid w:val="008C4227"/>
    <w:rsid w:val="008C4A1E"/>
    <w:rsid w:val="008C5CF6"/>
    <w:rsid w:val="008C6911"/>
    <w:rsid w:val="008C6B34"/>
    <w:rsid w:val="008C7729"/>
    <w:rsid w:val="008D121A"/>
    <w:rsid w:val="008D16FC"/>
    <w:rsid w:val="008D1810"/>
    <w:rsid w:val="008D24F6"/>
    <w:rsid w:val="008D30C1"/>
    <w:rsid w:val="008D69E9"/>
    <w:rsid w:val="008D732E"/>
    <w:rsid w:val="008E1CBD"/>
    <w:rsid w:val="008E236D"/>
    <w:rsid w:val="008E31A5"/>
    <w:rsid w:val="008E4C2F"/>
    <w:rsid w:val="008E4F1F"/>
    <w:rsid w:val="008E55C6"/>
    <w:rsid w:val="008E7879"/>
    <w:rsid w:val="008F3D0A"/>
    <w:rsid w:val="008F6AB2"/>
    <w:rsid w:val="00901CBA"/>
    <w:rsid w:val="00902034"/>
    <w:rsid w:val="009021F6"/>
    <w:rsid w:val="00903D04"/>
    <w:rsid w:val="0090433F"/>
    <w:rsid w:val="009055B3"/>
    <w:rsid w:val="00906983"/>
    <w:rsid w:val="00907463"/>
    <w:rsid w:val="009077A2"/>
    <w:rsid w:val="00910580"/>
    <w:rsid w:val="009114C4"/>
    <w:rsid w:val="00911788"/>
    <w:rsid w:val="00912DBE"/>
    <w:rsid w:val="00912E4F"/>
    <w:rsid w:val="0091432D"/>
    <w:rsid w:val="00915D78"/>
    <w:rsid w:val="009170ED"/>
    <w:rsid w:val="00920344"/>
    <w:rsid w:val="00920FA4"/>
    <w:rsid w:val="009216B5"/>
    <w:rsid w:val="00921FB9"/>
    <w:rsid w:val="00923366"/>
    <w:rsid w:val="0092343B"/>
    <w:rsid w:val="00924ABE"/>
    <w:rsid w:val="00930736"/>
    <w:rsid w:val="009334B1"/>
    <w:rsid w:val="009368A0"/>
    <w:rsid w:val="009419B3"/>
    <w:rsid w:val="00943B94"/>
    <w:rsid w:val="0094788C"/>
    <w:rsid w:val="00947952"/>
    <w:rsid w:val="00947BF5"/>
    <w:rsid w:val="00951441"/>
    <w:rsid w:val="009515FD"/>
    <w:rsid w:val="00955EF4"/>
    <w:rsid w:val="00956C13"/>
    <w:rsid w:val="00962D8B"/>
    <w:rsid w:val="00967329"/>
    <w:rsid w:val="0096748D"/>
    <w:rsid w:val="00970BC9"/>
    <w:rsid w:val="0097365C"/>
    <w:rsid w:val="0097416E"/>
    <w:rsid w:val="00974663"/>
    <w:rsid w:val="00975FD2"/>
    <w:rsid w:val="00976696"/>
    <w:rsid w:val="00976ECB"/>
    <w:rsid w:val="0097794F"/>
    <w:rsid w:val="00977DD7"/>
    <w:rsid w:val="00980E0D"/>
    <w:rsid w:val="00984A40"/>
    <w:rsid w:val="00985432"/>
    <w:rsid w:val="00986783"/>
    <w:rsid w:val="00987CFA"/>
    <w:rsid w:val="009903F9"/>
    <w:rsid w:val="00993F9E"/>
    <w:rsid w:val="00994336"/>
    <w:rsid w:val="009973FE"/>
    <w:rsid w:val="009A11F9"/>
    <w:rsid w:val="009A1AFD"/>
    <w:rsid w:val="009A1CA5"/>
    <w:rsid w:val="009A2DBF"/>
    <w:rsid w:val="009A31D2"/>
    <w:rsid w:val="009A3A19"/>
    <w:rsid w:val="009A435B"/>
    <w:rsid w:val="009A5A98"/>
    <w:rsid w:val="009A683E"/>
    <w:rsid w:val="009A6DFD"/>
    <w:rsid w:val="009B18E6"/>
    <w:rsid w:val="009B1A32"/>
    <w:rsid w:val="009B1EC7"/>
    <w:rsid w:val="009B27BB"/>
    <w:rsid w:val="009B2902"/>
    <w:rsid w:val="009B3421"/>
    <w:rsid w:val="009B3E41"/>
    <w:rsid w:val="009B6C0C"/>
    <w:rsid w:val="009C235F"/>
    <w:rsid w:val="009C2527"/>
    <w:rsid w:val="009C3421"/>
    <w:rsid w:val="009C3572"/>
    <w:rsid w:val="009C35A1"/>
    <w:rsid w:val="009C5BA1"/>
    <w:rsid w:val="009C5D79"/>
    <w:rsid w:val="009D0BE6"/>
    <w:rsid w:val="009D16F9"/>
    <w:rsid w:val="009D1DF0"/>
    <w:rsid w:val="009D25B1"/>
    <w:rsid w:val="009D39DD"/>
    <w:rsid w:val="009D58CE"/>
    <w:rsid w:val="009E046F"/>
    <w:rsid w:val="009E1A77"/>
    <w:rsid w:val="009E1E46"/>
    <w:rsid w:val="009E1FF6"/>
    <w:rsid w:val="009E3926"/>
    <w:rsid w:val="009E410E"/>
    <w:rsid w:val="009E4AD1"/>
    <w:rsid w:val="009F22C0"/>
    <w:rsid w:val="009F410B"/>
    <w:rsid w:val="00A003D3"/>
    <w:rsid w:val="00A01E17"/>
    <w:rsid w:val="00A037D1"/>
    <w:rsid w:val="00A03E32"/>
    <w:rsid w:val="00A0472F"/>
    <w:rsid w:val="00A05D11"/>
    <w:rsid w:val="00A05D6C"/>
    <w:rsid w:val="00A1233B"/>
    <w:rsid w:val="00A203FE"/>
    <w:rsid w:val="00A20771"/>
    <w:rsid w:val="00A2287B"/>
    <w:rsid w:val="00A26C5B"/>
    <w:rsid w:val="00A30BE9"/>
    <w:rsid w:val="00A31325"/>
    <w:rsid w:val="00A31764"/>
    <w:rsid w:val="00A34A09"/>
    <w:rsid w:val="00A34DEA"/>
    <w:rsid w:val="00A34FEF"/>
    <w:rsid w:val="00A350E6"/>
    <w:rsid w:val="00A355FB"/>
    <w:rsid w:val="00A36DF0"/>
    <w:rsid w:val="00A3724D"/>
    <w:rsid w:val="00A401F5"/>
    <w:rsid w:val="00A43F20"/>
    <w:rsid w:val="00A43FB5"/>
    <w:rsid w:val="00A444AC"/>
    <w:rsid w:val="00A45C5A"/>
    <w:rsid w:val="00A46790"/>
    <w:rsid w:val="00A46B11"/>
    <w:rsid w:val="00A46F8A"/>
    <w:rsid w:val="00A47ECC"/>
    <w:rsid w:val="00A530D1"/>
    <w:rsid w:val="00A54E03"/>
    <w:rsid w:val="00A54E5F"/>
    <w:rsid w:val="00A55701"/>
    <w:rsid w:val="00A5580D"/>
    <w:rsid w:val="00A57CBD"/>
    <w:rsid w:val="00A60AB8"/>
    <w:rsid w:val="00A60CDF"/>
    <w:rsid w:val="00A61536"/>
    <w:rsid w:val="00A62DF9"/>
    <w:rsid w:val="00A64475"/>
    <w:rsid w:val="00A64684"/>
    <w:rsid w:val="00A64D14"/>
    <w:rsid w:val="00A66545"/>
    <w:rsid w:val="00A702DD"/>
    <w:rsid w:val="00A7045F"/>
    <w:rsid w:val="00A705D3"/>
    <w:rsid w:val="00A74021"/>
    <w:rsid w:val="00A744BE"/>
    <w:rsid w:val="00A74586"/>
    <w:rsid w:val="00A80764"/>
    <w:rsid w:val="00A80798"/>
    <w:rsid w:val="00A807A9"/>
    <w:rsid w:val="00A810B4"/>
    <w:rsid w:val="00A8366E"/>
    <w:rsid w:val="00A87A4C"/>
    <w:rsid w:val="00A90BF9"/>
    <w:rsid w:val="00A91AAA"/>
    <w:rsid w:val="00A96E19"/>
    <w:rsid w:val="00AA0E7C"/>
    <w:rsid w:val="00AA2232"/>
    <w:rsid w:val="00AA22A2"/>
    <w:rsid w:val="00AA2B44"/>
    <w:rsid w:val="00AA3175"/>
    <w:rsid w:val="00AA5E88"/>
    <w:rsid w:val="00AA621F"/>
    <w:rsid w:val="00AA7469"/>
    <w:rsid w:val="00AB171A"/>
    <w:rsid w:val="00AB1EF7"/>
    <w:rsid w:val="00AB51F3"/>
    <w:rsid w:val="00AB531E"/>
    <w:rsid w:val="00AB558B"/>
    <w:rsid w:val="00AC3709"/>
    <w:rsid w:val="00AC50B7"/>
    <w:rsid w:val="00AC52AA"/>
    <w:rsid w:val="00AC57D2"/>
    <w:rsid w:val="00AC6628"/>
    <w:rsid w:val="00AD0927"/>
    <w:rsid w:val="00AD1E3D"/>
    <w:rsid w:val="00AD2330"/>
    <w:rsid w:val="00AD274E"/>
    <w:rsid w:val="00AD39F0"/>
    <w:rsid w:val="00AD4EC0"/>
    <w:rsid w:val="00AD4EF3"/>
    <w:rsid w:val="00AD6736"/>
    <w:rsid w:val="00AE0D81"/>
    <w:rsid w:val="00AE317A"/>
    <w:rsid w:val="00AE6B59"/>
    <w:rsid w:val="00AE7313"/>
    <w:rsid w:val="00AF02E0"/>
    <w:rsid w:val="00AF05EB"/>
    <w:rsid w:val="00AF1F76"/>
    <w:rsid w:val="00AF429F"/>
    <w:rsid w:val="00AF4FA6"/>
    <w:rsid w:val="00AF581A"/>
    <w:rsid w:val="00AF5B60"/>
    <w:rsid w:val="00B00FA9"/>
    <w:rsid w:val="00B02056"/>
    <w:rsid w:val="00B04C23"/>
    <w:rsid w:val="00B05478"/>
    <w:rsid w:val="00B0561B"/>
    <w:rsid w:val="00B05971"/>
    <w:rsid w:val="00B05B44"/>
    <w:rsid w:val="00B06DDC"/>
    <w:rsid w:val="00B071D7"/>
    <w:rsid w:val="00B10131"/>
    <w:rsid w:val="00B1178C"/>
    <w:rsid w:val="00B11873"/>
    <w:rsid w:val="00B15BCC"/>
    <w:rsid w:val="00B16D10"/>
    <w:rsid w:val="00B2065A"/>
    <w:rsid w:val="00B22D67"/>
    <w:rsid w:val="00B2344D"/>
    <w:rsid w:val="00B241F7"/>
    <w:rsid w:val="00B248CF"/>
    <w:rsid w:val="00B304B3"/>
    <w:rsid w:val="00B31E46"/>
    <w:rsid w:val="00B3532F"/>
    <w:rsid w:val="00B35D2C"/>
    <w:rsid w:val="00B37741"/>
    <w:rsid w:val="00B41313"/>
    <w:rsid w:val="00B44613"/>
    <w:rsid w:val="00B44B58"/>
    <w:rsid w:val="00B44D9F"/>
    <w:rsid w:val="00B46166"/>
    <w:rsid w:val="00B479A1"/>
    <w:rsid w:val="00B5120C"/>
    <w:rsid w:val="00B51A27"/>
    <w:rsid w:val="00B5240C"/>
    <w:rsid w:val="00B55DCB"/>
    <w:rsid w:val="00B601F4"/>
    <w:rsid w:val="00B6334D"/>
    <w:rsid w:val="00B63C53"/>
    <w:rsid w:val="00B64FB2"/>
    <w:rsid w:val="00B65E48"/>
    <w:rsid w:val="00B713A1"/>
    <w:rsid w:val="00B7180B"/>
    <w:rsid w:val="00B7374B"/>
    <w:rsid w:val="00B744EB"/>
    <w:rsid w:val="00B74741"/>
    <w:rsid w:val="00B7574C"/>
    <w:rsid w:val="00B77C60"/>
    <w:rsid w:val="00B80220"/>
    <w:rsid w:val="00B80B0F"/>
    <w:rsid w:val="00B836C1"/>
    <w:rsid w:val="00B83894"/>
    <w:rsid w:val="00B83F38"/>
    <w:rsid w:val="00B84EB6"/>
    <w:rsid w:val="00B852EC"/>
    <w:rsid w:val="00B85C5C"/>
    <w:rsid w:val="00B8617B"/>
    <w:rsid w:val="00B9096F"/>
    <w:rsid w:val="00B9166B"/>
    <w:rsid w:val="00B92207"/>
    <w:rsid w:val="00B92CB2"/>
    <w:rsid w:val="00B93339"/>
    <w:rsid w:val="00B933AF"/>
    <w:rsid w:val="00B93F10"/>
    <w:rsid w:val="00B95123"/>
    <w:rsid w:val="00B9524B"/>
    <w:rsid w:val="00B968FA"/>
    <w:rsid w:val="00B9712D"/>
    <w:rsid w:val="00BA0AA1"/>
    <w:rsid w:val="00BA20BE"/>
    <w:rsid w:val="00BA279A"/>
    <w:rsid w:val="00BA309A"/>
    <w:rsid w:val="00BA36B4"/>
    <w:rsid w:val="00BA37CA"/>
    <w:rsid w:val="00BA6006"/>
    <w:rsid w:val="00BA683F"/>
    <w:rsid w:val="00BB024C"/>
    <w:rsid w:val="00BB374D"/>
    <w:rsid w:val="00BB37AB"/>
    <w:rsid w:val="00BB4C27"/>
    <w:rsid w:val="00BB688E"/>
    <w:rsid w:val="00BC094B"/>
    <w:rsid w:val="00BC0F77"/>
    <w:rsid w:val="00BC15C1"/>
    <w:rsid w:val="00BC20F4"/>
    <w:rsid w:val="00BC2431"/>
    <w:rsid w:val="00BC2DA0"/>
    <w:rsid w:val="00BC3057"/>
    <w:rsid w:val="00BC4B67"/>
    <w:rsid w:val="00BC50DC"/>
    <w:rsid w:val="00BC657B"/>
    <w:rsid w:val="00BC65C0"/>
    <w:rsid w:val="00BC7B80"/>
    <w:rsid w:val="00BD1E78"/>
    <w:rsid w:val="00BD23C7"/>
    <w:rsid w:val="00BD2715"/>
    <w:rsid w:val="00BD5A60"/>
    <w:rsid w:val="00BD6A51"/>
    <w:rsid w:val="00BE11FD"/>
    <w:rsid w:val="00BE3D77"/>
    <w:rsid w:val="00BE6DA1"/>
    <w:rsid w:val="00BE7999"/>
    <w:rsid w:val="00BF0327"/>
    <w:rsid w:val="00BF0731"/>
    <w:rsid w:val="00BF09DA"/>
    <w:rsid w:val="00BF16C3"/>
    <w:rsid w:val="00BF39BB"/>
    <w:rsid w:val="00BF3DCB"/>
    <w:rsid w:val="00BF5404"/>
    <w:rsid w:val="00C03C79"/>
    <w:rsid w:val="00C06E4F"/>
    <w:rsid w:val="00C10413"/>
    <w:rsid w:val="00C10E73"/>
    <w:rsid w:val="00C11313"/>
    <w:rsid w:val="00C113C4"/>
    <w:rsid w:val="00C14541"/>
    <w:rsid w:val="00C15BDD"/>
    <w:rsid w:val="00C16622"/>
    <w:rsid w:val="00C174F1"/>
    <w:rsid w:val="00C17B65"/>
    <w:rsid w:val="00C17D15"/>
    <w:rsid w:val="00C21A6B"/>
    <w:rsid w:val="00C2226A"/>
    <w:rsid w:val="00C243A3"/>
    <w:rsid w:val="00C247B2"/>
    <w:rsid w:val="00C266A2"/>
    <w:rsid w:val="00C41398"/>
    <w:rsid w:val="00C413BD"/>
    <w:rsid w:val="00C41FE9"/>
    <w:rsid w:val="00C46A22"/>
    <w:rsid w:val="00C46F63"/>
    <w:rsid w:val="00C50121"/>
    <w:rsid w:val="00C502D5"/>
    <w:rsid w:val="00C50D7F"/>
    <w:rsid w:val="00C51FB7"/>
    <w:rsid w:val="00C52D94"/>
    <w:rsid w:val="00C52F4D"/>
    <w:rsid w:val="00C538F5"/>
    <w:rsid w:val="00C53AAF"/>
    <w:rsid w:val="00C53D71"/>
    <w:rsid w:val="00C555C2"/>
    <w:rsid w:val="00C55A45"/>
    <w:rsid w:val="00C55F1E"/>
    <w:rsid w:val="00C57D30"/>
    <w:rsid w:val="00C61824"/>
    <w:rsid w:val="00C659D1"/>
    <w:rsid w:val="00C6701F"/>
    <w:rsid w:val="00C70660"/>
    <w:rsid w:val="00C7081E"/>
    <w:rsid w:val="00C7316C"/>
    <w:rsid w:val="00C738F0"/>
    <w:rsid w:val="00C757E2"/>
    <w:rsid w:val="00C771F5"/>
    <w:rsid w:val="00C772D8"/>
    <w:rsid w:val="00C7744D"/>
    <w:rsid w:val="00C8001A"/>
    <w:rsid w:val="00C8225F"/>
    <w:rsid w:val="00C82ABE"/>
    <w:rsid w:val="00C832EC"/>
    <w:rsid w:val="00C8398E"/>
    <w:rsid w:val="00C85C22"/>
    <w:rsid w:val="00C86B24"/>
    <w:rsid w:val="00C914FC"/>
    <w:rsid w:val="00C94876"/>
    <w:rsid w:val="00C957E1"/>
    <w:rsid w:val="00C95B09"/>
    <w:rsid w:val="00CA01C9"/>
    <w:rsid w:val="00CA089D"/>
    <w:rsid w:val="00CA0FF3"/>
    <w:rsid w:val="00CA14CD"/>
    <w:rsid w:val="00CA3763"/>
    <w:rsid w:val="00CA4001"/>
    <w:rsid w:val="00CA4D52"/>
    <w:rsid w:val="00CA5FDB"/>
    <w:rsid w:val="00CB32E5"/>
    <w:rsid w:val="00CB39A1"/>
    <w:rsid w:val="00CB4A75"/>
    <w:rsid w:val="00CB60C5"/>
    <w:rsid w:val="00CB62EA"/>
    <w:rsid w:val="00CB6582"/>
    <w:rsid w:val="00CB6887"/>
    <w:rsid w:val="00CB6D65"/>
    <w:rsid w:val="00CC27CA"/>
    <w:rsid w:val="00CC37C7"/>
    <w:rsid w:val="00CC5DC9"/>
    <w:rsid w:val="00CC7E36"/>
    <w:rsid w:val="00CD027C"/>
    <w:rsid w:val="00CD0BF9"/>
    <w:rsid w:val="00CD187B"/>
    <w:rsid w:val="00CD1AE5"/>
    <w:rsid w:val="00CD1B38"/>
    <w:rsid w:val="00CD1E77"/>
    <w:rsid w:val="00CD2C32"/>
    <w:rsid w:val="00CD3166"/>
    <w:rsid w:val="00CD32CD"/>
    <w:rsid w:val="00CD3AFE"/>
    <w:rsid w:val="00CD4A1B"/>
    <w:rsid w:val="00CD750F"/>
    <w:rsid w:val="00CD7647"/>
    <w:rsid w:val="00CD7E2C"/>
    <w:rsid w:val="00CE042F"/>
    <w:rsid w:val="00CE0904"/>
    <w:rsid w:val="00CE16F0"/>
    <w:rsid w:val="00CE2370"/>
    <w:rsid w:val="00CE3710"/>
    <w:rsid w:val="00CE4844"/>
    <w:rsid w:val="00CE4C71"/>
    <w:rsid w:val="00CE637F"/>
    <w:rsid w:val="00CF1063"/>
    <w:rsid w:val="00CF2C70"/>
    <w:rsid w:val="00CF36D4"/>
    <w:rsid w:val="00CF5CBA"/>
    <w:rsid w:val="00CF6348"/>
    <w:rsid w:val="00D004F6"/>
    <w:rsid w:val="00D036A0"/>
    <w:rsid w:val="00D0387A"/>
    <w:rsid w:val="00D046FE"/>
    <w:rsid w:val="00D05F40"/>
    <w:rsid w:val="00D06F69"/>
    <w:rsid w:val="00D07172"/>
    <w:rsid w:val="00D07F69"/>
    <w:rsid w:val="00D11EFD"/>
    <w:rsid w:val="00D13DF1"/>
    <w:rsid w:val="00D153E9"/>
    <w:rsid w:val="00D15A85"/>
    <w:rsid w:val="00D1693D"/>
    <w:rsid w:val="00D217E3"/>
    <w:rsid w:val="00D21948"/>
    <w:rsid w:val="00D21A3D"/>
    <w:rsid w:val="00D262FB"/>
    <w:rsid w:val="00D27EC4"/>
    <w:rsid w:val="00D27FB6"/>
    <w:rsid w:val="00D30A37"/>
    <w:rsid w:val="00D33420"/>
    <w:rsid w:val="00D3346C"/>
    <w:rsid w:val="00D35C61"/>
    <w:rsid w:val="00D35FFC"/>
    <w:rsid w:val="00D37924"/>
    <w:rsid w:val="00D4006D"/>
    <w:rsid w:val="00D417E1"/>
    <w:rsid w:val="00D41957"/>
    <w:rsid w:val="00D44376"/>
    <w:rsid w:val="00D4483E"/>
    <w:rsid w:val="00D47B1E"/>
    <w:rsid w:val="00D50496"/>
    <w:rsid w:val="00D51FA1"/>
    <w:rsid w:val="00D52563"/>
    <w:rsid w:val="00D5329A"/>
    <w:rsid w:val="00D57221"/>
    <w:rsid w:val="00D648CF"/>
    <w:rsid w:val="00D65C0D"/>
    <w:rsid w:val="00D667EC"/>
    <w:rsid w:val="00D669E2"/>
    <w:rsid w:val="00D67FE8"/>
    <w:rsid w:val="00D70E5E"/>
    <w:rsid w:val="00D711B9"/>
    <w:rsid w:val="00D71BE5"/>
    <w:rsid w:val="00D73B30"/>
    <w:rsid w:val="00D767CE"/>
    <w:rsid w:val="00D76E78"/>
    <w:rsid w:val="00D80D8A"/>
    <w:rsid w:val="00D812FE"/>
    <w:rsid w:val="00D82C54"/>
    <w:rsid w:val="00D83761"/>
    <w:rsid w:val="00D85161"/>
    <w:rsid w:val="00D85A01"/>
    <w:rsid w:val="00D86C5C"/>
    <w:rsid w:val="00D8716B"/>
    <w:rsid w:val="00D90D78"/>
    <w:rsid w:val="00D930B5"/>
    <w:rsid w:val="00D93921"/>
    <w:rsid w:val="00D93AF7"/>
    <w:rsid w:val="00D94204"/>
    <w:rsid w:val="00D95CEE"/>
    <w:rsid w:val="00DA6014"/>
    <w:rsid w:val="00DB2C7C"/>
    <w:rsid w:val="00DB2D04"/>
    <w:rsid w:val="00DB38B6"/>
    <w:rsid w:val="00DB485A"/>
    <w:rsid w:val="00DB64DD"/>
    <w:rsid w:val="00DB6B52"/>
    <w:rsid w:val="00DC4A73"/>
    <w:rsid w:val="00DC7559"/>
    <w:rsid w:val="00DD108E"/>
    <w:rsid w:val="00DD3E45"/>
    <w:rsid w:val="00DD432B"/>
    <w:rsid w:val="00DD4E04"/>
    <w:rsid w:val="00DD569B"/>
    <w:rsid w:val="00DD6879"/>
    <w:rsid w:val="00DD70F9"/>
    <w:rsid w:val="00DE1BE0"/>
    <w:rsid w:val="00DE20E9"/>
    <w:rsid w:val="00DE2FBE"/>
    <w:rsid w:val="00DE3B5B"/>
    <w:rsid w:val="00DE4C9A"/>
    <w:rsid w:val="00DE5DD8"/>
    <w:rsid w:val="00DE60BC"/>
    <w:rsid w:val="00DF00F6"/>
    <w:rsid w:val="00DF0C0F"/>
    <w:rsid w:val="00DF19FC"/>
    <w:rsid w:val="00DF2C36"/>
    <w:rsid w:val="00DF3A8E"/>
    <w:rsid w:val="00DF761B"/>
    <w:rsid w:val="00E008FD"/>
    <w:rsid w:val="00E00DD2"/>
    <w:rsid w:val="00E02A21"/>
    <w:rsid w:val="00E044B0"/>
    <w:rsid w:val="00E05D30"/>
    <w:rsid w:val="00E07ACB"/>
    <w:rsid w:val="00E1114E"/>
    <w:rsid w:val="00E12507"/>
    <w:rsid w:val="00E1446F"/>
    <w:rsid w:val="00E154E0"/>
    <w:rsid w:val="00E1607C"/>
    <w:rsid w:val="00E23F5E"/>
    <w:rsid w:val="00E24636"/>
    <w:rsid w:val="00E25066"/>
    <w:rsid w:val="00E25707"/>
    <w:rsid w:val="00E2646B"/>
    <w:rsid w:val="00E267A9"/>
    <w:rsid w:val="00E26B47"/>
    <w:rsid w:val="00E26EAE"/>
    <w:rsid w:val="00E27F9B"/>
    <w:rsid w:val="00E309C8"/>
    <w:rsid w:val="00E326FE"/>
    <w:rsid w:val="00E33EAB"/>
    <w:rsid w:val="00E34BC1"/>
    <w:rsid w:val="00E35FB2"/>
    <w:rsid w:val="00E37B44"/>
    <w:rsid w:val="00E37BA4"/>
    <w:rsid w:val="00E42088"/>
    <w:rsid w:val="00E422C8"/>
    <w:rsid w:val="00E43420"/>
    <w:rsid w:val="00E460CC"/>
    <w:rsid w:val="00E52175"/>
    <w:rsid w:val="00E522C5"/>
    <w:rsid w:val="00E531CE"/>
    <w:rsid w:val="00E543BF"/>
    <w:rsid w:val="00E611DC"/>
    <w:rsid w:val="00E61C3C"/>
    <w:rsid w:val="00E61D3A"/>
    <w:rsid w:val="00E61E77"/>
    <w:rsid w:val="00E6456C"/>
    <w:rsid w:val="00E65A01"/>
    <w:rsid w:val="00E666B9"/>
    <w:rsid w:val="00E66AFD"/>
    <w:rsid w:val="00E66F43"/>
    <w:rsid w:val="00E67EB6"/>
    <w:rsid w:val="00E7406B"/>
    <w:rsid w:val="00E75A96"/>
    <w:rsid w:val="00E765CA"/>
    <w:rsid w:val="00E768B3"/>
    <w:rsid w:val="00E76F8A"/>
    <w:rsid w:val="00E80B93"/>
    <w:rsid w:val="00E8285C"/>
    <w:rsid w:val="00E83024"/>
    <w:rsid w:val="00E85132"/>
    <w:rsid w:val="00E85646"/>
    <w:rsid w:val="00E876C5"/>
    <w:rsid w:val="00E905AF"/>
    <w:rsid w:val="00E90998"/>
    <w:rsid w:val="00E91E0A"/>
    <w:rsid w:val="00E91E7F"/>
    <w:rsid w:val="00E91F97"/>
    <w:rsid w:val="00E94821"/>
    <w:rsid w:val="00EA1E9E"/>
    <w:rsid w:val="00EA364B"/>
    <w:rsid w:val="00EA430B"/>
    <w:rsid w:val="00EA4DC6"/>
    <w:rsid w:val="00EA56A5"/>
    <w:rsid w:val="00EA5E80"/>
    <w:rsid w:val="00EB2E5C"/>
    <w:rsid w:val="00EB5284"/>
    <w:rsid w:val="00EB58D5"/>
    <w:rsid w:val="00EB6441"/>
    <w:rsid w:val="00EB6CA8"/>
    <w:rsid w:val="00EB78B8"/>
    <w:rsid w:val="00EC22B7"/>
    <w:rsid w:val="00EC39EF"/>
    <w:rsid w:val="00EC45C1"/>
    <w:rsid w:val="00EC4709"/>
    <w:rsid w:val="00EC6828"/>
    <w:rsid w:val="00EC6B4C"/>
    <w:rsid w:val="00ED0D5F"/>
    <w:rsid w:val="00ED27BF"/>
    <w:rsid w:val="00ED3D05"/>
    <w:rsid w:val="00ED4A24"/>
    <w:rsid w:val="00ED59D8"/>
    <w:rsid w:val="00ED7BA9"/>
    <w:rsid w:val="00ED7CBF"/>
    <w:rsid w:val="00EE1E9B"/>
    <w:rsid w:val="00EE21BB"/>
    <w:rsid w:val="00EE398B"/>
    <w:rsid w:val="00EE3B38"/>
    <w:rsid w:val="00EE41CF"/>
    <w:rsid w:val="00EE42C0"/>
    <w:rsid w:val="00EE52B8"/>
    <w:rsid w:val="00EE5364"/>
    <w:rsid w:val="00EE7A96"/>
    <w:rsid w:val="00EF065F"/>
    <w:rsid w:val="00EF12B8"/>
    <w:rsid w:val="00EF5264"/>
    <w:rsid w:val="00EF6814"/>
    <w:rsid w:val="00F0073C"/>
    <w:rsid w:val="00F00CC7"/>
    <w:rsid w:val="00F01723"/>
    <w:rsid w:val="00F01FA7"/>
    <w:rsid w:val="00F03965"/>
    <w:rsid w:val="00F047E9"/>
    <w:rsid w:val="00F04D26"/>
    <w:rsid w:val="00F073CE"/>
    <w:rsid w:val="00F14B56"/>
    <w:rsid w:val="00F1545F"/>
    <w:rsid w:val="00F162A9"/>
    <w:rsid w:val="00F17A30"/>
    <w:rsid w:val="00F20703"/>
    <w:rsid w:val="00F21C53"/>
    <w:rsid w:val="00F222E9"/>
    <w:rsid w:val="00F249A5"/>
    <w:rsid w:val="00F26E4D"/>
    <w:rsid w:val="00F27855"/>
    <w:rsid w:val="00F30BAC"/>
    <w:rsid w:val="00F33A06"/>
    <w:rsid w:val="00F35032"/>
    <w:rsid w:val="00F3769C"/>
    <w:rsid w:val="00F37C3C"/>
    <w:rsid w:val="00F4029F"/>
    <w:rsid w:val="00F42079"/>
    <w:rsid w:val="00F420E1"/>
    <w:rsid w:val="00F43DB0"/>
    <w:rsid w:val="00F460D3"/>
    <w:rsid w:val="00F47A72"/>
    <w:rsid w:val="00F519DE"/>
    <w:rsid w:val="00F54564"/>
    <w:rsid w:val="00F55D21"/>
    <w:rsid w:val="00F57070"/>
    <w:rsid w:val="00F6427A"/>
    <w:rsid w:val="00F6489E"/>
    <w:rsid w:val="00F64DE1"/>
    <w:rsid w:val="00F6581C"/>
    <w:rsid w:val="00F65E7E"/>
    <w:rsid w:val="00F66E9C"/>
    <w:rsid w:val="00F66F0C"/>
    <w:rsid w:val="00F70E47"/>
    <w:rsid w:val="00F739E9"/>
    <w:rsid w:val="00F74888"/>
    <w:rsid w:val="00F75F90"/>
    <w:rsid w:val="00F76827"/>
    <w:rsid w:val="00F76EEE"/>
    <w:rsid w:val="00F81E69"/>
    <w:rsid w:val="00F825EB"/>
    <w:rsid w:val="00F831FE"/>
    <w:rsid w:val="00F86AA0"/>
    <w:rsid w:val="00F8703A"/>
    <w:rsid w:val="00F90F59"/>
    <w:rsid w:val="00F92337"/>
    <w:rsid w:val="00F92F7C"/>
    <w:rsid w:val="00F94EDC"/>
    <w:rsid w:val="00F9554B"/>
    <w:rsid w:val="00F958CA"/>
    <w:rsid w:val="00F96D5A"/>
    <w:rsid w:val="00FA1554"/>
    <w:rsid w:val="00FA2550"/>
    <w:rsid w:val="00FA2CBB"/>
    <w:rsid w:val="00FA3B61"/>
    <w:rsid w:val="00FA7184"/>
    <w:rsid w:val="00FB19BE"/>
    <w:rsid w:val="00FB221A"/>
    <w:rsid w:val="00FB252B"/>
    <w:rsid w:val="00FC0171"/>
    <w:rsid w:val="00FC01E1"/>
    <w:rsid w:val="00FC1934"/>
    <w:rsid w:val="00FC2760"/>
    <w:rsid w:val="00FC2AE0"/>
    <w:rsid w:val="00FC2CB6"/>
    <w:rsid w:val="00FC2F50"/>
    <w:rsid w:val="00FC3268"/>
    <w:rsid w:val="00FC3D7A"/>
    <w:rsid w:val="00FC4189"/>
    <w:rsid w:val="00FC6290"/>
    <w:rsid w:val="00FC65AC"/>
    <w:rsid w:val="00FD0057"/>
    <w:rsid w:val="00FD1E9D"/>
    <w:rsid w:val="00FD20AA"/>
    <w:rsid w:val="00FD33C8"/>
    <w:rsid w:val="00FD4AF1"/>
    <w:rsid w:val="00FD59C6"/>
    <w:rsid w:val="00FD6872"/>
    <w:rsid w:val="00FE0748"/>
    <w:rsid w:val="00FE2769"/>
    <w:rsid w:val="00FE3609"/>
    <w:rsid w:val="00FE734E"/>
    <w:rsid w:val="00FF0FAE"/>
    <w:rsid w:val="00FF172C"/>
    <w:rsid w:val="00FF1EB4"/>
    <w:rsid w:val="00FF4822"/>
    <w:rsid w:val="00FF52BB"/>
    <w:rsid w:val="00FF5D78"/>
    <w:rsid w:val="00FF73B9"/>
    <w:rsid w:val="00FF7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8E3C3"/>
  <w15:docId w15:val="{10170F31-306A-422D-B778-32C3DE6A3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D33"/>
    <w:pPr>
      <w:spacing w:after="0" w:line="240" w:lineRule="auto"/>
    </w:pPr>
    <w:rPr>
      <w:rFonts w:ascii="Calibri" w:hAnsi="Calibri" w:cs="Calibri"/>
    </w:rPr>
  </w:style>
  <w:style w:type="paragraph" w:styleId="Heading1">
    <w:name w:val="heading 1"/>
    <w:basedOn w:val="Normal"/>
    <w:next w:val="Normal"/>
    <w:link w:val="Heading1Char"/>
    <w:uiPriority w:val="9"/>
    <w:qFormat/>
    <w:rsid w:val="00531B11"/>
    <w:pPr>
      <w:widowControl w:val="0"/>
      <w:numPr>
        <w:numId w:val="3"/>
      </w:numPr>
      <w:ind w:left="567" w:hanging="567"/>
      <w:outlineLvl w:val="0"/>
    </w:pPr>
    <w:rPr>
      <w:rFonts w:eastAsiaTheme="majorEastAsia"/>
      <w:b/>
      <w:bCs/>
      <w:szCs w:val="24"/>
      <w:lang w:val="en-CA"/>
    </w:rPr>
  </w:style>
  <w:style w:type="paragraph" w:styleId="Heading2">
    <w:name w:val="heading 2"/>
    <w:basedOn w:val="Heading1"/>
    <w:next w:val="Normal"/>
    <w:link w:val="Heading2Char"/>
    <w:uiPriority w:val="9"/>
    <w:unhideWhenUsed/>
    <w:qFormat/>
    <w:rsid w:val="0005787F"/>
    <w:pPr>
      <w:numPr>
        <w:ilvl w:val="1"/>
      </w:numPr>
      <w:outlineLvl w:val="1"/>
    </w:pPr>
    <w:rPr>
      <w:b w:val="0"/>
      <w:bCs w:val="0"/>
    </w:rPr>
  </w:style>
  <w:style w:type="paragraph" w:styleId="Heading3">
    <w:name w:val="heading 3"/>
    <w:basedOn w:val="Normal"/>
    <w:next w:val="Normal"/>
    <w:link w:val="Heading3Char"/>
    <w:uiPriority w:val="9"/>
    <w:unhideWhenUsed/>
    <w:qFormat/>
    <w:rsid w:val="003A6D58"/>
    <w:pPr>
      <w:widowControl w:val="0"/>
      <w:numPr>
        <w:ilvl w:val="2"/>
        <w:numId w:val="3"/>
      </w:numPr>
      <w:outlineLvl w:val="2"/>
    </w:pPr>
    <w:rPr>
      <w:rFonts w:eastAsiaTheme="majorEastAsia"/>
      <w:b/>
      <w:bCs/>
      <w:i/>
      <w:szCs w:val="24"/>
      <w:lang w:val="en-CA"/>
    </w:rPr>
  </w:style>
  <w:style w:type="paragraph" w:styleId="Heading4">
    <w:name w:val="heading 4"/>
    <w:basedOn w:val="Normal"/>
    <w:next w:val="Normal"/>
    <w:link w:val="Heading4Char"/>
    <w:uiPriority w:val="9"/>
    <w:unhideWhenUsed/>
    <w:qFormat/>
    <w:rsid w:val="00290064"/>
    <w:pPr>
      <w:widowControl w:val="0"/>
      <w:numPr>
        <w:ilvl w:val="3"/>
        <w:numId w:val="3"/>
      </w:numPr>
      <w:outlineLvl w:val="3"/>
    </w:pPr>
    <w:rPr>
      <w:rFonts w:eastAsiaTheme="majorEastAsia"/>
      <w:bCs/>
      <w:i/>
      <w:iCs/>
      <w:szCs w:val="24"/>
      <w:lang w:val="en-CA"/>
    </w:rPr>
  </w:style>
  <w:style w:type="paragraph" w:styleId="Heading5">
    <w:name w:val="heading 5"/>
    <w:basedOn w:val="Normal"/>
    <w:next w:val="Normal"/>
    <w:link w:val="Heading5Char"/>
    <w:uiPriority w:val="9"/>
    <w:unhideWhenUsed/>
    <w:qFormat/>
    <w:rsid w:val="0005787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5787F"/>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05787F"/>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05787F"/>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05787F"/>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B11"/>
    <w:rPr>
      <w:rFonts w:ascii="Calibri" w:eastAsiaTheme="majorEastAsia" w:hAnsi="Calibri" w:cs="Calibri"/>
      <w:b/>
      <w:bCs/>
      <w:szCs w:val="24"/>
      <w:lang w:val="en-CA"/>
    </w:rPr>
  </w:style>
  <w:style w:type="character" w:customStyle="1" w:styleId="Heading2Char">
    <w:name w:val="Heading 2 Char"/>
    <w:basedOn w:val="DefaultParagraphFont"/>
    <w:link w:val="Heading2"/>
    <w:uiPriority w:val="9"/>
    <w:rsid w:val="0005787F"/>
    <w:rPr>
      <w:rFonts w:ascii="Calibri" w:eastAsiaTheme="majorEastAsia" w:hAnsi="Calibri" w:cs="Calibri"/>
      <w:szCs w:val="24"/>
      <w:lang w:val="en-CA"/>
    </w:rPr>
  </w:style>
  <w:style w:type="character" w:customStyle="1" w:styleId="Heading3Char">
    <w:name w:val="Heading 3 Char"/>
    <w:basedOn w:val="DefaultParagraphFont"/>
    <w:link w:val="Heading3"/>
    <w:uiPriority w:val="9"/>
    <w:rsid w:val="003A6D58"/>
    <w:rPr>
      <w:rFonts w:ascii="Calibri" w:eastAsiaTheme="majorEastAsia" w:hAnsi="Calibri" w:cs="Calibri"/>
      <w:b/>
      <w:bCs/>
      <w:i/>
      <w:szCs w:val="24"/>
      <w:lang w:val="en-CA"/>
    </w:rPr>
  </w:style>
  <w:style w:type="character" w:customStyle="1" w:styleId="Heading4Char">
    <w:name w:val="Heading 4 Char"/>
    <w:basedOn w:val="DefaultParagraphFont"/>
    <w:link w:val="Heading4"/>
    <w:uiPriority w:val="9"/>
    <w:rsid w:val="00290064"/>
    <w:rPr>
      <w:rFonts w:ascii="Calibri" w:eastAsiaTheme="majorEastAsia" w:hAnsi="Calibri" w:cs="Calibri"/>
      <w:bCs/>
      <w:i/>
      <w:iCs/>
      <w:szCs w:val="24"/>
      <w:lang w:val="en-CA"/>
    </w:rPr>
  </w:style>
  <w:style w:type="paragraph" w:customStyle="1" w:styleId="Level1">
    <w:name w:val="Level 1"/>
    <w:uiPriority w:val="99"/>
    <w:rsid w:val="00D07F69"/>
    <w:pPr>
      <w:autoSpaceDE w:val="0"/>
      <w:autoSpaceDN w:val="0"/>
      <w:adjustRightInd w:val="0"/>
      <w:spacing w:after="0" w:line="240" w:lineRule="auto"/>
      <w:ind w:left="720"/>
    </w:pPr>
    <w:rPr>
      <w:rFonts w:ascii="Times New Roman" w:hAnsi="Times New Roman" w:cs="Times New Roman"/>
      <w:sz w:val="24"/>
      <w:szCs w:val="24"/>
    </w:rPr>
  </w:style>
  <w:style w:type="paragraph" w:customStyle="1" w:styleId="Level2">
    <w:name w:val="Level 2"/>
    <w:uiPriority w:val="99"/>
    <w:rsid w:val="00D07F69"/>
    <w:pPr>
      <w:autoSpaceDE w:val="0"/>
      <w:autoSpaceDN w:val="0"/>
      <w:adjustRightInd w:val="0"/>
      <w:spacing w:after="0" w:line="240" w:lineRule="auto"/>
      <w:ind w:left="1440"/>
    </w:pPr>
    <w:rPr>
      <w:rFonts w:ascii="Times New Roman" w:hAnsi="Times New Roman" w:cs="Times New Roman"/>
      <w:sz w:val="24"/>
      <w:szCs w:val="24"/>
    </w:rPr>
  </w:style>
  <w:style w:type="paragraph" w:customStyle="1" w:styleId="Level3">
    <w:name w:val="Level 3"/>
    <w:uiPriority w:val="99"/>
    <w:rsid w:val="00D07F69"/>
    <w:pPr>
      <w:autoSpaceDE w:val="0"/>
      <w:autoSpaceDN w:val="0"/>
      <w:adjustRightInd w:val="0"/>
      <w:spacing w:after="0" w:line="240" w:lineRule="auto"/>
      <w:ind w:left="2160"/>
    </w:pPr>
    <w:rPr>
      <w:rFonts w:ascii="Times New Roman" w:hAnsi="Times New Roman" w:cs="Times New Roman"/>
      <w:sz w:val="24"/>
      <w:szCs w:val="24"/>
    </w:rPr>
  </w:style>
  <w:style w:type="paragraph" w:customStyle="1" w:styleId="Level4">
    <w:name w:val="Level 4"/>
    <w:uiPriority w:val="99"/>
    <w:rsid w:val="00D07F69"/>
    <w:pPr>
      <w:autoSpaceDE w:val="0"/>
      <w:autoSpaceDN w:val="0"/>
      <w:adjustRightInd w:val="0"/>
      <w:spacing w:after="0" w:line="240" w:lineRule="auto"/>
      <w:ind w:left="2880"/>
    </w:pPr>
    <w:rPr>
      <w:rFonts w:ascii="Times New Roman" w:hAnsi="Times New Roman" w:cs="Times New Roman"/>
      <w:sz w:val="24"/>
      <w:szCs w:val="24"/>
    </w:rPr>
  </w:style>
  <w:style w:type="paragraph" w:customStyle="1" w:styleId="Level5">
    <w:name w:val="Level 5"/>
    <w:uiPriority w:val="99"/>
    <w:rsid w:val="00D07F69"/>
    <w:pPr>
      <w:autoSpaceDE w:val="0"/>
      <w:autoSpaceDN w:val="0"/>
      <w:adjustRightInd w:val="0"/>
      <w:spacing w:after="0" w:line="240" w:lineRule="auto"/>
      <w:ind w:left="3600"/>
    </w:pPr>
    <w:rPr>
      <w:rFonts w:ascii="Times New Roman" w:hAnsi="Times New Roman" w:cs="Times New Roman"/>
      <w:sz w:val="24"/>
      <w:szCs w:val="24"/>
    </w:rPr>
  </w:style>
  <w:style w:type="paragraph" w:customStyle="1" w:styleId="Level6">
    <w:name w:val="Level 6"/>
    <w:uiPriority w:val="99"/>
    <w:rsid w:val="00D07F69"/>
    <w:pPr>
      <w:autoSpaceDE w:val="0"/>
      <w:autoSpaceDN w:val="0"/>
      <w:adjustRightInd w:val="0"/>
      <w:spacing w:after="0" w:line="240" w:lineRule="auto"/>
      <w:ind w:left="4320"/>
    </w:pPr>
    <w:rPr>
      <w:rFonts w:ascii="Times New Roman" w:hAnsi="Times New Roman" w:cs="Times New Roman"/>
      <w:sz w:val="24"/>
      <w:szCs w:val="24"/>
    </w:rPr>
  </w:style>
  <w:style w:type="paragraph" w:customStyle="1" w:styleId="Level7">
    <w:name w:val="Level 7"/>
    <w:uiPriority w:val="99"/>
    <w:rsid w:val="00D07F69"/>
    <w:pPr>
      <w:autoSpaceDE w:val="0"/>
      <w:autoSpaceDN w:val="0"/>
      <w:adjustRightInd w:val="0"/>
      <w:spacing w:after="0" w:line="240" w:lineRule="auto"/>
      <w:ind w:left="5040"/>
    </w:pPr>
    <w:rPr>
      <w:rFonts w:ascii="Times New Roman" w:hAnsi="Times New Roman" w:cs="Times New Roman"/>
      <w:sz w:val="24"/>
      <w:szCs w:val="24"/>
    </w:rPr>
  </w:style>
  <w:style w:type="paragraph" w:customStyle="1" w:styleId="Level8">
    <w:name w:val="Level 8"/>
    <w:uiPriority w:val="99"/>
    <w:rsid w:val="00D07F69"/>
    <w:pPr>
      <w:autoSpaceDE w:val="0"/>
      <w:autoSpaceDN w:val="0"/>
      <w:adjustRightInd w:val="0"/>
      <w:spacing w:after="0" w:line="240" w:lineRule="auto"/>
      <w:ind w:left="5760"/>
    </w:pPr>
    <w:rPr>
      <w:rFonts w:ascii="Times New Roman" w:hAnsi="Times New Roman" w:cs="Times New Roman"/>
      <w:sz w:val="24"/>
      <w:szCs w:val="24"/>
    </w:rPr>
  </w:style>
  <w:style w:type="paragraph" w:customStyle="1" w:styleId="Level9">
    <w:name w:val="Level 9"/>
    <w:uiPriority w:val="99"/>
    <w:rsid w:val="00D07F69"/>
    <w:pPr>
      <w:autoSpaceDE w:val="0"/>
      <w:autoSpaceDN w:val="0"/>
      <w:adjustRightInd w:val="0"/>
      <w:spacing w:after="0" w:line="240" w:lineRule="auto"/>
      <w:ind w:left="6480"/>
    </w:pPr>
    <w:rPr>
      <w:rFonts w:ascii="Times New Roman" w:hAnsi="Times New Roman" w:cs="Times New Roman"/>
      <w:sz w:val="24"/>
      <w:szCs w:val="24"/>
    </w:rPr>
  </w:style>
  <w:style w:type="paragraph" w:customStyle="1" w:styleId="level10">
    <w:name w:val="_level1"/>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720" w:hanging="720"/>
    </w:pPr>
    <w:rPr>
      <w:rFonts w:ascii="Times New Roman" w:hAnsi="Times New Roman" w:cs="Times New Roman"/>
      <w:sz w:val="24"/>
      <w:szCs w:val="24"/>
    </w:rPr>
  </w:style>
  <w:style w:type="character" w:customStyle="1" w:styleId="Definition">
    <w:name w:val="Definition"/>
    <w:uiPriority w:val="99"/>
    <w:rsid w:val="00D07F69"/>
    <w:rPr>
      <w:i/>
      <w:iCs/>
    </w:rPr>
  </w:style>
  <w:style w:type="paragraph" w:customStyle="1" w:styleId="ListParagra">
    <w:name w:val="List Paragra"/>
    <w:uiPriority w:val="99"/>
    <w:rsid w:val="00D07F69"/>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ind w:left="720"/>
    </w:pPr>
    <w:rPr>
      <w:rFonts w:ascii="Times New Roman" w:hAnsi="Times New Roman" w:cs="Times New Roman"/>
      <w:sz w:val="24"/>
      <w:szCs w:val="24"/>
    </w:rPr>
  </w:style>
  <w:style w:type="paragraph" w:customStyle="1" w:styleId="Outline0021">
    <w:name w:val="Outline002_1"/>
    <w:uiPriority w:val="99"/>
    <w:rsid w:val="00D07F6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firstLine="1440"/>
    </w:pPr>
    <w:rPr>
      <w:rFonts w:ascii="Times New Roman" w:hAnsi="Times New Roman" w:cs="Times New Roman"/>
      <w:sz w:val="24"/>
      <w:szCs w:val="24"/>
      <w:lang w:val="en-CA"/>
    </w:rPr>
  </w:style>
  <w:style w:type="character" w:customStyle="1" w:styleId="SYSHYPERTEXT">
    <w:name w:val="SYS_HYPERTEXT"/>
    <w:uiPriority w:val="99"/>
    <w:rsid w:val="00D07F69"/>
    <w:rPr>
      <w:color w:val="0000FF"/>
      <w:u w:val="single"/>
      <w:lang w:val="en-CA"/>
    </w:rPr>
  </w:style>
  <w:style w:type="paragraph" w:styleId="Header">
    <w:name w:val="header"/>
    <w:basedOn w:val="Normal"/>
    <w:link w:val="HeaderChar"/>
    <w:uiPriority w:val="99"/>
    <w:unhideWhenUsed/>
    <w:rsid w:val="00D07F69"/>
    <w:pPr>
      <w:tabs>
        <w:tab w:val="center" w:pos="4680"/>
        <w:tab w:val="right" w:pos="9360"/>
      </w:tabs>
    </w:pPr>
  </w:style>
  <w:style w:type="character" w:customStyle="1" w:styleId="HeaderChar">
    <w:name w:val="Header Char"/>
    <w:basedOn w:val="DefaultParagraphFont"/>
    <w:link w:val="Header"/>
    <w:uiPriority w:val="99"/>
    <w:rsid w:val="00D07F69"/>
    <w:rPr>
      <w:rFonts w:ascii="Times New Roman" w:hAnsi="Times New Roman" w:cs="Times New Roman"/>
      <w:sz w:val="20"/>
      <w:szCs w:val="20"/>
    </w:rPr>
  </w:style>
  <w:style w:type="paragraph" w:styleId="Footer">
    <w:name w:val="footer"/>
    <w:basedOn w:val="Normal"/>
    <w:link w:val="FooterChar"/>
    <w:uiPriority w:val="99"/>
    <w:unhideWhenUsed/>
    <w:rsid w:val="00D07F69"/>
    <w:pPr>
      <w:tabs>
        <w:tab w:val="center" w:pos="4680"/>
        <w:tab w:val="right" w:pos="9360"/>
      </w:tabs>
    </w:pPr>
  </w:style>
  <w:style w:type="character" w:customStyle="1" w:styleId="FooterChar">
    <w:name w:val="Footer Char"/>
    <w:basedOn w:val="DefaultParagraphFont"/>
    <w:link w:val="Footer"/>
    <w:uiPriority w:val="99"/>
    <w:rsid w:val="00D07F69"/>
    <w:rPr>
      <w:rFonts w:ascii="Times New Roman" w:hAnsi="Times New Roman" w:cs="Times New Roman"/>
      <w:sz w:val="20"/>
      <w:szCs w:val="20"/>
    </w:rPr>
  </w:style>
  <w:style w:type="paragraph" w:styleId="TOC1">
    <w:name w:val="toc 1"/>
    <w:basedOn w:val="Normal"/>
    <w:next w:val="Normal"/>
    <w:autoRedefine/>
    <w:uiPriority w:val="39"/>
    <w:unhideWhenUsed/>
    <w:rsid w:val="00FC2F50"/>
    <w:pPr>
      <w:tabs>
        <w:tab w:val="left" w:pos="400"/>
        <w:tab w:val="right" w:leader="dot" w:pos="9350"/>
      </w:tabs>
      <w:spacing w:before="120"/>
    </w:pPr>
  </w:style>
  <w:style w:type="paragraph" w:styleId="TOC2">
    <w:name w:val="toc 2"/>
    <w:basedOn w:val="Normal"/>
    <w:next w:val="Normal"/>
    <w:autoRedefine/>
    <w:uiPriority w:val="39"/>
    <w:unhideWhenUsed/>
    <w:rsid w:val="00FC2F50"/>
    <w:pPr>
      <w:tabs>
        <w:tab w:val="left" w:pos="880"/>
        <w:tab w:val="right" w:leader="dot" w:pos="9350"/>
      </w:tabs>
      <w:ind w:left="202"/>
    </w:pPr>
  </w:style>
  <w:style w:type="paragraph" w:styleId="TOC3">
    <w:name w:val="toc 3"/>
    <w:basedOn w:val="Normal"/>
    <w:next w:val="Normal"/>
    <w:autoRedefine/>
    <w:uiPriority w:val="39"/>
    <w:unhideWhenUsed/>
    <w:rsid w:val="00FC2F50"/>
    <w:pPr>
      <w:tabs>
        <w:tab w:val="left" w:pos="1100"/>
        <w:tab w:val="right" w:leader="dot" w:pos="9350"/>
      </w:tabs>
      <w:ind w:left="403"/>
    </w:pPr>
  </w:style>
  <w:style w:type="paragraph" w:styleId="TOC4">
    <w:name w:val="toc 4"/>
    <w:basedOn w:val="Normal"/>
    <w:next w:val="Normal"/>
    <w:autoRedefine/>
    <w:uiPriority w:val="39"/>
    <w:unhideWhenUsed/>
    <w:rsid w:val="00EE42C0"/>
    <w:pPr>
      <w:spacing w:after="100"/>
      <w:ind w:left="600"/>
    </w:pPr>
  </w:style>
  <w:style w:type="paragraph" w:styleId="ListParagraph">
    <w:name w:val="List Paragraph"/>
    <w:aliases w:val="Requirement Para"/>
    <w:basedOn w:val="Normal"/>
    <w:uiPriority w:val="34"/>
    <w:qFormat/>
    <w:rsid w:val="00C771F5"/>
    <w:pPr>
      <w:numPr>
        <w:numId w:val="6"/>
      </w:numPr>
      <w:contextualSpacing/>
    </w:pPr>
    <w:rPr>
      <w:rFonts w:ascii="Times New Roman" w:hAnsi="Times New Roman" w:cs="Times New Roman"/>
      <w:color w:val="000000"/>
      <w:lang w:val="en-CA"/>
    </w:rPr>
  </w:style>
  <w:style w:type="character" w:styleId="Hyperlink">
    <w:name w:val="Hyperlink"/>
    <w:basedOn w:val="DefaultParagraphFont"/>
    <w:uiPriority w:val="99"/>
    <w:unhideWhenUsed/>
    <w:rsid w:val="009E3926"/>
    <w:rPr>
      <w:color w:val="0000FF" w:themeColor="hyperlink"/>
      <w:u w:val="single"/>
    </w:rPr>
  </w:style>
  <w:style w:type="paragraph" w:styleId="BalloonText">
    <w:name w:val="Balloon Text"/>
    <w:basedOn w:val="Normal"/>
    <w:link w:val="BalloonTextChar"/>
    <w:uiPriority w:val="99"/>
    <w:semiHidden/>
    <w:unhideWhenUsed/>
    <w:rsid w:val="00CD4A1B"/>
    <w:rPr>
      <w:rFonts w:ascii="Tahoma" w:hAnsi="Tahoma" w:cs="Tahoma"/>
      <w:sz w:val="16"/>
      <w:szCs w:val="16"/>
    </w:rPr>
  </w:style>
  <w:style w:type="character" w:customStyle="1" w:styleId="BalloonTextChar">
    <w:name w:val="Balloon Text Char"/>
    <w:basedOn w:val="DefaultParagraphFont"/>
    <w:link w:val="BalloonText"/>
    <w:uiPriority w:val="99"/>
    <w:semiHidden/>
    <w:rsid w:val="00CD4A1B"/>
    <w:rPr>
      <w:rFonts w:ascii="Tahoma" w:hAnsi="Tahoma" w:cs="Tahoma"/>
      <w:sz w:val="16"/>
      <w:szCs w:val="16"/>
    </w:rPr>
  </w:style>
  <w:style w:type="character" w:styleId="CommentReference">
    <w:name w:val="annotation reference"/>
    <w:basedOn w:val="DefaultParagraphFont"/>
    <w:uiPriority w:val="99"/>
    <w:semiHidden/>
    <w:unhideWhenUsed/>
    <w:rsid w:val="00D65C0D"/>
    <w:rPr>
      <w:sz w:val="16"/>
      <w:szCs w:val="16"/>
    </w:rPr>
  </w:style>
  <w:style w:type="paragraph" w:styleId="CommentText">
    <w:name w:val="annotation text"/>
    <w:basedOn w:val="Normal"/>
    <w:link w:val="CommentTextChar"/>
    <w:uiPriority w:val="99"/>
    <w:unhideWhenUsed/>
    <w:rsid w:val="00D65C0D"/>
  </w:style>
  <w:style w:type="character" w:customStyle="1" w:styleId="CommentTextChar">
    <w:name w:val="Comment Text Char"/>
    <w:basedOn w:val="DefaultParagraphFont"/>
    <w:link w:val="CommentText"/>
    <w:uiPriority w:val="99"/>
    <w:rsid w:val="00D65C0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65C0D"/>
    <w:rPr>
      <w:b/>
      <w:bCs/>
    </w:rPr>
  </w:style>
  <w:style w:type="character" w:customStyle="1" w:styleId="CommentSubjectChar">
    <w:name w:val="Comment Subject Char"/>
    <w:basedOn w:val="CommentTextChar"/>
    <w:link w:val="CommentSubject"/>
    <w:uiPriority w:val="99"/>
    <w:semiHidden/>
    <w:rsid w:val="00D65C0D"/>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5A7B61"/>
    <w:rPr>
      <w:color w:val="800080" w:themeColor="followedHyperlink"/>
      <w:u w:val="single"/>
    </w:rPr>
  </w:style>
  <w:style w:type="paragraph" w:styleId="TOCHeading">
    <w:name w:val="TOC Heading"/>
    <w:basedOn w:val="Heading1"/>
    <w:next w:val="Normal"/>
    <w:uiPriority w:val="39"/>
    <w:unhideWhenUsed/>
    <w:qFormat/>
    <w:rsid w:val="00453EBB"/>
    <w:pPr>
      <w:keepNext/>
      <w:keepLines/>
      <w:widowControl/>
      <w:spacing w:before="480" w:line="276" w:lineRule="auto"/>
      <w:outlineLvl w:val="9"/>
    </w:pPr>
    <w:rPr>
      <w:rFonts w:asciiTheme="majorHAnsi" w:hAnsiTheme="majorHAnsi" w:cstheme="majorBidi"/>
      <w:color w:val="365F91" w:themeColor="accent1" w:themeShade="BF"/>
      <w:sz w:val="28"/>
      <w:szCs w:val="28"/>
      <w:lang w:val="en-US" w:eastAsia="ja-JP"/>
    </w:rPr>
  </w:style>
  <w:style w:type="paragraph" w:styleId="TOC5">
    <w:name w:val="toc 5"/>
    <w:basedOn w:val="Normal"/>
    <w:next w:val="Normal"/>
    <w:autoRedefine/>
    <w:uiPriority w:val="39"/>
    <w:unhideWhenUsed/>
    <w:rsid w:val="008C4A1E"/>
    <w:pPr>
      <w:spacing w:after="100" w:line="276" w:lineRule="auto"/>
      <w:ind w:left="880"/>
    </w:pPr>
    <w:rPr>
      <w:rFonts w:asciiTheme="minorHAnsi" w:eastAsiaTheme="minorEastAsia" w:hAnsiTheme="minorHAnsi" w:cstheme="minorBidi"/>
      <w:lang w:val="en-CA" w:eastAsia="en-CA"/>
    </w:rPr>
  </w:style>
  <w:style w:type="paragraph" w:styleId="TOC6">
    <w:name w:val="toc 6"/>
    <w:basedOn w:val="Normal"/>
    <w:next w:val="Normal"/>
    <w:autoRedefine/>
    <w:uiPriority w:val="39"/>
    <w:unhideWhenUsed/>
    <w:rsid w:val="008C4A1E"/>
    <w:pPr>
      <w:spacing w:after="100" w:line="276" w:lineRule="auto"/>
      <w:ind w:left="1100"/>
    </w:pPr>
    <w:rPr>
      <w:rFonts w:asciiTheme="minorHAnsi" w:eastAsiaTheme="minorEastAsia" w:hAnsiTheme="minorHAnsi" w:cstheme="minorBidi"/>
      <w:lang w:val="en-CA" w:eastAsia="en-CA"/>
    </w:rPr>
  </w:style>
  <w:style w:type="paragraph" w:styleId="TOC7">
    <w:name w:val="toc 7"/>
    <w:basedOn w:val="Normal"/>
    <w:next w:val="Normal"/>
    <w:autoRedefine/>
    <w:uiPriority w:val="39"/>
    <w:unhideWhenUsed/>
    <w:rsid w:val="008C4A1E"/>
    <w:pPr>
      <w:spacing w:after="100" w:line="276" w:lineRule="auto"/>
      <w:ind w:left="1320"/>
    </w:pPr>
    <w:rPr>
      <w:rFonts w:asciiTheme="minorHAnsi" w:eastAsiaTheme="minorEastAsia" w:hAnsiTheme="minorHAnsi" w:cstheme="minorBidi"/>
      <w:lang w:val="en-CA" w:eastAsia="en-CA"/>
    </w:rPr>
  </w:style>
  <w:style w:type="paragraph" w:styleId="TOC8">
    <w:name w:val="toc 8"/>
    <w:basedOn w:val="Normal"/>
    <w:next w:val="Normal"/>
    <w:autoRedefine/>
    <w:uiPriority w:val="39"/>
    <w:unhideWhenUsed/>
    <w:rsid w:val="008C4A1E"/>
    <w:pPr>
      <w:spacing w:after="100" w:line="276" w:lineRule="auto"/>
      <w:ind w:left="1540"/>
    </w:pPr>
    <w:rPr>
      <w:rFonts w:asciiTheme="minorHAnsi" w:eastAsiaTheme="minorEastAsia" w:hAnsiTheme="minorHAnsi" w:cstheme="minorBidi"/>
      <w:lang w:val="en-CA" w:eastAsia="en-CA"/>
    </w:rPr>
  </w:style>
  <w:style w:type="paragraph" w:styleId="TOC9">
    <w:name w:val="toc 9"/>
    <w:basedOn w:val="Normal"/>
    <w:next w:val="Normal"/>
    <w:autoRedefine/>
    <w:uiPriority w:val="39"/>
    <w:unhideWhenUsed/>
    <w:rsid w:val="008C4A1E"/>
    <w:pPr>
      <w:spacing w:after="100" w:line="276" w:lineRule="auto"/>
      <w:ind w:left="1760"/>
    </w:pPr>
    <w:rPr>
      <w:rFonts w:asciiTheme="minorHAnsi" w:eastAsiaTheme="minorEastAsia" w:hAnsiTheme="minorHAnsi" w:cstheme="minorBidi"/>
      <w:lang w:val="en-CA" w:eastAsia="en-CA"/>
    </w:rPr>
  </w:style>
  <w:style w:type="table" w:styleId="TableGrid">
    <w:name w:val="Table Grid"/>
    <w:basedOn w:val="TableNormal"/>
    <w:uiPriority w:val="59"/>
    <w:rsid w:val="002515F7"/>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B09"/>
    <w:pPr>
      <w:autoSpaceDE w:val="0"/>
      <w:autoSpaceDN w:val="0"/>
      <w:adjustRightInd w:val="0"/>
      <w:spacing w:after="0" w:line="240" w:lineRule="auto"/>
    </w:pPr>
    <w:rPr>
      <w:rFonts w:ascii="Times New Roman" w:hAnsi="Times New Roman" w:cs="Times New Roman"/>
      <w:color w:val="000000"/>
      <w:sz w:val="24"/>
      <w:szCs w:val="24"/>
      <w:lang w:val="en-CA"/>
    </w:rPr>
  </w:style>
  <w:style w:type="character" w:customStyle="1" w:styleId="Heading5Char">
    <w:name w:val="Heading 5 Char"/>
    <w:basedOn w:val="DefaultParagraphFont"/>
    <w:link w:val="Heading5"/>
    <w:uiPriority w:val="9"/>
    <w:rsid w:val="0005787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5787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05787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05787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05787F"/>
    <w:rPr>
      <w:rFonts w:asciiTheme="majorHAnsi" w:eastAsiaTheme="majorEastAsia" w:hAnsiTheme="majorHAnsi" w:cstheme="majorBidi"/>
      <w:i/>
      <w:iCs/>
      <w:color w:val="404040" w:themeColor="text1" w:themeTint="BF"/>
    </w:rPr>
  </w:style>
  <w:style w:type="paragraph" w:styleId="Caption">
    <w:name w:val="caption"/>
    <w:basedOn w:val="Normal"/>
    <w:next w:val="Normal"/>
    <w:uiPriority w:val="35"/>
    <w:qFormat/>
    <w:rsid w:val="001E65B9"/>
    <w:pPr>
      <w:spacing w:before="113" w:after="57" w:line="280" w:lineRule="atLeast"/>
      <w:ind w:left="1701" w:hanging="1701"/>
    </w:pPr>
    <w:rPr>
      <w:rFonts w:ascii="Arial" w:eastAsia="Times New Roman" w:hAnsi="Arial"/>
      <w:b/>
      <w:bCs/>
      <w:szCs w:val="24"/>
      <w:lang w:eastAsia="de-DE"/>
    </w:rPr>
  </w:style>
  <w:style w:type="paragraph" w:customStyle="1" w:styleId="TextTi12">
    <w:name w:val="Text:Ti12"/>
    <w:basedOn w:val="Normal"/>
    <w:rsid w:val="001E65B9"/>
    <w:pPr>
      <w:spacing w:after="170" w:line="280" w:lineRule="atLeast"/>
      <w:jc w:val="both"/>
    </w:pPr>
    <w:rPr>
      <w:rFonts w:eastAsia="Times New Roman"/>
      <w:szCs w:val="24"/>
      <w:lang w:eastAsia="de-DE"/>
    </w:rPr>
  </w:style>
  <w:style w:type="character" w:styleId="HTMLCode">
    <w:name w:val="HTML Code"/>
    <w:basedOn w:val="DefaultParagraphFont"/>
    <w:uiPriority w:val="99"/>
    <w:semiHidden/>
    <w:unhideWhenUsed/>
    <w:rsid w:val="0056359F"/>
    <w:rPr>
      <w:rFonts w:ascii="Courier New" w:eastAsia="Times New Roman" w:hAnsi="Courier New" w:cs="Courier New"/>
      <w:sz w:val="20"/>
      <w:szCs w:val="20"/>
    </w:rPr>
  </w:style>
  <w:style w:type="paragraph" w:styleId="Revision">
    <w:name w:val="Revision"/>
    <w:hidden/>
    <w:uiPriority w:val="99"/>
    <w:semiHidden/>
    <w:rsid w:val="000C695C"/>
    <w:pPr>
      <w:spacing w:after="0" w:line="240" w:lineRule="auto"/>
    </w:pPr>
    <w:rPr>
      <w:rFonts w:ascii="Times New Roman" w:hAnsi="Times New Roman" w:cs="Times New Roman"/>
      <w:sz w:val="24"/>
      <w:szCs w:val="20"/>
    </w:rPr>
  </w:style>
  <w:style w:type="character" w:styleId="UnresolvedMention">
    <w:name w:val="Unresolved Mention"/>
    <w:basedOn w:val="DefaultParagraphFont"/>
    <w:uiPriority w:val="99"/>
    <w:semiHidden/>
    <w:unhideWhenUsed/>
    <w:rsid w:val="00EF065F"/>
    <w:rPr>
      <w:color w:val="808080"/>
      <w:shd w:val="clear" w:color="auto" w:fill="E6E6E6"/>
    </w:rPr>
  </w:style>
  <w:style w:type="paragraph" w:customStyle="1" w:styleId="ValidationPara">
    <w:name w:val="Validation Para"/>
    <w:basedOn w:val="ListParagraph"/>
    <w:link w:val="ValidationParaChar"/>
    <w:qFormat/>
    <w:rsid w:val="00A47ECC"/>
    <w:pPr>
      <w:numPr>
        <w:numId w:val="10"/>
      </w:numPr>
    </w:pPr>
  </w:style>
  <w:style w:type="character" w:customStyle="1" w:styleId="ValidationParaChar">
    <w:name w:val="Validation Para Char"/>
    <w:basedOn w:val="DefaultParagraphFont"/>
    <w:link w:val="ValidationPara"/>
    <w:rsid w:val="00A47ECC"/>
    <w:rPr>
      <w:rFonts w:ascii="Times New Roman" w:hAnsi="Times New Roman" w:cs="Times New Roman"/>
      <w:color w:val="00000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7061">
      <w:bodyDiv w:val="1"/>
      <w:marLeft w:val="0"/>
      <w:marRight w:val="0"/>
      <w:marTop w:val="0"/>
      <w:marBottom w:val="0"/>
      <w:divBdr>
        <w:top w:val="none" w:sz="0" w:space="0" w:color="auto"/>
        <w:left w:val="none" w:sz="0" w:space="0" w:color="auto"/>
        <w:bottom w:val="none" w:sz="0" w:space="0" w:color="auto"/>
        <w:right w:val="none" w:sz="0" w:space="0" w:color="auto"/>
      </w:divBdr>
    </w:div>
    <w:div w:id="56443925">
      <w:bodyDiv w:val="1"/>
      <w:marLeft w:val="0"/>
      <w:marRight w:val="0"/>
      <w:marTop w:val="0"/>
      <w:marBottom w:val="0"/>
      <w:divBdr>
        <w:top w:val="none" w:sz="0" w:space="0" w:color="auto"/>
        <w:left w:val="none" w:sz="0" w:space="0" w:color="auto"/>
        <w:bottom w:val="none" w:sz="0" w:space="0" w:color="auto"/>
        <w:right w:val="none" w:sz="0" w:space="0" w:color="auto"/>
      </w:divBdr>
    </w:div>
    <w:div w:id="100222524">
      <w:bodyDiv w:val="1"/>
      <w:marLeft w:val="0"/>
      <w:marRight w:val="0"/>
      <w:marTop w:val="0"/>
      <w:marBottom w:val="0"/>
      <w:divBdr>
        <w:top w:val="none" w:sz="0" w:space="0" w:color="auto"/>
        <w:left w:val="none" w:sz="0" w:space="0" w:color="auto"/>
        <w:bottom w:val="none" w:sz="0" w:space="0" w:color="auto"/>
        <w:right w:val="none" w:sz="0" w:space="0" w:color="auto"/>
      </w:divBdr>
    </w:div>
    <w:div w:id="130681004">
      <w:bodyDiv w:val="1"/>
      <w:marLeft w:val="0"/>
      <w:marRight w:val="0"/>
      <w:marTop w:val="0"/>
      <w:marBottom w:val="0"/>
      <w:divBdr>
        <w:top w:val="none" w:sz="0" w:space="0" w:color="auto"/>
        <w:left w:val="none" w:sz="0" w:space="0" w:color="auto"/>
        <w:bottom w:val="none" w:sz="0" w:space="0" w:color="auto"/>
        <w:right w:val="none" w:sz="0" w:space="0" w:color="auto"/>
      </w:divBdr>
    </w:div>
    <w:div w:id="148862472">
      <w:bodyDiv w:val="1"/>
      <w:marLeft w:val="0"/>
      <w:marRight w:val="0"/>
      <w:marTop w:val="0"/>
      <w:marBottom w:val="0"/>
      <w:divBdr>
        <w:top w:val="none" w:sz="0" w:space="0" w:color="auto"/>
        <w:left w:val="none" w:sz="0" w:space="0" w:color="auto"/>
        <w:bottom w:val="none" w:sz="0" w:space="0" w:color="auto"/>
        <w:right w:val="none" w:sz="0" w:space="0" w:color="auto"/>
      </w:divBdr>
    </w:div>
    <w:div w:id="194193938">
      <w:bodyDiv w:val="1"/>
      <w:marLeft w:val="0"/>
      <w:marRight w:val="0"/>
      <w:marTop w:val="0"/>
      <w:marBottom w:val="0"/>
      <w:divBdr>
        <w:top w:val="none" w:sz="0" w:space="0" w:color="auto"/>
        <w:left w:val="none" w:sz="0" w:space="0" w:color="auto"/>
        <w:bottom w:val="none" w:sz="0" w:space="0" w:color="auto"/>
        <w:right w:val="none" w:sz="0" w:space="0" w:color="auto"/>
      </w:divBdr>
    </w:div>
    <w:div w:id="227420109">
      <w:bodyDiv w:val="1"/>
      <w:marLeft w:val="0"/>
      <w:marRight w:val="0"/>
      <w:marTop w:val="0"/>
      <w:marBottom w:val="0"/>
      <w:divBdr>
        <w:top w:val="none" w:sz="0" w:space="0" w:color="auto"/>
        <w:left w:val="none" w:sz="0" w:space="0" w:color="auto"/>
        <w:bottom w:val="none" w:sz="0" w:space="0" w:color="auto"/>
        <w:right w:val="none" w:sz="0" w:space="0" w:color="auto"/>
      </w:divBdr>
    </w:div>
    <w:div w:id="252402441">
      <w:bodyDiv w:val="1"/>
      <w:marLeft w:val="0"/>
      <w:marRight w:val="0"/>
      <w:marTop w:val="0"/>
      <w:marBottom w:val="0"/>
      <w:divBdr>
        <w:top w:val="none" w:sz="0" w:space="0" w:color="auto"/>
        <w:left w:val="none" w:sz="0" w:space="0" w:color="auto"/>
        <w:bottom w:val="none" w:sz="0" w:space="0" w:color="auto"/>
        <w:right w:val="none" w:sz="0" w:space="0" w:color="auto"/>
      </w:divBdr>
    </w:div>
    <w:div w:id="313801671">
      <w:bodyDiv w:val="1"/>
      <w:marLeft w:val="0"/>
      <w:marRight w:val="0"/>
      <w:marTop w:val="0"/>
      <w:marBottom w:val="0"/>
      <w:divBdr>
        <w:top w:val="none" w:sz="0" w:space="0" w:color="auto"/>
        <w:left w:val="none" w:sz="0" w:space="0" w:color="auto"/>
        <w:bottom w:val="none" w:sz="0" w:space="0" w:color="auto"/>
        <w:right w:val="none" w:sz="0" w:space="0" w:color="auto"/>
      </w:divBdr>
    </w:div>
    <w:div w:id="340546233">
      <w:bodyDiv w:val="1"/>
      <w:marLeft w:val="0"/>
      <w:marRight w:val="0"/>
      <w:marTop w:val="0"/>
      <w:marBottom w:val="0"/>
      <w:divBdr>
        <w:top w:val="none" w:sz="0" w:space="0" w:color="auto"/>
        <w:left w:val="none" w:sz="0" w:space="0" w:color="auto"/>
        <w:bottom w:val="none" w:sz="0" w:space="0" w:color="auto"/>
        <w:right w:val="none" w:sz="0" w:space="0" w:color="auto"/>
      </w:divBdr>
    </w:div>
    <w:div w:id="391732302">
      <w:bodyDiv w:val="1"/>
      <w:marLeft w:val="0"/>
      <w:marRight w:val="0"/>
      <w:marTop w:val="0"/>
      <w:marBottom w:val="0"/>
      <w:divBdr>
        <w:top w:val="none" w:sz="0" w:space="0" w:color="auto"/>
        <w:left w:val="none" w:sz="0" w:space="0" w:color="auto"/>
        <w:bottom w:val="none" w:sz="0" w:space="0" w:color="auto"/>
        <w:right w:val="none" w:sz="0" w:space="0" w:color="auto"/>
      </w:divBdr>
    </w:div>
    <w:div w:id="430010312">
      <w:bodyDiv w:val="1"/>
      <w:marLeft w:val="0"/>
      <w:marRight w:val="0"/>
      <w:marTop w:val="0"/>
      <w:marBottom w:val="0"/>
      <w:divBdr>
        <w:top w:val="none" w:sz="0" w:space="0" w:color="auto"/>
        <w:left w:val="none" w:sz="0" w:space="0" w:color="auto"/>
        <w:bottom w:val="none" w:sz="0" w:space="0" w:color="auto"/>
        <w:right w:val="none" w:sz="0" w:space="0" w:color="auto"/>
      </w:divBdr>
      <w:divsChild>
        <w:div w:id="1345013115">
          <w:marLeft w:val="1166"/>
          <w:marRight w:val="0"/>
          <w:marTop w:val="72"/>
          <w:marBottom w:val="0"/>
          <w:divBdr>
            <w:top w:val="none" w:sz="0" w:space="0" w:color="auto"/>
            <w:left w:val="none" w:sz="0" w:space="0" w:color="auto"/>
            <w:bottom w:val="none" w:sz="0" w:space="0" w:color="auto"/>
            <w:right w:val="none" w:sz="0" w:space="0" w:color="auto"/>
          </w:divBdr>
        </w:div>
      </w:divsChild>
    </w:div>
    <w:div w:id="438649854">
      <w:bodyDiv w:val="1"/>
      <w:marLeft w:val="0"/>
      <w:marRight w:val="0"/>
      <w:marTop w:val="0"/>
      <w:marBottom w:val="0"/>
      <w:divBdr>
        <w:top w:val="none" w:sz="0" w:space="0" w:color="auto"/>
        <w:left w:val="none" w:sz="0" w:space="0" w:color="auto"/>
        <w:bottom w:val="none" w:sz="0" w:space="0" w:color="auto"/>
        <w:right w:val="none" w:sz="0" w:space="0" w:color="auto"/>
      </w:divBdr>
    </w:div>
    <w:div w:id="469132138">
      <w:bodyDiv w:val="1"/>
      <w:marLeft w:val="0"/>
      <w:marRight w:val="0"/>
      <w:marTop w:val="0"/>
      <w:marBottom w:val="0"/>
      <w:divBdr>
        <w:top w:val="none" w:sz="0" w:space="0" w:color="auto"/>
        <w:left w:val="none" w:sz="0" w:space="0" w:color="auto"/>
        <w:bottom w:val="none" w:sz="0" w:space="0" w:color="auto"/>
        <w:right w:val="none" w:sz="0" w:space="0" w:color="auto"/>
      </w:divBdr>
    </w:div>
    <w:div w:id="492182236">
      <w:bodyDiv w:val="1"/>
      <w:marLeft w:val="0"/>
      <w:marRight w:val="0"/>
      <w:marTop w:val="0"/>
      <w:marBottom w:val="0"/>
      <w:divBdr>
        <w:top w:val="none" w:sz="0" w:space="0" w:color="auto"/>
        <w:left w:val="none" w:sz="0" w:space="0" w:color="auto"/>
        <w:bottom w:val="none" w:sz="0" w:space="0" w:color="auto"/>
        <w:right w:val="none" w:sz="0" w:space="0" w:color="auto"/>
      </w:divBdr>
    </w:div>
    <w:div w:id="629477395">
      <w:bodyDiv w:val="1"/>
      <w:marLeft w:val="0"/>
      <w:marRight w:val="0"/>
      <w:marTop w:val="0"/>
      <w:marBottom w:val="0"/>
      <w:divBdr>
        <w:top w:val="none" w:sz="0" w:space="0" w:color="auto"/>
        <w:left w:val="none" w:sz="0" w:space="0" w:color="auto"/>
        <w:bottom w:val="none" w:sz="0" w:space="0" w:color="auto"/>
        <w:right w:val="none" w:sz="0" w:space="0" w:color="auto"/>
      </w:divBdr>
    </w:div>
    <w:div w:id="651953467">
      <w:bodyDiv w:val="1"/>
      <w:marLeft w:val="0"/>
      <w:marRight w:val="0"/>
      <w:marTop w:val="0"/>
      <w:marBottom w:val="0"/>
      <w:divBdr>
        <w:top w:val="none" w:sz="0" w:space="0" w:color="auto"/>
        <w:left w:val="none" w:sz="0" w:space="0" w:color="auto"/>
        <w:bottom w:val="none" w:sz="0" w:space="0" w:color="auto"/>
        <w:right w:val="none" w:sz="0" w:space="0" w:color="auto"/>
      </w:divBdr>
    </w:div>
    <w:div w:id="689070207">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850140712">
      <w:bodyDiv w:val="1"/>
      <w:marLeft w:val="0"/>
      <w:marRight w:val="0"/>
      <w:marTop w:val="0"/>
      <w:marBottom w:val="0"/>
      <w:divBdr>
        <w:top w:val="none" w:sz="0" w:space="0" w:color="auto"/>
        <w:left w:val="none" w:sz="0" w:space="0" w:color="auto"/>
        <w:bottom w:val="none" w:sz="0" w:space="0" w:color="auto"/>
        <w:right w:val="none" w:sz="0" w:space="0" w:color="auto"/>
      </w:divBdr>
    </w:div>
    <w:div w:id="859320030">
      <w:bodyDiv w:val="1"/>
      <w:marLeft w:val="0"/>
      <w:marRight w:val="0"/>
      <w:marTop w:val="0"/>
      <w:marBottom w:val="0"/>
      <w:divBdr>
        <w:top w:val="none" w:sz="0" w:space="0" w:color="auto"/>
        <w:left w:val="none" w:sz="0" w:space="0" w:color="auto"/>
        <w:bottom w:val="none" w:sz="0" w:space="0" w:color="auto"/>
        <w:right w:val="none" w:sz="0" w:space="0" w:color="auto"/>
      </w:divBdr>
    </w:div>
    <w:div w:id="987829090">
      <w:bodyDiv w:val="1"/>
      <w:marLeft w:val="0"/>
      <w:marRight w:val="0"/>
      <w:marTop w:val="0"/>
      <w:marBottom w:val="0"/>
      <w:divBdr>
        <w:top w:val="none" w:sz="0" w:space="0" w:color="auto"/>
        <w:left w:val="none" w:sz="0" w:space="0" w:color="auto"/>
        <w:bottom w:val="none" w:sz="0" w:space="0" w:color="auto"/>
        <w:right w:val="none" w:sz="0" w:space="0" w:color="auto"/>
      </w:divBdr>
      <w:divsChild>
        <w:div w:id="556745177">
          <w:marLeft w:val="1166"/>
          <w:marRight w:val="0"/>
          <w:marTop w:val="72"/>
          <w:marBottom w:val="0"/>
          <w:divBdr>
            <w:top w:val="none" w:sz="0" w:space="0" w:color="auto"/>
            <w:left w:val="none" w:sz="0" w:space="0" w:color="auto"/>
            <w:bottom w:val="none" w:sz="0" w:space="0" w:color="auto"/>
            <w:right w:val="none" w:sz="0" w:space="0" w:color="auto"/>
          </w:divBdr>
        </w:div>
      </w:divsChild>
    </w:div>
    <w:div w:id="989093840">
      <w:bodyDiv w:val="1"/>
      <w:marLeft w:val="0"/>
      <w:marRight w:val="0"/>
      <w:marTop w:val="0"/>
      <w:marBottom w:val="0"/>
      <w:divBdr>
        <w:top w:val="none" w:sz="0" w:space="0" w:color="auto"/>
        <w:left w:val="none" w:sz="0" w:space="0" w:color="auto"/>
        <w:bottom w:val="none" w:sz="0" w:space="0" w:color="auto"/>
        <w:right w:val="none" w:sz="0" w:space="0" w:color="auto"/>
      </w:divBdr>
    </w:div>
    <w:div w:id="1043359214">
      <w:bodyDiv w:val="1"/>
      <w:marLeft w:val="0"/>
      <w:marRight w:val="0"/>
      <w:marTop w:val="0"/>
      <w:marBottom w:val="0"/>
      <w:divBdr>
        <w:top w:val="none" w:sz="0" w:space="0" w:color="auto"/>
        <w:left w:val="none" w:sz="0" w:space="0" w:color="auto"/>
        <w:bottom w:val="none" w:sz="0" w:space="0" w:color="auto"/>
        <w:right w:val="none" w:sz="0" w:space="0" w:color="auto"/>
      </w:divBdr>
    </w:div>
    <w:div w:id="1271468715">
      <w:bodyDiv w:val="1"/>
      <w:marLeft w:val="0"/>
      <w:marRight w:val="0"/>
      <w:marTop w:val="0"/>
      <w:marBottom w:val="0"/>
      <w:divBdr>
        <w:top w:val="none" w:sz="0" w:space="0" w:color="auto"/>
        <w:left w:val="none" w:sz="0" w:space="0" w:color="auto"/>
        <w:bottom w:val="none" w:sz="0" w:space="0" w:color="auto"/>
        <w:right w:val="none" w:sz="0" w:space="0" w:color="auto"/>
      </w:divBdr>
    </w:div>
    <w:div w:id="1288782338">
      <w:bodyDiv w:val="1"/>
      <w:marLeft w:val="0"/>
      <w:marRight w:val="0"/>
      <w:marTop w:val="0"/>
      <w:marBottom w:val="0"/>
      <w:divBdr>
        <w:top w:val="none" w:sz="0" w:space="0" w:color="auto"/>
        <w:left w:val="none" w:sz="0" w:space="0" w:color="auto"/>
        <w:bottom w:val="none" w:sz="0" w:space="0" w:color="auto"/>
        <w:right w:val="none" w:sz="0" w:space="0" w:color="auto"/>
      </w:divBdr>
    </w:div>
    <w:div w:id="1295453025">
      <w:bodyDiv w:val="1"/>
      <w:marLeft w:val="0"/>
      <w:marRight w:val="0"/>
      <w:marTop w:val="0"/>
      <w:marBottom w:val="0"/>
      <w:divBdr>
        <w:top w:val="none" w:sz="0" w:space="0" w:color="auto"/>
        <w:left w:val="none" w:sz="0" w:space="0" w:color="auto"/>
        <w:bottom w:val="none" w:sz="0" w:space="0" w:color="auto"/>
        <w:right w:val="none" w:sz="0" w:space="0" w:color="auto"/>
      </w:divBdr>
    </w:div>
    <w:div w:id="1329676542">
      <w:bodyDiv w:val="1"/>
      <w:marLeft w:val="0"/>
      <w:marRight w:val="0"/>
      <w:marTop w:val="0"/>
      <w:marBottom w:val="0"/>
      <w:divBdr>
        <w:top w:val="none" w:sz="0" w:space="0" w:color="auto"/>
        <w:left w:val="none" w:sz="0" w:space="0" w:color="auto"/>
        <w:bottom w:val="none" w:sz="0" w:space="0" w:color="auto"/>
        <w:right w:val="none" w:sz="0" w:space="0" w:color="auto"/>
      </w:divBdr>
    </w:div>
    <w:div w:id="1342857601">
      <w:bodyDiv w:val="1"/>
      <w:marLeft w:val="0"/>
      <w:marRight w:val="0"/>
      <w:marTop w:val="0"/>
      <w:marBottom w:val="0"/>
      <w:divBdr>
        <w:top w:val="none" w:sz="0" w:space="0" w:color="auto"/>
        <w:left w:val="none" w:sz="0" w:space="0" w:color="auto"/>
        <w:bottom w:val="none" w:sz="0" w:space="0" w:color="auto"/>
        <w:right w:val="none" w:sz="0" w:space="0" w:color="auto"/>
      </w:divBdr>
    </w:div>
    <w:div w:id="1386873604">
      <w:bodyDiv w:val="1"/>
      <w:marLeft w:val="0"/>
      <w:marRight w:val="0"/>
      <w:marTop w:val="0"/>
      <w:marBottom w:val="0"/>
      <w:divBdr>
        <w:top w:val="none" w:sz="0" w:space="0" w:color="auto"/>
        <w:left w:val="none" w:sz="0" w:space="0" w:color="auto"/>
        <w:bottom w:val="none" w:sz="0" w:space="0" w:color="auto"/>
        <w:right w:val="none" w:sz="0" w:space="0" w:color="auto"/>
      </w:divBdr>
    </w:div>
    <w:div w:id="1411543473">
      <w:bodyDiv w:val="1"/>
      <w:marLeft w:val="0"/>
      <w:marRight w:val="0"/>
      <w:marTop w:val="0"/>
      <w:marBottom w:val="0"/>
      <w:divBdr>
        <w:top w:val="none" w:sz="0" w:space="0" w:color="auto"/>
        <w:left w:val="none" w:sz="0" w:space="0" w:color="auto"/>
        <w:bottom w:val="none" w:sz="0" w:space="0" w:color="auto"/>
        <w:right w:val="none" w:sz="0" w:space="0" w:color="auto"/>
      </w:divBdr>
    </w:div>
    <w:div w:id="1476411941">
      <w:bodyDiv w:val="1"/>
      <w:marLeft w:val="0"/>
      <w:marRight w:val="0"/>
      <w:marTop w:val="0"/>
      <w:marBottom w:val="0"/>
      <w:divBdr>
        <w:top w:val="none" w:sz="0" w:space="0" w:color="auto"/>
        <w:left w:val="none" w:sz="0" w:space="0" w:color="auto"/>
        <w:bottom w:val="none" w:sz="0" w:space="0" w:color="auto"/>
        <w:right w:val="none" w:sz="0" w:space="0" w:color="auto"/>
      </w:divBdr>
      <w:divsChild>
        <w:div w:id="1253398359">
          <w:marLeft w:val="1166"/>
          <w:marRight w:val="0"/>
          <w:marTop w:val="72"/>
          <w:marBottom w:val="0"/>
          <w:divBdr>
            <w:top w:val="none" w:sz="0" w:space="0" w:color="auto"/>
            <w:left w:val="none" w:sz="0" w:space="0" w:color="auto"/>
            <w:bottom w:val="none" w:sz="0" w:space="0" w:color="auto"/>
            <w:right w:val="none" w:sz="0" w:space="0" w:color="auto"/>
          </w:divBdr>
        </w:div>
      </w:divsChild>
    </w:div>
    <w:div w:id="1502038114">
      <w:bodyDiv w:val="1"/>
      <w:marLeft w:val="0"/>
      <w:marRight w:val="0"/>
      <w:marTop w:val="0"/>
      <w:marBottom w:val="0"/>
      <w:divBdr>
        <w:top w:val="none" w:sz="0" w:space="0" w:color="auto"/>
        <w:left w:val="none" w:sz="0" w:space="0" w:color="auto"/>
        <w:bottom w:val="none" w:sz="0" w:space="0" w:color="auto"/>
        <w:right w:val="none" w:sz="0" w:space="0" w:color="auto"/>
      </w:divBdr>
      <w:divsChild>
        <w:div w:id="1823303539">
          <w:marLeft w:val="1166"/>
          <w:marRight w:val="0"/>
          <w:marTop w:val="72"/>
          <w:marBottom w:val="0"/>
          <w:divBdr>
            <w:top w:val="none" w:sz="0" w:space="0" w:color="auto"/>
            <w:left w:val="none" w:sz="0" w:space="0" w:color="auto"/>
            <w:bottom w:val="none" w:sz="0" w:space="0" w:color="auto"/>
            <w:right w:val="none" w:sz="0" w:space="0" w:color="auto"/>
          </w:divBdr>
        </w:div>
      </w:divsChild>
    </w:div>
    <w:div w:id="1576238028">
      <w:bodyDiv w:val="1"/>
      <w:marLeft w:val="0"/>
      <w:marRight w:val="0"/>
      <w:marTop w:val="0"/>
      <w:marBottom w:val="0"/>
      <w:divBdr>
        <w:top w:val="none" w:sz="0" w:space="0" w:color="auto"/>
        <w:left w:val="none" w:sz="0" w:space="0" w:color="auto"/>
        <w:bottom w:val="none" w:sz="0" w:space="0" w:color="auto"/>
        <w:right w:val="none" w:sz="0" w:space="0" w:color="auto"/>
      </w:divBdr>
    </w:div>
    <w:div w:id="1598245585">
      <w:bodyDiv w:val="1"/>
      <w:marLeft w:val="0"/>
      <w:marRight w:val="0"/>
      <w:marTop w:val="0"/>
      <w:marBottom w:val="0"/>
      <w:divBdr>
        <w:top w:val="none" w:sz="0" w:space="0" w:color="auto"/>
        <w:left w:val="none" w:sz="0" w:space="0" w:color="auto"/>
        <w:bottom w:val="none" w:sz="0" w:space="0" w:color="auto"/>
        <w:right w:val="none" w:sz="0" w:space="0" w:color="auto"/>
      </w:divBdr>
    </w:div>
    <w:div w:id="1600062336">
      <w:bodyDiv w:val="1"/>
      <w:marLeft w:val="0"/>
      <w:marRight w:val="0"/>
      <w:marTop w:val="0"/>
      <w:marBottom w:val="0"/>
      <w:divBdr>
        <w:top w:val="none" w:sz="0" w:space="0" w:color="auto"/>
        <w:left w:val="none" w:sz="0" w:space="0" w:color="auto"/>
        <w:bottom w:val="none" w:sz="0" w:space="0" w:color="auto"/>
        <w:right w:val="none" w:sz="0" w:space="0" w:color="auto"/>
      </w:divBdr>
    </w:div>
    <w:div w:id="1620141182">
      <w:bodyDiv w:val="1"/>
      <w:marLeft w:val="0"/>
      <w:marRight w:val="0"/>
      <w:marTop w:val="0"/>
      <w:marBottom w:val="0"/>
      <w:divBdr>
        <w:top w:val="none" w:sz="0" w:space="0" w:color="auto"/>
        <w:left w:val="none" w:sz="0" w:space="0" w:color="auto"/>
        <w:bottom w:val="none" w:sz="0" w:space="0" w:color="auto"/>
        <w:right w:val="none" w:sz="0" w:space="0" w:color="auto"/>
      </w:divBdr>
    </w:div>
    <w:div w:id="1623414294">
      <w:bodyDiv w:val="1"/>
      <w:marLeft w:val="0"/>
      <w:marRight w:val="0"/>
      <w:marTop w:val="0"/>
      <w:marBottom w:val="0"/>
      <w:divBdr>
        <w:top w:val="none" w:sz="0" w:space="0" w:color="auto"/>
        <w:left w:val="none" w:sz="0" w:space="0" w:color="auto"/>
        <w:bottom w:val="none" w:sz="0" w:space="0" w:color="auto"/>
        <w:right w:val="none" w:sz="0" w:space="0" w:color="auto"/>
      </w:divBdr>
    </w:div>
    <w:div w:id="1686244582">
      <w:bodyDiv w:val="1"/>
      <w:marLeft w:val="0"/>
      <w:marRight w:val="0"/>
      <w:marTop w:val="0"/>
      <w:marBottom w:val="0"/>
      <w:divBdr>
        <w:top w:val="none" w:sz="0" w:space="0" w:color="auto"/>
        <w:left w:val="none" w:sz="0" w:space="0" w:color="auto"/>
        <w:bottom w:val="none" w:sz="0" w:space="0" w:color="auto"/>
        <w:right w:val="none" w:sz="0" w:space="0" w:color="auto"/>
      </w:divBdr>
      <w:divsChild>
        <w:div w:id="752045457">
          <w:marLeft w:val="1166"/>
          <w:marRight w:val="0"/>
          <w:marTop w:val="72"/>
          <w:marBottom w:val="0"/>
          <w:divBdr>
            <w:top w:val="none" w:sz="0" w:space="0" w:color="auto"/>
            <w:left w:val="none" w:sz="0" w:space="0" w:color="auto"/>
            <w:bottom w:val="none" w:sz="0" w:space="0" w:color="auto"/>
            <w:right w:val="none" w:sz="0" w:space="0" w:color="auto"/>
          </w:divBdr>
        </w:div>
      </w:divsChild>
    </w:div>
    <w:div w:id="1760251787">
      <w:bodyDiv w:val="1"/>
      <w:marLeft w:val="0"/>
      <w:marRight w:val="0"/>
      <w:marTop w:val="0"/>
      <w:marBottom w:val="0"/>
      <w:divBdr>
        <w:top w:val="none" w:sz="0" w:space="0" w:color="auto"/>
        <w:left w:val="none" w:sz="0" w:space="0" w:color="auto"/>
        <w:bottom w:val="none" w:sz="0" w:space="0" w:color="auto"/>
        <w:right w:val="none" w:sz="0" w:space="0" w:color="auto"/>
      </w:divBdr>
    </w:div>
    <w:div w:id="1766149353">
      <w:bodyDiv w:val="1"/>
      <w:marLeft w:val="0"/>
      <w:marRight w:val="0"/>
      <w:marTop w:val="0"/>
      <w:marBottom w:val="0"/>
      <w:divBdr>
        <w:top w:val="none" w:sz="0" w:space="0" w:color="auto"/>
        <w:left w:val="none" w:sz="0" w:space="0" w:color="auto"/>
        <w:bottom w:val="none" w:sz="0" w:space="0" w:color="auto"/>
        <w:right w:val="none" w:sz="0" w:space="0" w:color="auto"/>
      </w:divBdr>
    </w:div>
    <w:div w:id="1814827769">
      <w:bodyDiv w:val="1"/>
      <w:marLeft w:val="0"/>
      <w:marRight w:val="0"/>
      <w:marTop w:val="0"/>
      <w:marBottom w:val="0"/>
      <w:divBdr>
        <w:top w:val="none" w:sz="0" w:space="0" w:color="auto"/>
        <w:left w:val="none" w:sz="0" w:space="0" w:color="auto"/>
        <w:bottom w:val="none" w:sz="0" w:space="0" w:color="auto"/>
        <w:right w:val="none" w:sz="0" w:space="0" w:color="auto"/>
      </w:divBdr>
    </w:div>
    <w:div w:id="1872717189">
      <w:bodyDiv w:val="1"/>
      <w:marLeft w:val="0"/>
      <w:marRight w:val="0"/>
      <w:marTop w:val="0"/>
      <w:marBottom w:val="0"/>
      <w:divBdr>
        <w:top w:val="none" w:sz="0" w:space="0" w:color="auto"/>
        <w:left w:val="none" w:sz="0" w:space="0" w:color="auto"/>
        <w:bottom w:val="none" w:sz="0" w:space="0" w:color="auto"/>
        <w:right w:val="none" w:sz="0" w:space="0" w:color="auto"/>
      </w:divBdr>
    </w:div>
    <w:div w:id="203977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ode@codeSystem=%222.16.840.1.113883.2.20.6.23" TargetMode="External"/><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mailto:effectiveTime.originalText@descriptio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ffectiveTime.high@value" TargetMode="External"/><Relationship Id="rId5" Type="http://schemas.openxmlformats.org/officeDocument/2006/relationships/webSettings" Target="webSettings.xml"/><Relationship Id="rId15" Type="http://schemas.openxmlformats.org/officeDocument/2006/relationships/hyperlink" Target="mailto:code@codeSystem=%222.16.840.1.113883.2.20.6.23" TargetMode="External"/><Relationship Id="rId10" Type="http://schemas.openxmlformats.org/officeDocument/2006/relationships/hyperlink" Target="mailto:effectiveTime.low@value"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code@codeSystem=%222.16.840.1.113883.2.20.6.2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4504E-0ABF-4E91-AB08-6A57C07E8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31</Pages>
  <Words>7399</Words>
  <Characters>42178</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49479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Madeleine Marshall</dc:creator>
  <cp:lastModifiedBy>Peter Bomberg</cp:lastModifiedBy>
  <cp:revision>2</cp:revision>
  <cp:lastPrinted>2016-03-07T15:13:00Z</cp:lastPrinted>
  <dcterms:created xsi:type="dcterms:W3CDTF">2018-01-16T17:12:00Z</dcterms:created>
  <dcterms:modified xsi:type="dcterms:W3CDTF">2018-01-16T19:14:00Z</dcterms:modified>
</cp:coreProperties>
</file>