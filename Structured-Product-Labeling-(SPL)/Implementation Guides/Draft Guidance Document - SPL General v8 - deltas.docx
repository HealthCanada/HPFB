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69" w:rsidRPr="00675DAA" w:rsidRDefault="003A6D58" w:rsidP="0080029F">
      <w:r w:rsidRPr="00675DAA">
        <w:rPr>
          <w:noProof/>
          <w:lang w:val="en-US"/>
        </w:rPr>
        <w:drawing>
          <wp:anchor distT="0" distB="0" distL="114300" distR="114300" simplePos="0" relativeHeight="251692032" behindDoc="0" locked="0" layoutInCell="1" allowOverlap="1" wp14:anchorId="182AEC1B" wp14:editId="41B09895">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10">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rsidR="00D07F69" w:rsidRPr="00675DAA" w:rsidRDefault="00D07F69" w:rsidP="0080029F"/>
    <w:p w:rsidR="00D07F69" w:rsidRPr="00675DAA" w:rsidRDefault="00D07F69" w:rsidP="0080029F"/>
    <w:p w:rsidR="00191E55" w:rsidRPr="00675DAA" w:rsidRDefault="00191E55" w:rsidP="0080029F"/>
    <w:p w:rsidR="00191E55" w:rsidRPr="00675DAA" w:rsidRDefault="00191E55" w:rsidP="0080029F"/>
    <w:p w:rsidR="00517DC9" w:rsidRPr="00675DAA" w:rsidRDefault="00517DC9" w:rsidP="0080029F"/>
    <w:p w:rsidR="00517DC9" w:rsidRDefault="00292223" w:rsidP="005450D1">
      <w:pPr>
        <w:jc w:val="center"/>
        <w:rPr>
          <w:sz w:val="72"/>
        </w:rPr>
      </w:pPr>
      <w:r w:rsidRPr="005450D1">
        <w:rPr>
          <w:sz w:val="72"/>
        </w:rPr>
        <w:t xml:space="preserve">WORKING </w:t>
      </w:r>
      <w:r w:rsidR="00CD4FF5" w:rsidRPr="005450D1">
        <w:rPr>
          <w:sz w:val="72"/>
        </w:rPr>
        <w:t>DRAFT</w:t>
      </w:r>
    </w:p>
    <w:p w:rsidR="0021006F" w:rsidRPr="005450D1" w:rsidRDefault="00BD42A1" w:rsidP="005450D1">
      <w:pPr>
        <w:jc w:val="center"/>
        <w:rPr>
          <w:ins w:id="0" w:author="pbx" w:date="2017-11-03T17:48:00Z"/>
          <w:sz w:val="72"/>
        </w:rPr>
      </w:pPr>
      <w:ins w:id="1" w:author="pbx" w:date="2017-11-03T17:48:00Z">
        <w:r>
          <w:rPr>
            <w:sz w:val="72"/>
          </w:rPr>
          <w:t>Phase 1</w:t>
        </w:r>
      </w:ins>
    </w:p>
    <w:p w:rsidR="00E90998" w:rsidRPr="00675DAA" w:rsidRDefault="00E90998" w:rsidP="0080029F"/>
    <w:p w:rsidR="00191E55" w:rsidRPr="00675DAA" w:rsidRDefault="00191E55" w:rsidP="0080029F"/>
    <w:p w:rsidR="00191E55" w:rsidRPr="00675DAA" w:rsidRDefault="00191E55" w:rsidP="0080029F"/>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675DAA" w:rsidRDefault="00D07F69" w:rsidP="0080029F"/>
        </w:tc>
      </w:tr>
    </w:tbl>
    <w:p w:rsidR="00D07F69" w:rsidRPr="00675DAA" w:rsidRDefault="00D07F69" w:rsidP="0080029F"/>
    <w:p w:rsidR="00D07F69" w:rsidRPr="00675DAA" w:rsidRDefault="00D07F69" w:rsidP="0080029F"/>
    <w:p w:rsidR="00D07F69" w:rsidRPr="00675DAA" w:rsidRDefault="00D07F69" w:rsidP="0080029F"/>
    <w:p w:rsidR="00D07F69" w:rsidRPr="00675DAA" w:rsidRDefault="009D7EB8" w:rsidP="0080029F">
      <w:r>
        <w:t>Technical G</w:t>
      </w:r>
      <w:r w:rsidRPr="00675DAA">
        <w:t xml:space="preserve">uidance </w:t>
      </w:r>
      <w:r>
        <w:t>D</w:t>
      </w:r>
      <w:r w:rsidRPr="00675DAA">
        <w:t>ocument</w:t>
      </w:r>
    </w:p>
    <w:p w:rsidR="00380B39" w:rsidRPr="00675DAA" w:rsidRDefault="00380B39" w:rsidP="0080029F"/>
    <w:p w:rsidR="00D07F69" w:rsidRPr="00675DAA" w:rsidRDefault="0022522A" w:rsidP="0080029F">
      <w:r w:rsidRPr="00675DAA">
        <w:t xml:space="preserve">Structured </w:t>
      </w:r>
      <w:r w:rsidR="00D07F69" w:rsidRPr="00675DAA">
        <w:t xml:space="preserve">Product </w:t>
      </w:r>
      <w:r w:rsidR="00F178E2" w:rsidRPr="00675DAA">
        <w:t>Label</w:t>
      </w:r>
      <w:r w:rsidR="001539E8">
        <w:t>l</w:t>
      </w:r>
      <w:r w:rsidR="00F178E2" w:rsidRPr="00675DAA">
        <w:t xml:space="preserve">ing (SPL) </w:t>
      </w:r>
      <w:r w:rsidR="00027CF3">
        <w:t xml:space="preserve">– General </w:t>
      </w:r>
      <w:r w:rsidRPr="00675DAA">
        <w:t>Validation</w:t>
      </w:r>
      <w:r w:rsidR="00027CF3">
        <w:t xml:space="preserve"> Rules for all Doc</w:t>
      </w:r>
      <w:r w:rsidR="00C614B9">
        <w:t>ument T</w:t>
      </w:r>
      <w:r w:rsidR="00027CF3">
        <w:t>ypes</w:t>
      </w:r>
    </w:p>
    <w:p w:rsidR="00D07F69" w:rsidRPr="00675DAA" w:rsidRDefault="00D07F69" w:rsidP="0080029F"/>
    <w:p w:rsidR="00D07F69" w:rsidRPr="00675DAA" w:rsidRDefault="00D07F69" w:rsidP="0080029F"/>
    <w:p w:rsidR="00D07F69" w:rsidRPr="00675DAA" w:rsidRDefault="00D07F69" w:rsidP="0080029F"/>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675DAA" w:rsidRDefault="00D07F69" w:rsidP="0080029F"/>
        </w:tc>
      </w:tr>
    </w:tbl>
    <w:p w:rsidR="00D07F69" w:rsidRPr="00675DAA" w:rsidRDefault="00D07F69" w:rsidP="0080029F">
      <w:r w:rsidRPr="00675DAA">
        <w:t>Published by authority of the</w:t>
      </w:r>
    </w:p>
    <w:p w:rsidR="00D07F69" w:rsidRPr="00675DAA" w:rsidRDefault="00D07F69" w:rsidP="0080029F">
      <w:r w:rsidRPr="00675DAA">
        <w:t>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rsidR="00D07F69" w:rsidRPr="00675DAA" w:rsidRDefault="00D07F69" w:rsidP="0080029F"/>
        </w:tc>
      </w:tr>
    </w:tbl>
    <w:p w:rsidR="00D07F69" w:rsidRPr="00675DAA" w:rsidRDefault="00D07F69" w:rsidP="0080029F"/>
    <w:p w:rsidR="00D07F69" w:rsidRPr="00675DAA" w:rsidRDefault="00D07F69" w:rsidP="0080029F"/>
    <w:p w:rsidR="00D07F69" w:rsidRPr="00675DAA" w:rsidRDefault="00D07F69" w:rsidP="0080029F"/>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rsidRPr="00675DAA">
        <w:trPr>
          <w:cantSplit/>
        </w:trPr>
        <w:tc>
          <w:tcPr>
            <w:tcW w:w="3240" w:type="dxa"/>
            <w:tcBorders>
              <w:top w:val="single" w:sz="6" w:space="0" w:color="000000"/>
              <w:left w:val="single" w:sz="6" w:space="0" w:color="000000"/>
              <w:bottom w:val="single" w:sz="6" w:space="0" w:color="000000"/>
              <w:right w:val="nil"/>
            </w:tcBorders>
          </w:tcPr>
          <w:p w:rsidR="00D07F69" w:rsidRPr="00675DAA" w:rsidRDefault="003A6D58" w:rsidP="0080029F">
            <w:r w:rsidRPr="00675DAA">
              <w:t xml:space="preserve">Adopted </w:t>
            </w:r>
            <w:r w:rsidR="00D07F69" w:rsidRPr="00675DAA">
              <w:t>Date</w:t>
            </w:r>
          </w:p>
        </w:tc>
        <w:tc>
          <w:tcPr>
            <w:tcW w:w="3150" w:type="dxa"/>
            <w:tcBorders>
              <w:top w:val="single" w:sz="6" w:space="0" w:color="000000"/>
              <w:left w:val="single" w:sz="6" w:space="0" w:color="000000"/>
              <w:bottom w:val="single" w:sz="6" w:space="0" w:color="000000"/>
              <w:right w:val="single" w:sz="6" w:space="0" w:color="000000"/>
            </w:tcBorders>
          </w:tcPr>
          <w:p w:rsidR="00D07F69" w:rsidRPr="00675DAA" w:rsidRDefault="00380B39" w:rsidP="0080029F">
            <w:r w:rsidRPr="00675DAA">
              <w:rPr>
                <w:highlight w:val="yellow"/>
              </w:rPr>
              <w:t>???</w:t>
            </w:r>
          </w:p>
        </w:tc>
      </w:tr>
      <w:tr w:rsidR="003A6D58" w:rsidRPr="00675DAA">
        <w:trPr>
          <w:cantSplit/>
        </w:trPr>
        <w:tc>
          <w:tcPr>
            <w:tcW w:w="3240" w:type="dxa"/>
            <w:tcBorders>
              <w:top w:val="single" w:sz="6" w:space="0" w:color="000000"/>
              <w:left w:val="single" w:sz="6" w:space="0" w:color="000000"/>
              <w:bottom w:val="single" w:sz="6" w:space="0" w:color="000000"/>
              <w:right w:val="nil"/>
            </w:tcBorders>
          </w:tcPr>
          <w:p w:rsidR="003A6D58" w:rsidRPr="00675DAA" w:rsidRDefault="003A6D58" w:rsidP="0080029F">
            <w:r w:rsidRPr="00675DAA">
              <w:t>Effective Date</w:t>
            </w:r>
          </w:p>
        </w:tc>
        <w:tc>
          <w:tcPr>
            <w:tcW w:w="3150" w:type="dxa"/>
            <w:tcBorders>
              <w:top w:val="single" w:sz="6" w:space="0" w:color="000000"/>
              <w:left w:val="single" w:sz="6" w:space="0" w:color="000000"/>
              <w:bottom w:val="single" w:sz="6" w:space="0" w:color="000000"/>
              <w:right w:val="single" w:sz="6" w:space="0" w:color="000000"/>
            </w:tcBorders>
          </w:tcPr>
          <w:p w:rsidR="003A6D58" w:rsidRPr="00675DAA" w:rsidRDefault="00380B39" w:rsidP="0080029F">
            <w:r w:rsidRPr="00675DAA">
              <w:rPr>
                <w:highlight w:val="yellow"/>
              </w:rPr>
              <w:t>???</w:t>
            </w:r>
          </w:p>
        </w:tc>
      </w:tr>
    </w:tbl>
    <w:p w:rsidR="00D07F69" w:rsidRPr="00675DAA" w:rsidRDefault="00D07F69" w:rsidP="0080029F"/>
    <w:p w:rsidR="00D07F69" w:rsidRPr="00675DAA" w:rsidRDefault="00D07F69" w:rsidP="0080029F"/>
    <w:p w:rsidR="00D07F69" w:rsidRPr="00675DAA" w:rsidRDefault="00D07F69" w:rsidP="0080029F"/>
    <w:p w:rsidR="00D07F69" w:rsidRPr="00675DAA" w:rsidRDefault="00D07F69" w:rsidP="0080029F">
      <w:r w:rsidRPr="00675DAA">
        <w:t>Health Products and Food Branch</w:t>
      </w:r>
    </w:p>
    <w:p w:rsidR="00D07F69" w:rsidRPr="00675DAA" w:rsidRDefault="00D07F69" w:rsidP="0080029F"/>
    <w:p w:rsidR="00D07F69" w:rsidRPr="00675DAA" w:rsidRDefault="00D07F69" w:rsidP="0080029F"/>
    <w:p w:rsidR="00D07F69" w:rsidRPr="00675DAA" w:rsidRDefault="003A6D58" w:rsidP="0080029F">
      <w:r w:rsidRPr="00675DAA">
        <w:rPr>
          <w:noProof/>
          <w:lang w:val="en-US"/>
        </w:rPr>
        <w:drawing>
          <wp:inline distT="0" distB="0" distL="0" distR="0" wp14:anchorId="22C6CE3A" wp14:editId="3FE250CD">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1">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p w:rsidR="00D07F69" w:rsidRPr="00675DAA" w:rsidRDefault="00D07F69" w:rsidP="0080029F"/>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rsidRPr="00675DAA">
        <w:trPr>
          <w:cantSplit/>
        </w:trPr>
        <w:tc>
          <w:tcPr>
            <w:tcW w:w="4410" w:type="dxa"/>
            <w:tcBorders>
              <w:top w:val="single" w:sz="6" w:space="0" w:color="000000"/>
              <w:left w:val="single" w:sz="6" w:space="0" w:color="000000"/>
              <w:bottom w:val="single" w:sz="6" w:space="0" w:color="000000"/>
              <w:right w:val="nil"/>
            </w:tcBorders>
          </w:tcPr>
          <w:p w:rsidR="00D07F69" w:rsidRPr="00675DAA" w:rsidRDefault="00D07F69" w:rsidP="0080029F">
            <w:r w:rsidRPr="00675DAA">
              <w:t>Our mission is to help the people of Canada</w:t>
            </w:r>
            <w:r w:rsidR="003122CD" w:rsidRPr="00675DAA">
              <w:t xml:space="preserve"> </w:t>
            </w:r>
            <w:r w:rsidRPr="00675DAA">
              <w:t>maintain and improve their health.</w:t>
            </w:r>
          </w:p>
          <w:p w:rsidR="005D20EE" w:rsidRDefault="00D07F69" w:rsidP="0080029F">
            <w:r w:rsidRPr="00675DAA">
              <w:tab/>
            </w:r>
          </w:p>
          <w:p w:rsidR="00D07F69" w:rsidRPr="00675DAA" w:rsidRDefault="00D07F69" w:rsidP="0080029F">
            <w:pPr>
              <w:rPr>
                <w:szCs w:val="24"/>
              </w:rPr>
            </w:pPr>
            <w:r w:rsidRPr="00675DAA">
              <w:t>Health Canada</w:t>
            </w:r>
          </w:p>
        </w:tc>
        <w:tc>
          <w:tcPr>
            <w:tcW w:w="4950" w:type="dxa"/>
            <w:tcBorders>
              <w:top w:val="single" w:sz="6" w:space="0" w:color="000000"/>
              <w:left w:val="single" w:sz="6" w:space="0" w:color="000000"/>
              <w:bottom w:val="single" w:sz="6" w:space="0" w:color="000000"/>
              <w:right w:val="single" w:sz="6" w:space="0" w:color="000000"/>
            </w:tcBorders>
          </w:tcPr>
          <w:p w:rsidR="00D07F69" w:rsidRPr="00675DAA" w:rsidRDefault="00D07F69" w:rsidP="0080029F">
            <w:r w:rsidRPr="00675DAA">
              <w:t>The Health Products and Food Branch (HPFB)’s mandate is to take an integrated approach to managing the health-</w:t>
            </w:r>
            <w:r w:rsidR="00210EE0" w:rsidRPr="00675DAA">
              <w:t>related</w:t>
            </w:r>
            <w:r w:rsidRPr="00675DAA">
              <w:t xml:space="preserve"> risks and benefits of health products and food by:</w:t>
            </w:r>
          </w:p>
          <w:p w:rsidR="00702B9C" w:rsidRDefault="00702B9C" w:rsidP="0080029F">
            <w:pPr>
              <w:pStyle w:val="Level1"/>
              <w:tabs>
                <w:tab w:val="left" w:pos="0"/>
                <w:tab w:val="left" w:pos="720"/>
                <w:tab w:val="left" w:pos="1440"/>
                <w:tab w:val="left" w:pos="2160"/>
                <w:tab w:val="left" w:pos="2880"/>
                <w:tab w:val="left" w:pos="3600"/>
                <w:tab w:val="left" w:pos="4320"/>
              </w:tabs>
              <w:ind w:left="0"/>
              <w:rPr>
                <w:sz w:val="20"/>
                <w:szCs w:val="20"/>
              </w:rPr>
            </w:pPr>
          </w:p>
          <w:p w:rsidR="00702B9C" w:rsidRPr="00702B9C" w:rsidRDefault="00D07F69" w:rsidP="0043437F">
            <w:pPr>
              <w:pStyle w:val="Level1"/>
              <w:numPr>
                <w:ilvl w:val="0"/>
                <w:numId w:val="50"/>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Minimizing health risk factors to Canadians while maximizing the safety provided by the regulatory system for health products and food; and,</w:t>
            </w:r>
          </w:p>
          <w:p w:rsidR="00702B9C" w:rsidRPr="00702B9C" w:rsidRDefault="00702B9C" w:rsidP="0080029F">
            <w:pPr>
              <w:pStyle w:val="Level1"/>
              <w:tabs>
                <w:tab w:val="left" w:pos="0"/>
                <w:tab w:val="left" w:pos="720"/>
                <w:tab w:val="left" w:pos="1440"/>
                <w:tab w:val="left" w:pos="2160"/>
                <w:tab w:val="left" w:pos="2880"/>
                <w:tab w:val="left" w:pos="3600"/>
                <w:tab w:val="left" w:pos="4320"/>
              </w:tabs>
              <w:ind w:left="360"/>
              <w:rPr>
                <w:color w:val="000000"/>
                <w:sz w:val="23"/>
                <w:szCs w:val="23"/>
                <w:lang w:val="en-CA"/>
              </w:rPr>
            </w:pPr>
          </w:p>
          <w:p w:rsidR="00D07F69" w:rsidRPr="00702B9C" w:rsidRDefault="00D07F69" w:rsidP="0043437F">
            <w:pPr>
              <w:pStyle w:val="Level1"/>
              <w:numPr>
                <w:ilvl w:val="0"/>
                <w:numId w:val="50"/>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Promoting conditions that enable Canadians to make healthy choices and providing information so that they can make informed decisions about their health.</w:t>
            </w:r>
          </w:p>
          <w:p w:rsidR="005D20EE" w:rsidRDefault="005D20EE" w:rsidP="0080029F"/>
          <w:p w:rsidR="00D07F69" w:rsidRPr="00675DAA" w:rsidRDefault="00D07F69" w:rsidP="0080029F">
            <w:pPr>
              <w:rPr>
                <w:szCs w:val="24"/>
              </w:rPr>
            </w:pPr>
            <w:r w:rsidRPr="00675DAA">
              <w:t>Health Products and Food Branch</w:t>
            </w:r>
          </w:p>
        </w:tc>
      </w:tr>
    </w:tbl>
    <w:p w:rsidR="00D07F69" w:rsidRPr="00675DAA" w:rsidRDefault="00D07F69" w:rsidP="0080029F"/>
    <w:p w:rsidR="00D07F69" w:rsidRPr="00675DAA" w:rsidRDefault="00D07F69" w:rsidP="0080029F"/>
    <w:p w:rsidR="00D07F69" w:rsidRPr="00675DAA" w:rsidRDefault="00D07F69" w:rsidP="0080029F">
      <w:r w:rsidRPr="00675DAA">
        <w:t xml:space="preserve">© Minister of Public Works and Government Services Canada </w:t>
      </w:r>
      <w:r w:rsidR="001E6F1C" w:rsidRPr="00675DAA">
        <w:t>2014</w:t>
      </w:r>
    </w:p>
    <w:p w:rsidR="00D07F69" w:rsidRPr="00675DAA" w:rsidRDefault="00D07F69" w:rsidP="0080029F"/>
    <w:p w:rsidR="00D07F69" w:rsidRPr="000267B7" w:rsidRDefault="00D07F69" w:rsidP="0080029F">
      <w:pPr>
        <w:rPr>
          <w:lang w:val="fr-CA"/>
        </w:rPr>
      </w:pPr>
      <w:r w:rsidRPr="000267B7">
        <w:rPr>
          <w:lang w:val="fr-CA"/>
        </w:rPr>
        <w:t xml:space="preserve">Également disponible en français sous le titre : Ligne directrice: </w:t>
      </w:r>
      <w:r w:rsidR="00384E17" w:rsidRPr="00384E17">
        <w:rPr>
          <w:highlight w:val="yellow"/>
          <w:lang w:val="fr-CA"/>
        </w:rPr>
        <w:t>???</w:t>
      </w:r>
    </w:p>
    <w:p w:rsidR="00E00DD2" w:rsidRPr="000267B7" w:rsidRDefault="00E00DD2" w:rsidP="0080029F">
      <w:pPr>
        <w:rPr>
          <w:lang w:val="fr-CA"/>
        </w:rPr>
      </w:pPr>
    </w:p>
    <w:p w:rsidR="00E00DD2" w:rsidRPr="000267B7" w:rsidRDefault="00E00DD2" w:rsidP="0080029F">
      <w:pPr>
        <w:rPr>
          <w:lang w:val="fr-CA"/>
        </w:rPr>
        <w:sectPr w:rsidR="00E00DD2" w:rsidRPr="000267B7" w:rsidSect="00C05A3F">
          <w:headerReference w:type="even" r:id="rId12"/>
          <w:headerReference w:type="default" r:id="rId13"/>
          <w:footerReference w:type="default" r:id="rId14"/>
          <w:type w:val="continuous"/>
          <w:pgSz w:w="12240" w:h="15840" w:code="1"/>
          <w:pgMar w:top="1440" w:right="1440" w:bottom="1440" w:left="1440" w:header="1440" w:footer="1440" w:gutter="0"/>
          <w:cols w:space="720"/>
          <w:noEndnote/>
          <w:docGrid w:linePitch="313"/>
        </w:sectPr>
      </w:pPr>
    </w:p>
    <w:p w:rsidR="00D07F69" w:rsidRPr="00675DAA" w:rsidRDefault="00D07F69" w:rsidP="0080029F">
      <w:r w:rsidRPr="00675DAA">
        <w:lastRenderedPageBreak/>
        <w:t>FOREWORD</w:t>
      </w:r>
    </w:p>
    <w:p w:rsidR="00D07F69" w:rsidRPr="00675DAA" w:rsidRDefault="00D07F69" w:rsidP="0080029F"/>
    <w:p w:rsidR="00D07F69" w:rsidRPr="00675DAA" w:rsidRDefault="00D07F69" w:rsidP="0080029F">
      <w:r w:rsidRPr="00675DAA">
        <w:t xml:space="preserve">Guidance documents are meant to provide assistance to industry and health care professionals on </w:t>
      </w:r>
      <w:r w:rsidRPr="00675DAA">
        <w:rPr>
          <w:b/>
          <w:bCs/>
        </w:rPr>
        <w:t>how</w:t>
      </w:r>
      <w:r w:rsidRPr="00675DAA">
        <w:t xml:space="preserve"> to comply with the policies and governing statutes and regulations. They also serve to provide review and compliance guidance to staff, thereby ensuring that mandates are implemented in a fair, consistent and effective manner.</w:t>
      </w:r>
    </w:p>
    <w:p w:rsidR="00D07F69" w:rsidRPr="00675DAA" w:rsidRDefault="00D07F69" w:rsidP="0080029F"/>
    <w:p w:rsidR="00D07F69" w:rsidRPr="00675DAA" w:rsidRDefault="00D07F69" w:rsidP="0080029F">
      <w:r w:rsidRPr="00675DAA">
        <w:t xml:space="preserve">Guidance documents are administrative instruments not having force of law and, as such, allow for flexibility in approach. Alternate approaches to the principles and practices described in this document </w:t>
      </w:r>
      <w:r w:rsidRPr="00675DAA">
        <w:rPr>
          <w:b/>
          <w:bCs/>
          <w:i/>
          <w:iCs/>
        </w:rPr>
        <w:t>may be</w:t>
      </w:r>
      <w:r w:rsidRPr="00675DAA">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rsidR="00D07F69" w:rsidRPr="00675DAA" w:rsidRDefault="00D07F69" w:rsidP="0080029F"/>
    <w:p w:rsidR="00D07F69" w:rsidRPr="00675DAA" w:rsidRDefault="00D07F69" w:rsidP="0080029F">
      <w:r w:rsidRPr="00675DAA">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rsidR="00D07F69" w:rsidRPr="00675DAA" w:rsidRDefault="00D07F69" w:rsidP="0080029F"/>
    <w:p w:rsidR="00D07F69" w:rsidRPr="00675DAA" w:rsidRDefault="00D07F69" w:rsidP="0080029F">
      <w:r w:rsidRPr="00675DAA">
        <w:lastRenderedPageBreak/>
        <w:t xml:space="preserve">This document should be read in conjunction with the accompanying notice and the relevant sections of other applicable </w:t>
      </w:r>
      <w:r w:rsidR="00FE4719" w:rsidRPr="00675DAA">
        <w:t>guidance’s</w:t>
      </w:r>
      <w:r w:rsidRPr="00675DAA">
        <w:t>.</w:t>
      </w:r>
    </w:p>
    <w:p w:rsidR="00D07F69" w:rsidRPr="00675DAA" w:rsidRDefault="00D07F69" w:rsidP="0080029F">
      <w:r w:rsidRPr="00675DAA">
        <w:br w:type="page"/>
      </w:r>
      <w:r w:rsidRPr="00675DAA">
        <w:lastRenderedPageBreak/>
        <w:t>DOCUMENT REVISION HISTORY</w:t>
      </w:r>
    </w:p>
    <w:p w:rsidR="00D07F69" w:rsidRPr="00675DAA" w:rsidRDefault="00D07F69" w:rsidP="0080029F"/>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675DAA" w:rsidTr="00380B39">
        <w:trPr>
          <w:cantSplit/>
        </w:trPr>
        <w:tc>
          <w:tcPr>
            <w:tcW w:w="2340" w:type="dxa"/>
            <w:tcBorders>
              <w:top w:val="single" w:sz="6" w:space="0" w:color="000000"/>
              <w:left w:val="single" w:sz="6" w:space="0" w:color="000000"/>
              <w:bottom w:val="nil"/>
              <w:right w:val="nil"/>
            </w:tcBorders>
          </w:tcPr>
          <w:p w:rsidR="00380B39" w:rsidRPr="00675DAA" w:rsidRDefault="00380B39" w:rsidP="0080029F">
            <w:r w:rsidRPr="00675DAA">
              <w:t>File name</w:t>
            </w:r>
          </w:p>
        </w:tc>
        <w:tc>
          <w:tcPr>
            <w:tcW w:w="2340" w:type="dxa"/>
            <w:tcBorders>
              <w:top w:val="single" w:sz="6" w:space="0" w:color="000000"/>
              <w:left w:val="single" w:sz="6" w:space="0" w:color="000000"/>
              <w:bottom w:val="nil"/>
              <w:right w:val="nil"/>
            </w:tcBorders>
          </w:tcPr>
          <w:p w:rsidR="00380B39" w:rsidRPr="00675DAA" w:rsidRDefault="00784A07" w:rsidP="0080029F">
            <w:r w:rsidRPr="00675DAA">
              <w:t xml:space="preserve">Structured Product </w:t>
            </w:r>
            <w:r w:rsidR="00F178E2" w:rsidRPr="00675DAA">
              <w:t>Labeling (SPL) Document</w:t>
            </w:r>
            <w:r w:rsidRPr="00675DAA">
              <w:t xml:space="preserve"> Validation</w:t>
            </w:r>
          </w:p>
        </w:tc>
        <w:tc>
          <w:tcPr>
            <w:tcW w:w="2340" w:type="dxa"/>
            <w:tcBorders>
              <w:top w:val="single" w:sz="6" w:space="0" w:color="000000"/>
              <w:left w:val="single" w:sz="12" w:space="0" w:color="000000"/>
              <w:bottom w:val="nil"/>
              <w:right w:val="nil"/>
            </w:tcBorders>
          </w:tcPr>
          <w:p w:rsidR="00380B39" w:rsidRPr="00675DAA" w:rsidRDefault="00380B39" w:rsidP="0080029F">
            <w:r w:rsidRPr="00675DAA">
              <w:t>Replaces</w:t>
            </w:r>
          </w:p>
        </w:tc>
        <w:tc>
          <w:tcPr>
            <w:tcW w:w="2340" w:type="dxa"/>
            <w:tcBorders>
              <w:top w:val="single" w:sz="6" w:space="0" w:color="000000"/>
              <w:left w:val="single" w:sz="6" w:space="0" w:color="000000"/>
              <w:bottom w:val="nil"/>
              <w:right w:val="single" w:sz="6" w:space="0" w:color="000000"/>
            </w:tcBorders>
          </w:tcPr>
          <w:p w:rsidR="00380B39" w:rsidRPr="00675DAA" w:rsidRDefault="00784A07" w:rsidP="0080029F">
            <w:r w:rsidRPr="00675DAA">
              <w:t>N/A</w:t>
            </w:r>
            <w:r w:rsidR="00380B39" w:rsidRPr="00675DAA">
              <w:t xml:space="preserve"> </w:t>
            </w:r>
          </w:p>
        </w:tc>
      </w:tr>
      <w:tr w:rsidR="00380B39" w:rsidRPr="00675DAA" w:rsidTr="00380B39">
        <w:trPr>
          <w:cantSplit/>
        </w:trPr>
        <w:tc>
          <w:tcPr>
            <w:tcW w:w="2340" w:type="dxa"/>
            <w:tcBorders>
              <w:top w:val="single" w:sz="6" w:space="0" w:color="000000"/>
              <w:left w:val="single" w:sz="6" w:space="0" w:color="000000"/>
              <w:bottom w:val="single" w:sz="6" w:space="0" w:color="000000"/>
              <w:right w:val="nil"/>
            </w:tcBorders>
          </w:tcPr>
          <w:p w:rsidR="00380B39" w:rsidRPr="00675DAA" w:rsidRDefault="00380B39" w:rsidP="0080029F">
            <w:r w:rsidRPr="00675DAA">
              <w:t>Date Adopted</w:t>
            </w:r>
          </w:p>
          <w:p w:rsidR="00380B39" w:rsidRPr="00675DAA" w:rsidRDefault="00380B39" w:rsidP="0080029F">
            <w:r w:rsidRPr="00675DAA">
              <w:t>Effective Date</w:t>
            </w:r>
          </w:p>
        </w:tc>
        <w:tc>
          <w:tcPr>
            <w:tcW w:w="2340" w:type="dxa"/>
            <w:tcBorders>
              <w:top w:val="single" w:sz="6" w:space="0" w:color="000000"/>
              <w:left w:val="single" w:sz="6" w:space="0" w:color="000000"/>
              <w:bottom w:val="single" w:sz="6" w:space="0" w:color="000000"/>
              <w:right w:val="nil"/>
            </w:tcBorders>
          </w:tcPr>
          <w:p w:rsidR="00380B39" w:rsidRPr="00384E17" w:rsidRDefault="00380B39" w:rsidP="0080029F">
            <w:pPr>
              <w:rPr>
                <w:highlight w:val="yellow"/>
              </w:rPr>
            </w:pPr>
            <w:r w:rsidRPr="00384E17">
              <w:rPr>
                <w:highlight w:val="yellow"/>
              </w:rPr>
              <w:t>???</w:t>
            </w:r>
          </w:p>
          <w:p w:rsidR="00380B39" w:rsidRPr="00326FB2" w:rsidRDefault="00380B39" w:rsidP="0080029F">
            <w:r w:rsidRPr="00384E17">
              <w:rPr>
                <w:highlight w:val="yellow"/>
              </w:rPr>
              <w:t>???</w:t>
            </w:r>
          </w:p>
        </w:tc>
        <w:tc>
          <w:tcPr>
            <w:tcW w:w="2340" w:type="dxa"/>
            <w:tcBorders>
              <w:top w:val="single" w:sz="6" w:space="0" w:color="000000"/>
              <w:left w:val="single" w:sz="12" w:space="0" w:color="000000"/>
              <w:bottom w:val="single" w:sz="6" w:space="0" w:color="000000"/>
              <w:right w:val="nil"/>
            </w:tcBorders>
          </w:tcPr>
          <w:p w:rsidR="00380B39" w:rsidRPr="00675DAA" w:rsidRDefault="00380B39" w:rsidP="0080029F">
            <w:r w:rsidRPr="00675DAA">
              <w:t>Date Adopted</w:t>
            </w:r>
          </w:p>
          <w:p w:rsidR="00380B39" w:rsidRPr="00675DAA" w:rsidRDefault="00380B39" w:rsidP="0080029F">
            <w:r w:rsidRPr="00675DAA">
              <w:t>Effective Date</w:t>
            </w:r>
          </w:p>
        </w:tc>
        <w:tc>
          <w:tcPr>
            <w:tcW w:w="2340" w:type="dxa"/>
            <w:tcBorders>
              <w:top w:val="single" w:sz="6" w:space="0" w:color="000000"/>
              <w:left w:val="single" w:sz="6" w:space="0" w:color="000000"/>
              <w:bottom w:val="single" w:sz="6" w:space="0" w:color="000000"/>
              <w:right w:val="single" w:sz="6" w:space="0" w:color="000000"/>
            </w:tcBorders>
          </w:tcPr>
          <w:p w:rsidR="00380B39" w:rsidRPr="00675DAA" w:rsidRDefault="00784A07" w:rsidP="0080029F">
            <w:r w:rsidRPr="00675DAA">
              <w:t>N/A</w:t>
            </w:r>
          </w:p>
          <w:p w:rsidR="00784A07" w:rsidRPr="00326FB2" w:rsidRDefault="00784A07" w:rsidP="0080029F">
            <w:r w:rsidRPr="00675DAA">
              <w:t>N/A</w:t>
            </w:r>
          </w:p>
        </w:tc>
      </w:tr>
    </w:tbl>
    <w:p w:rsidR="00D07F69" w:rsidRPr="00675DAA" w:rsidRDefault="00D07F69" w:rsidP="0080029F"/>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675DAA">
        <w:trPr>
          <w:cantSplit/>
        </w:trPr>
        <w:tc>
          <w:tcPr>
            <w:tcW w:w="1080" w:type="dxa"/>
            <w:tcBorders>
              <w:top w:val="single" w:sz="6" w:space="0" w:color="000000"/>
              <w:left w:val="single" w:sz="6" w:space="0" w:color="000000"/>
              <w:bottom w:val="single" w:sz="12" w:space="0" w:color="000000"/>
              <w:right w:val="nil"/>
            </w:tcBorders>
          </w:tcPr>
          <w:p w:rsidR="00D07F69" w:rsidRPr="00675DAA" w:rsidRDefault="00D07F69" w:rsidP="0080029F">
            <w:r w:rsidRPr="00675DAA">
              <w:t>Version</w:t>
            </w:r>
          </w:p>
        </w:tc>
        <w:tc>
          <w:tcPr>
            <w:tcW w:w="3780" w:type="dxa"/>
            <w:tcBorders>
              <w:top w:val="single" w:sz="6" w:space="0" w:color="000000"/>
              <w:left w:val="single" w:sz="6" w:space="0" w:color="000000"/>
              <w:bottom w:val="single" w:sz="12" w:space="0" w:color="000000"/>
              <w:right w:val="nil"/>
            </w:tcBorders>
          </w:tcPr>
          <w:p w:rsidR="00D07F69" w:rsidRPr="00675DAA" w:rsidRDefault="00D07F69" w:rsidP="0080029F">
            <w:r w:rsidRPr="00675DAA">
              <w:t>Location of Change</w:t>
            </w:r>
          </w:p>
        </w:tc>
        <w:tc>
          <w:tcPr>
            <w:tcW w:w="2880" w:type="dxa"/>
            <w:tcBorders>
              <w:top w:val="single" w:sz="6" w:space="0" w:color="000000"/>
              <w:left w:val="single" w:sz="6" w:space="0" w:color="000000"/>
              <w:bottom w:val="single" w:sz="12" w:space="0" w:color="000000"/>
              <w:right w:val="nil"/>
            </w:tcBorders>
          </w:tcPr>
          <w:p w:rsidR="00D07F69" w:rsidRPr="00675DAA" w:rsidRDefault="00D07F69" w:rsidP="0080029F">
            <w:r w:rsidRPr="00675DAA">
              <w:t>Change Made</w:t>
            </w:r>
          </w:p>
        </w:tc>
        <w:tc>
          <w:tcPr>
            <w:tcW w:w="1620" w:type="dxa"/>
            <w:tcBorders>
              <w:top w:val="single" w:sz="6" w:space="0" w:color="000000"/>
              <w:left w:val="single" w:sz="6" w:space="0" w:color="000000"/>
              <w:bottom w:val="single" w:sz="12" w:space="0" w:color="000000"/>
              <w:right w:val="single" w:sz="6" w:space="0" w:color="000000"/>
            </w:tcBorders>
          </w:tcPr>
          <w:p w:rsidR="00D07F69" w:rsidRPr="00675DAA" w:rsidRDefault="00D07F69" w:rsidP="0080029F">
            <w:r w:rsidRPr="00675DAA">
              <w:t>Effective Date</w:t>
            </w:r>
          </w:p>
        </w:tc>
      </w:tr>
      <w:tr w:rsidR="00D07F69" w:rsidRPr="00675DAA">
        <w:trPr>
          <w:cantSplit/>
        </w:trPr>
        <w:tc>
          <w:tcPr>
            <w:tcW w:w="1080" w:type="dxa"/>
            <w:tcBorders>
              <w:top w:val="single" w:sz="6" w:space="0" w:color="000000"/>
              <w:left w:val="single" w:sz="6" w:space="0" w:color="000000"/>
              <w:bottom w:val="nil"/>
              <w:right w:val="nil"/>
            </w:tcBorders>
          </w:tcPr>
          <w:p w:rsidR="00D07F69" w:rsidRPr="00675DAA" w:rsidRDefault="00D07F69" w:rsidP="0080029F">
            <w:r w:rsidRPr="00675DAA">
              <w:t>1</w:t>
            </w:r>
          </w:p>
        </w:tc>
        <w:tc>
          <w:tcPr>
            <w:tcW w:w="3780" w:type="dxa"/>
            <w:tcBorders>
              <w:top w:val="single" w:sz="6" w:space="0" w:color="000000"/>
              <w:left w:val="single" w:sz="6" w:space="0" w:color="000000"/>
              <w:bottom w:val="nil"/>
              <w:right w:val="nil"/>
            </w:tcBorders>
          </w:tcPr>
          <w:p w:rsidR="00D07F69" w:rsidRPr="00675DAA" w:rsidRDefault="00784A07" w:rsidP="0080029F">
            <w:r w:rsidRPr="00675DAA">
              <w:t>N</w:t>
            </w:r>
            <w:r w:rsidR="00D07F69" w:rsidRPr="00675DAA">
              <w:t xml:space="preserve">ot </w:t>
            </w:r>
            <w:r w:rsidRPr="00675DAA">
              <w:t>A</w:t>
            </w:r>
            <w:r w:rsidR="00D07F69" w:rsidRPr="00675DAA">
              <w:t>pplicable</w:t>
            </w:r>
          </w:p>
        </w:tc>
        <w:tc>
          <w:tcPr>
            <w:tcW w:w="2880" w:type="dxa"/>
            <w:tcBorders>
              <w:top w:val="single" w:sz="6" w:space="0" w:color="000000"/>
              <w:left w:val="single" w:sz="6" w:space="0" w:color="000000"/>
              <w:bottom w:val="nil"/>
              <w:right w:val="nil"/>
            </w:tcBorders>
          </w:tcPr>
          <w:p w:rsidR="00D07F69" w:rsidRPr="00675DAA" w:rsidRDefault="00784A07" w:rsidP="0080029F">
            <w:r w:rsidRPr="00675DAA">
              <w:t>Initial Issuance of Guidance</w:t>
            </w:r>
          </w:p>
        </w:tc>
        <w:tc>
          <w:tcPr>
            <w:tcW w:w="1620" w:type="dxa"/>
            <w:tcBorders>
              <w:top w:val="single" w:sz="6" w:space="0" w:color="000000"/>
              <w:left w:val="single" w:sz="6" w:space="0" w:color="000000"/>
              <w:bottom w:val="nil"/>
              <w:right w:val="single" w:sz="6" w:space="0" w:color="000000"/>
            </w:tcBorders>
          </w:tcPr>
          <w:p w:rsidR="00D07F69" w:rsidRPr="00675DAA" w:rsidRDefault="00380B39" w:rsidP="0080029F">
            <w:r w:rsidRPr="00384E17">
              <w:rPr>
                <w:highlight w:val="yellow"/>
              </w:rPr>
              <w:t>???</w:t>
            </w:r>
          </w:p>
        </w:tc>
      </w:tr>
      <w:tr w:rsidR="00D07F69" w:rsidRPr="00675DAA" w:rsidTr="00010E08">
        <w:trPr>
          <w:cantSplit/>
        </w:trPr>
        <w:tc>
          <w:tcPr>
            <w:tcW w:w="1080" w:type="dxa"/>
            <w:tcBorders>
              <w:top w:val="single" w:sz="4" w:space="0" w:color="auto"/>
              <w:left w:val="single" w:sz="6" w:space="0" w:color="000000"/>
              <w:bottom w:val="single" w:sz="6" w:space="0" w:color="000000"/>
              <w:right w:val="nil"/>
            </w:tcBorders>
          </w:tcPr>
          <w:p w:rsidR="00D07F69" w:rsidRPr="00675DAA" w:rsidRDefault="00D07F69" w:rsidP="0080029F"/>
        </w:tc>
        <w:tc>
          <w:tcPr>
            <w:tcW w:w="3780" w:type="dxa"/>
            <w:tcBorders>
              <w:top w:val="single" w:sz="4" w:space="0" w:color="auto"/>
              <w:left w:val="single" w:sz="6" w:space="0" w:color="000000"/>
              <w:bottom w:val="single" w:sz="6" w:space="0" w:color="000000"/>
              <w:right w:val="nil"/>
            </w:tcBorders>
          </w:tcPr>
          <w:p w:rsidR="00D07F69" w:rsidRPr="00675DAA" w:rsidRDefault="00D07F69" w:rsidP="0080029F"/>
        </w:tc>
        <w:tc>
          <w:tcPr>
            <w:tcW w:w="2880" w:type="dxa"/>
            <w:tcBorders>
              <w:top w:val="single" w:sz="4" w:space="0" w:color="auto"/>
              <w:left w:val="single" w:sz="6" w:space="0" w:color="000000"/>
              <w:bottom w:val="single" w:sz="6" w:space="0" w:color="000000"/>
              <w:right w:val="nil"/>
            </w:tcBorders>
          </w:tcPr>
          <w:p w:rsidR="00D07F69" w:rsidRPr="00675DAA" w:rsidRDefault="00D07F69" w:rsidP="0080029F"/>
        </w:tc>
        <w:tc>
          <w:tcPr>
            <w:tcW w:w="1620" w:type="dxa"/>
            <w:tcBorders>
              <w:top w:val="single" w:sz="4" w:space="0" w:color="auto"/>
              <w:left w:val="single" w:sz="6" w:space="0" w:color="000000"/>
              <w:bottom w:val="single" w:sz="6" w:space="0" w:color="000000"/>
              <w:right w:val="single" w:sz="6" w:space="0" w:color="000000"/>
            </w:tcBorders>
          </w:tcPr>
          <w:p w:rsidR="00D07F69" w:rsidRPr="00675DAA" w:rsidRDefault="00D07F69" w:rsidP="0080029F"/>
        </w:tc>
      </w:tr>
    </w:tbl>
    <w:p w:rsidR="00453EBB" w:rsidRPr="00675DAA" w:rsidRDefault="00D07F69" w:rsidP="0080029F">
      <w:r w:rsidRPr="00675DAA">
        <w:br w:type="page"/>
      </w:r>
    </w:p>
    <w:bookmarkStart w:id="4" w:name="_Toc497495382" w:displacedByCustomXml="next"/>
    <w:bookmarkStart w:id="5" w:name="_Toc495429236" w:displacedByCustomXml="next"/>
    <w:bookmarkStart w:id="6" w:name="_Toc495068708" w:displacedByCustomXml="next"/>
    <w:sdt>
      <w:sdtPr>
        <w:rPr>
          <w:rFonts w:eastAsiaTheme="minorHAnsi"/>
          <w:b w:val="0"/>
          <w:bCs w:val="0"/>
          <w:szCs w:val="23"/>
          <w:lang w:val="en-CA"/>
        </w:rPr>
        <w:id w:val="603303393"/>
        <w:docPartObj>
          <w:docPartGallery w:val="Table of Contents"/>
          <w:docPartUnique/>
        </w:docPartObj>
      </w:sdtPr>
      <w:sdtEndPr>
        <w:rPr>
          <w:noProof/>
        </w:rPr>
      </w:sdtEndPr>
      <w:sdtContent>
        <w:p w:rsidR="00117479" w:rsidRDefault="00117479" w:rsidP="0080029F">
          <w:pPr>
            <w:pStyle w:val="Heading1"/>
          </w:pPr>
          <w:r>
            <w:t>Table of Contents</w:t>
          </w:r>
          <w:bookmarkEnd w:id="6"/>
          <w:bookmarkEnd w:id="5"/>
          <w:bookmarkEnd w:id="4"/>
        </w:p>
        <w:p w:rsidR="0070019C" w:rsidRDefault="00117479">
          <w:pPr>
            <w:pStyle w:val="TOC1"/>
            <w:rPr>
              <w:ins w:id="7" w:author="pbx" w:date="2017-11-03T18:00:00Z"/>
              <w:rFonts w:asciiTheme="minorHAnsi" w:eastAsiaTheme="minorEastAsia" w:hAnsiTheme="minorHAnsi" w:cstheme="minorBidi"/>
              <w:noProof/>
              <w:color w:val="auto"/>
              <w:sz w:val="22"/>
              <w:szCs w:val="22"/>
              <w:lang w:val="en-US"/>
            </w:rPr>
          </w:pPr>
          <w:r>
            <w:fldChar w:fldCharType="begin"/>
          </w:r>
          <w:r>
            <w:instrText xml:space="preserve"> TOC \o "1-3" \h \z \u </w:instrText>
          </w:r>
          <w:r>
            <w:fldChar w:fldCharType="separate"/>
          </w:r>
          <w:ins w:id="8" w:author="pbx" w:date="2017-11-03T18:00:00Z">
            <w:r w:rsidR="0070019C" w:rsidRPr="00094B33">
              <w:rPr>
                <w:rStyle w:val="Hyperlink"/>
                <w:noProof/>
              </w:rPr>
              <w:fldChar w:fldCharType="begin"/>
            </w:r>
            <w:r w:rsidR="0070019C" w:rsidRPr="00094B33">
              <w:rPr>
                <w:rStyle w:val="Hyperlink"/>
                <w:noProof/>
              </w:rPr>
              <w:instrText xml:space="preserve"> </w:instrText>
            </w:r>
            <w:r w:rsidR="0070019C">
              <w:rPr>
                <w:noProof/>
              </w:rPr>
              <w:instrText>HYPERLINK \l "_Toc497495382"</w:instrText>
            </w:r>
            <w:r w:rsidR="0070019C" w:rsidRPr="00094B33">
              <w:rPr>
                <w:rStyle w:val="Hyperlink"/>
                <w:noProof/>
              </w:rPr>
              <w:instrText xml:space="preserve"> </w:instrText>
            </w:r>
            <w:r w:rsidR="0070019C" w:rsidRPr="00094B33">
              <w:rPr>
                <w:rStyle w:val="Hyperlink"/>
                <w:noProof/>
              </w:rPr>
            </w:r>
            <w:r w:rsidR="0070019C" w:rsidRPr="00094B33">
              <w:rPr>
                <w:rStyle w:val="Hyperlink"/>
                <w:noProof/>
              </w:rPr>
              <w:fldChar w:fldCharType="separate"/>
            </w:r>
            <w:r w:rsidR="0070019C" w:rsidRPr="00094B33">
              <w:rPr>
                <w:rStyle w:val="Hyperlink"/>
                <w:noProof/>
              </w:rPr>
              <w:t>1</w:t>
            </w:r>
            <w:r w:rsidR="0070019C">
              <w:rPr>
                <w:rFonts w:asciiTheme="minorHAnsi" w:eastAsiaTheme="minorEastAsia" w:hAnsiTheme="minorHAnsi" w:cstheme="minorBidi"/>
                <w:noProof/>
                <w:color w:val="auto"/>
                <w:sz w:val="22"/>
                <w:szCs w:val="22"/>
                <w:lang w:val="en-US"/>
              </w:rPr>
              <w:tab/>
            </w:r>
            <w:r w:rsidR="0070019C" w:rsidRPr="00094B33">
              <w:rPr>
                <w:rStyle w:val="Hyperlink"/>
                <w:noProof/>
              </w:rPr>
              <w:t>Table of Contents</w:t>
            </w:r>
            <w:r w:rsidR="0070019C">
              <w:rPr>
                <w:noProof/>
                <w:webHidden/>
              </w:rPr>
              <w:tab/>
            </w:r>
            <w:r w:rsidR="0070019C">
              <w:rPr>
                <w:noProof/>
                <w:webHidden/>
              </w:rPr>
              <w:fldChar w:fldCharType="begin"/>
            </w:r>
            <w:r w:rsidR="0070019C">
              <w:rPr>
                <w:noProof/>
                <w:webHidden/>
              </w:rPr>
              <w:instrText xml:space="preserve"> PAGEREF _Toc497495382 \h </w:instrText>
            </w:r>
            <w:r w:rsidR="0070019C">
              <w:rPr>
                <w:noProof/>
                <w:webHidden/>
              </w:rPr>
            </w:r>
          </w:ins>
          <w:r w:rsidR="0070019C">
            <w:rPr>
              <w:noProof/>
              <w:webHidden/>
            </w:rPr>
            <w:fldChar w:fldCharType="separate"/>
          </w:r>
          <w:ins w:id="9" w:author="pbx" w:date="2017-11-03T18:00:00Z">
            <w:r w:rsidR="0070019C">
              <w:rPr>
                <w:noProof/>
                <w:webHidden/>
              </w:rPr>
              <w:t>5</w:t>
            </w:r>
            <w:r w:rsidR="0070019C">
              <w:rPr>
                <w:noProof/>
                <w:webHidden/>
              </w:rPr>
              <w:fldChar w:fldCharType="end"/>
            </w:r>
            <w:r w:rsidR="0070019C" w:rsidRPr="00094B33">
              <w:rPr>
                <w:rStyle w:val="Hyperlink"/>
                <w:noProof/>
              </w:rPr>
              <w:fldChar w:fldCharType="end"/>
            </w:r>
          </w:ins>
        </w:p>
        <w:p w:rsidR="0070019C" w:rsidRDefault="0070019C">
          <w:pPr>
            <w:pStyle w:val="TOC1"/>
            <w:rPr>
              <w:ins w:id="10" w:author="pbx" w:date="2017-11-03T18:00:00Z"/>
              <w:rFonts w:asciiTheme="minorHAnsi" w:eastAsiaTheme="minorEastAsia" w:hAnsiTheme="minorHAnsi" w:cstheme="minorBidi"/>
              <w:noProof/>
              <w:color w:val="auto"/>
              <w:sz w:val="22"/>
              <w:szCs w:val="22"/>
              <w:lang w:val="en-US"/>
            </w:rPr>
          </w:pPr>
          <w:ins w:id="11"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"_Toc497495383"</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1</w:t>
            </w:r>
            <w:r>
              <w:rPr>
                <w:rFonts w:asciiTheme="minorHAnsi" w:eastAsiaTheme="minorEastAsia" w:hAnsiTheme="minorHAnsi" w:cstheme="minorBidi"/>
                <w:noProof/>
                <w:color w:val="auto"/>
                <w:sz w:val="22"/>
                <w:szCs w:val="22"/>
                <w:lang w:val="en-US"/>
              </w:rPr>
              <w:tab/>
            </w:r>
            <w:r w:rsidRPr="00094B33">
              <w:rPr>
                <w:rStyle w:val="Hyperlink"/>
                <w:noProof/>
              </w:rPr>
              <w:t>Introduction &amp; General Information</w:t>
            </w:r>
            <w:r>
              <w:rPr>
                <w:noProof/>
                <w:webHidden/>
              </w:rPr>
              <w:tab/>
            </w:r>
            <w:r>
              <w:rPr>
                <w:noProof/>
                <w:webHidden/>
              </w:rPr>
              <w:fldChar w:fldCharType="begin"/>
            </w:r>
            <w:r>
              <w:rPr>
                <w:noProof/>
                <w:webHidden/>
              </w:rPr>
              <w:instrText xml:space="preserve"> PAGEREF _Toc497495383 \h </w:instrText>
            </w:r>
            <w:r>
              <w:rPr>
                <w:noProof/>
                <w:webHidden/>
              </w:rPr>
            </w:r>
          </w:ins>
          <w:r>
            <w:rPr>
              <w:noProof/>
              <w:webHidden/>
            </w:rPr>
            <w:fldChar w:fldCharType="separate"/>
          </w:r>
          <w:ins w:id="12" w:author="pbx" w:date="2017-11-03T18:00:00Z">
            <w:r>
              <w:rPr>
                <w:noProof/>
                <w:webHidden/>
              </w:rPr>
              <w:t>2</w:t>
            </w:r>
            <w:r>
              <w:rPr>
                <w:noProof/>
                <w:webHidden/>
              </w:rPr>
              <w:fldChar w:fldCharType="end"/>
            </w:r>
            <w:r w:rsidRPr="00094B33">
              <w:rPr>
                <w:rStyle w:val="Hyperlink"/>
                <w:noProof/>
              </w:rPr>
              <w:fldChar w:fldCharType="end"/>
            </w:r>
          </w:ins>
        </w:p>
        <w:p w:rsidR="0070019C" w:rsidRDefault="0070019C">
          <w:pPr>
            <w:pStyle w:val="TOC2"/>
            <w:rPr>
              <w:ins w:id="13" w:author="pbx" w:date="2017-11-03T18:00:00Z"/>
              <w:rFonts w:asciiTheme="minorHAnsi" w:eastAsiaTheme="minorEastAsia" w:hAnsiTheme="minorHAnsi" w:cstheme="minorBidi"/>
              <w:noProof/>
              <w:color w:val="auto"/>
              <w:sz w:val="22"/>
              <w:szCs w:val="22"/>
              <w:lang w:val="en-US"/>
            </w:rPr>
          </w:pPr>
          <w:ins w:id="14"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"_Toc497495384"</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1.1</w:t>
            </w:r>
            <w:r>
              <w:rPr>
                <w:rFonts w:asciiTheme="minorHAnsi" w:eastAsiaTheme="minorEastAsia" w:hAnsiTheme="minorHAnsi" w:cstheme="minorBidi"/>
                <w:noProof/>
                <w:color w:val="auto"/>
                <w:sz w:val="22"/>
                <w:szCs w:val="22"/>
                <w:lang w:val="en-US"/>
              </w:rPr>
              <w:tab/>
            </w:r>
            <w:r w:rsidRPr="00094B33">
              <w:rPr>
                <w:rStyle w:val="Hyperlink"/>
                <w:noProof/>
              </w:rPr>
              <w:t>Purpose</w:t>
            </w:r>
            <w:r>
              <w:rPr>
                <w:noProof/>
                <w:webHidden/>
              </w:rPr>
              <w:tab/>
            </w:r>
            <w:r>
              <w:rPr>
                <w:noProof/>
                <w:webHidden/>
              </w:rPr>
              <w:fldChar w:fldCharType="begin"/>
            </w:r>
            <w:r>
              <w:rPr>
                <w:noProof/>
                <w:webHidden/>
              </w:rPr>
              <w:instrText xml:space="preserve"> PAGEREF _Toc497495384 \h </w:instrText>
            </w:r>
            <w:r>
              <w:rPr>
                <w:noProof/>
                <w:webHidden/>
              </w:rPr>
            </w:r>
          </w:ins>
          <w:r>
            <w:rPr>
              <w:noProof/>
              <w:webHidden/>
            </w:rPr>
            <w:fldChar w:fldCharType="separate"/>
          </w:r>
          <w:ins w:id="15" w:author="pbx" w:date="2017-11-03T18:00:00Z">
            <w:r>
              <w:rPr>
                <w:noProof/>
                <w:webHidden/>
              </w:rPr>
              <w:t>2</w:t>
            </w:r>
            <w:r>
              <w:rPr>
                <w:noProof/>
                <w:webHidden/>
              </w:rPr>
              <w:fldChar w:fldCharType="end"/>
            </w:r>
            <w:r w:rsidRPr="00094B33">
              <w:rPr>
                <w:rStyle w:val="Hyperlink"/>
                <w:noProof/>
              </w:rPr>
              <w:fldChar w:fldCharType="end"/>
            </w:r>
          </w:ins>
        </w:p>
        <w:p w:rsidR="0070019C" w:rsidRDefault="0070019C">
          <w:pPr>
            <w:pStyle w:val="TOC2"/>
            <w:rPr>
              <w:ins w:id="16" w:author="pbx" w:date="2017-11-03T18:00:00Z"/>
              <w:rFonts w:asciiTheme="minorHAnsi" w:eastAsiaTheme="minorEastAsia" w:hAnsiTheme="minorHAnsi" w:cstheme="minorBidi"/>
              <w:noProof/>
              <w:color w:val="auto"/>
              <w:sz w:val="22"/>
              <w:szCs w:val="22"/>
              <w:lang w:val="en-US"/>
            </w:rPr>
          </w:pPr>
          <w:ins w:id="17"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"_Toc497495385"</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1.2</w:t>
            </w:r>
            <w:r>
              <w:rPr>
                <w:rFonts w:asciiTheme="minorHAnsi" w:eastAsiaTheme="minorEastAsia" w:hAnsiTheme="minorHAnsi" w:cstheme="minorBidi"/>
                <w:noProof/>
                <w:color w:val="auto"/>
                <w:sz w:val="22"/>
                <w:szCs w:val="22"/>
                <w:lang w:val="en-US"/>
              </w:rPr>
              <w:tab/>
            </w:r>
            <w:r w:rsidRPr="00094B33">
              <w:rPr>
                <w:rStyle w:val="Hyperlink"/>
                <w:noProof/>
              </w:rPr>
              <w:t>Inquiries</w:t>
            </w:r>
            <w:r>
              <w:rPr>
                <w:noProof/>
                <w:webHidden/>
              </w:rPr>
              <w:tab/>
            </w:r>
            <w:r>
              <w:rPr>
                <w:noProof/>
                <w:webHidden/>
              </w:rPr>
              <w:fldChar w:fldCharType="begin"/>
            </w:r>
            <w:r>
              <w:rPr>
                <w:noProof/>
                <w:webHidden/>
              </w:rPr>
              <w:instrText xml:space="preserve"> PAGEREF _Toc497495385 \h </w:instrText>
            </w:r>
            <w:r>
              <w:rPr>
                <w:noProof/>
                <w:webHidden/>
              </w:rPr>
            </w:r>
          </w:ins>
          <w:r>
            <w:rPr>
              <w:noProof/>
              <w:webHidden/>
            </w:rPr>
            <w:fldChar w:fldCharType="separate"/>
          </w:r>
          <w:ins w:id="18" w:author="pbx" w:date="2017-11-03T18:00:00Z">
            <w:r>
              <w:rPr>
                <w:noProof/>
                <w:webHidden/>
              </w:rPr>
              <w:t>2</w:t>
            </w:r>
            <w:r>
              <w:rPr>
                <w:noProof/>
                <w:webHidden/>
              </w:rPr>
              <w:fldChar w:fldCharType="end"/>
            </w:r>
            <w:r w:rsidRPr="00094B33">
              <w:rPr>
                <w:rStyle w:val="Hyperlink"/>
                <w:noProof/>
              </w:rPr>
              <w:fldChar w:fldCharType="end"/>
            </w:r>
          </w:ins>
        </w:p>
        <w:p w:rsidR="0070019C" w:rsidRDefault="0070019C">
          <w:pPr>
            <w:pStyle w:val="TOC2"/>
            <w:rPr>
              <w:ins w:id="19" w:author="pbx" w:date="2017-11-03T18:00:00Z"/>
              <w:rFonts w:asciiTheme="minorHAnsi" w:eastAsiaTheme="minorEastAsia" w:hAnsiTheme="minorHAnsi" w:cstheme="minorBidi"/>
              <w:noProof/>
              <w:color w:val="auto"/>
              <w:sz w:val="22"/>
              <w:szCs w:val="22"/>
              <w:lang w:val="en-US"/>
            </w:rPr>
          </w:pPr>
          <w:ins w:id="20"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"_Toc497495386"</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1.3</w:t>
            </w:r>
            <w:r>
              <w:rPr>
                <w:rFonts w:asciiTheme="minorHAnsi" w:eastAsiaTheme="minorEastAsia" w:hAnsiTheme="minorHAnsi" w:cstheme="minorBidi"/>
                <w:noProof/>
                <w:color w:val="auto"/>
                <w:sz w:val="22"/>
                <w:szCs w:val="22"/>
                <w:lang w:val="en-US"/>
              </w:rPr>
              <w:tab/>
            </w:r>
            <w:r w:rsidRPr="00094B33">
              <w:rPr>
                <w:rStyle w:val="Hyperlink"/>
                <w:noProof/>
              </w:rPr>
              <w:t>Content Related</w:t>
            </w:r>
            <w:r>
              <w:rPr>
                <w:noProof/>
                <w:webHidden/>
              </w:rPr>
              <w:tab/>
            </w:r>
            <w:r>
              <w:rPr>
                <w:noProof/>
                <w:webHidden/>
              </w:rPr>
              <w:fldChar w:fldCharType="begin"/>
            </w:r>
            <w:r>
              <w:rPr>
                <w:noProof/>
                <w:webHidden/>
              </w:rPr>
              <w:instrText xml:space="preserve"> PAGEREF _Toc497495386 \h </w:instrText>
            </w:r>
            <w:r>
              <w:rPr>
                <w:noProof/>
                <w:webHidden/>
              </w:rPr>
            </w:r>
          </w:ins>
          <w:r>
            <w:rPr>
              <w:noProof/>
              <w:webHidden/>
            </w:rPr>
            <w:fldChar w:fldCharType="separate"/>
          </w:r>
          <w:ins w:id="21" w:author="pbx" w:date="2017-11-03T18:00:00Z">
            <w:r>
              <w:rPr>
                <w:noProof/>
                <w:webHidden/>
              </w:rPr>
              <w:t>2</w:t>
            </w:r>
            <w:r>
              <w:rPr>
                <w:noProof/>
                <w:webHidden/>
              </w:rPr>
              <w:fldChar w:fldCharType="end"/>
            </w:r>
            <w:r w:rsidRPr="00094B33">
              <w:rPr>
                <w:rStyle w:val="Hyperlink"/>
                <w:noProof/>
              </w:rPr>
              <w:fldChar w:fldCharType="end"/>
            </w:r>
          </w:ins>
        </w:p>
        <w:p w:rsidR="0070019C" w:rsidRDefault="0070019C">
          <w:pPr>
            <w:pStyle w:val="TOC2"/>
            <w:rPr>
              <w:ins w:id="22" w:author="pbx" w:date="2017-11-03T18:00:00Z"/>
              <w:rFonts w:asciiTheme="minorHAnsi" w:eastAsiaTheme="minorEastAsia" w:hAnsiTheme="minorHAnsi" w:cstheme="minorBidi"/>
              <w:noProof/>
              <w:color w:val="auto"/>
              <w:sz w:val="22"/>
              <w:szCs w:val="22"/>
              <w:lang w:val="en-US"/>
            </w:rPr>
          </w:pPr>
          <w:ins w:id="23"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"_Toc497495387"</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1.4</w:t>
            </w:r>
            <w:r>
              <w:rPr>
                <w:rFonts w:asciiTheme="minorHAnsi" w:eastAsiaTheme="minorEastAsia" w:hAnsiTheme="minorHAnsi" w:cstheme="minorBidi"/>
                <w:noProof/>
                <w:color w:val="auto"/>
                <w:sz w:val="22"/>
                <w:szCs w:val="22"/>
                <w:lang w:val="en-US"/>
              </w:rPr>
              <w:tab/>
            </w:r>
            <w:r w:rsidRPr="00094B33">
              <w:rPr>
                <w:rStyle w:val="Hyperlink"/>
                <w:noProof/>
              </w:rPr>
              <w:t>GUID Related</w:t>
            </w:r>
            <w:r>
              <w:rPr>
                <w:noProof/>
                <w:webHidden/>
              </w:rPr>
              <w:tab/>
            </w:r>
            <w:r>
              <w:rPr>
                <w:noProof/>
                <w:webHidden/>
              </w:rPr>
              <w:fldChar w:fldCharType="begin"/>
            </w:r>
            <w:r>
              <w:rPr>
                <w:noProof/>
                <w:webHidden/>
              </w:rPr>
              <w:instrText xml:space="preserve"> PAGEREF _Toc497495387 \h </w:instrText>
            </w:r>
            <w:r>
              <w:rPr>
                <w:noProof/>
                <w:webHidden/>
              </w:rPr>
            </w:r>
          </w:ins>
          <w:r>
            <w:rPr>
              <w:noProof/>
              <w:webHidden/>
            </w:rPr>
            <w:fldChar w:fldCharType="separate"/>
          </w:r>
          <w:ins w:id="24" w:author="pbx" w:date="2017-11-03T18:00:00Z">
            <w:r>
              <w:rPr>
                <w:noProof/>
                <w:webHidden/>
              </w:rPr>
              <w:t>2</w:t>
            </w:r>
            <w:r>
              <w:rPr>
                <w:noProof/>
                <w:webHidden/>
              </w:rPr>
              <w:fldChar w:fldCharType="end"/>
            </w:r>
            <w:r w:rsidRPr="00094B33">
              <w:rPr>
                <w:rStyle w:val="Hyperlink"/>
                <w:noProof/>
              </w:rPr>
              <w:fldChar w:fldCharType="end"/>
            </w:r>
          </w:ins>
        </w:p>
        <w:p w:rsidR="0070019C" w:rsidRDefault="0070019C">
          <w:pPr>
            <w:pStyle w:val="TOC2"/>
            <w:rPr>
              <w:ins w:id="25" w:author="pbx" w:date="2017-11-03T18:00:00Z"/>
              <w:rFonts w:asciiTheme="minorHAnsi" w:eastAsiaTheme="minorEastAsia" w:hAnsiTheme="minorHAnsi" w:cstheme="minorBidi"/>
              <w:noProof/>
              <w:color w:val="auto"/>
              <w:sz w:val="22"/>
              <w:szCs w:val="22"/>
              <w:lang w:val="en-US"/>
            </w:rPr>
          </w:pPr>
          <w:ins w:id="26"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"_Toc497495388"</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1.5</w:t>
            </w:r>
            <w:r>
              <w:rPr>
                <w:rFonts w:asciiTheme="minorHAnsi" w:eastAsiaTheme="minorEastAsia" w:hAnsiTheme="minorHAnsi" w:cstheme="minorBidi"/>
                <w:noProof/>
                <w:color w:val="auto"/>
                <w:sz w:val="22"/>
                <w:szCs w:val="22"/>
                <w:lang w:val="en-US"/>
              </w:rPr>
              <w:tab/>
            </w:r>
            <w:r w:rsidRPr="00094B33">
              <w:rPr>
                <w:rStyle w:val="Hyperlink"/>
                <w:noProof/>
              </w:rPr>
              <w:t>Visual Aids within the Document</w:t>
            </w:r>
            <w:r>
              <w:rPr>
                <w:noProof/>
                <w:webHidden/>
              </w:rPr>
              <w:tab/>
            </w:r>
            <w:r>
              <w:rPr>
                <w:noProof/>
                <w:webHidden/>
              </w:rPr>
              <w:fldChar w:fldCharType="begin"/>
            </w:r>
            <w:r>
              <w:rPr>
                <w:noProof/>
                <w:webHidden/>
              </w:rPr>
              <w:instrText xml:space="preserve"> PAGEREF _Toc497495388 \h </w:instrText>
            </w:r>
            <w:r>
              <w:rPr>
                <w:noProof/>
                <w:webHidden/>
              </w:rPr>
            </w:r>
          </w:ins>
          <w:r>
            <w:rPr>
              <w:noProof/>
              <w:webHidden/>
            </w:rPr>
            <w:fldChar w:fldCharType="separate"/>
          </w:r>
          <w:ins w:id="27" w:author="pbx" w:date="2017-11-03T18:00:00Z">
            <w:r>
              <w:rPr>
                <w:noProof/>
                <w:webHidden/>
              </w:rPr>
              <w:t>2</w:t>
            </w:r>
            <w:r>
              <w:rPr>
                <w:noProof/>
                <w:webHidden/>
              </w:rPr>
              <w:fldChar w:fldCharType="end"/>
            </w:r>
            <w:r w:rsidRPr="00094B33">
              <w:rPr>
                <w:rStyle w:val="Hyperlink"/>
                <w:noProof/>
              </w:rPr>
              <w:fldChar w:fldCharType="end"/>
            </w:r>
          </w:ins>
        </w:p>
        <w:p w:rsidR="0070019C" w:rsidRDefault="0070019C">
          <w:pPr>
            <w:pStyle w:val="TOC2"/>
            <w:rPr>
              <w:ins w:id="28" w:author="pbx" w:date="2017-11-03T18:00:00Z"/>
              <w:rFonts w:asciiTheme="minorHAnsi" w:eastAsiaTheme="minorEastAsia" w:hAnsiTheme="minorHAnsi" w:cstheme="minorBidi"/>
              <w:noProof/>
              <w:color w:val="auto"/>
              <w:sz w:val="22"/>
              <w:szCs w:val="22"/>
              <w:lang w:val="en-US"/>
            </w:rPr>
          </w:pPr>
          <w:ins w:id="29"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"_Toc497495389"</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1.6</w:t>
            </w:r>
            <w:r>
              <w:rPr>
                <w:rFonts w:asciiTheme="minorHAnsi" w:eastAsiaTheme="minorEastAsia" w:hAnsiTheme="minorHAnsi" w:cstheme="minorBidi"/>
                <w:noProof/>
                <w:color w:val="auto"/>
                <w:sz w:val="22"/>
                <w:szCs w:val="22"/>
                <w:lang w:val="en-US"/>
              </w:rPr>
              <w:tab/>
            </w:r>
            <w:r w:rsidRPr="00094B33">
              <w:rPr>
                <w:rStyle w:val="Hyperlink"/>
                <w:noProof/>
              </w:rPr>
              <w:t>Scope</w:t>
            </w:r>
            <w:r>
              <w:rPr>
                <w:noProof/>
                <w:webHidden/>
              </w:rPr>
              <w:tab/>
            </w:r>
            <w:r>
              <w:rPr>
                <w:noProof/>
                <w:webHidden/>
              </w:rPr>
              <w:fldChar w:fldCharType="begin"/>
            </w:r>
            <w:r>
              <w:rPr>
                <w:noProof/>
                <w:webHidden/>
              </w:rPr>
              <w:instrText xml:space="preserve"> PAGEREF _Toc497495389 \h </w:instrText>
            </w:r>
            <w:r>
              <w:rPr>
                <w:noProof/>
                <w:webHidden/>
              </w:rPr>
            </w:r>
          </w:ins>
          <w:r>
            <w:rPr>
              <w:noProof/>
              <w:webHidden/>
            </w:rPr>
            <w:fldChar w:fldCharType="separate"/>
          </w:r>
          <w:ins w:id="30" w:author="pbx" w:date="2017-11-03T18:00:00Z">
            <w:r>
              <w:rPr>
                <w:noProof/>
                <w:webHidden/>
              </w:rPr>
              <w:t>2</w:t>
            </w:r>
            <w:r>
              <w:rPr>
                <w:noProof/>
                <w:webHidden/>
              </w:rPr>
              <w:fldChar w:fldCharType="end"/>
            </w:r>
            <w:r w:rsidRPr="00094B33">
              <w:rPr>
                <w:rStyle w:val="Hyperlink"/>
                <w:noProof/>
              </w:rPr>
              <w:fldChar w:fldCharType="end"/>
            </w:r>
          </w:ins>
        </w:p>
        <w:p w:rsidR="0070019C" w:rsidRDefault="0070019C">
          <w:pPr>
            <w:pStyle w:val="TOC1"/>
            <w:rPr>
              <w:ins w:id="31" w:author="pbx" w:date="2017-11-03T18:00:00Z"/>
              <w:rFonts w:asciiTheme="minorHAnsi" w:eastAsiaTheme="minorEastAsia" w:hAnsiTheme="minorHAnsi" w:cstheme="minorBidi"/>
              <w:noProof/>
              <w:color w:val="auto"/>
              <w:sz w:val="22"/>
              <w:szCs w:val="22"/>
              <w:lang w:val="en-US"/>
            </w:rPr>
          </w:pPr>
          <w:ins w:id="32"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"_Toc497495390"</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2</w:t>
            </w:r>
            <w:r>
              <w:rPr>
                <w:rFonts w:asciiTheme="minorHAnsi" w:eastAsiaTheme="minorEastAsia" w:hAnsiTheme="minorHAnsi" w:cstheme="minorBidi"/>
                <w:noProof/>
                <w:color w:val="auto"/>
                <w:sz w:val="22"/>
                <w:szCs w:val="22"/>
                <w:lang w:val="en-US"/>
              </w:rPr>
              <w:tab/>
            </w:r>
            <w:r w:rsidRPr="00094B33">
              <w:rPr>
                <w:rStyle w:val="Hyperlink"/>
                <w:noProof/>
              </w:rPr>
              <w:t>General</w:t>
            </w:r>
            <w:r>
              <w:rPr>
                <w:noProof/>
                <w:webHidden/>
              </w:rPr>
              <w:tab/>
            </w:r>
            <w:r>
              <w:rPr>
                <w:noProof/>
                <w:webHidden/>
              </w:rPr>
              <w:fldChar w:fldCharType="begin"/>
            </w:r>
            <w:r>
              <w:rPr>
                <w:noProof/>
                <w:webHidden/>
              </w:rPr>
              <w:instrText xml:space="preserve"> PAGEREF _Toc497495390 \h </w:instrText>
            </w:r>
            <w:r>
              <w:rPr>
                <w:noProof/>
                <w:webHidden/>
              </w:rPr>
            </w:r>
          </w:ins>
          <w:r>
            <w:rPr>
              <w:noProof/>
              <w:webHidden/>
            </w:rPr>
            <w:fldChar w:fldCharType="separate"/>
          </w:r>
          <w:ins w:id="33" w:author="pbx" w:date="2017-11-03T18:00:00Z">
            <w:r>
              <w:rPr>
                <w:noProof/>
                <w:webHidden/>
              </w:rPr>
              <w:t>2</w:t>
            </w:r>
            <w:r>
              <w:rPr>
                <w:noProof/>
                <w:webHidden/>
              </w:rPr>
              <w:fldChar w:fldCharType="end"/>
            </w:r>
            <w:r w:rsidRPr="00094B33">
              <w:rPr>
                <w:rStyle w:val="Hyperlink"/>
                <w:noProof/>
              </w:rPr>
              <w:fldChar w:fldCharType="end"/>
            </w:r>
          </w:ins>
        </w:p>
        <w:p w:rsidR="0070019C" w:rsidRDefault="0070019C">
          <w:pPr>
            <w:pStyle w:val="TOC1"/>
            <w:rPr>
              <w:ins w:id="34" w:author="pbx" w:date="2017-11-03T18:00:00Z"/>
              <w:rFonts w:asciiTheme="minorHAnsi" w:eastAsiaTheme="minorEastAsia" w:hAnsiTheme="minorHAnsi" w:cstheme="minorBidi"/>
              <w:noProof/>
              <w:color w:val="auto"/>
              <w:sz w:val="22"/>
              <w:szCs w:val="22"/>
              <w:lang w:val="en-US"/>
            </w:rPr>
          </w:pPr>
          <w:ins w:id="35"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"_Toc497495391"</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3</w:t>
            </w:r>
            <w:r>
              <w:rPr>
                <w:rFonts w:asciiTheme="minorHAnsi" w:eastAsiaTheme="minorEastAsia" w:hAnsiTheme="minorHAnsi" w:cstheme="minorBidi"/>
                <w:noProof/>
                <w:color w:val="auto"/>
                <w:sz w:val="22"/>
                <w:szCs w:val="22"/>
                <w:lang w:val="en-US"/>
              </w:rPr>
              <w:tab/>
            </w:r>
            <w:r w:rsidRPr="00094B33">
              <w:rPr>
                <w:rStyle w:val="Hyperlink"/>
                <w:noProof/>
              </w:rPr>
              <w:t>Controlled Vocabularies</w:t>
            </w:r>
            <w:r>
              <w:rPr>
                <w:noProof/>
                <w:webHidden/>
              </w:rPr>
              <w:tab/>
            </w:r>
            <w:r>
              <w:rPr>
                <w:noProof/>
                <w:webHidden/>
              </w:rPr>
              <w:fldChar w:fldCharType="begin"/>
            </w:r>
            <w:r>
              <w:rPr>
                <w:noProof/>
                <w:webHidden/>
              </w:rPr>
              <w:instrText xml:space="preserve"> PAGEREF _Toc497495391 \h </w:instrText>
            </w:r>
            <w:r>
              <w:rPr>
                <w:noProof/>
                <w:webHidden/>
              </w:rPr>
            </w:r>
          </w:ins>
          <w:r>
            <w:rPr>
              <w:noProof/>
              <w:webHidden/>
            </w:rPr>
            <w:fldChar w:fldCharType="separate"/>
          </w:r>
          <w:ins w:id="36" w:author="pbx" w:date="2017-11-03T18:00:00Z">
            <w:r>
              <w:rPr>
                <w:noProof/>
                <w:webHidden/>
              </w:rPr>
              <w:t>4</w:t>
            </w:r>
            <w:r>
              <w:rPr>
                <w:noProof/>
                <w:webHidden/>
              </w:rPr>
              <w:fldChar w:fldCharType="end"/>
            </w:r>
            <w:r w:rsidRPr="00094B33">
              <w:rPr>
                <w:rStyle w:val="Hyperlink"/>
                <w:noProof/>
              </w:rPr>
              <w:fldChar w:fldCharType="end"/>
            </w:r>
          </w:ins>
        </w:p>
        <w:p w:rsidR="0070019C" w:rsidRDefault="0070019C">
          <w:pPr>
            <w:pStyle w:val="TOC1"/>
            <w:rPr>
              <w:ins w:id="37" w:author="pbx" w:date="2017-11-03T18:00:00Z"/>
              <w:rFonts w:asciiTheme="minorHAnsi" w:eastAsiaTheme="minorEastAsia" w:hAnsiTheme="minorHAnsi" w:cstheme="minorBidi"/>
              <w:noProof/>
              <w:color w:val="auto"/>
              <w:sz w:val="22"/>
              <w:szCs w:val="22"/>
              <w:lang w:val="en-US"/>
            </w:rPr>
          </w:pPr>
          <w:ins w:id="38"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"_Toc497495392"</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w:t>
            </w:r>
            <w:r>
              <w:rPr>
                <w:rFonts w:asciiTheme="minorHAnsi" w:eastAsiaTheme="minorEastAsia" w:hAnsiTheme="minorHAnsi" w:cstheme="minorBidi"/>
                <w:noProof/>
                <w:color w:val="auto"/>
                <w:sz w:val="22"/>
                <w:szCs w:val="22"/>
                <w:lang w:val="en-US"/>
              </w:rPr>
              <w:tab/>
            </w:r>
            <w:r w:rsidRPr="00094B33">
              <w:rPr>
                <w:rStyle w:val="Hyperlink"/>
                <w:noProof/>
              </w:rPr>
              <w:t>SPL Documents</w:t>
            </w:r>
            <w:r>
              <w:rPr>
                <w:noProof/>
                <w:webHidden/>
              </w:rPr>
              <w:tab/>
            </w:r>
            <w:r>
              <w:rPr>
                <w:noProof/>
                <w:webHidden/>
              </w:rPr>
              <w:fldChar w:fldCharType="begin"/>
            </w:r>
            <w:r>
              <w:rPr>
                <w:noProof/>
                <w:webHidden/>
              </w:rPr>
              <w:instrText xml:space="preserve"> PAGEREF _Toc497495392 \h </w:instrText>
            </w:r>
            <w:r>
              <w:rPr>
                <w:noProof/>
                <w:webHidden/>
              </w:rPr>
            </w:r>
          </w:ins>
          <w:r>
            <w:rPr>
              <w:noProof/>
              <w:webHidden/>
            </w:rPr>
            <w:fldChar w:fldCharType="separate"/>
          </w:r>
          <w:ins w:id="39" w:author="pbx" w:date="2017-11-03T18:00:00Z">
            <w:r>
              <w:rPr>
                <w:noProof/>
                <w:webHidden/>
              </w:rPr>
              <w:t>6</w:t>
            </w:r>
            <w:r>
              <w:rPr>
                <w:noProof/>
                <w:webHidden/>
              </w:rPr>
              <w:fldChar w:fldCharType="end"/>
            </w:r>
            <w:r w:rsidRPr="00094B33">
              <w:rPr>
                <w:rStyle w:val="Hyperlink"/>
                <w:noProof/>
              </w:rPr>
              <w:fldChar w:fldCharType="end"/>
            </w:r>
          </w:ins>
        </w:p>
        <w:p w:rsidR="0070019C" w:rsidRDefault="0070019C">
          <w:pPr>
            <w:pStyle w:val="TOC2"/>
            <w:rPr>
              <w:ins w:id="40" w:author="pbx" w:date="2017-11-03T18:00:00Z"/>
              <w:rFonts w:asciiTheme="minorHAnsi" w:eastAsiaTheme="minorEastAsia" w:hAnsiTheme="minorHAnsi" w:cstheme="minorBidi"/>
              <w:noProof/>
              <w:color w:val="auto"/>
              <w:sz w:val="22"/>
              <w:szCs w:val="22"/>
              <w:lang w:val="en-US"/>
            </w:rPr>
          </w:pPr>
          <w:ins w:id="41"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"_Toc497495393"</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w:t>
            </w:r>
            <w:r>
              <w:rPr>
                <w:rFonts w:asciiTheme="minorHAnsi" w:eastAsiaTheme="minorEastAsia" w:hAnsiTheme="minorHAnsi" w:cstheme="minorBidi"/>
                <w:noProof/>
                <w:color w:val="auto"/>
                <w:sz w:val="22"/>
                <w:szCs w:val="22"/>
                <w:lang w:val="en-US"/>
              </w:rPr>
              <w:tab/>
            </w:r>
            <w:r w:rsidRPr="00094B33">
              <w:rPr>
                <w:rStyle w:val="Hyperlink"/>
                <w:noProof/>
              </w:rPr>
              <w:t>Prolog/Declaration</w:t>
            </w:r>
            <w:r>
              <w:rPr>
                <w:noProof/>
                <w:webHidden/>
              </w:rPr>
              <w:tab/>
            </w:r>
            <w:r>
              <w:rPr>
                <w:noProof/>
                <w:webHidden/>
              </w:rPr>
              <w:fldChar w:fldCharType="begin"/>
            </w:r>
            <w:r>
              <w:rPr>
                <w:noProof/>
                <w:webHidden/>
              </w:rPr>
              <w:instrText xml:space="preserve"> PAGEREF _Toc497495393 \h </w:instrText>
            </w:r>
            <w:r>
              <w:rPr>
                <w:noProof/>
                <w:webHidden/>
              </w:rPr>
            </w:r>
          </w:ins>
          <w:r>
            <w:rPr>
              <w:noProof/>
              <w:webHidden/>
            </w:rPr>
            <w:fldChar w:fldCharType="separate"/>
          </w:r>
          <w:ins w:id="42" w:author="pbx" w:date="2017-11-03T18:00:00Z">
            <w:r>
              <w:rPr>
                <w:noProof/>
                <w:webHidden/>
              </w:rPr>
              <w:t>6</w:t>
            </w:r>
            <w:r>
              <w:rPr>
                <w:noProof/>
                <w:webHidden/>
              </w:rPr>
              <w:fldChar w:fldCharType="end"/>
            </w:r>
            <w:r w:rsidRPr="00094B33">
              <w:rPr>
                <w:rStyle w:val="Hyperlink"/>
                <w:noProof/>
              </w:rPr>
              <w:fldChar w:fldCharType="end"/>
            </w:r>
          </w:ins>
        </w:p>
        <w:p w:rsidR="0070019C" w:rsidRDefault="0070019C">
          <w:pPr>
            <w:pStyle w:val="TOC3"/>
            <w:rPr>
              <w:ins w:id="43" w:author="pbx" w:date="2017-11-03T18:00:00Z"/>
              <w:rFonts w:asciiTheme="minorHAnsi" w:eastAsiaTheme="minorEastAsia" w:hAnsiTheme="minorHAnsi" w:cstheme="minorBidi"/>
              <w:noProof/>
              <w:color w:val="auto"/>
              <w:sz w:val="22"/>
              <w:szCs w:val="22"/>
              <w:lang w:val="en-US"/>
            </w:rPr>
          </w:pPr>
          <w:ins w:id="44"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"_Toc497495394"</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4.1.1</w:t>
            </w:r>
            <w:r>
              <w:rPr>
                <w:rFonts w:asciiTheme="minorHAnsi" w:eastAsiaTheme="minorEastAsia" w:hAnsiTheme="minorHAnsi" w:cstheme="minorBidi"/>
                <w:noProof/>
                <w:color w:val="auto"/>
                <w:sz w:val="22"/>
                <w:szCs w:val="22"/>
                <w:lang w:val="en-US"/>
              </w:rPr>
              <w:tab/>
            </w:r>
            <w:r w:rsidRPr="00094B33">
              <w:rPr>
                <w:rStyle w:val="Hyperlink"/>
                <w:noProof/>
              </w:rPr>
              <w:t>XML</w:t>
            </w:r>
            <w:r>
              <w:rPr>
                <w:noProof/>
                <w:webHidden/>
              </w:rPr>
              <w:tab/>
            </w:r>
            <w:r>
              <w:rPr>
                <w:noProof/>
                <w:webHidden/>
              </w:rPr>
              <w:fldChar w:fldCharType="begin"/>
            </w:r>
            <w:r>
              <w:rPr>
                <w:noProof/>
                <w:webHidden/>
              </w:rPr>
              <w:instrText xml:space="preserve"> PAGEREF _Toc497495394 \h </w:instrText>
            </w:r>
            <w:r>
              <w:rPr>
                <w:noProof/>
                <w:webHidden/>
              </w:rPr>
            </w:r>
          </w:ins>
          <w:r>
            <w:rPr>
              <w:noProof/>
              <w:webHidden/>
            </w:rPr>
            <w:fldChar w:fldCharType="separate"/>
          </w:r>
          <w:ins w:id="45" w:author="pbx" w:date="2017-11-03T18:00:00Z">
            <w:r>
              <w:rPr>
                <w:noProof/>
                <w:webHidden/>
              </w:rPr>
              <w:t>6</w:t>
            </w:r>
            <w:r>
              <w:rPr>
                <w:noProof/>
                <w:webHidden/>
              </w:rPr>
              <w:fldChar w:fldCharType="end"/>
            </w:r>
            <w:r w:rsidRPr="00094B33">
              <w:rPr>
                <w:rStyle w:val="Hyperlink"/>
                <w:noProof/>
              </w:rPr>
              <w:fldChar w:fldCharType="end"/>
            </w:r>
          </w:ins>
        </w:p>
        <w:p w:rsidR="0070019C" w:rsidRDefault="0070019C">
          <w:pPr>
            <w:pStyle w:val="TOC3"/>
            <w:rPr>
              <w:ins w:id="46" w:author="pbx" w:date="2017-11-03T18:00:00Z"/>
              <w:rFonts w:asciiTheme="minorHAnsi" w:eastAsiaTheme="minorEastAsia" w:hAnsiTheme="minorHAnsi" w:cstheme="minorBidi"/>
              <w:noProof/>
              <w:color w:val="auto"/>
              <w:sz w:val="22"/>
              <w:szCs w:val="22"/>
              <w:lang w:val="en-US"/>
            </w:rPr>
          </w:pPr>
          <w:ins w:id="47"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"_Toc497495395"</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4.1.2</w:t>
            </w:r>
            <w:r>
              <w:rPr>
                <w:rFonts w:asciiTheme="minorHAnsi" w:eastAsiaTheme="minorEastAsia" w:hAnsiTheme="minorHAnsi" w:cstheme="minorBidi"/>
                <w:noProof/>
                <w:color w:val="auto"/>
                <w:sz w:val="22"/>
                <w:szCs w:val="22"/>
                <w:lang w:val="en-US"/>
              </w:rPr>
              <w:tab/>
            </w:r>
            <w:r w:rsidRPr="00094B33">
              <w:rPr>
                <w:rStyle w:val="Hyperlink"/>
                <w:noProof/>
              </w:rPr>
              <w:t>Validation</w:t>
            </w:r>
            <w:r>
              <w:rPr>
                <w:noProof/>
                <w:webHidden/>
              </w:rPr>
              <w:tab/>
            </w:r>
            <w:r>
              <w:rPr>
                <w:noProof/>
                <w:webHidden/>
              </w:rPr>
              <w:fldChar w:fldCharType="begin"/>
            </w:r>
            <w:r>
              <w:rPr>
                <w:noProof/>
                <w:webHidden/>
              </w:rPr>
              <w:instrText xml:space="preserve"> PAGEREF _Toc497495395 \h </w:instrText>
            </w:r>
            <w:r>
              <w:rPr>
                <w:noProof/>
                <w:webHidden/>
              </w:rPr>
            </w:r>
          </w:ins>
          <w:r>
            <w:rPr>
              <w:noProof/>
              <w:webHidden/>
            </w:rPr>
            <w:fldChar w:fldCharType="separate"/>
          </w:r>
          <w:ins w:id="48" w:author="pbx" w:date="2017-11-03T18:00:00Z">
            <w:r>
              <w:rPr>
                <w:noProof/>
                <w:webHidden/>
              </w:rPr>
              <w:t>7</w:t>
            </w:r>
            <w:r>
              <w:rPr>
                <w:noProof/>
                <w:webHidden/>
              </w:rPr>
              <w:fldChar w:fldCharType="end"/>
            </w:r>
            <w:r w:rsidRPr="00094B33">
              <w:rPr>
                <w:rStyle w:val="Hyperlink"/>
                <w:noProof/>
              </w:rPr>
              <w:fldChar w:fldCharType="end"/>
            </w:r>
            <w:bookmarkStart w:id="49" w:name="_GoBack"/>
            <w:bookmarkEnd w:id="49"/>
          </w:ins>
        </w:p>
        <w:p w:rsidR="0070019C" w:rsidRDefault="0070019C">
          <w:pPr>
            <w:pStyle w:val="TOC2"/>
            <w:rPr>
              <w:ins w:id="50" w:author="pbx" w:date="2017-11-03T18:00:00Z"/>
              <w:rFonts w:asciiTheme="minorHAnsi" w:eastAsiaTheme="minorEastAsia" w:hAnsiTheme="minorHAnsi" w:cstheme="minorBidi"/>
              <w:noProof/>
              <w:color w:val="auto"/>
              <w:sz w:val="22"/>
              <w:szCs w:val="22"/>
              <w:lang w:val="en-US"/>
            </w:rPr>
          </w:pPr>
          <w:ins w:id="51"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"_Toc497495396"</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4.2</w:t>
            </w:r>
            <w:r>
              <w:rPr>
                <w:rFonts w:asciiTheme="minorHAnsi" w:eastAsiaTheme="minorEastAsia" w:hAnsiTheme="minorHAnsi" w:cstheme="minorBidi"/>
                <w:noProof/>
                <w:color w:val="auto"/>
                <w:sz w:val="22"/>
                <w:szCs w:val="22"/>
                <w:lang w:val="en-US"/>
              </w:rPr>
              <w:tab/>
            </w:r>
            <w:r w:rsidRPr="00094B33">
              <w:rPr>
                <w:rStyle w:val="Hyperlink"/>
                <w:noProof/>
              </w:rPr>
              <w:t>Document Information</w:t>
            </w:r>
            <w:r>
              <w:rPr>
                <w:noProof/>
                <w:webHidden/>
              </w:rPr>
              <w:tab/>
            </w:r>
            <w:r>
              <w:rPr>
                <w:noProof/>
                <w:webHidden/>
              </w:rPr>
              <w:fldChar w:fldCharType="begin"/>
            </w:r>
            <w:r>
              <w:rPr>
                <w:noProof/>
                <w:webHidden/>
              </w:rPr>
              <w:instrText xml:space="preserve"> PAGEREF _Toc497495396 \h </w:instrText>
            </w:r>
            <w:r>
              <w:rPr>
                <w:noProof/>
                <w:webHidden/>
              </w:rPr>
            </w:r>
          </w:ins>
          <w:r>
            <w:rPr>
              <w:noProof/>
              <w:webHidden/>
            </w:rPr>
            <w:fldChar w:fldCharType="separate"/>
          </w:r>
          <w:ins w:id="52" w:author="pbx" w:date="2017-11-03T18:00:00Z">
            <w:r>
              <w:rPr>
                <w:noProof/>
                <w:webHidden/>
              </w:rPr>
              <w:t>7</w:t>
            </w:r>
            <w:r>
              <w:rPr>
                <w:noProof/>
                <w:webHidden/>
              </w:rPr>
              <w:fldChar w:fldCharType="end"/>
            </w:r>
            <w:r w:rsidRPr="00094B33">
              <w:rPr>
                <w:rStyle w:val="Hyperlink"/>
                <w:noProof/>
              </w:rPr>
              <w:fldChar w:fldCharType="end"/>
            </w:r>
          </w:ins>
        </w:p>
        <w:p w:rsidR="0070019C" w:rsidRDefault="0070019C">
          <w:pPr>
            <w:pStyle w:val="TOC3"/>
            <w:rPr>
              <w:ins w:id="53" w:author="pbx" w:date="2017-11-03T18:00:00Z"/>
              <w:rFonts w:asciiTheme="minorHAnsi" w:eastAsiaTheme="minorEastAsia" w:hAnsiTheme="minorHAnsi" w:cstheme="minorBidi"/>
              <w:noProof/>
              <w:color w:val="auto"/>
              <w:sz w:val="22"/>
              <w:szCs w:val="22"/>
              <w:lang w:val="en-US"/>
            </w:rPr>
          </w:pPr>
          <w:ins w:id="54"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"_Toc497495397"</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4.2.1</w:t>
            </w:r>
            <w:r>
              <w:rPr>
                <w:rFonts w:asciiTheme="minorHAnsi" w:eastAsiaTheme="minorEastAsia" w:hAnsiTheme="minorHAnsi" w:cstheme="minorBidi"/>
                <w:noProof/>
                <w:color w:val="auto"/>
                <w:sz w:val="22"/>
                <w:szCs w:val="22"/>
                <w:lang w:val="en-US"/>
              </w:rPr>
              <w:tab/>
            </w:r>
            <w:r w:rsidRPr="00094B33">
              <w:rPr>
                <w:rStyle w:val="Hyperlink"/>
                <w:noProof/>
              </w:rPr>
              <w:t>XML</w:t>
            </w:r>
            <w:r>
              <w:rPr>
                <w:noProof/>
                <w:webHidden/>
              </w:rPr>
              <w:tab/>
            </w:r>
            <w:r>
              <w:rPr>
                <w:noProof/>
                <w:webHidden/>
              </w:rPr>
              <w:fldChar w:fldCharType="begin"/>
            </w:r>
            <w:r>
              <w:rPr>
                <w:noProof/>
                <w:webHidden/>
              </w:rPr>
              <w:instrText xml:space="preserve"> PAGEREF _Toc497495397 \h </w:instrText>
            </w:r>
            <w:r>
              <w:rPr>
                <w:noProof/>
                <w:webHidden/>
              </w:rPr>
            </w:r>
          </w:ins>
          <w:r>
            <w:rPr>
              <w:noProof/>
              <w:webHidden/>
            </w:rPr>
            <w:fldChar w:fldCharType="separate"/>
          </w:r>
          <w:ins w:id="55" w:author="pbx" w:date="2017-11-03T18:00:00Z">
            <w:r>
              <w:rPr>
                <w:noProof/>
                <w:webHidden/>
              </w:rPr>
              <w:t>7</w:t>
            </w:r>
            <w:r>
              <w:rPr>
                <w:noProof/>
                <w:webHidden/>
              </w:rPr>
              <w:fldChar w:fldCharType="end"/>
            </w:r>
            <w:r w:rsidRPr="00094B33">
              <w:rPr>
                <w:rStyle w:val="Hyperlink"/>
                <w:noProof/>
              </w:rPr>
              <w:fldChar w:fldCharType="end"/>
            </w:r>
          </w:ins>
        </w:p>
        <w:p w:rsidR="0070019C" w:rsidRDefault="0070019C">
          <w:pPr>
            <w:pStyle w:val="TOC3"/>
            <w:rPr>
              <w:ins w:id="56" w:author="pbx" w:date="2017-11-03T18:00:00Z"/>
              <w:rFonts w:asciiTheme="minorHAnsi" w:eastAsiaTheme="minorEastAsia" w:hAnsiTheme="minorHAnsi" w:cstheme="minorBidi"/>
              <w:noProof/>
              <w:color w:val="auto"/>
              <w:sz w:val="22"/>
              <w:szCs w:val="22"/>
              <w:lang w:val="en-US"/>
            </w:rPr>
          </w:pPr>
          <w:ins w:id="57"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"_Toc497495398"</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4.2.2</w:t>
            </w:r>
            <w:r>
              <w:rPr>
                <w:rFonts w:asciiTheme="minorHAnsi" w:eastAsiaTheme="minorEastAsia" w:hAnsiTheme="minorHAnsi" w:cstheme="minorBidi"/>
                <w:noProof/>
                <w:color w:val="auto"/>
                <w:sz w:val="22"/>
                <w:szCs w:val="22"/>
                <w:lang w:val="en-US"/>
              </w:rPr>
              <w:tab/>
            </w:r>
            <w:r w:rsidRPr="00094B33">
              <w:rPr>
                <w:rStyle w:val="Hyperlink"/>
                <w:noProof/>
              </w:rPr>
              <w:t>Validation</w:t>
            </w:r>
            <w:r>
              <w:rPr>
                <w:noProof/>
                <w:webHidden/>
              </w:rPr>
              <w:tab/>
            </w:r>
            <w:r>
              <w:rPr>
                <w:noProof/>
                <w:webHidden/>
              </w:rPr>
              <w:fldChar w:fldCharType="begin"/>
            </w:r>
            <w:r>
              <w:rPr>
                <w:noProof/>
                <w:webHidden/>
              </w:rPr>
              <w:instrText xml:space="preserve"> PAGEREF _Toc497495398 \h </w:instrText>
            </w:r>
            <w:r>
              <w:rPr>
                <w:noProof/>
                <w:webHidden/>
              </w:rPr>
            </w:r>
          </w:ins>
          <w:r>
            <w:rPr>
              <w:noProof/>
              <w:webHidden/>
            </w:rPr>
            <w:fldChar w:fldCharType="separate"/>
          </w:r>
          <w:ins w:id="58" w:author="pbx" w:date="2017-11-03T18:00:00Z">
            <w:r>
              <w:rPr>
                <w:noProof/>
                <w:webHidden/>
              </w:rPr>
              <w:t>8</w:t>
            </w:r>
            <w:r>
              <w:rPr>
                <w:noProof/>
                <w:webHidden/>
              </w:rPr>
              <w:fldChar w:fldCharType="end"/>
            </w:r>
            <w:r w:rsidRPr="00094B33">
              <w:rPr>
                <w:rStyle w:val="Hyperlink"/>
                <w:noProof/>
              </w:rPr>
              <w:fldChar w:fldCharType="end"/>
            </w:r>
          </w:ins>
        </w:p>
        <w:p w:rsidR="0070019C" w:rsidRDefault="0070019C">
          <w:pPr>
            <w:pStyle w:val="TOC2"/>
            <w:rPr>
              <w:ins w:id="59" w:author="pbx" w:date="2017-11-03T18:00:00Z"/>
              <w:rFonts w:asciiTheme="minorHAnsi" w:eastAsiaTheme="minorEastAsia" w:hAnsiTheme="minorHAnsi" w:cstheme="minorBidi"/>
              <w:noProof/>
              <w:color w:val="auto"/>
              <w:sz w:val="22"/>
              <w:szCs w:val="22"/>
              <w:lang w:val="en-US"/>
            </w:rPr>
          </w:pPr>
          <w:ins w:id="60"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"_Toc497495399"</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4.3</w:t>
            </w:r>
            <w:r>
              <w:rPr>
                <w:rFonts w:asciiTheme="minorHAnsi" w:eastAsiaTheme="minorEastAsia" w:hAnsiTheme="minorHAnsi" w:cstheme="minorBidi"/>
                <w:noProof/>
                <w:color w:val="auto"/>
                <w:sz w:val="22"/>
                <w:szCs w:val="22"/>
                <w:lang w:val="en-US"/>
              </w:rPr>
              <w:tab/>
            </w:r>
            <w:r w:rsidRPr="00094B33">
              <w:rPr>
                <w:rStyle w:val="Hyperlink"/>
                <w:noProof/>
              </w:rPr>
              <w:t>Author Information</w:t>
            </w:r>
            <w:r>
              <w:rPr>
                <w:noProof/>
                <w:webHidden/>
              </w:rPr>
              <w:tab/>
            </w:r>
            <w:r>
              <w:rPr>
                <w:noProof/>
                <w:webHidden/>
              </w:rPr>
              <w:fldChar w:fldCharType="begin"/>
            </w:r>
            <w:r>
              <w:rPr>
                <w:noProof/>
                <w:webHidden/>
              </w:rPr>
              <w:instrText xml:space="preserve"> PAGEREF _Toc497495399 \h </w:instrText>
            </w:r>
            <w:r>
              <w:rPr>
                <w:noProof/>
                <w:webHidden/>
              </w:rPr>
            </w:r>
          </w:ins>
          <w:r>
            <w:rPr>
              <w:noProof/>
              <w:webHidden/>
            </w:rPr>
            <w:fldChar w:fldCharType="separate"/>
          </w:r>
          <w:ins w:id="61" w:author="pbx" w:date="2017-11-03T18:00:00Z">
            <w:r>
              <w:rPr>
                <w:noProof/>
                <w:webHidden/>
              </w:rPr>
              <w:t>14</w:t>
            </w:r>
            <w:r>
              <w:rPr>
                <w:noProof/>
                <w:webHidden/>
              </w:rPr>
              <w:fldChar w:fldCharType="end"/>
            </w:r>
            <w:r w:rsidRPr="00094B33">
              <w:rPr>
                <w:rStyle w:val="Hyperlink"/>
                <w:noProof/>
              </w:rPr>
              <w:fldChar w:fldCharType="end"/>
            </w:r>
          </w:ins>
        </w:p>
        <w:p w:rsidR="0070019C" w:rsidRDefault="0070019C">
          <w:pPr>
            <w:pStyle w:val="TOC3"/>
            <w:rPr>
              <w:ins w:id="62" w:author="pbx" w:date="2017-11-03T18:00:00Z"/>
              <w:rFonts w:asciiTheme="minorHAnsi" w:eastAsiaTheme="minorEastAsia" w:hAnsiTheme="minorHAnsi" w:cstheme="minorBidi"/>
              <w:noProof/>
              <w:color w:val="auto"/>
              <w:sz w:val="22"/>
              <w:szCs w:val="22"/>
              <w:lang w:val="en-US"/>
            </w:rPr>
          </w:pPr>
          <w:ins w:id="63"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"_Toc497495400"</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4.3.1</w:t>
            </w:r>
            <w:r>
              <w:rPr>
                <w:rFonts w:asciiTheme="minorHAnsi" w:eastAsiaTheme="minorEastAsia" w:hAnsiTheme="minorHAnsi" w:cstheme="minorBidi"/>
                <w:noProof/>
                <w:color w:val="auto"/>
                <w:sz w:val="22"/>
                <w:szCs w:val="22"/>
                <w:lang w:val="en-US"/>
              </w:rPr>
              <w:tab/>
            </w:r>
            <w:r w:rsidRPr="00094B33">
              <w:rPr>
                <w:rStyle w:val="Hyperlink"/>
                <w:noProof/>
              </w:rPr>
              <w:t>XML</w:t>
            </w:r>
            <w:r>
              <w:rPr>
                <w:noProof/>
                <w:webHidden/>
              </w:rPr>
              <w:tab/>
            </w:r>
            <w:r>
              <w:rPr>
                <w:noProof/>
                <w:webHidden/>
              </w:rPr>
              <w:fldChar w:fldCharType="begin"/>
            </w:r>
            <w:r>
              <w:rPr>
                <w:noProof/>
                <w:webHidden/>
              </w:rPr>
              <w:instrText xml:space="preserve"> PAGEREF _Toc497495400 \h </w:instrText>
            </w:r>
            <w:r>
              <w:rPr>
                <w:noProof/>
                <w:webHidden/>
              </w:rPr>
            </w:r>
          </w:ins>
          <w:r>
            <w:rPr>
              <w:noProof/>
              <w:webHidden/>
            </w:rPr>
            <w:fldChar w:fldCharType="separate"/>
          </w:r>
          <w:ins w:id="64" w:author="pbx" w:date="2017-11-03T18:00:00Z">
            <w:r>
              <w:rPr>
                <w:noProof/>
                <w:webHidden/>
              </w:rPr>
              <w:t>14</w:t>
            </w:r>
            <w:r>
              <w:rPr>
                <w:noProof/>
                <w:webHidden/>
              </w:rPr>
              <w:fldChar w:fldCharType="end"/>
            </w:r>
            <w:r w:rsidRPr="00094B33">
              <w:rPr>
                <w:rStyle w:val="Hyperlink"/>
                <w:noProof/>
              </w:rPr>
              <w:fldChar w:fldCharType="end"/>
            </w:r>
          </w:ins>
        </w:p>
        <w:p w:rsidR="0070019C" w:rsidRDefault="0070019C">
          <w:pPr>
            <w:pStyle w:val="TOC3"/>
            <w:rPr>
              <w:ins w:id="65" w:author="pbx" w:date="2017-11-03T18:00:00Z"/>
              <w:rFonts w:asciiTheme="minorHAnsi" w:eastAsiaTheme="minorEastAsia" w:hAnsiTheme="minorHAnsi" w:cstheme="minorBidi"/>
              <w:noProof/>
              <w:color w:val="auto"/>
              <w:sz w:val="22"/>
              <w:szCs w:val="22"/>
              <w:lang w:val="en-US"/>
            </w:rPr>
          </w:pPr>
          <w:ins w:id="66"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"_Toc497495401"</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4.3.2</w:t>
            </w:r>
            <w:r>
              <w:rPr>
                <w:rFonts w:asciiTheme="minorHAnsi" w:eastAsiaTheme="minorEastAsia" w:hAnsiTheme="minorHAnsi" w:cstheme="minorBidi"/>
                <w:noProof/>
                <w:color w:val="auto"/>
                <w:sz w:val="22"/>
                <w:szCs w:val="22"/>
                <w:lang w:val="en-US"/>
              </w:rPr>
              <w:tab/>
            </w:r>
            <w:r w:rsidRPr="00094B33">
              <w:rPr>
                <w:rStyle w:val="Hyperlink"/>
                <w:noProof/>
              </w:rPr>
              <w:t>Validation</w:t>
            </w:r>
            <w:r>
              <w:rPr>
                <w:noProof/>
                <w:webHidden/>
              </w:rPr>
              <w:tab/>
            </w:r>
            <w:r>
              <w:rPr>
                <w:noProof/>
                <w:webHidden/>
              </w:rPr>
              <w:fldChar w:fldCharType="begin"/>
            </w:r>
            <w:r>
              <w:rPr>
                <w:noProof/>
                <w:webHidden/>
              </w:rPr>
              <w:instrText xml:space="preserve"> PAGEREF _Toc497495401 \h </w:instrText>
            </w:r>
            <w:r>
              <w:rPr>
                <w:noProof/>
                <w:webHidden/>
              </w:rPr>
            </w:r>
          </w:ins>
          <w:r>
            <w:rPr>
              <w:noProof/>
              <w:webHidden/>
            </w:rPr>
            <w:fldChar w:fldCharType="separate"/>
          </w:r>
          <w:ins w:id="67" w:author="pbx" w:date="2017-11-03T18:00:00Z">
            <w:r>
              <w:rPr>
                <w:noProof/>
                <w:webHidden/>
              </w:rPr>
              <w:t>15</w:t>
            </w:r>
            <w:r>
              <w:rPr>
                <w:noProof/>
                <w:webHidden/>
              </w:rPr>
              <w:fldChar w:fldCharType="end"/>
            </w:r>
            <w:r w:rsidRPr="00094B33">
              <w:rPr>
                <w:rStyle w:val="Hyperlink"/>
                <w:noProof/>
              </w:rPr>
              <w:fldChar w:fldCharType="end"/>
            </w:r>
          </w:ins>
        </w:p>
        <w:p w:rsidR="0070019C" w:rsidRDefault="0070019C">
          <w:pPr>
            <w:pStyle w:val="TOC2"/>
            <w:rPr>
              <w:ins w:id="68" w:author="pbx" w:date="2017-11-03T18:00:00Z"/>
              <w:rFonts w:asciiTheme="minorHAnsi" w:eastAsiaTheme="minorEastAsia" w:hAnsiTheme="minorHAnsi" w:cstheme="minorBidi"/>
              <w:noProof/>
              <w:color w:val="auto"/>
              <w:sz w:val="22"/>
              <w:szCs w:val="22"/>
              <w:lang w:val="en-US"/>
            </w:rPr>
          </w:pPr>
          <w:ins w:id="69"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"_Toc497495402"</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4.4</w:t>
            </w:r>
            <w:r>
              <w:rPr>
                <w:rFonts w:asciiTheme="minorHAnsi" w:eastAsiaTheme="minorEastAsia" w:hAnsiTheme="minorHAnsi" w:cstheme="minorBidi"/>
                <w:noProof/>
                <w:color w:val="auto"/>
                <w:sz w:val="22"/>
                <w:szCs w:val="22"/>
                <w:lang w:val="en-US"/>
              </w:rPr>
              <w:tab/>
            </w:r>
            <w:r w:rsidRPr="00094B33">
              <w:rPr>
                <w:rStyle w:val="Hyperlink"/>
                <w:noProof/>
              </w:rPr>
              <w:t>Core Document Reference</w:t>
            </w:r>
            <w:r>
              <w:rPr>
                <w:noProof/>
                <w:webHidden/>
              </w:rPr>
              <w:tab/>
            </w:r>
            <w:r>
              <w:rPr>
                <w:noProof/>
                <w:webHidden/>
              </w:rPr>
              <w:fldChar w:fldCharType="begin"/>
            </w:r>
            <w:r>
              <w:rPr>
                <w:noProof/>
                <w:webHidden/>
              </w:rPr>
              <w:instrText xml:space="preserve"> PAGEREF _Toc497495402 \h </w:instrText>
            </w:r>
            <w:r>
              <w:rPr>
                <w:noProof/>
                <w:webHidden/>
              </w:rPr>
            </w:r>
          </w:ins>
          <w:r>
            <w:rPr>
              <w:noProof/>
              <w:webHidden/>
            </w:rPr>
            <w:fldChar w:fldCharType="separate"/>
          </w:r>
          <w:ins w:id="70" w:author="pbx" w:date="2017-11-03T18:00:00Z">
            <w:r>
              <w:rPr>
                <w:noProof/>
                <w:webHidden/>
              </w:rPr>
              <w:t>24</w:t>
            </w:r>
            <w:r>
              <w:rPr>
                <w:noProof/>
                <w:webHidden/>
              </w:rPr>
              <w:fldChar w:fldCharType="end"/>
            </w:r>
            <w:r w:rsidRPr="00094B33">
              <w:rPr>
                <w:rStyle w:val="Hyperlink"/>
                <w:noProof/>
              </w:rPr>
              <w:fldChar w:fldCharType="end"/>
            </w:r>
          </w:ins>
        </w:p>
        <w:p w:rsidR="0070019C" w:rsidRDefault="0070019C">
          <w:pPr>
            <w:pStyle w:val="TOC3"/>
            <w:rPr>
              <w:ins w:id="71" w:author="pbx" w:date="2017-11-03T18:00:00Z"/>
              <w:rFonts w:asciiTheme="minorHAnsi" w:eastAsiaTheme="minorEastAsia" w:hAnsiTheme="minorHAnsi" w:cstheme="minorBidi"/>
              <w:noProof/>
              <w:color w:val="auto"/>
              <w:sz w:val="22"/>
              <w:szCs w:val="22"/>
              <w:lang w:val="en-US"/>
            </w:rPr>
          </w:pPr>
          <w:ins w:id="72"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"_Toc497495403"</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4.4.1</w:t>
            </w:r>
            <w:r>
              <w:rPr>
                <w:rFonts w:asciiTheme="minorHAnsi" w:eastAsiaTheme="minorEastAsia" w:hAnsiTheme="minorHAnsi" w:cstheme="minorBidi"/>
                <w:noProof/>
                <w:color w:val="auto"/>
                <w:sz w:val="22"/>
                <w:szCs w:val="22"/>
                <w:lang w:val="en-US"/>
              </w:rPr>
              <w:tab/>
            </w:r>
            <w:r w:rsidRPr="00094B33">
              <w:rPr>
                <w:rStyle w:val="Hyperlink"/>
                <w:noProof/>
              </w:rPr>
              <w:t>XML</w:t>
            </w:r>
            <w:r>
              <w:rPr>
                <w:noProof/>
                <w:webHidden/>
              </w:rPr>
              <w:tab/>
            </w:r>
            <w:r>
              <w:rPr>
                <w:noProof/>
                <w:webHidden/>
              </w:rPr>
              <w:fldChar w:fldCharType="begin"/>
            </w:r>
            <w:r>
              <w:rPr>
                <w:noProof/>
                <w:webHidden/>
              </w:rPr>
              <w:instrText xml:space="preserve"> PAGEREF _Toc497495403 \h </w:instrText>
            </w:r>
            <w:r>
              <w:rPr>
                <w:noProof/>
                <w:webHidden/>
              </w:rPr>
            </w:r>
          </w:ins>
          <w:r>
            <w:rPr>
              <w:noProof/>
              <w:webHidden/>
            </w:rPr>
            <w:fldChar w:fldCharType="separate"/>
          </w:r>
          <w:ins w:id="73" w:author="pbx" w:date="2017-11-03T18:00:00Z">
            <w:r>
              <w:rPr>
                <w:noProof/>
                <w:webHidden/>
              </w:rPr>
              <w:t>24</w:t>
            </w:r>
            <w:r>
              <w:rPr>
                <w:noProof/>
                <w:webHidden/>
              </w:rPr>
              <w:fldChar w:fldCharType="end"/>
            </w:r>
            <w:r w:rsidRPr="00094B33">
              <w:rPr>
                <w:rStyle w:val="Hyperlink"/>
                <w:noProof/>
              </w:rPr>
              <w:fldChar w:fldCharType="end"/>
            </w:r>
          </w:ins>
        </w:p>
        <w:p w:rsidR="0070019C" w:rsidRDefault="0070019C">
          <w:pPr>
            <w:pStyle w:val="TOC3"/>
            <w:rPr>
              <w:ins w:id="74" w:author="pbx" w:date="2017-11-03T18:00:00Z"/>
              <w:rFonts w:asciiTheme="minorHAnsi" w:eastAsiaTheme="minorEastAsia" w:hAnsiTheme="minorHAnsi" w:cstheme="minorBidi"/>
              <w:noProof/>
              <w:color w:val="auto"/>
              <w:sz w:val="22"/>
              <w:szCs w:val="22"/>
              <w:lang w:val="en-US"/>
            </w:rPr>
          </w:pPr>
          <w:ins w:id="75"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"_Toc497495404"</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4.4.2</w:t>
            </w:r>
            <w:r>
              <w:rPr>
                <w:rFonts w:asciiTheme="minorHAnsi" w:eastAsiaTheme="minorEastAsia" w:hAnsiTheme="minorHAnsi" w:cstheme="minorBidi"/>
                <w:noProof/>
                <w:color w:val="auto"/>
                <w:sz w:val="22"/>
                <w:szCs w:val="22"/>
                <w:lang w:val="en-US"/>
              </w:rPr>
              <w:tab/>
            </w:r>
            <w:r w:rsidRPr="00094B33">
              <w:rPr>
                <w:rStyle w:val="Hyperlink"/>
                <w:noProof/>
              </w:rPr>
              <w:t>Validation</w:t>
            </w:r>
            <w:r>
              <w:rPr>
                <w:noProof/>
                <w:webHidden/>
              </w:rPr>
              <w:tab/>
            </w:r>
            <w:r>
              <w:rPr>
                <w:noProof/>
                <w:webHidden/>
              </w:rPr>
              <w:fldChar w:fldCharType="begin"/>
            </w:r>
            <w:r>
              <w:rPr>
                <w:noProof/>
                <w:webHidden/>
              </w:rPr>
              <w:instrText xml:space="preserve"> PAGEREF _Toc497495404 \h </w:instrText>
            </w:r>
            <w:r>
              <w:rPr>
                <w:noProof/>
                <w:webHidden/>
              </w:rPr>
            </w:r>
          </w:ins>
          <w:r>
            <w:rPr>
              <w:noProof/>
              <w:webHidden/>
            </w:rPr>
            <w:fldChar w:fldCharType="separate"/>
          </w:r>
          <w:ins w:id="76" w:author="pbx" w:date="2017-11-03T18:00:00Z">
            <w:r>
              <w:rPr>
                <w:noProof/>
                <w:webHidden/>
              </w:rPr>
              <w:t>24</w:t>
            </w:r>
            <w:r>
              <w:rPr>
                <w:noProof/>
                <w:webHidden/>
              </w:rPr>
              <w:fldChar w:fldCharType="end"/>
            </w:r>
            <w:r w:rsidRPr="00094B33">
              <w:rPr>
                <w:rStyle w:val="Hyperlink"/>
                <w:noProof/>
              </w:rPr>
              <w:fldChar w:fldCharType="end"/>
            </w:r>
          </w:ins>
        </w:p>
        <w:p w:rsidR="0070019C" w:rsidRDefault="0070019C">
          <w:pPr>
            <w:pStyle w:val="TOC2"/>
            <w:rPr>
              <w:ins w:id="77" w:author="pbx" w:date="2017-11-03T18:00:00Z"/>
              <w:rFonts w:asciiTheme="minorHAnsi" w:eastAsiaTheme="minorEastAsia" w:hAnsiTheme="minorHAnsi" w:cstheme="minorBidi"/>
              <w:noProof/>
              <w:color w:val="auto"/>
              <w:sz w:val="22"/>
              <w:szCs w:val="22"/>
              <w:lang w:val="en-US"/>
            </w:rPr>
          </w:pPr>
          <w:ins w:id="78"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"_Toc497495405"</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4.5</w:t>
            </w:r>
            <w:r>
              <w:rPr>
                <w:rFonts w:asciiTheme="minorHAnsi" w:eastAsiaTheme="minorEastAsia" w:hAnsiTheme="minorHAnsi" w:cstheme="minorBidi"/>
                <w:noProof/>
                <w:color w:val="auto"/>
                <w:sz w:val="22"/>
                <w:szCs w:val="22"/>
                <w:lang w:val="en-US"/>
              </w:rPr>
              <w:tab/>
            </w:r>
            <w:r w:rsidRPr="00094B33">
              <w:rPr>
                <w:rStyle w:val="Hyperlink"/>
                <w:noProof/>
              </w:rPr>
              <w:t>Predecessor Document</w:t>
            </w:r>
            <w:r>
              <w:rPr>
                <w:noProof/>
                <w:webHidden/>
              </w:rPr>
              <w:tab/>
            </w:r>
            <w:r>
              <w:rPr>
                <w:noProof/>
                <w:webHidden/>
              </w:rPr>
              <w:fldChar w:fldCharType="begin"/>
            </w:r>
            <w:r>
              <w:rPr>
                <w:noProof/>
                <w:webHidden/>
              </w:rPr>
              <w:instrText xml:space="preserve"> PAGEREF _Toc497495405 \h </w:instrText>
            </w:r>
            <w:r>
              <w:rPr>
                <w:noProof/>
                <w:webHidden/>
              </w:rPr>
            </w:r>
          </w:ins>
          <w:r>
            <w:rPr>
              <w:noProof/>
              <w:webHidden/>
            </w:rPr>
            <w:fldChar w:fldCharType="separate"/>
          </w:r>
          <w:ins w:id="79" w:author="pbx" w:date="2017-11-03T18:00:00Z">
            <w:r>
              <w:rPr>
                <w:noProof/>
                <w:webHidden/>
              </w:rPr>
              <w:t>24</w:t>
            </w:r>
            <w:r>
              <w:rPr>
                <w:noProof/>
                <w:webHidden/>
              </w:rPr>
              <w:fldChar w:fldCharType="end"/>
            </w:r>
            <w:r w:rsidRPr="00094B33">
              <w:rPr>
                <w:rStyle w:val="Hyperlink"/>
                <w:noProof/>
              </w:rPr>
              <w:fldChar w:fldCharType="end"/>
            </w:r>
          </w:ins>
        </w:p>
        <w:p w:rsidR="0070019C" w:rsidRDefault="0070019C">
          <w:pPr>
            <w:pStyle w:val="TOC3"/>
            <w:rPr>
              <w:ins w:id="80" w:author="pbx" w:date="2017-11-03T18:00:00Z"/>
              <w:rFonts w:asciiTheme="minorHAnsi" w:eastAsiaTheme="minorEastAsia" w:hAnsiTheme="minorHAnsi" w:cstheme="minorBidi"/>
              <w:noProof/>
              <w:color w:val="auto"/>
              <w:sz w:val="22"/>
              <w:szCs w:val="22"/>
              <w:lang w:val="en-US"/>
            </w:rPr>
          </w:pPr>
          <w:ins w:id="81"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"_Toc497495406"</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4.5.1</w:t>
            </w:r>
            <w:r>
              <w:rPr>
                <w:rFonts w:asciiTheme="minorHAnsi" w:eastAsiaTheme="minorEastAsia" w:hAnsiTheme="minorHAnsi" w:cstheme="minorBidi"/>
                <w:noProof/>
                <w:color w:val="auto"/>
                <w:sz w:val="22"/>
                <w:szCs w:val="22"/>
                <w:lang w:val="en-US"/>
              </w:rPr>
              <w:tab/>
            </w:r>
            <w:r w:rsidRPr="00094B33">
              <w:rPr>
                <w:rStyle w:val="Hyperlink"/>
                <w:noProof/>
              </w:rPr>
              <w:t>XML</w:t>
            </w:r>
            <w:r>
              <w:rPr>
                <w:noProof/>
                <w:webHidden/>
              </w:rPr>
              <w:tab/>
            </w:r>
            <w:r>
              <w:rPr>
                <w:noProof/>
                <w:webHidden/>
              </w:rPr>
              <w:fldChar w:fldCharType="begin"/>
            </w:r>
            <w:r>
              <w:rPr>
                <w:noProof/>
                <w:webHidden/>
              </w:rPr>
              <w:instrText xml:space="preserve"> PAGEREF _Toc497495406 \h </w:instrText>
            </w:r>
            <w:r>
              <w:rPr>
                <w:noProof/>
                <w:webHidden/>
              </w:rPr>
            </w:r>
          </w:ins>
          <w:r>
            <w:rPr>
              <w:noProof/>
              <w:webHidden/>
            </w:rPr>
            <w:fldChar w:fldCharType="separate"/>
          </w:r>
          <w:ins w:id="82" w:author="pbx" w:date="2017-11-03T18:00:00Z">
            <w:r>
              <w:rPr>
                <w:noProof/>
                <w:webHidden/>
              </w:rPr>
              <w:t>24</w:t>
            </w:r>
            <w:r>
              <w:rPr>
                <w:noProof/>
                <w:webHidden/>
              </w:rPr>
              <w:fldChar w:fldCharType="end"/>
            </w:r>
            <w:r w:rsidRPr="00094B33">
              <w:rPr>
                <w:rStyle w:val="Hyperlink"/>
                <w:noProof/>
              </w:rPr>
              <w:fldChar w:fldCharType="end"/>
            </w:r>
          </w:ins>
        </w:p>
        <w:p w:rsidR="0070019C" w:rsidRDefault="0070019C">
          <w:pPr>
            <w:pStyle w:val="TOC3"/>
            <w:rPr>
              <w:ins w:id="83" w:author="pbx" w:date="2017-11-03T18:00:00Z"/>
              <w:rFonts w:asciiTheme="minorHAnsi" w:eastAsiaTheme="minorEastAsia" w:hAnsiTheme="minorHAnsi" w:cstheme="minorBidi"/>
              <w:noProof/>
              <w:color w:val="auto"/>
              <w:sz w:val="22"/>
              <w:szCs w:val="22"/>
              <w:lang w:val="en-US"/>
            </w:rPr>
          </w:pPr>
          <w:ins w:id="84"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"_Toc497495407"</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4.5.2</w:t>
            </w:r>
            <w:r>
              <w:rPr>
                <w:rFonts w:asciiTheme="minorHAnsi" w:eastAsiaTheme="minorEastAsia" w:hAnsiTheme="minorHAnsi" w:cstheme="minorBidi"/>
                <w:noProof/>
                <w:color w:val="auto"/>
                <w:sz w:val="22"/>
                <w:szCs w:val="22"/>
                <w:lang w:val="en-US"/>
              </w:rPr>
              <w:tab/>
            </w:r>
            <w:r w:rsidRPr="00094B33">
              <w:rPr>
                <w:rStyle w:val="Hyperlink"/>
                <w:noProof/>
              </w:rPr>
              <w:t>Validation</w:t>
            </w:r>
            <w:r>
              <w:rPr>
                <w:noProof/>
                <w:webHidden/>
              </w:rPr>
              <w:tab/>
            </w:r>
            <w:r>
              <w:rPr>
                <w:noProof/>
                <w:webHidden/>
              </w:rPr>
              <w:fldChar w:fldCharType="begin"/>
            </w:r>
            <w:r>
              <w:rPr>
                <w:noProof/>
                <w:webHidden/>
              </w:rPr>
              <w:instrText xml:space="preserve"> PAGEREF _Toc497495407 \h </w:instrText>
            </w:r>
            <w:r>
              <w:rPr>
                <w:noProof/>
                <w:webHidden/>
              </w:rPr>
            </w:r>
          </w:ins>
          <w:r>
            <w:rPr>
              <w:noProof/>
              <w:webHidden/>
            </w:rPr>
            <w:fldChar w:fldCharType="separate"/>
          </w:r>
          <w:ins w:id="85" w:author="pbx" w:date="2017-11-03T18:00:00Z">
            <w:r>
              <w:rPr>
                <w:noProof/>
                <w:webHidden/>
              </w:rPr>
              <w:t>25</w:t>
            </w:r>
            <w:r>
              <w:rPr>
                <w:noProof/>
                <w:webHidden/>
              </w:rPr>
              <w:fldChar w:fldCharType="end"/>
            </w:r>
            <w:r w:rsidRPr="00094B33">
              <w:rPr>
                <w:rStyle w:val="Hyperlink"/>
                <w:noProof/>
              </w:rPr>
              <w:fldChar w:fldCharType="end"/>
            </w:r>
          </w:ins>
        </w:p>
        <w:p w:rsidR="0070019C" w:rsidRDefault="0070019C">
          <w:pPr>
            <w:pStyle w:val="TOC2"/>
            <w:rPr>
              <w:ins w:id="86" w:author="pbx" w:date="2017-11-03T18:00:00Z"/>
              <w:rFonts w:asciiTheme="minorHAnsi" w:eastAsiaTheme="minorEastAsia" w:hAnsiTheme="minorHAnsi" w:cstheme="minorBidi"/>
              <w:noProof/>
              <w:color w:val="auto"/>
              <w:sz w:val="22"/>
              <w:szCs w:val="22"/>
              <w:lang w:val="en-US"/>
            </w:rPr>
          </w:pPr>
          <w:ins w:id="87"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"_Toc497495408"</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4.6</w:t>
            </w:r>
            <w:r>
              <w:rPr>
                <w:rFonts w:asciiTheme="minorHAnsi" w:eastAsiaTheme="minorEastAsia" w:hAnsiTheme="minorHAnsi" w:cstheme="minorBidi"/>
                <w:noProof/>
                <w:color w:val="auto"/>
                <w:sz w:val="22"/>
                <w:szCs w:val="22"/>
                <w:lang w:val="en-US"/>
              </w:rPr>
              <w:tab/>
            </w:r>
            <w:r w:rsidRPr="00094B33">
              <w:rPr>
                <w:rStyle w:val="Hyperlink"/>
                <w:noProof/>
              </w:rPr>
              <w:t>Document Body</w:t>
            </w:r>
            <w:r>
              <w:rPr>
                <w:noProof/>
                <w:webHidden/>
              </w:rPr>
              <w:tab/>
            </w:r>
            <w:r>
              <w:rPr>
                <w:noProof/>
                <w:webHidden/>
              </w:rPr>
              <w:fldChar w:fldCharType="begin"/>
            </w:r>
            <w:r>
              <w:rPr>
                <w:noProof/>
                <w:webHidden/>
              </w:rPr>
              <w:instrText xml:space="preserve"> PAGEREF _Toc497495408 \h </w:instrText>
            </w:r>
            <w:r>
              <w:rPr>
                <w:noProof/>
                <w:webHidden/>
              </w:rPr>
            </w:r>
          </w:ins>
          <w:r>
            <w:rPr>
              <w:noProof/>
              <w:webHidden/>
            </w:rPr>
            <w:fldChar w:fldCharType="separate"/>
          </w:r>
          <w:ins w:id="88" w:author="pbx" w:date="2017-11-03T18:00:00Z">
            <w:r>
              <w:rPr>
                <w:noProof/>
                <w:webHidden/>
              </w:rPr>
              <w:t>25</w:t>
            </w:r>
            <w:r>
              <w:rPr>
                <w:noProof/>
                <w:webHidden/>
              </w:rPr>
              <w:fldChar w:fldCharType="end"/>
            </w:r>
            <w:r w:rsidRPr="00094B33">
              <w:rPr>
                <w:rStyle w:val="Hyperlink"/>
                <w:noProof/>
              </w:rPr>
              <w:fldChar w:fldCharType="end"/>
            </w:r>
          </w:ins>
        </w:p>
        <w:p w:rsidR="0070019C" w:rsidRDefault="0070019C">
          <w:pPr>
            <w:pStyle w:val="TOC3"/>
            <w:rPr>
              <w:ins w:id="89" w:author="pbx" w:date="2017-11-03T18:00:00Z"/>
              <w:rFonts w:asciiTheme="minorHAnsi" w:eastAsiaTheme="minorEastAsia" w:hAnsiTheme="minorHAnsi" w:cstheme="minorBidi"/>
              <w:noProof/>
              <w:color w:val="auto"/>
              <w:sz w:val="22"/>
              <w:szCs w:val="22"/>
              <w:lang w:val="en-US"/>
            </w:rPr>
          </w:pPr>
          <w:ins w:id="90"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"_Toc497495409"</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4.6.1</w:t>
            </w:r>
            <w:r>
              <w:rPr>
                <w:rFonts w:asciiTheme="minorHAnsi" w:eastAsiaTheme="minorEastAsia" w:hAnsiTheme="minorHAnsi" w:cstheme="minorBidi"/>
                <w:noProof/>
                <w:color w:val="auto"/>
                <w:sz w:val="22"/>
                <w:szCs w:val="22"/>
                <w:lang w:val="en-US"/>
              </w:rPr>
              <w:tab/>
            </w:r>
            <w:r w:rsidRPr="00094B33">
              <w:rPr>
                <w:rStyle w:val="Hyperlink"/>
                <w:noProof/>
              </w:rPr>
              <w:t>XML</w:t>
            </w:r>
            <w:r>
              <w:rPr>
                <w:noProof/>
                <w:webHidden/>
              </w:rPr>
              <w:tab/>
            </w:r>
            <w:r>
              <w:rPr>
                <w:noProof/>
                <w:webHidden/>
              </w:rPr>
              <w:fldChar w:fldCharType="begin"/>
            </w:r>
            <w:r>
              <w:rPr>
                <w:noProof/>
                <w:webHidden/>
              </w:rPr>
              <w:instrText xml:space="preserve"> PAGEREF _Toc497495409 \h </w:instrText>
            </w:r>
            <w:r>
              <w:rPr>
                <w:noProof/>
                <w:webHidden/>
              </w:rPr>
            </w:r>
          </w:ins>
          <w:r>
            <w:rPr>
              <w:noProof/>
              <w:webHidden/>
            </w:rPr>
            <w:fldChar w:fldCharType="separate"/>
          </w:r>
          <w:ins w:id="91" w:author="pbx" w:date="2017-11-03T18:00:00Z">
            <w:r>
              <w:rPr>
                <w:noProof/>
                <w:webHidden/>
              </w:rPr>
              <w:t>25</w:t>
            </w:r>
            <w:r>
              <w:rPr>
                <w:noProof/>
                <w:webHidden/>
              </w:rPr>
              <w:fldChar w:fldCharType="end"/>
            </w:r>
            <w:r w:rsidRPr="00094B33">
              <w:rPr>
                <w:rStyle w:val="Hyperlink"/>
                <w:noProof/>
              </w:rPr>
              <w:fldChar w:fldCharType="end"/>
            </w:r>
          </w:ins>
        </w:p>
        <w:p w:rsidR="0070019C" w:rsidRDefault="0070019C">
          <w:pPr>
            <w:pStyle w:val="TOC2"/>
            <w:rPr>
              <w:ins w:id="92" w:author="pbx" w:date="2017-11-03T18:00:00Z"/>
              <w:rFonts w:asciiTheme="minorHAnsi" w:eastAsiaTheme="minorEastAsia" w:hAnsiTheme="minorHAnsi" w:cstheme="minorBidi"/>
              <w:noProof/>
              <w:color w:val="auto"/>
              <w:sz w:val="22"/>
              <w:szCs w:val="22"/>
              <w:lang w:val="en-US"/>
            </w:rPr>
          </w:pPr>
          <w:ins w:id="93"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"_Toc497495410"</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4.7</w:t>
            </w:r>
            <w:r>
              <w:rPr>
                <w:rFonts w:asciiTheme="minorHAnsi" w:eastAsiaTheme="minorEastAsia" w:hAnsiTheme="minorHAnsi" w:cstheme="minorBidi"/>
                <w:noProof/>
                <w:color w:val="auto"/>
                <w:sz w:val="22"/>
                <w:szCs w:val="22"/>
                <w:lang w:val="en-US"/>
              </w:rPr>
              <w:tab/>
            </w:r>
            <w:r w:rsidRPr="00094B33">
              <w:rPr>
                <w:rStyle w:val="Hyperlink"/>
                <w:noProof/>
              </w:rPr>
              <w:t>Labeling Content Section Information</w:t>
            </w:r>
            <w:r>
              <w:rPr>
                <w:noProof/>
                <w:webHidden/>
              </w:rPr>
              <w:tab/>
            </w:r>
            <w:r>
              <w:rPr>
                <w:noProof/>
                <w:webHidden/>
              </w:rPr>
              <w:fldChar w:fldCharType="begin"/>
            </w:r>
            <w:r>
              <w:rPr>
                <w:noProof/>
                <w:webHidden/>
              </w:rPr>
              <w:instrText xml:space="preserve"> PAGEREF _Toc497495410 \h </w:instrText>
            </w:r>
            <w:r>
              <w:rPr>
                <w:noProof/>
                <w:webHidden/>
              </w:rPr>
            </w:r>
          </w:ins>
          <w:r>
            <w:rPr>
              <w:noProof/>
              <w:webHidden/>
            </w:rPr>
            <w:fldChar w:fldCharType="separate"/>
          </w:r>
          <w:ins w:id="94" w:author="pbx" w:date="2017-11-03T18:00:00Z">
            <w:r>
              <w:rPr>
                <w:noProof/>
                <w:webHidden/>
              </w:rPr>
              <w:t>25</w:t>
            </w:r>
            <w:r>
              <w:rPr>
                <w:noProof/>
                <w:webHidden/>
              </w:rPr>
              <w:fldChar w:fldCharType="end"/>
            </w:r>
            <w:r w:rsidRPr="00094B33">
              <w:rPr>
                <w:rStyle w:val="Hyperlink"/>
                <w:noProof/>
              </w:rPr>
              <w:fldChar w:fldCharType="end"/>
            </w:r>
          </w:ins>
        </w:p>
        <w:p w:rsidR="0070019C" w:rsidRDefault="0070019C">
          <w:pPr>
            <w:pStyle w:val="TOC3"/>
            <w:rPr>
              <w:ins w:id="95" w:author="pbx" w:date="2017-11-03T18:00:00Z"/>
              <w:rFonts w:asciiTheme="minorHAnsi" w:eastAsiaTheme="minorEastAsia" w:hAnsiTheme="minorHAnsi" w:cstheme="minorBidi"/>
              <w:noProof/>
              <w:color w:val="auto"/>
              <w:sz w:val="22"/>
              <w:szCs w:val="22"/>
              <w:lang w:val="en-US"/>
            </w:rPr>
          </w:pPr>
          <w:ins w:id="96"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"_Toc497495411"</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4.7.1</w:t>
            </w:r>
            <w:r>
              <w:rPr>
                <w:rFonts w:asciiTheme="minorHAnsi" w:eastAsiaTheme="minorEastAsia" w:hAnsiTheme="minorHAnsi" w:cstheme="minorBidi"/>
                <w:noProof/>
                <w:color w:val="auto"/>
                <w:sz w:val="22"/>
                <w:szCs w:val="22"/>
                <w:lang w:val="en-US"/>
              </w:rPr>
              <w:tab/>
            </w:r>
            <w:r w:rsidRPr="00094B33">
              <w:rPr>
                <w:rStyle w:val="Hyperlink"/>
                <w:noProof/>
              </w:rPr>
              <w:t>XML</w:t>
            </w:r>
            <w:r>
              <w:rPr>
                <w:noProof/>
                <w:webHidden/>
              </w:rPr>
              <w:tab/>
            </w:r>
            <w:r>
              <w:rPr>
                <w:noProof/>
                <w:webHidden/>
              </w:rPr>
              <w:fldChar w:fldCharType="begin"/>
            </w:r>
            <w:r>
              <w:rPr>
                <w:noProof/>
                <w:webHidden/>
              </w:rPr>
              <w:instrText xml:space="preserve"> PAGEREF _Toc497495411 \h </w:instrText>
            </w:r>
            <w:r>
              <w:rPr>
                <w:noProof/>
                <w:webHidden/>
              </w:rPr>
            </w:r>
          </w:ins>
          <w:r>
            <w:rPr>
              <w:noProof/>
              <w:webHidden/>
            </w:rPr>
            <w:fldChar w:fldCharType="separate"/>
          </w:r>
          <w:ins w:id="97" w:author="pbx" w:date="2017-11-03T18:00:00Z">
            <w:r>
              <w:rPr>
                <w:noProof/>
                <w:webHidden/>
              </w:rPr>
              <w:t>25</w:t>
            </w:r>
            <w:r>
              <w:rPr>
                <w:noProof/>
                <w:webHidden/>
              </w:rPr>
              <w:fldChar w:fldCharType="end"/>
            </w:r>
            <w:r w:rsidRPr="00094B33">
              <w:rPr>
                <w:rStyle w:val="Hyperlink"/>
                <w:noProof/>
              </w:rPr>
              <w:fldChar w:fldCharType="end"/>
            </w:r>
          </w:ins>
        </w:p>
        <w:p w:rsidR="0070019C" w:rsidRDefault="0070019C">
          <w:pPr>
            <w:pStyle w:val="TOC3"/>
            <w:rPr>
              <w:ins w:id="98" w:author="pbx" w:date="2017-11-03T18:00:00Z"/>
              <w:rFonts w:asciiTheme="minorHAnsi" w:eastAsiaTheme="minorEastAsia" w:hAnsiTheme="minorHAnsi" w:cstheme="minorBidi"/>
              <w:noProof/>
              <w:color w:val="auto"/>
              <w:sz w:val="22"/>
              <w:szCs w:val="22"/>
              <w:lang w:val="en-US"/>
            </w:rPr>
          </w:pPr>
          <w:ins w:id="99"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"_Toc497495412"</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4.7.2</w:t>
            </w:r>
            <w:r>
              <w:rPr>
                <w:rFonts w:asciiTheme="minorHAnsi" w:eastAsiaTheme="minorEastAsia" w:hAnsiTheme="minorHAnsi" w:cstheme="minorBidi"/>
                <w:noProof/>
                <w:color w:val="auto"/>
                <w:sz w:val="22"/>
                <w:szCs w:val="22"/>
                <w:lang w:val="en-US"/>
              </w:rPr>
              <w:tab/>
            </w:r>
            <w:r w:rsidRPr="00094B33">
              <w:rPr>
                <w:rStyle w:val="Hyperlink"/>
                <w:noProof/>
              </w:rPr>
              <w:t>Validation</w:t>
            </w:r>
            <w:r>
              <w:rPr>
                <w:noProof/>
                <w:webHidden/>
              </w:rPr>
              <w:tab/>
            </w:r>
            <w:r>
              <w:rPr>
                <w:noProof/>
                <w:webHidden/>
              </w:rPr>
              <w:fldChar w:fldCharType="begin"/>
            </w:r>
            <w:r>
              <w:rPr>
                <w:noProof/>
                <w:webHidden/>
              </w:rPr>
              <w:instrText xml:space="preserve"> PAGEREF _Toc497495412 \h </w:instrText>
            </w:r>
            <w:r>
              <w:rPr>
                <w:noProof/>
                <w:webHidden/>
              </w:rPr>
            </w:r>
          </w:ins>
          <w:r>
            <w:rPr>
              <w:noProof/>
              <w:webHidden/>
            </w:rPr>
            <w:fldChar w:fldCharType="separate"/>
          </w:r>
          <w:ins w:id="100" w:author="pbx" w:date="2017-11-03T18:00:00Z">
            <w:r>
              <w:rPr>
                <w:noProof/>
                <w:webHidden/>
              </w:rPr>
              <w:t>25</w:t>
            </w:r>
            <w:r>
              <w:rPr>
                <w:noProof/>
                <w:webHidden/>
              </w:rPr>
              <w:fldChar w:fldCharType="end"/>
            </w:r>
            <w:r w:rsidRPr="00094B33">
              <w:rPr>
                <w:rStyle w:val="Hyperlink"/>
                <w:noProof/>
              </w:rPr>
              <w:fldChar w:fldCharType="end"/>
            </w:r>
          </w:ins>
        </w:p>
        <w:p w:rsidR="0070019C" w:rsidRDefault="0070019C">
          <w:pPr>
            <w:pStyle w:val="TOC3"/>
            <w:rPr>
              <w:ins w:id="101" w:author="pbx" w:date="2017-11-03T18:00:00Z"/>
              <w:rFonts w:asciiTheme="minorHAnsi" w:eastAsiaTheme="minorEastAsia" w:hAnsiTheme="minorHAnsi" w:cstheme="minorBidi"/>
              <w:noProof/>
              <w:color w:val="auto"/>
              <w:sz w:val="22"/>
              <w:szCs w:val="22"/>
              <w:lang w:val="en-US"/>
            </w:rPr>
          </w:pPr>
          <w:ins w:id="102"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"_Toc497495413"</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4.7.3</w:t>
            </w:r>
            <w:r>
              <w:rPr>
                <w:rFonts w:asciiTheme="minorHAnsi" w:eastAsiaTheme="minorEastAsia" w:hAnsiTheme="minorHAnsi" w:cstheme="minorBidi"/>
                <w:noProof/>
                <w:color w:val="auto"/>
                <w:sz w:val="22"/>
                <w:szCs w:val="22"/>
                <w:lang w:val="en-US"/>
              </w:rPr>
              <w:tab/>
            </w:r>
            <w:r w:rsidRPr="00094B33">
              <w:rPr>
                <w:rStyle w:val="Hyperlink"/>
                <w:noProof/>
              </w:rPr>
              <w:t>Labeling Content Section Details</w:t>
            </w:r>
            <w:r>
              <w:rPr>
                <w:noProof/>
                <w:webHidden/>
              </w:rPr>
              <w:tab/>
            </w:r>
            <w:r>
              <w:rPr>
                <w:noProof/>
                <w:webHidden/>
              </w:rPr>
              <w:fldChar w:fldCharType="begin"/>
            </w:r>
            <w:r>
              <w:rPr>
                <w:noProof/>
                <w:webHidden/>
              </w:rPr>
              <w:instrText xml:space="preserve"> PAGEREF _Toc497495413 \h </w:instrText>
            </w:r>
            <w:r>
              <w:rPr>
                <w:noProof/>
                <w:webHidden/>
              </w:rPr>
            </w:r>
          </w:ins>
          <w:r>
            <w:rPr>
              <w:noProof/>
              <w:webHidden/>
            </w:rPr>
            <w:fldChar w:fldCharType="separate"/>
          </w:r>
          <w:ins w:id="103" w:author="pbx" w:date="2017-11-03T18:00:00Z">
            <w:r>
              <w:rPr>
                <w:noProof/>
                <w:webHidden/>
              </w:rPr>
              <w:t>30</w:t>
            </w:r>
            <w:r>
              <w:rPr>
                <w:noProof/>
                <w:webHidden/>
              </w:rPr>
              <w:fldChar w:fldCharType="end"/>
            </w:r>
            <w:r w:rsidRPr="00094B33">
              <w:rPr>
                <w:rStyle w:val="Hyperlink"/>
                <w:noProof/>
              </w:rPr>
              <w:fldChar w:fldCharType="end"/>
            </w:r>
          </w:ins>
        </w:p>
        <w:p w:rsidR="0070019C" w:rsidRDefault="0070019C">
          <w:pPr>
            <w:pStyle w:val="TOC2"/>
            <w:rPr>
              <w:ins w:id="104" w:author="pbx" w:date="2017-11-03T18:00:00Z"/>
              <w:rFonts w:asciiTheme="minorHAnsi" w:eastAsiaTheme="minorEastAsia" w:hAnsiTheme="minorHAnsi" w:cstheme="minorBidi"/>
              <w:noProof/>
              <w:color w:val="auto"/>
              <w:sz w:val="22"/>
              <w:szCs w:val="22"/>
              <w:lang w:val="en-US"/>
            </w:rPr>
          </w:pPr>
          <w:ins w:id="105"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"_Toc497495414"</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4.8</w:t>
            </w:r>
            <w:r>
              <w:rPr>
                <w:rFonts w:asciiTheme="minorHAnsi" w:eastAsiaTheme="minorEastAsia" w:hAnsiTheme="minorHAnsi" w:cstheme="minorBidi"/>
                <w:noProof/>
                <w:color w:val="auto"/>
                <w:sz w:val="22"/>
                <w:szCs w:val="22"/>
                <w:lang w:val="en-US"/>
              </w:rPr>
              <w:tab/>
            </w:r>
            <w:r w:rsidRPr="00094B33">
              <w:rPr>
                <w:rStyle w:val="Hyperlink"/>
                <w:noProof/>
              </w:rPr>
              <w:t>Text Information</w:t>
            </w:r>
            <w:r>
              <w:rPr>
                <w:noProof/>
                <w:webHidden/>
              </w:rPr>
              <w:tab/>
            </w:r>
            <w:r>
              <w:rPr>
                <w:noProof/>
                <w:webHidden/>
              </w:rPr>
              <w:fldChar w:fldCharType="begin"/>
            </w:r>
            <w:r>
              <w:rPr>
                <w:noProof/>
                <w:webHidden/>
              </w:rPr>
              <w:instrText xml:space="preserve"> PAGEREF _Toc497495414 \h </w:instrText>
            </w:r>
            <w:r>
              <w:rPr>
                <w:noProof/>
                <w:webHidden/>
              </w:rPr>
            </w:r>
          </w:ins>
          <w:r>
            <w:rPr>
              <w:noProof/>
              <w:webHidden/>
            </w:rPr>
            <w:fldChar w:fldCharType="separate"/>
          </w:r>
          <w:ins w:id="106" w:author="pbx" w:date="2017-11-03T18:00:00Z">
            <w:r>
              <w:rPr>
                <w:noProof/>
                <w:webHidden/>
              </w:rPr>
              <w:t>31</w:t>
            </w:r>
            <w:r>
              <w:rPr>
                <w:noProof/>
                <w:webHidden/>
              </w:rPr>
              <w:fldChar w:fldCharType="end"/>
            </w:r>
            <w:r w:rsidRPr="00094B33">
              <w:rPr>
                <w:rStyle w:val="Hyperlink"/>
                <w:noProof/>
              </w:rPr>
              <w:fldChar w:fldCharType="end"/>
            </w:r>
          </w:ins>
        </w:p>
        <w:p w:rsidR="0070019C" w:rsidRDefault="0070019C">
          <w:pPr>
            <w:pStyle w:val="TOC3"/>
            <w:rPr>
              <w:ins w:id="107" w:author="pbx" w:date="2017-11-03T18:00:00Z"/>
              <w:rFonts w:asciiTheme="minorHAnsi" w:eastAsiaTheme="minorEastAsia" w:hAnsiTheme="minorHAnsi" w:cstheme="minorBidi"/>
              <w:noProof/>
              <w:color w:val="auto"/>
              <w:sz w:val="22"/>
              <w:szCs w:val="22"/>
              <w:lang w:val="en-US"/>
            </w:rPr>
          </w:pPr>
          <w:ins w:id="108"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"_Toc497495415"</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4.8.1</w:t>
            </w:r>
            <w:r>
              <w:rPr>
                <w:rFonts w:asciiTheme="minorHAnsi" w:eastAsiaTheme="minorEastAsia" w:hAnsiTheme="minorHAnsi" w:cstheme="minorBidi"/>
                <w:noProof/>
                <w:color w:val="auto"/>
                <w:sz w:val="22"/>
                <w:szCs w:val="22"/>
                <w:lang w:val="en-US"/>
              </w:rPr>
              <w:tab/>
            </w:r>
            <w:r w:rsidRPr="00094B33">
              <w:rPr>
                <w:rStyle w:val="Hyperlink"/>
                <w:noProof/>
              </w:rPr>
              <w:t>XML</w:t>
            </w:r>
            <w:r>
              <w:rPr>
                <w:noProof/>
                <w:webHidden/>
              </w:rPr>
              <w:tab/>
            </w:r>
            <w:r>
              <w:rPr>
                <w:noProof/>
                <w:webHidden/>
              </w:rPr>
              <w:fldChar w:fldCharType="begin"/>
            </w:r>
            <w:r>
              <w:rPr>
                <w:noProof/>
                <w:webHidden/>
              </w:rPr>
              <w:instrText xml:space="preserve"> PAGEREF _Toc497495415 \h </w:instrText>
            </w:r>
            <w:r>
              <w:rPr>
                <w:noProof/>
                <w:webHidden/>
              </w:rPr>
            </w:r>
          </w:ins>
          <w:r>
            <w:rPr>
              <w:noProof/>
              <w:webHidden/>
            </w:rPr>
            <w:fldChar w:fldCharType="separate"/>
          </w:r>
          <w:ins w:id="109" w:author="pbx" w:date="2017-11-03T18:00:00Z">
            <w:r>
              <w:rPr>
                <w:noProof/>
                <w:webHidden/>
              </w:rPr>
              <w:t>31</w:t>
            </w:r>
            <w:r>
              <w:rPr>
                <w:noProof/>
                <w:webHidden/>
              </w:rPr>
              <w:fldChar w:fldCharType="end"/>
            </w:r>
            <w:r w:rsidRPr="00094B33">
              <w:rPr>
                <w:rStyle w:val="Hyperlink"/>
                <w:noProof/>
              </w:rPr>
              <w:fldChar w:fldCharType="end"/>
            </w:r>
          </w:ins>
        </w:p>
        <w:p w:rsidR="0070019C" w:rsidRDefault="0070019C">
          <w:pPr>
            <w:pStyle w:val="TOC3"/>
            <w:rPr>
              <w:ins w:id="110" w:author="pbx" w:date="2017-11-03T18:00:00Z"/>
              <w:rFonts w:asciiTheme="minorHAnsi" w:eastAsiaTheme="minorEastAsia" w:hAnsiTheme="minorHAnsi" w:cstheme="minorBidi"/>
              <w:noProof/>
              <w:color w:val="auto"/>
              <w:sz w:val="22"/>
              <w:szCs w:val="22"/>
              <w:lang w:val="en-US"/>
            </w:rPr>
          </w:pPr>
          <w:ins w:id="111"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"_Toc497495416"</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4.8.2</w:t>
            </w:r>
            <w:r>
              <w:rPr>
                <w:rFonts w:asciiTheme="minorHAnsi" w:eastAsiaTheme="minorEastAsia" w:hAnsiTheme="minorHAnsi" w:cstheme="minorBidi"/>
                <w:noProof/>
                <w:color w:val="auto"/>
                <w:sz w:val="22"/>
                <w:szCs w:val="22"/>
                <w:lang w:val="en-US"/>
              </w:rPr>
              <w:tab/>
            </w:r>
            <w:r w:rsidRPr="00094B33">
              <w:rPr>
                <w:rStyle w:val="Hyperlink"/>
                <w:noProof/>
              </w:rPr>
              <w:t>Text Details</w:t>
            </w:r>
            <w:r>
              <w:rPr>
                <w:noProof/>
                <w:webHidden/>
              </w:rPr>
              <w:tab/>
            </w:r>
            <w:r>
              <w:rPr>
                <w:noProof/>
                <w:webHidden/>
              </w:rPr>
              <w:fldChar w:fldCharType="begin"/>
            </w:r>
            <w:r>
              <w:rPr>
                <w:noProof/>
                <w:webHidden/>
              </w:rPr>
              <w:instrText xml:space="preserve"> PAGEREF _Toc497495416 \h </w:instrText>
            </w:r>
            <w:r>
              <w:rPr>
                <w:noProof/>
                <w:webHidden/>
              </w:rPr>
            </w:r>
          </w:ins>
          <w:r>
            <w:rPr>
              <w:noProof/>
              <w:webHidden/>
            </w:rPr>
            <w:fldChar w:fldCharType="separate"/>
          </w:r>
          <w:ins w:id="112" w:author="pbx" w:date="2017-11-03T18:00:00Z">
            <w:r>
              <w:rPr>
                <w:noProof/>
                <w:webHidden/>
              </w:rPr>
              <w:t>32</w:t>
            </w:r>
            <w:r>
              <w:rPr>
                <w:noProof/>
                <w:webHidden/>
              </w:rPr>
              <w:fldChar w:fldCharType="end"/>
            </w:r>
            <w:r w:rsidRPr="00094B33">
              <w:rPr>
                <w:rStyle w:val="Hyperlink"/>
                <w:noProof/>
              </w:rPr>
              <w:fldChar w:fldCharType="end"/>
            </w:r>
          </w:ins>
        </w:p>
        <w:p w:rsidR="0070019C" w:rsidRDefault="0070019C">
          <w:pPr>
            <w:pStyle w:val="TOC3"/>
            <w:rPr>
              <w:ins w:id="113" w:author="pbx" w:date="2017-11-03T18:00:00Z"/>
              <w:rFonts w:asciiTheme="minorHAnsi" w:eastAsiaTheme="minorEastAsia" w:hAnsiTheme="minorHAnsi" w:cstheme="minorBidi"/>
              <w:noProof/>
              <w:color w:val="auto"/>
              <w:sz w:val="22"/>
              <w:szCs w:val="22"/>
              <w:lang w:val="en-US"/>
            </w:rPr>
          </w:pPr>
          <w:ins w:id="114"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"_Toc497495417"</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4.8.3</w:t>
            </w:r>
            <w:r>
              <w:rPr>
                <w:rFonts w:asciiTheme="minorHAnsi" w:eastAsiaTheme="minorEastAsia" w:hAnsiTheme="minorHAnsi" w:cstheme="minorBidi"/>
                <w:noProof/>
                <w:color w:val="auto"/>
                <w:sz w:val="22"/>
                <w:szCs w:val="22"/>
                <w:lang w:val="en-US"/>
              </w:rPr>
              <w:tab/>
            </w:r>
            <w:r w:rsidRPr="00094B33">
              <w:rPr>
                <w:rStyle w:val="Hyperlink"/>
                <w:noProof/>
              </w:rPr>
              <w:t>Formatting Details</w:t>
            </w:r>
            <w:r>
              <w:rPr>
                <w:noProof/>
                <w:webHidden/>
              </w:rPr>
              <w:tab/>
            </w:r>
            <w:r>
              <w:rPr>
                <w:noProof/>
                <w:webHidden/>
              </w:rPr>
              <w:fldChar w:fldCharType="begin"/>
            </w:r>
            <w:r>
              <w:rPr>
                <w:noProof/>
                <w:webHidden/>
              </w:rPr>
              <w:instrText xml:space="preserve"> PAGEREF _Toc497495417 \h </w:instrText>
            </w:r>
            <w:r>
              <w:rPr>
                <w:noProof/>
                <w:webHidden/>
              </w:rPr>
            </w:r>
          </w:ins>
          <w:r>
            <w:rPr>
              <w:noProof/>
              <w:webHidden/>
            </w:rPr>
            <w:fldChar w:fldCharType="separate"/>
          </w:r>
          <w:ins w:id="115" w:author="pbx" w:date="2017-11-03T18:00:00Z">
            <w:r>
              <w:rPr>
                <w:noProof/>
                <w:webHidden/>
              </w:rPr>
              <w:t>33</w:t>
            </w:r>
            <w:r>
              <w:rPr>
                <w:noProof/>
                <w:webHidden/>
              </w:rPr>
              <w:fldChar w:fldCharType="end"/>
            </w:r>
            <w:r w:rsidRPr="00094B33">
              <w:rPr>
                <w:rStyle w:val="Hyperlink"/>
                <w:noProof/>
              </w:rPr>
              <w:fldChar w:fldCharType="end"/>
            </w:r>
          </w:ins>
        </w:p>
        <w:p w:rsidR="0070019C" w:rsidRDefault="0070019C">
          <w:pPr>
            <w:pStyle w:val="TOC3"/>
            <w:rPr>
              <w:ins w:id="116" w:author="pbx" w:date="2017-11-03T18:00:00Z"/>
              <w:rFonts w:asciiTheme="minorHAnsi" w:eastAsiaTheme="minorEastAsia" w:hAnsiTheme="minorHAnsi" w:cstheme="minorBidi"/>
              <w:noProof/>
              <w:color w:val="auto"/>
              <w:sz w:val="22"/>
              <w:szCs w:val="22"/>
              <w:lang w:val="en-US"/>
            </w:rPr>
          </w:pPr>
          <w:ins w:id="117"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"_Toc497495418"</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4.8.4</w:t>
            </w:r>
            <w:r>
              <w:rPr>
                <w:rFonts w:asciiTheme="minorHAnsi" w:eastAsiaTheme="minorEastAsia" w:hAnsiTheme="minorHAnsi" w:cstheme="minorBidi"/>
                <w:noProof/>
                <w:color w:val="auto"/>
                <w:sz w:val="22"/>
                <w:szCs w:val="22"/>
                <w:lang w:val="en-US"/>
              </w:rPr>
              <w:tab/>
            </w:r>
            <w:r w:rsidRPr="00094B33">
              <w:rPr>
                <w:rStyle w:val="Hyperlink"/>
                <w:noProof/>
              </w:rPr>
              <w:t>Footnote Details</w:t>
            </w:r>
            <w:r>
              <w:rPr>
                <w:noProof/>
                <w:webHidden/>
              </w:rPr>
              <w:tab/>
            </w:r>
            <w:r>
              <w:rPr>
                <w:noProof/>
                <w:webHidden/>
              </w:rPr>
              <w:fldChar w:fldCharType="begin"/>
            </w:r>
            <w:r>
              <w:rPr>
                <w:noProof/>
                <w:webHidden/>
              </w:rPr>
              <w:instrText xml:space="preserve"> PAGEREF _Toc497495418 \h </w:instrText>
            </w:r>
            <w:r>
              <w:rPr>
                <w:noProof/>
                <w:webHidden/>
              </w:rPr>
            </w:r>
          </w:ins>
          <w:r>
            <w:rPr>
              <w:noProof/>
              <w:webHidden/>
            </w:rPr>
            <w:fldChar w:fldCharType="separate"/>
          </w:r>
          <w:ins w:id="118" w:author="pbx" w:date="2017-11-03T18:00:00Z">
            <w:r>
              <w:rPr>
                <w:noProof/>
                <w:webHidden/>
              </w:rPr>
              <w:t>34</w:t>
            </w:r>
            <w:r>
              <w:rPr>
                <w:noProof/>
                <w:webHidden/>
              </w:rPr>
              <w:fldChar w:fldCharType="end"/>
            </w:r>
            <w:r w:rsidRPr="00094B33">
              <w:rPr>
                <w:rStyle w:val="Hyperlink"/>
                <w:noProof/>
              </w:rPr>
              <w:fldChar w:fldCharType="end"/>
            </w:r>
          </w:ins>
        </w:p>
        <w:p w:rsidR="0070019C" w:rsidRDefault="0070019C">
          <w:pPr>
            <w:pStyle w:val="TOC3"/>
            <w:rPr>
              <w:ins w:id="119" w:author="pbx" w:date="2017-11-03T18:00:00Z"/>
              <w:rFonts w:asciiTheme="minorHAnsi" w:eastAsiaTheme="minorEastAsia" w:hAnsiTheme="minorHAnsi" w:cstheme="minorBidi"/>
              <w:noProof/>
              <w:color w:val="auto"/>
              <w:sz w:val="22"/>
              <w:szCs w:val="22"/>
              <w:lang w:val="en-US"/>
            </w:rPr>
          </w:pPr>
          <w:ins w:id="120"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"_Toc497495419"</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4.8.5</w:t>
            </w:r>
            <w:r>
              <w:rPr>
                <w:rFonts w:asciiTheme="minorHAnsi" w:eastAsiaTheme="minorEastAsia" w:hAnsiTheme="minorHAnsi" w:cstheme="minorBidi"/>
                <w:noProof/>
                <w:color w:val="auto"/>
                <w:sz w:val="22"/>
                <w:szCs w:val="22"/>
                <w:lang w:val="en-US"/>
              </w:rPr>
              <w:tab/>
            </w:r>
            <w:r w:rsidRPr="00094B33">
              <w:rPr>
                <w:rStyle w:val="Hyperlink"/>
                <w:noProof/>
              </w:rPr>
              <w:t>List Details</w:t>
            </w:r>
            <w:r>
              <w:rPr>
                <w:noProof/>
                <w:webHidden/>
              </w:rPr>
              <w:tab/>
            </w:r>
            <w:r>
              <w:rPr>
                <w:noProof/>
                <w:webHidden/>
              </w:rPr>
              <w:fldChar w:fldCharType="begin"/>
            </w:r>
            <w:r>
              <w:rPr>
                <w:noProof/>
                <w:webHidden/>
              </w:rPr>
              <w:instrText xml:space="preserve"> PAGEREF _Toc497495419 \h </w:instrText>
            </w:r>
            <w:r>
              <w:rPr>
                <w:noProof/>
                <w:webHidden/>
              </w:rPr>
            </w:r>
          </w:ins>
          <w:r>
            <w:rPr>
              <w:noProof/>
              <w:webHidden/>
            </w:rPr>
            <w:fldChar w:fldCharType="separate"/>
          </w:r>
          <w:ins w:id="121" w:author="pbx" w:date="2017-11-03T18:00:00Z">
            <w:r>
              <w:rPr>
                <w:noProof/>
                <w:webHidden/>
              </w:rPr>
              <w:t>34</w:t>
            </w:r>
            <w:r>
              <w:rPr>
                <w:noProof/>
                <w:webHidden/>
              </w:rPr>
              <w:fldChar w:fldCharType="end"/>
            </w:r>
            <w:r w:rsidRPr="00094B33">
              <w:rPr>
                <w:rStyle w:val="Hyperlink"/>
                <w:noProof/>
              </w:rPr>
              <w:fldChar w:fldCharType="end"/>
            </w:r>
          </w:ins>
        </w:p>
        <w:p w:rsidR="0070019C" w:rsidRDefault="0070019C">
          <w:pPr>
            <w:pStyle w:val="TOC3"/>
            <w:rPr>
              <w:ins w:id="122" w:author="pbx" w:date="2017-11-03T18:00:00Z"/>
              <w:rFonts w:asciiTheme="minorHAnsi" w:eastAsiaTheme="minorEastAsia" w:hAnsiTheme="minorHAnsi" w:cstheme="minorBidi"/>
              <w:noProof/>
              <w:color w:val="auto"/>
              <w:sz w:val="22"/>
              <w:szCs w:val="22"/>
              <w:lang w:val="en-US"/>
            </w:rPr>
          </w:pPr>
          <w:ins w:id="123"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"_Toc497495420"</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4.8.6</w:t>
            </w:r>
            <w:r>
              <w:rPr>
                <w:rFonts w:asciiTheme="minorHAnsi" w:eastAsiaTheme="minorEastAsia" w:hAnsiTheme="minorHAnsi" w:cstheme="minorBidi"/>
                <w:noProof/>
                <w:color w:val="auto"/>
                <w:sz w:val="22"/>
                <w:szCs w:val="22"/>
                <w:lang w:val="en-US"/>
              </w:rPr>
              <w:tab/>
            </w:r>
            <w:r w:rsidRPr="00094B33">
              <w:rPr>
                <w:rStyle w:val="Hyperlink"/>
                <w:noProof/>
              </w:rPr>
              <w:t>Table Details</w:t>
            </w:r>
            <w:r>
              <w:rPr>
                <w:noProof/>
                <w:webHidden/>
              </w:rPr>
              <w:tab/>
            </w:r>
            <w:r>
              <w:rPr>
                <w:noProof/>
                <w:webHidden/>
              </w:rPr>
              <w:fldChar w:fldCharType="begin"/>
            </w:r>
            <w:r>
              <w:rPr>
                <w:noProof/>
                <w:webHidden/>
              </w:rPr>
              <w:instrText xml:space="preserve"> PAGEREF _Toc497495420 \h </w:instrText>
            </w:r>
            <w:r>
              <w:rPr>
                <w:noProof/>
                <w:webHidden/>
              </w:rPr>
            </w:r>
          </w:ins>
          <w:r>
            <w:rPr>
              <w:noProof/>
              <w:webHidden/>
            </w:rPr>
            <w:fldChar w:fldCharType="separate"/>
          </w:r>
          <w:ins w:id="124" w:author="pbx" w:date="2017-11-03T18:00:00Z">
            <w:r>
              <w:rPr>
                <w:noProof/>
                <w:webHidden/>
              </w:rPr>
              <w:t>35</w:t>
            </w:r>
            <w:r>
              <w:rPr>
                <w:noProof/>
                <w:webHidden/>
              </w:rPr>
              <w:fldChar w:fldCharType="end"/>
            </w:r>
            <w:r w:rsidRPr="00094B33">
              <w:rPr>
                <w:rStyle w:val="Hyperlink"/>
                <w:noProof/>
              </w:rPr>
              <w:fldChar w:fldCharType="end"/>
            </w:r>
          </w:ins>
        </w:p>
        <w:p w:rsidR="0070019C" w:rsidRDefault="0070019C">
          <w:pPr>
            <w:pStyle w:val="TOC3"/>
            <w:rPr>
              <w:ins w:id="125" w:author="pbx" w:date="2017-11-03T18:00:00Z"/>
              <w:rFonts w:asciiTheme="minorHAnsi" w:eastAsiaTheme="minorEastAsia" w:hAnsiTheme="minorHAnsi" w:cstheme="minorBidi"/>
              <w:noProof/>
              <w:color w:val="auto"/>
              <w:sz w:val="22"/>
              <w:szCs w:val="22"/>
              <w:lang w:val="en-US"/>
            </w:rPr>
          </w:pPr>
          <w:ins w:id="126"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"_Toc497495421"</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rFonts w:eastAsia="Arial Unicode MS"/>
                <w:noProof/>
              </w:rPr>
              <w:t>4.8.7</w:t>
            </w:r>
            <w:r>
              <w:rPr>
                <w:rFonts w:asciiTheme="minorHAnsi" w:eastAsiaTheme="minorEastAsia" w:hAnsiTheme="minorHAnsi" w:cstheme="minorBidi"/>
                <w:noProof/>
                <w:color w:val="auto"/>
                <w:sz w:val="22"/>
                <w:szCs w:val="22"/>
                <w:lang w:val="en-US"/>
              </w:rPr>
              <w:tab/>
            </w:r>
            <w:r w:rsidRPr="00094B33">
              <w:rPr>
                <w:rStyle w:val="Hyperlink"/>
                <w:rFonts w:eastAsia="Arial Unicode MS"/>
                <w:noProof/>
              </w:rPr>
              <w:t>Hypertext links</w:t>
            </w:r>
            <w:r>
              <w:rPr>
                <w:noProof/>
                <w:webHidden/>
              </w:rPr>
              <w:tab/>
            </w:r>
            <w:r>
              <w:rPr>
                <w:noProof/>
                <w:webHidden/>
              </w:rPr>
              <w:fldChar w:fldCharType="begin"/>
            </w:r>
            <w:r>
              <w:rPr>
                <w:noProof/>
                <w:webHidden/>
              </w:rPr>
              <w:instrText xml:space="preserve"> PAGEREF _Toc497495421 \h </w:instrText>
            </w:r>
            <w:r>
              <w:rPr>
                <w:noProof/>
                <w:webHidden/>
              </w:rPr>
            </w:r>
          </w:ins>
          <w:r>
            <w:rPr>
              <w:noProof/>
              <w:webHidden/>
            </w:rPr>
            <w:fldChar w:fldCharType="separate"/>
          </w:r>
          <w:ins w:id="127" w:author="pbx" w:date="2017-11-03T18:00:00Z">
            <w:r>
              <w:rPr>
                <w:noProof/>
                <w:webHidden/>
              </w:rPr>
              <w:t>36</w:t>
            </w:r>
            <w:r>
              <w:rPr>
                <w:noProof/>
                <w:webHidden/>
              </w:rPr>
              <w:fldChar w:fldCharType="end"/>
            </w:r>
            <w:r w:rsidRPr="00094B33">
              <w:rPr>
                <w:rStyle w:val="Hyperlink"/>
                <w:noProof/>
              </w:rPr>
              <w:fldChar w:fldCharType="end"/>
            </w:r>
          </w:ins>
        </w:p>
        <w:p w:rsidR="0070019C" w:rsidRDefault="0070019C">
          <w:pPr>
            <w:pStyle w:val="TOC3"/>
            <w:rPr>
              <w:ins w:id="128" w:author="pbx" w:date="2017-11-03T18:00:00Z"/>
              <w:rFonts w:asciiTheme="minorHAnsi" w:eastAsiaTheme="minorEastAsia" w:hAnsiTheme="minorHAnsi" w:cstheme="minorBidi"/>
              <w:noProof/>
              <w:color w:val="auto"/>
              <w:sz w:val="22"/>
              <w:szCs w:val="22"/>
              <w:lang w:val="en-US"/>
            </w:rPr>
          </w:pPr>
          <w:ins w:id="129"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"_Toc497495422"</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rFonts w:eastAsia="Arial Unicode MS"/>
                <w:noProof/>
              </w:rPr>
              <w:t>4.8.8</w:t>
            </w:r>
            <w:r>
              <w:rPr>
                <w:rFonts w:asciiTheme="minorHAnsi" w:eastAsiaTheme="minorEastAsia" w:hAnsiTheme="minorHAnsi" w:cstheme="minorBidi"/>
                <w:noProof/>
                <w:color w:val="auto"/>
                <w:sz w:val="22"/>
                <w:szCs w:val="22"/>
                <w:lang w:val="en-US"/>
              </w:rPr>
              <w:tab/>
            </w:r>
            <w:r w:rsidRPr="00094B33">
              <w:rPr>
                <w:rStyle w:val="Hyperlink"/>
                <w:rFonts w:eastAsia="Arial Unicode MS"/>
                <w:noProof/>
              </w:rPr>
              <w:t>Recent major changes in labeling text</w:t>
            </w:r>
            <w:r>
              <w:rPr>
                <w:noProof/>
                <w:webHidden/>
              </w:rPr>
              <w:tab/>
            </w:r>
            <w:r>
              <w:rPr>
                <w:noProof/>
                <w:webHidden/>
              </w:rPr>
              <w:fldChar w:fldCharType="begin"/>
            </w:r>
            <w:r>
              <w:rPr>
                <w:noProof/>
                <w:webHidden/>
              </w:rPr>
              <w:instrText xml:space="preserve"> PAGEREF _Toc497495422 \h </w:instrText>
            </w:r>
            <w:r>
              <w:rPr>
                <w:noProof/>
                <w:webHidden/>
              </w:rPr>
            </w:r>
          </w:ins>
          <w:r>
            <w:rPr>
              <w:noProof/>
              <w:webHidden/>
            </w:rPr>
            <w:fldChar w:fldCharType="separate"/>
          </w:r>
          <w:ins w:id="130" w:author="pbx" w:date="2017-11-03T18:00:00Z">
            <w:r>
              <w:rPr>
                <w:noProof/>
                <w:webHidden/>
              </w:rPr>
              <w:t>37</w:t>
            </w:r>
            <w:r>
              <w:rPr>
                <w:noProof/>
                <w:webHidden/>
              </w:rPr>
              <w:fldChar w:fldCharType="end"/>
            </w:r>
            <w:r w:rsidRPr="00094B33">
              <w:rPr>
                <w:rStyle w:val="Hyperlink"/>
                <w:noProof/>
              </w:rPr>
              <w:fldChar w:fldCharType="end"/>
            </w:r>
          </w:ins>
        </w:p>
        <w:p w:rsidR="0070019C" w:rsidRDefault="0070019C">
          <w:pPr>
            <w:pStyle w:val="TOC3"/>
            <w:rPr>
              <w:ins w:id="131" w:author="pbx" w:date="2017-11-03T18:00:00Z"/>
              <w:rFonts w:asciiTheme="minorHAnsi" w:eastAsiaTheme="minorEastAsia" w:hAnsiTheme="minorHAnsi" w:cstheme="minorBidi"/>
              <w:noProof/>
              <w:color w:val="auto"/>
              <w:sz w:val="22"/>
              <w:szCs w:val="22"/>
              <w:lang w:val="en-US"/>
            </w:rPr>
          </w:pPr>
          <w:ins w:id="132"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"_Toc497495423"</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rFonts w:eastAsia="Arial Unicode MS"/>
                <w:noProof/>
              </w:rPr>
              <w:t>4.8.9</w:t>
            </w:r>
            <w:r>
              <w:rPr>
                <w:rFonts w:asciiTheme="minorHAnsi" w:eastAsiaTheme="minorEastAsia" w:hAnsiTheme="minorHAnsi" w:cstheme="minorBidi"/>
                <w:noProof/>
                <w:color w:val="auto"/>
                <w:sz w:val="22"/>
                <w:szCs w:val="22"/>
                <w:lang w:val="en-US"/>
              </w:rPr>
              <w:tab/>
            </w:r>
            <w:r w:rsidRPr="00094B33">
              <w:rPr>
                <w:rStyle w:val="Hyperlink"/>
                <w:rFonts w:eastAsia="Arial Unicode MS"/>
                <w:noProof/>
              </w:rPr>
              <w:t>Images</w:t>
            </w:r>
            <w:r>
              <w:rPr>
                <w:noProof/>
                <w:webHidden/>
              </w:rPr>
              <w:tab/>
            </w:r>
            <w:r>
              <w:rPr>
                <w:noProof/>
                <w:webHidden/>
              </w:rPr>
              <w:fldChar w:fldCharType="begin"/>
            </w:r>
            <w:r>
              <w:rPr>
                <w:noProof/>
                <w:webHidden/>
              </w:rPr>
              <w:instrText xml:space="preserve"> PAGEREF _Toc497495423 \h </w:instrText>
            </w:r>
            <w:r>
              <w:rPr>
                <w:noProof/>
                <w:webHidden/>
              </w:rPr>
            </w:r>
          </w:ins>
          <w:r>
            <w:rPr>
              <w:noProof/>
              <w:webHidden/>
            </w:rPr>
            <w:fldChar w:fldCharType="separate"/>
          </w:r>
          <w:ins w:id="133" w:author="pbx" w:date="2017-11-03T18:00:00Z">
            <w:r>
              <w:rPr>
                <w:noProof/>
                <w:webHidden/>
              </w:rPr>
              <w:t>37</w:t>
            </w:r>
            <w:r>
              <w:rPr>
                <w:noProof/>
                <w:webHidden/>
              </w:rPr>
              <w:fldChar w:fldCharType="end"/>
            </w:r>
            <w:r w:rsidRPr="00094B33">
              <w:rPr>
                <w:rStyle w:val="Hyperlink"/>
                <w:noProof/>
              </w:rPr>
              <w:fldChar w:fldCharType="end"/>
            </w:r>
          </w:ins>
        </w:p>
        <w:p w:rsidR="0070019C" w:rsidRDefault="0070019C">
          <w:pPr>
            <w:pStyle w:val="TOC2"/>
            <w:rPr>
              <w:ins w:id="134" w:author="pbx" w:date="2017-11-03T18:00:00Z"/>
              <w:rFonts w:asciiTheme="minorHAnsi" w:eastAsiaTheme="minorEastAsia" w:hAnsiTheme="minorHAnsi" w:cstheme="minorBidi"/>
              <w:noProof/>
              <w:color w:val="auto"/>
              <w:sz w:val="22"/>
              <w:szCs w:val="22"/>
              <w:lang w:val="en-US"/>
            </w:rPr>
          </w:pPr>
          <w:ins w:id="135"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"_Toc497495424"</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rFonts w:eastAsia="Arial Unicode MS"/>
                <w:noProof/>
              </w:rPr>
              <w:t>4.9</w:t>
            </w:r>
            <w:r>
              <w:rPr>
                <w:rFonts w:asciiTheme="minorHAnsi" w:eastAsiaTheme="minorEastAsia" w:hAnsiTheme="minorHAnsi" w:cstheme="minorBidi"/>
                <w:noProof/>
                <w:color w:val="auto"/>
                <w:sz w:val="22"/>
                <w:szCs w:val="22"/>
                <w:lang w:val="en-US"/>
              </w:rPr>
              <w:tab/>
            </w:r>
            <w:r w:rsidRPr="00094B33">
              <w:rPr>
                <w:rStyle w:val="Hyperlink"/>
                <w:rFonts w:eastAsia="Arial Unicode MS"/>
                <w:noProof/>
              </w:rPr>
              <w:t>Excerpt Information</w:t>
            </w:r>
            <w:r>
              <w:rPr>
                <w:noProof/>
                <w:webHidden/>
              </w:rPr>
              <w:tab/>
            </w:r>
            <w:r>
              <w:rPr>
                <w:noProof/>
                <w:webHidden/>
              </w:rPr>
              <w:fldChar w:fldCharType="begin"/>
            </w:r>
            <w:r>
              <w:rPr>
                <w:noProof/>
                <w:webHidden/>
              </w:rPr>
              <w:instrText xml:space="preserve"> PAGEREF _Toc497495424 \h </w:instrText>
            </w:r>
            <w:r>
              <w:rPr>
                <w:noProof/>
                <w:webHidden/>
              </w:rPr>
            </w:r>
          </w:ins>
          <w:r>
            <w:rPr>
              <w:noProof/>
              <w:webHidden/>
            </w:rPr>
            <w:fldChar w:fldCharType="separate"/>
          </w:r>
          <w:ins w:id="136" w:author="pbx" w:date="2017-11-03T18:00:00Z">
            <w:r>
              <w:rPr>
                <w:noProof/>
                <w:webHidden/>
              </w:rPr>
              <w:t>38</w:t>
            </w:r>
            <w:r>
              <w:rPr>
                <w:noProof/>
                <w:webHidden/>
              </w:rPr>
              <w:fldChar w:fldCharType="end"/>
            </w:r>
            <w:r w:rsidRPr="00094B33">
              <w:rPr>
                <w:rStyle w:val="Hyperlink"/>
                <w:noProof/>
              </w:rPr>
              <w:fldChar w:fldCharType="end"/>
            </w:r>
          </w:ins>
        </w:p>
        <w:p w:rsidR="0070019C" w:rsidRDefault="0070019C">
          <w:pPr>
            <w:pStyle w:val="TOC3"/>
            <w:rPr>
              <w:ins w:id="137" w:author="pbx" w:date="2017-11-03T18:00:00Z"/>
              <w:rFonts w:asciiTheme="minorHAnsi" w:eastAsiaTheme="minorEastAsia" w:hAnsiTheme="minorHAnsi" w:cstheme="minorBidi"/>
              <w:noProof/>
              <w:color w:val="auto"/>
              <w:sz w:val="22"/>
              <w:szCs w:val="22"/>
              <w:lang w:val="en-US"/>
            </w:rPr>
          </w:pPr>
          <w:ins w:id="138"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"_Toc497495425"</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4.9.1</w:t>
            </w:r>
            <w:r>
              <w:rPr>
                <w:rFonts w:asciiTheme="minorHAnsi" w:eastAsiaTheme="minorEastAsia" w:hAnsiTheme="minorHAnsi" w:cstheme="minorBidi"/>
                <w:noProof/>
                <w:color w:val="auto"/>
                <w:sz w:val="22"/>
                <w:szCs w:val="22"/>
                <w:lang w:val="en-US"/>
              </w:rPr>
              <w:tab/>
            </w:r>
            <w:r w:rsidRPr="00094B33">
              <w:rPr>
                <w:rStyle w:val="Hyperlink"/>
                <w:noProof/>
              </w:rPr>
              <w:t>XML</w:t>
            </w:r>
            <w:r>
              <w:rPr>
                <w:noProof/>
                <w:webHidden/>
              </w:rPr>
              <w:tab/>
            </w:r>
            <w:r>
              <w:rPr>
                <w:noProof/>
                <w:webHidden/>
              </w:rPr>
              <w:fldChar w:fldCharType="begin"/>
            </w:r>
            <w:r>
              <w:rPr>
                <w:noProof/>
                <w:webHidden/>
              </w:rPr>
              <w:instrText xml:space="preserve"> PAGEREF _Toc497495425 \h </w:instrText>
            </w:r>
            <w:r>
              <w:rPr>
                <w:noProof/>
                <w:webHidden/>
              </w:rPr>
            </w:r>
          </w:ins>
          <w:r>
            <w:rPr>
              <w:noProof/>
              <w:webHidden/>
            </w:rPr>
            <w:fldChar w:fldCharType="separate"/>
          </w:r>
          <w:ins w:id="139" w:author="pbx" w:date="2017-11-03T18:00:00Z">
            <w:r>
              <w:rPr>
                <w:noProof/>
                <w:webHidden/>
              </w:rPr>
              <w:t>38</w:t>
            </w:r>
            <w:r>
              <w:rPr>
                <w:noProof/>
                <w:webHidden/>
              </w:rPr>
              <w:fldChar w:fldCharType="end"/>
            </w:r>
            <w:r w:rsidRPr="00094B33">
              <w:rPr>
                <w:rStyle w:val="Hyperlink"/>
                <w:noProof/>
              </w:rPr>
              <w:fldChar w:fldCharType="end"/>
            </w:r>
          </w:ins>
        </w:p>
        <w:p w:rsidR="0070019C" w:rsidRDefault="0070019C">
          <w:pPr>
            <w:pStyle w:val="TOC3"/>
            <w:rPr>
              <w:ins w:id="140" w:author="pbx" w:date="2017-11-03T18:00:00Z"/>
              <w:rFonts w:asciiTheme="minorHAnsi" w:eastAsiaTheme="minorEastAsia" w:hAnsiTheme="minorHAnsi" w:cstheme="minorBidi"/>
              <w:noProof/>
              <w:color w:val="auto"/>
              <w:sz w:val="22"/>
              <w:szCs w:val="22"/>
              <w:lang w:val="en-US"/>
            </w:rPr>
          </w:pPr>
          <w:ins w:id="141"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"_Toc497495426"</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rFonts w:eastAsia="Arial Unicode MS"/>
                <w:noProof/>
              </w:rPr>
              <w:t>4.9.2</w:t>
            </w:r>
            <w:r>
              <w:rPr>
                <w:rFonts w:asciiTheme="minorHAnsi" w:eastAsiaTheme="minorEastAsia" w:hAnsiTheme="minorHAnsi" w:cstheme="minorBidi"/>
                <w:noProof/>
                <w:color w:val="auto"/>
                <w:sz w:val="22"/>
                <w:szCs w:val="22"/>
                <w:lang w:val="en-US"/>
              </w:rPr>
              <w:tab/>
            </w:r>
            <w:r w:rsidRPr="00094B33">
              <w:rPr>
                <w:rStyle w:val="Hyperlink"/>
                <w:rFonts w:eastAsia="Arial Unicode MS"/>
                <w:noProof/>
              </w:rPr>
              <w:t>Excerpt Details</w:t>
            </w:r>
            <w:r>
              <w:rPr>
                <w:noProof/>
                <w:webHidden/>
              </w:rPr>
              <w:tab/>
            </w:r>
            <w:r>
              <w:rPr>
                <w:noProof/>
                <w:webHidden/>
              </w:rPr>
              <w:fldChar w:fldCharType="begin"/>
            </w:r>
            <w:r>
              <w:rPr>
                <w:noProof/>
                <w:webHidden/>
              </w:rPr>
              <w:instrText xml:space="preserve"> PAGEREF _Toc497495426 \h </w:instrText>
            </w:r>
            <w:r>
              <w:rPr>
                <w:noProof/>
                <w:webHidden/>
              </w:rPr>
            </w:r>
          </w:ins>
          <w:r>
            <w:rPr>
              <w:noProof/>
              <w:webHidden/>
            </w:rPr>
            <w:fldChar w:fldCharType="separate"/>
          </w:r>
          <w:ins w:id="142" w:author="pbx" w:date="2017-11-03T18:00:00Z">
            <w:r>
              <w:rPr>
                <w:noProof/>
                <w:webHidden/>
              </w:rPr>
              <w:t>39</w:t>
            </w:r>
            <w:r>
              <w:rPr>
                <w:noProof/>
                <w:webHidden/>
              </w:rPr>
              <w:fldChar w:fldCharType="end"/>
            </w:r>
            <w:r w:rsidRPr="00094B33">
              <w:rPr>
                <w:rStyle w:val="Hyperlink"/>
                <w:noProof/>
              </w:rPr>
              <w:fldChar w:fldCharType="end"/>
            </w:r>
          </w:ins>
        </w:p>
        <w:p w:rsidR="0070019C" w:rsidRDefault="0070019C">
          <w:pPr>
            <w:pStyle w:val="TOC2"/>
            <w:rPr>
              <w:ins w:id="143" w:author="pbx" w:date="2017-11-03T18:00:00Z"/>
              <w:rFonts w:asciiTheme="minorHAnsi" w:eastAsiaTheme="minorEastAsia" w:hAnsiTheme="minorHAnsi" w:cstheme="minorBidi"/>
              <w:noProof/>
              <w:color w:val="auto"/>
              <w:sz w:val="22"/>
              <w:szCs w:val="22"/>
              <w:lang w:val="en-US"/>
            </w:rPr>
          </w:pPr>
          <w:ins w:id="144" w:author="pbx" w:date="2017-11-03T18:00:00Z">
            <w:r w:rsidRPr="00094B33">
              <w:rPr>
                <w:rStyle w:val="Hyperlink"/>
                <w:noProof/>
              </w:rPr>
              <w:lastRenderedPageBreak/>
              <w:fldChar w:fldCharType="begin"/>
            </w:r>
            <w:r w:rsidRPr="00094B33">
              <w:rPr>
                <w:rStyle w:val="Hyperlink"/>
                <w:noProof/>
              </w:rPr>
              <w:instrText xml:space="preserve"> </w:instrText>
            </w:r>
            <w:r>
              <w:rPr>
                <w:noProof/>
              </w:rPr>
              <w:instrText>HYPERLINK \l "_Toc497495427"</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w:t>
            </w:r>
            <w:r>
              <w:rPr>
                <w:rFonts w:asciiTheme="minorHAnsi" w:eastAsiaTheme="minorEastAsia" w:hAnsiTheme="minorHAnsi" w:cstheme="minorBidi"/>
                <w:noProof/>
                <w:color w:val="auto"/>
                <w:sz w:val="22"/>
                <w:szCs w:val="22"/>
                <w:lang w:val="en-US"/>
              </w:rPr>
              <w:tab/>
            </w:r>
            <w:r w:rsidRPr="00094B33">
              <w:rPr>
                <w:rStyle w:val="Hyperlink"/>
                <w:noProof/>
              </w:rPr>
              <w:t>Product Data Information</w:t>
            </w:r>
            <w:r>
              <w:rPr>
                <w:noProof/>
                <w:webHidden/>
              </w:rPr>
              <w:tab/>
            </w:r>
            <w:r>
              <w:rPr>
                <w:noProof/>
                <w:webHidden/>
              </w:rPr>
              <w:fldChar w:fldCharType="begin"/>
            </w:r>
            <w:r>
              <w:rPr>
                <w:noProof/>
                <w:webHidden/>
              </w:rPr>
              <w:instrText xml:space="preserve"> PAGEREF _Toc497495427 \h </w:instrText>
            </w:r>
            <w:r>
              <w:rPr>
                <w:noProof/>
                <w:webHidden/>
              </w:rPr>
            </w:r>
          </w:ins>
          <w:r>
            <w:rPr>
              <w:noProof/>
              <w:webHidden/>
            </w:rPr>
            <w:fldChar w:fldCharType="separate"/>
          </w:r>
          <w:ins w:id="145" w:author="pbx" w:date="2017-11-03T18:00:00Z">
            <w:r>
              <w:rPr>
                <w:noProof/>
                <w:webHidden/>
              </w:rPr>
              <w:t>40</w:t>
            </w:r>
            <w:r>
              <w:rPr>
                <w:noProof/>
                <w:webHidden/>
              </w:rPr>
              <w:fldChar w:fldCharType="end"/>
            </w:r>
            <w:r w:rsidRPr="00094B33">
              <w:rPr>
                <w:rStyle w:val="Hyperlink"/>
                <w:noProof/>
              </w:rPr>
              <w:fldChar w:fldCharType="end"/>
            </w:r>
          </w:ins>
        </w:p>
        <w:p w:rsidR="0070019C" w:rsidRDefault="0070019C">
          <w:pPr>
            <w:pStyle w:val="TOC3"/>
            <w:rPr>
              <w:ins w:id="146" w:author="pbx" w:date="2017-11-03T18:00:00Z"/>
              <w:rFonts w:asciiTheme="minorHAnsi" w:eastAsiaTheme="minorEastAsia" w:hAnsiTheme="minorHAnsi" w:cstheme="minorBidi"/>
              <w:noProof/>
              <w:color w:val="auto"/>
              <w:sz w:val="22"/>
              <w:szCs w:val="22"/>
              <w:lang w:val="en-US"/>
            </w:rPr>
          </w:pPr>
          <w:ins w:id="147"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"_Toc497495428"</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4.10.1</w:t>
            </w:r>
            <w:r>
              <w:rPr>
                <w:rFonts w:asciiTheme="minorHAnsi" w:eastAsiaTheme="minorEastAsia" w:hAnsiTheme="minorHAnsi" w:cstheme="minorBidi"/>
                <w:noProof/>
                <w:color w:val="auto"/>
                <w:sz w:val="22"/>
                <w:szCs w:val="22"/>
                <w:lang w:val="en-US"/>
              </w:rPr>
              <w:tab/>
            </w:r>
            <w:r w:rsidRPr="00094B33">
              <w:rPr>
                <w:rStyle w:val="Hyperlink"/>
                <w:noProof/>
              </w:rPr>
              <w:t>Location in Document</w:t>
            </w:r>
            <w:r>
              <w:rPr>
                <w:noProof/>
                <w:webHidden/>
              </w:rPr>
              <w:tab/>
            </w:r>
            <w:r>
              <w:rPr>
                <w:noProof/>
                <w:webHidden/>
              </w:rPr>
              <w:fldChar w:fldCharType="begin"/>
            </w:r>
            <w:r>
              <w:rPr>
                <w:noProof/>
                <w:webHidden/>
              </w:rPr>
              <w:instrText xml:space="preserve"> PAGEREF _Toc497495428 \h </w:instrText>
            </w:r>
            <w:r>
              <w:rPr>
                <w:noProof/>
                <w:webHidden/>
              </w:rPr>
            </w:r>
          </w:ins>
          <w:r>
            <w:rPr>
              <w:noProof/>
              <w:webHidden/>
            </w:rPr>
            <w:fldChar w:fldCharType="separate"/>
          </w:r>
          <w:ins w:id="148" w:author="pbx" w:date="2017-11-03T18:00:00Z">
            <w:r>
              <w:rPr>
                <w:noProof/>
                <w:webHidden/>
              </w:rPr>
              <w:t>40</w:t>
            </w:r>
            <w:r>
              <w:rPr>
                <w:noProof/>
                <w:webHidden/>
              </w:rPr>
              <w:fldChar w:fldCharType="end"/>
            </w:r>
            <w:r w:rsidRPr="00094B33">
              <w:rPr>
                <w:rStyle w:val="Hyperlink"/>
                <w:noProof/>
              </w:rPr>
              <w:fldChar w:fldCharType="end"/>
            </w:r>
          </w:ins>
        </w:p>
        <w:p w:rsidR="0070019C" w:rsidRDefault="0070019C">
          <w:pPr>
            <w:pStyle w:val="TOC3"/>
            <w:rPr>
              <w:ins w:id="149" w:author="pbx" w:date="2017-11-03T18:00:00Z"/>
              <w:rFonts w:asciiTheme="minorHAnsi" w:eastAsiaTheme="minorEastAsia" w:hAnsiTheme="minorHAnsi" w:cstheme="minorBidi"/>
              <w:noProof/>
              <w:color w:val="auto"/>
              <w:sz w:val="22"/>
              <w:szCs w:val="22"/>
              <w:lang w:val="en-US"/>
            </w:rPr>
          </w:pPr>
          <w:ins w:id="150"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"_Toc497495429"</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4.10.2</w:t>
            </w:r>
            <w:r>
              <w:rPr>
                <w:rFonts w:asciiTheme="minorHAnsi" w:eastAsiaTheme="minorEastAsia" w:hAnsiTheme="minorHAnsi" w:cstheme="minorBidi"/>
                <w:noProof/>
                <w:color w:val="auto"/>
                <w:sz w:val="22"/>
                <w:szCs w:val="22"/>
                <w:lang w:val="en-US"/>
              </w:rPr>
              <w:tab/>
            </w:r>
            <w:r w:rsidRPr="00094B33">
              <w:rPr>
                <w:rStyle w:val="Hyperlink"/>
                <w:noProof/>
              </w:rPr>
              <w:t>XML</w:t>
            </w:r>
            <w:r>
              <w:rPr>
                <w:noProof/>
                <w:webHidden/>
              </w:rPr>
              <w:tab/>
            </w:r>
            <w:r>
              <w:rPr>
                <w:noProof/>
                <w:webHidden/>
              </w:rPr>
              <w:fldChar w:fldCharType="begin"/>
            </w:r>
            <w:r>
              <w:rPr>
                <w:noProof/>
                <w:webHidden/>
              </w:rPr>
              <w:instrText xml:space="preserve"> PAGEREF _Toc497495429 \h </w:instrText>
            </w:r>
            <w:r>
              <w:rPr>
                <w:noProof/>
                <w:webHidden/>
              </w:rPr>
            </w:r>
          </w:ins>
          <w:r>
            <w:rPr>
              <w:noProof/>
              <w:webHidden/>
            </w:rPr>
            <w:fldChar w:fldCharType="separate"/>
          </w:r>
          <w:ins w:id="151" w:author="pbx" w:date="2017-11-03T18:00:00Z">
            <w:r>
              <w:rPr>
                <w:noProof/>
                <w:webHidden/>
              </w:rPr>
              <w:t>41</w:t>
            </w:r>
            <w:r>
              <w:rPr>
                <w:noProof/>
                <w:webHidden/>
              </w:rPr>
              <w:fldChar w:fldCharType="end"/>
            </w:r>
            <w:r w:rsidRPr="00094B33">
              <w:rPr>
                <w:rStyle w:val="Hyperlink"/>
                <w:noProof/>
              </w:rPr>
              <w:fldChar w:fldCharType="end"/>
            </w:r>
          </w:ins>
        </w:p>
        <w:p w:rsidR="0070019C" w:rsidRDefault="0070019C">
          <w:pPr>
            <w:pStyle w:val="TOC3"/>
            <w:rPr>
              <w:ins w:id="152" w:author="pbx" w:date="2017-11-03T18:00:00Z"/>
              <w:rFonts w:asciiTheme="minorHAnsi" w:eastAsiaTheme="minorEastAsia" w:hAnsiTheme="minorHAnsi" w:cstheme="minorBidi"/>
              <w:noProof/>
              <w:color w:val="auto"/>
              <w:sz w:val="22"/>
              <w:szCs w:val="22"/>
              <w:lang w:val="en-US"/>
            </w:rPr>
          </w:pPr>
          <w:ins w:id="153"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"_Toc497495430"</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4.10.3</w:t>
            </w:r>
            <w:r>
              <w:rPr>
                <w:rFonts w:asciiTheme="minorHAnsi" w:eastAsiaTheme="minorEastAsia" w:hAnsiTheme="minorHAnsi" w:cstheme="minorBidi"/>
                <w:noProof/>
                <w:color w:val="auto"/>
                <w:sz w:val="22"/>
                <w:szCs w:val="22"/>
                <w:lang w:val="en-US"/>
              </w:rPr>
              <w:tab/>
            </w:r>
            <w:r w:rsidRPr="00094B33">
              <w:rPr>
                <w:rStyle w:val="Hyperlink"/>
                <w:noProof/>
              </w:rPr>
              <w:t>Equivalence to other Products, Product Source</w:t>
            </w:r>
            <w:r>
              <w:rPr>
                <w:noProof/>
                <w:webHidden/>
              </w:rPr>
              <w:tab/>
            </w:r>
            <w:r>
              <w:rPr>
                <w:noProof/>
                <w:webHidden/>
              </w:rPr>
              <w:fldChar w:fldCharType="begin"/>
            </w:r>
            <w:r>
              <w:rPr>
                <w:noProof/>
                <w:webHidden/>
              </w:rPr>
              <w:instrText xml:space="preserve"> PAGEREF _Toc497495430 \h </w:instrText>
            </w:r>
            <w:r>
              <w:rPr>
                <w:noProof/>
                <w:webHidden/>
              </w:rPr>
            </w:r>
          </w:ins>
          <w:r>
            <w:rPr>
              <w:noProof/>
              <w:webHidden/>
            </w:rPr>
            <w:fldChar w:fldCharType="separate"/>
          </w:r>
          <w:ins w:id="154" w:author="pbx" w:date="2017-11-03T18:00:00Z">
            <w:r>
              <w:rPr>
                <w:noProof/>
                <w:webHidden/>
              </w:rPr>
              <w:t>43</w:t>
            </w:r>
            <w:r>
              <w:rPr>
                <w:noProof/>
                <w:webHidden/>
              </w:rPr>
              <w:fldChar w:fldCharType="end"/>
            </w:r>
            <w:r w:rsidRPr="00094B33">
              <w:rPr>
                <w:rStyle w:val="Hyperlink"/>
                <w:noProof/>
              </w:rPr>
              <w:fldChar w:fldCharType="end"/>
            </w:r>
          </w:ins>
        </w:p>
        <w:p w:rsidR="0070019C" w:rsidRDefault="0070019C">
          <w:pPr>
            <w:pStyle w:val="TOC3"/>
            <w:rPr>
              <w:ins w:id="155" w:author="pbx" w:date="2017-11-03T18:00:00Z"/>
              <w:rFonts w:asciiTheme="minorHAnsi" w:eastAsiaTheme="minorEastAsia" w:hAnsiTheme="minorHAnsi" w:cstheme="minorBidi"/>
              <w:noProof/>
              <w:color w:val="auto"/>
              <w:sz w:val="22"/>
              <w:szCs w:val="22"/>
              <w:lang w:val="en-US"/>
            </w:rPr>
          </w:pPr>
          <w:ins w:id="156"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"_Toc497495431"</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4.10.4</w:t>
            </w:r>
            <w:r>
              <w:rPr>
                <w:rFonts w:asciiTheme="minorHAnsi" w:eastAsiaTheme="minorEastAsia" w:hAnsiTheme="minorHAnsi" w:cstheme="minorBidi"/>
                <w:noProof/>
                <w:color w:val="auto"/>
                <w:sz w:val="22"/>
                <w:szCs w:val="22"/>
                <w:lang w:val="en-US"/>
              </w:rPr>
              <w:tab/>
            </w:r>
            <w:r w:rsidRPr="00094B33">
              <w:rPr>
                <w:rStyle w:val="Hyperlink"/>
                <w:noProof/>
              </w:rPr>
              <w:t>Additional Identifiers for this Product</w:t>
            </w:r>
            <w:r>
              <w:rPr>
                <w:noProof/>
                <w:webHidden/>
              </w:rPr>
              <w:tab/>
            </w:r>
            <w:r>
              <w:rPr>
                <w:noProof/>
                <w:webHidden/>
              </w:rPr>
              <w:fldChar w:fldCharType="begin"/>
            </w:r>
            <w:r>
              <w:rPr>
                <w:noProof/>
                <w:webHidden/>
              </w:rPr>
              <w:instrText xml:space="preserve"> PAGEREF _Toc497495431 \h </w:instrText>
            </w:r>
            <w:r>
              <w:rPr>
                <w:noProof/>
                <w:webHidden/>
              </w:rPr>
            </w:r>
          </w:ins>
          <w:r>
            <w:rPr>
              <w:noProof/>
              <w:webHidden/>
            </w:rPr>
            <w:fldChar w:fldCharType="separate"/>
          </w:r>
          <w:ins w:id="157" w:author="pbx" w:date="2017-11-03T18:00:00Z">
            <w:r>
              <w:rPr>
                <w:noProof/>
                <w:webHidden/>
              </w:rPr>
              <w:t>44</w:t>
            </w:r>
            <w:r>
              <w:rPr>
                <w:noProof/>
                <w:webHidden/>
              </w:rPr>
              <w:fldChar w:fldCharType="end"/>
            </w:r>
            <w:r w:rsidRPr="00094B33">
              <w:rPr>
                <w:rStyle w:val="Hyperlink"/>
                <w:noProof/>
              </w:rPr>
              <w:fldChar w:fldCharType="end"/>
            </w:r>
          </w:ins>
        </w:p>
        <w:p w:rsidR="0070019C" w:rsidRDefault="0070019C">
          <w:pPr>
            <w:pStyle w:val="TOC3"/>
            <w:rPr>
              <w:ins w:id="158" w:author="pbx" w:date="2017-11-03T18:00:00Z"/>
              <w:rFonts w:asciiTheme="minorHAnsi" w:eastAsiaTheme="minorEastAsia" w:hAnsiTheme="minorHAnsi" w:cstheme="minorBidi"/>
              <w:noProof/>
              <w:color w:val="auto"/>
              <w:sz w:val="22"/>
              <w:szCs w:val="22"/>
              <w:lang w:val="en-US"/>
            </w:rPr>
          </w:pPr>
          <w:ins w:id="159"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"_Toc497495432"</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4.10.5</w:t>
            </w:r>
            <w:r>
              <w:rPr>
                <w:rFonts w:asciiTheme="minorHAnsi" w:eastAsiaTheme="minorEastAsia" w:hAnsiTheme="minorHAnsi" w:cstheme="minorBidi"/>
                <w:noProof/>
                <w:color w:val="auto"/>
                <w:sz w:val="22"/>
                <w:szCs w:val="22"/>
                <w:lang w:val="en-US"/>
              </w:rPr>
              <w:tab/>
            </w:r>
            <w:r w:rsidRPr="00094B33">
              <w:rPr>
                <w:rStyle w:val="Hyperlink"/>
                <w:noProof/>
              </w:rPr>
              <w:t>Code and Name</w:t>
            </w:r>
            <w:r>
              <w:rPr>
                <w:noProof/>
                <w:webHidden/>
              </w:rPr>
              <w:tab/>
            </w:r>
            <w:r>
              <w:rPr>
                <w:noProof/>
                <w:webHidden/>
              </w:rPr>
              <w:fldChar w:fldCharType="begin"/>
            </w:r>
            <w:r>
              <w:rPr>
                <w:noProof/>
                <w:webHidden/>
              </w:rPr>
              <w:instrText xml:space="preserve"> PAGEREF _Toc497495432 \h </w:instrText>
            </w:r>
            <w:r>
              <w:rPr>
                <w:noProof/>
                <w:webHidden/>
              </w:rPr>
            </w:r>
          </w:ins>
          <w:r>
            <w:rPr>
              <w:noProof/>
              <w:webHidden/>
            </w:rPr>
            <w:fldChar w:fldCharType="separate"/>
          </w:r>
          <w:ins w:id="160" w:author="pbx" w:date="2017-11-03T18:00:00Z">
            <w:r>
              <w:rPr>
                <w:noProof/>
                <w:webHidden/>
              </w:rPr>
              <w:t>45</w:t>
            </w:r>
            <w:r>
              <w:rPr>
                <w:noProof/>
                <w:webHidden/>
              </w:rPr>
              <w:fldChar w:fldCharType="end"/>
            </w:r>
            <w:r w:rsidRPr="00094B33">
              <w:rPr>
                <w:rStyle w:val="Hyperlink"/>
                <w:noProof/>
              </w:rPr>
              <w:fldChar w:fldCharType="end"/>
            </w:r>
          </w:ins>
        </w:p>
        <w:p w:rsidR="0070019C" w:rsidRDefault="0070019C">
          <w:pPr>
            <w:pStyle w:val="TOC3"/>
            <w:rPr>
              <w:ins w:id="161" w:author="pbx" w:date="2017-11-03T18:00:00Z"/>
              <w:rFonts w:asciiTheme="minorHAnsi" w:eastAsiaTheme="minorEastAsia" w:hAnsiTheme="minorHAnsi" w:cstheme="minorBidi"/>
              <w:noProof/>
              <w:color w:val="auto"/>
              <w:sz w:val="22"/>
              <w:szCs w:val="22"/>
              <w:lang w:val="en-US"/>
            </w:rPr>
          </w:pPr>
          <w:ins w:id="162"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"_Toc497495433"</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4.10.6</w:t>
            </w:r>
            <w:r>
              <w:rPr>
                <w:rFonts w:asciiTheme="minorHAnsi" w:eastAsiaTheme="minorEastAsia" w:hAnsiTheme="minorHAnsi" w:cstheme="minorBidi"/>
                <w:noProof/>
                <w:color w:val="auto"/>
                <w:sz w:val="22"/>
                <w:szCs w:val="22"/>
                <w:lang w:val="en-US"/>
              </w:rPr>
              <w:tab/>
            </w:r>
            <w:r w:rsidRPr="00094B33">
              <w:rPr>
                <w:rStyle w:val="Hyperlink"/>
                <w:noProof/>
              </w:rPr>
              <w:t>Ingredient</w:t>
            </w:r>
            <w:r>
              <w:rPr>
                <w:noProof/>
                <w:webHidden/>
              </w:rPr>
              <w:tab/>
            </w:r>
            <w:r>
              <w:rPr>
                <w:noProof/>
                <w:webHidden/>
              </w:rPr>
              <w:fldChar w:fldCharType="begin"/>
            </w:r>
            <w:r>
              <w:rPr>
                <w:noProof/>
                <w:webHidden/>
              </w:rPr>
              <w:instrText xml:space="preserve"> PAGEREF _Toc497495433 \h </w:instrText>
            </w:r>
            <w:r>
              <w:rPr>
                <w:noProof/>
                <w:webHidden/>
              </w:rPr>
            </w:r>
          </w:ins>
          <w:r>
            <w:rPr>
              <w:noProof/>
              <w:webHidden/>
            </w:rPr>
            <w:fldChar w:fldCharType="separate"/>
          </w:r>
          <w:ins w:id="163" w:author="pbx" w:date="2017-11-03T18:00:00Z">
            <w:r>
              <w:rPr>
                <w:noProof/>
                <w:webHidden/>
              </w:rPr>
              <w:t>45</w:t>
            </w:r>
            <w:r>
              <w:rPr>
                <w:noProof/>
                <w:webHidden/>
              </w:rPr>
              <w:fldChar w:fldCharType="end"/>
            </w:r>
            <w:r w:rsidRPr="00094B33">
              <w:rPr>
                <w:rStyle w:val="Hyperlink"/>
                <w:noProof/>
              </w:rPr>
              <w:fldChar w:fldCharType="end"/>
            </w:r>
          </w:ins>
        </w:p>
        <w:p w:rsidR="0070019C" w:rsidRDefault="0070019C">
          <w:pPr>
            <w:pStyle w:val="TOC3"/>
            <w:rPr>
              <w:ins w:id="164" w:author="pbx" w:date="2017-11-03T18:00:00Z"/>
              <w:rFonts w:asciiTheme="minorHAnsi" w:eastAsiaTheme="minorEastAsia" w:hAnsiTheme="minorHAnsi" w:cstheme="minorBidi"/>
              <w:noProof/>
              <w:color w:val="auto"/>
              <w:sz w:val="22"/>
              <w:szCs w:val="22"/>
              <w:lang w:val="en-US"/>
            </w:rPr>
          </w:pPr>
          <w:ins w:id="165"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"_Toc497495434"</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4.10.7</w:t>
            </w:r>
            <w:r>
              <w:rPr>
                <w:rFonts w:asciiTheme="minorHAnsi" w:eastAsiaTheme="minorEastAsia" w:hAnsiTheme="minorHAnsi" w:cstheme="minorBidi"/>
                <w:noProof/>
                <w:color w:val="auto"/>
                <w:sz w:val="22"/>
                <w:szCs w:val="22"/>
                <w:lang w:val="en-US"/>
              </w:rPr>
              <w:tab/>
            </w:r>
            <w:r w:rsidRPr="00094B33">
              <w:rPr>
                <w:rStyle w:val="Hyperlink"/>
                <w:noProof/>
              </w:rPr>
              <w:t>Route of administration</w:t>
            </w:r>
            <w:r>
              <w:rPr>
                <w:noProof/>
                <w:webHidden/>
              </w:rPr>
              <w:tab/>
            </w:r>
            <w:r>
              <w:rPr>
                <w:noProof/>
                <w:webHidden/>
              </w:rPr>
              <w:fldChar w:fldCharType="begin"/>
            </w:r>
            <w:r>
              <w:rPr>
                <w:noProof/>
                <w:webHidden/>
              </w:rPr>
              <w:instrText xml:space="preserve"> PAGEREF _Toc497495434 \h </w:instrText>
            </w:r>
            <w:r>
              <w:rPr>
                <w:noProof/>
                <w:webHidden/>
              </w:rPr>
            </w:r>
          </w:ins>
          <w:r>
            <w:rPr>
              <w:noProof/>
              <w:webHidden/>
            </w:rPr>
            <w:fldChar w:fldCharType="separate"/>
          </w:r>
          <w:ins w:id="166" w:author="pbx" w:date="2017-11-03T18:00:00Z">
            <w:r>
              <w:rPr>
                <w:noProof/>
                <w:webHidden/>
              </w:rPr>
              <w:t>50</w:t>
            </w:r>
            <w:r>
              <w:rPr>
                <w:noProof/>
                <w:webHidden/>
              </w:rPr>
              <w:fldChar w:fldCharType="end"/>
            </w:r>
            <w:r w:rsidRPr="00094B33">
              <w:rPr>
                <w:rStyle w:val="Hyperlink"/>
                <w:noProof/>
              </w:rPr>
              <w:fldChar w:fldCharType="end"/>
            </w:r>
          </w:ins>
        </w:p>
        <w:p w:rsidR="0070019C" w:rsidRDefault="0070019C">
          <w:pPr>
            <w:pStyle w:val="TOC3"/>
            <w:rPr>
              <w:ins w:id="167" w:author="pbx" w:date="2017-11-03T18:00:00Z"/>
              <w:rFonts w:asciiTheme="minorHAnsi" w:eastAsiaTheme="minorEastAsia" w:hAnsiTheme="minorHAnsi" w:cstheme="minorBidi"/>
              <w:noProof/>
              <w:color w:val="auto"/>
              <w:sz w:val="22"/>
              <w:szCs w:val="22"/>
              <w:lang w:val="en-US"/>
            </w:rPr>
          </w:pPr>
          <w:ins w:id="168"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"_Toc497495435"</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4.10.8</w:t>
            </w:r>
            <w:r>
              <w:rPr>
                <w:rFonts w:asciiTheme="minorHAnsi" w:eastAsiaTheme="minorEastAsia" w:hAnsiTheme="minorHAnsi" w:cstheme="minorBidi"/>
                <w:noProof/>
                <w:color w:val="auto"/>
                <w:sz w:val="22"/>
                <w:szCs w:val="22"/>
                <w:lang w:val="en-US"/>
              </w:rPr>
              <w:tab/>
            </w:r>
            <w:r w:rsidRPr="00094B33">
              <w:rPr>
                <w:rStyle w:val="Hyperlink"/>
                <w:noProof/>
              </w:rPr>
              <w:t>Packaging</w:t>
            </w:r>
            <w:r>
              <w:rPr>
                <w:noProof/>
                <w:webHidden/>
              </w:rPr>
              <w:tab/>
            </w:r>
            <w:r>
              <w:rPr>
                <w:noProof/>
                <w:webHidden/>
              </w:rPr>
              <w:fldChar w:fldCharType="begin"/>
            </w:r>
            <w:r>
              <w:rPr>
                <w:noProof/>
                <w:webHidden/>
              </w:rPr>
              <w:instrText xml:space="preserve"> PAGEREF _Toc497495435 \h </w:instrText>
            </w:r>
            <w:r>
              <w:rPr>
                <w:noProof/>
                <w:webHidden/>
              </w:rPr>
            </w:r>
          </w:ins>
          <w:r>
            <w:rPr>
              <w:noProof/>
              <w:webHidden/>
            </w:rPr>
            <w:fldChar w:fldCharType="separate"/>
          </w:r>
          <w:ins w:id="169" w:author="pbx" w:date="2017-11-03T18:00:00Z">
            <w:r>
              <w:rPr>
                <w:noProof/>
                <w:webHidden/>
              </w:rPr>
              <w:t>51</w:t>
            </w:r>
            <w:r>
              <w:rPr>
                <w:noProof/>
                <w:webHidden/>
              </w:rPr>
              <w:fldChar w:fldCharType="end"/>
            </w:r>
            <w:r w:rsidRPr="00094B33">
              <w:rPr>
                <w:rStyle w:val="Hyperlink"/>
                <w:noProof/>
              </w:rPr>
              <w:fldChar w:fldCharType="end"/>
            </w:r>
          </w:ins>
        </w:p>
        <w:p w:rsidR="0070019C" w:rsidRDefault="0070019C">
          <w:pPr>
            <w:pStyle w:val="TOC3"/>
            <w:rPr>
              <w:ins w:id="170" w:author="pbx" w:date="2017-11-03T18:00:00Z"/>
              <w:rFonts w:asciiTheme="minorHAnsi" w:eastAsiaTheme="minorEastAsia" w:hAnsiTheme="minorHAnsi" w:cstheme="minorBidi"/>
              <w:noProof/>
              <w:color w:val="auto"/>
              <w:sz w:val="22"/>
              <w:szCs w:val="22"/>
              <w:lang w:val="en-US"/>
            </w:rPr>
          </w:pPr>
          <w:ins w:id="171"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"_Toc497495436"</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4.10.9</w:t>
            </w:r>
            <w:r>
              <w:rPr>
                <w:rFonts w:asciiTheme="minorHAnsi" w:eastAsiaTheme="minorEastAsia" w:hAnsiTheme="minorHAnsi" w:cstheme="minorBidi"/>
                <w:noProof/>
                <w:color w:val="auto"/>
                <w:sz w:val="22"/>
                <w:szCs w:val="22"/>
                <w:lang w:val="en-US"/>
              </w:rPr>
              <w:tab/>
            </w:r>
            <w:r w:rsidRPr="00094B33">
              <w:rPr>
                <w:rStyle w:val="Hyperlink"/>
                <w:noProof/>
              </w:rPr>
              <w:t>Kits, Parts, Components and Accessories</w:t>
            </w:r>
            <w:r>
              <w:rPr>
                <w:noProof/>
                <w:webHidden/>
              </w:rPr>
              <w:tab/>
            </w:r>
            <w:r>
              <w:rPr>
                <w:noProof/>
                <w:webHidden/>
              </w:rPr>
              <w:fldChar w:fldCharType="begin"/>
            </w:r>
            <w:r>
              <w:rPr>
                <w:noProof/>
                <w:webHidden/>
              </w:rPr>
              <w:instrText xml:space="preserve"> PAGEREF _Toc497495436 \h </w:instrText>
            </w:r>
            <w:r>
              <w:rPr>
                <w:noProof/>
                <w:webHidden/>
              </w:rPr>
            </w:r>
          </w:ins>
          <w:r>
            <w:rPr>
              <w:noProof/>
              <w:webHidden/>
            </w:rPr>
            <w:fldChar w:fldCharType="separate"/>
          </w:r>
          <w:ins w:id="172" w:author="pbx" w:date="2017-11-03T18:00:00Z">
            <w:r>
              <w:rPr>
                <w:noProof/>
                <w:webHidden/>
              </w:rPr>
              <w:t>52</w:t>
            </w:r>
            <w:r>
              <w:rPr>
                <w:noProof/>
                <w:webHidden/>
              </w:rPr>
              <w:fldChar w:fldCharType="end"/>
            </w:r>
            <w:r w:rsidRPr="00094B33">
              <w:rPr>
                <w:rStyle w:val="Hyperlink"/>
                <w:noProof/>
              </w:rPr>
              <w:fldChar w:fldCharType="end"/>
            </w:r>
          </w:ins>
        </w:p>
        <w:p w:rsidR="0070019C" w:rsidRDefault="0070019C">
          <w:pPr>
            <w:pStyle w:val="TOC3"/>
            <w:rPr>
              <w:ins w:id="173" w:author="pbx" w:date="2017-11-03T18:00:00Z"/>
              <w:rFonts w:asciiTheme="minorHAnsi" w:eastAsiaTheme="minorEastAsia" w:hAnsiTheme="minorHAnsi" w:cstheme="minorBidi"/>
              <w:noProof/>
              <w:color w:val="auto"/>
              <w:sz w:val="22"/>
              <w:szCs w:val="22"/>
              <w:lang w:val="en-US"/>
            </w:rPr>
          </w:pPr>
          <w:ins w:id="174"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"_Toc497495437"</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4.10.10</w:t>
            </w:r>
            <w:r>
              <w:rPr>
                <w:rFonts w:asciiTheme="minorHAnsi" w:eastAsiaTheme="minorEastAsia" w:hAnsiTheme="minorHAnsi" w:cstheme="minorBidi"/>
                <w:noProof/>
                <w:color w:val="auto"/>
                <w:sz w:val="22"/>
                <w:szCs w:val="22"/>
                <w:lang w:val="en-US"/>
              </w:rPr>
              <w:tab/>
            </w:r>
            <w:r w:rsidRPr="00094B33">
              <w:rPr>
                <w:rStyle w:val="Hyperlink"/>
                <w:noProof/>
              </w:rPr>
              <w:t>Drug Kit with a Device Part</w:t>
            </w:r>
            <w:r>
              <w:rPr>
                <w:noProof/>
                <w:webHidden/>
              </w:rPr>
              <w:tab/>
            </w:r>
            <w:r>
              <w:rPr>
                <w:noProof/>
                <w:webHidden/>
              </w:rPr>
              <w:fldChar w:fldCharType="begin"/>
            </w:r>
            <w:r>
              <w:rPr>
                <w:noProof/>
                <w:webHidden/>
              </w:rPr>
              <w:instrText xml:space="preserve"> PAGEREF _Toc497495437 \h </w:instrText>
            </w:r>
            <w:r>
              <w:rPr>
                <w:noProof/>
                <w:webHidden/>
              </w:rPr>
            </w:r>
          </w:ins>
          <w:r>
            <w:rPr>
              <w:noProof/>
              <w:webHidden/>
            </w:rPr>
            <w:fldChar w:fldCharType="separate"/>
          </w:r>
          <w:ins w:id="175" w:author="pbx" w:date="2017-11-03T18:00:00Z">
            <w:r>
              <w:rPr>
                <w:noProof/>
                <w:webHidden/>
              </w:rPr>
              <w:t>53</w:t>
            </w:r>
            <w:r>
              <w:rPr>
                <w:noProof/>
                <w:webHidden/>
              </w:rPr>
              <w:fldChar w:fldCharType="end"/>
            </w:r>
            <w:r w:rsidRPr="00094B33">
              <w:rPr>
                <w:rStyle w:val="Hyperlink"/>
                <w:noProof/>
              </w:rPr>
              <w:fldChar w:fldCharType="end"/>
            </w:r>
          </w:ins>
        </w:p>
        <w:p w:rsidR="0070019C" w:rsidRDefault="0070019C">
          <w:pPr>
            <w:pStyle w:val="TOC3"/>
            <w:rPr>
              <w:ins w:id="176" w:author="pbx" w:date="2017-11-03T18:00:00Z"/>
              <w:rFonts w:asciiTheme="minorHAnsi" w:eastAsiaTheme="minorEastAsia" w:hAnsiTheme="minorHAnsi" w:cstheme="minorBidi"/>
              <w:noProof/>
              <w:color w:val="auto"/>
              <w:sz w:val="22"/>
              <w:szCs w:val="22"/>
              <w:lang w:val="en-US"/>
            </w:rPr>
          </w:pPr>
          <w:ins w:id="177"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"_Toc497495438"</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4.10.11</w:t>
            </w:r>
            <w:r>
              <w:rPr>
                <w:rFonts w:asciiTheme="minorHAnsi" w:eastAsiaTheme="minorEastAsia" w:hAnsiTheme="minorHAnsi" w:cstheme="minorBidi"/>
                <w:noProof/>
                <w:color w:val="auto"/>
                <w:sz w:val="22"/>
                <w:szCs w:val="22"/>
                <w:lang w:val="en-US"/>
              </w:rPr>
              <w:tab/>
            </w:r>
            <w:r w:rsidRPr="00094B33">
              <w:rPr>
                <w:rStyle w:val="Hyperlink"/>
                <w:noProof/>
              </w:rPr>
              <w:t>Device Kit with a Drug Part</w:t>
            </w:r>
            <w:r>
              <w:rPr>
                <w:noProof/>
                <w:webHidden/>
              </w:rPr>
              <w:tab/>
            </w:r>
            <w:r>
              <w:rPr>
                <w:noProof/>
                <w:webHidden/>
              </w:rPr>
              <w:fldChar w:fldCharType="begin"/>
            </w:r>
            <w:r>
              <w:rPr>
                <w:noProof/>
                <w:webHidden/>
              </w:rPr>
              <w:instrText xml:space="preserve"> PAGEREF _Toc497495438 \h </w:instrText>
            </w:r>
            <w:r>
              <w:rPr>
                <w:noProof/>
                <w:webHidden/>
              </w:rPr>
            </w:r>
          </w:ins>
          <w:r>
            <w:rPr>
              <w:noProof/>
              <w:webHidden/>
            </w:rPr>
            <w:fldChar w:fldCharType="separate"/>
          </w:r>
          <w:ins w:id="178" w:author="pbx" w:date="2017-11-03T18:00:00Z">
            <w:r>
              <w:rPr>
                <w:noProof/>
                <w:webHidden/>
              </w:rPr>
              <w:t>54</w:t>
            </w:r>
            <w:r>
              <w:rPr>
                <w:noProof/>
                <w:webHidden/>
              </w:rPr>
              <w:fldChar w:fldCharType="end"/>
            </w:r>
            <w:r w:rsidRPr="00094B33">
              <w:rPr>
                <w:rStyle w:val="Hyperlink"/>
                <w:noProof/>
              </w:rPr>
              <w:fldChar w:fldCharType="end"/>
            </w:r>
          </w:ins>
        </w:p>
        <w:p w:rsidR="0070019C" w:rsidRDefault="0070019C">
          <w:pPr>
            <w:pStyle w:val="TOC3"/>
            <w:rPr>
              <w:ins w:id="179" w:author="pbx" w:date="2017-11-03T18:00:00Z"/>
              <w:rFonts w:asciiTheme="minorHAnsi" w:eastAsiaTheme="minorEastAsia" w:hAnsiTheme="minorHAnsi" w:cstheme="minorBidi"/>
              <w:noProof/>
              <w:color w:val="auto"/>
              <w:sz w:val="22"/>
              <w:szCs w:val="22"/>
              <w:lang w:val="en-US"/>
            </w:rPr>
          </w:pPr>
          <w:ins w:id="180"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"_Toc497495439"</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4.10.12</w:t>
            </w:r>
            <w:r>
              <w:rPr>
                <w:rFonts w:asciiTheme="minorHAnsi" w:eastAsiaTheme="minorEastAsia" w:hAnsiTheme="minorHAnsi" w:cstheme="minorBidi"/>
                <w:noProof/>
                <w:color w:val="auto"/>
                <w:sz w:val="22"/>
                <w:szCs w:val="22"/>
                <w:lang w:val="en-US"/>
              </w:rPr>
              <w:tab/>
            </w:r>
            <w:r w:rsidRPr="00094B33">
              <w:rPr>
                <w:rStyle w:val="Hyperlink"/>
                <w:noProof/>
              </w:rPr>
              <w:t>Marketing Category and Application Number</w:t>
            </w:r>
            <w:r>
              <w:rPr>
                <w:noProof/>
                <w:webHidden/>
              </w:rPr>
              <w:tab/>
            </w:r>
            <w:r>
              <w:rPr>
                <w:noProof/>
                <w:webHidden/>
              </w:rPr>
              <w:fldChar w:fldCharType="begin"/>
            </w:r>
            <w:r>
              <w:rPr>
                <w:noProof/>
                <w:webHidden/>
              </w:rPr>
              <w:instrText xml:space="preserve"> PAGEREF _Toc497495439 \h </w:instrText>
            </w:r>
            <w:r>
              <w:rPr>
                <w:noProof/>
                <w:webHidden/>
              </w:rPr>
            </w:r>
          </w:ins>
          <w:r>
            <w:rPr>
              <w:noProof/>
              <w:webHidden/>
            </w:rPr>
            <w:fldChar w:fldCharType="separate"/>
          </w:r>
          <w:ins w:id="181" w:author="pbx" w:date="2017-11-03T18:00:00Z">
            <w:r>
              <w:rPr>
                <w:noProof/>
                <w:webHidden/>
              </w:rPr>
              <w:t>56</w:t>
            </w:r>
            <w:r>
              <w:rPr>
                <w:noProof/>
                <w:webHidden/>
              </w:rPr>
              <w:fldChar w:fldCharType="end"/>
            </w:r>
            <w:r w:rsidRPr="00094B33">
              <w:rPr>
                <w:rStyle w:val="Hyperlink"/>
                <w:noProof/>
              </w:rPr>
              <w:fldChar w:fldCharType="end"/>
            </w:r>
          </w:ins>
        </w:p>
        <w:p w:rsidR="0070019C" w:rsidRDefault="0070019C">
          <w:pPr>
            <w:pStyle w:val="TOC3"/>
            <w:rPr>
              <w:ins w:id="182" w:author="pbx" w:date="2017-11-03T18:00:00Z"/>
              <w:rFonts w:asciiTheme="minorHAnsi" w:eastAsiaTheme="minorEastAsia" w:hAnsiTheme="minorHAnsi" w:cstheme="minorBidi"/>
              <w:noProof/>
              <w:color w:val="auto"/>
              <w:sz w:val="22"/>
              <w:szCs w:val="22"/>
              <w:lang w:val="en-US"/>
            </w:rPr>
          </w:pPr>
          <w:ins w:id="183"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"_Toc497495440"</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4.10.13</w:t>
            </w:r>
            <w:r>
              <w:rPr>
                <w:rFonts w:asciiTheme="minorHAnsi" w:eastAsiaTheme="minorEastAsia" w:hAnsiTheme="minorHAnsi" w:cstheme="minorBidi"/>
                <w:noProof/>
                <w:color w:val="auto"/>
                <w:sz w:val="22"/>
                <w:szCs w:val="22"/>
                <w:lang w:val="en-US"/>
              </w:rPr>
              <w:tab/>
            </w:r>
            <w:r w:rsidRPr="00094B33">
              <w:rPr>
                <w:rStyle w:val="Hyperlink"/>
                <w:noProof/>
              </w:rPr>
              <w:t>Marketing status</w:t>
            </w:r>
            <w:r>
              <w:rPr>
                <w:noProof/>
                <w:webHidden/>
              </w:rPr>
              <w:tab/>
            </w:r>
            <w:r>
              <w:rPr>
                <w:noProof/>
                <w:webHidden/>
              </w:rPr>
              <w:fldChar w:fldCharType="begin"/>
            </w:r>
            <w:r>
              <w:rPr>
                <w:noProof/>
                <w:webHidden/>
              </w:rPr>
              <w:instrText xml:space="preserve"> PAGEREF _Toc497495440 \h </w:instrText>
            </w:r>
            <w:r>
              <w:rPr>
                <w:noProof/>
                <w:webHidden/>
              </w:rPr>
            </w:r>
          </w:ins>
          <w:r>
            <w:rPr>
              <w:noProof/>
              <w:webHidden/>
            </w:rPr>
            <w:fldChar w:fldCharType="separate"/>
          </w:r>
          <w:ins w:id="184" w:author="pbx" w:date="2017-11-03T18:00:00Z">
            <w:r>
              <w:rPr>
                <w:noProof/>
                <w:webHidden/>
              </w:rPr>
              <w:t>57</w:t>
            </w:r>
            <w:r>
              <w:rPr>
                <w:noProof/>
                <w:webHidden/>
              </w:rPr>
              <w:fldChar w:fldCharType="end"/>
            </w:r>
            <w:r w:rsidRPr="00094B33">
              <w:rPr>
                <w:rStyle w:val="Hyperlink"/>
                <w:noProof/>
              </w:rPr>
              <w:fldChar w:fldCharType="end"/>
            </w:r>
          </w:ins>
        </w:p>
        <w:p w:rsidR="0070019C" w:rsidRDefault="0070019C">
          <w:pPr>
            <w:pStyle w:val="TOC3"/>
            <w:rPr>
              <w:ins w:id="185" w:author="pbx" w:date="2017-11-03T18:00:00Z"/>
              <w:rFonts w:asciiTheme="minorHAnsi" w:eastAsiaTheme="minorEastAsia" w:hAnsiTheme="minorHAnsi" w:cstheme="minorBidi"/>
              <w:noProof/>
              <w:color w:val="auto"/>
              <w:sz w:val="22"/>
              <w:szCs w:val="22"/>
              <w:lang w:val="en-US"/>
            </w:rPr>
          </w:pPr>
          <w:ins w:id="186"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"_Toc497495441"</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4.10.14</w:t>
            </w:r>
            <w:r>
              <w:rPr>
                <w:rFonts w:asciiTheme="minorHAnsi" w:eastAsiaTheme="minorEastAsia" w:hAnsiTheme="minorHAnsi" w:cstheme="minorBidi"/>
                <w:noProof/>
                <w:color w:val="auto"/>
                <w:sz w:val="22"/>
                <w:szCs w:val="22"/>
                <w:lang w:val="en-US"/>
              </w:rPr>
              <w:tab/>
            </w:r>
            <w:r w:rsidRPr="00094B33">
              <w:rPr>
                <w:rStyle w:val="Hyperlink"/>
                <w:noProof/>
              </w:rPr>
              <w:t>General Characteristics</w:t>
            </w:r>
            <w:r>
              <w:rPr>
                <w:noProof/>
                <w:webHidden/>
              </w:rPr>
              <w:tab/>
            </w:r>
            <w:r>
              <w:rPr>
                <w:noProof/>
                <w:webHidden/>
              </w:rPr>
              <w:fldChar w:fldCharType="begin"/>
            </w:r>
            <w:r>
              <w:rPr>
                <w:noProof/>
                <w:webHidden/>
              </w:rPr>
              <w:instrText xml:space="preserve"> PAGEREF _Toc497495441 \h </w:instrText>
            </w:r>
            <w:r>
              <w:rPr>
                <w:noProof/>
                <w:webHidden/>
              </w:rPr>
            </w:r>
          </w:ins>
          <w:r>
            <w:rPr>
              <w:noProof/>
              <w:webHidden/>
            </w:rPr>
            <w:fldChar w:fldCharType="separate"/>
          </w:r>
          <w:ins w:id="187" w:author="pbx" w:date="2017-11-03T18:00:00Z">
            <w:r>
              <w:rPr>
                <w:noProof/>
                <w:webHidden/>
              </w:rPr>
              <w:t>58</w:t>
            </w:r>
            <w:r>
              <w:rPr>
                <w:noProof/>
                <w:webHidden/>
              </w:rPr>
              <w:fldChar w:fldCharType="end"/>
            </w:r>
            <w:r w:rsidRPr="00094B33">
              <w:rPr>
                <w:rStyle w:val="Hyperlink"/>
                <w:noProof/>
              </w:rPr>
              <w:fldChar w:fldCharType="end"/>
            </w:r>
          </w:ins>
        </w:p>
        <w:p w:rsidR="0070019C" w:rsidRDefault="0070019C">
          <w:pPr>
            <w:pStyle w:val="TOC3"/>
            <w:rPr>
              <w:ins w:id="188" w:author="pbx" w:date="2017-11-03T18:00:00Z"/>
              <w:rFonts w:asciiTheme="minorHAnsi" w:eastAsiaTheme="minorEastAsia" w:hAnsiTheme="minorHAnsi" w:cstheme="minorBidi"/>
              <w:noProof/>
              <w:color w:val="auto"/>
              <w:sz w:val="22"/>
              <w:szCs w:val="22"/>
              <w:lang w:val="en-US"/>
            </w:rPr>
          </w:pPr>
          <w:ins w:id="189"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"_Toc497495442"</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4.10.15</w:t>
            </w:r>
            <w:r>
              <w:rPr>
                <w:rFonts w:asciiTheme="minorHAnsi" w:eastAsiaTheme="minorEastAsia" w:hAnsiTheme="minorHAnsi" w:cstheme="minorBidi"/>
                <w:noProof/>
                <w:color w:val="auto"/>
                <w:sz w:val="22"/>
                <w:szCs w:val="22"/>
                <w:lang w:val="en-US"/>
              </w:rPr>
              <w:tab/>
            </w:r>
            <w:r w:rsidRPr="00094B33">
              <w:rPr>
                <w:rStyle w:val="Hyperlink"/>
                <w:noProof/>
              </w:rPr>
              <w:t>Product characteristics</w:t>
            </w:r>
            <w:r>
              <w:rPr>
                <w:noProof/>
                <w:webHidden/>
              </w:rPr>
              <w:tab/>
            </w:r>
            <w:r>
              <w:rPr>
                <w:noProof/>
                <w:webHidden/>
              </w:rPr>
              <w:fldChar w:fldCharType="begin"/>
            </w:r>
            <w:r>
              <w:rPr>
                <w:noProof/>
                <w:webHidden/>
              </w:rPr>
              <w:instrText xml:space="preserve"> PAGEREF _Toc497495442 \h </w:instrText>
            </w:r>
            <w:r>
              <w:rPr>
                <w:noProof/>
                <w:webHidden/>
              </w:rPr>
            </w:r>
          </w:ins>
          <w:r>
            <w:rPr>
              <w:noProof/>
              <w:webHidden/>
            </w:rPr>
            <w:fldChar w:fldCharType="separate"/>
          </w:r>
          <w:ins w:id="190" w:author="pbx" w:date="2017-11-03T18:00:00Z">
            <w:r>
              <w:rPr>
                <w:noProof/>
                <w:webHidden/>
              </w:rPr>
              <w:t>59</w:t>
            </w:r>
            <w:r>
              <w:rPr>
                <w:noProof/>
                <w:webHidden/>
              </w:rPr>
              <w:fldChar w:fldCharType="end"/>
            </w:r>
            <w:r w:rsidRPr="00094B33">
              <w:rPr>
                <w:rStyle w:val="Hyperlink"/>
                <w:noProof/>
              </w:rPr>
              <w:fldChar w:fldCharType="end"/>
            </w:r>
          </w:ins>
        </w:p>
        <w:p w:rsidR="0070019C" w:rsidRDefault="0070019C">
          <w:pPr>
            <w:pStyle w:val="TOC3"/>
            <w:rPr>
              <w:ins w:id="191" w:author="pbx" w:date="2017-11-03T18:00:00Z"/>
              <w:rFonts w:asciiTheme="minorHAnsi" w:eastAsiaTheme="minorEastAsia" w:hAnsiTheme="minorHAnsi" w:cstheme="minorBidi"/>
              <w:noProof/>
              <w:color w:val="auto"/>
              <w:sz w:val="22"/>
              <w:szCs w:val="22"/>
              <w:lang w:val="en-US"/>
            </w:rPr>
          </w:pPr>
          <w:ins w:id="192"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"_Toc497495443"</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4.10.16</w:t>
            </w:r>
            <w:r>
              <w:rPr>
                <w:rFonts w:asciiTheme="minorHAnsi" w:eastAsiaTheme="minorEastAsia" w:hAnsiTheme="minorHAnsi" w:cstheme="minorBidi"/>
                <w:noProof/>
                <w:color w:val="auto"/>
                <w:sz w:val="22"/>
                <w:szCs w:val="22"/>
                <w:lang w:val="en-US"/>
              </w:rPr>
              <w:tab/>
            </w:r>
            <w:r w:rsidRPr="00094B33">
              <w:rPr>
                <w:rStyle w:val="Hyperlink"/>
                <w:noProof/>
              </w:rPr>
              <w:t>Validation</w:t>
            </w:r>
            <w:r>
              <w:rPr>
                <w:noProof/>
                <w:webHidden/>
              </w:rPr>
              <w:tab/>
            </w:r>
            <w:r>
              <w:rPr>
                <w:noProof/>
                <w:webHidden/>
              </w:rPr>
              <w:fldChar w:fldCharType="begin"/>
            </w:r>
            <w:r>
              <w:rPr>
                <w:noProof/>
                <w:webHidden/>
              </w:rPr>
              <w:instrText xml:space="preserve"> PAGEREF _Toc497495443 \h </w:instrText>
            </w:r>
            <w:r>
              <w:rPr>
                <w:noProof/>
                <w:webHidden/>
              </w:rPr>
            </w:r>
          </w:ins>
          <w:r>
            <w:rPr>
              <w:noProof/>
              <w:webHidden/>
            </w:rPr>
            <w:fldChar w:fldCharType="separate"/>
          </w:r>
          <w:ins w:id="193" w:author="pbx" w:date="2017-11-03T18:00:00Z">
            <w:r>
              <w:rPr>
                <w:noProof/>
                <w:webHidden/>
              </w:rPr>
              <w:t>63</w:t>
            </w:r>
            <w:r>
              <w:rPr>
                <w:noProof/>
                <w:webHidden/>
              </w:rPr>
              <w:fldChar w:fldCharType="end"/>
            </w:r>
            <w:r w:rsidRPr="00094B33">
              <w:rPr>
                <w:rStyle w:val="Hyperlink"/>
                <w:noProof/>
              </w:rPr>
              <w:fldChar w:fldCharType="end"/>
            </w:r>
          </w:ins>
        </w:p>
        <w:p w:rsidR="0070019C" w:rsidRDefault="0070019C">
          <w:pPr>
            <w:pStyle w:val="TOC2"/>
            <w:rPr>
              <w:ins w:id="194" w:author="pbx" w:date="2017-11-03T18:00:00Z"/>
              <w:rFonts w:asciiTheme="minorHAnsi" w:eastAsiaTheme="minorEastAsia" w:hAnsiTheme="minorHAnsi" w:cstheme="minorBidi"/>
              <w:noProof/>
              <w:color w:val="auto"/>
              <w:sz w:val="22"/>
              <w:szCs w:val="22"/>
              <w:lang w:val="en-US"/>
            </w:rPr>
          </w:pPr>
          <w:ins w:id="195"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"_Toc497495444"</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4.11</w:t>
            </w:r>
            <w:r>
              <w:rPr>
                <w:rFonts w:asciiTheme="minorHAnsi" w:eastAsiaTheme="minorEastAsia" w:hAnsiTheme="minorHAnsi" w:cstheme="minorBidi"/>
                <w:noProof/>
                <w:color w:val="auto"/>
                <w:sz w:val="22"/>
                <w:szCs w:val="22"/>
                <w:lang w:val="en-US"/>
              </w:rPr>
              <w:tab/>
            </w:r>
            <w:r w:rsidRPr="00094B33">
              <w:rPr>
                <w:rStyle w:val="Hyperlink"/>
                <w:noProof/>
              </w:rPr>
              <w:t>Product Data - Drug Products</w:t>
            </w:r>
            <w:r>
              <w:rPr>
                <w:noProof/>
                <w:webHidden/>
              </w:rPr>
              <w:tab/>
            </w:r>
            <w:r>
              <w:rPr>
                <w:noProof/>
                <w:webHidden/>
              </w:rPr>
              <w:fldChar w:fldCharType="begin"/>
            </w:r>
            <w:r>
              <w:rPr>
                <w:noProof/>
                <w:webHidden/>
              </w:rPr>
              <w:instrText xml:space="preserve"> PAGEREF _Toc497495444 \h </w:instrText>
            </w:r>
            <w:r>
              <w:rPr>
                <w:noProof/>
                <w:webHidden/>
              </w:rPr>
            </w:r>
          </w:ins>
          <w:r>
            <w:rPr>
              <w:noProof/>
              <w:webHidden/>
            </w:rPr>
            <w:fldChar w:fldCharType="separate"/>
          </w:r>
          <w:ins w:id="196" w:author="pbx" w:date="2017-11-03T18:00:00Z">
            <w:r>
              <w:rPr>
                <w:noProof/>
                <w:webHidden/>
              </w:rPr>
              <w:t>80</w:t>
            </w:r>
            <w:r>
              <w:rPr>
                <w:noProof/>
                <w:webHidden/>
              </w:rPr>
              <w:fldChar w:fldCharType="end"/>
            </w:r>
            <w:r w:rsidRPr="00094B33">
              <w:rPr>
                <w:rStyle w:val="Hyperlink"/>
                <w:noProof/>
              </w:rPr>
              <w:fldChar w:fldCharType="end"/>
            </w:r>
          </w:ins>
        </w:p>
        <w:p w:rsidR="0070019C" w:rsidRDefault="0070019C">
          <w:pPr>
            <w:pStyle w:val="TOC2"/>
            <w:rPr>
              <w:ins w:id="197" w:author="pbx" w:date="2017-11-03T18:00:00Z"/>
              <w:rFonts w:asciiTheme="minorHAnsi" w:eastAsiaTheme="minorEastAsia" w:hAnsiTheme="minorHAnsi" w:cstheme="minorBidi"/>
              <w:noProof/>
              <w:color w:val="auto"/>
              <w:sz w:val="22"/>
              <w:szCs w:val="22"/>
              <w:lang w:val="en-US"/>
            </w:rPr>
          </w:pPr>
          <w:ins w:id="198"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"_Toc497495446"</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4.12</w:t>
            </w:r>
            <w:r>
              <w:rPr>
                <w:rFonts w:asciiTheme="minorHAnsi" w:eastAsiaTheme="minorEastAsia" w:hAnsiTheme="minorHAnsi" w:cstheme="minorBidi"/>
                <w:noProof/>
                <w:color w:val="auto"/>
                <w:sz w:val="22"/>
                <w:szCs w:val="22"/>
                <w:lang w:val="en-US"/>
              </w:rPr>
              <w:tab/>
            </w:r>
            <w:r w:rsidRPr="00094B33">
              <w:rPr>
                <w:rStyle w:val="Hyperlink"/>
                <w:noProof/>
              </w:rPr>
              <w:t>Product Data - Device Products</w:t>
            </w:r>
            <w:r>
              <w:rPr>
                <w:noProof/>
                <w:webHidden/>
              </w:rPr>
              <w:tab/>
            </w:r>
            <w:r>
              <w:rPr>
                <w:noProof/>
                <w:webHidden/>
              </w:rPr>
              <w:fldChar w:fldCharType="begin"/>
            </w:r>
            <w:r>
              <w:rPr>
                <w:noProof/>
                <w:webHidden/>
              </w:rPr>
              <w:instrText xml:space="preserve"> PAGEREF _Toc497495446 \h </w:instrText>
            </w:r>
            <w:r>
              <w:rPr>
                <w:noProof/>
                <w:webHidden/>
              </w:rPr>
            </w:r>
          </w:ins>
          <w:r>
            <w:rPr>
              <w:noProof/>
              <w:webHidden/>
            </w:rPr>
            <w:fldChar w:fldCharType="separate"/>
          </w:r>
          <w:ins w:id="199" w:author="pbx" w:date="2017-11-03T18:00:00Z">
            <w:r>
              <w:rPr>
                <w:noProof/>
                <w:webHidden/>
              </w:rPr>
              <w:t>81</w:t>
            </w:r>
            <w:r>
              <w:rPr>
                <w:noProof/>
                <w:webHidden/>
              </w:rPr>
              <w:fldChar w:fldCharType="end"/>
            </w:r>
            <w:r w:rsidRPr="00094B33">
              <w:rPr>
                <w:rStyle w:val="Hyperlink"/>
                <w:noProof/>
              </w:rPr>
              <w:fldChar w:fldCharType="end"/>
            </w:r>
          </w:ins>
        </w:p>
        <w:p w:rsidR="0070019C" w:rsidRDefault="0070019C">
          <w:pPr>
            <w:pStyle w:val="TOC3"/>
            <w:rPr>
              <w:ins w:id="200" w:author="pbx" w:date="2017-11-03T18:00:00Z"/>
              <w:rFonts w:asciiTheme="minorHAnsi" w:eastAsiaTheme="minorEastAsia" w:hAnsiTheme="minorHAnsi" w:cstheme="minorBidi"/>
              <w:noProof/>
              <w:color w:val="auto"/>
              <w:sz w:val="22"/>
              <w:szCs w:val="22"/>
              <w:lang w:val="en-US"/>
            </w:rPr>
          </w:pPr>
          <w:ins w:id="201"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"_Toc497495454"</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4.12.1</w:t>
            </w:r>
            <w:r>
              <w:rPr>
                <w:rFonts w:asciiTheme="minorHAnsi" w:eastAsiaTheme="minorEastAsia" w:hAnsiTheme="minorHAnsi" w:cstheme="minorBidi"/>
                <w:noProof/>
                <w:color w:val="auto"/>
                <w:sz w:val="22"/>
                <w:szCs w:val="22"/>
                <w:lang w:val="en-US"/>
              </w:rPr>
              <w:tab/>
            </w:r>
            <w:r w:rsidRPr="00094B33">
              <w:rPr>
                <w:rStyle w:val="Hyperlink"/>
                <w:noProof/>
              </w:rPr>
              <w:t>Item Code and Name</w:t>
            </w:r>
            <w:r>
              <w:rPr>
                <w:noProof/>
                <w:webHidden/>
              </w:rPr>
              <w:tab/>
            </w:r>
            <w:r>
              <w:rPr>
                <w:noProof/>
                <w:webHidden/>
              </w:rPr>
              <w:fldChar w:fldCharType="begin"/>
            </w:r>
            <w:r>
              <w:rPr>
                <w:noProof/>
                <w:webHidden/>
              </w:rPr>
              <w:instrText xml:space="preserve"> PAGEREF _Toc497495454 \h </w:instrText>
            </w:r>
            <w:r>
              <w:rPr>
                <w:noProof/>
                <w:webHidden/>
              </w:rPr>
            </w:r>
          </w:ins>
          <w:r>
            <w:rPr>
              <w:noProof/>
              <w:webHidden/>
            </w:rPr>
            <w:fldChar w:fldCharType="separate"/>
          </w:r>
          <w:ins w:id="202" w:author="pbx" w:date="2017-11-03T18:00:00Z">
            <w:r>
              <w:rPr>
                <w:noProof/>
                <w:webHidden/>
              </w:rPr>
              <w:t>81</w:t>
            </w:r>
            <w:r>
              <w:rPr>
                <w:noProof/>
                <w:webHidden/>
              </w:rPr>
              <w:fldChar w:fldCharType="end"/>
            </w:r>
            <w:r w:rsidRPr="00094B33">
              <w:rPr>
                <w:rStyle w:val="Hyperlink"/>
                <w:noProof/>
              </w:rPr>
              <w:fldChar w:fldCharType="end"/>
            </w:r>
          </w:ins>
        </w:p>
        <w:p w:rsidR="0070019C" w:rsidRDefault="0070019C">
          <w:pPr>
            <w:pStyle w:val="TOC3"/>
            <w:rPr>
              <w:ins w:id="203" w:author="pbx" w:date="2017-11-03T18:00:00Z"/>
              <w:rFonts w:asciiTheme="minorHAnsi" w:eastAsiaTheme="minorEastAsia" w:hAnsiTheme="minorHAnsi" w:cstheme="minorBidi"/>
              <w:noProof/>
              <w:color w:val="auto"/>
              <w:sz w:val="22"/>
              <w:szCs w:val="22"/>
              <w:lang w:val="en-US"/>
            </w:rPr>
          </w:pPr>
          <w:ins w:id="204"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"_Toc497495455"</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4.12.2</w:t>
            </w:r>
            <w:r>
              <w:rPr>
                <w:rFonts w:asciiTheme="minorHAnsi" w:eastAsiaTheme="minorEastAsia" w:hAnsiTheme="minorHAnsi" w:cstheme="minorBidi"/>
                <w:noProof/>
                <w:color w:val="auto"/>
                <w:sz w:val="22"/>
                <w:szCs w:val="22"/>
                <w:lang w:val="en-US"/>
              </w:rPr>
              <w:tab/>
            </w:r>
            <w:r w:rsidRPr="00094B33">
              <w:rPr>
                <w:rStyle w:val="Hyperlink"/>
                <w:noProof/>
              </w:rPr>
              <w:t>Additional Device Identifiers</w:t>
            </w:r>
            <w:r>
              <w:rPr>
                <w:noProof/>
                <w:webHidden/>
              </w:rPr>
              <w:tab/>
            </w:r>
            <w:r>
              <w:rPr>
                <w:noProof/>
                <w:webHidden/>
              </w:rPr>
              <w:fldChar w:fldCharType="begin"/>
            </w:r>
            <w:r>
              <w:rPr>
                <w:noProof/>
                <w:webHidden/>
              </w:rPr>
              <w:instrText xml:space="preserve"> PAGEREF _Toc497495455 \h </w:instrText>
            </w:r>
            <w:r>
              <w:rPr>
                <w:noProof/>
                <w:webHidden/>
              </w:rPr>
            </w:r>
          </w:ins>
          <w:r>
            <w:rPr>
              <w:noProof/>
              <w:webHidden/>
            </w:rPr>
            <w:fldChar w:fldCharType="separate"/>
          </w:r>
          <w:ins w:id="205" w:author="pbx" w:date="2017-11-03T18:00:00Z">
            <w:r>
              <w:rPr>
                <w:noProof/>
                <w:webHidden/>
              </w:rPr>
              <w:t>82</w:t>
            </w:r>
            <w:r>
              <w:rPr>
                <w:noProof/>
                <w:webHidden/>
              </w:rPr>
              <w:fldChar w:fldCharType="end"/>
            </w:r>
            <w:r w:rsidRPr="00094B33">
              <w:rPr>
                <w:rStyle w:val="Hyperlink"/>
                <w:noProof/>
              </w:rPr>
              <w:fldChar w:fldCharType="end"/>
            </w:r>
          </w:ins>
        </w:p>
        <w:p w:rsidR="0070019C" w:rsidRDefault="0070019C">
          <w:pPr>
            <w:pStyle w:val="TOC3"/>
            <w:rPr>
              <w:ins w:id="206" w:author="pbx" w:date="2017-11-03T18:00:00Z"/>
              <w:rFonts w:asciiTheme="minorHAnsi" w:eastAsiaTheme="minorEastAsia" w:hAnsiTheme="minorHAnsi" w:cstheme="minorBidi"/>
              <w:noProof/>
              <w:color w:val="auto"/>
              <w:sz w:val="22"/>
              <w:szCs w:val="22"/>
              <w:lang w:val="en-US"/>
            </w:rPr>
          </w:pPr>
          <w:ins w:id="207"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"_Toc497495456"</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4.12.3</w:t>
            </w:r>
            <w:r>
              <w:rPr>
                <w:rFonts w:asciiTheme="minorHAnsi" w:eastAsiaTheme="minorEastAsia" w:hAnsiTheme="minorHAnsi" w:cstheme="minorBidi"/>
                <w:noProof/>
                <w:color w:val="auto"/>
                <w:sz w:val="22"/>
                <w:szCs w:val="22"/>
                <w:lang w:val="en-US"/>
              </w:rPr>
              <w:tab/>
            </w:r>
            <w:r w:rsidRPr="00094B33">
              <w:rPr>
                <w:rStyle w:val="Hyperlink"/>
                <w:noProof/>
              </w:rPr>
              <w:t>Device Ingredient</w:t>
            </w:r>
            <w:r>
              <w:rPr>
                <w:noProof/>
                <w:webHidden/>
              </w:rPr>
              <w:tab/>
            </w:r>
            <w:r>
              <w:rPr>
                <w:noProof/>
                <w:webHidden/>
              </w:rPr>
              <w:fldChar w:fldCharType="begin"/>
            </w:r>
            <w:r>
              <w:rPr>
                <w:noProof/>
                <w:webHidden/>
              </w:rPr>
              <w:instrText xml:space="preserve"> PAGEREF _Toc497495456 \h </w:instrText>
            </w:r>
            <w:r>
              <w:rPr>
                <w:noProof/>
                <w:webHidden/>
              </w:rPr>
            </w:r>
          </w:ins>
          <w:r>
            <w:rPr>
              <w:noProof/>
              <w:webHidden/>
            </w:rPr>
            <w:fldChar w:fldCharType="separate"/>
          </w:r>
          <w:ins w:id="208" w:author="pbx" w:date="2017-11-03T18:00:00Z">
            <w:r>
              <w:rPr>
                <w:noProof/>
                <w:webHidden/>
              </w:rPr>
              <w:t>82</w:t>
            </w:r>
            <w:r>
              <w:rPr>
                <w:noProof/>
                <w:webHidden/>
              </w:rPr>
              <w:fldChar w:fldCharType="end"/>
            </w:r>
            <w:r w:rsidRPr="00094B33">
              <w:rPr>
                <w:rStyle w:val="Hyperlink"/>
                <w:noProof/>
              </w:rPr>
              <w:fldChar w:fldCharType="end"/>
            </w:r>
          </w:ins>
        </w:p>
        <w:p w:rsidR="0070019C" w:rsidRDefault="0070019C">
          <w:pPr>
            <w:pStyle w:val="TOC3"/>
            <w:rPr>
              <w:ins w:id="209" w:author="pbx" w:date="2017-11-03T18:00:00Z"/>
              <w:rFonts w:asciiTheme="minorHAnsi" w:eastAsiaTheme="minorEastAsia" w:hAnsiTheme="minorHAnsi" w:cstheme="minorBidi"/>
              <w:noProof/>
              <w:color w:val="auto"/>
              <w:sz w:val="22"/>
              <w:szCs w:val="22"/>
              <w:lang w:val="en-US"/>
            </w:rPr>
          </w:pPr>
          <w:ins w:id="210"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"_Toc497495457"</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4.12.4</w:t>
            </w:r>
            <w:r>
              <w:rPr>
                <w:rFonts w:asciiTheme="minorHAnsi" w:eastAsiaTheme="minorEastAsia" w:hAnsiTheme="minorHAnsi" w:cstheme="minorBidi"/>
                <w:noProof/>
                <w:color w:val="auto"/>
                <w:sz w:val="22"/>
                <w:szCs w:val="22"/>
                <w:lang w:val="en-US"/>
              </w:rPr>
              <w:tab/>
            </w:r>
            <w:r w:rsidRPr="00094B33">
              <w:rPr>
                <w:rStyle w:val="Hyperlink"/>
                <w:noProof/>
              </w:rPr>
              <w:t>Device Parts</w:t>
            </w:r>
            <w:r>
              <w:rPr>
                <w:noProof/>
                <w:webHidden/>
              </w:rPr>
              <w:tab/>
            </w:r>
            <w:r>
              <w:rPr>
                <w:noProof/>
                <w:webHidden/>
              </w:rPr>
              <w:fldChar w:fldCharType="begin"/>
            </w:r>
            <w:r>
              <w:rPr>
                <w:noProof/>
                <w:webHidden/>
              </w:rPr>
              <w:instrText xml:space="preserve"> PAGEREF _Toc497495457 \h </w:instrText>
            </w:r>
            <w:r>
              <w:rPr>
                <w:noProof/>
                <w:webHidden/>
              </w:rPr>
            </w:r>
          </w:ins>
          <w:r>
            <w:rPr>
              <w:noProof/>
              <w:webHidden/>
            </w:rPr>
            <w:fldChar w:fldCharType="separate"/>
          </w:r>
          <w:ins w:id="211" w:author="pbx" w:date="2017-11-03T18:00:00Z">
            <w:r>
              <w:rPr>
                <w:noProof/>
                <w:webHidden/>
              </w:rPr>
              <w:t>83</w:t>
            </w:r>
            <w:r>
              <w:rPr>
                <w:noProof/>
                <w:webHidden/>
              </w:rPr>
              <w:fldChar w:fldCharType="end"/>
            </w:r>
            <w:r w:rsidRPr="00094B33">
              <w:rPr>
                <w:rStyle w:val="Hyperlink"/>
                <w:noProof/>
              </w:rPr>
              <w:fldChar w:fldCharType="end"/>
            </w:r>
          </w:ins>
        </w:p>
        <w:p w:rsidR="0070019C" w:rsidRDefault="0070019C">
          <w:pPr>
            <w:pStyle w:val="TOC3"/>
            <w:rPr>
              <w:ins w:id="212" w:author="pbx" w:date="2017-11-03T18:00:00Z"/>
              <w:rFonts w:asciiTheme="minorHAnsi" w:eastAsiaTheme="minorEastAsia" w:hAnsiTheme="minorHAnsi" w:cstheme="minorBidi"/>
              <w:noProof/>
              <w:color w:val="auto"/>
              <w:sz w:val="22"/>
              <w:szCs w:val="22"/>
              <w:lang w:val="en-US"/>
            </w:rPr>
          </w:pPr>
          <w:ins w:id="213"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"_Toc497495458"</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4.12.5</w:t>
            </w:r>
            <w:r>
              <w:rPr>
                <w:rFonts w:asciiTheme="minorHAnsi" w:eastAsiaTheme="minorEastAsia" w:hAnsiTheme="minorHAnsi" w:cstheme="minorBidi"/>
                <w:noProof/>
                <w:color w:val="auto"/>
                <w:sz w:val="22"/>
                <w:szCs w:val="22"/>
                <w:lang w:val="en-US"/>
              </w:rPr>
              <w:tab/>
            </w:r>
            <w:r w:rsidRPr="00094B33">
              <w:rPr>
                <w:rStyle w:val="Hyperlink"/>
                <w:noProof/>
              </w:rPr>
              <w:t>Part of Assembly</w:t>
            </w:r>
            <w:r>
              <w:rPr>
                <w:noProof/>
                <w:webHidden/>
              </w:rPr>
              <w:tab/>
            </w:r>
            <w:r>
              <w:rPr>
                <w:noProof/>
                <w:webHidden/>
              </w:rPr>
              <w:fldChar w:fldCharType="begin"/>
            </w:r>
            <w:r>
              <w:rPr>
                <w:noProof/>
                <w:webHidden/>
              </w:rPr>
              <w:instrText xml:space="preserve"> PAGEREF _Toc497495458 \h </w:instrText>
            </w:r>
            <w:r>
              <w:rPr>
                <w:noProof/>
                <w:webHidden/>
              </w:rPr>
            </w:r>
          </w:ins>
          <w:r>
            <w:rPr>
              <w:noProof/>
              <w:webHidden/>
            </w:rPr>
            <w:fldChar w:fldCharType="separate"/>
          </w:r>
          <w:ins w:id="214" w:author="pbx" w:date="2017-11-03T18:00:00Z">
            <w:r>
              <w:rPr>
                <w:noProof/>
                <w:webHidden/>
              </w:rPr>
              <w:t>83</w:t>
            </w:r>
            <w:r>
              <w:rPr>
                <w:noProof/>
                <w:webHidden/>
              </w:rPr>
              <w:fldChar w:fldCharType="end"/>
            </w:r>
            <w:r w:rsidRPr="00094B33">
              <w:rPr>
                <w:rStyle w:val="Hyperlink"/>
                <w:noProof/>
              </w:rPr>
              <w:fldChar w:fldCharType="end"/>
            </w:r>
          </w:ins>
        </w:p>
        <w:p w:rsidR="0070019C" w:rsidRDefault="0070019C">
          <w:pPr>
            <w:pStyle w:val="TOC3"/>
            <w:rPr>
              <w:ins w:id="215" w:author="pbx" w:date="2017-11-03T18:00:00Z"/>
              <w:rFonts w:asciiTheme="minorHAnsi" w:eastAsiaTheme="minorEastAsia" w:hAnsiTheme="minorHAnsi" w:cstheme="minorBidi"/>
              <w:noProof/>
              <w:color w:val="auto"/>
              <w:sz w:val="22"/>
              <w:szCs w:val="22"/>
              <w:lang w:val="en-US"/>
            </w:rPr>
          </w:pPr>
          <w:ins w:id="216"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"_Toc497495459"</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4.12.6</w:t>
            </w:r>
            <w:r>
              <w:rPr>
                <w:rFonts w:asciiTheme="minorHAnsi" w:eastAsiaTheme="minorEastAsia" w:hAnsiTheme="minorHAnsi" w:cstheme="minorBidi"/>
                <w:noProof/>
                <w:color w:val="auto"/>
                <w:sz w:val="22"/>
                <w:szCs w:val="22"/>
                <w:lang w:val="en-US"/>
              </w:rPr>
              <w:tab/>
            </w:r>
            <w:r w:rsidRPr="00094B33">
              <w:rPr>
                <w:rStyle w:val="Hyperlink"/>
                <w:noProof/>
              </w:rPr>
              <w:t>Regulatory Identifiers</w:t>
            </w:r>
            <w:r>
              <w:rPr>
                <w:noProof/>
                <w:webHidden/>
              </w:rPr>
              <w:tab/>
            </w:r>
            <w:r>
              <w:rPr>
                <w:noProof/>
                <w:webHidden/>
              </w:rPr>
              <w:fldChar w:fldCharType="begin"/>
            </w:r>
            <w:r>
              <w:rPr>
                <w:noProof/>
                <w:webHidden/>
              </w:rPr>
              <w:instrText xml:space="preserve"> PAGEREF _Toc497495459 \h </w:instrText>
            </w:r>
            <w:r>
              <w:rPr>
                <w:noProof/>
                <w:webHidden/>
              </w:rPr>
            </w:r>
          </w:ins>
          <w:r>
            <w:rPr>
              <w:noProof/>
              <w:webHidden/>
            </w:rPr>
            <w:fldChar w:fldCharType="separate"/>
          </w:r>
          <w:ins w:id="217" w:author="pbx" w:date="2017-11-03T18:00:00Z">
            <w:r>
              <w:rPr>
                <w:noProof/>
                <w:webHidden/>
              </w:rPr>
              <w:t>83</w:t>
            </w:r>
            <w:r>
              <w:rPr>
                <w:noProof/>
                <w:webHidden/>
              </w:rPr>
              <w:fldChar w:fldCharType="end"/>
            </w:r>
            <w:r w:rsidRPr="00094B33">
              <w:rPr>
                <w:rStyle w:val="Hyperlink"/>
                <w:noProof/>
              </w:rPr>
              <w:fldChar w:fldCharType="end"/>
            </w:r>
          </w:ins>
        </w:p>
        <w:p w:rsidR="0070019C" w:rsidRDefault="0070019C">
          <w:pPr>
            <w:pStyle w:val="TOC3"/>
            <w:rPr>
              <w:ins w:id="218" w:author="pbx" w:date="2017-11-03T18:00:00Z"/>
              <w:rFonts w:asciiTheme="minorHAnsi" w:eastAsiaTheme="minorEastAsia" w:hAnsiTheme="minorHAnsi" w:cstheme="minorBidi"/>
              <w:noProof/>
              <w:color w:val="auto"/>
              <w:sz w:val="22"/>
              <w:szCs w:val="22"/>
              <w:lang w:val="en-US"/>
            </w:rPr>
          </w:pPr>
          <w:ins w:id="219"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"_Toc497495460"</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4.12.7</w:t>
            </w:r>
            <w:r>
              <w:rPr>
                <w:rFonts w:asciiTheme="minorHAnsi" w:eastAsiaTheme="minorEastAsia" w:hAnsiTheme="minorHAnsi" w:cstheme="minorBidi"/>
                <w:noProof/>
                <w:color w:val="auto"/>
                <w:sz w:val="22"/>
                <w:szCs w:val="22"/>
                <w:lang w:val="en-US"/>
              </w:rPr>
              <w:tab/>
            </w:r>
            <w:r w:rsidRPr="00094B33">
              <w:rPr>
                <w:rStyle w:val="Hyperlink"/>
                <w:noProof/>
              </w:rPr>
              <w:t>Marketing status and date</w:t>
            </w:r>
            <w:r>
              <w:rPr>
                <w:noProof/>
                <w:webHidden/>
              </w:rPr>
              <w:tab/>
            </w:r>
            <w:r>
              <w:rPr>
                <w:noProof/>
                <w:webHidden/>
              </w:rPr>
              <w:fldChar w:fldCharType="begin"/>
            </w:r>
            <w:r>
              <w:rPr>
                <w:noProof/>
                <w:webHidden/>
              </w:rPr>
              <w:instrText xml:space="preserve"> PAGEREF _Toc497495460 \h </w:instrText>
            </w:r>
            <w:r>
              <w:rPr>
                <w:noProof/>
                <w:webHidden/>
              </w:rPr>
            </w:r>
          </w:ins>
          <w:r>
            <w:rPr>
              <w:noProof/>
              <w:webHidden/>
            </w:rPr>
            <w:fldChar w:fldCharType="separate"/>
          </w:r>
          <w:ins w:id="220" w:author="pbx" w:date="2017-11-03T18:00:00Z">
            <w:r>
              <w:rPr>
                <w:noProof/>
                <w:webHidden/>
              </w:rPr>
              <w:t>84</w:t>
            </w:r>
            <w:r>
              <w:rPr>
                <w:noProof/>
                <w:webHidden/>
              </w:rPr>
              <w:fldChar w:fldCharType="end"/>
            </w:r>
            <w:r w:rsidRPr="00094B33">
              <w:rPr>
                <w:rStyle w:val="Hyperlink"/>
                <w:noProof/>
              </w:rPr>
              <w:fldChar w:fldCharType="end"/>
            </w:r>
          </w:ins>
        </w:p>
        <w:p w:rsidR="0070019C" w:rsidRDefault="0070019C">
          <w:pPr>
            <w:pStyle w:val="TOC3"/>
            <w:rPr>
              <w:ins w:id="221" w:author="pbx" w:date="2017-11-03T18:00:00Z"/>
              <w:rFonts w:asciiTheme="minorHAnsi" w:eastAsiaTheme="minorEastAsia" w:hAnsiTheme="minorHAnsi" w:cstheme="minorBidi"/>
              <w:noProof/>
              <w:color w:val="auto"/>
              <w:sz w:val="22"/>
              <w:szCs w:val="22"/>
              <w:lang w:val="en-US"/>
            </w:rPr>
          </w:pPr>
          <w:ins w:id="222"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"_Toc497495461"</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4.12.8</w:t>
            </w:r>
            <w:r>
              <w:rPr>
                <w:rFonts w:asciiTheme="minorHAnsi" w:eastAsiaTheme="minorEastAsia" w:hAnsiTheme="minorHAnsi" w:cstheme="minorBidi"/>
                <w:noProof/>
                <w:color w:val="auto"/>
                <w:sz w:val="22"/>
                <w:szCs w:val="22"/>
                <w:lang w:val="en-US"/>
              </w:rPr>
              <w:tab/>
            </w:r>
            <w:r w:rsidRPr="00094B33">
              <w:rPr>
                <w:rStyle w:val="Hyperlink"/>
                <w:noProof/>
              </w:rPr>
              <w:t>Device Characteristics</w:t>
            </w:r>
            <w:r>
              <w:rPr>
                <w:noProof/>
                <w:webHidden/>
              </w:rPr>
              <w:tab/>
            </w:r>
            <w:r>
              <w:rPr>
                <w:noProof/>
                <w:webHidden/>
              </w:rPr>
              <w:fldChar w:fldCharType="begin"/>
            </w:r>
            <w:r>
              <w:rPr>
                <w:noProof/>
                <w:webHidden/>
              </w:rPr>
              <w:instrText xml:space="preserve"> PAGEREF _Toc497495461 \h </w:instrText>
            </w:r>
            <w:r>
              <w:rPr>
                <w:noProof/>
                <w:webHidden/>
              </w:rPr>
            </w:r>
          </w:ins>
          <w:r>
            <w:rPr>
              <w:noProof/>
              <w:webHidden/>
            </w:rPr>
            <w:fldChar w:fldCharType="separate"/>
          </w:r>
          <w:ins w:id="223" w:author="pbx" w:date="2017-11-03T18:00:00Z">
            <w:r>
              <w:rPr>
                <w:noProof/>
                <w:webHidden/>
              </w:rPr>
              <w:t>84</w:t>
            </w:r>
            <w:r>
              <w:rPr>
                <w:noProof/>
                <w:webHidden/>
              </w:rPr>
              <w:fldChar w:fldCharType="end"/>
            </w:r>
            <w:r w:rsidRPr="00094B33">
              <w:rPr>
                <w:rStyle w:val="Hyperlink"/>
                <w:noProof/>
              </w:rPr>
              <w:fldChar w:fldCharType="end"/>
            </w:r>
          </w:ins>
        </w:p>
        <w:p w:rsidR="0070019C" w:rsidRDefault="0070019C">
          <w:pPr>
            <w:pStyle w:val="TOC3"/>
            <w:rPr>
              <w:ins w:id="224" w:author="pbx" w:date="2017-11-03T18:00:00Z"/>
              <w:rFonts w:asciiTheme="minorHAnsi" w:eastAsiaTheme="minorEastAsia" w:hAnsiTheme="minorHAnsi" w:cstheme="minorBidi"/>
              <w:noProof/>
              <w:color w:val="auto"/>
              <w:sz w:val="22"/>
              <w:szCs w:val="22"/>
              <w:lang w:val="en-US"/>
            </w:rPr>
          </w:pPr>
          <w:ins w:id="225"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"_Toc497495462"</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4.12.9</w:t>
            </w:r>
            <w:r>
              <w:rPr>
                <w:rFonts w:asciiTheme="minorHAnsi" w:eastAsiaTheme="minorEastAsia" w:hAnsiTheme="minorHAnsi" w:cstheme="minorBidi"/>
                <w:noProof/>
                <w:color w:val="auto"/>
                <w:sz w:val="22"/>
                <w:szCs w:val="22"/>
                <w:lang w:val="en-US"/>
              </w:rPr>
              <w:tab/>
            </w:r>
            <w:r w:rsidRPr="00094B33">
              <w:rPr>
                <w:rStyle w:val="Hyperlink"/>
                <w:noProof/>
              </w:rPr>
              <w:t>Reusability</w:t>
            </w:r>
            <w:r>
              <w:rPr>
                <w:noProof/>
                <w:webHidden/>
              </w:rPr>
              <w:tab/>
            </w:r>
            <w:r>
              <w:rPr>
                <w:noProof/>
                <w:webHidden/>
              </w:rPr>
              <w:fldChar w:fldCharType="begin"/>
            </w:r>
            <w:r>
              <w:rPr>
                <w:noProof/>
                <w:webHidden/>
              </w:rPr>
              <w:instrText xml:space="preserve"> PAGEREF _Toc497495462 \h </w:instrText>
            </w:r>
            <w:r>
              <w:rPr>
                <w:noProof/>
                <w:webHidden/>
              </w:rPr>
            </w:r>
          </w:ins>
          <w:r>
            <w:rPr>
              <w:noProof/>
              <w:webHidden/>
            </w:rPr>
            <w:fldChar w:fldCharType="separate"/>
          </w:r>
          <w:ins w:id="226" w:author="pbx" w:date="2017-11-03T18:00:00Z">
            <w:r>
              <w:rPr>
                <w:noProof/>
                <w:webHidden/>
              </w:rPr>
              <w:t>85</w:t>
            </w:r>
            <w:r>
              <w:rPr>
                <w:noProof/>
                <w:webHidden/>
              </w:rPr>
              <w:fldChar w:fldCharType="end"/>
            </w:r>
            <w:r w:rsidRPr="00094B33">
              <w:rPr>
                <w:rStyle w:val="Hyperlink"/>
                <w:noProof/>
              </w:rPr>
              <w:fldChar w:fldCharType="end"/>
            </w:r>
          </w:ins>
        </w:p>
        <w:p w:rsidR="0070019C" w:rsidRDefault="0070019C">
          <w:pPr>
            <w:pStyle w:val="TOC3"/>
            <w:rPr>
              <w:ins w:id="227" w:author="pbx" w:date="2017-11-03T18:00:00Z"/>
              <w:rFonts w:asciiTheme="minorHAnsi" w:eastAsiaTheme="minorEastAsia" w:hAnsiTheme="minorHAnsi" w:cstheme="minorBidi"/>
              <w:noProof/>
              <w:color w:val="auto"/>
              <w:sz w:val="22"/>
              <w:szCs w:val="22"/>
              <w:lang w:val="en-US"/>
            </w:rPr>
          </w:pPr>
          <w:ins w:id="228"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"_Toc497495463"</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4.12.10</w:t>
            </w:r>
            <w:r>
              <w:rPr>
                <w:rFonts w:asciiTheme="minorHAnsi" w:eastAsiaTheme="minorEastAsia" w:hAnsiTheme="minorHAnsi" w:cstheme="minorBidi"/>
                <w:noProof/>
                <w:color w:val="auto"/>
                <w:sz w:val="22"/>
                <w:szCs w:val="22"/>
                <w:lang w:val="en-US"/>
              </w:rPr>
              <w:tab/>
            </w:r>
            <w:r w:rsidRPr="00094B33">
              <w:rPr>
                <w:rStyle w:val="Hyperlink"/>
                <w:noProof/>
              </w:rPr>
              <w:t>Sterile Use</w:t>
            </w:r>
            <w:r>
              <w:rPr>
                <w:noProof/>
                <w:webHidden/>
              </w:rPr>
              <w:tab/>
            </w:r>
            <w:r>
              <w:rPr>
                <w:noProof/>
                <w:webHidden/>
              </w:rPr>
              <w:fldChar w:fldCharType="begin"/>
            </w:r>
            <w:r>
              <w:rPr>
                <w:noProof/>
                <w:webHidden/>
              </w:rPr>
              <w:instrText xml:space="preserve"> PAGEREF _Toc497495463 \h </w:instrText>
            </w:r>
            <w:r>
              <w:rPr>
                <w:noProof/>
                <w:webHidden/>
              </w:rPr>
            </w:r>
          </w:ins>
          <w:r>
            <w:rPr>
              <w:noProof/>
              <w:webHidden/>
            </w:rPr>
            <w:fldChar w:fldCharType="separate"/>
          </w:r>
          <w:ins w:id="229" w:author="pbx" w:date="2017-11-03T18:00:00Z">
            <w:r>
              <w:rPr>
                <w:noProof/>
                <w:webHidden/>
              </w:rPr>
              <w:t>85</w:t>
            </w:r>
            <w:r>
              <w:rPr>
                <w:noProof/>
                <w:webHidden/>
              </w:rPr>
              <w:fldChar w:fldCharType="end"/>
            </w:r>
            <w:r w:rsidRPr="00094B33">
              <w:rPr>
                <w:rStyle w:val="Hyperlink"/>
                <w:noProof/>
              </w:rPr>
              <w:fldChar w:fldCharType="end"/>
            </w:r>
          </w:ins>
        </w:p>
        <w:p w:rsidR="0070019C" w:rsidRDefault="0070019C">
          <w:pPr>
            <w:pStyle w:val="TOC3"/>
            <w:rPr>
              <w:ins w:id="230" w:author="pbx" w:date="2017-11-03T18:00:00Z"/>
              <w:rFonts w:asciiTheme="minorHAnsi" w:eastAsiaTheme="minorEastAsia" w:hAnsiTheme="minorHAnsi" w:cstheme="minorBidi"/>
              <w:noProof/>
              <w:color w:val="auto"/>
              <w:sz w:val="22"/>
              <w:szCs w:val="22"/>
              <w:lang w:val="en-US"/>
            </w:rPr>
          </w:pPr>
          <w:ins w:id="231" w:author="pbx" w:date="2017-11-03T18:00:00Z">
            <w:r w:rsidRPr="00094B33">
              <w:rPr>
                <w:rStyle w:val="Hyperlink"/>
                <w:noProof/>
              </w:rPr>
              <w:fldChar w:fldCharType="begin"/>
            </w:r>
            <w:r w:rsidRPr="00094B33">
              <w:rPr>
                <w:rStyle w:val="Hyperlink"/>
                <w:noProof/>
              </w:rPr>
              <w:instrText xml:space="preserve"> </w:instrText>
            </w:r>
            <w:r>
              <w:rPr>
                <w:noProof/>
              </w:rPr>
              <w:instrText>HYPERLINK \l "_Toc497495464"</w:instrText>
            </w:r>
            <w:r w:rsidRPr="00094B33">
              <w:rPr>
                <w:rStyle w:val="Hyperlink"/>
                <w:noProof/>
              </w:rPr>
              <w:instrText xml:space="preserve"> </w:instrText>
            </w:r>
            <w:r w:rsidRPr="00094B33">
              <w:rPr>
                <w:rStyle w:val="Hyperlink"/>
                <w:noProof/>
              </w:rPr>
            </w:r>
            <w:r w:rsidRPr="00094B33">
              <w:rPr>
                <w:rStyle w:val="Hyperlink"/>
                <w:noProof/>
              </w:rPr>
              <w:fldChar w:fldCharType="separate"/>
            </w:r>
            <w:r w:rsidRPr="00094B33">
              <w:rPr>
                <w:rStyle w:val="Hyperlink"/>
                <w:noProof/>
              </w:rPr>
              <w:t>4.12.11</w:t>
            </w:r>
            <w:r>
              <w:rPr>
                <w:rFonts w:asciiTheme="minorHAnsi" w:eastAsiaTheme="minorEastAsia" w:hAnsiTheme="minorHAnsi" w:cstheme="minorBidi"/>
                <w:noProof/>
                <w:color w:val="auto"/>
                <w:sz w:val="22"/>
                <w:szCs w:val="22"/>
                <w:lang w:val="en-US"/>
              </w:rPr>
              <w:tab/>
            </w:r>
            <w:r w:rsidRPr="00094B33">
              <w:rPr>
                <w:rStyle w:val="Hyperlink"/>
                <w:noProof/>
              </w:rPr>
              <w:t>Marketing status and date</w:t>
            </w:r>
            <w:r>
              <w:rPr>
                <w:noProof/>
                <w:webHidden/>
              </w:rPr>
              <w:tab/>
            </w:r>
            <w:r>
              <w:rPr>
                <w:noProof/>
                <w:webHidden/>
              </w:rPr>
              <w:fldChar w:fldCharType="begin"/>
            </w:r>
            <w:r>
              <w:rPr>
                <w:noProof/>
                <w:webHidden/>
              </w:rPr>
              <w:instrText xml:space="preserve"> PAGEREF _Toc497495464 \h </w:instrText>
            </w:r>
            <w:r>
              <w:rPr>
                <w:noProof/>
                <w:webHidden/>
              </w:rPr>
            </w:r>
          </w:ins>
          <w:r>
            <w:rPr>
              <w:noProof/>
              <w:webHidden/>
            </w:rPr>
            <w:fldChar w:fldCharType="separate"/>
          </w:r>
          <w:ins w:id="232" w:author="pbx" w:date="2017-11-03T18:00:00Z">
            <w:r>
              <w:rPr>
                <w:noProof/>
                <w:webHidden/>
              </w:rPr>
              <w:t>85</w:t>
            </w:r>
            <w:r>
              <w:rPr>
                <w:noProof/>
                <w:webHidden/>
              </w:rPr>
              <w:fldChar w:fldCharType="end"/>
            </w:r>
            <w:r w:rsidRPr="00094B33">
              <w:rPr>
                <w:rStyle w:val="Hyperlink"/>
                <w:noProof/>
              </w:rPr>
              <w:fldChar w:fldCharType="end"/>
            </w:r>
          </w:ins>
        </w:p>
        <w:p w:rsidR="00117479" w:rsidRDefault="00117479" w:rsidP="0080029F">
          <w:r>
            <w:rPr>
              <w:b/>
              <w:bCs/>
              <w:noProof/>
            </w:rPr>
            <w:fldChar w:fldCharType="end"/>
          </w:r>
        </w:p>
      </w:sdtContent>
    </w:sdt>
    <w:p w:rsidR="00E00DD2" w:rsidRDefault="00E00DD2" w:rsidP="0080029F"/>
    <w:p w:rsidR="00117479" w:rsidRPr="00117479" w:rsidRDefault="00117479" w:rsidP="0080029F">
      <w:pPr>
        <w:rPr>
          <w:lang w:val="en-US"/>
        </w:rPr>
        <w:sectPr w:rsidR="00117479" w:rsidRPr="00117479" w:rsidSect="00D12B39">
          <w:headerReference w:type="even" r:id="rId15"/>
          <w:headerReference w:type="default" r:id="rId16"/>
          <w:type w:val="continuous"/>
          <w:pgSz w:w="12240" w:h="15840" w:code="1"/>
          <w:pgMar w:top="1440" w:right="1440" w:bottom="1440" w:left="1440" w:header="720" w:footer="720" w:gutter="0"/>
          <w:cols w:space="720"/>
          <w:noEndnote/>
          <w:docGrid w:linePitch="313"/>
        </w:sectPr>
      </w:pPr>
    </w:p>
    <w:p w:rsidR="00C512AB" w:rsidRDefault="00C512AB" w:rsidP="0080029F">
      <w:pPr>
        <w:rPr>
          <w:rFonts w:eastAsiaTheme="majorEastAsia"/>
          <w:szCs w:val="24"/>
          <w:lang w:val="en-US"/>
        </w:rPr>
      </w:pPr>
      <w:r>
        <w:lastRenderedPageBreak/>
        <w:br w:type="page"/>
      </w:r>
    </w:p>
    <w:p w:rsidR="00614411" w:rsidRPr="00326FB2" w:rsidRDefault="00980E0D" w:rsidP="0080029F">
      <w:pPr>
        <w:pStyle w:val="Heading1"/>
        <w:numPr>
          <w:ilvl w:val="0"/>
          <w:numId w:val="2"/>
        </w:numPr>
      </w:pPr>
      <w:bookmarkStart w:id="233" w:name="_Toc495429237"/>
      <w:bookmarkStart w:id="234" w:name="_Toc495068709"/>
      <w:bookmarkStart w:id="235" w:name="_Toc497495383"/>
      <w:r w:rsidRPr="00326FB2">
        <w:lastRenderedPageBreak/>
        <w:t>Introduction</w:t>
      </w:r>
      <w:r w:rsidR="00614411" w:rsidRPr="00326FB2">
        <w:t xml:space="preserve"> &amp; General Information</w:t>
      </w:r>
      <w:bookmarkEnd w:id="233"/>
      <w:bookmarkEnd w:id="234"/>
      <w:bookmarkEnd w:id="235"/>
    </w:p>
    <w:p w:rsidR="00614411" w:rsidRDefault="00614411" w:rsidP="0080029F">
      <w:r w:rsidRPr="00675DAA">
        <w:t>This section will outline the intent of guidance document along with general information on the guidance document.</w:t>
      </w:r>
    </w:p>
    <w:p w:rsidR="0080029F" w:rsidRPr="00675DAA" w:rsidRDefault="0080029F" w:rsidP="0080029F"/>
    <w:p w:rsidR="00D07F69" w:rsidRPr="00326FB2" w:rsidRDefault="003A6D58" w:rsidP="0080029F">
      <w:pPr>
        <w:pStyle w:val="Heading2"/>
      </w:pPr>
      <w:bookmarkStart w:id="236" w:name="_1__2_"/>
      <w:bookmarkStart w:id="237" w:name="_Toc495429238"/>
      <w:bookmarkStart w:id="238" w:name="_Toc495068710"/>
      <w:bookmarkStart w:id="239" w:name="_Toc497495384"/>
      <w:bookmarkEnd w:id="236"/>
      <w:r w:rsidRPr="00326FB2">
        <w:t>Purpose</w:t>
      </w:r>
      <w:bookmarkEnd w:id="237"/>
      <w:bookmarkEnd w:id="238"/>
      <w:bookmarkEnd w:id="239"/>
    </w:p>
    <w:p w:rsidR="00B05514" w:rsidRDefault="00D07F69" w:rsidP="0080029F">
      <w:r w:rsidRPr="00675DAA">
        <w:t xml:space="preserve">The purpose of this guidance document is to assist </w:t>
      </w:r>
      <w:r w:rsidR="00784A07" w:rsidRPr="00675DAA">
        <w:t xml:space="preserve">with </w:t>
      </w:r>
      <w:r w:rsidR="003122CD" w:rsidRPr="00675DAA">
        <w:t xml:space="preserve">the </w:t>
      </w:r>
      <w:r w:rsidR="00F178E2" w:rsidRPr="00675DAA">
        <w:t xml:space="preserve">overall </w:t>
      </w:r>
      <w:r w:rsidR="003122CD" w:rsidRPr="00675DAA">
        <w:t xml:space="preserve">technical </w:t>
      </w:r>
      <w:r w:rsidR="00E33EAB" w:rsidRPr="00675DAA">
        <w:t>validation of the</w:t>
      </w:r>
      <w:r w:rsidR="00784A07" w:rsidRPr="00675DAA">
        <w:t xml:space="preserve"> </w:t>
      </w:r>
      <w:r w:rsidR="00F178E2" w:rsidRPr="00675DAA">
        <w:t>Structured Product Labeling (</w:t>
      </w:r>
      <w:r w:rsidR="00784C19" w:rsidRPr="00675DAA">
        <w:t>SPL</w:t>
      </w:r>
      <w:r w:rsidR="00F178E2" w:rsidRPr="00675DAA">
        <w:t>)</w:t>
      </w:r>
      <w:r w:rsidR="00784C19" w:rsidRPr="00675DAA">
        <w:t xml:space="preserve"> </w:t>
      </w:r>
      <w:r w:rsidR="00B05514">
        <w:t>documents.</w:t>
      </w:r>
    </w:p>
    <w:p w:rsidR="00B05514" w:rsidRDefault="00B05514" w:rsidP="0080029F"/>
    <w:p w:rsidR="00B05514" w:rsidRDefault="00B05514" w:rsidP="0080029F">
      <w:r>
        <w:t>T</w:t>
      </w:r>
      <w:r w:rsidR="00F178E2" w:rsidRPr="00675DAA">
        <w:t>his document details</w:t>
      </w:r>
      <w:r>
        <w:t xml:space="preserve"> how the </w:t>
      </w:r>
      <w:r w:rsidRPr="00675DAA">
        <w:t>Health Products and Food Branch</w:t>
      </w:r>
      <w:r>
        <w:t xml:space="preserve"> (HPFB) implements the technical validation of the Structured Product Labeling (SPL) document. In this context technical validation includes ensuring that the business rules are adhered to however the content itself is not validated.</w:t>
      </w:r>
    </w:p>
    <w:p w:rsidR="00B05514" w:rsidRDefault="00B05514" w:rsidP="0080029F">
      <w:r>
        <w:t>A</w:t>
      </w:r>
      <w:r w:rsidR="00F178E2" w:rsidRPr="00675DAA">
        <w:t>ddition</w:t>
      </w:r>
      <w:r>
        <w:t xml:space="preserve">ally </w:t>
      </w:r>
      <w:r w:rsidR="00F178E2" w:rsidRPr="00675DAA">
        <w:t xml:space="preserve">there is a </w:t>
      </w:r>
      <w:r>
        <w:t xml:space="preserve">detailed document per </w:t>
      </w:r>
      <w:r w:rsidR="00F178E2" w:rsidRPr="00675DAA">
        <w:t xml:space="preserve">document </w:t>
      </w:r>
      <w:r>
        <w:t xml:space="preserve">type </w:t>
      </w:r>
      <w:r w:rsidR="00F178E2" w:rsidRPr="00675DAA">
        <w:t xml:space="preserve">instance that provides document </w:t>
      </w:r>
      <w:r>
        <w:t xml:space="preserve">type </w:t>
      </w:r>
      <w:r w:rsidR="00F178E2" w:rsidRPr="00675DAA">
        <w:t>specific details.</w:t>
      </w:r>
    </w:p>
    <w:p w:rsidR="00B05514" w:rsidRPr="00675DAA" w:rsidRDefault="00B05514" w:rsidP="0080029F"/>
    <w:p w:rsidR="00E72167" w:rsidRPr="00DF0F23" w:rsidRDefault="00E33EAB" w:rsidP="0080029F">
      <w:r w:rsidRPr="00DF0F23">
        <w:t xml:space="preserve">The guidance document </w:t>
      </w:r>
      <w:r w:rsidR="003122CD" w:rsidRPr="00DF0F23">
        <w:t xml:space="preserve">is limited to the technical aspects of validating </w:t>
      </w:r>
      <w:r w:rsidR="00F178E2" w:rsidRPr="00DF0F23">
        <w:t xml:space="preserve">the overall SPL document and </w:t>
      </w:r>
      <w:r w:rsidR="003122CD" w:rsidRPr="00DF0F23">
        <w:t xml:space="preserve">is a companion to the </w:t>
      </w:r>
      <w:r w:rsidRPr="00DF0F23">
        <w:t xml:space="preserve">business related </w:t>
      </w:r>
      <w:r w:rsidR="00027CF3" w:rsidRPr="00DF0F23">
        <w:t>g</w:t>
      </w:r>
      <w:r w:rsidR="003122CD" w:rsidRPr="00DF0F23">
        <w:t>uidance document</w:t>
      </w:r>
      <w:r w:rsidR="00F178E2" w:rsidRPr="00DF0F23">
        <w:t xml:space="preserve"> for the specific document</w:t>
      </w:r>
      <w:r w:rsidR="00027CF3" w:rsidRPr="00DF0F23">
        <w:t xml:space="preserve"> type</w:t>
      </w:r>
      <w:r w:rsidRPr="00DF0F23">
        <w:t>.</w:t>
      </w:r>
      <w:r w:rsidR="00D5475C" w:rsidRPr="00DF0F23">
        <w:t xml:space="preserve"> </w:t>
      </w:r>
    </w:p>
    <w:p w:rsidR="00B05514" w:rsidRDefault="00B05514" w:rsidP="0080029F"/>
    <w:p w:rsidR="00D07F69" w:rsidRPr="00675DAA" w:rsidRDefault="00232741" w:rsidP="0080029F">
      <w:pPr>
        <w:pStyle w:val="Heading2"/>
      </w:pPr>
      <w:bookmarkStart w:id="240" w:name="_1__4_"/>
      <w:bookmarkStart w:id="241" w:name="_1__6_"/>
      <w:bookmarkStart w:id="242" w:name="_1__8_"/>
      <w:bookmarkStart w:id="243" w:name="_1__10_"/>
      <w:bookmarkStart w:id="244" w:name="_1__11_"/>
      <w:bookmarkStart w:id="245" w:name="_Toc495429239"/>
      <w:bookmarkStart w:id="246" w:name="_Toc495068711"/>
      <w:bookmarkStart w:id="247" w:name="_Toc497495385"/>
      <w:bookmarkEnd w:id="240"/>
      <w:bookmarkEnd w:id="241"/>
      <w:bookmarkEnd w:id="242"/>
      <w:bookmarkEnd w:id="243"/>
      <w:bookmarkEnd w:id="244"/>
      <w:r w:rsidRPr="00675DAA">
        <w:t>Inquiries</w:t>
      </w:r>
      <w:bookmarkEnd w:id="245"/>
      <w:bookmarkEnd w:id="246"/>
      <w:bookmarkEnd w:id="247"/>
    </w:p>
    <w:p w:rsidR="00B304B3" w:rsidRDefault="00C425BF" w:rsidP="0080029F">
      <w:pPr>
        <w:rPr>
          <w:rStyle w:val="Hyperlink"/>
        </w:rPr>
      </w:pPr>
      <w:r>
        <w:t xml:space="preserve">Questions should be </w:t>
      </w:r>
      <w:r w:rsidR="00BA4DB5">
        <w:t>emailed</w:t>
      </w:r>
      <w:r>
        <w:t xml:space="preserve"> to </w:t>
      </w:r>
      <w:hyperlink r:id="rId17" w:history="1">
        <w:r w:rsidR="00A127DB" w:rsidRPr="00A127DB">
          <w:rPr>
            <w:rStyle w:val="Hyperlink"/>
          </w:rPr>
          <w:t>hc.hpr-rps.sc@canada.ca</w:t>
        </w:r>
      </w:hyperlink>
    </w:p>
    <w:p w:rsidR="0080029F" w:rsidRDefault="0080029F" w:rsidP="0080029F"/>
    <w:p w:rsidR="00B304B3" w:rsidRPr="00675DAA" w:rsidRDefault="005F0A34" w:rsidP="0080029F">
      <w:pPr>
        <w:pStyle w:val="Heading2"/>
      </w:pPr>
      <w:bookmarkStart w:id="248" w:name="_1__12_"/>
      <w:bookmarkStart w:id="249" w:name="_1__13_"/>
      <w:bookmarkStart w:id="250" w:name="_1__15_"/>
      <w:bookmarkStart w:id="251" w:name="_1__16_"/>
      <w:bookmarkStart w:id="252" w:name="_1__17_"/>
      <w:bookmarkStart w:id="253" w:name="_Toc495429240"/>
      <w:bookmarkStart w:id="254" w:name="_Toc495068712"/>
      <w:bookmarkStart w:id="255" w:name="_Toc497495386"/>
      <w:bookmarkEnd w:id="248"/>
      <w:bookmarkEnd w:id="249"/>
      <w:bookmarkEnd w:id="250"/>
      <w:bookmarkEnd w:id="251"/>
      <w:bookmarkEnd w:id="252"/>
      <w:r>
        <w:t xml:space="preserve">Content </w:t>
      </w:r>
      <w:r w:rsidR="00B805DA">
        <w:t>Related</w:t>
      </w:r>
      <w:bookmarkEnd w:id="253"/>
      <w:bookmarkEnd w:id="254"/>
      <w:bookmarkEnd w:id="255"/>
      <w:r w:rsidR="00B304B3" w:rsidRPr="00675DAA">
        <w:t xml:space="preserve"> </w:t>
      </w:r>
    </w:p>
    <w:p w:rsidR="00B304B3" w:rsidRDefault="00B304B3" w:rsidP="0080029F">
      <w:r w:rsidRPr="00675DAA">
        <w:t>The content along with all associated material such as images, of the SPL labeling files should be placed in a single folder</w:t>
      </w:r>
      <w:r w:rsidR="005F0A34">
        <w:t xml:space="preserve">. The file naming conventions for all content shall be adhered to and </w:t>
      </w:r>
      <w:r w:rsidR="00AA24DE">
        <w:t xml:space="preserve">it is the sponsors </w:t>
      </w:r>
      <w:r w:rsidR="005F0A34">
        <w:t>responsibility to ensure that there are no content naming collisions</w:t>
      </w:r>
      <w:r w:rsidRPr="00675DAA">
        <w:t xml:space="preserve">. </w:t>
      </w:r>
    </w:p>
    <w:p w:rsidR="0080029F" w:rsidRDefault="0080029F" w:rsidP="0080029F"/>
    <w:p w:rsidR="00B805DA" w:rsidRPr="00675DAA" w:rsidRDefault="00B805DA" w:rsidP="0080029F">
      <w:pPr>
        <w:pStyle w:val="Heading2"/>
      </w:pPr>
      <w:bookmarkStart w:id="256" w:name="_Toc495429241"/>
      <w:bookmarkStart w:id="257" w:name="_Toc495068713"/>
      <w:bookmarkStart w:id="258" w:name="_Toc497495387"/>
      <w:r>
        <w:t>GUID Related</w:t>
      </w:r>
      <w:bookmarkEnd w:id="256"/>
      <w:bookmarkEnd w:id="257"/>
      <w:bookmarkEnd w:id="258"/>
    </w:p>
    <w:p w:rsidR="00B805DA" w:rsidRDefault="00B805DA" w:rsidP="0080029F">
      <w:r>
        <w:t>The GUID rules shall be adhered to and it is the sponsors responsibility to ensure that there are no GUID collisions</w:t>
      </w:r>
      <w:r w:rsidRPr="00675DAA">
        <w:t xml:space="preserve">. </w:t>
      </w:r>
    </w:p>
    <w:p w:rsidR="0080029F" w:rsidRPr="00675DAA" w:rsidRDefault="0080029F" w:rsidP="0080029F"/>
    <w:p w:rsidR="002F1736" w:rsidRDefault="00892ADA" w:rsidP="0080029F">
      <w:pPr>
        <w:pStyle w:val="Heading2"/>
      </w:pPr>
      <w:bookmarkStart w:id="259" w:name="_1__18_"/>
      <w:bookmarkStart w:id="260" w:name="_Toc495429242"/>
      <w:bookmarkStart w:id="261" w:name="_Toc495068714"/>
      <w:bookmarkStart w:id="262" w:name="_Toc497495388"/>
      <w:bookmarkEnd w:id="259"/>
      <w:r>
        <w:t xml:space="preserve">Visual Aids </w:t>
      </w:r>
      <w:r w:rsidR="00BF4F3C">
        <w:t>within t</w:t>
      </w:r>
      <w:r>
        <w:t xml:space="preserve">he </w:t>
      </w:r>
      <w:r w:rsidR="002F1736">
        <w:t>Document</w:t>
      </w:r>
      <w:bookmarkEnd w:id="260"/>
      <w:bookmarkEnd w:id="261"/>
      <w:bookmarkEnd w:id="262"/>
      <w:r w:rsidR="002F1736">
        <w:t xml:space="preserve"> </w:t>
      </w:r>
    </w:p>
    <w:p w:rsidR="00892ADA" w:rsidRDefault="00892ADA" w:rsidP="0080029F">
      <w:pPr>
        <w:rPr>
          <w:lang w:val="en-US"/>
        </w:rPr>
      </w:pPr>
      <w:r>
        <w:rPr>
          <w:lang w:val="en-US"/>
        </w:rPr>
        <w:t>There are several visual aids used in this document, they are designed to assist the user:</w:t>
      </w:r>
    </w:p>
    <w:p w:rsidR="00892ADA" w:rsidRDefault="00892ADA" w:rsidP="00DF0F23">
      <w:pPr>
        <w:pStyle w:val="ListParagraph"/>
        <w:numPr>
          <w:ilvl w:val="0"/>
          <w:numId w:val="58"/>
        </w:numPr>
        <w:spacing w:after="200"/>
        <w:rPr>
          <w:del w:id="263" w:author="pbx" w:date="2017-11-03T17:48:00Z"/>
          <w:lang w:val="en-US"/>
        </w:rPr>
      </w:pPr>
      <w:del w:id="264" w:author="pbx" w:date="2017-11-03T17:48:00Z">
        <w:r w:rsidRPr="00892ADA">
          <w:rPr>
            <w:lang w:val="en-US"/>
          </w:rPr>
          <w:delText xml:space="preserve">The blue shaded text boxes in this document are illustrative </w:delText>
        </w:r>
        <w:r w:rsidR="00384E17" w:rsidRPr="00892ADA">
          <w:rPr>
            <w:lang w:val="en-US"/>
          </w:rPr>
          <w:delText>samples;</w:delText>
        </w:r>
        <w:r w:rsidRPr="00892ADA">
          <w:rPr>
            <w:lang w:val="en-US"/>
          </w:rPr>
          <w:delText xml:space="preserve"> they are not intended to be complete document snippets but rather to assist the reader to understand a specific concept.</w:delText>
        </w:r>
      </w:del>
    </w:p>
    <w:p w:rsidR="00892ADA" w:rsidRPr="00105760" w:rsidRDefault="00892ADA" w:rsidP="0043437F">
      <w:pPr>
        <w:pStyle w:val="ListParagraph"/>
        <w:numPr>
          <w:ilvl w:val="0"/>
          <w:numId w:val="58"/>
        </w:numPr>
        <w:rPr>
          <w:lang w:val="en-US"/>
        </w:rPr>
      </w:pPr>
      <w:r>
        <w:rPr>
          <w:lang w:val="en-US"/>
        </w:rPr>
        <w:t>T</w:t>
      </w:r>
      <w:r w:rsidRPr="00892ADA">
        <w:rPr>
          <w:lang w:val="en-US"/>
        </w:rPr>
        <w:t xml:space="preserve">he element tables identify the rules related to a specific xml </w:t>
      </w:r>
      <w:r>
        <w:rPr>
          <w:lang w:val="en-US"/>
        </w:rPr>
        <w:t>element.</w:t>
      </w:r>
      <w:r w:rsidR="0072440C">
        <w:rPr>
          <w:lang w:val="en-US"/>
        </w:rPr>
        <w:t xml:space="preserve"> </w:t>
      </w:r>
    </w:p>
    <w:p w:rsidR="00962148" w:rsidRDefault="00F161B6" w:rsidP="0043437F">
      <w:pPr>
        <w:pStyle w:val="ListParagraph"/>
        <w:numPr>
          <w:ilvl w:val="0"/>
          <w:numId w:val="58"/>
        </w:numPr>
        <w:rPr>
          <w:lang w:val="en-US"/>
        </w:rPr>
      </w:pPr>
      <w:r>
        <w:rPr>
          <w:lang w:val="en-US"/>
        </w:rPr>
        <w:t xml:space="preserve">Numbers </w:t>
      </w:r>
      <w:r w:rsidR="00962148">
        <w:rPr>
          <w:lang w:val="en-US"/>
        </w:rPr>
        <w:t>(1)</w:t>
      </w:r>
      <w:r>
        <w:rPr>
          <w:lang w:val="en-US"/>
        </w:rPr>
        <w:t xml:space="preserve"> are used to detail </w:t>
      </w:r>
      <w:r w:rsidR="00962148">
        <w:rPr>
          <w:lang w:val="en-US"/>
        </w:rPr>
        <w:t xml:space="preserve">technical conformance </w:t>
      </w:r>
      <w:r>
        <w:rPr>
          <w:lang w:val="en-US"/>
        </w:rPr>
        <w:t>requirements;</w:t>
      </w:r>
      <w:r w:rsidR="00962148">
        <w:rPr>
          <w:lang w:val="en-US"/>
        </w:rPr>
        <w:t xml:space="preserve"> validation rules are detailed directly below</w:t>
      </w:r>
      <w:r>
        <w:rPr>
          <w:lang w:val="en-US"/>
        </w:rPr>
        <w:t xml:space="preserve"> the requirements and are organized </w:t>
      </w:r>
      <w:r w:rsidR="00962148">
        <w:rPr>
          <w:lang w:val="en-US"/>
        </w:rPr>
        <w:t>using letters (a).</w:t>
      </w:r>
    </w:p>
    <w:p w:rsidR="00457531" w:rsidRDefault="00457531" w:rsidP="0043437F">
      <w:pPr>
        <w:pStyle w:val="ListParagraph"/>
        <w:numPr>
          <w:ilvl w:val="0"/>
          <w:numId w:val="58"/>
        </w:numPr>
        <w:rPr>
          <w:lang w:val="en-US"/>
        </w:rPr>
      </w:pPr>
      <w:r>
        <w:rPr>
          <w:lang w:val="en-US"/>
        </w:rPr>
        <w:t>Comments are used to denote sections or content that is under development.</w:t>
      </w:r>
    </w:p>
    <w:p w:rsidR="00886EED" w:rsidRPr="00675DAA" w:rsidRDefault="00886EED" w:rsidP="00886EED">
      <w:pPr>
        <w:rPr>
          <w:ins w:id="265" w:author="pbx" w:date="2017-11-03T17:48:00Z"/>
        </w:rPr>
      </w:pPr>
    </w:p>
    <w:p w:rsidR="00886EED" w:rsidRDefault="00886EED" w:rsidP="00886EED">
      <w:pPr>
        <w:pStyle w:val="Heading2"/>
        <w:rPr>
          <w:ins w:id="266" w:author="pbx" w:date="2017-11-03T17:48:00Z"/>
        </w:rPr>
      </w:pPr>
      <w:bookmarkStart w:id="267" w:name="_Toc497495389"/>
      <w:ins w:id="268" w:author="pbx" w:date="2017-11-03T17:48:00Z">
        <w:r>
          <w:t>Scope</w:t>
        </w:r>
        <w:bookmarkEnd w:id="267"/>
      </w:ins>
    </w:p>
    <w:p w:rsidR="00886EED" w:rsidRPr="00886EED" w:rsidRDefault="00886EED" w:rsidP="00886EED">
      <w:pPr>
        <w:rPr>
          <w:ins w:id="269" w:author="pbx" w:date="2017-11-03T17:48:00Z"/>
          <w:lang w:val="en-US"/>
        </w:rPr>
      </w:pPr>
      <w:ins w:id="270" w:author="pbx" w:date="2017-11-03T17:48:00Z">
        <w:r>
          <w:rPr>
            <w:lang w:val="en-US"/>
          </w:rPr>
          <w:t>This document is limited in scope to Phase 1 of the SPL implementation at HPFB.</w:t>
        </w:r>
      </w:ins>
    </w:p>
    <w:p w:rsidR="00886EED" w:rsidRPr="00886EED" w:rsidRDefault="00886EED" w:rsidP="00886EED">
      <w:pPr>
        <w:rPr>
          <w:ins w:id="271" w:author="pbx" w:date="2017-11-03T17:48:00Z"/>
          <w:lang w:val="en-US"/>
        </w:rPr>
      </w:pPr>
    </w:p>
    <w:p w:rsidR="00F42079" w:rsidRPr="00675DAA" w:rsidRDefault="00F42079" w:rsidP="0080029F">
      <w:pPr>
        <w:pStyle w:val="Heading1"/>
      </w:pPr>
      <w:bookmarkStart w:id="272" w:name="_Toc495429243"/>
      <w:bookmarkStart w:id="273" w:name="_Toc495068715"/>
      <w:bookmarkStart w:id="274" w:name="_Toc497495390"/>
      <w:r w:rsidRPr="00675DAA">
        <w:t>General</w:t>
      </w:r>
      <w:bookmarkEnd w:id="272"/>
      <w:bookmarkEnd w:id="273"/>
      <w:bookmarkEnd w:id="274"/>
    </w:p>
    <w:p w:rsidR="00F42079" w:rsidRPr="00675DAA" w:rsidRDefault="00F42079" w:rsidP="0080029F">
      <w:pPr>
        <w:rPr>
          <w:szCs w:val="24"/>
        </w:rPr>
      </w:pPr>
      <w:r w:rsidRPr="00675DAA">
        <w:t>This section will outline general validation rules that apply to the overall document</w:t>
      </w:r>
      <w:r w:rsidRPr="00675DAA">
        <w:rPr>
          <w:szCs w:val="24"/>
        </w:rPr>
        <w:t xml:space="preserve">. </w:t>
      </w:r>
    </w:p>
    <w:p w:rsidR="00EE6F31" w:rsidRDefault="00EE6F31" w:rsidP="0080029F">
      <w:pPr>
        <w:pStyle w:val="ListParagraph"/>
        <w:numPr>
          <w:ilvl w:val="0"/>
          <w:numId w:val="1"/>
        </w:numPr>
      </w:pPr>
      <w:r w:rsidRPr="00EE6F31">
        <w:t>When the validation rules are context sensitive (e.</w:t>
      </w:r>
      <w:r w:rsidR="00CD4FF5">
        <w:t>g.</w:t>
      </w:r>
      <w:r w:rsidRPr="00EE6F31">
        <w:t xml:space="preserve"> an element can appear in multiple places within the document) then a dot (.) notation has been used to provide the context</w:t>
      </w:r>
      <w:r w:rsidR="00457531">
        <w:t>.</w:t>
      </w:r>
      <w:r w:rsidRPr="00EE6F31">
        <w:t xml:space="preserve"> </w:t>
      </w:r>
      <w:r w:rsidR="00457531">
        <w:t>For</w:t>
      </w:r>
      <w:r w:rsidR="00457531" w:rsidRPr="00EE6F31">
        <w:t xml:space="preserve"> </w:t>
      </w:r>
      <w:r w:rsidRPr="00EE6F31">
        <w:t>example</w:t>
      </w:r>
      <w:r w:rsidR="00457531">
        <w:t>,</w:t>
      </w:r>
      <w:r w:rsidRPr="00EE6F31">
        <w:t xml:space="preserve"> </w:t>
      </w:r>
      <w:r>
        <w:t>c</w:t>
      </w:r>
      <w:r w:rsidRPr="00F512E4">
        <w:t>ontactParty</w:t>
      </w:r>
      <w:r>
        <w:t xml:space="preserve"> (</w:t>
      </w:r>
      <w:r w:rsidRPr="00C41999">
        <w:t>representedOrganization</w:t>
      </w:r>
      <w:r>
        <w:t>.c</w:t>
      </w:r>
      <w:r w:rsidRPr="00F512E4">
        <w:t>ontactParty</w:t>
      </w:r>
      <w:r>
        <w:t xml:space="preserve"> and </w:t>
      </w:r>
      <w:r w:rsidRPr="00C41999">
        <w:t>assignedOrganization</w:t>
      </w:r>
      <w:r>
        <w:t>.c</w:t>
      </w:r>
      <w:r w:rsidRPr="00F512E4">
        <w:t>ontactParty</w:t>
      </w:r>
      <w:r>
        <w:t xml:space="preserve"> respectively).</w:t>
      </w:r>
    </w:p>
    <w:p w:rsidR="00EE6F31" w:rsidRDefault="00EE6F31" w:rsidP="0043437F">
      <w:pPr>
        <w:pStyle w:val="ListParagraph"/>
        <w:numPr>
          <w:ilvl w:val="0"/>
          <w:numId w:val="250"/>
        </w:numPr>
        <w:rPr>
          <w:highlight w:val="white"/>
        </w:rPr>
      </w:pPr>
      <w:r w:rsidRPr="00E46ED6">
        <w:rPr>
          <w:highlight w:val="white"/>
        </w:rPr>
        <w:t>Informational only (no validation aspect).</w:t>
      </w:r>
    </w:p>
    <w:p w:rsidR="00E46ED6" w:rsidRPr="00E46ED6" w:rsidRDefault="00E46ED6" w:rsidP="0080029F">
      <w:pPr>
        <w:pStyle w:val="ListParagraph"/>
        <w:rPr>
          <w:highlight w:val="white"/>
        </w:rPr>
      </w:pPr>
    </w:p>
    <w:p w:rsidR="00EE6F31" w:rsidRPr="00EE6F31" w:rsidRDefault="00EE6F31" w:rsidP="0080029F">
      <w:pPr>
        <w:pStyle w:val="ListParagraph"/>
        <w:numPr>
          <w:ilvl w:val="0"/>
          <w:numId w:val="1"/>
        </w:numPr>
        <w:rPr>
          <w:lang w:val="en-US"/>
        </w:rPr>
      </w:pPr>
      <w:r>
        <w:lastRenderedPageBreak/>
        <w:t>Elements that neither contain content nor attributes are not directly validated</w:t>
      </w:r>
      <w:r w:rsidR="00CD4FF5">
        <w:t>.</w:t>
      </w:r>
      <w:r>
        <w:t xml:space="preserve"> </w:t>
      </w:r>
      <w:r w:rsidR="00CD4FF5">
        <w:t>R</w:t>
      </w:r>
      <w:r>
        <w:t>ather</w:t>
      </w:r>
      <w:r w:rsidR="00CD4FF5">
        <w:t>,</w:t>
      </w:r>
      <w:r>
        <w:t xml:space="preserve"> they are validated by the lack of a required child element</w:t>
      </w:r>
      <w:r w:rsidR="00CD4FF5">
        <w:t>.</w:t>
      </w:r>
      <w:r>
        <w:t xml:space="preserve"> </w:t>
      </w:r>
      <w:r w:rsidR="00CD4FF5">
        <w:t>T</w:t>
      </w:r>
      <w:r>
        <w:t xml:space="preserve">herefore they are omitted from this document, an example is </w:t>
      </w:r>
      <w:r w:rsidRPr="00EE6F31">
        <w:rPr>
          <w:lang w:val="en-US"/>
        </w:rPr>
        <w:t>assignedEntity</w:t>
      </w:r>
      <w:r>
        <w:rPr>
          <w:lang w:val="en-US"/>
        </w:rPr>
        <w:t>.</w:t>
      </w:r>
    </w:p>
    <w:p w:rsidR="00EE6F31" w:rsidRDefault="00EE6F31" w:rsidP="0043437F">
      <w:pPr>
        <w:pStyle w:val="ListParagraph"/>
        <w:numPr>
          <w:ilvl w:val="0"/>
          <w:numId w:val="251"/>
        </w:numPr>
        <w:rPr>
          <w:highlight w:val="white"/>
        </w:rPr>
      </w:pPr>
      <w:r w:rsidRPr="00E46ED6">
        <w:rPr>
          <w:highlight w:val="white"/>
        </w:rPr>
        <w:t>Informational only (no validation aspect).</w:t>
      </w:r>
    </w:p>
    <w:p w:rsidR="00E46ED6" w:rsidRPr="00E46ED6" w:rsidRDefault="00E46ED6" w:rsidP="0080029F">
      <w:pPr>
        <w:pStyle w:val="ListParagraph"/>
        <w:rPr>
          <w:highlight w:val="white"/>
        </w:rPr>
      </w:pPr>
    </w:p>
    <w:p w:rsidR="00B05514" w:rsidRDefault="00F42079" w:rsidP="0080029F">
      <w:pPr>
        <w:pStyle w:val="ListParagraph"/>
        <w:numPr>
          <w:ilvl w:val="0"/>
          <w:numId w:val="1"/>
        </w:numPr>
      </w:pPr>
      <w:commentRangeStart w:id="275"/>
      <w:r w:rsidRPr="00675DAA">
        <w:t xml:space="preserve">SPL file name is the document id </w:t>
      </w:r>
      <w:r w:rsidR="00DF192B">
        <w:t xml:space="preserve">(the value </w:t>
      </w:r>
      <w:r w:rsidR="007F17C2">
        <w:t xml:space="preserve">of </w:t>
      </w:r>
      <w:r w:rsidR="00DF192B" w:rsidRPr="00DF192B">
        <w:t>id@root</w:t>
      </w:r>
      <w:r w:rsidR="00DF192B">
        <w:t xml:space="preserve"> in the document information section)</w:t>
      </w:r>
      <w:r w:rsidR="00DF192B" w:rsidRPr="00DF192B">
        <w:t xml:space="preserve"> </w:t>
      </w:r>
      <w:r w:rsidRPr="00675DAA">
        <w:t>followed by “.xml”</w:t>
      </w:r>
    </w:p>
    <w:p w:rsidR="0099455A" w:rsidRDefault="0099455A" w:rsidP="0080029F">
      <w:pPr>
        <w:pStyle w:val="ListParagraph"/>
      </w:pPr>
    </w:p>
    <w:p w:rsidR="00F42079" w:rsidRPr="00675DAA" w:rsidRDefault="00F42079" w:rsidP="0080029F">
      <w:pPr>
        <w:pStyle w:val="ListParagraph"/>
        <w:numPr>
          <w:ilvl w:val="0"/>
          <w:numId w:val="1"/>
        </w:numPr>
      </w:pPr>
      <w:r w:rsidRPr="00675DAA">
        <w:t xml:space="preserve">A </w:t>
      </w:r>
      <w:r w:rsidR="003B55C8" w:rsidRPr="00675DAA">
        <w:t xml:space="preserve">SPL labeling file </w:t>
      </w:r>
      <w:r w:rsidRPr="00675DAA">
        <w:t xml:space="preserve">contains only the SPL file and associated files. </w:t>
      </w:r>
    </w:p>
    <w:p w:rsidR="00F42079" w:rsidRPr="00675DAA" w:rsidRDefault="00F42079" w:rsidP="0080029F">
      <w:pPr>
        <w:pStyle w:val="ListParagraph"/>
      </w:pPr>
    </w:p>
    <w:p w:rsidR="00F42079" w:rsidRPr="00675DAA" w:rsidRDefault="00F42079" w:rsidP="0080029F">
      <w:pPr>
        <w:pStyle w:val="ListParagraph"/>
        <w:numPr>
          <w:ilvl w:val="0"/>
          <w:numId w:val="1"/>
        </w:numPr>
      </w:pPr>
      <w:r w:rsidRPr="00675DAA">
        <w:t>All files associated with the SPL document are referenced from that SPL document.</w:t>
      </w:r>
      <w:commentRangeEnd w:id="275"/>
      <w:r w:rsidR="0099455A">
        <w:rPr>
          <w:rStyle w:val="CommentReference"/>
        </w:rPr>
        <w:commentReference w:id="275"/>
      </w:r>
    </w:p>
    <w:p w:rsidR="00F42079" w:rsidRPr="00675DAA" w:rsidRDefault="00F42079" w:rsidP="0080029F">
      <w:pPr>
        <w:pStyle w:val="ListParagraph"/>
      </w:pPr>
    </w:p>
    <w:p w:rsidR="0099455A" w:rsidRDefault="00F42079" w:rsidP="0080029F">
      <w:pPr>
        <w:pStyle w:val="ListParagraph"/>
        <w:numPr>
          <w:ilvl w:val="0"/>
          <w:numId w:val="1"/>
        </w:numPr>
      </w:pPr>
      <w:r w:rsidRPr="00675DAA">
        <w:t>XML is well formed and valid against the schema.</w:t>
      </w:r>
    </w:p>
    <w:p w:rsidR="0099455A" w:rsidRDefault="00487FE5" w:rsidP="0043437F">
      <w:pPr>
        <w:pStyle w:val="ListParagraph"/>
        <w:numPr>
          <w:ilvl w:val="0"/>
          <w:numId w:val="252"/>
        </w:numPr>
        <w:rPr>
          <w:highlight w:val="white"/>
        </w:rPr>
      </w:pPr>
      <w:r>
        <w:rPr>
          <w:highlight w:val="white"/>
        </w:rPr>
        <w:t>SPL Rule 2</w:t>
      </w:r>
      <w:r w:rsidR="000B3578">
        <w:rPr>
          <w:highlight w:val="white"/>
        </w:rPr>
        <w:t>2</w:t>
      </w:r>
      <w:r w:rsidR="0099455A" w:rsidRPr="0099455A">
        <w:rPr>
          <w:highlight w:val="white"/>
        </w:rPr>
        <w:t xml:space="preserve"> identifies the outcome of the validation for both well formedness and validity</w:t>
      </w:r>
      <w:r w:rsidR="0099455A" w:rsidRPr="00E46ED6">
        <w:rPr>
          <w:highlight w:val="white"/>
        </w:rPr>
        <w:t xml:space="preserve"> of the document, this includes both the status and the details.</w:t>
      </w:r>
    </w:p>
    <w:p w:rsidR="00E46ED6" w:rsidRPr="00E46ED6" w:rsidRDefault="00E46ED6" w:rsidP="0080029F">
      <w:pPr>
        <w:pStyle w:val="ListParagraph"/>
        <w:rPr>
          <w:highlight w:val="white"/>
        </w:rPr>
      </w:pPr>
    </w:p>
    <w:p w:rsidR="00F42079" w:rsidRDefault="00F42079" w:rsidP="0080029F">
      <w:pPr>
        <w:pStyle w:val="ListParagraph"/>
        <w:numPr>
          <w:ilvl w:val="0"/>
          <w:numId w:val="1"/>
        </w:numPr>
      </w:pPr>
      <w:r w:rsidRPr="00675DAA">
        <w:t>There are no elements and/or attributes in addition to those described in the schema.</w:t>
      </w:r>
    </w:p>
    <w:p w:rsidR="0099455A" w:rsidRDefault="00487FE5" w:rsidP="0043437F">
      <w:pPr>
        <w:pStyle w:val="ListParagraph"/>
        <w:numPr>
          <w:ilvl w:val="0"/>
          <w:numId w:val="253"/>
        </w:numPr>
        <w:rPr>
          <w:highlight w:val="white"/>
        </w:rPr>
      </w:pPr>
      <w:r>
        <w:rPr>
          <w:highlight w:val="white"/>
        </w:rPr>
        <w:t>SPL Rule 2</w:t>
      </w:r>
      <w:r w:rsidR="000B3578">
        <w:rPr>
          <w:highlight w:val="white"/>
        </w:rPr>
        <w:t>2</w:t>
      </w:r>
      <w:r w:rsidR="0099455A" w:rsidRPr="000F3551">
        <w:rPr>
          <w:highlight w:val="white"/>
        </w:rPr>
        <w:t xml:space="preserve"> identifies the outcome of the validation for both well formedness and validity</w:t>
      </w:r>
      <w:r w:rsidR="0099455A" w:rsidRPr="00E46ED6">
        <w:rPr>
          <w:highlight w:val="white"/>
        </w:rPr>
        <w:t xml:space="preserve"> of the document, this includes both the status and the details.</w:t>
      </w:r>
    </w:p>
    <w:p w:rsidR="00E46ED6" w:rsidRPr="00E46ED6" w:rsidRDefault="00E46ED6" w:rsidP="0080029F">
      <w:pPr>
        <w:pStyle w:val="ListParagraph"/>
        <w:rPr>
          <w:highlight w:val="white"/>
        </w:rPr>
      </w:pPr>
    </w:p>
    <w:p w:rsidR="0099455A" w:rsidRDefault="00F42079" w:rsidP="0080029F">
      <w:pPr>
        <w:pStyle w:val="ListParagraph"/>
        <w:numPr>
          <w:ilvl w:val="0"/>
          <w:numId w:val="1"/>
        </w:numPr>
      </w:pPr>
      <w:r w:rsidRPr="00675DAA">
        <w:t>There are no spaces in codes.</w:t>
      </w:r>
    </w:p>
    <w:p w:rsidR="00F42079" w:rsidRDefault="0099455A" w:rsidP="0043437F">
      <w:pPr>
        <w:pStyle w:val="ListParagraph"/>
        <w:numPr>
          <w:ilvl w:val="0"/>
          <w:numId w:val="254"/>
        </w:numPr>
        <w:rPr>
          <w:highlight w:val="white"/>
        </w:rPr>
      </w:pPr>
      <w:r>
        <w:rPr>
          <w:highlight w:val="white"/>
        </w:rPr>
        <w:t>There are several rules that</w:t>
      </w:r>
      <w:r w:rsidR="00CD4FF5">
        <w:rPr>
          <w:highlight w:val="white"/>
        </w:rPr>
        <w:t>, when</w:t>
      </w:r>
      <w:r>
        <w:rPr>
          <w:highlight w:val="white"/>
        </w:rPr>
        <w:t xml:space="preserve"> combined</w:t>
      </w:r>
      <w:r w:rsidR="00CD4FF5">
        <w:rPr>
          <w:highlight w:val="white"/>
        </w:rPr>
        <w:t>,</w:t>
      </w:r>
      <w:r>
        <w:rPr>
          <w:highlight w:val="white"/>
        </w:rPr>
        <w:t xml:space="preserve"> validate the codes, </w:t>
      </w:r>
      <w:r w:rsidR="009B00F5">
        <w:rPr>
          <w:highlight w:val="white"/>
        </w:rPr>
        <w:t xml:space="preserve">however the main one used to validate against the </w:t>
      </w:r>
      <w:r w:rsidR="00CD4FF5">
        <w:rPr>
          <w:highlight w:val="white"/>
        </w:rPr>
        <w:t>Controlled Vocabulary (</w:t>
      </w:r>
      <w:r w:rsidR="009B00F5">
        <w:rPr>
          <w:highlight w:val="white"/>
        </w:rPr>
        <w:t>CV</w:t>
      </w:r>
      <w:r w:rsidR="00CD4FF5">
        <w:rPr>
          <w:highlight w:val="white"/>
        </w:rPr>
        <w:t>)</w:t>
      </w:r>
      <w:r w:rsidR="009B00F5">
        <w:rPr>
          <w:highlight w:val="white"/>
        </w:rPr>
        <w:t xml:space="preserve"> is </w:t>
      </w:r>
      <w:r>
        <w:rPr>
          <w:highlight w:val="white"/>
        </w:rPr>
        <w:t>SPL</w:t>
      </w:r>
      <w:r w:rsidRPr="000F3551">
        <w:rPr>
          <w:highlight w:val="white"/>
        </w:rPr>
        <w:t xml:space="preserve"> Rule</w:t>
      </w:r>
      <w:r w:rsidR="009B00F5">
        <w:rPr>
          <w:highlight w:val="white"/>
        </w:rPr>
        <w:t>’s</w:t>
      </w:r>
      <w:r w:rsidRPr="000F3551">
        <w:rPr>
          <w:highlight w:val="white"/>
        </w:rPr>
        <w:t xml:space="preserve"> </w:t>
      </w:r>
      <w:r w:rsidR="009B00F5" w:rsidRPr="00E46ED6">
        <w:rPr>
          <w:highlight w:val="white"/>
        </w:rPr>
        <w:t>7 and 8.</w:t>
      </w:r>
    </w:p>
    <w:p w:rsidR="00E46ED6" w:rsidRPr="00E46ED6" w:rsidRDefault="00E46ED6" w:rsidP="0080029F">
      <w:pPr>
        <w:pStyle w:val="ListParagraph"/>
        <w:rPr>
          <w:highlight w:val="white"/>
        </w:rPr>
      </w:pPr>
    </w:p>
    <w:p w:rsidR="00F42079" w:rsidRDefault="003C4F44" w:rsidP="0080029F">
      <w:pPr>
        <w:pStyle w:val="ListParagraph"/>
        <w:numPr>
          <w:ilvl w:val="0"/>
          <w:numId w:val="1"/>
        </w:numPr>
      </w:pPr>
      <w:r>
        <w:t>The case sensitivity rules for d</w:t>
      </w:r>
      <w:r w:rsidR="00F42079" w:rsidRPr="00675DAA">
        <w:t xml:space="preserve">isplay names are </w:t>
      </w:r>
      <w:r>
        <w:t>document specific.</w:t>
      </w:r>
    </w:p>
    <w:p w:rsidR="00117479" w:rsidRDefault="00117479" w:rsidP="0043437F">
      <w:pPr>
        <w:pStyle w:val="ListParagraph"/>
        <w:numPr>
          <w:ilvl w:val="0"/>
          <w:numId w:val="255"/>
        </w:numPr>
        <w:rPr>
          <w:highlight w:val="white"/>
        </w:rPr>
      </w:pPr>
      <w:r w:rsidRPr="00E46ED6">
        <w:rPr>
          <w:highlight w:val="white"/>
        </w:rPr>
        <w:t>All validation is case sensitive, however there is no general case sensitivity rule</w:t>
      </w:r>
      <w:r w:rsidR="00C529B1" w:rsidRPr="00E46ED6">
        <w:rPr>
          <w:highlight w:val="white"/>
        </w:rPr>
        <w:t>.</w:t>
      </w:r>
    </w:p>
    <w:p w:rsidR="00E46ED6" w:rsidRPr="00E46ED6" w:rsidRDefault="00E46ED6" w:rsidP="0080029F">
      <w:pPr>
        <w:pStyle w:val="ListParagraph"/>
        <w:rPr>
          <w:highlight w:val="white"/>
        </w:rPr>
      </w:pPr>
    </w:p>
    <w:p w:rsidR="00C529B1" w:rsidRDefault="00C529B1" w:rsidP="0080029F">
      <w:pPr>
        <w:pStyle w:val="ListParagraph"/>
        <w:numPr>
          <w:ilvl w:val="0"/>
          <w:numId w:val="1"/>
        </w:numPr>
      </w:pPr>
      <w:r>
        <w:t>All displayNames are language specific and when derived from a CV they shall be based on the language of the document.</w:t>
      </w:r>
    </w:p>
    <w:p w:rsidR="00C529B1" w:rsidRDefault="00C529B1" w:rsidP="0043437F">
      <w:pPr>
        <w:pStyle w:val="ListParagraph"/>
        <w:numPr>
          <w:ilvl w:val="0"/>
          <w:numId w:val="256"/>
        </w:numPr>
        <w:rPr>
          <w:highlight w:val="white"/>
        </w:rPr>
      </w:pPr>
      <w:r w:rsidRPr="00E46ED6">
        <w:rPr>
          <w:highlight w:val="white"/>
        </w:rPr>
        <w:t>CV validation rules are responsible for ensuring the applicability, however there is no general case sensitivity rule.</w:t>
      </w:r>
    </w:p>
    <w:p w:rsidR="00E46ED6" w:rsidRPr="00E46ED6" w:rsidRDefault="00E46ED6" w:rsidP="0080029F">
      <w:pPr>
        <w:pStyle w:val="ListParagraph"/>
        <w:rPr>
          <w:highlight w:val="white"/>
        </w:rPr>
      </w:pPr>
    </w:p>
    <w:p w:rsidR="00F42079" w:rsidRPr="00675DAA" w:rsidRDefault="00F42079" w:rsidP="0080029F">
      <w:pPr>
        <w:pStyle w:val="ListParagraph"/>
        <w:numPr>
          <w:ilvl w:val="0"/>
          <w:numId w:val="1"/>
        </w:numPr>
      </w:pPr>
      <w:commentRangeStart w:id="276"/>
      <w:r w:rsidRPr="00675DAA">
        <w:t>There are no spaces in id extensions.</w:t>
      </w:r>
    </w:p>
    <w:p w:rsidR="00F42079" w:rsidRPr="00675DAA" w:rsidRDefault="00F42079" w:rsidP="0080029F">
      <w:pPr>
        <w:pStyle w:val="ListParagraph"/>
      </w:pPr>
    </w:p>
    <w:p w:rsidR="00F42079" w:rsidRPr="00675DAA" w:rsidRDefault="00F42079" w:rsidP="0080029F">
      <w:pPr>
        <w:pStyle w:val="ListParagraph"/>
        <w:numPr>
          <w:ilvl w:val="0"/>
          <w:numId w:val="1"/>
        </w:numPr>
      </w:pPr>
      <w:r w:rsidRPr="00675DAA">
        <w:t>Letters in Globally Unique Identifiers (GUID) are lower case.</w:t>
      </w:r>
    </w:p>
    <w:p w:rsidR="00F42079" w:rsidRPr="00675DAA" w:rsidRDefault="00F42079" w:rsidP="0080029F">
      <w:pPr>
        <w:pStyle w:val="ListParagraph"/>
      </w:pPr>
    </w:p>
    <w:p w:rsidR="00F42079" w:rsidRPr="00675DAA" w:rsidRDefault="00F42079" w:rsidP="0080029F">
      <w:pPr>
        <w:pStyle w:val="ListParagraph"/>
        <w:numPr>
          <w:ilvl w:val="0"/>
          <w:numId w:val="1"/>
        </w:numPr>
      </w:pPr>
      <w:r w:rsidRPr="00675DAA">
        <w:t xml:space="preserve">There are no empty or incomplete elements except where the element can be empty. </w:t>
      </w:r>
    </w:p>
    <w:p w:rsidR="006D70E7" w:rsidRPr="00675DAA" w:rsidRDefault="006D70E7" w:rsidP="0080029F">
      <w:pPr>
        <w:pStyle w:val="ListParagraph"/>
      </w:pPr>
    </w:p>
    <w:p w:rsidR="005D1D9F" w:rsidRDefault="005D1D9F" w:rsidP="0080029F">
      <w:pPr>
        <w:pStyle w:val="ListParagraph"/>
        <w:numPr>
          <w:ilvl w:val="0"/>
          <w:numId w:val="1"/>
        </w:numPr>
      </w:pPr>
      <w:r>
        <w:t>The maximum file size limit is 500</w:t>
      </w:r>
      <w:r w:rsidR="00CF2055">
        <w:t>M</w:t>
      </w:r>
      <w:r w:rsidR="006D70E7" w:rsidRPr="00675DAA">
        <w:t>B per individual file</w:t>
      </w:r>
      <w:r>
        <w:t>.</w:t>
      </w:r>
    </w:p>
    <w:p w:rsidR="005D1D9F" w:rsidRDefault="005D1D9F" w:rsidP="0080029F">
      <w:pPr>
        <w:pStyle w:val="ListParagraph"/>
      </w:pPr>
    </w:p>
    <w:p w:rsidR="00D024BA" w:rsidRDefault="005D1D9F" w:rsidP="0080029F">
      <w:pPr>
        <w:pStyle w:val="ListParagraph"/>
        <w:numPr>
          <w:ilvl w:val="0"/>
          <w:numId w:val="1"/>
        </w:numPr>
      </w:pPr>
      <w:r>
        <w:t xml:space="preserve">The overall </w:t>
      </w:r>
      <w:r w:rsidRPr="00675DAA">
        <w:t xml:space="preserve">SPL labeling file </w:t>
      </w:r>
      <w:r>
        <w:t xml:space="preserve">is limited to 5GB in size, should a </w:t>
      </w:r>
      <w:r w:rsidRPr="00675DAA">
        <w:t>SPL labeling file</w:t>
      </w:r>
      <w:r>
        <w:t xml:space="preserve"> exceed 5GB then it must be divided into subsets with a clear explanation of how the data set has been split.</w:t>
      </w:r>
    </w:p>
    <w:p w:rsidR="00D024BA" w:rsidRDefault="00D024BA" w:rsidP="0080029F">
      <w:pPr>
        <w:pStyle w:val="ListParagraph"/>
      </w:pPr>
    </w:p>
    <w:p w:rsidR="006C04E0" w:rsidRPr="00675DAA" w:rsidRDefault="006C04E0" w:rsidP="0080029F">
      <w:pPr>
        <w:pStyle w:val="ListParagraph"/>
        <w:numPr>
          <w:ilvl w:val="0"/>
          <w:numId w:val="1"/>
        </w:numPr>
      </w:pPr>
      <w:r w:rsidRPr="00675DAA">
        <w:t>There are no Processing Instructions included in the SPL file.</w:t>
      </w:r>
      <w:commentRangeEnd w:id="276"/>
      <w:r w:rsidR="00627D26">
        <w:rPr>
          <w:rStyle w:val="CommentReference"/>
        </w:rPr>
        <w:commentReference w:id="276"/>
      </w:r>
    </w:p>
    <w:p w:rsidR="009A2DBF" w:rsidRPr="00675DAA" w:rsidRDefault="009A2DBF" w:rsidP="0080029F">
      <w:pPr>
        <w:pStyle w:val="ListParagraph"/>
      </w:pPr>
    </w:p>
    <w:p w:rsidR="00627D26" w:rsidRDefault="009A2DBF" w:rsidP="0080029F">
      <w:pPr>
        <w:pStyle w:val="ListParagraph"/>
        <w:numPr>
          <w:ilvl w:val="0"/>
          <w:numId w:val="1"/>
        </w:numPr>
      </w:pPr>
      <w:r w:rsidRPr="00675DAA">
        <w:t xml:space="preserve">The Schema and Style sheet are a pure adaptation of the </w:t>
      </w:r>
      <w:r w:rsidR="001341C6">
        <w:t>HL7 s</w:t>
      </w:r>
      <w:r w:rsidRPr="00675DAA">
        <w:t>chema</w:t>
      </w:r>
      <w:r w:rsidR="005F410D">
        <w:t>.</w:t>
      </w:r>
    </w:p>
    <w:p w:rsidR="00627D26" w:rsidRPr="00E46ED6" w:rsidRDefault="00962148" w:rsidP="0043437F">
      <w:pPr>
        <w:pStyle w:val="ListParagraph"/>
        <w:numPr>
          <w:ilvl w:val="0"/>
          <w:numId w:val="66"/>
        </w:numPr>
        <w:rPr>
          <w:highlight w:val="white"/>
        </w:rPr>
      </w:pPr>
      <w:r w:rsidRPr="00E46ED6">
        <w:rPr>
          <w:highlight w:val="white"/>
        </w:rPr>
        <w:t>I</w:t>
      </w:r>
      <w:r w:rsidR="00627D26" w:rsidRPr="00E46ED6">
        <w:rPr>
          <w:highlight w:val="white"/>
        </w:rPr>
        <w:t xml:space="preserve">nformational </w:t>
      </w:r>
      <w:r w:rsidR="00EE6F31" w:rsidRPr="00E46ED6">
        <w:rPr>
          <w:highlight w:val="white"/>
        </w:rPr>
        <w:t xml:space="preserve">only (no </w:t>
      </w:r>
      <w:r w:rsidR="00627D26" w:rsidRPr="00E46ED6">
        <w:rPr>
          <w:highlight w:val="white"/>
        </w:rPr>
        <w:t>validation aspect</w:t>
      </w:r>
      <w:r w:rsidRPr="00E46ED6">
        <w:rPr>
          <w:highlight w:val="white"/>
        </w:rPr>
        <w:t>)</w:t>
      </w:r>
      <w:r w:rsidR="00627D26" w:rsidRPr="00E46ED6">
        <w:rPr>
          <w:highlight w:val="white"/>
        </w:rPr>
        <w:t>.</w:t>
      </w:r>
    </w:p>
    <w:p w:rsidR="008D6D3E" w:rsidRDefault="008D6D3E" w:rsidP="0080029F">
      <w:pPr>
        <w:pStyle w:val="ListParagraph"/>
      </w:pPr>
    </w:p>
    <w:p w:rsidR="008D6D3E" w:rsidRPr="00675DAA" w:rsidRDefault="008D6D3E" w:rsidP="0080029F">
      <w:pPr>
        <w:pStyle w:val="ListParagraph"/>
        <w:numPr>
          <w:ilvl w:val="0"/>
          <w:numId w:val="1"/>
        </w:numPr>
      </w:pPr>
      <w:r>
        <w:t xml:space="preserve">Images shall be of sufficient quality </w:t>
      </w:r>
      <w:r w:rsidR="005F14A1">
        <w:t xml:space="preserve">and size </w:t>
      </w:r>
      <w:r>
        <w:t xml:space="preserve">to be legible </w:t>
      </w:r>
      <w:r w:rsidR="005F14A1">
        <w:t>in the intended context by a user</w:t>
      </w:r>
      <w:r>
        <w:t>.</w:t>
      </w:r>
    </w:p>
    <w:p w:rsidR="00E46ED6" w:rsidRDefault="00ED1FC6" w:rsidP="0043437F">
      <w:pPr>
        <w:pStyle w:val="ListParagraph"/>
        <w:numPr>
          <w:ilvl w:val="0"/>
          <w:numId w:val="257"/>
        </w:numPr>
        <w:rPr>
          <w:highlight w:val="white"/>
        </w:rPr>
      </w:pPr>
      <w:r w:rsidRPr="00E46ED6">
        <w:rPr>
          <w:highlight w:val="white"/>
        </w:rPr>
        <w:t xml:space="preserve">Informational </w:t>
      </w:r>
      <w:r w:rsidR="00EE6F31" w:rsidRPr="00E46ED6">
        <w:rPr>
          <w:highlight w:val="white"/>
        </w:rPr>
        <w:t xml:space="preserve">only (no </w:t>
      </w:r>
      <w:r w:rsidRPr="00E46ED6">
        <w:rPr>
          <w:highlight w:val="white"/>
        </w:rPr>
        <w:t>validation aspect).</w:t>
      </w:r>
    </w:p>
    <w:p w:rsidR="00E46ED6" w:rsidRDefault="00E46ED6" w:rsidP="0080029F">
      <w:pPr>
        <w:pStyle w:val="ListParagraph"/>
      </w:pPr>
    </w:p>
    <w:p w:rsidR="00DF0F23" w:rsidRDefault="00DF0F23" w:rsidP="0080029F">
      <w:pPr>
        <w:pStyle w:val="ListParagraph"/>
        <w:numPr>
          <w:ilvl w:val="0"/>
          <w:numId w:val="1"/>
        </w:numPr>
      </w:pPr>
      <w:r>
        <w:t>Any element not explicitly mentioned in the validation rules is to be left empty where permitted and when it cannot be left empty is to be removed.</w:t>
      </w:r>
    </w:p>
    <w:p w:rsidR="004E59A5" w:rsidRDefault="004E59A5" w:rsidP="0043437F">
      <w:pPr>
        <w:pStyle w:val="ListParagraph"/>
        <w:numPr>
          <w:ilvl w:val="0"/>
          <w:numId w:val="259"/>
        </w:numPr>
        <w:rPr>
          <w:moveTo w:id="277" w:author="pbx" w:date="2017-11-03T17:48:00Z"/>
          <w:highlight w:val="white"/>
        </w:rPr>
      </w:pPr>
      <w:moveToRangeStart w:id="278" w:author="pbx" w:date="2017-11-03T17:48:00Z" w:name="move497494655"/>
      <w:moveTo w:id="279" w:author="pbx" w:date="2017-11-03T17:48:00Z">
        <w:r w:rsidRPr="00E46ED6">
          <w:rPr>
            <w:highlight w:val="white"/>
          </w:rPr>
          <w:t>Informational only (no validation aspect).</w:t>
        </w:r>
      </w:moveTo>
    </w:p>
    <w:p w:rsidR="0080029F" w:rsidRPr="00E46ED6" w:rsidRDefault="0080029F" w:rsidP="0080029F">
      <w:pPr>
        <w:pStyle w:val="ListParagraph"/>
        <w:ind w:left="360"/>
        <w:rPr>
          <w:moveTo w:id="280" w:author="pbx" w:date="2017-11-03T17:48:00Z"/>
          <w:highlight w:val="white"/>
        </w:rPr>
      </w:pPr>
    </w:p>
    <w:moveToRangeEnd w:id="278"/>
    <w:p w:rsidR="00A426D5" w:rsidRDefault="00A426D5" w:rsidP="00DF0F23">
      <w:pPr>
        <w:pStyle w:val="ListParagraph"/>
        <w:numPr>
          <w:ilvl w:val="0"/>
          <w:numId w:val="268"/>
        </w:numPr>
        <w:spacing w:after="200"/>
        <w:rPr>
          <w:del w:id="281" w:author="pbx" w:date="2017-11-03T17:48:00Z"/>
        </w:rPr>
      </w:pPr>
      <w:commentRangeStart w:id="282"/>
      <w:del w:id="283" w:author="pbx" w:date="2017-11-03T17:48:00Z">
        <w:r>
          <w:delText>???</w:delText>
        </w:r>
        <w:commentRangeEnd w:id="282"/>
        <w:r>
          <w:rPr>
            <w:rStyle w:val="CommentReference"/>
          </w:rPr>
          <w:commentReference w:id="282"/>
        </w:r>
      </w:del>
    </w:p>
    <w:p w:rsidR="00A426D5" w:rsidRDefault="00A426D5" w:rsidP="00DF0F23">
      <w:pPr>
        <w:pStyle w:val="ListParagraph"/>
        <w:numPr>
          <w:ilvl w:val="0"/>
          <w:numId w:val="268"/>
        </w:numPr>
        <w:spacing w:after="200"/>
        <w:rPr>
          <w:del w:id="284" w:author="pbx" w:date="2017-11-03T17:48:00Z"/>
        </w:rPr>
      </w:pPr>
    </w:p>
    <w:p w:rsidR="00A426D5" w:rsidRPr="00E83024" w:rsidRDefault="00A426D5" w:rsidP="0080029F">
      <w:r w:rsidRPr="00E46ED6">
        <w:t>The title for labeling section will be the same as the &lt;code@displayName&gt; value when the Title column states Fixed, when it states Manual then the title is free form, in cases when it states N/A then there is no title for the section.</w:t>
      </w:r>
      <w:ins w:id="285" w:author="pbx" w:date="2017-11-03T17:48:00Z">
        <w:r w:rsidR="00CC1F19">
          <w:t xml:space="preserve"> OID </w:t>
        </w:r>
        <w:r w:rsidR="00CC1F19" w:rsidRPr="00D877DC">
          <w:rPr>
            <w:lang w:val="en-US"/>
          </w:rPr>
          <w:t>2.16.840.1.113883.2.20.6.36</w:t>
        </w:r>
        <w:r w:rsidR="00CC1F19">
          <w:rPr>
            <w:lang w:val="en-US"/>
          </w:rPr>
          <w:t xml:space="preserve"> encodes the validation details for sections.</w:t>
        </w:r>
      </w:ins>
    </w:p>
    <w:p w:rsidR="00A426D5" w:rsidRDefault="00A426D5" w:rsidP="00A426D5">
      <w:pPr>
        <w:pStyle w:val="ListParagraph"/>
        <w:numPr>
          <w:ilvl w:val="1"/>
          <w:numId w:val="268"/>
        </w:numPr>
        <w:autoSpaceDE w:val="0"/>
        <w:autoSpaceDN w:val="0"/>
        <w:adjustRightInd w:val="0"/>
        <w:rPr>
          <w:del w:id="286" w:author="pbx" w:date="2017-11-03T17:48:00Z"/>
        </w:rPr>
      </w:pPr>
      <w:commentRangeStart w:id="287"/>
      <w:del w:id="288" w:author="pbx" w:date="2017-11-03T17:48:00Z">
        <w:r>
          <w:delText>???</w:delText>
        </w:r>
        <w:commentRangeEnd w:id="287"/>
        <w:r>
          <w:rPr>
            <w:rStyle w:val="CommentReference"/>
          </w:rPr>
          <w:commentReference w:id="287"/>
        </w:r>
      </w:del>
    </w:p>
    <w:p w:rsidR="00A426D5" w:rsidRPr="00E46ED6" w:rsidRDefault="004E59A5" w:rsidP="0043437F">
      <w:pPr>
        <w:pStyle w:val="ListParagraph"/>
        <w:numPr>
          <w:ilvl w:val="0"/>
          <w:numId w:val="258"/>
        </w:numPr>
        <w:rPr>
          <w:ins w:id="289" w:author="pbx" w:date="2017-11-03T17:48:00Z"/>
          <w:highlight w:val="white"/>
        </w:rPr>
      </w:pPr>
      <w:ins w:id="290" w:author="pbx" w:date="2017-11-03T17:48:00Z">
        <w:r>
          <w:rPr>
            <w:highlight w:val="white"/>
          </w:rPr>
          <w:t>SPL Rule 7 does the general validation of this aspect.</w:t>
        </w:r>
      </w:ins>
    </w:p>
    <w:p w:rsidR="00627D26" w:rsidRPr="00E46ED6" w:rsidRDefault="00627D26" w:rsidP="0080029F"/>
    <w:p w:rsidR="00065130" w:rsidRPr="00675DAA" w:rsidRDefault="00065130" w:rsidP="0080029F">
      <w:pPr>
        <w:pStyle w:val="Heading1"/>
      </w:pPr>
      <w:bookmarkStart w:id="291" w:name="_Toc495429244"/>
      <w:bookmarkStart w:id="292" w:name="_Toc495068716"/>
      <w:bookmarkStart w:id="293" w:name="_Toc497495391"/>
      <w:r w:rsidRPr="00675DAA">
        <w:t>Controlled Vocabularies</w:t>
      </w:r>
      <w:bookmarkEnd w:id="291"/>
      <w:bookmarkEnd w:id="292"/>
      <w:bookmarkEnd w:id="293"/>
    </w:p>
    <w:p w:rsidR="005E72B6" w:rsidRDefault="00CB5071" w:rsidP="0080029F">
      <w:r>
        <w:t>A listing of t</w:t>
      </w:r>
      <w:r w:rsidR="00892ADA">
        <w:t xml:space="preserve">he </w:t>
      </w:r>
      <w:r w:rsidR="00065130" w:rsidRPr="00675DAA">
        <w:t xml:space="preserve">CV’s used in the context of </w:t>
      </w:r>
      <w:r w:rsidR="00AF21F6">
        <w:t>HPFB</w:t>
      </w:r>
      <w:r w:rsidR="00FE4719">
        <w:t xml:space="preserve"> SPL</w:t>
      </w:r>
      <w:r>
        <w:t xml:space="preserve"> is provided below, the usage and validation aspects are detailed throughout the document as appropriate.</w:t>
      </w:r>
    </w:p>
    <w:tbl>
      <w:tblPr>
        <w:tblW w:w="9375"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217"/>
        <w:gridCol w:w="2416"/>
        <w:gridCol w:w="3742"/>
      </w:tblGrid>
      <w:tr w:rsidR="00D877DC" w:rsidRPr="001111C2" w:rsidTr="005450D1">
        <w:trPr>
          <w:trHeight w:val="300"/>
          <w:tblHeader/>
        </w:trPr>
        <w:tc>
          <w:tcPr>
            <w:tcW w:w="3217" w:type="dxa"/>
            <w:shd w:val="clear" w:color="auto" w:fill="D9D9D9" w:themeFill="background1" w:themeFillShade="D9"/>
          </w:tcPr>
          <w:p w:rsidR="00D877DC" w:rsidRPr="001111C2" w:rsidRDefault="00D877DC" w:rsidP="0080029F">
            <w:pPr>
              <w:rPr>
                <w:lang w:val="en-US"/>
              </w:rPr>
            </w:pPr>
            <w:r w:rsidRPr="001111C2">
              <w:rPr>
                <w:lang w:val="en-US"/>
              </w:rPr>
              <w:t>OID</w:t>
            </w:r>
          </w:p>
        </w:tc>
        <w:tc>
          <w:tcPr>
            <w:tcW w:w="2416" w:type="dxa"/>
            <w:shd w:val="clear" w:color="auto" w:fill="D9D9D9" w:themeFill="background1" w:themeFillShade="D9"/>
          </w:tcPr>
          <w:p w:rsidR="00D877DC" w:rsidRPr="001111C2" w:rsidRDefault="00D877DC" w:rsidP="0080029F">
            <w:pPr>
              <w:rPr>
                <w:lang w:val="en-US"/>
              </w:rPr>
            </w:pPr>
            <w:r w:rsidRPr="001111C2">
              <w:rPr>
                <w:lang w:val="en-US"/>
              </w:rPr>
              <w:t>Symbolic Name</w:t>
            </w:r>
          </w:p>
        </w:tc>
        <w:tc>
          <w:tcPr>
            <w:tcW w:w="3742" w:type="dxa"/>
            <w:shd w:val="clear" w:color="auto" w:fill="D9D9D9" w:themeFill="background1" w:themeFillShade="D9"/>
          </w:tcPr>
          <w:p w:rsidR="00D877DC" w:rsidRPr="001111C2" w:rsidRDefault="00D877DC" w:rsidP="0080029F">
            <w:pPr>
              <w:rPr>
                <w:lang w:val="en-US"/>
              </w:rPr>
            </w:pPr>
            <w:r w:rsidRPr="001111C2">
              <w:rPr>
                <w:lang w:val="en-US"/>
              </w:rPr>
              <w:t>Usage</w:t>
            </w:r>
          </w:p>
        </w:tc>
      </w:tr>
      <w:tr w:rsidR="00CD4FF5" w:rsidRPr="00D877DC" w:rsidTr="005450D1">
        <w:trPr>
          <w:trHeight w:val="300"/>
        </w:trPr>
        <w:tc>
          <w:tcPr>
            <w:tcW w:w="3217" w:type="dxa"/>
            <w:shd w:val="clear" w:color="auto" w:fill="auto"/>
          </w:tcPr>
          <w:p w:rsidR="00CD4FF5" w:rsidRPr="00D877DC" w:rsidRDefault="00CD4FF5" w:rsidP="0080029F">
            <w:pPr>
              <w:rPr>
                <w:lang w:val="en-US"/>
              </w:rPr>
            </w:pPr>
            <w:r w:rsidRPr="00D877DC">
              <w:rPr>
                <w:lang w:val="en-US"/>
              </w:rPr>
              <w:t>2.16.840.1.113883.2.20.6</w:t>
            </w:r>
          </w:p>
        </w:tc>
        <w:tc>
          <w:tcPr>
            <w:tcW w:w="2416" w:type="dxa"/>
            <w:shd w:val="clear" w:color="auto" w:fill="auto"/>
          </w:tcPr>
          <w:p w:rsidR="00CD4FF5" w:rsidRPr="00D877DC" w:rsidRDefault="00D41A46" w:rsidP="0080029F">
            <w:pPr>
              <w:rPr>
                <w:lang w:val="en-US"/>
              </w:rPr>
            </w:pPr>
            <w:r>
              <w:rPr>
                <w:lang w:val="en-US"/>
              </w:rPr>
              <w:t>h</w:t>
            </w:r>
            <w:r w:rsidR="00CD4FF5">
              <w:rPr>
                <w:lang w:val="en-US"/>
              </w:rPr>
              <w:t>c-hpfb</w:t>
            </w:r>
          </w:p>
        </w:tc>
        <w:tc>
          <w:tcPr>
            <w:tcW w:w="3742" w:type="dxa"/>
            <w:shd w:val="clear" w:color="auto" w:fill="auto"/>
          </w:tcPr>
          <w:p w:rsidR="00CD4FF5" w:rsidRPr="00D877DC" w:rsidRDefault="00D41A46" w:rsidP="0080029F">
            <w:pPr>
              <w:rPr>
                <w:lang w:val="en-US"/>
              </w:rPr>
            </w:pPr>
            <w:r>
              <w:rPr>
                <w:lang w:val="en-US"/>
              </w:rPr>
              <w:t>Root OID for the Health Products</w:t>
            </w:r>
            <w:r w:rsidR="00CD4FF5">
              <w:rPr>
                <w:lang w:val="en-US"/>
              </w:rPr>
              <w:t xml:space="preserve"> and Food Branch (HPFB)</w:t>
            </w:r>
          </w:p>
        </w:tc>
      </w:tr>
      <w:tr w:rsidR="00D877DC" w:rsidRPr="00D877DC" w:rsidTr="005450D1">
        <w:trPr>
          <w:trHeight w:val="300"/>
        </w:trPr>
        <w:tc>
          <w:tcPr>
            <w:tcW w:w="3217" w:type="dxa"/>
            <w:shd w:val="clear" w:color="auto" w:fill="auto"/>
          </w:tcPr>
          <w:p w:rsidR="00D877DC" w:rsidRPr="00D877DC" w:rsidRDefault="00D877DC" w:rsidP="0080029F">
            <w:pPr>
              <w:rPr>
                <w:lang w:val="en-US"/>
              </w:rPr>
            </w:pPr>
            <w:r w:rsidRPr="00D877DC">
              <w:rPr>
                <w:lang w:val="en-US"/>
              </w:rPr>
              <w:t>2.16.840.1.113883.2.20.6.2</w:t>
            </w:r>
          </w:p>
        </w:tc>
        <w:tc>
          <w:tcPr>
            <w:tcW w:w="2416" w:type="dxa"/>
            <w:shd w:val="clear" w:color="auto" w:fill="auto"/>
          </w:tcPr>
          <w:p w:rsidR="00D877DC" w:rsidRPr="00D877DC" w:rsidRDefault="00D877DC" w:rsidP="0080029F">
            <w:pPr>
              <w:rPr>
                <w:lang w:val="en-US"/>
              </w:rPr>
            </w:pPr>
            <w:r w:rsidRPr="00D877DC">
              <w:rPr>
                <w:lang w:val="en-US"/>
              </w:rPr>
              <w:t>scheduling-symbol</w:t>
            </w:r>
          </w:p>
        </w:tc>
        <w:tc>
          <w:tcPr>
            <w:tcW w:w="3742" w:type="dxa"/>
            <w:shd w:val="clear" w:color="auto" w:fill="auto"/>
          </w:tcPr>
          <w:p w:rsidR="00D877DC" w:rsidRDefault="00D877DC" w:rsidP="0080029F">
            <w:pPr>
              <w:rPr>
                <w:lang w:val="en-US"/>
              </w:rPr>
            </w:pPr>
            <w:r w:rsidRPr="00D877DC">
              <w:rPr>
                <w:lang w:val="en-US"/>
              </w:rPr>
              <w:t>Short form version of the product schedule</w:t>
            </w:r>
            <w:r w:rsidR="001B75AD" w:rsidRPr="00D877DC">
              <w:rPr>
                <w:lang w:val="en-US"/>
              </w:rPr>
              <w:t>; e.g.,</w:t>
            </w:r>
            <w:r w:rsidR="005F1285">
              <w:rPr>
                <w:lang w:val="en-US"/>
              </w:rPr>
              <w:t xml:space="preserve"> </w:t>
            </w:r>
            <w:r w:rsidRPr="00D877DC">
              <w:rPr>
                <w:lang w:val="en-US"/>
              </w:rPr>
              <w:t>Pr, N, CT</w:t>
            </w:r>
          </w:p>
          <w:p w:rsidR="00466151" w:rsidRDefault="00466151" w:rsidP="0080029F">
            <w:pPr>
              <w:rPr>
                <w:lang w:val="en-US"/>
              </w:rPr>
            </w:pPr>
          </w:p>
          <w:p w:rsidR="00466151" w:rsidRPr="00D877DC" w:rsidRDefault="00466151" w:rsidP="0080029F">
            <w:pPr>
              <w:rPr>
                <w:lang w:val="en-US"/>
              </w:rPr>
            </w:pPr>
            <w:r>
              <w:rPr>
                <w:lang w:val="en-US"/>
              </w:rPr>
              <w:t>This OID is currently used only for doctype specific aspects.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w:t>
            </w:r>
          </w:p>
        </w:tc>
        <w:tc>
          <w:tcPr>
            <w:tcW w:w="2416" w:type="dxa"/>
            <w:shd w:val="clear" w:color="auto" w:fill="auto"/>
            <w:hideMark/>
          </w:tcPr>
          <w:p w:rsidR="00D877DC" w:rsidRPr="00D877DC" w:rsidRDefault="00D877DC" w:rsidP="0080029F">
            <w:pPr>
              <w:rPr>
                <w:lang w:val="en-US"/>
              </w:rPr>
            </w:pPr>
            <w:r w:rsidRPr="00D877DC">
              <w:rPr>
                <w:lang w:val="en-US"/>
              </w:rPr>
              <w:t>dosage-form</w:t>
            </w:r>
          </w:p>
        </w:tc>
        <w:tc>
          <w:tcPr>
            <w:tcW w:w="3742" w:type="dxa"/>
            <w:shd w:val="clear" w:color="auto" w:fill="auto"/>
            <w:hideMark/>
          </w:tcPr>
          <w:p w:rsidR="005F1285" w:rsidRPr="00D877DC" w:rsidRDefault="00D877DC" w:rsidP="0080029F">
            <w:pPr>
              <w:rPr>
                <w:lang w:val="en-US"/>
              </w:rPr>
            </w:pPr>
            <w:r w:rsidRPr="00D877DC">
              <w:rPr>
                <w:lang w:val="en-US"/>
              </w:rPr>
              <w:t>List of dosage forms</w:t>
            </w:r>
            <w:r w:rsidR="001B75AD" w:rsidRPr="00D877DC">
              <w:rPr>
                <w:lang w:val="en-US"/>
              </w:rPr>
              <w:t>; e.g.,</w:t>
            </w:r>
            <w:r w:rsidR="001B75AD">
              <w:rPr>
                <w:lang w:val="en-US"/>
              </w:rPr>
              <w:t xml:space="preserve"> </w:t>
            </w:r>
            <w:r w:rsidR="005F1285">
              <w:rPr>
                <w:lang w:val="en-US"/>
              </w:rPr>
              <w:t xml:space="preserve"> </w:t>
            </w:r>
            <w:r w:rsidR="005F1285" w:rsidRPr="005F1285">
              <w:rPr>
                <w:lang w:val="en-US"/>
              </w:rPr>
              <w:t>Aerosol</w:t>
            </w:r>
            <w:r w:rsidR="005F1285">
              <w:rPr>
                <w:lang w:val="en-US"/>
              </w:rPr>
              <w:t xml:space="preserve">, </w:t>
            </w:r>
            <w:r w:rsidR="005F1285" w:rsidRPr="005F1285">
              <w:rPr>
                <w:lang w:val="en-US"/>
              </w:rPr>
              <w:t>Drops</w:t>
            </w:r>
            <w:r w:rsidR="005F1285">
              <w:rPr>
                <w:lang w:val="en-US"/>
              </w:rPr>
              <w:t>, Tablet</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2.16.840.1.113883.2.20.6.4</w:t>
            </w:r>
          </w:p>
        </w:tc>
        <w:tc>
          <w:tcPr>
            <w:tcW w:w="2416" w:type="dxa"/>
            <w:shd w:val="clear" w:color="auto" w:fill="auto"/>
            <w:hideMark/>
          </w:tcPr>
          <w:p w:rsidR="00D877DC" w:rsidRPr="00D877DC" w:rsidRDefault="00D877DC" w:rsidP="0080029F">
            <w:pPr>
              <w:rPr>
                <w:lang w:val="en-US"/>
              </w:rPr>
            </w:pPr>
            <w:r w:rsidRPr="00D877DC">
              <w:rPr>
                <w:lang w:val="en-US"/>
              </w:rPr>
              <w:t>telecom-use</w:t>
            </w:r>
          </w:p>
        </w:tc>
        <w:tc>
          <w:tcPr>
            <w:tcW w:w="3742" w:type="dxa"/>
            <w:shd w:val="clear" w:color="auto" w:fill="auto"/>
            <w:hideMark/>
          </w:tcPr>
          <w:p w:rsidR="005F1285" w:rsidRDefault="00D877DC" w:rsidP="0080029F">
            <w:pPr>
              <w:rPr>
                <w:lang w:val="en-US"/>
              </w:rPr>
            </w:pPr>
            <w:r w:rsidRPr="00D877DC">
              <w:rPr>
                <w:lang w:val="en-US"/>
              </w:rPr>
              <w:t xml:space="preserve">Defines </w:t>
            </w:r>
            <w:r w:rsidR="005F1285">
              <w:rPr>
                <w:lang w:val="en-US"/>
              </w:rPr>
              <w:t xml:space="preserve">the type of </w:t>
            </w:r>
            <w:r w:rsidRPr="00D877DC">
              <w:rPr>
                <w:lang w:val="en-US"/>
              </w:rPr>
              <w:t>contact informa</w:t>
            </w:r>
            <w:r w:rsidR="001B75AD">
              <w:rPr>
                <w:lang w:val="en-US"/>
              </w:rPr>
              <w:t>tion</w:t>
            </w:r>
            <w:r w:rsidR="001B75AD" w:rsidRPr="00D877DC">
              <w:rPr>
                <w:lang w:val="en-US"/>
              </w:rPr>
              <w:t>; e.g.,</w:t>
            </w:r>
            <w:r w:rsidR="001B75AD">
              <w:rPr>
                <w:lang w:val="en-US"/>
              </w:rPr>
              <w:t xml:space="preserve"> </w:t>
            </w:r>
            <w:r w:rsidR="005F1285">
              <w:rPr>
                <w:lang w:val="en-US"/>
              </w:rPr>
              <w:t>Home, Office, Private.</w:t>
            </w:r>
          </w:p>
          <w:p w:rsidR="005F1285" w:rsidRDefault="005F1285" w:rsidP="0080029F">
            <w:pPr>
              <w:rPr>
                <w:lang w:val="en-US"/>
              </w:rPr>
            </w:pPr>
          </w:p>
          <w:p w:rsidR="00466151" w:rsidRPr="00D877DC" w:rsidRDefault="00466151" w:rsidP="0080029F">
            <w:pPr>
              <w:rPr>
                <w:lang w:val="en-US"/>
              </w:rPr>
            </w:pPr>
            <w:r>
              <w:rPr>
                <w:lang w:val="en-US"/>
              </w:rPr>
              <w:t>This OID is currently not used by the SPM.</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2.16.840.1.113883.2.20.6.5</w:t>
            </w:r>
          </w:p>
        </w:tc>
        <w:tc>
          <w:tcPr>
            <w:tcW w:w="2416" w:type="dxa"/>
            <w:shd w:val="clear" w:color="auto" w:fill="auto"/>
            <w:hideMark/>
          </w:tcPr>
          <w:p w:rsidR="00D877DC" w:rsidRPr="00D877DC" w:rsidRDefault="00D877DC" w:rsidP="0080029F">
            <w:pPr>
              <w:rPr>
                <w:lang w:val="en-US"/>
              </w:rPr>
            </w:pPr>
            <w:r w:rsidRPr="00D877DC">
              <w:rPr>
                <w:lang w:val="en-US"/>
              </w:rPr>
              <w:t>pharmaceutical-standard</w:t>
            </w:r>
          </w:p>
        </w:tc>
        <w:tc>
          <w:tcPr>
            <w:tcW w:w="3742" w:type="dxa"/>
            <w:shd w:val="clear" w:color="auto" w:fill="auto"/>
            <w:hideMark/>
          </w:tcPr>
          <w:p w:rsidR="005F1285" w:rsidRPr="005F1285" w:rsidRDefault="00D877DC" w:rsidP="0080029F">
            <w:pPr>
              <w:rPr>
                <w:lang w:val="en-US"/>
              </w:rPr>
            </w:pPr>
            <w:r w:rsidRPr="00D877DC">
              <w:rPr>
                <w:lang w:val="en-US"/>
              </w:rPr>
              <w:t>List of pharmaceopias</w:t>
            </w:r>
            <w:r w:rsidR="001B75AD" w:rsidRPr="00D877DC">
              <w:rPr>
                <w:lang w:val="en-US"/>
              </w:rPr>
              <w:t>; e.g.,</w:t>
            </w:r>
            <w:r w:rsidR="001B75AD">
              <w:rPr>
                <w:lang w:val="en-US"/>
              </w:rPr>
              <w:t xml:space="preserve"> </w:t>
            </w:r>
            <w:r w:rsidR="005F1285">
              <w:rPr>
                <w:lang w:val="en-US"/>
              </w:rPr>
              <w:t xml:space="preserve"> </w:t>
            </w:r>
            <w:r w:rsidR="005F1285" w:rsidRPr="005F1285">
              <w:rPr>
                <w:lang w:val="en-US"/>
              </w:rPr>
              <w:t>BP, MFR, PH EUR, USP</w:t>
            </w:r>
          </w:p>
          <w:p w:rsidR="00466151" w:rsidRDefault="00466151" w:rsidP="0080029F">
            <w:pPr>
              <w:rPr>
                <w:lang w:val="en-US"/>
              </w:rPr>
            </w:pPr>
          </w:p>
          <w:p w:rsidR="00466151" w:rsidRPr="00D877DC" w:rsidRDefault="00466151" w:rsidP="0080029F">
            <w:pPr>
              <w:rPr>
                <w:lang w:val="en-US"/>
              </w:rPr>
            </w:pPr>
            <w:r>
              <w:rPr>
                <w:lang w:val="en-US"/>
              </w:rPr>
              <w:t>This OID is currently used only for doctype specific aspects.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2.16.840.1.113883.2.20.6.6</w:t>
            </w:r>
          </w:p>
        </w:tc>
        <w:tc>
          <w:tcPr>
            <w:tcW w:w="2416" w:type="dxa"/>
            <w:shd w:val="clear" w:color="auto" w:fill="auto"/>
            <w:hideMark/>
          </w:tcPr>
          <w:p w:rsidR="00D877DC" w:rsidRPr="00D877DC" w:rsidRDefault="00D877DC" w:rsidP="0080029F">
            <w:pPr>
              <w:rPr>
                <w:lang w:val="en-US"/>
              </w:rPr>
            </w:pPr>
            <w:r w:rsidRPr="00D877DC">
              <w:rPr>
                <w:lang w:val="en-US"/>
              </w:rPr>
              <w:t>therapeutic-class</w:t>
            </w:r>
          </w:p>
        </w:tc>
        <w:tc>
          <w:tcPr>
            <w:tcW w:w="3742" w:type="dxa"/>
            <w:shd w:val="clear" w:color="auto" w:fill="auto"/>
            <w:hideMark/>
          </w:tcPr>
          <w:p w:rsidR="005D3BAB" w:rsidRPr="005D3BAB" w:rsidRDefault="00D877DC" w:rsidP="0080029F">
            <w:pPr>
              <w:rPr>
                <w:lang w:val="en-US"/>
              </w:rPr>
            </w:pPr>
            <w:r w:rsidRPr="00D877DC">
              <w:rPr>
                <w:lang w:val="en-US"/>
              </w:rPr>
              <w:t>List of therapeutic classes</w:t>
            </w:r>
            <w:r w:rsidR="001B75AD" w:rsidRPr="00D877DC">
              <w:rPr>
                <w:lang w:val="en-US"/>
              </w:rPr>
              <w:t>; e.g.,</w:t>
            </w:r>
            <w:r w:rsidR="001B75AD">
              <w:rPr>
                <w:lang w:val="en-US"/>
              </w:rPr>
              <w:t xml:space="preserve">  </w:t>
            </w:r>
            <w:r w:rsidR="005D3BAB" w:rsidRPr="005D3BAB">
              <w:rPr>
                <w:lang w:val="en-US"/>
              </w:rPr>
              <w:t>Chlorhexidine, Cimetidine, Silicones</w:t>
            </w:r>
          </w:p>
          <w:p w:rsidR="00466151" w:rsidRDefault="00466151" w:rsidP="0080029F">
            <w:pPr>
              <w:rPr>
                <w:lang w:val="en-US"/>
              </w:rPr>
            </w:pPr>
          </w:p>
          <w:p w:rsidR="00466151" w:rsidRPr="00D877DC" w:rsidRDefault="00466151" w:rsidP="0080029F">
            <w:pPr>
              <w:rPr>
                <w:lang w:val="en-US"/>
              </w:rPr>
            </w:pPr>
            <w:r>
              <w:rPr>
                <w:lang w:val="en-US"/>
              </w:rPr>
              <w:t>This OID is currently used only for doctype specific aspects.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2.16.840.1.113883.2.20.6.7</w:t>
            </w:r>
          </w:p>
        </w:tc>
        <w:tc>
          <w:tcPr>
            <w:tcW w:w="2416" w:type="dxa"/>
            <w:shd w:val="clear" w:color="auto" w:fill="auto"/>
            <w:hideMark/>
          </w:tcPr>
          <w:p w:rsidR="00D877DC" w:rsidRPr="00D877DC" w:rsidRDefault="00D877DC" w:rsidP="0080029F">
            <w:pPr>
              <w:rPr>
                <w:lang w:val="en-US"/>
              </w:rPr>
            </w:pPr>
            <w:r w:rsidRPr="00D877DC">
              <w:rPr>
                <w:lang w:val="en-US"/>
              </w:rPr>
              <w:t>route-of-administration</w:t>
            </w:r>
          </w:p>
        </w:tc>
        <w:tc>
          <w:tcPr>
            <w:tcW w:w="3742" w:type="dxa"/>
            <w:shd w:val="clear" w:color="auto" w:fill="auto"/>
            <w:hideMark/>
          </w:tcPr>
          <w:p w:rsidR="001B75AD" w:rsidRDefault="00D877DC" w:rsidP="0080029F">
            <w:pPr>
              <w:rPr>
                <w:lang w:val="en-US"/>
              </w:rPr>
            </w:pPr>
            <w:r w:rsidRPr="00D877DC">
              <w:rPr>
                <w:lang w:val="en-US"/>
              </w:rPr>
              <w:t>List of routes of administration</w:t>
            </w:r>
            <w:r w:rsidR="001B75AD" w:rsidRPr="00D877DC">
              <w:rPr>
                <w:lang w:val="en-US"/>
              </w:rPr>
              <w:t>; e.g.,</w:t>
            </w:r>
            <w:r w:rsidR="001B75AD">
              <w:rPr>
                <w:lang w:val="en-US"/>
              </w:rPr>
              <w:t xml:space="preserve"> </w:t>
            </w:r>
          </w:p>
          <w:p w:rsidR="005D3BAB" w:rsidRPr="00D877DC" w:rsidRDefault="005D3BAB" w:rsidP="0080029F">
            <w:pPr>
              <w:rPr>
                <w:lang w:val="en-US"/>
              </w:rPr>
            </w:pPr>
            <w:r>
              <w:rPr>
                <w:lang w:val="en-US"/>
              </w:rPr>
              <w:t xml:space="preserve"> </w:t>
            </w:r>
            <w:r w:rsidRPr="005D3BAB">
              <w:rPr>
                <w:lang w:val="en-US"/>
              </w:rPr>
              <w:t>Dental</w:t>
            </w:r>
            <w:r>
              <w:rPr>
                <w:lang w:val="en-US"/>
              </w:rPr>
              <w:t xml:space="preserve">, </w:t>
            </w:r>
            <w:r w:rsidRPr="005D3BAB">
              <w:rPr>
                <w:lang w:val="en-US"/>
              </w:rPr>
              <w:t>Epidural</w:t>
            </w:r>
            <w:r>
              <w:rPr>
                <w:lang w:val="en-US"/>
              </w:rPr>
              <w:t xml:space="preserve">, </w:t>
            </w:r>
            <w:r w:rsidRPr="005D3BAB">
              <w:rPr>
                <w:lang w:val="en-US"/>
              </w:rPr>
              <w:t>Intracardiac</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2.16.840.1.113883.2.20.6.8</w:t>
            </w:r>
          </w:p>
        </w:tc>
        <w:tc>
          <w:tcPr>
            <w:tcW w:w="2416" w:type="dxa"/>
            <w:shd w:val="clear" w:color="auto" w:fill="auto"/>
            <w:hideMark/>
          </w:tcPr>
          <w:p w:rsidR="00D877DC" w:rsidRPr="00D877DC" w:rsidRDefault="00D877DC" w:rsidP="0080029F">
            <w:pPr>
              <w:rPr>
                <w:lang w:val="en-US"/>
              </w:rPr>
            </w:pPr>
            <w:r w:rsidRPr="00D877DC">
              <w:rPr>
                <w:lang w:val="en-US"/>
              </w:rPr>
              <w:t>section-id</w:t>
            </w:r>
          </w:p>
        </w:tc>
        <w:tc>
          <w:tcPr>
            <w:tcW w:w="3742" w:type="dxa"/>
            <w:shd w:val="clear" w:color="auto" w:fill="auto"/>
            <w:hideMark/>
          </w:tcPr>
          <w:p w:rsidR="005D3BAB" w:rsidRPr="00D877DC" w:rsidRDefault="00D877DC" w:rsidP="0080029F">
            <w:pPr>
              <w:rPr>
                <w:lang w:val="en-US"/>
              </w:rPr>
            </w:pPr>
            <w:r w:rsidRPr="00D877DC">
              <w:rPr>
                <w:lang w:val="en-US"/>
              </w:rPr>
              <w:t xml:space="preserve">List of all </w:t>
            </w:r>
            <w:r w:rsidR="005D3BAB">
              <w:rPr>
                <w:lang w:val="en-US"/>
              </w:rPr>
              <w:t xml:space="preserve">document </w:t>
            </w:r>
            <w:r w:rsidRPr="00D877DC">
              <w:rPr>
                <w:lang w:val="en-US"/>
              </w:rPr>
              <w:t>section headings</w:t>
            </w:r>
            <w:r w:rsidR="001B75AD" w:rsidRPr="00D877DC">
              <w:rPr>
                <w:lang w:val="en-US"/>
              </w:rPr>
              <w:t>; e.g.,</w:t>
            </w:r>
            <w:r w:rsidR="001B75AD">
              <w:rPr>
                <w:lang w:val="en-US"/>
              </w:rPr>
              <w:t xml:space="preserve"> </w:t>
            </w:r>
            <w:r w:rsidR="005D3BAB" w:rsidRPr="005D3BAB">
              <w:rPr>
                <w:lang w:val="en-US"/>
              </w:rPr>
              <w:t>Indications and Clinical Use</w:t>
            </w:r>
            <w:r w:rsidR="005D3BAB">
              <w:rPr>
                <w:lang w:val="en-US"/>
              </w:rPr>
              <w:t xml:space="preserve">, </w:t>
            </w:r>
            <w:r w:rsidR="005D3BAB" w:rsidRPr="005D3BAB">
              <w:rPr>
                <w:lang w:val="en-US"/>
              </w:rPr>
              <w:lastRenderedPageBreak/>
              <w:t>Psychiatric</w:t>
            </w:r>
            <w:r w:rsidR="005D3BAB">
              <w:rPr>
                <w:lang w:val="en-US"/>
              </w:rPr>
              <w:t xml:space="preserve">, </w:t>
            </w:r>
            <w:r w:rsidR="005D3BAB" w:rsidRPr="005D3BAB">
              <w:rPr>
                <w:lang w:val="en-US"/>
              </w:rPr>
              <w:t>Geriatrics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lastRenderedPageBreak/>
              <w:t>2.16.840.1.113883.2.20.6.9</w:t>
            </w:r>
          </w:p>
        </w:tc>
        <w:tc>
          <w:tcPr>
            <w:tcW w:w="2416" w:type="dxa"/>
            <w:shd w:val="clear" w:color="auto" w:fill="auto"/>
            <w:hideMark/>
          </w:tcPr>
          <w:p w:rsidR="00D877DC" w:rsidRPr="00D877DC" w:rsidRDefault="00D877DC" w:rsidP="0080029F">
            <w:pPr>
              <w:rPr>
                <w:lang w:val="en-US"/>
              </w:rPr>
            </w:pPr>
            <w:r w:rsidRPr="00D877DC">
              <w:rPr>
                <w:lang w:val="en-US"/>
              </w:rPr>
              <w:t>template-id</w:t>
            </w:r>
          </w:p>
        </w:tc>
        <w:tc>
          <w:tcPr>
            <w:tcW w:w="3742" w:type="dxa"/>
            <w:shd w:val="clear" w:color="auto" w:fill="auto"/>
            <w:hideMark/>
          </w:tcPr>
          <w:p w:rsidR="001B75AD" w:rsidRPr="00D877DC" w:rsidRDefault="00D877DC" w:rsidP="0080029F">
            <w:pPr>
              <w:rPr>
                <w:lang w:val="en-US"/>
              </w:rPr>
            </w:pPr>
            <w:r w:rsidRPr="00D877DC">
              <w:rPr>
                <w:lang w:val="en-US"/>
              </w:rPr>
              <w:t>List of iden</w:t>
            </w:r>
            <w:r w:rsidR="001B75AD">
              <w:rPr>
                <w:lang w:val="en-US"/>
              </w:rPr>
              <w:t xml:space="preserve">tifier for each template; e.g., </w:t>
            </w:r>
            <w:r w:rsidR="001B75AD" w:rsidRPr="001B75AD">
              <w:rPr>
                <w:lang w:val="en-US"/>
              </w:rPr>
              <w:t>2004 Product Monograph Template – Standard</w:t>
            </w:r>
            <w:r w:rsidR="001B75AD">
              <w:rPr>
                <w:lang w:val="en-US"/>
              </w:rPr>
              <w:t xml:space="preserve">, </w:t>
            </w:r>
            <w:r w:rsidR="001B75AD" w:rsidRPr="001B75AD">
              <w:rPr>
                <w:lang w:val="en-US"/>
              </w:rPr>
              <w:t>2016 Product Monograph Template - Schedule D</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2.16.840.1.113883.2.20.6.10</w:t>
            </w:r>
          </w:p>
        </w:tc>
        <w:tc>
          <w:tcPr>
            <w:tcW w:w="2416" w:type="dxa"/>
            <w:shd w:val="clear" w:color="auto" w:fill="auto"/>
            <w:hideMark/>
          </w:tcPr>
          <w:p w:rsidR="00D877DC" w:rsidRPr="00D877DC" w:rsidRDefault="00D877DC" w:rsidP="0080029F">
            <w:pPr>
              <w:rPr>
                <w:lang w:val="en-US"/>
              </w:rPr>
            </w:pPr>
            <w:r w:rsidRPr="00D877DC">
              <w:rPr>
                <w:lang w:val="en-US"/>
              </w:rPr>
              <w:t>document-id</w:t>
            </w:r>
          </w:p>
        </w:tc>
        <w:tc>
          <w:tcPr>
            <w:tcW w:w="3742" w:type="dxa"/>
            <w:shd w:val="clear" w:color="auto" w:fill="auto"/>
            <w:hideMark/>
          </w:tcPr>
          <w:p w:rsidR="00D877DC" w:rsidRPr="00D877DC" w:rsidRDefault="00D877DC" w:rsidP="0080029F">
            <w:pPr>
              <w:rPr>
                <w:lang w:val="en-US"/>
              </w:rPr>
            </w:pPr>
            <w:r w:rsidRPr="00D877DC">
              <w:rPr>
                <w:lang w:val="en-US"/>
              </w:rPr>
              <w:t xml:space="preserve">Lists the type of </w:t>
            </w:r>
            <w:r w:rsidR="001B75AD">
              <w:rPr>
                <w:lang w:val="en-US"/>
              </w:rPr>
              <w:t>document</w:t>
            </w:r>
            <w:r w:rsidR="001B75AD" w:rsidRPr="00D877DC">
              <w:rPr>
                <w:lang w:val="en-US"/>
              </w:rPr>
              <w:t>; e.g.,</w:t>
            </w:r>
            <w:r w:rsidR="001B75AD">
              <w:rPr>
                <w:lang w:val="en-US"/>
              </w:rPr>
              <w:t xml:space="preserve"> </w:t>
            </w:r>
            <w:r w:rsidR="001B75AD" w:rsidRPr="00D877DC">
              <w:rPr>
                <w:lang w:val="en-US"/>
              </w:rPr>
              <w:t>CPID, PM, QOS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2.16.840.1.113883.2.20.6.11</w:t>
            </w:r>
          </w:p>
        </w:tc>
        <w:tc>
          <w:tcPr>
            <w:tcW w:w="2416" w:type="dxa"/>
            <w:shd w:val="clear" w:color="auto" w:fill="auto"/>
            <w:hideMark/>
          </w:tcPr>
          <w:p w:rsidR="00D877DC" w:rsidRPr="00D877DC" w:rsidRDefault="00D877DC" w:rsidP="0080029F">
            <w:pPr>
              <w:rPr>
                <w:lang w:val="en-US"/>
              </w:rPr>
            </w:pPr>
            <w:r w:rsidRPr="00D877DC">
              <w:rPr>
                <w:lang w:val="en-US"/>
              </w:rPr>
              <w:t>marketing-category</w:t>
            </w:r>
          </w:p>
        </w:tc>
        <w:tc>
          <w:tcPr>
            <w:tcW w:w="3742" w:type="dxa"/>
            <w:shd w:val="clear" w:color="auto" w:fill="auto"/>
            <w:hideMark/>
          </w:tcPr>
          <w:p w:rsidR="00D877DC" w:rsidRPr="00D877DC" w:rsidRDefault="00D877DC" w:rsidP="0080029F">
            <w:pPr>
              <w:rPr>
                <w:lang w:val="en-US"/>
              </w:rPr>
            </w:pPr>
            <w:r w:rsidRPr="00D877DC">
              <w:rPr>
                <w:lang w:val="en-US"/>
              </w:rPr>
              <w:t>The regulatory activity the approved PM is associated with; e.g., NDS, SNDS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2.16.840.1.113883.2.20.6.12</w:t>
            </w:r>
          </w:p>
        </w:tc>
        <w:tc>
          <w:tcPr>
            <w:tcW w:w="2416" w:type="dxa"/>
            <w:shd w:val="clear" w:color="auto" w:fill="auto"/>
            <w:hideMark/>
          </w:tcPr>
          <w:p w:rsidR="00D877DC" w:rsidRPr="00D877DC" w:rsidRDefault="00D877DC" w:rsidP="0080029F">
            <w:pPr>
              <w:rPr>
                <w:lang w:val="en-US"/>
              </w:rPr>
            </w:pPr>
            <w:r w:rsidRPr="00D877DC">
              <w:rPr>
                <w:lang w:val="en-US"/>
              </w:rPr>
              <w:t>equivalence-codes</w:t>
            </w:r>
          </w:p>
        </w:tc>
        <w:tc>
          <w:tcPr>
            <w:tcW w:w="3742" w:type="dxa"/>
            <w:shd w:val="clear" w:color="auto" w:fill="auto"/>
            <w:hideMark/>
          </w:tcPr>
          <w:p w:rsidR="00466151" w:rsidRPr="00D877DC" w:rsidRDefault="00D877DC" w:rsidP="0080029F">
            <w:pPr>
              <w:rPr>
                <w:lang w:val="en-US"/>
              </w:rPr>
            </w:pPr>
            <w:r w:rsidRPr="00D877DC">
              <w:rPr>
                <w:lang w:val="en-US"/>
              </w:rPr>
              <w:t>Can be used to link a generic to its reference product</w:t>
            </w:r>
            <w:r w:rsidR="00466151">
              <w:rPr>
                <w:lang w:val="en-US"/>
              </w:rPr>
              <w:t>.</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2.16.840.1.113883.2.20.6.13</w:t>
            </w:r>
          </w:p>
        </w:tc>
        <w:tc>
          <w:tcPr>
            <w:tcW w:w="2416" w:type="dxa"/>
            <w:shd w:val="clear" w:color="auto" w:fill="auto"/>
            <w:hideMark/>
          </w:tcPr>
          <w:p w:rsidR="00D877DC" w:rsidRPr="00D877DC" w:rsidRDefault="004B7AF1" w:rsidP="0080029F">
            <w:pPr>
              <w:rPr>
                <w:lang w:val="en-US"/>
              </w:rPr>
            </w:pPr>
            <w:r>
              <w:rPr>
                <w:lang w:val="en-US"/>
              </w:rPr>
              <w:t>identifier-t</w:t>
            </w:r>
            <w:r w:rsidR="00D877DC" w:rsidRPr="00D877DC">
              <w:rPr>
                <w:lang w:val="en-US"/>
              </w:rPr>
              <w:t>ype</w:t>
            </w:r>
          </w:p>
        </w:tc>
        <w:tc>
          <w:tcPr>
            <w:tcW w:w="3742" w:type="dxa"/>
            <w:shd w:val="clear" w:color="auto" w:fill="auto"/>
            <w:hideMark/>
          </w:tcPr>
          <w:p w:rsidR="00D5082D" w:rsidRPr="00D877DC" w:rsidRDefault="00D5082D" w:rsidP="0080029F">
            <w:pPr>
              <w:rPr>
                <w:lang w:val="en-US"/>
              </w:rPr>
            </w:pPr>
            <w:r>
              <w:rPr>
                <w:lang w:val="en-US"/>
              </w:rPr>
              <w:t>All non HPFB</w:t>
            </w:r>
            <w:r w:rsidR="001B75AD">
              <w:rPr>
                <w:lang w:val="en-US"/>
              </w:rPr>
              <w:t xml:space="preserve"> assigned part and product ID’s</w:t>
            </w:r>
            <w:r w:rsidR="001B75AD" w:rsidRPr="00D877DC">
              <w:rPr>
                <w:lang w:val="en-US"/>
              </w:rPr>
              <w:t>; e.g.,</w:t>
            </w:r>
            <w:r w:rsidR="001B75AD">
              <w:rPr>
                <w:lang w:val="en-US"/>
              </w:rPr>
              <w:t xml:space="preserve"> s</w:t>
            </w:r>
            <w:r>
              <w:rPr>
                <w:lang w:val="en-US"/>
              </w:rPr>
              <w:t>ponsor assigned part ID’s for kit components.</w:t>
            </w:r>
          </w:p>
        </w:tc>
      </w:tr>
      <w:tr w:rsidR="00D877DC" w:rsidRPr="00D877DC" w:rsidTr="005450D1">
        <w:trPr>
          <w:trHeight w:val="600"/>
        </w:trPr>
        <w:tc>
          <w:tcPr>
            <w:tcW w:w="3217" w:type="dxa"/>
            <w:shd w:val="clear" w:color="auto" w:fill="auto"/>
            <w:hideMark/>
          </w:tcPr>
          <w:p w:rsidR="00D877DC" w:rsidRPr="00D877DC" w:rsidRDefault="00D877DC" w:rsidP="0080029F">
            <w:pPr>
              <w:rPr>
                <w:lang w:val="en-US"/>
              </w:rPr>
            </w:pPr>
            <w:r w:rsidRPr="00D877DC">
              <w:rPr>
                <w:lang w:val="en-US"/>
              </w:rPr>
              <w:t>2.16.840.1.113883.2.20.6.14</w:t>
            </w:r>
          </w:p>
        </w:tc>
        <w:tc>
          <w:tcPr>
            <w:tcW w:w="2416" w:type="dxa"/>
            <w:shd w:val="clear" w:color="auto" w:fill="auto"/>
            <w:hideMark/>
          </w:tcPr>
          <w:p w:rsidR="00D877DC" w:rsidRPr="00D877DC" w:rsidRDefault="00D877DC" w:rsidP="0080029F">
            <w:pPr>
              <w:rPr>
                <w:lang w:val="en-US"/>
              </w:rPr>
            </w:pPr>
            <w:r w:rsidRPr="00D877DC">
              <w:rPr>
                <w:lang w:val="en-US"/>
              </w:rPr>
              <w:t>ingredient-id</w:t>
            </w:r>
          </w:p>
        </w:tc>
        <w:tc>
          <w:tcPr>
            <w:tcW w:w="3742" w:type="dxa"/>
            <w:shd w:val="clear" w:color="auto" w:fill="auto"/>
            <w:hideMark/>
          </w:tcPr>
          <w:p w:rsidR="00D877DC" w:rsidRPr="00D877DC" w:rsidRDefault="00D877DC" w:rsidP="0080029F">
            <w:pPr>
              <w:rPr>
                <w:lang w:val="en-US"/>
              </w:rPr>
            </w:pPr>
            <w:r w:rsidRPr="00D877DC">
              <w:rPr>
                <w:lang w:val="en-US"/>
              </w:rPr>
              <w:t xml:space="preserve">List of </w:t>
            </w:r>
            <w:r w:rsidR="00D41A46">
              <w:rPr>
                <w:lang w:val="en-US"/>
              </w:rPr>
              <w:t xml:space="preserve">HPFB </w:t>
            </w:r>
            <w:r w:rsidRPr="00D877DC">
              <w:rPr>
                <w:lang w:val="en-US"/>
              </w:rPr>
              <w:t>substances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2.16.840.1.113883.2.20.6.15</w:t>
            </w:r>
          </w:p>
        </w:tc>
        <w:tc>
          <w:tcPr>
            <w:tcW w:w="2416" w:type="dxa"/>
            <w:shd w:val="clear" w:color="auto" w:fill="auto"/>
            <w:hideMark/>
          </w:tcPr>
          <w:p w:rsidR="00D877DC" w:rsidRPr="00D877DC" w:rsidRDefault="00D877DC" w:rsidP="0080029F">
            <w:pPr>
              <w:rPr>
                <w:lang w:val="en-US"/>
              </w:rPr>
            </w:pPr>
            <w:r w:rsidRPr="00D877DC">
              <w:rPr>
                <w:lang w:val="en-US"/>
              </w:rPr>
              <w:t>units-of-measure</w:t>
            </w:r>
          </w:p>
        </w:tc>
        <w:tc>
          <w:tcPr>
            <w:tcW w:w="3742" w:type="dxa"/>
            <w:shd w:val="clear" w:color="auto" w:fill="auto"/>
            <w:hideMark/>
          </w:tcPr>
          <w:p w:rsidR="00D877DC" w:rsidRPr="00D877DC" w:rsidRDefault="00D877DC" w:rsidP="0080029F">
            <w:pPr>
              <w:rPr>
                <w:lang w:val="en-US"/>
              </w:rPr>
            </w:pPr>
            <w:r w:rsidRPr="00D877DC">
              <w:rPr>
                <w:lang w:val="en-US"/>
              </w:rPr>
              <w:t>List of units of measure</w:t>
            </w:r>
            <w:r w:rsidR="001B75AD" w:rsidRPr="00D877DC">
              <w:rPr>
                <w:lang w:val="en-US"/>
              </w:rPr>
              <w:t>; e.g.,</w:t>
            </w:r>
            <w:r w:rsidR="001B75AD">
              <w:rPr>
                <w:lang w:val="en-US"/>
              </w:rPr>
              <w:t xml:space="preserve"> mg, mm, </w:t>
            </w:r>
            <w:r w:rsidR="00806F99">
              <w:rPr>
                <w:lang w:val="en-US"/>
              </w:rPr>
              <w:t>ml</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2.16.840.1.113883.2.20.6.16</w:t>
            </w:r>
          </w:p>
        </w:tc>
        <w:tc>
          <w:tcPr>
            <w:tcW w:w="2416" w:type="dxa"/>
            <w:shd w:val="clear" w:color="auto" w:fill="auto"/>
            <w:hideMark/>
          </w:tcPr>
          <w:p w:rsidR="00D877DC" w:rsidRPr="00D877DC" w:rsidRDefault="00D877DC" w:rsidP="0080029F">
            <w:pPr>
              <w:rPr>
                <w:lang w:val="en-US"/>
              </w:rPr>
            </w:pPr>
            <w:del w:id="294" w:author="pbx" w:date="2017-11-03T17:48:00Z">
              <w:r w:rsidRPr="00D877DC">
                <w:rPr>
                  <w:lang w:val="en-US"/>
                </w:rPr>
                <w:delText>form-code</w:delText>
              </w:r>
            </w:del>
            <w:ins w:id="295" w:author="pbx" w:date="2017-11-03T17:48:00Z">
              <w:r w:rsidR="008F5A15">
                <w:rPr>
                  <w:lang w:val="en-US"/>
                </w:rPr>
                <w:t>TBD</w:t>
              </w:r>
            </w:ins>
          </w:p>
        </w:tc>
        <w:tc>
          <w:tcPr>
            <w:tcW w:w="3742" w:type="dxa"/>
            <w:shd w:val="clear" w:color="auto" w:fill="auto"/>
            <w:hideMark/>
          </w:tcPr>
          <w:p w:rsidR="00D877DC" w:rsidRPr="00D877DC" w:rsidRDefault="00D41A46" w:rsidP="0080029F">
            <w:pPr>
              <w:rPr>
                <w:lang w:val="en-US"/>
              </w:rPr>
            </w:pPr>
            <w:del w:id="296" w:author="pbx" w:date="2017-11-03T17:48:00Z">
              <w:r>
                <w:rPr>
                  <w:lang w:val="en-US"/>
                </w:rPr>
                <w:delText>Use is to be determined</w:delText>
              </w:r>
            </w:del>
            <w:ins w:id="297" w:author="pbx" w:date="2017-11-03T17:48:00Z">
              <w:r w:rsidR="00E651CB" w:rsidRPr="00855E09">
                <w:rPr>
                  <w:lang w:val="en-US"/>
                </w:rPr>
                <w:t>Thi</w:t>
              </w:r>
              <w:r w:rsidR="00E651CB">
                <w:rPr>
                  <w:lang w:val="en-US"/>
                </w:rPr>
                <w:t>s OID is not used at this time.</w:t>
              </w:r>
            </w:ins>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2.16.840.1.113883.2.20.6.17</w:t>
            </w:r>
          </w:p>
        </w:tc>
        <w:tc>
          <w:tcPr>
            <w:tcW w:w="2416" w:type="dxa"/>
            <w:shd w:val="clear" w:color="auto" w:fill="auto"/>
            <w:hideMark/>
          </w:tcPr>
          <w:p w:rsidR="00D877DC" w:rsidRPr="00D877DC" w:rsidRDefault="00D877DC" w:rsidP="0080029F">
            <w:pPr>
              <w:rPr>
                <w:lang w:val="en-US"/>
              </w:rPr>
            </w:pPr>
            <w:r w:rsidRPr="00D877DC">
              <w:rPr>
                <w:lang w:val="en-US"/>
              </w:rPr>
              <w:t>country-code</w:t>
            </w:r>
          </w:p>
        </w:tc>
        <w:tc>
          <w:tcPr>
            <w:tcW w:w="3742" w:type="dxa"/>
            <w:shd w:val="clear" w:color="auto" w:fill="auto"/>
            <w:hideMark/>
          </w:tcPr>
          <w:p w:rsidR="00D877DC" w:rsidRPr="00D877DC" w:rsidRDefault="00D877DC" w:rsidP="0080029F">
            <w:pPr>
              <w:rPr>
                <w:lang w:val="en-US"/>
              </w:rPr>
            </w:pPr>
            <w:commentRangeStart w:id="298"/>
            <w:r w:rsidRPr="00D877DC">
              <w:rPr>
                <w:lang w:val="en-US"/>
              </w:rPr>
              <w:t>List of countries</w:t>
            </w:r>
            <w:r w:rsidR="00806F99" w:rsidRPr="00D877DC">
              <w:rPr>
                <w:lang w:val="en-US"/>
              </w:rPr>
              <w:t>; e.g.,</w:t>
            </w:r>
            <w:r w:rsidR="00806F99">
              <w:rPr>
                <w:lang w:val="en-US"/>
              </w:rPr>
              <w:t xml:space="preserve"> CAN, US</w:t>
            </w:r>
            <w:del w:id="299" w:author="pbx" w:date="2017-11-03T17:48:00Z">
              <w:r w:rsidR="00806F99">
                <w:rPr>
                  <w:lang w:val="en-US"/>
                </w:rPr>
                <w:delText xml:space="preserve"> </w:delText>
              </w:r>
              <w:commentRangeEnd w:id="298"/>
              <w:r w:rsidR="00806F99">
                <w:rPr>
                  <w:rStyle w:val="CommentReference"/>
                </w:rPr>
                <w:commentReference w:id="298"/>
              </w:r>
            </w:del>
            <w:ins w:id="300" w:author="pbx" w:date="2017-11-03T17:48:00Z">
              <w:r w:rsidR="0008001D">
                <w:rPr>
                  <w:lang w:val="en-US"/>
                </w:rPr>
                <w:t>A</w:t>
              </w:r>
            </w:ins>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2.16.840.1.113883.2.20.6.18</w:t>
            </w:r>
          </w:p>
        </w:tc>
        <w:tc>
          <w:tcPr>
            <w:tcW w:w="2416" w:type="dxa"/>
            <w:shd w:val="clear" w:color="auto" w:fill="auto"/>
            <w:hideMark/>
          </w:tcPr>
          <w:p w:rsidR="00D877DC" w:rsidRPr="00D877DC" w:rsidRDefault="00D877DC" w:rsidP="0080029F">
            <w:pPr>
              <w:rPr>
                <w:lang w:val="en-US"/>
              </w:rPr>
            </w:pPr>
            <w:r w:rsidRPr="00D877DC">
              <w:rPr>
                <w:lang w:val="en-US"/>
              </w:rPr>
              <w:t>marketing-status</w:t>
            </w:r>
          </w:p>
        </w:tc>
        <w:tc>
          <w:tcPr>
            <w:tcW w:w="3742" w:type="dxa"/>
            <w:shd w:val="clear" w:color="auto" w:fill="auto"/>
            <w:hideMark/>
          </w:tcPr>
          <w:p w:rsidR="003329F4" w:rsidRPr="00D877DC" w:rsidRDefault="00D877DC" w:rsidP="0080029F">
            <w:pPr>
              <w:rPr>
                <w:lang w:val="en-US"/>
              </w:rPr>
            </w:pPr>
            <w:r w:rsidRPr="00D877DC">
              <w:rPr>
                <w:lang w:val="en-US"/>
              </w:rPr>
              <w:t>Status</w:t>
            </w:r>
            <w:r w:rsidR="003329F4">
              <w:rPr>
                <w:lang w:val="en-US"/>
              </w:rPr>
              <w:t xml:space="preserve"> of products</w:t>
            </w:r>
            <w:r w:rsidR="00806F99" w:rsidRPr="00D877DC">
              <w:rPr>
                <w:lang w:val="en-US"/>
              </w:rPr>
              <w:t>; e.g.,</w:t>
            </w:r>
            <w:r w:rsidR="003329F4">
              <w:rPr>
                <w:lang w:val="en-US"/>
              </w:rPr>
              <w:t xml:space="preserve"> </w:t>
            </w:r>
            <w:r w:rsidR="003329F4" w:rsidRPr="00D877DC">
              <w:rPr>
                <w:lang w:val="en-US"/>
              </w:rPr>
              <w:t>approved, marketed cancelled</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2.16.840.1.113883.2.20.6.19</w:t>
            </w:r>
          </w:p>
        </w:tc>
        <w:tc>
          <w:tcPr>
            <w:tcW w:w="2416" w:type="dxa"/>
            <w:shd w:val="clear" w:color="auto" w:fill="auto"/>
            <w:hideMark/>
          </w:tcPr>
          <w:p w:rsidR="00D877DC" w:rsidRPr="00D877DC" w:rsidRDefault="00D877DC" w:rsidP="0080029F">
            <w:pPr>
              <w:rPr>
                <w:lang w:val="en-US"/>
              </w:rPr>
            </w:pPr>
            <w:r w:rsidRPr="00D877DC">
              <w:rPr>
                <w:lang w:val="en-US"/>
              </w:rPr>
              <w:t>telecom-capability</w:t>
            </w:r>
          </w:p>
        </w:tc>
        <w:tc>
          <w:tcPr>
            <w:tcW w:w="3742" w:type="dxa"/>
            <w:shd w:val="clear" w:color="auto" w:fill="auto"/>
            <w:hideMark/>
          </w:tcPr>
          <w:p w:rsidR="00D877DC" w:rsidRDefault="00D877DC" w:rsidP="0080029F">
            <w:pPr>
              <w:rPr>
                <w:lang w:val="en-US"/>
              </w:rPr>
            </w:pPr>
            <w:r w:rsidRPr="00D877DC">
              <w:rPr>
                <w:lang w:val="en-US"/>
              </w:rPr>
              <w:t>Type of telecommunication; e.g., phone, fax or email</w:t>
            </w:r>
            <w:r w:rsidR="00466151">
              <w:rPr>
                <w:lang w:val="en-US"/>
              </w:rPr>
              <w:t>.</w:t>
            </w:r>
          </w:p>
          <w:p w:rsidR="00466151" w:rsidRDefault="00466151" w:rsidP="0080029F">
            <w:pPr>
              <w:rPr>
                <w:lang w:val="en-US"/>
              </w:rPr>
            </w:pPr>
          </w:p>
          <w:p w:rsidR="00466151" w:rsidRPr="00D877DC" w:rsidRDefault="00466151" w:rsidP="0080029F">
            <w:pPr>
              <w:rPr>
                <w:lang w:val="en-US"/>
              </w:rPr>
            </w:pPr>
            <w:r>
              <w:rPr>
                <w:lang w:val="en-US"/>
              </w:rPr>
              <w:t>This OID is currently not used by the SPM.</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2.16.840.1.113883.2.20.6.20</w:t>
            </w:r>
          </w:p>
        </w:tc>
        <w:tc>
          <w:tcPr>
            <w:tcW w:w="2416" w:type="dxa"/>
            <w:shd w:val="clear" w:color="auto" w:fill="auto"/>
            <w:hideMark/>
          </w:tcPr>
          <w:p w:rsidR="00D877DC" w:rsidRPr="00D877DC" w:rsidRDefault="00D877DC" w:rsidP="0080029F">
            <w:pPr>
              <w:rPr>
                <w:lang w:val="en-US"/>
              </w:rPr>
            </w:pPr>
            <w:r w:rsidRPr="00D877DC">
              <w:rPr>
                <w:lang w:val="en-US"/>
              </w:rPr>
              <w:t>product-item-code</w:t>
            </w:r>
          </w:p>
        </w:tc>
        <w:tc>
          <w:tcPr>
            <w:tcW w:w="3742" w:type="dxa"/>
            <w:shd w:val="clear" w:color="auto" w:fill="auto"/>
            <w:hideMark/>
          </w:tcPr>
          <w:p w:rsidR="00855E09" w:rsidRPr="00855E09" w:rsidRDefault="00D877DC" w:rsidP="00855E09">
            <w:pPr>
              <w:rPr>
                <w:ins w:id="301" w:author="pbx" w:date="2017-11-03T17:48:00Z"/>
                <w:lang w:val="en-US"/>
              </w:rPr>
            </w:pPr>
            <w:del w:id="302" w:author="pbx" w:date="2017-11-03T17:48:00Z">
              <w:r w:rsidRPr="00D877DC">
                <w:rPr>
                  <w:lang w:val="en-US"/>
                </w:rPr>
                <w:delText xml:space="preserve">List of </w:delText>
              </w:r>
              <w:r w:rsidR="00D41A46">
                <w:rPr>
                  <w:lang w:val="en-US"/>
                </w:rPr>
                <w:delText xml:space="preserve">HPFB </w:delText>
              </w:r>
              <w:r w:rsidRPr="00D877DC">
                <w:rPr>
                  <w:lang w:val="en-US"/>
                </w:rPr>
                <w:delText>products</w:delText>
              </w:r>
              <w:r w:rsidR="000D22CB" w:rsidRPr="009708CA">
                <w:rPr>
                  <w:lang w:val="en-US"/>
                </w:rPr>
                <w:commentReference w:id="303"/>
              </w:r>
            </w:del>
            <w:ins w:id="304" w:author="pbx" w:date="2017-11-03T17:48:00Z">
              <w:r w:rsidR="00855E09" w:rsidRPr="00855E09">
                <w:rPr>
                  <w:lang w:val="en-US"/>
                </w:rPr>
                <w:t>This OID is not used at this time.</w:t>
              </w:r>
            </w:ins>
          </w:p>
          <w:p w:rsidR="00855E09" w:rsidRPr="00855E09" w:rsidRDefault="00855E09" w:rsidP="00855E09">
            <w:pPr>
              <w:rPr>
                <w:ins w:id="305" w:author="pbx" w:date="2017-11-03T17:48:00Z"/>
                <w:lang w:val="en-US"/>
              </w:rPr>
            </w:pPr>
          </w:p>
          <w:p w:rsidR="00D877DC" w:rsidRPr="00D877DC" w:rsidRDefault="00855E09" w:rsidP="00855E09">
            <w:pPr>
              <w:rPr>
                <w:lang w:val="en-US"/>
              </w:rPr>
            </w:pPr>
            <w:ins w:id="306" w:author="pbx" w:date="2017-11-03T17:48:00Z">
              <w:r w:rsidRPr="00855E09">
                <w:rPr>
                  <w:lang w:val="en-US"/>
                </w:rPr>
                <w:t>Once IDMP is implemented this OID will be used to capture Package Identifiers (PCID).</w:t>
              </w:r>
            </w:ins>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2.16.840.1.113883.2.20.6.21</w:t>
            </w:r>
          </w:p>
        </w:tc>
        <w:tc>
          <w:tcPr>
            <w:tcW w:w="2416" w:type="dxa"/>
            <w:shd w:val="clear" w:color="auto" w:fill="auto"/>
            <w:hideMark/>
          </w:tcPr>
          <w:p w:rsidR="00D877DC" w:rsidRPr="00D877DC" w:rsidRDefault="00D877DC" w:rsidP="0080029F">
            <w:pPr>
              <w:rPr>
                <w:lang w:val="en-US"/>
              </w:rPr>
            </w:pPr>
            <w:r w:rsidRPr="00D877DC">
              <w:rPr>
                <w:lang w:val="en-US"/>
              </w:rPr>
              <w:t>information-disclosure</w:t>
            </w:r>
          </w:p>
        </w:tc>
        <w:tc>
          <w:tcPr>
            <w:tcW w:w="3742" w:type="dxa"/>
            <w:shd w:val="clear" w:color="auto" w:fill="auto"/>
            <w:hideMark/>
          </w:tcPr>
          <w:p w:rsidR="00D877DC" w:rsidRPr="00D877DC" w:rsidRDefault="00D877DC" w:rsidP="0080029F">
            <w:pPr>
              <w:rPr>
                <w:lang w:val="en-US"/>
              </w:rPr>
            </w:pPr>
            <w:r w:rsidRPr="00D877DC">
              <w:rPr>
                <w:lang w:val="en-US"/>
              </w:rPr>
              <w:t>List of terms related to confidentiality and privacy</w:t>
            </w:r>
            <w:r w:rsidR="00806F99" w:rsidRPr="00D877DC">
              <w:rPr>
                <w:lang w:val="en-US"/>
              </w:rPr>
              <w:t>; e.g.,</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2.16.840.1.113883.2.20.6.22</w:t>
            </w:r>
          </w:p>
        </w:tc>
        <w:tc>
          <w:tcPr>
            <w:tcW w:w="2416" w:type="dxa"/>
            <w:shd w:val="clear" w:color="auto" w:fill="auto"/>
            <w:hideMark/>
          </w:tcPr>
          <w:p w:rsidR="00D877DC" w:rsidRPr="00D877DC" w:rsidRDefault="00D877DC" w:rsidP="0080029F">
            <w:pPr>
              <w:rPr>
                <w:lang w:val="en-US"/>
              </w:rPr>
            </w:pPr>
            <w:r w:rsidRPr="00D877DC">
              <w:rPr>
                <w:lang w:val="en-US"/>
              </w:rPr>
              <w:t>schedule</w:t>
            </w:r>
          </w:p>
        </w:tc>
        <w:tc>
          <w:tcPr>
            <w:tcW w:w="3742" w:type="dxa"/>
            <w:shd w:val="clear" w:color="auto" w:fill="auto"/>
            <w:hideMark/>
          </w:tcPr>
          <w:p w:rsidR="00D877DC" w:rsidRPr="00D877DC" w:rsidRDefault="00D877DC" w:rsidP="0080029F">
            <w:pPr>
              <w:rPr>
                <w:lang w:val="en-US"/>
              </w:rPr>
            </w:pPr>
            <w:r w:rsidRPr="00D877DC">
              <w:rPr>
                <w:lang w:val="en-US"/>
              </w:rPr>
              <w:t>List of product schedules (Spelled out version)</w:t>
            </w:r>
            <w:r w:rsidR="009708CA">
              <w:rPr>
                <w:lang w:val="en-US"/>
              </w:rPr>
              <w:t xml:space="preserve">, </w:t>
            </w:r>
            <w:r w:rsidR="009708CA" w:rsidRPr="009708CA">
              <w:rPr>
                <w:lang w:val="en-US"/>
              </w:rPr>
              <w:t>Ethical, Schedule G (CDSA IV, CDSA Recommended</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2.16.840.1.113883.2.20.6.23</w:t>
            </w:r>
          </w:p>
        </w:tc>
        <w:tc>
          <w:tcPr>
            <w:tcW w:w="2416" w:type="dxa"/>
            <w:shd w:val="clear" w:color="auto" w:fill="auto"/>
            <w:hideMark/>
          </w:tcPr>
          <w:p w:rsidR="00D877DC" w:rsidRPr="00D877DC" w:rsidRDefault="00D877DC" w:rsidP="0080029F">
            <w:pPr>
              <w:rPr>
                <w:lang w:val="en-US"/>
              </w:rPr>
            </w:pPr>
            <w:r w:rsidRPr="00D877DC">
              <w:rPr>
                <w:lang w:val="en-US"/>
              </w:rPr>
              <w:t>product-characteristics</w:t>
            </w:r>
          </w:p>
        </w:tc>
        <w:tc>
          <w:tcPr>
            <w:tcW w:w="3742" w:type="dxa"/>
            <w:shd w:val="clear" w:color="auto" w:fill="auto"/>
            <w:hideMark/>
          </w:tcPr>
          <w:p w:rsidR="00D877DC" w:rsidRPr="00D877DC" w:rsidRDefault="00D877DC" w:rsidP="0080029F">
            <w:pPr>
              <w:rPr>
                <w:lang w:val="en-US"/>
              </w:rPr>
            </w:pPr>
            <w:r w:rsidRPr="00D877DC">
              <w:rPr>
                <w:lang w:val="en-US"/>
              </w:rPr>
              <w:t xml:space="preserve">List of physical characteristics; e.g., </w:t>
            </w:r>
            <w:r w:rsidR="00E651CB" w:rsidRPr="00D877DC">
              <w:rPr>
                <w:lang w:val="en-US"/>
              </w:rPr>
              <w:t>color</w:t>
            </w:r>
            <w:r w:rsidRPr="00D877DC">
              <w:rPr>
                <w:lang w:val="en-US"/>
              </w:rPr>
              <w:t xml:space="preserve"> and shape</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2.16.840.1.113883.2.20.6.24</w:t>
            </w:r>
          </w:p>
        </w:tc>
        <w:tc>
          <w:tcPr>
            <w:tcW w:w="2416" w:type="dxa"/>
            <w:shd w:val="clear" w:color="auto" w:fill="auto"/>
            <w:hideMark/>
          </w:tcPr>
          <w:p w:rsidR="00D877DC" w:rsidRPr="00D877DC" w:rsidRDefault="00D877DC" w:rsidP="0080029F">
            <w:pPr>
              <w:rPr>
                <w:lang w:val="en-US"/>
              </w:rPr>
            </w:pPr>
            <w:r w:rsidRPr="00D877DC">
              <w:rPr>
                <w:lang w:val="en-US"/>
              </w:rPr>
              <w:t>color</w:t>
            </w:r>
          </w:p>
        </w:tc>
        <w:tc>
          <w:tcPr>
            <w:tcW w:w="3742" w:type="dxa"/>
            <w:shd w:val="clear" w:color="auto" w:fill="auto"/>
            <w:hideMark/>
          </w:tcPr>
          <w:p w:rsidR="00D877DC" w:rsidRPr="00D877DC" w:rsidRDefault="00D877DC" w:rsidP="0080029F">
            <w:pPr>
              <w:rPr>
                <w:lang w:val="en-US"/>
              </w:rPr>
            </w:pPr>
            <w:r w:rsidRPr="00D877DC">
              <w:rPr>
                <w:lang w:val="en-US"/>
              </w:rPr>
              <w:t xml:space="preserve">List of </w:t>
            </w:r>
            <w:r w:rsidR="00E651CB" w:rsidRPr="00D877DC">
              <w:rPr>
                <w:lang w:val="en-US"/>
              </w:rPr>
              <w:t>colors</w:t>
            </w:r>
            <w:r w:rsidR="009708CA" w:rsidRPr="00D877DC">
              <w:rPr>
                <w:lang w:val="en-US"/>
              </w:rPr>
              <w:t>; e.g.,</w:t>
            </w:r>
            <w:r w:rsidR="009708CA">
              <w:rPr>
                <w:lang w:val="en-US"/>
              </w:rPr>
              <w:t xml:space="preserve"> white, yellow, red</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2.16.840.1.113883.2.20.6.25</w:t>
            </w:r>
          </w:p>
        </w:tc>
        <w:tc>
          <w:tcPr>
            <w:tcW w:w="2416" w:type="dxa"/>
            <w:shd w:val="clear" w:color="auto" w:fill="auto"/>
            <w:hideMark/>
          </w:tcPr>
          <w:p w:rsidR="00D877DC" w:rsidRPr="00D877DC" w:rsidRDefault="00D877DC" w:rsidP="0080029F">
            <w:pPr>
              <w:rPr>
                <w:lang w:val="en-US"/>
              </w:rPr>
            </w:pPr>
            <w:r w:rsidRPr="00D877DC">
              <w:rPr>
                <w:lang w:val="en-US"/>
              </w:rPr>
              <w:t>shape</w:t>
            </w:r>
          </w:p>
        </w:tc>
        <w:tc>
          <w:tcPr>
            <w:tcW w:w="3742" w:type="dxa"/>
            <w:shd w:val="clear" w:color="auto" w:fill="auto"/>
            <w:hideMark/>
          </w:tcPr>
          <w:p w:rsidR="00D877DC" w:rsidRPr="00D877DC" w:rsidRDefault="00D877DC" w:rsidP="0080029F">
            <w:pPr>
              <w:rPr>
                <w:lang w:val="en-US"/>
              </w:rPr>
            </w:pPr>
            <w:r w:rsidRPr="00D877DC">
              <w:rPr>
                <w:lang w:val="en-US"/>
              </w:rPr>
              <w:t>List of shapes</w:t>
            </w:r>
            <w:r w:rsidR="009708CA" w:rsidRPr="00D877DC">
              <w:rPr>
                <w:lang w:val="en-US"/>
              </w:rPr>
              <w:t>; e.g.,</w:t>
            </w:r>
            <w:r w:rsidR="009708CA">
              <w:rPr>
                <w:lang w:val="en-US"/>
              </w:rPr>
              <w:t xml:space="preserve"> oval, square, </w:t>
            </w:r>
            <w:r w:rsidR="00535805" w:rsidRPr="00535805">
              <w:rPr>
                <w:lang w:val="en-US"/>
              </w:rPr>
              <w:t>capsule</w:t>
            </w:r>
            <w:r w:rsidR="00535805">
              <w:rPr>
                <w:lang w:val="en-US"/>
              </w:rPr>
              <w:t>, triangle</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2.16.840.1.113883.2.20.6.26</w:t>
            </w:r>
          </w:p>
        </w:tc>
        <w:tc>
          <w:tcPr>
            <w:tcW w:w="2416" w:type="dxa"/>
            <w:shd w:val="clear" w:color="auto" w:fill="auto"/>
            <w:hideMark/>
          </w:tcPr>
          <w:p w:rsidR="00D877DC" w:rsidRPr="00D877DC" w:rsidRDefault="00D877DC" w:rsidP="0080029F">
            <w:pPr>
              <w:rPr>
                <w:lang w:val="en-US"/>
              </w:rPr>
            </w:pPr>
            <w:r w:rsidRPr="00D877DC">
              <w:rPr>
                <w:lang w:val="en-US"/>
              </w:rPr>
              <w:t>flavor</w:t>
            </w:r>
          </w:p>
        </w:tc>
        <w:tc>
          <w:tcPr>
            <w:tcW w:w="3742" w:type="dxa"/>
            <w:shd w:val="clear" w:color="auto" w:fill="auto"/>
            <w:hideMark/>
          </w:tcPr>
          <w:p w:rsidR="00D877DC" w:rsidRPr="00D877DC" w:rsidRDefault="00D877DC" w:rsidP="0080029F">
            <w:pPr>
              <w:rPr>
                <w:lang w:val="en-US"/>
              </w:rPr>
            </w:pPr>
            <w:r w:rsidRPr="00D877DC">
              <w:rPr>
                <w:lang w:val="en-US"/>
              </w:rPr>
              <w:t xml:space="preserve">List of </w:t>
            </w:r>
            <w:r w:rsidR="00E651CB" w:rsidRPr="00D877DC">
              <w:rPr>
                <w:lang w:val="en-US"/>
              </w:rPr>
              <w:t>flavo</w:t>
            </w:r>
            <w:del w:id="307" w:author="pbx" w:date="2017-11-03T17:48:00Z">
              <w:r w:rsidRPr="00D877DC">
                <w:rPr>
                  <w:lang w:val="en-US"/>
                </w:rPr>
                <w:delText>u</w:delText>
              </w:r>
            </w:del>
            <w:r w:rsidR="00E651CB" w:rsidRPr="00D877DC">
              <w:rPr>
                <w:lang w:val="en-US"/>
              </w:rPr>
              <w:t>rs</w:t>
            </w:r>
            <w:r w:rsidR="00535805" w:rsidRPr="00D877DC">
              <w:rPr>
                <w:lang w:val="en-US"/>
              </w:rPr>
              <w:t>; e.g.,</w:t>
            </w:r>
            <w:r w:rsidR="00535805">
              <w:rPr>
                <w:lang w:val="en-US"/>
              </w:rPr>
              <w:t xml:space="preserve"> rose, pepper, </w:t>
            </w:r>
            <w:r w:rsidR="00535805">
              <w:rPr>
                <w:lang w:val="en-US"/>
              </w:rPr>
              <w:lastRenderedPageBreak/>
              <w:t>sweet, honey</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lastRenderedPageBreak/>
              <w:t>2.16.840.1.113883.2.20.6.27</w:t>
            </w:r>
          </w:p>
        </w:tc>
        <w:tc>
          <w:tcPr>
            <w:tcW w:w="2416" w:type="dxa"/>
            <w:shd w:val="clear" w:color="auto" w:fill="auto"/>
            <w:hideMark/>
          </w:tcPr>
          <w:p w:rsidR="00D877DC" w:rsidRPr="00D877DC" w:rsidRDefault="00D877DC" w:rsidP="0080029F">
            <w:pPr>
              <w:rPr>
                <w:lang w:val="en-US"/>
              </w:rPr>
            </w:pPr>
            <w:r w:rsidRPr="00D877DC">
              <w:rPr>
                <w:lang w:val="en-US"/>
              </w:rPr>
              <w:t>product-classification</w:t>
            </w:r>
          </w:p>
        </w:tc>
        <w:tc>
          <w:tcPr>
            <w:tcW w:w="3742" w:type="dxa"/>
            <w:shd w:val="clear" w:color="auto" w:fill="auto"/>
            <w:hideMark/>
          </w:tcPr>
          <w:p w:rsidR="00D41A46" w:rsidRPr="00D877DC" w:rsidDel="00D41A46" w:rsidRDefault="00D877DC" w:rsidP="0080029F">
            <w:pPr>
              <w:rPr>
                <w:lang w:val="en-US"/>
              </w:rPr>
            </w:pPr>
            <w:r w:rsidRPr="00D877DC">
              <w:rPr>
                <w:lang w:val="en-US"/>
              </w:rPr>
              <w:t xml:space="preserve">List of </w:t>
            </w:r>
            <w:r w:rsidR="00D41A46">
              <w:rPr>
                <w:lang w:val="en-US"/>
              </w:rPr>
              <w:t xml:space="preserve">HPFB </w:t>
            </w:r>
            <w:r w:rsidRPr="00D877DC">
              <w:rPr>
                <w:lang w:val="en-US"/>
              </w:rPr>
              <w:t>product classes</w:t>
            </w:r>
          </w:p>
          <w:p w:rsidR="003329F4" w:rsidRPr="00D877DC" w:rsidRDefault="003329F4" w:rsidP="0080029F">
            <w:pPr>
              <w:rPr>
                <w:lang w:val="en-US"/>
              </w:rPr>
            </w:pP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2.16.840.1.113883.2.20.6.28</w:t>
            </w:r>
          </w:p>
        </w:tc>
        <w:tc>
          <w:tcPr>
            <w:tcW w:w="2416" w:type="dxa"/>
            <w:shd w:val="clear" w:color="auto" w:fill="auto"/>
            <w:hideMark/>
          </w:tcPr>
          <w:p w:rsidR="00D877DC" w:rsidRPr="00D877DC" w:rsidRDefault="00D877DC" w:rsidP="0080029F">
            <w:pPr>
              <w:rPr>
                <w:lang w:val="en-US"/>
              </w:rPr>
            </w:pPr>
            <w:r w:rsidRPr="00D877DC">
              <w:rPr>
                <w:lang w:val="en-US"/>
              </w:rPr>
              <w:t>submission-tracking-system</w:t>
            </w:r>
          </w:p>
        </w:tc>
        <w:tc>
          <w:tcPr>
            <w:tcW w:w="3742" w:type="dxa"/>
            <w:shd w:val="clear" w:color="auto" w:fill="auto"/>
            <w:hideMark/>
          </w:tcPr>
          <w:p w:rsidR="00466151" w:rsidRPr="00D877DC" w:rsidRDefault="00466151" w:rsidP="0080029F">
            <w:pPr>
              <w:rPr>
                <w:color w:val="FF0000"/>
                <w:lang w:val="en-US"/>
              </w:rPr>
            </w:pPr>
            <w:r>
              <w:rPr>
                <w:lang w:val="en-US"/>
              </w:rPr>
              <w:t>This OID is currently not used by the SPM.</w:t>
            </w:r>
            <w:r w:rsidR="00D41A46">
              <w:rPr>
                <w:lang w:val="en-US"/>
              </w:rPr>
              <w:t xml:space="preserve"> Description to be added at a later date</w:t>
            </w:r>
            <w:del w:id="308" w:author="pbx" w:date="2017-11-03T17:48:00Z">
              <w:r w:rsidR="009A4F20">
                <w:rPr>
                  <w:lang w:val="en-US"/>
                </w:rPr>
                <w:delText>.</w:delText>
              </w:r>
            </w:del>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2.16.840.1.113883.2.20.6.29</w:t>
            </w:r>
          </w:p>
        </w:tc>
        <w:tc>
          <w:tcPr>
            <w:tcW w:w="2416" w:type="dxa"/>
            <w:shd w:val="clear" w:color="auto" w:fill="auto"/>
            <w:hideMark/>
          </w:tcPr>
          <w:p w:rsidR="00D877DC" w:rsidRPr="00D877DC" w:rsidRDefault="00D877DC" w:rsidP="0080029F">
            <w:pPr>
              <w:rPr>
                <w:lang w:val="en-US"/>
              </w:rPr>
            </w:pPr>
            <w:r w:rsidRPr="00D877DC">
              <w:rPr>
                <w:lang w:val="en-US"/>
              </w:rPr>
              <w:t>language-code</w:t>
            </w:r>
          </w:p>
        </w:tc>
        <w:tc>
          <w:tcPr>
            <w:tcW w:w="3742" w:type="dxa"/>
            <w:shd w:val="clear" w:color="auto" w:fill="auto"/>
            <w:hideMark/>
          </w:tcPr>
          <w:p w:rsidR="00D877DC" w:rsidRPr="00D877DC" w:rsidRDefault="00D877DC" w:rsidP="0080029F">
            <w:pPr>
              <w:rPr>
                <w:lang w:val="en-US"/>
              </w:rPr>
            </w:pPr>
            <w:r w:rsidRPr="00D877DC">
              <w:rPr>
                <w:lang w:val="en-US"/>
              </w:rPr>
              <w:t>List of languages</w:t>
            </w:r>
            <w:r w:rsidR="00535805" w:rsidRPr="00D877DC">
              <w:rPr>
                <w:lang w:val="en-US"/>
              </w:rPr>
              <w:t>; e.g.,</w:t>
            </w:r>
            <w:r w:rsidR="00535805">
              <w:rPr>
                <w:lang w:val="en-US"/>
              </w:rPr>
              <w:t xml:space="preserve"> </w:t>
            </w:r>
            <w:r w:rsidR="003329F4">
              <w:rPr>
                <w:lang w:val="en-US"/>
              </w:rPr>
              <w:t>ENG, FRA</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2.16.840.1.113883.2.20.6.30</w:t>
            </w:r>
          </w:p>
        </w:tc>
        <w:tc>
          <w:tcPr>
            <w:tcW w:w="2416" w:type="dxa"/>
            <w:shd w:val="clear" w:color="auto" w:fill="auto"/>
            <w:hideMark/>
          </w:tcPr>
          <w:p w:rsidR="00D877DC" w:rsidRPr="00D877DC" w:rsidRDefault="00D877DC" w:rsidP="0080029F">
            <w:pPr>
              <w:rPr>
                <w:lang w:val="en-US"/>
              </w:rPr>
            </w:pPr>
            <w:r w:rsidRPr="00D877DC">
              <w:rPr>
                <w:lang w:val="en-US"/>
              </w:rPr>
              <w:t>combination-product-type</w:t>
            </w:r>
          </w:p>
        </w:tc>
        <w:tc>
          <w:tcPr>
            <w:tcW w:w="3742" w:type="dxa"/>
            <w:shd w:val="clear" w:color="auto" w:fill="auto"/>
            <w:hideMark/>
          </w:tcPr>
          <w:p w:rsidR="00D877DC" w:rsidRPr="00D877DC" w:rsidRDefault="00D877DC" w:rsidP="0080029F">
            <w:pPr>
              <w:rPr>
                <w:lang w:val="en-US"/>
              </w:rPr>
            </w:pPr>
            <w:r w:rsidRPr="00D877DC">
              <w:rPr>
                <w:lang w:val="en-US"/>
              </w:rPr>
              <w:t>List of combination products</w:t>
            </w:r>
            <w:r w:rsidR="00535805">
              <w:rPr>
                <w:lang w:val="en-US"/>
              </w:rPr>
              <w:t xml:space="preserve">, </w:t>
            </w:r>
            <w:r w:rsidR="00535805" w:rsidRPr="00D877DC">
              <w:rPr>
                <w:lang w:val="en-US"/>
              </w:rPr>
              <w:t>; e.g.,</w:t>
            </w:r>
            <w:r w:rsidR="00535805">
              <w:rPr>
                <w:lang w:val="en-US"/>
              </w:rPr>
              <w:t xml:space="preserve"> ???</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2.16.840.1.113883.2.20.6.31</w:t>
            </w:r>
          </w:p>
        </w:tc>
        <w:tc>
          <w:tcPr>
            <w:tcW w:w="2416" w:type="dxa"/>
            <w:shd w:val="clear" w:color="auto" w:fill="auto"/>
            <w:hideMark/>
          </w:tcPr>
          <w:p w:rsidR="00D877DC" w:rsidRPr="00D877DC" w:rsidRDefault="00D877DC" w:rsidP="0080029F">
            <w:pPr>
              <w:rPr>
                <w:lang w:val="en-US"/>
              </w:rPr>
            </w:pPr>
            <w:r w:rsidRPr="00D877DC">
              <w:rPr>
                <w:lang w:val="en-US"/>
              </w:rPr>
              <w:t>company-id</w:t>
            </w:r>
          </w:p>
        </w:tc>
        <w:tc>
          <w:tcPr>
            <w:tcW w:w="3742" w:type="dxa"/>
            <w:shd w:val="clear" w:color="auto" w:fill="auto"/>
            <w:hideMark/>
          </w:tcPr>
          <w:p w:rsidR="00D877DC" w:rsidRPr="00D877DC" w:rsidRDefault="00D877DC" w:rsidP="0080029F">
            <w:pPr>
              <w:rPr>
                <w:lang w:val="en-US"/>
              </w:rPr>
            </w:pPr>
            <w:r w:rsidRPr="00D877DC">
              <w:rPr>
                <w:lang w:val="en-US"/>
              </w:rPr>
              <w:t>List of companies</w:t>
            </w:r>
            <w:r w:rsidR="00535805" w:rsidRPr="00D877DC">
              <w:rPr>
                <w:lang w:val="en-US"/>
              </w:rPr>
              <w:t>; e.g.,</w:t>
            </w:r>
            <w:r w:rsidR="00535805">
              <w:rPr>
                <w:lang w:val="en-US"/>
              </w:rPr>
              <w:t xml:space="preserve"> Mylan, Pfizer</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2.16.840.1.113883.2.20.6.32</w:t>
            </w:r>
          </w:p>
        </w:tc>
        <w:tc>
          <w:tcPr>
            <w:tcW w:w="2416" w:type="dxa"/>
            <w:shd w:val="clear" w:color="auto" w:fill="auto"/>
            <w:hideMark/>
          </w:tcPr>
          <w:p w:rsidR="00D877DC" w:rsidRPr="00D877DC" w:rsidRDefault="00D877DC" w:rsidP="0080029F">
            <w:pPr>
              <w:rPr>
                <w:lang w:val="en-US"/>
              </w:rPr>
            </w:pPr>
            <w:r w:rsidRPr="00D877DC">
              <w:rPr>
                <w:lang w:val="en-US"/>
              </w:rPr>
              <w:t>pack-type</w:t>
            </w:r>
          </w:p>
        </w:tc>
        <w:tc>
          <w:tcPr>
            <w:tcW w:w="3742" w:type="dxa"/>
            <w:shd w:val="clear" w:color="auto" w:fill="auto"/>
            <w:hideMark/>
          </w:tcPr>
          <w:p w:rsidR="00D877DC" w:rsidRPr="00D877DC" w:rsidRDefault="00D877DC" w:rsidP="0080029F">
            <w:pPr>
              <w:rPr>
                <w:lang w:val="en-US"/>
              </w:rPr>
            </w:pPr>
            <w:r w:rsidRPr="00D877DC">
              <w:rPr>
                <w:lang w:val="en-US"/>
              </w:rPr>
              <w:t>List of packaging types</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2.16.840.1.113883.2.20.6.33</w:t>
            </w:r>
          </w:p>
        </w:tc>
        <w:tc>
          <w:tcPr>
            <w:tcW w:w="2416" w:type="dxa"/>
            <w:shd w:val="clear" w:color="auto" w:fill="auto"/>
            <w:hideMark/>
          </w:tcPr>
          <w:p w:rsidR="00D877DC" w:rsidRPr="00D877DC" w:rsidRDefault="00D877DC" w:rsidP="0080029F">
            <w:pPr>
              <w:rPr>
                <w:lang w:val="en-US"/>
              </w:rPr>
            </w:pPr>
            <w:r w:rsidRPr="00D877DC">
              <w:rPr>
                <w:lang w:val="en-US"/>
              </w:rPr>
              <w:t>organization-role</w:t>
            </w:r>
          </w:p>
        </w:tc>
        <w:tc>
          <w:tcPr>
            <w:tcW w:w="3742" w:type="dxa"/>
            <w:shd w:val="clear" w:color="auto" w:fill="auto"/>
            <w:hideMark/>
          </w:tcPr>
          <w:p w:rsidR="00D877DC" w:rsidRPr="00D877DC" w:rsidRDefault="00D877DC" w:rsidP="0080029F">
            <w:pPr>
              <w:rPr>
                <w:lang w:val="en-US"/>
              </w:rPr>
            </w:pPr>
            <w:r w:rsidRPr="00D877DC">
              <w:rPr>
                <w:lang w:val="en-US"/>
              </w:rPr>
              <w:t>List of company roles</w:t>
            </w:r>
            <w:r w:rsidR="00B8280F" w:rsidRPr="00D877DC">
              <w:rPr>
                <w:lang w:val="en-US"/>
              </w:rPr>
              <w:t>; e.g.,</w:t>
            </w:r>
            <w:r w:rsidR="00B8280F">
              <w:rPr>
                <w:lang w:val="en-US"/>
              </w:rPr>
              <w:t xml:space="preserve"> DIN Owner, Agent, Importer, </w:t>
            </w:r>
          </w:p>
        </w:tc>
      </w:tr>
      <w:tr w:rsidR="00AD0719" w:rsidRPr="00D877DC" w:rsidTr="005450D1">
        <w:trPr>
          <w:trHeight w:val="300"/>
        </w:trPr>
        <w:tc>
          <w:tcPr>
            <w:tcW w:w="3217" w:type="dxa"/>
            <w:shd w:val="clear" w:color="auto" w:fill="auto"/>
            <w:hideMark/>
          </w:tcPr>
          <w:p w:rsidR="00AD0719" w:rsidRPr="00D877DC" w:rsidRDefault="00AD0719" w:rsidP="0080029F">
            <w:pPr>
              <w:rPr>
                <w:lang w:val="en-US"/>
              </w:rPr>
            </w:pPr>
            <w:r w:rsidRPr="00D877DC">
              <w:rPr>
                <w:lang w:val="en-US"/>
              </w:rPr>
              <w:t>2.16.840.1.113883.2.20.6.34</w:t>
            </w:r>
          </w:p>
        </w:tc>
        <w:tc>
          <w:tcPr>
            <w:tcW w:w="2416" w:type="dxa"/>
            <w:shd w:val="clear" w:color="auto" w:fill="auto"/>
            <w:hideMark/>
          </w:tcPr>
          <w:p w:rsidR="00AD0719" w:rsidRPr="00D877DC" w:rsidRDefault="00AD0719" w:rsidP="0080029F">
            <w:pPr>
              <w:rPr>
                <w:lang w:val="en-US"/>
              </w:rPr>
            </w:pPr>
            <w:r w:rsidRPr="00D877DC">
              <w:rPr>
                <w:lang w:val="en-US"/>
              </w:rPr>
              <w:t>product-source</w:t>
            </w:r>
          </w:p>
        </w:tc>
        <w:tc>
          <w:tcPr>
            <w:tcW w:w="3742" w:type="dxa"/>
            <w:shd w:val="clear" w:color="auto" w:fill="auto"/>
            <w:hideMark/>
          </w:tcPr>
          <w:p w:rsidR="00AD0719" w:rsidRDefault="00AD0719" w:rsidP="0080029F">
            <w:r w:rsidRPr="000364C3">
              <w:rPr>
                <w:lang w:val="en-US"/>
              </w:rPr>
              <w:t>This OID is currently not used by the SPM.</w:t>
            </w:r>
            <w:del w:id="309" w:author="pbx" w:date="2017-11-03T17:48:00Z">
              <w:r w:rsidR="009A4F20">
                <w:rPr>
                  <w:lang w:val="en-US"/>
                </w:rPr>
                <w:delText xml:space="preserve"> Description to be added at a later date.</w:delText>
              </w:r>
            </w:del>
          </w:p>
        </w:tc>
      </w:tr>
      <w:tr w:rsidR="00AD0719" w:rsidRPr="00D877DC" w:rsidTr="005450D1">
        <w:trPr>
          <w:trHeight w:val="300"/>
        </w:trPr>
        <w:tc>
          <w:tcPr>
            <w:tcW w:w="3217" w:type="dxa"/>
            <w:shd w:val="clear" w:color="auto" w:fill="auto"/>
            <w:hideMark/>
          </w:tcPr>
          <w:p w:rsidR="00AD0719" w:rsidRPr="00D877DC" w:rsidRDefault="00AD0719" w:rsidP="0080029F">
            <w:pPr>
              <w:rPr>
                <w:lang w:val="en-US"/>
              </w:rPr>
            </w:pPr>
            <w:r w:rsidRPr="00D877DC">
              <w:rPr>
                <w:lang w:val="en-US"/>
              </w:rPr>
              <w:t>2.16.840.1.113883.2.20.6.35</w:t>
            </w:r>
          </w:p>
        </w:tc>
        <w:tc>
          <w:tcPr>
            <w:tcW w:w="2416" w:type="dxa"/>
            <w:shd w:val="clear" w:color="auto" w:fill="auto"/>
            <w:hideMark/>
          </w:tcPr>
          <w:p w:rsidR="00AD0719" w:rsidRPr="00D877DC" w:rsidRDefault="00AD0719" w:rsidP="0080029F">
            <w:pPr>
              <w:rPr>
                <w:lang w:val="en-US"/>
              </w:rPr>
            </w:pPr>
            <w:r w:rsidRPr="00D877DC">
              <w:rPr>
                <w:lang w:val="en-US"/>
              </w:rPr>
              <w:t>derived-source</w:t>
            </w:r>
          </w:p>
        </w:tc>
        <w:tc>
          <w:tcPr>
            <w:tcW w:w="3742" w:type="dxa"/>
            <w:shd w:val="clear" w:color="auto" w:fill="auto"/>
            <w:hideMark/>
          </w:tcPr>
          <w:p w:rsidR="00AD0719" w:rsidRDefault="00AD0719" w:rsidP="0080029F">
            <w:r w:rsidRPr="000364C3">
              <w:rPr>
                <w:lang w:val="en-US"/>
              </w:rPr>
              <w:t>This OID is currently not used by the SPM.</w:t>
            </w:r>
            <w:r w:rsidR="00D41A46">
              <w:rPr>
                <w:lang w:val="en-US"/>
              </w:rPr>
              <w:t xml:space="preserve"> Description to be added at a later date</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2.16.840.1.113883.2.20.6.36</w:t>
            </w:r>
          </w:p>
        </w:tc>
        <w:tc>
          <w:tcPr>
            <w:tcW w:w="2416" w:type="dxa"/>
            <w:shd w:val="clear" w:color="auto" w:fill="auto"/>
            <w:hideMark/>
          </w:tcPr>
          <w:p w:rsidR="00D877DC" w:rsidRPr="00D877DC" w:rsidRDefault="00D877DC" w:rsidP="0080029F">
            <w:pPr>
              <w:rPr>
                <w:lang w:val="en-US"/>
              </w:rPr>
            </w:pPr>
            <w:r w:rsidRPr="00D877DC">
              <w:rPr>
                <w:lang w:val="en-US"/>
              </w:rPr>
              <w:t>structure-aspects</w:t>
            </w:r>
          </w:p>
        </w:tc>
        <w:tc>
          <w:tcPr>
            <w:tcW w:w="3742" w:type="dxa"/>
            <w:shd w:val="clear" w:color="auto" w:fill="auto"/>
            <w:hideMark/>
          </w:tcPr>
          <w:p w:rsidR="00D877DC" w:rsidRPr="00D877DC" w:rsidRDefault="00D877DC" w:rsidP="0080029F">
            <w:pPr>
              <w:rPr>
                <w:lang w:val="en-US"/>
              </w:rPr>
            </w:pPr>
            <w:r w:rsidRPr="00D877DC">
              <w:rPr>
                <w:lang w:val="en-US"/>
              </w:rPr>
              <w:t>Not used as a CV</w:t>
            </w:r>
            <w:r w:rsidR="00D41A46">
              <w:rPr>
                <w:lang w:val="en-US"/>
              </w:rPr>
              <w:t>. This OID is a table concept used to facilitate validation and publishing.</w:t>
            </w:r>
          </w:p>
        </w:tc>
      </w:tr>
      <w:tr w:rsidR="00D877DC" w:rsidRPr="00D877DC" w:rsidTr="005450D1">
        <w:trPr>
          <w:trHeight w:val="300"/>
        </w:trPr>
        <w:tc>
          <w:tcPr>
            <w:tcW w:w="3217" w:type="dxa"/>
            <w:shd w:val="clear" w:color="auto" w:fill="auto"/>
            <w:hideMark/>
          </w:tcPr>
          <w:p w:rsidR="00D877DC" w:rsidRPr="00D877DC" w:rsidRDefault="00D877DC" w:rsidP="0080029F">
            <w:pPr>
              <w:rPr>
                <w:lang w:val="en-US"/>
              </w:rPr>
            </w:pPr>
            <w:r w:rsidRPr="00D877DC">
              <w:rPr>
                <w:lang w:val="en-US"/>
              </w:rPr>
              <w:t>2.16.840.1.113883.2.20.6.37</w:t>
            </w:r>
          </w:p>
        </w:tc>
        <w:tc>
          <w:tcPr>
            <w:tcW w:w="2416" w:type="dxa"/>
            <w:shd w:val="clear" w:color="auto" w:fill="auto"/>
            <w:hideMark/>
          </w:tcPr>
          <w:p w:rsidR="00D877DC" w:rsidRPr="00D877DC" w:rsidRDefault="00D877DC" w:rsidP="0080029F">
            <w:pPr>
              <w:rPr>
                <w:lang w:val="en-US"/>
              </w:rPr>
            </w:pPr>
            <w:r w:rsidRPr="00D877DC">
              <w:rPr>
                <w:lang w:val="en-US"/>
              </w:rPr>
              <w:t>term-status</w:t>
            </w:r>
          </w:p>
        </w:tc>
        <w:tc>
          <w:tcPr>
            <w:tcW w:w="3742" w:type="dxa"/>
            <w:shd w:val="clear" w:color="auto" w:fill="auto"/>
            <w:hideMark/>
          </w:tcPr>
          <w:p w:rsidR="00D877DC" w:rsidRPr="00D877DC" w:rsidRDefault="00D877DC" w:rsidP="0080029F">
            <w:pPr>
              <w:rPr>
                <w:lang w:val="en-US"/>
              </w:rPr>
            </w:pPr>
            <w:r w:rsidRPr="00D877DC">
              <w:rPr>
                <w:lang w:val="en-US"/>
              </w:rPr>
              <w:t xml:space="preserve">List of status' used to describe what terms can be </w:t>
            </w:r>
            <w:del w:id="310" w:author="pbx" w:date="2017-11-03T17:48:00Z">
              <w:r w:rsidRPr="00D877DC">
                <w:rPr>
                  <w:lang w:val="en-US"/>
                </w:rPr>
                <w:delText>used</w:delText>
              </w:r>
              <w:r w:rsidR="009A4F20">
                <w:rPr>
                  <w:lang w:val="en-US"/>
                </w:rPr>
                <w:delText xml:space="preserve"> </w:delText>
              </w:r>
              <w:r w:rsidR="001D683D" w:rsidRPr="00D877DC">
                <w:rPr>
                  <w:lang w:val="en-US"/>
                </w:rPr>
                <w:delText>e</w:delText>
              </w:r>
            </w:del>
            <w:ins w:id="311" w:author="pbx" w:date="2017-11-03T17:48:00Z">
              <w:r w:rsidRPr="00D877DC">
                <w:rPr>
                  <w:lang w:val="en-US"/>
                </w:rPr>
                <w:t>used</w:t>
              </w:r>
              <w:r w:rsidR="001D683D" w:rsidRPr="00D877DC">
                <w:rPr>
                  <w:lang w:val="en-US"/>
                </w:rPr>
                <w:t>e</w:t>
              </w:r>
            </w:ins>
            <w:r w:rsidR="001D683D" w:rsidRPr="00D877DC">
              <w:rPr>
                <w:lang w:val="en-US"/>
              </w:rPr>
              <w:t>.g.,</w:t>
            </w:r>
            <w:r w:rsidR="001D683D">
              <w:rPr>
                <w:lang w:val="en-US"/>
              </w:rPr>
              <w:t xml:space="preserve"> approved, superseded, legacy</w:t>
            </w:r>
          </w:p>
        </w:tc>
      </w:tr>
      <w:tr w:rsidR="00D877DC" w:rsidRPr="00D877DC" w:rsidTr="005450D1">
        <w:trPr>
          <w:trHeight w:val="300"/>
        </w:trPr>
        <w:tc>
          <w:tcPr>
            <w:tcW w:w="3217" w:type="dxa"/>
            <w:shd w:val="clear" w:color="auto" w:fill="auto"/>
            <w:hideMark/>
          </w:tcPr>
          <w:p w:rsidR="00D877DC" w:rsidRPr="00D877DC" w:rsidRDefault="00701760" w:rsidP="0080029F">
            <w:pPr>
              <w:rPr>
                <w:lang w:val="en-US"/>
              </w:rPr>
            </w:pPr>
            <w:commentRangeStart w:id="312"/>
            <w:r>
              <w:rPr>
                <w:lang w:val="en-US"/>
              </w:rPr>
              <w:t>2.16.840.1.113883.2.20.6.38</w:t>
            </w:r>
            <w:commentRangeEnd w:id="312"/>
            <w:r>
              <w:rPr>
                <w:rStyle w:val="CommentReference"/>
              </w:rPr>
              <w:commentReference w:id="312"/>
            </w:r>
          </w:p>
        </w:tc>
        <w:tc>
          <w:tcPr>
            <w:tcW w:w="2416" w:type="dxa"/>
            <w:shd w:val="clear" w:color="auto" w:fill="auto"/>
            <w:hideMark/>
          </w:tcPr>
          <w:p w:rsidR="00D877DC" w:rsidRPr="00D877DC" w:rsidRDefault="00D877DC" w:rsidP="0080029F">
            <w:pPr>
              <w:rPr>
                <w:lang w:val="en-US"/>
              </w:rPr>
            </w:pPr>
            <w:r w:rsidRPr="00D877DC">
              <w:rPr>
                <w:lang w:val="en-US"/>
              </w:rPr>
              <w:t>units-of-presentation</w:t>
            </w:r>
          </w:p>
        </w:tc>
        <w:tc>
          <w:tcPr>
            <w:tcW w:w="3742" w:type="dxa"/>
            <w:shd w:val="clear" w:color="auto" w:fill="auto"/>
            <w:hideMark/>
          </w:tcPr>
          <w:p w:rsidR="00D877DC" w:rsidRPr="00D877DC" w:rsidRDefault="00D877DC" w:rsidP="0080029F">
            <w:pPr>
              <w:rPr>
                <w:lang w:val="en-US"/>
              </w:rPr>
            </w:pPr>
            <w:r w:rsidRPr="00D877DC">
              <w:rPr>
                <w:lang w:val="en-US"/>
              </w:rPr>
              <w:t>List of units of presentation</w:t>
            </w:r>
            <w:r w:rsidR="00B8280F">
              <w:rPr>
                <w:lang w:val="en-US"/>
              </w:rPr>
              <w:t xml:space="preserve"> </w:t>
            </w:r>
            <w:r w:rsidR="00DF4BFA" w:rsidRPr="00D877DC">
              <w:rPr>
                <w:lang w:val="en-US"/>
              </w:rPr>
              <w:t>; e.g.,</w:t>
            </w:r>
            <w:r w:rsidR="00DF4BFA">
              <w:rPr>
                <w:lang w:val="en-US"/>
              </w:rPr>
              <w:t xml:space="preserve"> </w:t>
            </w:r>
            <w:r w:rsidR="00B8280F">
              <w:rPr>
                <w:lang w:val="en-US"/>
              </w:rPr>
              <w:t>bag, cup, implant</w:t>
            </w:r>
          </w:p>
        </w:tc>
      </w:tr>
      <w:tr w:rsidR="000213CC" w:rsidRPr="00D877DC" w:rsidTr="005450D1">
        <w:trPr>
          <w:trHeight w:val="300"/>
        </w:trPr>
        <w:tc>
          <w:tcPr>
            <w:tcW w:w="3217" w:type="dxa"/>
            <w:shd w:val="clear" w:color="auto" w:fill="auto"/>
          </w:tcPr>
          <w:p w:rsidR="000213CC" w:rsidRPr="00D877DC" w:rsidRDefault="0010070D" w:rsidP="0080029F">
            <w:pPr>
              <w:rPr>
                <w:lang w:val="en-US"/>
              </w:rPr>
            </w:pPr>
            <w:commentRangeStart w:id="313"/>
            <w:r w:rsidRPr="00D877DC">
              <w:rPr>
                <w:lang w:val="en-US"/>
              </w:rPr>
              <w:t>2.1</w:t>
            </w:r>
            <w:r>
              <w:rPr>
                <w:lang w:val="en-US"/>
              </w:rPr>
              <w:t>6.840.1.113883.2.20.6.39</w:t>
            </w:r>
            <w:commentRangeEnd w:id="313"/>
            <w:r w:rsidR="00AD0719">
              <w:rPr>
                <w:rStyle w:val="CommentReference"/>
              </w:rPr>
              <w:commentReference w:id="313"/>
            </w:r>
          </w:p>
        </w:tc>
        <w:tc>
          <w:tcPr>
            <w:tcW w:w="2416" w:type="dxa"/>
            <w:shd w:val="clear" w:color="auto" w:fill="auto"/>
          </w:tcPr>
          <w:p w:rsidR="000213CC" w:rsidRPr="00D877DC" w:rsidRDefault="000B4A90" w:rsidP="0080029F">
            <w:pPr>
              <w:rPr>
                <w:lang w:val="en-US"/>
              </w:rPr>
            </w:pPr>
            <w:r>
              <w:rPr>
                <w:lang w:val="en-US"/>
              </w:rPr>
              <w:t>i</w:t>
            </w:r>
            <w:r w:rsidR="000213CC">
              <w:rPr>
                <w:lang w:val="en-US"/>
              </w:rPr>
              <w:t>ngredient-role</w:t>
            </w:r>
          </w:p>
        </w:tc>
        <w:tc>
          <w:tcPr>
            <w:tcW w:w="3742" w:type="dxa"/>
            <w:shd w:val="clear" w:color="auto" w:fill="auto"/>
          </w:tcPr>
          <w:p w:rsidR="000213CC" w:rsidRPr="00D877DC" w:rsidRDefault="000213CC" w:rsidP="0080029F">
            <w:pPr>
              <w:rPr>
                <w:lang w:val="en-US"/>
              </w:rPr>
            </w:pPr>
            <w:r>
              <w:rPr>
                <w:lang w:val="en-US"/>
              </w:rPr>
              <w:t>The role a</w:t>
            </w:r>
            <w:r w:rsidR="00B8280F">
              <w:rPr>
                <w:lang w:val="en-US"/>
              </w:rPr>
              <w:t>n ingredient plays in a product</w:t>
            </w:r>
            <w:r w:rsidR="00DF4BFA" w:rsidRPr="00D877DC">
              <w:rPr>
                <w:lang w:val="en-US"/>
              </w:rPr>
              <w:t>; e.g.,</w:t>
            </w:r>
            <w:r w:rsidR="00DF4BFA">
              <w:rPr>
                <w:lang w:val="en-US"/>
              </w:rPr>
              <w:t xml:space="preserve"> </w:t>
            </w:r>
            <w:r w:rsidR="00DF4BFA" w:rsidRPr="00DF4BFA">
              <w:rPr>
                <w:lang w:val="en-US"/>
              </w:rPr>
              <w:t>CNTM, ACTIB, IACT</w:t>
            </w:r>
          </w:p>
        </w:tc>
      </w:tr>
      <w:tr w:rsidR="000B4A90" w:rsidRPr="00D877DC" w:rsidTr="005450D1">
        <w:trPr>
          <w:trHeight w:val="300"/>
        </w:trPr>
        <w:tc>
          <w:tcPr>
            <w:tcW w:w="3217" w:type="dxa"/>
            <w:shd w:val="clear" w:color="auto" w:fill="auto"/>
          </w:tcPr>
          <w:p w:rsidR="000B4A90" w:rsidRPr="00D877DC" w:rsidRDefault="00AD0719" w:rsidP="0080029F">
            <w:pPr>
              <w:rPr>
                <w:lang w:val="en-US"/>
              </w:rPr>
            </w:pPr>
            <w:commentRangeStart w:id="314"/>
            <w:r>
              <w:rPr>
                <w:lang w:val="en-US"/>
              </w:rPr>
              <w:t>2.16.840.1.113883.2.20.6.40</w:t>
            </w:r>
            <w:commentRangeEnd w:id="314"/>
            <w:r>
              <w:rPr>
                <w:rStyle w:val="CommentReference"/>
              </w:rPr>
              <w:commentReference w:id="314"/>
            </w:r>
          </w:p>
        </w:tc>
        <w:tc>
          <w:tcPr>
            <w:tcW w:w="2416" w:type="dxa"/>
            <w:shd w:val="clear" w:color="auto" w:fill="auto"/>
          </w:tcPr>
          <w:p w:rsidR="000B4A90" w:rsidRDefault="000B4A90" w:rsidP="0080029F">
            <w:pPr>
              <w:rPr>
                <w:lang w:val="en-US"/>
              </w:rPr>
            </w:pPr>
            <w:r>
              <w:rPr>
                <w:lang w:val="en-US"/>
              </w:rPr>
              <w:t>notice-type</w:t>
            </w:r>
          </w:p>
        </w:tc>
        <w:tc>
          <w:tcPr>
            <w:tcW w:w="3742" w:type="dxa"/>
            <w:shd w:val="clear" w:color="auto" w:fill="auto"/>
          </w:tcPr>
          <w:p w:rsidR="000B4A90" w:rsidRDefault="00AD0719" w:rsidP="0080029F">
            <w:pPr>
              <w:rPr>
                <w:lang w:val="en-US"/>
              </w:rPr>
            </w:pPr>
            <w:r w:rsidRPr="000364C3">
              <w:rPr>
                <w:lang w:val="en-US"/>
              </w:rPr>
              <w:t>This OID is currently not used by the SPM.</w:t>
            </w:r>
            <w:r w:rsidR="00D41A46">
              <w:rPr>
                <w:lang w:val="en-US"/>
              </w:rPr>
              <w:t xml:space="preserve"> Description to be added at a later date</w:t>
            </w:r>
          </w:p>
        </w:tc>
      </w:tr>
      <w:tr w:rsidR="000B4A90" w:rsidRPr="00D877DC" w:rsidTr="005450D1">
        <w:trPr>
          <w:trHeight w:val="300"/>
        </w:trPr>
        <w:tc>
          <w:tcPr>
            <w:tcW w:w="3217" w:type="dxa"/>
            <w:shd w:val="clear" w:color="auto" w:fill="auto"/>
          </w:tcPr>
          <w:p w:rsidR="000B4A90" w:rsidRPr="00D877DC" w:rsidRDefault="00AD0719" w:rsidP="0080029F">
            <w:pPr>
              <w:rPr>
                <w:lang w:val="en-US"/>
              </w:rPr>
            </w:pPr>
            <w:commentRangeStart w:id="315"/>
            <w:r>
              <w:rPr>
                <w:lang w:val="en-US"/>
              </w:rPr>
              <w:t>2.16.840.1.113883.2.20.6.41</w:t>
            </w:r>
            <w:commentRangeEnd w:id="315"/>
            <w:r>
              <w:rPr>
                <w:rStyle w:val="CommentReference"/>
              </w:rPr>
              <w:commentReference w:id="315"/>
            </w:r>
          </w:p>
        </w:tc>
        <w:tc>
          <w:tcPr>
            <w:tcW w:w="2416" w:type="dxa"/>
            <w:shd w:val="clear" w:color="auto" w:fill="auto"/>
          </w:tcPr>
          <w:p w:rsidR="000B4A90" w:rsidRDefault="000B4A90" w:rsidP="0080029F">
            <w:pPr>
              <w:rPr>
                <w:lang w:val="en-US"/>
              </w:rPr>
            </w:pPr>
            <w:r>
              <w:rPr>
                <w:lang w:val="en-US"/>
              </w:rPr>
              <w:t>related-documents</w:t>
            </w:r>
          </w:p>
        </w:tc>
        <w:tc>
          <w:tcPr>
            <w:tcW w:w="3742" w:type="dxa"/>
            <w:shd w:val="clear" w:color="auto" w:fill="auto"/>
          </w:tcPr>
          <w:p w:rsidR="00AD0719" w:rsidRDefault="00AD0719" w:rsidP="0080029F">
            <w:pPr>
              <w:rPr>
                <w:lang w:val="en-US"/>
              </w:rPr>
            </w:pPr>
            <w:r w:rsidRPr="000364C3">
              <w:rPr>
                <w:lang w:val="en-US"/>
              </w:rPr>
              <w:t>This OID is currently not used by the SPM.</w:t>
            </w:r>
            <w:r w:rsidR="00D41A46">
              <w:rPr>
                <w:lang w:val="en-US"/>
              </w:rPr>
              <w:t xml:space="preserve"> Description to be added at a later date</w:t>
            </w:r>
          </w:p>
        </w:tc>
      </w:tr>
      <w:tr w:rsidR="005C3AC5" w:rsidRPr="00D877DC" w:rsidTr="005450D1">
        <w:trPr>
          <w:trHeight w:val="300"/>
        </w:trPr>
        <w:tc>
          <w:tcPr>
            <w:tcW w:w="3217" w:type="dxa"/>
            <w:shd w:val="clear" w:color="auto" w:fill="auto"/>
          </w:tcPr>
          <w:p w:rsidR="005C3AC5" w:rsidRPr="00D877DC" w:rsidRDefault="00AD0719" w:rsidP="0080029F">
            <w:pPr>
              <w:rPr>
                <w:lang w:val="en-US"/>
              </w:rPr>
            </w:pPr>
            <w:r>
              <w:rPr>
                <w:lang w:val="en-US"/>
              </w:rPr>
              <w:t>2</w:t>
            </w:r>
            <w:commentRangeStart w:id="316"/>
            <w:r>
              <w:rPr>
                <w:lang w:val="en-US"/>
              </w:rPr>
              <w:t>.16.840.1.113883.2.20.6.42</w:t>
            </w:r>
            <w:commentRangeEnd w:id="316"/>
            <w:r>
              <w:rPr>
                <w:rStyle w:val="CommentReference"/>
              </w:rPr>
              <w:commentReference w:id="316"/>
            </w:r>
          </w:p>
        </w:tc>
        <w:tc>
          <w:tcPr>
            <w:tcW w:w="2416" w:type="dxa"/>
            <w:shd w:val="clear" w:color="auto" w:fill="auto"/>
          </w:tcPr>
          <w:p w:rsidR="005C3AC5" w:rsidRDefault="00AD0719" w:rsidP="0080029F">
            <w:pPr>
              <w:rPr>
                <w:lang w:val="en-US"/>
              </w:rPr>
            </w:pPr>
            <w:r>
              <w:rPr>
                <w:lang w:val="en-US"/>
              </w:rPr>
              <w:t>d</w:t>
            </w:r>
            <w:r w:rsidR="005C3AC5">
              <w:rPr>
                <w:lang w:val="en-US"/>
              </w:rPr>
              <w:t>in</w:t>
            </w:r>
          </w:p>
        </w:tc>
        <w:tc>
          <w:tcPr>
            <w:tcW w:w="3742" w:type="dxa"/>
            <w:shd w:val="clear" w:color="auto" w:fill="auto"/>
          </w:tcPr>
          <w:p w:rsidR="005C3AC5" w:rsidRDefault="005C3AC5" w:rsidP="0080029F">
            <w:pPr>
              <w:rPr>
                <w:lang w:val="en-US"/>
              </w:rPr>
            </w:pPr>
            <w:r>
              <w:rPr>
                <w:lang w:val="en-US"/>
              </w:rPr>
              <w:t xml:space="preserve">List of </w:t>
            </w:r>
            <w:r w:rsidR="00D41A46">
              <w:rPr>
                <w:lang w:val="en-US"/>
              </w:rPr>
              <w:t>Drug Identification Numbers (DIN)</w:t>
            </w:r>
            <w:r w:rsidR="00DF4BFA" w:rsidRPr="00D877DC">
              <w:rPr>
                <w:lang w:val="en-US"/>
              </w:rPr>
              <w:t xml:space="preserve">; </w:t>
            </w:r>
          </w:p>
        </w:tc>
      </w:tr>
    </w:tbl>
    <w:p w:rsidR="00065130" w:rsidRPr="00675DAA" w:rsidRDefault="00065130" w:rsidP="0080029F"/>
    <w:p w:rsidR="00675DAA" w:rsidRPr="00675DAA" w:rsidRDefault="00675DAA" w:rsidP="0080029F">
      <w:pPr>
        <w:pStyle w:val="Heading1"/>
      </w:pPr>
      <w:bookmarkStart w:id="317" w:name="_Toc495429245"/>
      <w:bookmarkStart w:id="318" w:name="_Toc495068717"/>
      <w:bookmarkStart w:id="319" w:name="_Toc497495392"/>
      <w:r w:rsidRPr="00675DAA">
        <w:t>SPL Documents</w:t>
      </w:r>
      <w:bookmarkEnd w:id="317"/>
      <w:bookmarkEnd w:id="318"/>
      <w:bookmarkEnd w:id="319"/>
    </w:p>
    <w:p w:rsidR="00675DAA" w:rsidRPr="00675DAA" w:rsidRDefault="00675DAA" w:rsidP="0080029F">
      <w:r w:rsidRPr="00675DAA">
        <w:t xml:space="preserve">This section details the technical and validation aspects for </w:t>
      </w:r>
      <w:r w:rsidR="002D0332">
        <w:t>HPFB</w:t>
      </w:r>
      <w:r w:rsidRPr="00675DAA">
        <w:t xml:space="preserve"> SPL documents.</w:t>
      </w:r>
    </w:p>
    <w:p w:rsidR="00675DAA" w:rsidRPr="00675DAA" w:rsidRDefault="00675DAA" w:rsidP="0080029F"/>
    <w:p w:rsidR="00F94EDC" w:rsidRPr="00675DAA" w:rsidRDefault="00987CFA" w:rsidP="0080029F">
      <w:pPr>
        <w:pStyle w:val="Heading2"/>
      </w:pPr>
      <w:bookmarkStart w:id="320" w:name="_Toc495429246"/>
      <w:bookmarkStart w:id="321" w:name="_Toc495068718"/>
      <w:bookmarkStart w:id="322" w:name="_Toc497495393"/>
      <w:r w:rsidRPr="00675DAA">
        <w:t>Prolog</w:t>
      </w:r>
      <w:r w:rsidR="00FD0057" w:rsidRPr="00675DAA">
        <w:t>/Declaration</w:t>
      </w:r>
      <w:bookmarkEnd w:id="320"/>
      <w:bookmarkEnd w:id="321"/>
      <w:bookmarkEnd w:id="322"/>
    </w:p>
    <w:p w:rsidR="00987CFA" w:rsidRDefault="00573379" w:rsidP="0080029F">
      <w:r w:rsidRPr="00675DAA">
        <w:t xml:space="preserve">This section will outline </w:t>
      </w:r>
      <w:r w:rsidR="00987CFA" w:rsidRPr="00675DAA">
        <w:t>the XML prolog</w:t>
      </w:r>
      <w:r w:rsidR="004B6080">
        <w:t xml:space="preserve">, it </w:t>
      </w:r>
      <w:r w:rsidR="00987CFA" w:rsidRPr="00675DAA">
        <w:t xml:space="preserve">must be the first part of </w:t>
      </w:r>
      <w:r w:rsidR="00A5580D" w:rsidRPr="00675DAA">
        <w:t xml:space="preserve">the </w:t>
      </w:r>
      <w:r w:rsidR="00987CFA" w:rsidRPr="00675DAA">
        <w:t xml:space="preserve">SPL file. </w:t>
      </w:r>
    </w:p>
    <w:p w:rsidR="005450D1" w:rsidRPr="00675DAA" w:rsidRDefault="005450D1" w:rsidP="0080029F"/>
    <w:p w:rsidR="00614411" w:rsidRDefault="009A2DBF" w:rsidP="001D67E2">
      <w:pPr>
        <w:pStyle w:val="Heading3"/>
      </w:pPr>
      <w:bookmarkStart w:id="323" w:name="_Toc495429247"/>
      <w:bookmarkStart w:id="324" w:name="_Toc495068719"/>
      <w:bookmarkStart w:id="325" w:name="_Toc497495394"/>
      <w:r w:rsidRPr="00675DAA">
        <w:t>XML</w:t>
      </w:r>
      <w:bookmarkEnd w:id="323"/>
      <w:bookmarkEnd w:id="324"/>
      <w:bookmarkEnd w:id="325"/>
    </w:p>
    <w:p w:rsidR="00224B8C" w:rsidRPr="00224B8C" w:rsidRDefault="008D74EC" w:rsidP="00224B8C">
      <w:pPr>
        <w:rPr>
          <w:ins w:id="326" w:author="pbx" w:date="2017-11-03T17:48:00Z"/>
          <w:lang w:val="en-US"/>
        </w:rPr>
      </w:pPr>
      <w:del w:id="327" w:author="pbx" w:date="2017-11-03T17:48:00Z">
        <w:r w:rsidRPr="000A6564">
          <w:rPr>
            <w:noProof/>
            <w:lang w:val="en-US"/>
          </w:rPr>
          <mc:AlternateContent>
            <mc:Choice Requires="wps">
              <w:drawing>
                <wp:inline distT="0" distB="0" distL="0" distR="0" wp14:anchorId="4542DA21" wp14:editId="30B6F8A9">
                  <wp:extent cx="5883965" cy="1590675"/>
                  <wp:effectExtent l="57150" t="0" r="78740" b="1428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5906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pPr>
                                <w:rPr>
                                  <w:del w:id="328" w:author="pbx" w:date="2017-11-03T17:48:00Z"/>
                                </w:rPr>
                              </w:pPr>
                              <w:del w:id="329" w:author="pbx" w:date="2017-11-03T17:48:00Z">
                                <w:r w:rsidRPr="000A0496">
                                  <w:delText>&lt;?xml version="1.0" encoding="UTF-8"?&gt;</w:delText>
                                </w:r>
                              </w:del>
                            </w:p>
                            <w:p w:rsidR="00292223" w:rsidRDefault="00292223" w:rsidP="00DF0F23">
                              <w:pPr>
                                <w:rPr>
                                  <w:del w:id="330" w:author="pbx" w:date="2017-11-03T17:48:00Z"/>
                                </w:rPr>
                              </w:pPr>
                              <w:del w:id="331" w:author="pbx" w:date="2017-11-03T17:48:00Z">
                                <w:r w:rsidRPr="000A0496">
                                  <w:delText xml:space="preserve">&lt;?xml-stylesheet </w:delText>
                                </w:r>
                                <w:r>
                                  <w:delText>type="text/xsl" href="</w:delText>
                                </w:r>
                                <w:r w:rsidRPr="008D74EC">
                                  <w:delText xml:space="preserve"> https://raw.githubusercontent.com/HealthCanada/Structured-Content-Information/master/Structured%20Product%20Labeling%20(SPL)/Sty</w:delText>
                                </w:r>
                                <w:r>
                                  <w:delText>le%20Sheets/SPM/current/spl.xsl"?&gt;</w:delText>
                                </w:r>
                              </w:del>
                            </w:p>
                            <w:p w:rsidR="00292223" w:rsidRPr="000A0496" w:rsidRDefault="00292223" w:rsidP="00DF0F23">
                              <w:pPr>
                                <w:rPr>
                                  <w:del w:id="332" w:author="pbx" w:date="2017-11-03T17:48:00Z"/>
                                </w:rPr>
                              </w:pPr>
                              <w:del w:id="333" w:author="pbx" w:date="2017-11-03T17:48:00Z">
                                <w:r w:rsidRPr="0057528F">
                                  <w:delText>&lt;?xml-stylesheet type="text/css"</w:delText>
                                </w:r>
                                <w:r>
                                  <w:delText xml:space="preserve"> </w:delText>
                                </w:r>
                                <w:r w:rsidRPr="008D74EC">
                                  <w:delText>https://raw.githubusercontent.com/HealthCanada/Structured-Content-Information/master/Structured%20Product%20Labeling%20(SPL)/Style%20Sheets/SPM/current/spl.css</w:delText>
                                </w:r>
                                <w:r w:rsidRPr="0057528F">
                                  <w:delText>"?&gt;</w:delText>
                                </w:r>
                              </w:del>
                            </w:p>
                            <w:p w:rsidR="00292223" w:rsidRDefault="00292223" w:rsidP="00DF0F23">
                              <w:pPr>
                                <w:rPr>
                                  <w:del w:id="334" w:author="pbx" w:date="2017-11-03T17:48:00Z"/>
                                </w:rPr>
                              </w:pPr>
                            </w:p>
                          </w:txbxContent>
                        </wps:txbx>
                        <wps:bodyPr rot="0" vert="horz" wrap="square" lIns="36000" tIns="36000" rIns="36000" bIns="3600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3.3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" fillcolor="#c6d9f1 [671]">
                  <v:shadow on="t" color="#bfbfbf [2412]" offset="0,4pt"/>
                  <v:textbox inset="1mm,1mm,1mm,1mm">
                    <w:txbxContent>
                      <w:p w14:paraId="7183B7DF" w14:textId="77777777" w:rsidR="00292223" w:rsidRPr="000A0496" w:rsidRDefault="00292223" w:rsidP="00DF0F23">
                        <w:pPr>
                          <w:rPr>
                            <w:del w:id="419" w:author="pbx" w:date="2017-11-03T17:48:00Z"/>
                          </w:rPr>
                        </w:pPr>
                        <w:del w:id="420" w:author="pbx" w:date="2017-11-03T17:48:00Z">
                          <w:r w:rsidRPr="000A0496">
                            <w:delText>&lt;?xml version="1.0" encoding="UTF-8"?&gt;</w:delText>
                          </w:r>
                        </w:del>
                      </w:p>
                      <w:p w14:paraId="6531E5D6" w14:textId="77777777" w:rsidR="00292223" w:rsidRDefault="00292223" w:rsidP="00DF0F23">
                        <w:pPr>
                          <w:rPr>
                            <w:del w:id="421" w:author="pbx" w:date="2017-11-03T17:48:00Z"/>
                          </w:rPr>
                        </w:pPr>
                        <w:del w:id="422" w:author="pbx" w:date="2017-11-03T17:48:00Z">
                          <w:r w:rsidRPr="000A0496">
                            <w:delText xml:space="preserve">&lt;?xml-stylesheet </w:delText>
                          </w:r>
                          <w:r>
                            <w:delText>type="text/xsl" href="</w:delText>
                          </w:r>
                          <w:r w:rsidRPr="008D74EC">
                            <w:delText xml:space="preserve"> https://raw.githubusercontent.com/HealthCanada/Structured-Content-Information/master/Structured%20Product%20Labeling%20(SPL)/Sty</w:delText>
                          </w:r>
                          <w:r>
                            <w:delText>le%20Sheets/SPM/current/spl.xsl"?&gt;</w:delText>
                          </w:r>
                        </w:del>
                      </w:p>
                      <w:p w14:paraId="464B3E73" w14:textId="77777777" w:rsidR="00292223" w:rsidRPr="000A0496" w:rsidRDefault="00292223" w:rsidP="00DF0F23">
                        <w:pPr>
                          <w:rPr>
                            <w:del w:id="423" w:author="pbx" w:date="2017-11-03T17:48:00Z"/>
                          </w:rPr>
                        </w:pPr>
                        <w:del w:id="424" w:author="pbx" w:date="2017-11-03T17:48:00Z">
                          <w:r w:rsidRPr="0057528F">
                            <w:delText>&lt;?xml-stylesheet type="text/css"</w:delText>
                          </w:r>
                          <w:r>
                            <w:delText xml:space="preserve"> </w:delText>
                          </w:r>
                          <w:r w:rsidRPr="008D74EC">
                            <w:delText>https://raw.githubusercontent.com/HealthCanada/Structured-Content-Information/master/Structured%20Product%20Labeling%20(SPL)/Style%20Sheets/SPM/current/spl.css</w:delText>
                          </w:r>
                          <w:r w:rsidRPr="0057528F">
                            <w:delText>"?&gt;</w:delText>
                          </w:r>
                        </w:del>
                      </w:p>
                      <w:p w14:paraId="4FA79758" w14:textId="77777777" w:rsidR="00292223" w:rsidRDefault="00292223" w:rsidP="00DF0F23">
                        <w:pPr>
                          <w:rPr>
                            <w:del w:id="425" w:author="pbx" w:date="2017-11-03T17:48:00Z"/>
                          </w:rPr>
                        </w:pPr>
                      </w:p>
                    </w:txbxContent>
                  </v:textbox>
                  <w10:anchorlock/>
                </v:shape>
              </w:pict>
            </mc:Fallback>
          </mc:AlternateContent>
        </w:r>
      </w:del>
      <w:ins w:id="335" w:author="pbx" w:date="2017-11-03T17:48:00Z">
        <w:r w:rsidR="00224B8C">
          <w:rPr>
            <w:lang w:val="en-US"/>
          </w:rPr>
          <w:t>Outlined below is an example of the prolog/declaration:</w:t>
        </w:r>
      </w:ins>
    </w:p>
    <w:p w:rsidR="00E46ED6" w:rsidRPr="000A0496" w:rsidRDefault="00E46ED6" w:rsidP="0080029F">
      <w:pPr>
        <w:rPr>
          <w:ins w:id="336" w:author="pbx" w:date="2017-11-03T17:48:00Z"/>
        </w:rPr>
      </w:pPr>
      <w:ins w:id="337" w:author="pbx" w:date="2017-11-03T17:48:00Z">
        <w:r w:rsidRPr="000A0496">
          <w:lastRenderedPageBreak/>
          <w:t>&lt;?xml version="1.0" encoding="UTF-8"?&gt;</w:t>
        </w:r>
      </w:ins>
    </w:p>
    <w:p w:rsidR="00E46ED6" w:rsidRDefault="00E46ED6" w:rsidP="0080029F">
      <w:pPr>
        <w:rPr>
          <w:ins w:id="338" w:author="pbx" w:date="2017-11-03T17:48:00Z"/>
        </w:rPr>
      </w:pPr>
      <w:ins w:id="339" w:author="pbx" w:date="2017-11-03T17:48:00Z">
        <w:r w:rsidRPr="000A0496">
          <w:t xml:space="preserve">&lt;?xml-stylesheet </w:t>
        </w:r>
        <w:r>
          <w:t>type="text/xsl"  href="</w:t>
        </w:r>
        <w:r w:rsidR="003A4623">
          <w:fldChar w:fldCharType="begin"/>
        </w:r>
        <w:r w:rsidR="003A4623">
          <w:instrText xml:space="preserve"> HYPERLINK "https://raw.githubusercontent.com/HealthCanada/HPFB/master/Structured-Product-Labeling-(SPL)/Schema/current/SPL.xsd" </w:instrText>
        </w:r>
        <w:r w:rsidR="003A4623">
          <w:fldChar w:fldCharType="separate"/>
        </w:r>
        <w:r w:rsidR="008B1897" w:rsidRPr="00720534">
          <w:t>https://raw.githubusercontent.com/HealthCanada/HPFB/master/Structured-Product-Labeling-(SPL)/Schema/current/SPL.xsd</w:t>
        </w:r>
        <w:r w:rsidR="003A4623">
          <w:fldChar w:fldCharType="end"/>
        </w:r>
        <w:r>
          <w:t>"?&gt;</w:t>
        </w:r>
      </w:ins>
    </w:p>
    <w:p w:rsidR="00D14B8D" w:rsidRPr="00A82502" w:rsidRDefault="00D14B8D" w:rsidP="0080029F">
      <w:pPr>
        <w:rPr>
          <w:lang w:val="en-US"/>
        </w:rPr>
      </w:pPr>
    </w:p>
    <w:p w:rsidR="00573379" w:rsidRPr="005450D1" w:rsidRDefault="00573379" w:rsidP="001D67E2">
      <w:pPr>
        <w:pStyle w:val="Heading3"/>
      </w:pPr>
      <w:bookmarkStart w:id="340" w:name="_Toc495429248"/>
      <w:bookmarkStart w:id="341" w:name="_Toc495068720"/>
      <w:bookmarkStart w:id="342" w:name="_Toc497495395"/>
      <w:r w:rsidRPr="005450D1">
        <w:t>Validation</w:t>
      </w:r>
      <w:bookmarkEnd w:id="340"/>
      <w:bookmarkEnd w:id="341"/>
      <w:bookmarkEnd w:id="342"/>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987CFA" w:rsidRPr="00675DAA" w:rsidTr="00C66D2F">
        <w:trPr>
          <w:cantSplit/>
          <w:trHeight w:val="580"/>
          <w:tblHeader/>
        </w:trPr>
        <w:tc>
          <w:tcPr>
            <w:tcW w:w="2127" w:type="dxa"/>
            <w:shd w:val="clear" w:color="auto" w:fill="808080"/>
          </w:tcPr>
          <w:p w:rsidR="00987CFA" w:rsidRPr="00675DAA" w:rsidRDefault="00987CFA" w:rsidP="0080029F">
            <w:pPr>
              <w:rPr>
                <w:i/>
              </w:rPr>
            </w:pPr>
            <w:r w:rsidRPr="00675DAA">
              <w:t>Element</w:t>
            </w:r>
          </w:p>
        </w:tc>
        <w:tc>
          <w:tcPr>
            <w:tcW w:w="2026" w:type="dxa"/>
            <w:shd w:val="clear" w:color="auto" w:fill="808080"/>
          </w:tcPr>
          <w:p w:rsidR="00987CFA" w:rsidRPr="00675DAA" w:rsidRDefault="00987CFA" w:rsidP="0080029F">
            <w:r w:rsidRPr="00675DAA">
              <w:t>Attribute</w:t>
            </w:r>
          </w:p>
        </w:tc>
        <w:tc>
          <w:tcPr>
            <w:tcW w:w="1260" w:type="dxa"/>
            <w:shd w:val="clear" w:color="auto" w:fill="808080"/>
          </w:tcPr>
          <w:p w:rsidR="00987CFA" w:rsidRPr="00326FB2" w:rsidRDefault="00987CFA" w:rsidP="0080029F">
            <w:r w:rsidRPr="00675DAA">
              <w:t>Cardinality</w:t>
            </w:r>
          </w:p>
        </w:tc>
        <w:tc>
          <w:tcPr>
            <w:tcW w:w="1350" w:type="dxa"/>
            <w:shd w:val="clear" w:color="auto" w:fill="808080"/>
          </w:tcPr>
          <w:p w:rsidR="00987CFA" w:rsidRPr="00675DAA" w:rsidRDefault="00987CFA" w:rsidP="0080029F">
            <w:r w:rsidRPr="00675DAA">
              <w:t>Value(s) Allowed</w:t>
            </w:r>
          </w:p>
          <w:p w:rsidR="00987CFA" w:rsidRPr="00675DAA" w:rsidRDefault="00987CFA" w:rsidP="0080029F">
            <w:r w:rsidRPr="00675DAA">
              <w:t>Examples</w:t>
            </w:r>
          </w:p>
        </w:tc>
        <w:tc>
          <w:tcPr>
            <w:tcW w:w="2579" w:type="dxa"/>
            <w:shd w:val="clear" w:color="auto" w:fill="808080"/>
          </w:tcPr>
          <w:p w:rsidR="00987CFA" w:rsidRPr="00675DAA" w:rsidRDefault="00987CFA" w:rsidP="0080029F">
            <w:r w:rsidRPr="00675DAA">
              <w:t>Description</w:t>
            </w:r>
          </w:p>
          <w:p w:rsidR="00987CFA" w:rsidRPr="00675DAA" w:rsidRDefault="00987CFA" w:rsidP="0080029F">
            <w:r w:rsidRPr="00675DAA">
              <w:t>Instructions</w:t>
            </w:r>
          </w:p>
        </w:tc>
      </w:tr>
      <w:tr w:rsidR="00987CFA" w:rsidRPr="00675DAA" w:rsidTr="00C66D2F">
        <w:trPr>
          <w:cantSplit/>
        </w:trPr>
        <w:tc>
          <w:tcPr>
            <w:tcW w:w="2127" w:type="dxa"/>
            <w:vMerge w:val="restart"/>
          </w:tcPr>
          <w:p w:rsidR="00987CFA" w:rsidRPr="00675DAA" w:rsidRDefault="00C10E73" w:rsidP="0080029F">
            <w:r w:rsidRPr="00675DAA">
              <w:t>?xml</w:t>
            </w:r>
          </w:p>
        </w:tc>
        <w:tc>
          <w:tcPr>
            <w:tcW w:w="2026" w:type="dxa"/>
            <w:shd w:val="clear" w:color="auto" w:fill="D9D9D9"/>
          </w:tcPr>
          <w:p w:rsidR="00987CFA" w:rsidRPr="00675DAA" w:rsidRDefault="00D06F69" w:rsidP="0080029F">
            <w:r w:rsidRPr="00675DAA">
              <w:t>N/A</w:t>
            </w:r>
          </w:p>
        </w:tc>
        <w:tc>
          <w:tcPr>
            <w:tcW w:w="1260" w:type="dxa"/>
            <w:shd w:val="clear" w:color="auto" w:fill="D9D9D9"/>
          </w:tcPr>
          <w:p w:rsidR="00987CFA" w:rsidRPr="00675DAA" w:rsidRDefault="00D06F69" w:rsidP="0080029F">
            <w:r w:rsidRPr="00675DAA">
              <w:t>1:1</w:t>
            </w:r>
          </w:p>
        </w:tc>
        <w:tc>
          <w:tcPr>
            <w:tcW w:w="1350" w:type="dxa"/>
            <w:shd w:val="clear" w:color="auto" w:fill="D9D9D9"/>
          </w:tcPr>
          <w:p w:rsidR="00987CFA" w:rsidRPr="00675DAA" w:rsidRDefault="00987CFA" w:rsidP="0080029F"/>
        </w:tc>
        <w:tc>
          <w:tcPr>
            <w:tcW w:w="2579" w:type="dxa"/>
            <w:shd w:val="clear" w:color="auto" w:fill="D9D9D9"/>
          </w:tcPr>
          <w:p w:rsidR="00987CFA" w:rsidRPr="00675DAA" w:rsidRDefault="004B6080" w:rsidP="0080029F">
            <w:r>
              <w:t>The XML declaration aspects</w:t>
            </w:r>
          </w:p>
        </w:tc>
      </w:tr>
      <w:tr w:rsidR="00987CFA" w:rsidRPr="00675DAA" w:rsidTr="00C66D2F">
        <w:trPr>
          <w:cantSplit/>
        </w:trPr>
        <w:tc>
          <w:tcPr>
            <w:tcW w:w="2127" w:type="dxa"/>
            <w:vMerge/>
          </w:tcPr>
          <w:p w:rsidR="00987CFA" w:rsidRPr="00675DAA" w:rsidRDefault="00987CFA" w:rsidP="0080029F"/>
        </w:tc>
        <w:tc>
          <w:tcPr>
            <w:tcW w:w="2026" w:type="dxa"/>
          </w:tcPr>
          <w:p w:rsidR="00987CFA" w:rsidRPr="00675DAA" w:rsidRDefault="00A82502" w:rsidP="0080029F">
            <w:r w:rsidRPr="00675DAA">
              <w:t>V</w:t>
            </w:r>
            <w:r w:rsidR="00C10E73" w:rsidRPr="00675DAA">
              <w:t>ersion</w:t>
            </w:r>
          </w:p>
        </w:tc>
        <w:tc>
          <w:tcPr>
            <w:tcW w:w="1260" w:type="dxa"/>
          </w:tcPr>
          <w:p w:rsidR="00987CFA" w:rsidRPr="00675DAA" w:rsidRDefault="00C10E73" w:rsidP="0080029F">
            <w:r w:rsidRPr="00675DAA">
              <w:t>1:1</w:t>
            </w:r>
          </w:p>
        </w:tc>
        <w:tc>
          <w:tcPr>
            <w:tcW w:w="1350" w:type="dxa"/>
          </w:tcPr>
          <w:p w:rsidR="00987CFA" w:rsidRPr="00675DAA" w:rsidRDefault="00987CFA" w:rsidP="0080029F"/>
        </w:tc>
        <w:tc>
          <w:tcPr>
            <w:tcW w:w="2579" w:type="dxa"/>
          </w:tcPr>
          <w:p w:rsidR="00987CFA" w:rsidRPr="00675DAA" w:rsidRDefault="00987CFA" w:rsidP="0080029F"/>
        </w:tc>
      </w:tr>
      <w:tr w:rsidR="00C10E73" w:rsidRPr="00675DAA" w:rsidTr="00C66D2F">
        <w:trPr>
          <w:cantSplit/>
        </w:trPr>
        <w:tc>
          <w:tcPr>
            <w:tcW w:w="2127" w:type="dxa"/>
            <w:vMerge/>
          </w:tcPr>
          <w:p w:rsidR="00C10E73" w:rsidRPr="00675DAA" w:rsidRDefault="00C10E73" w:rsidP="0080029F"/>
        </w:tc>
        <w:tc>
          <w:tcPr>
            <w:tcW w:w="2026" w:type="dxa"/>
          </w:tcPr>
          <w:p w:rsidR="00C10E73" w:rsidRPr="00675DAA" w:rsidRDefault="00A82502" w:rsidP="0080029F">
            <w:r w:rsidRPr="00675DAA">
              <w:t>E</w:t>
            </w:r>
            <w:r w:rsidR="00C10E73" w:rsidRPr="00675DAA">
              <w:t>ncoding</w:t>
            </w:r>
          </w:p>
        </w:tc>
        <w:tc>
          <w:tcPr>
            <w:tcW w:w="1260" w:type="dxa"/>
          </w:tcPr>
          <w:p w:rsidR="00C10E73" w:rsidRPr="00675DAA" w:rsidRDefault="00C10E73" w:rsidP="0080029F">
            <w:r w:rsidRPr="00675DAA">
              <w:t>1:1</w:t>
            </w:r>
          </w:p>
        </w:tc>
        <w:tc>
          <w:tcPr>
            <w:tcW w:w="1350" w:type="dxa"/>
          </w:tcPr>
          <w:p w:rsidR="00C10E73" w:rsidRPr="00675DAA" w:rsidRDefault="00C10E73" w:rsidP="0080029F"/>
        </w:tc>
        <w:tc>
          <w:tcPr>
            <w:tcW w:w="2579" w:type="dxa"/>
          </w:tcPr>
          <w:p w:rsidR="00C10E73" w:rsidRPr="00675DAA" w:rsidRDefault="00C10E73" w:rsidP="0080029F"/>
        </w:tc>
      </w:tr>
      <w:tr w:rsidR="00987CFA" w:rsidRPr="00675DAA" w:rsidTr="00C66D2F">
        <w:trPr>
          <w:cantSplit/>
        </w:trPr>
        <w:tc>
          <w:tcPr>
            <w:tcW w:w="2127" w:type="dxa"/>
            <w:shd w:val="clear" w:color="auto" w:fill="808080"/>
          </w:tcPr>
          <w:p w:rsidR="00987CFA" w:rsidRPr="00675DAA" w:rsidRDefault="00987CFA" w:rsidP="0080029F">
            <w:r w:rsidRPr="00675DAA">
              <w:t>Conformance</w:t>
            </w:r>
          </w:p>
        </w:tc>
        <w:tc>
          <w:tcPr>
            <w:tcW w:w="7215" w:type="dxa"/>
            <w:gridSpan w:val="4"/>
          </w:tcPr>
          <w:p w:rsidR="00C10E73" w:rsidRPr="00675DAA" w:rsidRDefault="00C10E73" w:rsidP="0043437F">
            <w:pPr>
              <w:pStyle w:val="ListParagraph"/>
              <w:numPr>
                <w:ilvl w:val="0"/>
                <w:numId w:val="118"/>
              </w:numPr>
            </w:pPr>
            <w:commentRangeStart w:id="343"/>
            <w:r w:rsidRPr="00675DAA">
              <w:t xml:space="preserve">The version must be 1.0 </w:t>
            </w:r>
          </w:p>
          <w:p w:rsidR="00987CFA" w:rsidRPr="00675DAA" w:rsidRDefault="00C10E73" w:rsidP="0043437F">
            <w:pPr>
              <w:pStyle w:val="ListParagraph"/>
              <w:numPr>
                <w:ilvl w:val="0"/>
                <w:numId w:val="118"/>
              </w:numPr>
            </w:pPr>
            <w:r w:rsidRPr="00675DAA">
              <w:t>The encoding must be UTF-8</w:t>
            </w:r>
          </w:p>
          <w:p w:rsidR="00F42079" w:rsidRPr="00675DAA" w:rsidRDefault="00F42079" w:rsidP="0043437F">
            <w:pPr>
              <w:pStyle w:val="ListParagraph"/>
              <w:numPr>
                <w:ilvl w:val="0"/>
                <w:numId w:val="118"/>
              </w:numPr>
            </w:pPr>
            <w:r w:rsidRPr="00675DAA">
              <w:t>T</w:t>
            </w:r>
            <w:r w:rsidR="006C04E0" w:rsidRPr="00675DAA">
              <w:t>here are no comments or annotations</w:t>
            </w:r>
            <w:r w:rsidRPr="00675DAA">
              <w:t xml:space="preserve"> </w:t>
            </w:r>
            <w:commentRangeEnd w:id="343"/>
            <w:r w:rsidR="007F7A5D">
              <w:rPr>
                <w:rStyle w:val="CommentReference"/>
              </w:rPr>
              <w:commentReference w:id="343"/>
            </w:r>
          </w:p>
        </w:tc>
      </w:tr>
    </w:tbl>
    <w:p w:rsidR="00985E66" w:rsidRDefault="00985E66" w:rsidP="0080029F"/>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D12B39" w:rsidRPr="00675DAA" w:rsidTr="00D12B39">
        <w:trPr>
          <w:cantSplit/>
          <w:trHeight w:val="580"/>
          <w:tblHeader/>
        </w:trPr>
        <w:tc>
          <w:tcPr>
            <w:tcW w:w="2127" w:type="dxa"/>
            <w:shd w:val="clear" w:color="auto" w:fill="808080"/>
          </w:tcPr>
          <w:p w:rsidR="00D12B39" w:rsidRPr="00675DAA" w:rsidRDefault="00D12B39" w:rsidP="0080029F">
            <w:pPr>
              <w:rPr>
                <w:i/>
              </w:rPr>
            </w:pPr>
            <w:r w:rsidRPr="00675DAA">
              <w:t>Element</w:t>
            </w:r>
          </w:p>
        </w:tc>
        <w:tc>
          <w:tcPr>
            <w:tcW w:w="2026" w:type="dxa"/>
            <w:shd w:val="clear" w:color="auto" w:fill="808080"/>
          </w:tcPr>
          <w:p w:rsidR="00D12B39" w:rsidRPr="00675DAA" w:rsidRDefault="00D12B39" w:rsidP="0080029F">
            <w:r w:rsidRPr="00675DAA">
              <w:t>Attribute</w:t>
            </w:r>
          </w:p>
        </w:tc>
        <w:tc>
          <w:tcPr>
            <w:tcW w:w="1260" w:type="dxa"/>
            <w:shd w:val="clear" w:color="auto" w:fill="808080"/>
          </w:tcPr>
          <w:p w:rsidR="00D12B39" w:rsidRPr="00326FB2" w:rsidRDefault="00D12B39" w:rsidP="0080029F">
            <w:r w:rsidRPr="00675DAA">
              <w:t>Cardinality</w:t>
            </w:r>
          </w:p>
        </w:tc>
        <w:tc>
          <w:tcPr>
            <w:tcW w:w="1350" w:type="dxa"/>
            <w:shd w:val="clear" w:color="auto" w:fill="808080"/>
          </w:tcPr>
          <w:p w:rsidR="00D12B39" w:rsidRPr="00675DAA" w:rsidRDefault="00D12B39" w:rsidP="0080029F">
            <w:r w:rsidRPr="00675DAA">
              <w:t>Value(s) Allowed</w:t>
            </w:r>
          </w:p>
          <w:p w:rsidR="00D12B39" w:rsidRPr="00675DAA" w:rsidRDefault="00D12B39" w:rsidP="0080029F">
            <w:r w:rsidRPr="00675DAA">
              <w:t>Examples</w:t>
            </w:r>
          </w:p>
        </w:tc>
        <w:tc>
          <w:tcPr>
            <w:tcW w:w="2579" w:type="dxa"/>
            <w:shd w:val="clear" w:color="auto" w:fill="808080"/>
          </w:tcPr>
          <w:p w:rsidR="00D12B39" w:rsidRPr="00675DAA" w:rsidRDefault="00D12B39" w:rsidP="0080029F">
            <w:r w:rsidRPr="00675DAA">
              <w:t>Description</w:t>
            </w:r>
          </w:p>
          <w:p w:rsidR="00D12B39" w:rsidRPr="00675DAA" w:rsidRDefault="00D12B39" w:rsidP="0080029F">
            <w:r w:rsidRPr="00675DAA">
              <w:t>Instructions</w:t>
            </w:r>
          </w:p>
        </w:tc>
      </w:tr>
      <w:tr w:rsidR="00D12B39" w:rsidRPr="00675DAA" w:rsidTr="00D12B39">
        <w:trPr>
          <w:cantSplit/>
        </w:trPr>
        <w:tc>
          <w:tcPr>
            <w:tcW w:w="2127" w:type="dxa"/>
          </w:tcPr>
          <w:p w:rsidR="00D12B39" w:rsidRPr="00675DAA" w:rsidRDefault="00D12B39" w:rsidP="0080029F">
            <w:r w:rsidRPr="00D12B39">
              <w:t>?xml-stylesheet</w:t>
            </w:r>
          </w:p>
        </w:tc>
        <w:tc>
          <w:tcPr>
            <w:tcW w:w="2026" w:type="dxa"/>
            <w:shd w:val="clear" w:color="auto" w:fill="D9D9D9"/>
          </w:tcPr>
          <w:p w:rsidR="00D12B39" w:rsidRPr="00675DAA" w:rsidRDefault="00D12B39" w:rsidP="0080029F">
            <w:r w:rsidRPr="00675DAA">
              <w:t>N/A</w:t>
            </w:r>
          </w:p>
        </w:tc>
        <w:tc>
          <w:tcPr>
            <w:tcW w:w="1260" w:type="dxa"/>
            <w:shd w:val="clear" w:color="auto" w:fill="D9D9D9"/>
          </w:tcPr>
          <w:p w:rsidR="00D12B39" w:rsidRPr="00675DAA" w:rsidRDefault="00D12B39" w:rsidP="0080029F">
            <w:r>
              <w:t>1:n</w:t>
            </w:r>
          </w:p>
        </w:tc>
        <w:tc>
          <w:tcPr>
            <w:tcW w:w="1350" w:type="dxa"/>
            <w:shd w:val="clear" w:color="auto" w:fill="D9D9D9"/>
          </w:tcPr>
          <w:p w:rsidR="00D12B39" w:rsidRPr="00675DAA" w:rsidRDefault="00D12B39" w:rsidP="0080029F">
            <w:r w:rsidRPr="00675DAA">
              <w:t>N/A</w:t>
            </w:r>
          </w:p>
        </w:tc>
        <w:tc>
          <w:tcPr>
            <w:tcW w:w="2579" w:type="dxa"/>
            <w:shd w:val="clear" w:color="auto" w:fill="D9D9D9"/>
          </w:tcPr>
          <w:p w:rsidR="00D12B39" w:rsidRPr="00675DAA" w:rsidRDefault="004B6080" w:rsidP="0080029F">
            <w:r>
              <w:t xml:space="preserve">The formatting related aspects are captured in this PI to ensure consistency. </w:t>
            </w:r>
          </w:p>
        </w:tc>
      </w:tr>
      <w:tr w:rsidR="00D12B39" w:rsidRPr="00675DAA" w:rsidTr="00D12B39">
        <w:trPr>
          <w:cantSplit/>
        </w:trPr>
        <w:tc>
          <w:tcPr>
            <w:tcW w:w="2127" w:type="dxa"/>
            <w:shd w:val="clear" w:color="auto" w:fill="808080"/>
          </w:tcPr>
          <w:p w:rsidR="00D12B39" w:rsidRPr="00675DAA" w:rsidRDefault="00D12B39" w:rsidP="0080029F">
            <w:r w:rsidRPr="00675DAA">
              <w:t>Conformance</w:t>
            </w:r>
          </w:p>
        </w:tc>
        <w:tc>
          <w:tcPr>
            <w:tcW w:w="7215" w:type="dxa"/>
            <w:gridSpan w:val="4"/>
          </w:tcPr>
          <w:p w:rsidR="00D87A0D" w:rsidRPr="00675DAA" w:rsidRDefault="00D12B39" w:rsidP="0080029F">
            <w:r>
              <w:t>Both the XSL and CSS stylesheet definitions are requi</w:t>
            </w:r>
            <w:r w:rsidR="00A82502">
              <w:t>red but they are document type</w:t>
            </w:r>
            <w:r>
              <w:t xml:space="preserve"> specific.</w:t>
            </w:r>
          </w:p>
        </w:tc>
      </w:tr>
    </w:tbl>
    <w:p w:rsidR="0057528F" w:rsidRPr="00675DAA" w:rsidRDefault="0057528F" w:rsidP="0080029F"/>
    <w:p w:rsidR="00B02056" w:rsidRPr="00675DAA" w:rsidRDefault="00F42079" w:rsidP="0080029F">
      <w:pPr>
        <w:pStyle w:val="Heading2"/>
      </w:pPr>
      <w:bookmarkStart w:id="344" w:name="_Toc495429249"/>
      <w:bookmarkStart w:id="345" w:name="_Toc495068721"/>
      <w:bookmarkStart w:id="346" w:name="_Toc497495396"/>
      <w:r w:rsidRPr="00675DAA">
        <w:t>Document</w:t>
      </w:r>
      <w:r w:rsidR="006C04E0" w:rsidRPr="00675DAA">
        <w:t xml:space="preserve"> Information</w:t>
      </w:r>
      <w:bookmarkEnd w:id="344"/>
      <w:bookmarkEnd w:id="345"/>
      <w:bookmarkEnd w:id="346"/>
    </w:p>
    <w:p w:rsidR="009B3421" w:rsidRDefault="009B3421" w:rsidP="0080029F">
      <w:r w:rsidRPr="00675DAA">
        <w:t xml:space="preserve">Outlined in this section are all aspects relating to the </w:t>
      </w:r>
      <w:r w:rsidR="006C04E0" w:rsidRPr="00675DAA">
        <w:t>Document Information (applicable to the overall document).</w:t>
      </w:r>
      <w:r w:rsidR="00675DAA" w:rsidRPr="00675DAA">
        <w:t xml:space="preserve"> The Document Information provides the identity of the particular document, its type, template, title, date and versioning as a member of a document set.</w:t>
      </w:r>
    </w:p>
    <w:p w:rsidR="005450D1" w:rsidRDefault="005450D1" w:rsidP="0080029F"/>
    <w:p w:rsidR="009B3421" w:rsidRDefault="009A2DBF" w:rsidP="001D67E2">
      <w:pPr>
        <w:pStyle w:val="Heading3"/>
      </w:pPr>
      <w:bookmarkStart w:id="347" w:name="_Toc495429250"/>
      <w:bookmarkStart w:id="348" w:name="_Toc495068722"/>
      <w:bookmarkStart w:id="349" w:name="_Toc497495397"/>
      <w:r w:rsidRPr="00675DAA">
        <w:t>XML</w:t>
      </w:r>
      <w:bookmarkEnd w:id="347"/>
      <w:bookmarkEnd w:id="348"/>
      <w:bookmarkEnd w:id="349"/>
    </w:p>
    <w:p w:rsidR="005450D1" w:rsidRPr="005450D1" w:rsidRDefault="002F1736" w:rsidP="005450D1">
      <w:pPr>
        <w:rPr>
          <w:ins w:id="350" w:author="pbx" w:date="2017-11-03T17:48:00Z"/>
          <w:lang w:val="en-US"/>
        </w:rPr>
      </w:pPr>
      <w:del w:id="351" w:author="pbx" w:date="2017-11-03T17:48:00Z">
        <w:r w:rsidRPr="000A6564">
          <w:rPr>
            <w:noProof/>
            <w:lang w:val="en-US"/>
          </w:rPr>
          <mc:AlternateContent>
            <mc:Choice Requires="wps">
              <w:drawing>
                <wp:inline distT="0" distB="0" distL="0" distR="0" wp14:anchorId="498DD86B" wp14:editId="61B45C5B">
                  <wp:extent cx="5876014" cy="2113200"/>
                  <wp:effectExtent l="57150" t="0" r="67945" b="13525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2113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F0F23">
                              <w:pPr>
                                <w:rPr>
                                  <w:del w:id="352" w:author="pbx" w:date="2017-11-03T17:48:00Z"/>
                                </w:rPr>
                              </w:pPr>
                              <w:del w:id="353" w:author="pbx" w:date="2017-11-03T17:48:00Z">
                                <w:r w:rsidRPr="00B90DF7">
                                  <w:delText>&lt;document xmlns="urn:hl7-org:v3" xmlns:xsi="http://www.w3.org/2001/XMLSchema-instance" xsi:schemaLocation="urn:hl7-org:v3 https://raw.githubusercontent.com/HealthCanada/Structured-Content-Information/master/Structured-Product-Labeling-(SPL)/Schema/current/SPL.xsd"&gt;</w:delText>
                                </w:r>
                                <w:r>
                                  <w:delText xml:space="preserve">     </w:delText>
                                </w:r>
                              </w:del>
                            </w:p>
                            <w:p w:rsidR="00292223" w:rsidRPr="000A0496" w:rsidRDefault="00292223" w:rsidP="00DF0F23">
                              <w:pPr>
                                <w:rPr>
                                  <w:del w:id="354" w:author="pbx" w:date="2017-11-03T17:48:00Z"/>
                                </w:rPr>
                              </w:pPr>
                              <w:del w:id="355" w:author="pbx" w:date="2017-11-03T17:48:00Z">
                                <w:r>
                                  <w:delText xml:space="preserve">   </w:delText>
                                </w:r>
                                <w:r w:rsidRPr="000A0496">
                                  <w:delText>&lt;typeId assigningAuthorityName=”</w:delText>
                                </w:r>
                                <w:r w:rsidRPr="002D0332">
                                  <w:delText xml:space="preserve"> Health Products and Food Branch</w:delText>
                                </w:r>
                                <w:r w:rsidRPr="000A0496">
                                  <w:delText>”/&gt;</w:delText>
                                </w:r>
                              </w:del>
                            </w:p>
                            <w:p w:rsidR="00292223" w:rsidRPr="00BD23A8" w:rsidRDefault="00292223" w:rsidP="00DF0F23">
                              <w:pPr>
                                <w:rPr>
                                  <w:del w:id="356" w:author="pbx" w:date="2017-11-03T17:48:00Z"/>
                                </w:rPr>
                              </w:pPr>
                              <w:del w:id="357" w:author="pbx" w:date="2017-11-03T17:48:00Z">
                                <w:r w:rsidRPr="000A0496">
                                  <w:delText xml:space="preserve">  </w:delText>
                                </w:r>
                                <w:r>
                                  <w:delText xml:space="preserve"> </w:delText>
                                </w:r>
                                <w:r w:rsidRPr="00BD23A8">
                                  <w:delText>&lt;templateId extension="1" root="</w:delText>
                                </w:r>
                                <w:r>
                                  <w:delText>2.16.840.1.113883.2.20.6.9</w:delText>
                                </w:r>
                                <w:r w:rsidRPr="00BD23A8">
                                  <w:delText>"/&gt;</w:delText>
                                </w:r>
                              </w:del>
                            </w:p>
                            <w:p w:rsidR="00292223" w:rsidRPr="00BD23A8" w:rsidRDefault="00292223" w:rsidP="00DF0F23">
                              <w:pPr>
                                <w:rPr>
                                  <w:del w:id="358" w:author="pbx" w:date="2017-11-03T17:48:00Z"/>
                                </w:rPr>
                              </w:pPr>
                              <w:del w:id="359" w:author="pbx" w:date="2017-11-03T17:48:00Z">
                                <w:r w:rsidRPr="00BD23A8">
                                  <w:delText xml:space="preserve">  </w:delText>
                                </w:r>
                                <w:r>
                                  <w:delText xml:space="preserve"> </w:delText>
                                </w:r>
                                <w:r w:rsidRPr="00BD23A8">
                                  <w:delText>&lt;id root="a6c469cf-5820-48a8-b140-f8f4d63f5600"/&gt;</w:delText>
                                </w:r>
                              </w:del>
                            </w:p>
                            <w:p w:rsidR="00292223" w:rsidRDefault="00292223" w:rsidP="00DF0F23">
                              <w:pPr>
                                <w:rPr>
                                  <w:del w:id="360" w:author="pbx" w:date="2017-11-03T17:48:00Z"/>
                                </w:rPr>
                              </w:pPr>
                              <w:del w:id="361" w:author="pbx" w:date="2017-11-03T17:48:00Z">
                                <w:r w:rsidRPr="00BD23A8">
                                  <w:delText xml:space="preserve">  </w:delText>
                                </w:r>
                                <w:r>
                                  <w:delText xml:space="preserve"> </w:delText>
                                </w:r>
                                <w:r w:rsidRPr="00BD23A8">
                                  <w:delText>&lt;code code="1" codeSystem="</w:delText>
                                </w:r>
                                <w:r>
                                  <w:delText>2.16.840.1.113883.2.20.6.10</w:delText>
                                </w:r>
                                <w:r w:rsidRPr="00BD23A8">
                                  <w:delText xml:space="preserve">" </w:delText>
                                </w:r>
                              </w:del>
                            </w:p>
                            <w:p w:rsidR="00292223" w:rsidRPr="00DA4842" w:rsidRDefault="00292223" w:rsidP="00DF0F23">
                              <w:pPr>
                                <w:rPr>
                                  <w:del w:id="362" w:author="pbx" w:date="2017-11-03T17:48:00Z"/>
                                </w:rPr>
                              </w:pPr>
                              <w:del w:id="363" w:author="pbx" w:date="2017-11-03T17:48:00Z">
                                <w:r>
                                  <w:delText xml:space="preserve">   </w:delText>
                                </w:r>
                                <w:r w:rsidRPr="00BD23A8">
                                  <w:delText>displayName="Product Monograph"/&gt;</w:delText>
                                </w:r>
                              </w:del>
                            </w:p>
                            <w:p w:rsidR="00292223" w:rsidRDefault="00292223" w:rsidP="00DF0F23">
                              <w:pPr>
                                <w:rPr>
                                  <w:del w:id="364" w:author="pbx" w:date="2017-11-03T17:48:00Z"/>
                                </w:rPr>
                              </w:pPr>
                              <w:del w:id="365" w:author="pbx" w:date="2017-11-03T17:48:00Z">
                                <w:r>
                                  <w:delText>&lt;title=”Lipitor”/title&gt;</w:delText>
                                </w:r>
                              </w:del>
                            </w:p>
                            <w:p w:rsidR="00292223" w:rsidRPr="000A0496" w:rsidRDefault="00292223" w:rsidP="00DF0F23">
                              <w:pPr>
                                <w:rPr>
                                  <w:del w:id="366" w:author="pbx" w:date="2017-11-03T17:48:00Z"/>
                                </w:rPr>
                              </w:pPr>
                              <w:del w:id="367" w:author="pbx" w:date="2017-11-03T17:48:00Z">
                                <w:r w:rsidRPr="000A0496">
                                  <w:delText>&lt;effectiveTirme value="20070424"/&gt;</w:delText>
                                </w:r>
                              </w:del>
                            </w:p>
                            <w:p w:rsidR="00292223" w:rsidRDefault="00292223" w:rsidP="00DF0F23">
                              <w:pPr>
                                <w:rPr>
                                  <w:del w:id="368" w:author="pbx" w:date="2017-11-03T17:48:00Z"/>
                                </w:rPr>
                              </w:pPr>
                              <w:del w:id="369" w:author="pbx" w:date="2017-11-03T17:48:00Z">
                                <w:r w:rsidRPr="000A0496">
                                  <w:delText>&lt;languageCode code="</w:delText>
                                </w:r>
                                <w:r>
                                  <w:delText>ENG</w:delText>
                                </w:r>
                                <w:r w:rsidRPr="000A0496">
                                  <w:delText>" codeSystem="</w:delText>
                                </w:r>
                                <w:r>
                                  <w:delText>2.16.840.1.113883.2.20.6.29</w:delText>
                                </w:r>
                                <w:r w:rsidRPr="000A0496">
                                  <w:delText>" displ</w:delText>
                                </w:r>
                                <w:r>
                                  <w:delText>ayName="English”/&gt;</w:delText>
                                </w:r>
                              </w:del>
                            </w:p>
                            <w:p w:rsidR="00292223" w:rsidRDefault="00292223" w:rsidP="00DF0F23">
                              <w:pPr>
                                <w:rPr>
                                  <w:del w:id="370" w:author="pbx" w:date="2017-11-03T17:48:00Z"/>
                                </w:rPr>
                              </w:pPr>
                              <w:del w:id="371" w:author="pbx" w:date="2017-11-03T17:48:00Z">
                                <w:r w:rsidRPr="000A0496">
                                  <w:delText>&lt;setId root="a30accef-</w:delText>
                                </w:r>
                                <w:r>
                                  <w:delText>f437-4136-808c-9ed4ada5fcf8"/&gt;</w:delText>
                                </w:r>
                              </w:del>
                            </w:p>
                            <w:p w:rsidR="00292223" w:rsidRPr="000A0496" w:rsidRDefault="00292223" w:rsidP="00DF0F23">
                              <w:pPr>
                                <w:rPr>
                                  <w:del w:id="372" w:author="pbx" w:date="2017-11-03T17:48:00Z"/>
                                </w:rPr>
                              </w:pPr>
                              <w:del w:id="373" w:author="pbx" w:date="2017-11-03T17:48:00Z">
                                <w:r w:rsidRPr="000A0496">
                                  <w:delText>&lt;versionNumber value=“1”/&gt;</w:delText>
                                </w:r>
                              </w:del>
                            </w:p>
                          </w:txbxContent>
                        </wps:txbx>
                        <wps:bodyPr rot="0" vert="horz" wrap="square" lIns="36000" tIns="36000" rIns="36000" bIns="36000" anchor="t" anchorCtr="0">
                          <a:noAutofit/>
                        </wps:bodyPr>
                      </wps:wsp>
                    </a:graphicData>
                  </a:graphic>
                </wp:inline>
              </w:drawing>
            </mc:Choice>
            <mc:Fallback>
              <w:pict>
                <v:shape id="_x0000_s1027" type="#_x0000_t202" style="width:462.7pt;height:1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" fillcolor="#c6d9f1 [671]">
                  <v:shadow on="t" color="#bfbfbf [2412]" offset="0,4pt"/>
                  <v:textbox inset="1mm,1mm,1mm,1mm">
                    <w:txbxContent>
                      <w:p w14:paraId="766E289C" w14:textId="77777777" w:rsidR="00292223" w:rsidRDefault="00292223" w:rsidP="00DF0F23">
                        <w:pPr>
                          <w:rPr>
                            <w:del w:id="462" w:author="pbx" w:date="2017-11-03T17:48:00Z"/>
                          </w:rPr>
                        </w:pPr>
                        <w:del w:id="463" w:author="pbx" w:date="2017-11-03T17:48:00Z">
                          <w:r w:rsidRPr="00B90DF7">
                            <w:delText>&lt;document xmlns="urn:hl7-org:v3" xmlns:xsi="http://www.w3.org/2001/XMLSchema-instance" xsi:schemaLocation="urn:hl7-org:v3 https://raw.githubusercontent.com/HealthCanada/Structured-Content-Information/master/Structured-Product-Labeling-(SPL)/Schema/current/SPL.xsd"&gt;</w:delText>
                          </w:r>
                          <w:r>
                            <w:delText xml:space="preserve">     </w:delText>
                          </w:r>
                        </w:del>
                      </w:p>
                      <w:p w14:paraId="7B18D1DE" w14:textId="77777777" w:rsidR="00292223" w:rsidRPr="000A0496" w:rsidRDefault="00292223" w:rsidP="00DF0F23">
                        <w:pPr>
                          <w:rPr>
                            <w:del w:id="464" w:author="pbx" w:date="2017-11-03T17:48:00Z"/>
                          </w:rPr>
                        </w:pPr>
                        <w:del w:id="465" w:author="pbx" w:date="2017-11-03T17:48:00Z">
                          <w:r>
                            <w:delText xml:space="preserve">   </w:delText>
                          </w:r>
                          <w:r w:rsidRPr="000A0496">
                            <w:delText>&lt;typeId assigningAuthorityName=”</w:delText>
                          </w:r>
                          <w:r w:rsidRPr="002D0332">
                            <w:delText xml:space="preserve"> Health Products and Food Branch</w:delText>
                          </w:r>
                          <w:r w:rsidRPr="000A0496">
                            <w:delText>”/&gt;</w:delText>
                          </w:r>
                        </w:del>
                      </w:p>
                      <w:p w14:paraId="023832C1" w14:textId="77777777" w:rsidR="00292223" w:rsidRPr="00BD23A8" w:rsidRDefault="00292223" w:rsidP="00DF0F23">
                        <w:pPr>
                          <w:rPr>
                            <w:del w:id="466" w:author="pbx" w:date="2017-11-03T17:48:00Z"/>
                          </w:rPr>
                        </w:pPr>
                        <w:del w:id="467" w:author="pbx" w:date="2017-11-03T17:48:00Z">
                          <w:r w:rsidRPr="000A0496">
                            <w:delText xml:space="preserve">  </w:delText>
                          </w:r>
                          <w:r>
                            <w:delText xml:space="preserve"> </w:delText>
                          </w:r>
                          <w:r w:rsidRPr="00BD23A8">
                            <w:delText>&lt;templateId extension="1" root="</w:delText>
                          </w:r>
                          <w:r>
                            <w:delText>2.16.840.1.113883.2.20.6.9</w:delText>
                          </w:r>
                          <w:r w:rsidRPr="00BD23A8">
                            <w:delText>"/&gt;</w:delText>
                          </w:r>
                        </w:del>
                      </w:p>
                      <w:p w14:paraId="40FFC864" w14:textId="77777777" w:rsidR="00292223" w:rsidRPr="00BD23A8" w:rsidRDefault="00292223" w:rsidP="00DF0F23">
                        <w:pPr>
                          <w:rPr>
                            <w:del w:id="468" w:author="pbx" w:date="2017-11-03T17:48:00Z"/>
                          </w:rPr>
                        </w:pPr>
                        <w:del w:id="469" w:author="pbx" w:date="2017-11-03T17:48:00Z">
                          <w:r w:rsidRPr="00BD23A8">
                            <w:delText xml:space="preserve">  </w:delText>
                          </w:r>
                          <w:r>
                            <w:delText xml:space="preserve"> </w:delText>
                          </w:r>
                          <w:r w:rsidRPr="00BD23A8">
                            <w:delText>&lt;id root="a6c469cf-5820-48a8-b140-f8f4d63f5600"/&gt;</w:delText>
                          </w:r>
                        </w:del>
                      </w:p>
                      <w:p w14:paraId="2FB7799A" w14:textId="77777777" w:rsidR="00292223" w:rsidRDefault="00292223" w:rsidP="00DF0F23">
                        <w:pPr>
                          <w:rPr>
                            <w:del w:id="470" w:author="pbx" w:date="2017-11-03T17:48:00Z"/>
                          </w:rPr>
                        </w:pPr>
                        <w:del w:id="471" w:author="pbx" w:date="2017-11-03T17:48:00Z">
                          <w:r w:rsidRPr="00BD23A8">
                            <w:delText xml:space="preserve">  </w:delText>
                          </w:r>
                          <w:r>
                            <w:delText xml:space="preserve"> </w:delText>
                          </w:r>
                          <w:r w:rsidRPr="00BD23A8">
                            <w:delText>&lt;code code="1" codeSystem="</w:delText>
                          </w:r>
                          <w:r>
                            <w:delText>2.16.840.1.113883.2.20.6.10</w:delText>
                          </w:r>
                          <w:r w:rsidRPr="00BD23A8">
                            <w:delText xml:space="preserve">" </w:delText>
                          </w:r>
                        </w:del>
                      </w:p>
                      <w:p w14:paraId="2CC0C830" w14:textId="77777777" w:rsidR="00292223" w:rsidRPr="00DA4842" w:rsidRDefault="00292223" w:rsidP="00DF0F23">
                        <w:pPr>
                          <w:rPr>
                            <w:del w:id="472" w:author="pbx" w:date="2017-11-03T17:48:00Z"/>
                          </w:rPr>
                        </w:pPr>
                        <w:del w:id="473" w:author="pbx" w:date="2017-11-03T17:48:00Z">
                          <w:r>
                            <w:delText xml:space="preserve">   </w:delText>
                          </w:r>
                          <w:r w:rsidRPr="00BD23A8">
                            <w:delText>displayName="Product Monograph"/&gt;</w:delText>
                          </w:r>
                        </w:del>
                      </w:p>
                      <w:p w14:paraId="7ACC9899" w14:textId="77777777" w:rsidR="00292223" w:rsidRDefault="00292223" w:rsidP="00DF0F23">
                        <w:pPr>
                          <w:rPr>
                            <w:del w:id="474" w:author="pbx" w:date="2017-11-03T17:48:00Z"/>
                          </w:rPr>
                        </w:pPr>
                        <w:del w:id="475" w:author="pbx" w:date="2017-11-03T17:48:00Z">
                          <w:r>
                            <w:delText>&lt;title=”Lipitor”/title&gt;</w:delText>
                          </w:r>
                        </w:del>
                      </w:p>
                      <w:p w14:paraId="16072A82" w14:textId="77777777" w:rsidR="00292223" w:rsidRPr="000A0496" w:rsidRDefault="00292223" w:rsidP="00DF0F23">
                        <w:pPr>
                          <w:rPr>
                            <w:del w:id="476" w:author="pbx" w:date="2017-11-03T17:48:00Z"/>
                          </w:rPr>
                        </w:pPr>
                        <w:del w:id="477" w:author="pbx" w:date="2017-11-03T17:48:00Z">
                          <w:r w:rsidRPr="000A0496">
                            <w:delText>&lt;effectiveTirme value="20070424"/&gt;</w:delText>
                          </w:r>
                        </w:del>
                      </w:p>
                      <w:p w14:paraId="2BF679B2" w14:textId="77777777" w:rsidR="00292223" w:rsidRDefault="00292223" w:rsidP="00DF0F23">
                        <w:pPr>
                          <w:rPr>
                            <w:del w:id="478" w:author="pbx" w:date="2017-11-03T17:48:00Z"/>
                          </w:rPr>
                        </w:pPr>
                        <w:del w:id="479" w:author="pbx" w:date="2017-11-03T17:48:00Z">
                          <w:r w:rsidRPr="000A0496">
                            <w:delText>&lt;languageCode code="</w:delText>
                          </w:r>
                          <w:r>
                            <w:delText>ENG</w:delText>
                          </w:r>
                          <w:r w:rsidRPr="000A0496">
                            <w:delText>" codeSystem="</w:delText>
                          </w:r>
                          <w:r>
                            <w:delText>2.16.840.1.113883.2.20.6.29</w:delText>
                          </w:r>
                          <w:r w:rsidRPr="000A0496">
                            <w:delText>" displ</w:delText>
                          </w:r>
                          <w:r>
                            <w:delText>ayName="English”/&gt;</w:delText>
                          </w:r>
                        </w:del>
                      </w:p>
                      <w:p w14:paraId="29A76B8C" w14:textId="77777777" w:rsidR="00292223" w:rsidRDefault="00292223" w:rsidP="00DF0F23">
                        <w:pPr>
                          <w:rPr>
                            <w:del w:id="480" w:author="pbx" w:date="2017-11-03T17:48:00Z"/>
                          </w:rPr>
                        </w:pPr>
                        <w:del w:id="481" w:author="pbx" w:date="2017-11-03T17:48:00Z">
                          <w:r w:rsidRPr="000A0496">
                            <w:delText>&lt;setId root="a30accef-</w:delText>
                          </w:r>
                          <w:r>
                            <w:delText>f437-4136-808c-9ed4ada5fcf8"/&gt;</w:delText>
                          </w:r>
                        </w:del>
                      </w:p>
                      <w:p w14:paraId="16D59116" w14:textId="77777777" w:rsidR="00292223" w:rsidRPr="000A0496" w:rsidRDefault="00292223" w:rsidP="00DF0F23">
                        <w:pPr>
                          <w:rPr>
                            <w:del w:id="482" w:author="pbx" w:date="2017-11-03T17:48:00Z"/>
                          </w:rPr>
                        </w:pPr>
                        <w:del w:id="483" w:author="pbx" w:date="2017-11-03T17:48:00Z">
                          <w:r w:rsidRPr="000A0496">
                            <w:delText>&lt;versionNumber value=“1”/&gt;</w:delText>
                          </w:r>
                        </w:del>
                      </w:p>
                    </w:txbxContent>
                  </v:textbox>
                  <w10:anchorlock/>
                </v:shape>
              </w:pict>
            </mc:Fallback>
          </mc:AlternateContent>
        </w:r>
      </w:del>
      <w:ins w:id="374" w:author="pbx" w:date="2017-11-03T17:48:00Z">
        <w:r w:rsidR="005450D1">
          <w:rPr>
            <w:lang w:val="en-US"/>
          </w:rPr>
          <w:t>Outlined below is an example of the document information:</w:t>
        </w:r>
      </w:ins>
    </w:p>
    <w:p w:rsidR="00E46ED6" w:rsidRDefault="00E46ED6" w:rsidP="0080029F">
      <w:pPr>
        <w:rPr>
          <w:ins w:id="375" w:author="pbx" w:date="2017-11-03T17:48:00Z"/>
        </w:rPr>
      </w:pPr>
      <w:ins w:id="376" w:author="pbx" w:date="2017-11-03T17:48:00Z">
        <w:r w:rsidRPr="00B90DF7">
          <w:t>&lt;document xmlns="urn:hl7-org:v3" xmlns:xsi="http://www.w3.org/2001/XMLSchema-instance" xsi</w:t>
        </w:r>
        <w:r w:rsidR="00720534">
          <w:t xml:space="preserve">:schemaLocation="urn:hl7-org:v3 </w:t>
        </w:r>
        <w:r w:rsidR="003A4623">
          <w:fldChar w:fldCharType="begin"/>
        </w:r>
        <w:r w:rsidR="003A4623">
          <w:instrText xml:space="preserve"> HYPERLINK "https://raw.githubusercontent.com/HealthCanada/HPFB/master/Structured-Product-Labeling-(SPL)/Schema/current/SPL.xsd" </w:instrText>
        </w:r>
        <w:r w:rsidR="003A4623">
          <w:fldChar w:fldCharType="separate"/>
        </w:r>
        <w:r w:rsidR="002075C4" w:rsidRPr="00720534">
          <w:t>https://raw.githubusercontent.com/HealthCanada/HPFB/master/Structured-Product-Labeling-(SPL)/Schema/current/SPL.xsd</w:t>
        </w:r>
        <w:r w:rsidR="003A4623">
          <w:fldChar w:fldCharType="end"/>
        </w:r>
        <w:r w:rsidRPr="00B90DF7">
          <w:t>"&gt;</w:t>
        </w:r>
        <w:r>
          <w:t xml:space="preserve">     </w:t>
        </w:r>
      </w:ins>
    </w:p>
    <w:p w:rsidR="00E46ED6" w:rsidRPr="000A0496" w:rsidRDefault="00E46ED6" w:rsidP="0080029F">
      <w:pPr>
        <w:ind w:left="288"/>
        <w:rPr>
          <w:ins w:id="377" w:author="pbx" w:date="2017-11-03T17:48:00Z"/>
        </w:rPr>
      </w:pPr>
      <w:ins w:id="378" w:author="pbx" w:date="2017-11-03T17:48:00Z">
        <w:r w:rsidRPr="000A0496">
          <w:t>&lt;typeId assigningAuthorityName=”</w:t>
        </w:r>
        <w:r w:rsidRPr="002D0332">
          <w:t xml:space="preserve"> Health Products and Food Branch</w:t>
        </w:r>
        <w:r w:rsidRPr="000A0496">
          <w:t>”/&gt;</w:t>
        </w:r>
      </w:ins>
    </w:p>
    <w:p w:rsidR="00E46ED6" w:rsidRPr="00BD23A8" w:rsidRDefault="00E46ED6" w:rsidP="0080029F">
      <w:pPr>
        <w:ind w:left="288"/>
        <w:rPr>
          <w:ins w:id="379" w:author="pbx" w:date="2017-11-03T17:48:00Z"/>
        </w:rPr>
      </w:pPr>
      <w:ins w:id="380" w:author="pbx" w:date="2017-11-03T17:48:00Z">
        <w:r w:rsidRPr="00BD23A8">
          <w:t>&lt;templateId extension="1" root="</w:t>
        </w:r>
        <w:r>
          <w:t>2.16.840.1.113883.2.20.6.9</w:t>
        </w:r>
        <w:r w:rsidRPr="00BD23A8">
          <w:t>"/&gt;</w:t>
        </w:r>
      </w:ins>
    </w:p>
    <w:p w:rsidR="00E46ED6" w:rsidRPr="00BD23A8" w:rsidRDefault="00E46ED6" w:rsidP="0080029F">
      <w:pPr>
        <w:ind w:left="288"/>
        <w:rPr>
          <w:ins w:id="381" w:author="pbx" w:date="2017-11-03T17:48:00Z"/>
        </w:rPr>
      </w:pPr>
      <w:ins w:id="382" w:author="pbx" w:date="2017-11-03T17:48:00Z">
        <w:r w:rsidRPr="00BD23A8">
          <w:t>&lt;id root="a6c469cf-5820-48a8-b140-f8f4d63f5600"/&gt;</w:t>
        </w:r>
      </w:ins>
    </w:p>
    <w:p w:rsidR="00E46ED6" w:rsidRPr="00DA4842" w:rsidRDefault="00E46ED6" w:rsidP="0080029F">
      <w:pPr>
        <w:ind w:left="288"/>
        <w:rPr>
          <w:ins w:id="383" w:author="pbx" w:date="2017-11-03T17:48:00Z"/>
        </w:rPr>
      </w:pPr>
      <w:ins w:id="384" w:author="pbx" w:date="2017-11-03T17:48:00Z">
        <w:r w:rsidRPr="00BD23A8">
          <w:t>&lt;code code="1" codeSystem="</w:t>
        </w:r>
        <w:r>
          <w:t>2.16.840.1.113883.2.20.6.10</w:t>
        </w:r>
        <w:r w:rsidRPr="00BD23A8">
          <w:t>" displayName="Product Monograph"/&gt;</w:t>
        </w:r>
      </w:ins>
    </w:p>
    <w:p w:rsidR="00E46ED6" w:rsidRDefault="00E46ED6" w:rsidP="0080029F">
      <w:pPr>
        <w:ind w:left="288"/>
        <w:rPr>
          <w:ins w:id="385" w:author="pbx" w:date="2017-11-03T17:48:00Z"/>
        </w:rPr>
      </w:pPr>
      <w:ins w:id="386" w:author="pbx" w:date="2017-11-03T17:48:00Z">
        <w:r>
          <w:t>&lt;title=”Lipitor”/title&gt;</w:t>
        </w:r>
      </w:ins>
    </w:p>
    <w:p w:rsidR="00E46ED6" w:rsidRPr="000A0496" w:rsidRDefault="00E46ED6" w:rsidP="0080029F">
      <w:pPr>
        <w:ind w:left="288"/>
        <w:rPr>
          <w:ins w:id="387" w:author="pbx" w:date="2017-11-03T17:48:00Z"/>
        </w:rPr>
      </w:pPr>
      <w:ins w:id="388" w:author="pbx" w:date="2017-11-03T17:48:00Z">
        <w:r w:rsidRPr="000A0496">
          <w:t>&lt;effectiveTirme value="20070424"/&gt;</w:t>
        </w:r>
      </w:ins>
    </w:p>
    <w:p w:rsidR="00E46ED6" w:rsidRDefault="00E46ED6" w:rsidP="0080029F">
      <w:pPr>
        <w:ind w:left="288"/>
        <w:rPr>
          <w:ins w:id="389" w:author="pbx" w:date="2017-11-03T17:48:00Z"/>
        </w:rPr>
      </w:pPr>
      <w:ins w:id="390" w:author="pbx" w:date="2017-11-03T17:48:00Z">
        <w:r w:rsidRPr="000A0496">
          <w:t>&lt;languageCode code="</w:t>
        </w:r>
        <w:r>
          <w:t>ENG</w:t>
        </w:r>
        <w:r w:rsidRPr="000A0496">
          <w:t>" codeSystem="</w:t>
        </w:r>
        <w:r>
          <w:t xml:space="preserve">2.16.840.1.113883.2.20.6.29" </w:t>
        </w:r>
        <w:r w:rsidRPr="000A0496">
          <w:t>displ</w:t>
        </w:r>
        <w:r>
          <w:t>ayName="English”/&gt;</w:t>
        </w:r>
      </w:ins>
    </w:p>
    <w:p w:rsidR="00E46ED6" w:rsidRDefault="00E46ED6" w:rsidP="0080029F">
      <w:pPr>
        <w:ind w:left="288"/>
        <w:rPr>
          <w:ins w:id="391" w:author="pbx" w:date="2017-11-03T17:48:00Z"/>
        </w:rPr>
      </w:pPr>
      <w:ins w:id="392" w:author="pbx" w:date="2017-11-03T17:48:00Z">
        <w:r w:rsidRPr="000A0496">
          <w:lastRenderedPageBreak/>
          <w:t>&lt;setId root="a30accef-</w:t>
        </w:r>
        <w:r>
          <w:t>f437-4136-808c-9ed4ada5fcf8"/&gt;</w:t>
        </w:r>
      </w:ins>
    </w:p>
    <w:p w:rsidR="00E46ED6" w:rsidRPr="000A0496" w:rsidRDefault="00E46ED6" w:rsidP="0080029F">
      <w:pPr>
        <w:ind w:left="288"/>
        <w:rPr>
          <w:ins w:id="393" w:author="pbx" w:date="2017-11-03T17:48:00Z"/>
        </w:rPr>
      </w:pPr>
      <w:ins w:id="394" w:author="pbx" w:date="2017-11-03T17:48:00Z">
        <w:r w:rsidRPr="000A0496">
          <w:t>&lt;versionNumber value=“1”/&gt;</w:t>
        </w:r>
      </w:ins>
    </w:p>
    <w:p w:rsidR="00E46ED6" w:rsidRDefault="00E46ED6" w:rsidP="0080029F">
      <w:pPr>
        <w:rPr>
          <w:lang w:val="en-US"/>
        </w:rPr>
      </w:pPr>
    </w:p>
    <w:p w:rsidR="006E3DDE" w:rsidRPr="00675DAA" w:rsidRDefault="003C4F09" w:rsidP="001D67E2">
      <w:pPr>
        <w:pStyle w:val="Heading3"/>
      </w:pPr>
      <w:bookmarkStart w:id="395" w:name="_Toc495429251"/>
      <w:bookmarkStart w:id="396" w:name="_Toc495068723"/>
      <w:bookmarkStart w:id="397" w:name="_Toc497495398"/>
      <w:r>
        <w:t>Validation</w:t>
      </w:r>
      <w:bookmarkEnd w:id="395"/>
      <w:bookmarkEnd w:id="396"/>
      <w:bookmarkEnd w:id="397"/>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rsidTr="00C66D2F">
        <w:trPr>
          <w:cantSplit/>
          <w:trHeight w:val="580"/>
          <w:tblHeader/>
        </w:trPr>
        <w:tc>
          <w:tcPr>
            <w:tcW w:w="2127" w:type="dxa"/>
            <w:shd w:val="clear" w:color="auto" w:fill="808080"/>
          </w:tcPr>
          <w:p w:rsidR="006E3DDE" w:rsidRPr="003539B2" w:rsidRDefault="006E3DDE" w:rsidP="0080029F">
            <w:r w:rsidRPr="00675DAA">
              <w:t>Element</w:t>
            </w:r>
          </w:p>
        </w:tc>
        <w:tc>
          <w:tcPr>
            <w:tcW w:w="2103" w:type="dxa"/>
            <w:shd w:val="clear" w:color="auto" w:fill="808080"/>
          </w:tcPr>
          <w:p w:rsidR="006E3DDE" w:rsidRPr="00675DAA" w:rsidRDefault="006E3DDE" w:rsidP="0080029F">
            <w:r w:rsidRPr="00675DAA">
              <w:t>Attribute</w:t>
            </w:r>
          </w:p>
        </w:tc>
        <w:tc>
          <w:tcPr>
            <w:tcW w:w="1260" w:type="dxa"/>
            <w:shd w:val="clear" w:color="auto" w:fill="808080"/>
          </w:tcPr>
          <w:p w:rsidR="006E3DDE" w:rsidRPr="003539B2" w:rsidRDefault="006E3DDE" w:rsidP="0080029F">
            <w:r w:rsidRPr="00675DAA">
              <w:t>Cardinality</w:t>
            </w:r>
          </w:p>
        </w:tc>
        <w:tc>
          <w:tcPr>
            <w:tcW w:w="1350" w:type="dxa"/>
            <w:shd w:val="clear" w:color="auto" w:fill="808080"/>
          </w:tcPr>
          <w:p w:rsidR="006E3DDE" w:rsidRPr="00675DAA" w:rsidRDefault="006E3DDE" w:rsidP="0080029F">
            <w:r w:rsidRPr="00675DAA">
              <w:t>Value(s) Allowed</w:t>
            </w:r>
          </w:p>
          <w:p w:rsidR="006E3DDE" w:rsidRPr="00675DAA" w:rsidRDefault="006E3DDE" w:rsidP="0080029F">
            <w:r w:rsidRPr="00675DAA">
              <w:t>Examples</w:t>
            </w:r>
          </w:p>
        </w:tc>
        <w:tc>
          <w:tcPr>
            <w:tcW w:w="2520" w:type="dxa"/>
            <w:shd w:val="clear" w:color="auto" w:fill="808080"/>
          </w:tcPr>
          <w:p w:rsidR="006E3DDE" w:rsidRPr="00675DAA" w:rsidRDefault="006E3DDE" w:rsidP="0080029F">
            <w:r w:rsidRPr="00675DAA">
              <w:t>Description</w:t>
            </w:r>
          </w:p>
          <w:p w:rsidR="006E3DDE" w:rsidRPr="00675DAA" w:rsidRDefault="006E3DDE" w:rsidP="0080029F">
            <w:r w:rsidRPr="00675DAA">
              <w:t>Instructions</w:t>
            </w:r>
          </w:p>
        </w:tc>
      </w:tr>
      <w:tr w:rsidR="00A8366E" w:rsidRPr="00675DAA" w:rsidTr="00C66D2F">
        <w:trPr>
          <w:cantSplit/>
        </w:trPr>
        <w:tc>
          <w:tcPr>
            <w:tcW w:w="2127" w:type="dxa"/>
            <w:vMerge w:val="restart"/>
          </w:tcPr>
          <w:p w:rsidR="00A8366E" w:rsidRPr="003539B2" w:rsidRDefault="00A8366E" w:rsidP="0080029F">
            <w:r w:rsidRPr="00675DAA">
              <w:t xml:space="preserve">document </w:t>
            </w:r>
          </w:p>
        </w:tc>
        <w:tc>
          <w:tcPr>
            <w:tcW w:w="2103" w:type="dxa"/>
            <w:shd w:val="clear" w:color="auto" w:fill="D9D9D9"/>
          </w:tcPr>
          <w:p w:rsidR="00A8366E" w:rsidRPr="00675DAA" w:rsidRDefault="00A8366E" w:rsidP="0080029F">
            <w:r w:rsidRPr="00675DAA">
              <w:t>N/A</w:t>
            </w:r>
          </w:p>
        </w:tc>
        <w:tc>
          <w:tcPr>
            <w:tcW w:w="1260" w:type="dxa"/>
            <w:shd w:val="clear" w:color="auto" w:fill="D9D9D9"/>
          </w:tcPr>
          <w:p w:rsidR="00A8366E" w:rsidRPr="00675DAA" w:rsidRDefault="00A8366E" w:rsidP="0080029F">
            <w:r w:rsidRPr="00675DAA">
              <w:t>1:1</w:t>
            </w:r>
          </w:p>
        </w:tc>
        <w:tc>
          <w:tcPr>
            <w:tcW w:w="1350" w:type="dxa"/>
            <w:shd w:val="clear" w:color="auto" w:fill="D9D9D9"/>
          </w:tcPr>
          <w:p w:rsidR="00A8366E" w:rsidRPr="00675DAA" w:rsidRDefault="00A8366E" w:rsidP="0080029F"/>
        </w:tc>
        <w:tc>
          <w:tcPr>
            <w:tcW w:w="2520" w:type="dxa"/>
            <w:shd w:val="clear" w:color="auto" w:fill="D9D9D9"/>
          </w:tcPr>
          <w:p w:rsidR="00A8366E" w:rsidRPr="00675DAA" w:rsidRDefault="00A8366E" w:rsidP="0080029F"/>
        </w:tc>
      </w:tr>
      <w:tr w:rsidR="00A8366E" w:rsidRPr="00675DAA" w:rsidTr="00C66D2F">
        <w:trPr>
          <w:cantSplit/>
        </w:trPr>
        <w:tc>
          <w:tcPr>
            <w:tcW w:w="2127" w:type="dxa"/>
            <w:vMerge/>
          </w:tcPr>
          <w:p w:rsidR="00A8366E" w:rsidRPr="00675DAA" w:rsidRDefault="00A8366E" w:rsidP="0080029F"/>
        </w:tc>
        <w:tc>
          <w:tcPr>
            <w:tcW w:w="2103" w:type="dxa"/>
          </w:tcPr>
          <w:p w:rsidR="00A8366E" w:rsidRPr="00675DAA" w:rsidRDefault="00A8366E" w:rsidP="0080029F">
            <w:r w:rsidRPr="00675DAA">
              <w:t>xmlns</w:t>
            </w:r>
          </w:p>
        </w:tc>
        <w:tc>
          <w:tcPr>
            <w:tcW w:w="1260" w:type="dxa"/>
          </w:tcPr>
          <w:p w:rsidR="00A8366E" w:rsidRPr="00675DAA" w:rsidRDefault="00A8366E" w:rsidP="0080029F">
            <w:r w:rsidRPr="00675DAA">
              <w:t>1:1</w:t>
            </w:r>
          </w:p>
        </w:tc>
        <w:tc>
          <w:tcPr>
            <w:tcW w:w="1350" w:type="dxa"/>
          </w:tcPr>
          <w:p w:rsidR="00A8366E" w:rsidRPr="00675DAA" w:rsidRDefault="00A8366E" w:rsidP="0080029F"/>
        </w:tc>
        <w:tc>
          <w:tcPr>
            <w:tcW w:w="2520" w:type="dxa"/>
          </w:tcPr>
          <w:p w:rsidR="00A8366E" w:rsidRPr="00675DAA" w:rsidRDefault="00A8366E" w:rsidP="0080029F"/>
        </w:tc>
      </w:tr>
      <w:tr w:rsidR="00A8366E" w:rsidRPr="00675DAA" w:rsidTr="00C66D2F">
        <w:trPr>
          <w:cantSplit/>
        </w:trPr>
        <w:tc>
          <w:tcPr>
            <w:tcW w:w="2127" w:type="dxa"/>
            <w:vMerge/>
          </w:tcPr>
          <w:p w:rsidR="00A8366E" w:rsidRPr="00675DAA" w:rsidRDefault="00A8366E" w:rsidP="0080029F"/>
        </w:tc>
        <w:tc>
          <w:tcPr>
            <w:tcW w:w="2103" w:type="dxa"/>
          </w:tcPr>
          <w:p w:rsidR="00A8366E" w:rsidRPr="00675DAA" w:rsidRDefault="00A8366E" w:rsidP="0080029F">
            <w:r w:rsidRPr="00675DAA">
              <w:t>xmlns:xsi</w:t>
            </w:r>
          </w:p>
        </w:tc>
        <w:tc>
          <w:tcPr>
            <w:tcW w:w="1260" w:type="dxa"/>
          </w:tcPr>
          <w:p w:rsidR="00A8366E" w:rsidRPr="00675DAA" w:rsidRDefault="00A8366E" w:rsidP="0080029F">
            <w:r w:rsidRPr="00675DAA">
              <w:t>1:1</w:t>
            </w:r>
          </w:p>
        </w:tc>
        <w:tc>
          <w:tcPr>
            <w:tcW w:w="1350" w:type="dxa"/>
          </w:tcPr>
          <w:p w:rsidR="00A8366E" w:rsidRPr="00675DAA" w:rsidRDefault="00A8366E" w:rsidP="0080029F"/>
        </w:tc>
        <w:tc>
          <w:tcPr>
            <w:tcW w:w="2520" w:type="dxa"/>
          </w:tcPr>
          <w:p w:rsidR="00A8366E" w:rsidRPr="00675DAA" w:rsidRDefault="00A8366E" w:rsidP="0080029F"/>
        </w:tc>
      </w:tr>
      <w:tr w:rsidR="00A8366E" w:rsidRPr="00675DAA" w:rsidTr="00C66D2F">
        <w:trPr>
          <w:cantSplit/>
        </w:trPr>
        <w:tc>
          <w:tcPr>
            <w:tcW w:w="2127" w:type="dxa"/>
            <w:vMerge/>
          </w:tcPr>
          <w:p w:rsidR="00A8366E" w:rsidRPr="00675DAA" w:rsidRDefault="00A8366E" w:rsidP="0080029F"/>
        </w:tc>
        <w:tc>
          <w:tcPr>
            <w:tcW w:w="2103" w:type="dxa"/>
          </w:tcPr>
          <w:p w:rsidR="00A8366E" w:rsidRPr="00675DAA" w:rsidRDefault="00A8366E" w:rsidP="0080029F">
            <w:r w:rsidRPr="00675DAA">
              <w:t>xsi:schemaLocation</w:t>
            </w:r>
          </w:p>
        </w:tc>
        <w:tc>
          <w:tcPr>
            <w:tcW w:w="1260" w:type="dxa"/>
          </w:tcPr>
          <w:p w:rsidR="00A8366E" w:rsidRPr="00675DAA" w:rsidRDefault="00A8366E" w:rsidP="0080029F">
            <w:r w:rsidRPr="00675DAA">
              <w:t>1:1</w:t>
            </w:r>
          </w:p>
        </w:tc>
        <w:tc>
          <w:tcPr>
            <w:tcW w:w="1350" w:type="dxa"/>
          </w:tcPr>
          <w:p w:rsidR="00A8366E" w:rsidRPr="00675DAA" w:rsidRDefault="00A8366E" w:rsidP="0080029F"/>
        </w:tc>
        <w:tc>
          <w:tcPr>
            <w:tcW w:w="2520" w:type="dxa"/>
          </w:tcPr>
          <w:p w:rsidR="00A8366E" w:rsidRPr="00675DAA" w:rsidRDefault="00A8366E" w:rsidP="0080029F"/>
        </w:tc>
      </w:tr>
      <w:tr w:rsidR="006E3DDE" w:rsidRPr="00675DAA" w:rsidTr="00C66D2F">
        <w:trPr>
          <w:cantSplit/>
        </w:trPr>
        <w:tc>
          <w:tcPr>
            <w:tcW w:w="2127" w:type="dxa"/>
            <w:shd w:val="clear" w:color="auto" w:fill="808080"/>
          </w:tcPr>
          <w:p w:rsidR="006E3DDE" w:rsidRPr="00675DAA" w:rsidRDefault="006E3DDE" w:rsidP="0080029F">
            <w:r w:rsidRPr="00675DAA">
              <w:t>Conformance</w:t>
            </w:r>
          </w:p>
        </w:tc>
        <w:tc>
          <w:tcPr>
            <w:tcW w:w="7233" w:type="dxa"/>
            <w:gridSpan w:val="4"/>
          </w:tcPr>
          <w:p w:rsidR="007F7A5D" w:rsidRDefault="007F7A5D" w:rsidP="0043437F">
            <w:pPr>
              <w:pStyle w:val="ListParagraph"/>
              <w:numPr>
                <w:ilvl w:val="0"/>
                <w:numId w:val="28"/>
              </w:numPr>
            </w:pPr>
            <w:r>
              <w:t>There is a document element</w:t>
            </w:r>
          </w:p>
          <w:p w:rsidR="006E3DDE" w:rsidRPr="00675DAA" w:rsidRDefault="00526500" w:rsidP="0043437F">
            <w:pPr>
              <w:pStyle w:val="ListParagraph"/>
              <w:numPr>
                <w:ilvl w:val="0"/>
                <w:numId w:val="28"/>
              </w:numPr>
            </w:pPr>
            <w:commentRangeStart w:id="398"/>
            <w:r w:rsidRPr="00675DAA">
              <w:t>There is a name space</w:t>
            </w:r>
          </w:p>
          <w:p w:rsidR="006E3DDE" w:rsidRPr="00675DAA" w:rsidRDefault="006E3DDE" w:rsidP="0043437F">
            <w:pPr>
              <w:pStyle w:val="ListParagraph"/>
              <w:numPr>
                <w:ilvl w:val="0"/>
                <w:numId w:val="28"/>
              </w:numPr>
            </w:pPr>
            <w:r w:rsidRPr="00675DAA">
              <w:t>The name space is urn:hl7-org:v3</w:t>
            </w:r>
          </w:p>
          <w:p w:rsidR="006E3DDE" w:rsidRPr="00675DAA" w:rsidRDefault="006E3DDE" w:rsidP="0043437F">
            <w:pPr>
              <w:pStyle w:val="ListParagraph"/>
              <w:numPr>
                <w:ilvl w:val="0"/>
                <w:numId w:val="28"/>
              </w:numPr>
            </w:pPr>
            <w:r w:rsidRPr="00675DAA">
              <w:t>There</w:t>
            </w:r>
            <w:r w:rsidR="00526500" w:rsidRPr="00675DAA">
              <w:t xml:space="preserve"> is a name space for the schema</w:t>
            </w:r>
          </w:p>
          <w:p w:rsidR="006E3DDE" w:rsidRPr="00675DAA" w:rsidRDefault="006E3DDE" w:rsidP="0043437F">
            <w:pPr>
              <w:pStyle w:val="ListParagraph"/>
              <w:numPr>
                <w:ilvl w:val="0"/>
                <w:numId w:val="28"/>
              </w:numPr>
            </w:pPr>
            <w:r w:rsidRPr="00675DAA">
              <w:t xml:space="preserve">The name space for the schema is: </w:t>
            </w:r>
            <w:hyperlink r:id="rId19" w:history="1">
              <w:r w:rsidRPr="00675DAA">
                <w:t>http://www.w3.org/2001/XMLSchema-instance</w:t>
              </w:r>
            </w:hyperlink>
          </w:p>
          <w:p w:rsidR="006E3DDE" w:rsidRPr="00675DAA" w:rsidRDefault="006E3DDE" w:rsidP="0043437F">
            <w:pPr>
              <w:pStyle w:val="ListParagraph"/>
              <w:numPr>
                <w:ilvl w:val="0"/>
                <w:numId w:val="28"/>
              </w:numPr>
            </w:pPr>
            <w:r w:rsidRPr="00675DAA">
              <w:t>Th</w:t>
            </w:r>
            <w:r w:rsidR="00526500" w:rsidRPr="00675DAA">
              <w:t>e schema location is identified</w:t>
            </w:r>
          </w:p>
          <w:p w:rsidR="006E3DDE" w:rsidRDefault="006E3DDE" w:rsidP="0043437F">
            <w:pPr>
              <w:pStyle w:val="ListParagraph"/>
              <w:numPr>
                <w:ilvl w:val="0"/>
                <w:numId w:val="28"/>
              </w:numPr>
            </w:pPr>
            <w:r w:rsidRPr="00675DAA">
              <w:t xml:space="preserve">The schemaLocation of the urn:hl7-org:v3 namespace is provided as: </w:t>
            </w:r>
            <w:del w:id="399" w:author="pbx" w:date="2017-11-03T17:48:00Z">
              <w:r w:rsidR="00745DC2" w:rsidRPr="00745DC2">
                <w:delText>https://raw.githubusercontent.com/HealthCanada/Structured-Content-Information/master/Structured-Product-Labeling-(SPL)/Schema/current/SPL.xsd</w:delText>
              </w:r>
            </w:del>
            <w:ins w:id="400" w:author="pbx" w:date="2017-11-03T17:48:00Z">
              <w:r w:rsidR="003A4623">
                <w:fldChar w:fldCharType="begin"/>
              </w:r>
              <w:r w:rsidR="003A4623">
                <w:instrText xml:space="preserve"> HYPERLINK "https://raw.githubusercontent.com/HealthCanada/HPFB/master/Structured-Product-Labeling-(SPL)/Schema/current/SPL.xsd" </w:instrText>
              </w:r>
              <w:r w:rsidR="003A4623">
                <w:fldChar w:fldCharType="separate"/>
              </w:r>
              <w:r w:rsidR="002075C4">
                <w:rPr>
                  <w:rStyle w:val="Hyperlink"/>
                </w:rPr>
                <w:t>https://raw.githubusercontent.com/HealthCanada/HPFB/master/Structured-Product-Labeling-(SPL)/Schema/current/SPL.xsd</w:t>
              </w:r>
              <w:r w:rsidR="003A4623">
                <w:rPr>
                  <w:rStyle w:val="Hyperlink"/>
                </w:rPr>
                <w:fldChar w:fldCharType="end"/>
              </w:r>
            </w:ins>
          </w:p>
          <w:p w:rsidR="006E3DDE" w:rsidRPr="00675DAA" w:rsidRDefault="006E3DDE" w:rsidP="0043437F">
            <w:pPr>
              <w:pStyle w:val="ListParagraph"/>
              <w:numPr>
                <w:ilvl w:val="0"/>
                <w:numId w:val="28"/>
              </w:numPr>
            </w:pPr>
            <w:r w:rsidRPr="00675DAA">
              <w:t>There are no processing instructions other than the xml a</w:t>
            </w:r>
            <w:r w:rsidR="00526500" w:rsidRPr="00675DAA">
              <w:t>nd xml-stylesheet declarations</w:t>
            </w:r>
          </w:p>
          <w:p w:rsidR="006E3DDE" w:rsidRPr="00675DAA" w:rsidRDefault="00526500" w:rsidP="0043437F">
            <w:pPr>
              <w:pStyle w:val="ListParagraph"/>
              <w:numPr>
                <w:ilvl w:val="0"/>
                <w:numId w:val="28"/>
              </w:numPr>
            </w:pPr>
            <w:r w:rsidRPr="00675DAA">
              <w:t>There are no comments</w:t>
            </w:r>
            <w:commentRangeEnd w:id="398"/>
            <w:r w:rsidR="007F7A5D">
              <w:rPr>
                <w:rStyle w:val="CommentReference"/>
              </w:rPr>
              <w:commentReference w:id="398"/>
            </w:r>
          </w:p>
        </w:tc>
      </w:tr>
    </w:tbl>
    <w:p w:rsidR="00EE7A96" w:rsidRPr="00675DAA" w:rsidRDefault="00EE7A96"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EE7A96" w:rsidRPr="00675DAA" w:rsidTr="00C66D2F">
        <w:trPr>
          <w:cantSplit/>
          <w:trHeight w:val="580"/>
          <w:tblHeader/>
        </w:trPr>
        <w:tc>
          <w:tcPr>
            <w:tcW w:w="2127" w:type="dxa"/>
            <w:shd w:val="clear" w:color="auto" w:fill="808080"/>
          </w:tcPr>
          <w:p w:rsidR="00EE7A96" w:rsidRPr="003539B2" w:rsidRDefault="00EE7A96" w:rsidP="0080029F">
            <w:r w:rsidRPr="00675DAA">
              <w:t>Element</w:t>
            </w:r>
          </w:p>
        </w:tc>
        <w:tc>
          <w:tcPr>
            <w:tcW w:w="2103" w:type="dxa"/>
            <w:shd w:val="clear" w:color="auto" w:fill="808080"/>
          </w:tcPr>
          <w:p w:rsidR="00EE7A96" w:rsidRPr="00675DAA" w:rsidRDefault="00EE7A96" w:rsidP="0080029F">
            <w:r w:rsidRPr="00675DAA">
              <w:t>Attribute</w:t>
            </w:r>
          </w:p>
        </w:tc>
        <w:tc>
          <w:tcPr>
            <w:tcW w:w="1260" w:type="dxa"/>
            <w:shd w:val="clear" w:color="auto" w:fill="808080"/>
          </w:tcPr>
          <w:p w:rsidR="00EE7A96" w:rsidRPr="003539B2" w:rsidRDefault="00EE7A96" w:rsidP="0080029F">
            <w:r w:rsidRPr="00675DAA">
              <w:t>Cardinality</w:t>
            </w:r>
          </w:p>
        </w:tc>
        <w:tc>
          <w:tcPr>
            <w:tcW w:w="1350" w:type="dxa"/>
            <w:shd w:val="clear" w:color="auto" w:fill="808080"/>
          </w:tcPr>
          <w:p w:rsidR="00EE7A96" w:rsidRPr="00675DAA" w:rsidRDefault="00EE7A96" w:rsidP="0080029F">
            <w:r w:rsidRPr="00675DAA">
              <w:t>Value(s) Allowed</w:t>
            </w:r>
          </w:p>
          <w:p w:rsidR="00EE7A96" w:rsidRPr="00675DAA" w:rsidRDefault="00EE7A96" w:rsidP="0080029F">
            <w:r w:rsidRPr="00675DAA">
              <w:t>Examples</w:t>
            </w:r>
          </w:p>
        </w:tc>
        <w:tc>
          <w:tcPr>
            <w:tcW w:w="2520" w:type="dxa"/>
            <w:shd w:val="clear" w:color="auto" w:fill="808080"/>
          </w:tcPr>
          <w:p w:rsidR="00EE7A96" w:rsidRPr="00675DAA" w:rsidRDefault="00EE7A96" w:rsidP="0080029F">
            <w:r w:rsidRPr="00675DAA">
              <w:t>Description</w:t>
            </w:r>
          </w:p>
          <w:p w:rsidR="00EE7A96" w:rsidRPr="00675DAA" w:rsidRDefault="00EE7A96" w:rsidP="0080029F">
            <w:r w:rsidRPr="00675DAA">
              <w:t>Instructions</w:t>
            </w:r>
          </w:p>
        </w:tc>
      </w:tr>
      <w:tr w:rsidR="00EE7A96" w:rsidRPr="00675DAA" w:rsidTr="00C66D2F">
        <w:trPr>
          <w:cantSplit/>
        </w:trPr>
        <w:tc>
          <w:tcPr>
            <w:tcW w:w="2127" w:type="dxa"/>
            <w:vMerge w:val="restart"/>
          </w:tcPr>
          <w:p w:rsidR="00EE7A96" w:rsidRPr="00675DAA" w:rsidRDefault="00EE7A96" w:rsidP="0080029F">
            <w:r w:rsidRPr="00675DAA">
              <w:t>typeId</w:t>
            </w:r>
          </w:p>
        </w:tc>
        <w:tc>
          <w:tcPr>
            <w:tcW w:w="2103" w:type="dxa"/>
            <w:shd w:val="clear" w:color="auto" w:fill="D9D9D9"/>
          </w:tcPr>
          <w:p w:rsidR="00EE7A96" w:rsidRPr="00675DAA" w:rsidRDefault="00EE7A96" w:rsidP="0080029F">
            <w:r w:rsidRPr="00675DAA">
              <w:t>N/A</w:t>
            </w:r>
          </w:p>
        </w:tc>
        <w:tc>
          <w:tcPr>
            <w:tcW w:w="1260" w:type="dxa"/>
            <w:shd w:val="clear" w:color="auto" w:fill="D9D9D9"/>
          </w:tcPr>
          <w:p w:rsidR="00EE7A96" w:rsidRPr="00675DAA" w:rsidRDefault="00EE7A96" w:rsidP="0080029F">
            <w:r w:rsidRPr="00675DAA">
              <w:t>1:1</w:t>
            </w:r>
          </w:p>
        </w:tc>
        <w:tc>
          <w:tcPr>
            <w:tcW w:w="1350" w:type="dxa"/>
            <w:shd w:val="clear" w:color="auto" w:fill="D9D9D9"/>
          </w:tcPr>
          <w:p w:rsidR="00EE7A96" w:rsidRPr="00675DAA" w:rsidRDefault="00EE7A96" w:rsidP="0080029F"/>
        </w:tc>
        <w:tc>
          <w:tcPr>
            <w:tcW w:w="2520" w:type="dxa"/>
            <w:shd w:val="clear" w:color="auto" w:fill="D9D9D9"/>
          </w:tcPr>
          <w:p w:rsidR="00EE7A96" w:rsidRPr="00675DAA" w:rsidRDefault="002347C8" w:rsidP="0080029F">
            <w:r w:rsidRPr="00675DAA">
              <w:t xml:space="preserve">Identifies that the document is a </w:t>
            </w:r>
            <w:r w:rsidR="002D0332">
              <w:t>HPFB</w:t>
            </w:r>
            <w:r w:rsidRPr="00675DAA">
              <w:t xml:space="preserve"> specified document</w:t>
            </w:r>
          </w:p>
        </w:tc>
      </w:tr>
      <w:tr w:rsidR="00EE7A96" w:rsidRPr="00675DAA" w:rsidTr="00C66D2F">
        <w:trPr>
          <w:cantSplit/>
        </w:trPr>
        <w:tc>
          <w:tcPr>
            <w:tcW w:w="2127" w:type="dxa"/>
            <w:vMerge/>
          </w:tcPr>
          <w:p w:rsidR="00EE7A96" w:rsidRPr="00675DAA" w:rsidRDefault="00EE7A96" w:rsidP="0080029F"/>
        </w:tc>
        <w:tc>
          <w:tcPr>
            <w:tcW w:w="2103" w:type="dxa"/>
          </w:tcPr>
          <w:p w:rsidR="00EE7A96" w:rsidRPr="00675DAA" w:rsidRDefault="00EE7A96" w:rsidP="0080029F">
            <w:r w:rsidRPr="00675DAA">
              <w:t>assigningAuthorityName</w:t>
            </w:r>
          </w:p>
        </w:tc>
        <w:tc>
          <w:tcPr>
            <w:tcW w:w="1260" w:type="dxa"/>
          </w:tcPr>
          <w:p w:rsidR="002F1736" w:rsidRPr="00675DAA" w:rsidRDefault="00EE7A96" w:rsidP="0080029F">
            <w:r w:rsidRPr="00675DAA">
              <w:t>1:1</w:t>
            </w:r>
          </w:p>
        </w:tc>
        <w:tc>
          <w:tcPr>
            <w:tcW w:w="1350" w:type="dxa"/>
          </w:tcPr>
          <w:p w:rsidR="00EE7A96" w:rsidRPr="00675DAA" w:rsidRDefault="00EE7A96" w:rsidP="0080029F"/>
        </w:tc>
        <w:tc>
          <w:tcPr>
            <w:tcW w:w="2520" w:type="dxa"/>
          </w:tcPr>
          <w:p w:rsidR="00EE7A96" w:rsidRPr="00675DAA" w:rsidRDefault="00EE7A96" w:rsidP="0080029F"/>
        </w:tc>
      </w:tr>
      <w:tr w:rsidR="00D76A0D" w:rsidRPr="00675DAA" w:rsidTr="00C66D2F">
        <w:trPr>
          <w:cantSplit/>
        </w:trPr>
        <w:tc>
          <w:tcPr>
            <w:tcW w:w="2127" w:type="dxa"/>
          </w:tcPr>
          <w:p w:rsidR="00D76A0D" w:rsidRPr="00675DAA" w:rsidRDefault="00D76A0D" w:rsidP="0080029F"/>
        </w:tc>
        <w:tc>
          <w:tcPr>
            <w:tcW w:w="2103" w:type="dxa"/>
          </w:tcPr>
          <w:p w:rsidR="00D76A0D" w:rsidRPr="00675DAA" w:rsidRDefault="00D76A0D" w:rsidP="0080029F"/>
        </w:tc>
        <w:tc>
          <w:tcPr>
            <w:tcW w:w="1260" w:type="dxa"/>
          </w:tcPr>
          <w:p w:rsidR="00D76A0D" w:rsidRPr="00675DAA" w:rsidRDefault="00D76A0D" w:rsidP="0080029F"/>
        </w:tc>
        <w:tc>
          <w:tcPr>
            <w:tcW w:w="1350" w:type="dxa"/>
          </w:tcPr>
          <w:p w:rsidR="00D76A0D" w:rsidRPr="00675DAA" w:rsidRDefault="00D76A0D" w:rsidP="0080029F"/>
        </w:tc>
        <w:tc>
          <w:tcPr>
            <w:tcW w:w="2520" w:type="dxa"/>
          </w:tcPr>
          <w:p w:rsidR="00D76A0D" w:rsidRPr="00675DAA" w:rsidRDefault="00D76A0D" w:rsidP="0080029F"/>
        </w:tc>
      </w:tr>
      <w:tr w:rsidR="00EE7A96" w:rsidRPr="00675DAA" w:rsidTr="00C66D2F">
        <w:trPr>
          <w:cantSplit/>
        </w:trPr>
        <w:tc>
          <w:tcPr>
            <w:tcW w:w="2127" w:type="dxa"/>
            <w:shd w:val="clear" w:color="auto" w:fill="808080"/>
          </w:tcPr>
          <w:p w:rsidR="00EE7A96" w:rsidRPr="00675DAA" w:rsidRDefault="00EE7A96" w:rsidP="0080029F">
            <w:r w:rsidRPr="00675DAA">
              <w:t>Conformance</w:t>
            </w:r>
          </w:p>
        </w:tc>
        <w:tc>
          <w:tcPr>
            <w:tcW w:w="7233" w:type="dxa"/>
            <w:gridSpan w:val="4"/>
          </w:tcPr>
          <w:p w:rsidR="007F7A5D" w:rsidRDefault="007F7A5D" w:rsidP="0043437F">
            <w:pPr>
              <w:pStyle w:val="ListParagraph"/>
              <w:numPr>
                <w:ilvl w:val="0"/>
                <w:numId w:val="29"/>
              </w:numPr>
            </w:pPr>
            <w:r>
              <w:t xml:space="preserve">There is a </w:t>
            </w:r>
            <w:r w:rsidRPr="00675DAA">
              <w:t>typeId</w:t>
            </w:r>
            <w:r>
              <w:t xml:space="preserve"> element</w:t>
            </w:r>
          </w:p>
          <w:p w:rsidR="007F7A5D" w:rsidRPr="00C13369" w:rsidRDefault="00487FE5" w:rsidP="0043437F">
            <w:pPr>
              <w:pStyle w:val="ListParagraph"/>
              <w:numPr>
                <w:ilvl w:val="0"/>
                <w:numId w:val="258"/>
              </w:numPr>
            </w:pPr>
            <w:r>
              <w:rPr>
                <w:highlight w:val="white"/>
              </w:rPr>
              <w:t>SPL Rule 3</w:t>
            </w:r>
            <w:r w:rsidR="00604660">
              <w:rPr>
                <w:highlight w:val="white"/>
              </w:rPr>
              <w:t xml:space="preserve"> </w:t>
            </w:r>
            <w:r w:rsidR="007F7A5D" w:rsidRPr="00D00628">
              <w:rPr>
                <w:highlight w:val="white"/>
              </w:rPr>
              <w:t xml:space="preserve">identifies that </w:t>
            </w:r>
            <w:r w:rsidR="00395928">
              <w:rPr>
                <w:highlight w:val="white"/>
              </w:rPr>
              <w:t>the</w:t>
            </w:r>
            <w:r w:rsidR="007F7A5D" w:rsidRPr="00D00628">
              <w:rPr>
                <w:highlight w:val="white"/>
              </w:rPr>
              <w:t xml:space="preserve"> </w:t>
            </w:r>
            <w:r w:rsidR="007F7A5D" w:rsidRPr="00D00628">
              <w:t xml:space="preserve">element has </w:t>
            </w:r>
            <w:r w:rsidR="00395928">
              <w:t xml:space="preserve">not </w:t>
            </w:r>
            <w:r w:rsidR="007F7A5D" w:rsidRPr="00D00628">
              <w:t>been defined.</w:t>
            </w:r>
          </w:p>
          <w:p w:rsidR="007F7A5D" w:rsidRPr="007F7A5D" w:rsidRDefault="00487FE5" w:rsidP="0043437F">
            <w:pPr>
              <w:pStyle w:val="ListParagraph"/>
              <w:numPr>
                <w:ilvl w:val="0"/>
                <w:numId w:val="258"/>
              </w:numPr>
            </w:pPr>
            <w:r>
              <w:rPr>
                <w:highlight w:val="white"/>
              </w:rPr>
              <w:t>SPL Rule 4</w:t>
            </w:r>
            <w:r w:rsidR="00604660">
              <w:rPr>
                <w:highlight w:val="white"/>
              </w:rPr>
              <w:t xml:space="preserve"> </w:t>
            </w:r>
            <w:r w:rsidR="007F7A5D" w:rsidRPr="00D00628">
              <w:rPr>
                <w:highlight w:val="white"/>
              </w:rPr>
              <w:t xml:space="preserve">identifies that more than one </w:t>
            </w:r>
            <w:r w:rsidR="007F7A5D" w:rsidRPr="00D00628">
              <w:t xml:space="preserve">element </w:t>
            </w:r>
            <w:r w:rsidR="00395928">
              <w:t xml:space="preserve">is </w:t>
            </w:r>
            <w:r w:rsidR="007F7A5D" w:rsidRPr="00D00628">
              <w:t>defined.</w:t>
            </w:r>
          </w:p>
          <w:p w:rsidR="007F7A5D" w:rsidRDefault="007F7A5D" w:rsidP="0080029F">
            <w:pPr>
              <w:pStyle w:val="ListParagraph"/>
            </w:pPr>
          </w:p>
          <w:p w:rsidR="00BF1056" w:rsidRDefault="00EE7A96" w:rsidP="0043437F">
            <w:pPr>
              <w:pStyle w:val="ListParagraph"/>
              <w:numPr>
                <w:ilvl w:val="0"/>
                <w:numId w:val="29"/>
              </w:numPr>
            </w:pPr>
            <w:r w:rsidRPr="003539B2">
              <w:t xml:space="preserve">There is a </w:t>
            </w:r>
            <w:r w:rsidRPr="00675DAA">
              <w:t>assigningAuthorityName</w:t>
            </w:r>
            <w:r w:rsidR="00D76A0D">
              <w:t xml:space="preserve"> attribute</w:t>
            </w:r>
            <w:r w:rsidR="00BF1056">
              <w:t xml:space="preserve"> with a </w:t>
            </w:r>
            <w:r w:rsidR="00BF1056" w:rsidRPr="00675DAA">
              <w:t xml:space="preserve">value </w:t>
            </w:r>
            <w:r w:rsidR="00BF1056">
              <w:t>of</w:t>
            </w:r>
            <w:r w:rsidR="00BF1056" w:rsidRPr="00675DAA">
              <w:t xml:space="preserve">: </w:t>
            </w:r>
            <w:r w:rsidR="00BF1056" w:rsidRPr="002D0332">
              <w:t>Health Products and Food Branch</w:t>
            </w:r>
          </w:p>
          <w:p w:rsidR="00BF1056" w:rsidRPr="00BF1056" w:rsidRDefault="00487FE5" w:rsidP="0043437F">
            <w:pPr>
              <w:pStyle w:val="ListParagraph"/>
              <w:numPr>
                <w:ilvl w:val="0"/>
                <w:numId w:val="67"/>
              </w:numPr>
              <w:rPr>
                <w:highlight w:val="white"/>
              </w:rPr>
            </w:pPr>
            <w:r>
              <w:rPr>
                <w:highlight w:val="white"/>
              </w:rPr>
              <w:t>SPL Rule 5</w:t>
            </w:r>
            <w:r w:rsidR="00604660">
              <w:rPr>
                <w:highlight w:val="white"/>
              </w:rPr>
              <w:t xml:space="preserve"> </w:t>
            </w:r>
            <w:r w:rsidR="007F7A5D" w:rsidRPr="00334410">
              <w:rPr>
                <w:highlight w:val="white"/>
              </w:rPr>
              <w:t xml:space="preserve">identifies that </w:t>
            </w:r>
            <w:r w:rsidR="00D76A0D">
              <w:rPr>
                <w:highlight w:val="white"/>
              </w:rPr>
              <w:t>the</w:t>
            </w:r>
            <w:r w:rsidR="007F7A5D">
              <w:rPr>
                <w:highlight w:val="white"/>
              </w:rPr>
              <w:t xml:space="preserve"> </w:t>
            </w:r>
            <w:r w:rsidR="007F7A5D" w:rsidRPr="00D00628">
              <w:rPr>
                <w:highlight w:val="white"/>
              </w:rPr>
              <w:t xml:space="preserve">attribute has </w:t>
            </w:r>
            <w:r w:rsidR="00D76A0D">
              <w:rPr>
                <w:highlight w:val="white"/>
              </w:rPr>
              <w:t xml:space="preserve">not </w:t>
            </w:r>
            <w:r w:rsidR="007F7A5D" w:rsidRPr="00D00628">
              <w:rPr>
                <w:highlight w:val="white"/>
              </w:rPr>
              <w:t>been defined</w:t>
            </w:r>
            <w:r w:rsidR="007F7A5D">
              <w:rPr>
                <w:highlight w:val="white"/>
              </w:rPr>
              <w:t>.</w:t>
            </w:r>
          </w:p>
          <w:p w:rsidR="007F7A5D" w:rsidRPr="00BF1056" w:rsidRDefault="00EE7A96" w:rsidP="0043437F">
            <w:pPr>
              <w:pStyle w:val="ListParagraph"/>
              <w:numPr>
                <w:ilvl w:val="0"/>
                <w:numId w:val="67"/>
              </w:numPr>
              <w:rPr>
                <w:highlight w:val="white"/>
              </w:rPr>
            </w:pPr>
            <w:r w:rsidRPr="003539B2">
              <w:t xml:space="preserve">The </w:t>
            </w:r>
            <w:r w:rsidRPr="00675DAA">
              <w:t xml:space="preserve">assigningAuthorityName </w:t>
            </w:r>
            <w:r w:rsidR="00E13620">
              <w:rPr>
                <w:highlight w:val="white"/>
              </w:rPr>
              <w:t>SPL Rule 10</w:t>
            </w:r>
            <w:r w:rsidR="00EA3099" w:rsidRPr="00BF1056">
              <w:rPr>
                <w:highlight w:val="white"/>
              </w:rPr>
              <w:t xml:space="preserve"> identifies that the attribute value is incorrect.</w:t>
            </w:r>
          </w:p>
        </w:tc>
      </w:tr>
    </w:tbl>
    <w:p w:rsidR="00EE7A96" w:rsidRDefault="00EE7A96"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0773D" w:rsidRPr="00675DAA" w:rsidTr="002D0332">
        <w:trPr>
          <w:cantSplit/>
          <w:trHeight w:val="580"/>
          <w:tblHeader/>
        </w:trPr>
        <w:tc>
          <w:tcPr>
            <w:tcW w:w="2127" w:type="dxa"/>
            <w:shd w:val="clear" w:color="auto" w:fill="808080"/>
          </w:tcPr>
          <w:p w:rsidR="00A0773D" w:rsidRPr="003539B2" w:rsidRDefault="00A0773D" w:rsidP="0080029F">
            <w:r w:rsidRPr="00675DAA">
              <w:t>Element</w:t>
            </w:r>
          </w:p>
        </w:tc>
        <w:tc>
          <w:tcPr>
            <w:tcW w:w="2103" w:type="dxa"/>
            <w:shd w:val="clear" w:color="auto" w:fill="808080"/>
          </w:tcPr>
          <w:p w:rsidR="00A0773D" w:rsidRPr="00675DAA" w:rsidRDefault="00A0773D" w:rsidP="0080029F">
            <w:r w:rsidRPr="00675DAA">
              <w:t>Attribute</w:t>
            </w:r>
          </w:p>
        </w:tc>
        <w:tc>
          <w:tcPr>
            <w:tcW w:w="1260" w:type="dxa"/>
            <w:shd w:val="clear" w:color="auto" w:fill="808080"/>
          </w:tcPr>
          <w:p w:rsidR="00A0773D" w:rsidRPr="003539B2" w:rsidRDefault="00A0773D" w:rsidP="0080029F">
            <w:r w:rsidRPr="00675DAA">
              <w:t>Cardinality</w:t>
            </w:r>
          </w:p>
        </w:tc>
        <w:tc>
          <w:tcPr>
            <w:tcW w:w="1350" w:type="dxa"/>
            <w:shd w:val="clear" w:color="auto" w:fill="808080"/>
          </w:tcPr>
          <w:p w:rsidR="00A0773D" w:rsidRPr="00675DAA" w:rsidRDefault="00A0773D" w:rsidP="0080029F">
            <w:r w:rsidRPr="00675DAA">
              <w:t>Value(s) Allowed</w:t>
            </w:r>
          </w:p>
          <w:p w:rsidR="00A0773D" w:rsidRPr="00675DAA" w:rsidRDefault="00A0773D" w:rsidP="0080029F">
            <w:r w:rsidRPr="00675DAA">
              <w:t>Examples</w:t>
            </w:r>
          </w:p>
        </w:tc>
        <w:tc>
          <w:tcPr>
            <w:tcW w:w="2520" w:type="dxa"/>
            <w:shd w:val="clear" w:color="auto" w:fill="808080"/>
          </w:tcPr>
          <w:p w:rsidR="00A0773D" w:rsidRPr="00675DAA" w:rsidRDefault="00A0773D" w:rsidP="0080029F">
            <w:r w:rsidRPr="00675DAA">
              <w:t>Description</w:t>
            </w:r>
          </w:p>
          <w:p w:rsidR="00A0773D" w:rsidRPr="00675DAA" w:rsidRDefault="00A0773D" w:rsidP="0080029F">
            <w:r w:rsidRPr="00675DAA">
              <w:t>Instructions</w:t>
            </w:r>
          </w:p>
        </w:tc>
      </w:tr>
      <w:tr w:rsidR="00A0773D" w:rsidRPr="00675DAA" w:rsidTr="002D0332">
        <w:trPr>
          <w:cantSplit/>
        </w:trPr>
        <w:tc>
          <w:tcPr>
            <w:tcW w:w="2127" w:type="dxa"/>
            <w:vMerge w:val="restart"/>
          </w:tcPr>
          <w:p w:rsidR="00A0773D" w:rsidRPr="00675DAA" w:rsidRDefault="00A0773D" w:rsidP="0080029F">
            <w:r>
              <w:lastRenderedPageBreak/>
              <w:t>template</w:t>
            </w:r>
            <w:r w:rsidRPr="00675DAA">
              <w:t>Id</w:t>
            </w:r>
          </w:p>
        </w:tc>
        <w:tc>
          <w:tcPr>
            <w:tcW w:w="2103" w:type="dxa"/>
            <w:shd w:val="clear" w:color="auto" w:fill="D9D9D9"/>
          </w:tcPr>
          <w:p w:rsidR="00A0773D" w:rsidRPr="00675DAA" w:rsidRDefault="00A0773D" w:rsidP="0080029F">
            <w:r w:rsidRPr="00675DAA">
              <w:t>N/A</w:t>
            </w:r>
          </w:p>
        </w:tc>
        <w:tc>
          <w:tcPr>
            <w:tcW w:w="1260" w:type="dxa"/>
            <w:shd w:val="clear" w:color="auto" w:fill="D9D9D9"/>
          </w:tcPr>
          <w:p w:rsidR="00A0773D" w:rsidRPr="00675DAA" w:rsidRDefault="00AC4EB5" w:rsidP="0080029F">
            <w:r>
              <w:t>1:</w:t>
            </w:r>
            <w:del w:id="401" w:author="pbx" w:date="2017-11-03T17:48:00Z">
              <w:r w:rsidR="00A0773D" w:rsidRPr="00675DAA">
                <w:delText>1</w:delText>
              </w:r>
            </w:del>
            <w:ins w:id="402" w:author="pbx" w:date="2017-11-03T17:48:00Z">
              <w:r>
                <w:t>n</w:t>
              </w:r>
            </w:ins>
          </w:p>
        </w:tc>
        <w:tc>
          <w:tcPr>
            <w:tcW w:w="1350" w:type="dxa"/>
            <w:shd w:val="clear" w:color="auto" w:fill="D9D9D9"/>
          </w:tcPr>
          <w:p w:rsidR="00A0773D" w:rsidRPr="00675DAA" w:rsidRDefault="00A0773D" w:rsidP="0080029F"/>
        </w:tc>
        <w:tc>
          <w:tcPr>
            <w:tcW w:w="2520" w:type="dxa"/>
            <w:shd w:val="clear" w:color="auto" w:fill="D9D9D9"/>
          </w:tcPr>
          <w:p w:rsidR="00A0773D" w:rsidRDefault="00A0773D" w:rsidP="0080029F">
            <w:r w:rsidRPr="00675DAA">
              <w:t>Provides a</w:t>
            </w:r>
            <w:r w:rsidR="007F7BE9">
              <w:t>n</w:t>
            </w:r>
            <w:r w:rsidRPr="00675DAA">
              <w:t xml:space="preserve"> ID for the </w:t>
            </w:r>
            <w:r>
              <w:t>document template</w:t>
            </w:r>
            <w:r w:rsidR="00BD23A8">
              <w:t>.</w:t>
            </w:r>
          </w:p>
          <w:p w:rsidR="00BD23A8" w:rsidRDefault="00BD23A8" w:rsidP="0080029F"/>
          <w:p w:rsidR="00BD23A8" w:rsidRPr="00675DAA" w:rsidRDefault="00BD23A8" w:rsidP="0080029F">
            <w:r>
              <w:t>It is used to document the specific template (e.</w:t>
            </w:r>
            <w:r w:rsidR="00F61E2E">
              <w:t>g.</w:t>
            </w:r>
            <w:r>
              <w:t xml:space="preserve"> 2004 Standard P</w:t>
            </w:r>
            <w:r w:rsidR="004B6080">
              <w:t xml:space="preserve">roduct </w:t>
            </w:r>
            <w:r>
              <w:t>M</w:t>
            </w:r>
            <w:r w:rsidR="004B6080">
              <w:t>onograph</w:t>
            </w:r>
            <w:r>
              <w:t>)</w:t>
            </w:r>
          </w:p>
        </w:tc>
      </w:tr>
      <w:tr w:rsidR="00A0773D" w:rsidRPr="00675DAA" w:rsidTr="002D0332">
        <w:trPr>
          <w:cantSplit/>
        </w:trPr>
        <w:tc>
          <w:tcPr>
            <w:tcW w:w="2127" w:type="dxa"/>
            <w:vMerge/>
          </w:tcPr>
          <w:p w:rsidR="00A0773D" w:rsidRPr="00675DAA" w:rsidRDefault="00A0773D" w:rsidP="0080029F"/>
        </w:tc>
        <w:tc>
          <w:tcPr>
            <w:tcW w:w="2103" w:type="dxa"/>
          </w:tcPr>
          <w:p w:rsidR="00A0773D" w:rsidRPr="00675DAA" w:rsidRDefault="00D76A0D" w:rsidP="0080029F">
            <w:r>
              <w:t>r</w:t>
            </w:r>
            <w:r w:rsidR="00A0773D" w:rsidRPr="00675DAA">
              <w:t>oot</w:t>
            </w:r>
          </w:p>
        </w:tc>
        <w:tc>
          <w:tcPr>
            <w:tcW w:w="1260" w:type="dxa"/>
          </w:tcPr>
          <w:p w:rsidR="00A0773D" w:rsidRPr="00675DAA" w:rsidRDefault="00A0773D" w:rsidP="0080029F">
            <w:r w:rsidRPr="00675DAA">
              <w:t>1:1</w:t>
            </w:r>
          </w:p>
        </w:tc>
        <w:tc>
          <w:tcPr>
            <w:tcW w:w="1350" w:type="dxa"/>
          </w:tcPr>
          <w:p w:rsidR="00A0773D" w:rsidRPr="00675DAA" w:rsidRDefault="00A0773D" w:rsidP="0080029F"/>
        </w:tc>
        <w:tc>
          <w:tcPr>
            <w:tcW w:w="2520" w:type="dxa"/>
          </w:tcPr>
          <w:p w:rsidR="00A0773D" w:rsidRPr="00675DAA" w:rsidRDefault="00A0773D" w:rsidP="0080029F"/>
        </w:tc>
      </w:tr>
      <w:tr w:rsidR="00D76A0D" w:rsidRPr="00675DAA" w:rsidTr="002D0332">
        <w:trPr>
          <w:cantSplit/>
        </w:trPr>
        <w:tc>
          <w:tcPr>
            <w:tcW w:w="2127" w:type="dxa"/>
          </w:tcPr>
          <w:p w:rsidR="00D76A0D" w:rsidRPr="00675DAA" w:rsidRDefault="00D76A0D" w:rsidP="0080029F"/>
        </w:tc>
        <w:tc>
          <w:tcPr>
            <w:tcW w:w="2103" w:type="dxa"/>
          </w:tcPr>
          <w:p w:rsidR="00D76A0D" w:rsidRDefault="00D76A0D" w:rsidP="0080029F">
            <w:r w:rsidRPr="00A0773D">
              <w:t>extension</w:t>
            </w:r>
          </w:p>
        </w:tc>
        <w:tc>
          <w:tcPr>
            <w:tcW w:w="1260" w:type="dxa"/>
          </w:tcPr>
          <w:p w:rsidR="00D76A0D" w:rsidRPr="00675DAA" w:rsidRDefault="00D76A0D" w:rsidP="0080029F">
            <w:r>
              <w:t>1:1</w:t>
            </w:r>
          </w:p>
        </w:tc>
        <w:tc>
          <w:tcPr>
            <w:tcW w:w="1350" w:type="dxa"/>
          </w:tcPr>
          <w:p w:rsidR="00D76A0D" w:rsidRPr="00675DAA" w:rsidRDefault="00D76A0D" w:rsidP="0080029F"/>
        </w:tc>
        <w:tc>
          <w:tcPr>
            <w:tcW w:w="2520" w:type="dxa"/>
          </w:tcPr>
          <w:p w:rsidR="00D76A0D" w:rsidRPr="00675DAA" w:rsidRDefault="00D76A0D" w:rsidP="0080029F"/>
        </w:tc>
      </w:tr>
      <w:tr w:rsidR="00A0773D" w:rsidRPr="00675DAA" w:rsidTr="002D0332">
        <w:trPr>
          <w:cantSplit/>
        </w:trPr>
        <w:tc>
          <w:tcPr>
            <w:tcW w:w="2127" w:type="dxa"/>
            <w:shd w:val="clear" w:color="auto" w:fill="808080"/>
          </w:tcPr>
          <w:p w:rsidR="00A0773D" w:rsidRPr="00675DAA" w:rsidRDefault="00A0773D" w:rsidP="0080029F">
            <w:r w:rsidRPr="00675DAA">
              <w:t>Conformance</w:t>
            </w:r>
          </w:p>
        </w:tc>
        <w:tc>
          <w:tcPr>
            <w:tcW w:w="7233" w:type="dxa"/>
            <w:gridSpan w:val="4"/>
          </w:tcPr>
          <w:p w:rsidR="007F7A5D" w:rsidRDefault="00AC4EB5" w:rsidP="0043437F">
            <w:pPr>
              <w:pStyle w:val="ListParagraph"/>
              <w:numPr>
                <w:ilvl w:val="0"/>
                <w:numId w:val="68"/>
              </w:numPr>
            </w:pPr>
            <w:r>
              <w:t xml:space="preserve">There is </w:t>
            </w:r>
            <w:del w:id="403" w:author="pbx" w:date="2017-11-03T17:48:00Z">
              <w:r w:rsidR="007F7A5D">
                <w:delText>a</w:delText>
              </w:r>
            </w:del>
            <w:ins w:id="404" w:author="pbx" w:date="2017-11-03T17:48:00Z">
              <w:r>
                <w:t>one or more</w:t>
              </w:r>
            </w:ins>
            <w:r w:rsidR="007F7A5D">
              <w:t xml:space="preserve"> templateId element</w:t>
            </w:r>
            <w:ins w:id="405" w:author="pbx" w:date="2017-11-03T17:48:00Z">
              <w:r>
                <w:t>s</w:t>
              </w:r>
            </w:ins>
          </w:p>
          <w:p w:rsidR="0029029C" w:rsidRPr="00C13369" w:rsidRDefault="00487FE5" w:rsidP="0043437F">
            <w:pPr>
              <w:pStyle w:val="ListParagraph"/>
              <w:numPr>
                <w:ilvl w:val="0"/>
                <w:numId w:val="119"/>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7F7A5D" w:rsidRDefault="007F7A5D" w:rsidP="0080029F">
            <w:pPr>
              <w:pStyle w:val="ListParagraph"/>
            </w:pPr>
          </w:p>
          <w:p w:rsidR="00A0773D" w:rsidRDefault="00A0773D" w:rsidP="0043437F">
            <w:pPr>
              <w:pStyle w:val="ListParagraph"/>
              <w:numPr>
                <w:ilvl w:val="0"/>
                <w:numId w:val="68"/>
              </w:numPr>
            </w:pPr>
            <w:r w:rsidRPr="00675DAA">
              <w:t xml:space="preserve">There </w:t>
            </w:r>
            <w:del w:id="406" w:author="pbx" w:date="2017-11-03T17:48:00Z">
              <w:r w:rsidRPr="00675DAA">
                <w:delText>is a</w:delText>
              </w:r>
              <w:r>
                <w:delText>n</w:delText>
              </w:r>
            </w:del>
            <w:ins w:id="407" w:author="pbx" w:date="2017-11-03T17:48:00Z">
              <w:r w:rsidR="00AC4EB5">
                <w:t>will be a templateId element where the</w:t>
              </w:r>
            </w:ins>
            <w:r w:rsidR="00AC4EB5">
              <w:t xml:space="preserve"> </w:t>
            </w:r>
            <w:r w:rsidRPr="00675DAA">
              <w:t>root</w:t>
            </w:r>
            <w:r w:rsidR="00D76A0D">
              <w:t xml:space="preserve"> </w:t>
            </w:r>
            <w:r w:rsidR="00C529B1">
              <w:t>attribute</w:t>
            </w:r>
            <w:r w:rsidR="00BF1056">
              <w:t xml:space="preserve"> </w:t>
            </w:r>
            <w:del w:id="408" w:author="pbx" w:date="2017-11-03T17:48:00Z">
              <w:r w:rsidR="00BF1056">
                <w:delText xml:space="preserve">with a </w:delText>
              </w:r>
            </w:del>
            <w:r w:rsidR="00BF1056">
              <w:t xml:space="preserve">value </w:t>
            </w:r>
            <w:del w:id="409" w:author="pbx" w:date="2017-11-03T17:48:00Z">
              <w:r w:rsidR="00BF1056">
                <w:delText>of</w:delText>
              </w:r>
            </w:del>
            <w:ins w:id="410" w:author="pbx" w:date="2017-11-03T17:48:00Z">
              <w:r w:rsidR="00AC4EB5">
                <w:t>is</w:t>
              </w:r>
            </w:ins>
            <w:r w:rsidR="00BF1056">
              <w:t>: 2.16.840.1.113883.2.20.6.9</w:t>
            </w:r>
            <w:ins w:id="411" w:author="pbx" w:date="2017-11-03T17:48:00Z">
              <w:r w:rsidR="00AC4EB5">
                <w:t xml:space="preserve"> and the value of the </w:t>
              </w:r>
              <w:r w:rsidR="00AC4EB5" w:rsidRPr="00A0773D">
                <w:t>extension</w:t>
              </w:r>
              <w:r w:rsidR="00AC4EB5">
                <w:t xml:space="preserve"> attribute derived from the OID.</w:t>
              </w:r>
            </w:ins>
          </w:p>
          <w:p w:rsidR="00BF1056" w:rsidRDefault="00487FE5" w:rsidP="0043437F">
            <w:pPr>
              <w:pStyle w:val="ListParagraph"/>
              <w:numPr>
                <w:ilvl w:val="0"/>
                <w:numId w:val="120"/>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AC4EB5" w:rsidRDefault="00487FE5" w:rsidP="00AC4EB5">
            <w:pPr>
              <w:pStyle w:val="ListParagraph"/>
              <w:numPr>
                <w:ilvl w:val="0"/>
                <w:numId w:val="120"/>
              </w:numPr>
              <w:rPr>
                <w:highlight w:val="white"/>
              </w:rPr>
            </w:pPr>
            <w:r>
              <w:rPr>
                <w:highlight w:val="white"/>
              </w:rPr>
              <w:t>SPL Rule 2</w:t>
            </w:r>
            <w:r w:rsidR="00DE3A46" w:rsidRPr="00BF1056">
              <w:rPr>
                <w:highlight w:val="white"/>
              </w:rPr>
              <w:t xml:space="preserve"> identifies </w:t>
            </w:r>
            <w:r w:rsidR="00724B5B" w:rsidRPr="00BF1056">
              <w:rPr>
                <w:highlight w:val="white"/>
              </w:rPr>
              <w:t xml:space="preserve">that </w:t>
            </w:r>
            <w:r w:rsidR="00DE3A46" w:rsidRPr="00BF1056">
              <w:rPr>
                <w:highlight w:val="white"/>
              </w:rPr>
              <w:t xml:space="preserve">the </w:t>
            </w:r>
            <w:r w:rsidR="00724B5B" w:rsidRPr="00BF1056">
              <w:rPr>
                <w:highlight w:val="white"/>
              </w:rPr>
              <w:t xml:space="preserve">OID value is </w:t>
            </w:r>
            <w:r w:rsidR="000D0A57" w:rsidRPr="00BF1056">
              <w:rPr>
                <w:highlight w:val="white"/>
              </w:rPr>
              <w:t>incorrect.</w:t>
            </w:r>
          </w:p>
          <w:p w:rsidR="007F7A5D" w:rsidRDefault="007F7A5D" w:rsidP="00DF0F23">
            <w:pPr>
              <w:pStyle w:val="ListParagraph"/>
              <w:rPr>
                <w:del w:id="412" w:author="pbx" w:date="2017-11-03T17:48:00Z"/>
              </w:rPr>
            </w:pPr>
          </w:p>
          <w:p w:rsidR="00A0773D" w:rsidRPr="00675DAA" w:rsidRDefault="00A0773D" w:rsidP="00DF0F23">
            <w:pPr>
              <w:pStyle w:val="ListParagraph"/>
              <w:numPr>
                <w:ilvl w:val="0"/>
                <w:numId w:val="68"/>
              </w:numPr>
              <w:spacing w:after="200"/>
              <w:rPr>
                <w:del w:id="413" w:author="pbx" w:date="2017-11-03T17:48:00Z"/>
              </w:rPr>
            </w:pPr>
            <w:del w:id="414" w:author="pbx" w:date="2017-11-03T17:48:00Z">
              <w:r w:rsidRPr="00675DAA">
                <w:delText>There is a</w:delText>
              </w:r>
              <w:r>
                <w:delText>n</w:delText>
              </w:r>
              <w:r w:rsidRPr="00675DAA">
                <w:delText xml:space="preserve"> </w:delText>
              </w:r>
              <w:r w:rsidRPr="00A0773D">
                <w:delText>extension</w:delText>
              </w:r>
              <w:r w:rsidR="00D76A0D">
                <w:delText xml:space="preserve"> attribute</w:delText>
              </w:r>
              <w:r w:rsidR="00BF1056">
                <w:delText xml:space="preserve"> derived from the OID.</w:delText>
              </w:r>
            </w:del>
          </w:p>
          <w:p w:rsidR="00AC4EB5" w:rsidRDefault="00487FE5" w:rsidP="00AC4EB5">
            <w:pPr>
              <w:pStyle w:val="ListParagraph"/>
              <w:numPr>
                <w:ilvl w:val="0"/>
                <w:numId w:val="120"/>
              </w:numPr>
              <w:rPr>
                <w:highlight w:val="white"/>
              </w:rPr>
            </w:pPr>
            <w:r w:rsidRPr="00AC4EB5">
              <w:rPr>
                <w:highlight w:val="white"/>
              </w:rPr>
              <w:t>SPL Rule 5</w:t>
            </w:r>
            <w:r w:rsidR="00D76A0D" w:rsidRPr="00AC4EB5">
              <w:rPr>
                <w:highlight w:val="white"/>
              </w:rPr>
              <w:t xml:space="preserve"> identifies that the attribute has not been defined.</w:t>
            </w:r>
          </w:p>
          <w:p w:rsidR="00DE3A46" w:rsidRPr="00AC4EB5" w:rsidRDefault="009B00F5" w:rsidP="00AC4EB5">
            <w:pPr>
              <w:pStyle w:val="ListParagraph"/>
              <w:numPr>
                <w:ilvl w:val="0"/>
                <w:numId w:val="120"/>
              </w:numPr>
              <w:rPr>
                <w:highlight w:val="white"/>
              </w:rPr>
            </w:pPr>
            <w:r w:rsidRPr="00AC4EB5">
              <w:rPr>
                <w:highlight w:val="white"/>
              </w:rPr>
              <w:t xml:space="preserve">SPL Rule 8 </w:t>
            </w:r>
            <w:r w:rsidR="009F05AC" w:rsidRPr="00AC4EB5">
              <w:rPr>
                <w:highlight w:val="white"/>
              </w:rPr>
              <w:t>identifies that the code is not in the CV</w:t>
            </w:r>
            <w:r w:rsidR="00C529B1" w:rsidRPr="00AC4EB5">
              <w:rPr>
                <w:highlight w:val="white"/>
              </w:rPr>
              <w:t>.</w:t>
            </w:r>
          </w:p>
        </w:tc>
      </w:tr>
    </w:tbl>
    <w:p w:rsidR="00A0773D" w:rsidRPr="00675DAA" w:rsidRDefault="00A0773D"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rsidTr="00C66D2F">
        <w:trPr>
          <w:cantSplit/>
          <w:trHeight w:val="580"/>
          <w:tblHeader/>
        </w:trPr>
        <w:tc>
          <w:tcPr>
            <w:tcW w:w="2127" w:type="dxa"/>
            <w:shd w:val="clear" w:color="auto" w:fill="808080"/>
          </w:tcPr>
          <w:p w:rsidR="006E3DDE" w:rsidRPr="003539B2" w:rsidRDefault="006E3DDE" w:rsidP="0080029F">
            <w:r w:rsidRPr="00675DAA">
              <w:t>Element</w:t>
            </w:r>
          </w:p>
        </w:tc>
        <w:tc>
          <w:tcPr>
            <w:tcW w:w="2103" w:type="dxa"/>
            <w:shd w:val="clear" w:color="auto" w:fill="808080"/>
          </w:tcPr>
          <w:p w:rsidR="006E3DDE" w:rsidRPr="00675DAA" w:rsidRDefault="006E3DDE" w:rsidP="0080029F">
            <w:r w:rsidRPr="00675DAA">
              <w:t>Attribute</w:t>
            </w:r>
          </w:p>
        </w:tc>
        <w:tc>
          <w:tcPr>
            <w:tcW w:w="1260" w:type="dxa"/>
            <w:shd w:val="clear" w:color="auto" w:fill="808080"/>
          </w:tcPr>
          <w:p w:rsidR="006E3DDE" w:rsidRPr="003539B2" w:rsidRDefault="006E3DDE" w:rsidP="0080029F">
            <w:r w:rsidRPr="00675DAA">
              <w:t>Cardinality</w:t>
            </w:r>
          </w:p>
        </w:tc>
        <w:tc>
          <w:tcPr>
            <w:tcW w:w="1350" w:type="dxa"/>
            <w:shd w:val="clear" w:color="auto" w:fill="808080"/>
          </w:tcPr>
          <w:p w:rsidR="006E3DDE" w:rsidRPr="00675DAA" w:rsidRDefault="006E3DDE" w:rsidP="0080029F">
            <w:r w:rsidRPr="00675DAA">
              <w:t>Value(s) Allowed</w:t>
            </w:r>
          </w:p>
          <w:p w:rsidR="006E3DDE" w:rsidRPr="00675DAA" w:rsidRDefault="006E3DDE" w:rsidP="0080029F">
            <w:r w:rsidRPr="00675DAA">
              <w:t>Examples</w:t>
            </w:r>
          </w:p>
        </w:tc>
        <w:tc>
          <w:tcPr>
            <w:tcW w:w="2520" w:type="dxa"/>
            <w:shd w:val="clear" w:color="auto" w:fill="808080"/>
          </w:tcPr>
          <w:p w:rsidR="006E3DDE" w:rsidRPr="00675DAA" w:rsidRDefault="006E3DDE" w:rsidP="0080029F">
            <w:r w:rsidRPr="00675DAA">
              <w:t>Description</w:t>
            </w:r>
          </w:p>
          <w:p w:rsidR="006E3DDE" w:rsidRPr="00675DAA" w:rsidRDefault="006E3DDE" w:rsidP="0080029F">
            <w:r w:rsidRPr="00675DAA">
              <w:t>Instructions</w:t>
            </w:r>
          </w:p>
        </w:tc>
      </w:tr>
      <w:tr w:rsidR="006E3DDE" w:rsidRPr="00675DAA" w:rsidTr="00C66D2F">
        <w:trPr>
          <w:cantSplit/>
        </w:trPr>
        <w:tc>
          <w:tcPr>
            <w:tcW w:w="2127" w:type="dxa"/>
            <w:vMerge w:val="restart"/>
          </w:tcPr>
          <w:p w:rsidR="006E3DDE" w:rsidRPr="00675DAA" w:rsidRDefault="007B1C65" w:rsidP="0080029F">
            <w:r>
              <w:t>i</w:t>
            </w:r>
            <w:r w:rsidR="006E3DDE" w:rsidRPr="00675DAA">
              <w:t>d</w:t>
            </w:r>
          </w:p>
        </w:tc>
        <w:tc>
          <w:tcPr>
            <w:tcW w:w="2103" w:type="dxa"/>
            <w:shd w:val="clear" w:color="auto" w:fill="D9D9D9"/>
          </w:tcPr>
          <w:p w:rsidR="006E3DDE" w:rsidRPr="00675DAA" w:rsidRDefault="006E3DDE" w:rsidP="0080029F">
            <w:r w:rsidRPr="00675DAA">
              <w:t>N/A</w:t>
            </w:r>
          </w:p>
        </w:tc>
        <w:tc>
          <w:tcPr>
            <w:tcW w:w="1260" w:type="dxa"/>
            <w:shd w:val="clear" w:color="auto" w:fill="D9D9D9"/>
          </w:tcPr>
          <w:p w:rsidR="006E3DDE" w:rsidRPr="00675DAA" w:rsidRDefault="006E3DDE" w:rsidP="0080029F">
            <w:r w:rsidRPr="00675DAA">
              <w:t>1:1</w:t>
            </w:r>
          </w:p>
        </w:tc>
        <w:tc>
          <w:tcPr>
            <w:tcW w:w="1350" w:type="dxa"/>
            <w:shd w:val="clear" w:color="auto" w:fill="D9D9D9"/>
          </w:tcPr>
          <w:p w:rsidR="006E3DDE" w:rsidRPr="00675DAA" w:rsidRDefault="006E3DDE" w:rsidP="0080029F"/>
        </w:tc>
        <w:tc>
          <w:tcPr>
            <w:tcW w:w="2520" w:type="dxa"/>
            <w:shd w:val="clear" w:color="auto" w:fill="D9D9D9"/>
          </w:tcPr>
          <w:p w:rsidR="006E3DDE" w:rsidRPr="00675DAA" w:rsidRDefault="002347C8" w:rsidP="0080029F">
            <w:r w:rsidRPr="00675DAA">
              <w:t>Provides a globally unique ID for the document.</w:t>
            </w:r>
          </w:p>
        </w:tc>
      </w:tr>
      <w:tr w:rsidR="006E3DDE" w:rsidRPr="00675DAA" w:rsidTr="00C66D2F">
        <w:trPr>
          <w:cantSplit/>
        </w:trPr>
        <w:tc>
          <w:tcPr>
            <w:tcW w:w="2127" w:type="dxa"/>
            <w:vMerge/>
          </w:tcPr>
          <w:p w:rsidR="006E3DDE" w:rsidRPr="00675DAA" w:rsidRDefault="006E3DDE" w:rsidP="0080029F"/>
        </w:tc>
        <w:tc>
          <w:tcPr>
            <w:tcW w:w="2103" w:type="dxa"/>
          </w:tcPr>
          <w:p w:rsidR="006E3DDE" w:rsidRPr="00675DAA" w:rsidRDefault="00D76A0D" w:rsidP="0080029F">
            <w:r>
              <w:t>r</w:t>
            </w:r>
            <w:r w:rsidR="006E3DDE" w:rsidRPr="00675DAA">
              <w:t>oot</w:t>
            </w:r>
          </w:p>
        </w:tc>
        <w:tc>
          <w:tcPr>
            <w:tcW w:w="1260" w:type="dxa"/>
          </w:tcPr>
          <w:p w:rsidR="006E3DDE" w:rsidRPr="00675DAA" w:rsidRDefault="006E3DDE" w:rsidP="0080029F">
            <w:r w:rsidRPr="00675DAA">
              <w:t>1:1</w:t>
            </w:r>
          </w:p>
        </w:tc>
        <w:tc>
          <w:tcPr>
            <w:tcW w:w="1350" w:type="dxa"/>
          </w:tcPr>
          <w:p w:rsidR="006E3DDE" w:rsidRPr="00675DAA" w:rsidRDefault="006E3DDE" w:rsidP="0080029F"/>
        </w:tc>
        <w:tc>
          <w:tcPr>
            <w:tcW w:w="2520" w:type="dxa"/>
          </w:tcPr>
          <w:p w:rsidR="006E3DDE" w:rsidRPr="00675DAA" w:rsidRDefault="006E3DDE" w:rsidP="0080029F"/>
        </w:tc>
      </w:tr>
      <w:tr w:rsidR="006E3DDE" w:rsidRPr="00675DAA" w:rsidTr="00C66D2F">
        <w:trPr>
          <w:cantSplit/>
        </w:trPr>
        <w:tc>
          <w:tcPr>
            <w:tcW w:w="2127" w:type="dxa"/>
            <w:shd w:val="clear" w:color="auto" w:fill="808080"/>
          </w:tcPr>
          <w:p w:rsidR="006E3DDE" w:rsidRPr="00675DAA" w:rsidRDefault="00A127DB" w:rsidP="0080029F">
            <w:r>
              <w:lastRenderedPageBreak/>
              <w:t xml:space="preserve">Formation </w:t>
            </w:r>
            <w:r w:rsidR="006E3DDE" w:rsidRPr="00675DAA">
              <w:t>Conformance</w:t>
            </w:r>
          </w:p>
        </w:tc>
        <w:tc>
          <w:tcPr>
            <w:tcW w:w="7233" w:type="dxa"/>
            <w:gridSpan w:val="4"/>
          </w:tcPr>
          <w:p w:rsidR="00DA274C" w:rsidRDefault="00DA274C" w:rsidP="0043437F">
            <w:pPr>
              <w:pStyle w:val="ListParagraph"/>
              <w:numPr>
                <w:ilvl w:val="0"/>
                <w:numId w:val="61"/>
              </w:numPr>
            </w:pPr>
            <w:r>
              <w:t>There is an id element</w:t>
            </w:r>
          </w:p>
          <w:p w:rsidR="00C367F5" w:rsidRPr="00C367F5" w:rsidRDefault="00487FE5" w:rsidP="0043437F">
            <w:pPr>
              <w:pStyle w:val="ListParagraph"/>
              <w:numPr>
                <w:ilvl w:val="0"/>
                <w:numId w:val="122"/>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43437F">
            <w:pPr>
              <w:pStyle w:val="ListParagraph"/>
              <w:numPr>
                <w:ilvl w:val="0"/>
                <w:numId w:val="122"/>
              </w:numPr>
            </w:pPr>
            <w:r w:rsidRPr="00C367F5">
              <w:t>SPL Rule 4</w:t>
            </w:r>
            <w:r w:rsidR="00D76A0D" w:rsidRPr="00C367F5">
              <w:t xml:space="preserve"> identifies that more than one element is defined.</w:t>
            </w:r>
          </w:p>
          <w:p w:rsidR="00DA274C" w:rsidRDefault="00DA274C" w:rsidP="0080029F">
            <w:pPr>
              <w:pStyle w:val="ListParagraph"/>
            </w:pPr>
          </w:p>
          <w:p w:rsidR="006E3DDE" w:rsidRDefault="006E3DDE" w:rsidP="0043437F">
            <w:pPr>
              <w:pStyle w:val="ListParagraph"/>
              <w:numPr>
                <w:ilvl w:val="0"/>
                <w:numId w:val="61"/>
              </w:numPr>
            </w:pPr>
            <w:r w:rsidRPr="00675DAA">
              <w:t>There is a</w:t>
            </w:r>
            <w:r w:rsidR="00E94D84">
              <w:t>n</w:t>
            </w:r>
            <w:r w:rsidRPr="00675DAA">
              <w:t xml:space="preserve"> root</w:t>
            </w:r>
            <w:r w:rsidR="00D76A0D">
              <w:t xml:space="preserve"> attribute</w:t>
            </w:r>
          </w:p>
          <w:p w:rsidR="00DA274C" w:rsidRDefault="00487FE5" w:rsidP="0043437F">
            <w:pPr>
              <w:pStyle w:val="ListParagraph"/>
              <w:numPr>
                <w:ilvl w:val="0"/>
                <w:numId w:val="123"/>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C367F5" w:rsidRPr="00C367F5" w:rsidRDefault="00C367F5" w:rsidP="0080029F">
            <w:pPr>
              <w:pStyle w:val="ListParagraph"/>
              <w:rPr>
                <w:highlight w:val="white"/>
              </w:rPr>
            </w:pPr>
          </w:p>
          <w:p w:rsidR="006E3DDE" w:rsidRPr="00675DAA" w:rsidRDefault="006E3DDE" w:rsidP="0043437F">
            <w:pPr>
              <w:pStyle w:val="ListParagraph"/>
              <w:numPr>
                <w:ilvl w:val="0"/>
                <w:numId w:val="61"/>
              </w:numPr>
            </w:pPr>
            <w:commentRangeStart w:id="415"/>
            <w:r w:rsidRPr="00675DAA">
              <w:t>The id@root is a GUID</w:t>
            </w:r>
            <w:commentRangeEnd w:id="415"/>
            <w:r w:rsidR="00DA274C">
              <w:rPr>
                <w:rStyle w:val="CommentReference"/>
              </w:rPr>
              <w:commentReference w:id="415"/>
            </w:r>
          </w:p>
          <w:p w:rsidR="00DA274C" w:rsidRDefault="00DA274C" w:rsidP="0080029F">
            <w:pPr>
              <w:pStyle w:val="ListParagraph"/>
            </w:pPr>
          </w:p>
          <w:p w:rsidR="002347C8" w:rsidRDefault="002347C8" w:rsidP="0043437F">
            <w:pPr>
              <w:pStyle w:val="ListParagraph"/>
              <w:numPr>
                <w:ilvl w:val="0"/>
                <w:numId w:val="61"/>
              </w:numPr>
            </w:pPr>
            <w:r w:rsidRPr="00675DAA">
              <w:t xml:space="preserve">The id@root is unique for each version </w:t>
            </w:r>
            <w:r w:rsidR="00526500" w:rsidRPr="00675DAA">
              <w:t>of the document</w:t>
            </w:r>
          </w:p>
          <w:p w:rsidR="00DA274C" w:rsidRDefault="00DA274C" w:rsidP="0043437F">
            <w:pPr>
              <w:pStyle w:val="ListParagraph"/>
              <w:numPr>
                <w:ilvl w:val="0"/>
                <w:numId w:val="124"/>
              </w:numPr>
              <w:rPr>
                <w:highlight w:val="white"/>
              </w:rPr>
            </w:pPr>
            <w:r>
              <w:rPr>
                <w:highlight w:val="white"/>
              </w:rPr>
              <w:t xml:space="preserve">Currently </w:t>
            </w:r>
            <w:r w:rsidR="00A127DB">
              <w:rPr>
                <w:highlight w:val="white"/>
              </w:rPr>
              <w:t xml:space="preserve">this is </w:t>
            </w:r>
            <w:r>
              <w:rPr>
                <w:highlight w:val="white"/>
              </w:rPr>
              <w:t>not validated.</w:t>
            </w:r>
          </w:p>
          <w:p w:rsidR="00C367F5" w:rsidRPr="00C367F5" w:rsidRDefault="00C367F5" w:rsidP="0080029F">
            <w:pPr>
              <w:pStyle w:val="ListParagraph"/>
              <w:rPr>
                <w:highlight w:val="white"/>
              </w:rPr>
            </w:pPr>
          </w:p>
          <w:p w:rsidR="002347C8" w:rsidRPr="00675DAA" w:rsidRDefault="002347C8" w:rsidP="0043437F">
            <w:pPr>
              <w:pStyle w:val="ListParagraph"/>
              <w:numPr>
                <w:ilvl w:val="0"/>
                <w:numId w:val="61"/>
              </w:numPr>
            </w:pPr>
            <w:commentRangeStart w:id="416"/>
            <w:r w:rsidRPr="00675DAA">
              <w:t xml:space="preserve">The id@root </w:t>
            </w:r>
            <w:r w:rsidR="00526500" w:rsidRPr="00675DAA">
              <w:t>does not have an extension</w:t>
            </w:r>
          </w:p>
          <w:p w:rsidR="00DA274C" w:rsidRDefault="00DA274C" w:rsidP="0080029F">
            <w:pPr>
              <w:pStyle w:val="ListParagraph"/>
            </w:pPr>
          </w:p>
          <w:p w:rsidR="002347C8" w:rsidRPr="00675DAA" w:rsidRDefault="002347C8" w:rsidP="0043437F">
            <w:pPr>
              <w:pStyle w:val="ListParagraph"/>
              <w:numPr>
                <w:ilvl w:val="0"/>
                <w:numId w:val="61"/>
              </w:numPr>
            </w:pPr>
            <w:r w:rsidRPr="00675DAA">
              <w:t>The id@root does not matc</w:t>
            </w:r>
            <w:r w:rsidR="00526500" w:rsidRPr="00675DAA">
              <w:t>h any other id in the document</w:t>
            </w:r>
            <w:commentRangeEnd w:id="416"/>
            <w:r w:rsidR="00DA274C">
              <w:rPr>
                <w:rStyle w:val="CommentReference"/>
              </w:rPr>
              <w:commentReference w:id="416"/>
            </w:r>
          </w:p>
          <w:p w:rsidR="00DA274C" w:rsidRDefault="00DA274C" w:rsidP="0080029F">
            <w:pPr>
              <w:pStyle w:val="ListParagraph"/>
            </w:pPr>
          </w:p>
          <w:p w:rsidR="002347C8" w:rsidRDefault="002347C8" w:rsidP="0043437F">
            <w:pPr>
              <w:pStyle w:val="ListParagraph"/>
              <w:numPr>
                <w:ilvl w:val="0"/>
                <w:numId w:val="61"/>
              </w:numPr>
            </w:pPr>
            <w:r w:rsidRPr="00675DAA">
              <w:t>The id@root is unique across all documents, sections and any other ids</w:t>
            </w:r>
          </w:p>
          <w:p w:rsidR="00DA274C" w:rsidRPr="00DA274C" w:rsidRDefault="00DA274C" w:rsidP="0043437F">
            <w:pPr>
              <w:pStyle w:val="ListParagraph"/>
              <w:numPr>
                <w:ilvl w:val="0"/>
                <w:numId w:val="125"/>
              </w:numPr>
              <w:rPr>
                <w:highlight w:val="white"/>
              </w:rPr>
            </w:pPr>
            <w:r>
              <w:rPr>
                <w:highlight w:val="white"/>
              </w:rPr>
              <w:t xml:space="preserve">Currently </w:t>
            </w:r>
            <w:r w:rsidR="00A127DB">
              <w:rPr>
                <w:highlight w:val="white"/>
              </w:rPr>
              <w:t xml:space="preserve">this is </w:t>
            </w:r>
            <w:r>
              <w:rPr>
                <w:highlight w:val="white"/>
              </w:rPr>
              <w:t>not validated.</w:t>
            </w:r>
          </w:p>
        </w:tc>
      </w:tr>
    </w:tbl>
    <w:p w:rsidR="0096748D" w:rsidRDefault="0096748D"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96748D" w:rsidRPr="00675DAA" w:rsidTr="00C66D2F">
        <w:trPr>
          <w:cantSplit/>
          <w:trHeight w:val="580"/>
          <w:tblHeader/>
        </w:trPr>
        <w:tc>
          <w:tcPr>
            <w:tcW w:w="2127" w:type="dxa"/>
            <w:shd w:val="clear" w:color="auto" w:fill="808080"/>
          </w:tcPr>
          <w:p w:rsidR="0096748D" w:rsidRPr="003539B2" w:rsidRDefault="0096748D" w:rsidP="0080029F">
            <w:r w:rsidRPr="00675DAA">
              <w:t>Element</w:t>
            </w:r>
          </w:p>
        </w:tc>
        <w:tc>
          <w:tcPr>
            <w:tcW w:w="2103" w:type="dxa"/>
            <w:shd w:val="clear" w:color="auto" w:fill="808080"/>
          </w:tcPr>
          <w:p w:rsidR="0096748D" w:rsidRPr="00675DAA" w:rsidRDefault="0096748D" w:rsidP="0080029F">
            <w:r w:rsidRPr="00675DAA">
              <w:t>Attribute</w:t>
            </w:r>
          </w:p>
        </w:tc>
        <w:tc>
          <w:tcPr>
            <w:tcW w:w="1260" w:type="dxa"/>
            <w:shd w:val="clear" w:color="auto" w:fill="808080"/>
          </w:tcPr>
          <w:p w:rsidR="0096748D" w:rsidRPr="003539B2" w:rsidRDefault="0096748D" w:rsidP="0080029F">
            <w:r w:rsidRPr="00675DAA">
              <w:t>Cardinality</w:t>
            </w:r>
          </w:p>
        </w:tc>
        <w:tc>
          <w:tcPr>
            <w:tcW w:w="1350" w:type="dxa"/>
            <w:shd w:val="clear" w:color="auto" w:fill="808080"/>
          </w:tcPr>
          <w:p w:rsidR="0096748D" w:rsidRPr="00675DAA" w:rsidRDefault="0096748D" w:rsidP="0080029F">
            <w:r w:rsidRPr="00675DAA">
              <w:t>Value(s) Allowed</w:t>
            </w:r>
          </w:p>
          <w:p w:rsidR="0096748D" w:rsidRPr="00675DAA" w:rsidRDefault="0096748D" w:rsidP="0080029F">
            <w:r w:rsidRPr="00675DAA">
              <w:t>Examples</w:t>
            </w:r>
          </w:p>
        </w:tc>
        <w:tc>
          <w:tcPr>
            <w:tcW w:w="2520" w:type="dxa"/>
            <w:shd w:val="clear" w:color="auto" w:fill="808080"/>
          </w:tcPr>
          <w:p w:rsidR="0096748D" w:rsidRPr="00675DAA" w:rsidRDefault="0096748D" w:rsidP="0080029F">
            <w:r w:rsidRPr="00675DAA">
              <w:t>Description</w:t>
            </w:r>
          </w:p>
          <w:p w:rsidR="0096748D" w:rsidRPr="00675DAA" w:rsidRDefault="0096748D" w:rsidP="0080029F">
            <w:r w:rsidRPr="00675DAA">
              <w:t>Instructions</w:t>
            </w:r>
          </w:p>
        </w:tc>
      </w:tr>
      <w:tr w:rsidR="00526500" w:rsidRPr="00675DAA" w:rsidTr="00C66D2F">
        <w:trPr>
          <w:cantSplit/>
        </w:trPr>
        <w:tc>
          <w:tcPr>
            <w:tcW w:w="2127" w:type="dxa"/>
            <w:vMerge w:val="restart"/>
          </w:tcPr>
          <w:p w:rsidR="00526500" w:rsidRPr="00675DAA" w:rsidRDefault="007B1C65" w:rsidP="0080029F">
            <w:r>
              <w:t>c</w:t>
            </w:r>
            <w:r w:rsidR="00526500" w:rsidRPr="00675DAA">
              <w:t>ode</w:t>
            </w:r>
          </w:p>
        </w:tc>
        <w:tc>
          <w:tcPr>
            <w:tcW w:w="2103" w:type="dxa"/>
            <w:shd w:val="clear" w:color="auto" w:fill="D9D9D9"/>
          </w:tcPr>
          <w:p w:rsidR="00526500" w:rsidRPr="00675DAA" w:rsidRDefault="00526500" w:rsidP="0080029F">
            <w:r w:rsidRPr="00675DAA">
              <w:t>N/A</w:t>
            </w:r>
          </w:p>
        </w:tc>
        <w:tc>
          <w:tcPr>
            <w:tcW w:w="1260" w:type="dxa"/>
            <w:shd w:val="clear" w:color="auto" w:fill="D9D9D9"/>
          </w:tcPr>
          <w:p w:rsidR="00526500" w:rsidRPr="00675DAA" w:rsidRDefault="00526500" w:rsidP="0080029F">
            <w:r w:rsidRPr="00675DAA">
              <w:t>1:1</w:t>
            </w:r>
          </w:p>
        </w:tc>
        <w:tc>
          <w:tcPr>
            <w:tcW w:w="1350" w:type="dxa"/>
            <w:shd w:val="clear" w:color="auto" w:fill="D9D9D9"/>
          </w:tcPr>
          <w:p w:rsidR="00526500" w:rsidRPr="00675DAA" w:rsidRDefault="00526500" w:rsidP="0080029F"/>
        </w:tc>
        <w:tc>
          <w:tcPr>
            <w:tcW w:w="2520" w:type="dxa"/>
            <w:shd w:val="clear" w:color="auto" w:fill="D9D9D9"/>
          </w:tcPr>
          <w:p w:rsidR="00BD23A8" w:rsidRDefault="00F35463" w:rsidP="0080029F">
            <w:r>
              <w:t>Details the Document Type (i.e. what is the content of the document)</w:t>
            </w:r>
            <w:r w:rsidR="00BD23A8">
              <w:t>.</w:t>
            </w:r>
          </w:p>
          <w:p w:rsidR="00BD23A8" w:rsidRDefault="00BD23A8" w:rsidP="0080029F"/>
          <w:p w:rsidR="00526500" w:rsidRPr="00675DAA" w:rsidRDefault="00BD23A8" w:rsidP="0080029F">
            <w:r>
              <w:t>It is used to document the business document type not the specific template (ie. PM not the 2004 Standard temple)</w:t>
            </w:r>
          </w:p>
        </w:tc>
      </w:tr>
      <w:tr w:rsidR="00526500" w:rsidRPr="00675DAA" w:rsidTr="00C66D2F">
        <w:trPr>
          <w:cantSplit/>
        </w:trPr>
        <w:tc>
          <w:tcPr>
            <w:tcW w:w="2127" w:type="dxa"/>
            <w:vMerge/>
          </w:tcPr>
          <w:p w:rsidR="00526500" w:rsidRPr="00675DAA" w:rsidRDefault="00526500" w:rsidP="0080029F"/>
        </w:tc>
        <w:tc>
          <w:tcPr>
            <w:tcW w:w="2103" w:type="dxa"/>
          </w:tcPr>
          <w:p w:rsidR="00526500" w:rsidRPr="00675DAA" w:rsidRDefault="00D76A0D" w:rsidP="0080029F">
            <w:r>
              <w:t>c</w:t>
            </w:r>
            <w:r w:rsidR="00526500" w:rsidRPr="00675DAA">
              <w:t>ode</w:t>
            </w:r>
          </w:p>
        </w:tc>
        <w:tc>
          <w:tcPr>
            <w:tcW w:w="1260" w:type="dxa"/>
          </w:tcPr>
          <w:p w:rsidR="00526500" w:rsidRPr="00675DAA" w:rsidRDefault="00526500" w:rsidP="0080029F">
            <w:r w:rsidRPr="00675DAA">
              <w:t>1:1</w:t>
            </w:r>
          </w:p>
        </w:tc>
        <w:tc>
          <w:tcPr>
            <w:tcW w:w="1350" w:type="dxa"/>
          </w:tcPr>
          <w:p w:rsidR="00526500" w:rsidRPr="00675DAA" w:rsidRDefault="00526500" w:rsidP="0080029F"/>
        </w:tc>
        <w:tc>
          <w:tcPr>
            <w:tcW w:w="2520" w:type="dxa"/>
          </w:tcPr>
          <w:p w:rsidR="00526500" w:rsidRPr="00675DAA" w:rsidRDefault="00526500" w:rsidP="0080029F"/>
        </w:tc>
      </w:tr>
      <w:tr w:rsidR="00526500" w:rsidRPr="00675DAA" w:rsidTr="00C66D2F">
        <w:trPr>
          <w:cantSplit/>
        </w:trPr>
        <w:tc>
          <w:tcPr>
            <w:tcW w:w="2127" w:type="dxa"/>
            <w:vMerge/>
          </w:tcPr>
          <w:p w:rsidR="00526500" w:rsidRPr="00675DAA" w:rsidRDefault="00526500" w:rsidP="0080029F"/>
        </w:tc>
        <w:tc>
          <w:tcPr>
            <w:tcW w:w="2103" w:type="dxa"/>
          </w:tcPr>
          <w:p w:rsidR="00526500" w:rsidRPr="00675DAA" w:rsidRDefault="00526500" w:rsidP="0080029F">
            <w:r w:rsidRPr="00675DAA">
              <w:t>codeSystem</w:t>
            </w:r>
          </w:p>
        </w:tc>
        <w:tc>
          <w:tcPr>
            <w:tcW w:w="1260" w:type="dxa"/>
          </w:tcPr>
          <w:p w:rsidR="00526500" w:rsidRPr="00675DAA" w:rsidRDefault="00526500" w:rsidP="0080029F">
            <w:r w:rsidRPr="00675DAA">
              <w:t>1:1</w:t>
            </w:r>
          </w:p>
        </w:tc>
        <w:tc>
          <w:tcPr>
            <w:tcW w:w="1350" w:type="dxa"/>
          </w:tcPr>
          <w:p w:rsidR="00526500" w:rsidRPr="00675DAA" w:rsidRDefault="00526500" w:rsidP="0080029F"/>
        </w:tc>
        <w:tc>
          <w:tcPr>
            <w:tcW w:w="2520" w:type="dxa"/>
          </w:tcPr>
          <w:p w:rsidR="00526500" w:rsidRPr="00675DAA" w:rsidRDefault="00526500" w:rsidP="0080029F"/>
        </w:tc>
      </w:tr>
      <w:tr w:rsidR="00526500" w:rsidRPr="00675DAA" w:rsidTr="00C66D2F">
        <w:trPr>
          <w:cantSplit/>
        </w:trPr>
        <w:tc>
          <w:tcPr>
            <w:tcW w:w="2127" w:type="dxa"/>
            <w:vMerge/>
          </w:tcPr>
          <w:p w:rsidR="00526500" w:rsidRPr="00675DAA" w:rsidRDefault="00526500" w:rsidP="0080029F"/>
        </w:tc>
        <w:tc>
          <w:tcPr>
            <w:tcW w:w="2103" w:type="dxa"/>
          </w:tcPr>
          <w:p w:rsidR="00526500" w:rsidRPr="00675DAA" w:rsidRDefault="00526500" w:rsidP="0080029F">
            <w:r w:rsidRPr="00675DAA">
              <w:t>displayName</w:t>
            </w:r>
          </w:p>
        </w:tc>
        <w:tc>
          <w:tcPr>
            <w:tcW w:w="1260" w:type="dxa"/>
          </w:tcPr>
          <w:p w:rsidR="00526500" w:rsidRPr="00675DAA" w:rsidRDefault="00526500" w:rsidP="0080029F">
            <w:r w:rsidRPr="00675DAA">
              <w:t>1:1</w:t>
            </w:r>
          </w:p>
        </w:tc>
        <w:tc>
          <w:tcPr>
            <w:tcW w:w="1350" w:type="dxa"/>
          </w:tcPr>
          <w:p w:rsidR="00526500" w:rsidRPr="00675DAA" w:rsidRDefault="00526500" w:rsidP="0080029F"/>
        </w:tc>
        <w:tc>
          <w:tcPr>
            <w:tcW w:w="2520" w:type="dxa"/>
          </w:tcPr>
          <w:p w:rsidR="00526500" w:rsidRPr="00675DAA" w:rsidRDefault="00526500" w:rsidP="0080029F"/>
        </w:tc>
      </w:tr>
      <w:tr w:rsidR="00526500" w:rsidRPr="00675DAA" w:rsidTr="00C66D2F">
        <w:trPr>
          <w:cantSplit/>
        </w:trPr>
        <w:tc>
          <w:tcPr>
            <w:tcW w:w="2127" w:type="dxa"/>
            <w:shd w:val="clear" w:color="auto" w:fill="808080"/>
          </w:tcPr>
          <w:p w:rsidR="00526500" w:rsidRPr="00675DAA" w:rsidRDefault="00526500" w:rsidP="0080029F">
            <w:r w:rsidRPr="00675DAA">
              <w:lastRenderedPageBreak/>
              <w:t>Conformance</w:t>
            </w:r>
          </w:p>
        </w:tc>
        <w:tc>
          <w:tcPr>
            <w:tcW w:w="7233" w:type="dxa"/>
            <w:gridSpan w:val="4"/>
          </w:tcPr>
          <w:p w:rsidR="007E1C03" w:rsidRDefault="007E1C03" w:rsidP="0043437F">
            <w:pPr>
              <w:pStyle w:val="ListParagraph"/>
              <w:numPr>
                <w:ilvl w:val="0"/>
                <w:numId w:val="126"/>
              </w:numPr>
            </w:pPr>
            <w:r>
              <w:t>There is a code element</w:t>
            </w:r>
          </w:p>
          <w:p w:rsidR="00A127DB" w:rsidRPr="00C13369" w:rsidRDefault="00487FE5" w:rsidP="0043437F">
            <w:pPr>
              <w:pStyle w:val="ListParagraph"/>
              <w:numPr>
                <w:ilvl w:val="0"/>
                <w:numId w:val="117"/>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A127DB" w:rsidRPr="00C367F5" w:rsidRDefault="00487FE5" w:rsidP="0043437F">
            <w:pPr>
              <w:pStyle w:val="ListParagraph"/>
              <w:numPr>
                <w:ilvl w:val="0"/>
                <w:numId w:val="117"/>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C367F5" w:rsidRDefault="00C367F5" w:rsidP="0080029F">
            <w:pPr>
              <w:pStyle w:val="ListParagraph"/>
            </w:pPr>
          </w:p>
          <w:p w:rsidR="00526500" w:rsidRPr="00675DAA" w:rsidRDefault="00526500" w:rsidP="0043437F">
            <w:pPr>
              <w:pStyle w:val="ListParagraph"/>
              <w:numPr>
                <w:ilvl w:val="0"/>
                <w:numId w:val="126"/>
              </w:numPr>
            </w:pPr>
            <w:r w:rsidRPr="00675DAA">
              <w:t>There is a code</w:t>
            </w:r>
            <w:r w:rsidR="00D76A0D">
              <w:t xml:space="preserve"> attribute</w:t>
            </w:r>
            <w:r w:rsidR="00BF1056" w:rsidRPr="00675DAA">
              <w:t xml:space="preserve"> </w:t>
            </w:r>
            <w:r w:rsidR="00BF1056">
              <w:t xml:space="preserve">whose </w:t>
            </w:r>
            <w:r w:rsidR="00BF1056" w:rsidRPr="00675DAA">
              <w:t xml:space="preserve">value is </w:t>
            </w:r>
            <w:r w:rsidR="00BF1056">
              <w:t>derived from the OID.</w:t>
            </w:r>
          </w:p>
          <w:p w:rsidR="00BF1056" w:rsidRDefault="00487FE5" w:rsidP="0043437F">
            <w:pPr>
              <w:pStyle w:val="ListParagraph"/>
              <w:numPr>
                <w:ilvl w:val="0"/>
                <w:numId w:val="127"/>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r w:rsidR="00BF1056">
              <w:rPr>
                <w:highlight w:val="white"/>
              </w:rPr>
              <w:t xml:space="preserve"> </w:t>
            </w:r>
          </w:p>
          <w:p w:rsidR="00582038" w:rsidRPr="00BF1056" w:rsidRDefault="00BF1056" w:rsidP="0043437F">
            <w:pPr>
              <w:pStyle w:val="ListParagraph"/>
              <w:numPr>
                <w:ilvl w:val="0"/>
                <w:numId w:val="127"/>
              </w:numPr>
              <w:rPr>
                <w:highlight w:val="white"/>
              </w:rPr>
            </w:pPr>
            <w:r>
              <w:rPr>
                <w:highlight w:val="white"/>
              </w:rPr>
              <w:t xml:space="preserve">SPL Rule 8 </w:t>
            </w:r>
            <w:r w:rsidRPr="00E1161C">
              <w:rPr>
                <w:highlight w:val="white"/>
              </w:rPr>
              <w:t xml:space="preserve">identifies that the code is not </w:t>
            </w:r>
            <w:r>
              <w:rPr>
                <w:highlight w:val="white"/>
              </w:rPr>
              <w:t>in the CV</w:t>
            </w:r>
            <w:r w:rsidRPr="00E1161C">
              <w:rPr>
                <w:highlight w:val="white"/>
              </w:rPr>
              <w:t>.</w:t>
            </w:r>
          </w:p>
          <w:p w:rsidR="007E1C03" w:rsidRDefault="007E1C03" w:rsidP="0080029F">
            <w:pPr>
              <w:pStyle w:val="ListParagraph"/>
            </w:pPr>
          </w:p>
          <w:p w:rsidR="00526500" w:rsidRDefault="00526500" w:rsidP="0043437F">
            <w:pPr>
              <w:pStyle w:val="ListParagraph"/>
              <w:numPr>
                <w:ilvl w:val="0"/>
                <w:numId w:val="126"/>
              </w:numPr>
            </w:pPr>
            <w:r w:rsidRPr="00675DAA">
              <w:t>The code value is</w:t>
            </w:r>
            <w:r w:rsidR="00F178E2" w:rsidRPr="00675DAA">
              <w:t xml:space="preserve"> document specific</w:t>
            </w:r>
          </w:p>
          <w:p w:rsidR="00EE6F31" w:rsidRPr="006A6361" w:rsidRDefault="00EE6F31" w:rsidP="0043437F">
            <w:pPr>
              <w:pStyle w:val="ListParagraph"/>
              <w:numPr>
                <w:ilvl w:val="0"/>
                <w:numId w:val="130"/>
              </w:numPr>
              <w:rPr>
                <w:highlight w:val="white"/>
              </w:rPr>
            </w:pPr>
            <w:r w:rsidRPr="006A6361">
              <w:rPr>
                <w:highlight w:val="white"/>
              </w:rPr>
              <w:t>Informational only (no validation aspect).</w:t>
            </w:r>
          </w:p>
          <w:p w:rsidR="007E1C03" w:rsidRDefault="007E1C03" w:rsidP="0080029F">
            <w:pPr>
              <w:pStyle w:val="ListParagraph"/>
            </w:pPr>
          </w:p>
          <w:p w:rsidR="00526500" w:rsidRPr="00675DAA" w:rsidRDefault="00526500" w:rsidP="0043437F">
            <w:pPr>
              <w:pStyle w:val="ListParagraph"/>
              <w:numPr>
                <w:ilvl w:val="0"/>
                <w:numId w:val="126"/>
              </w:numPr>
            </w:pPr>
            <w:r w:rsidRPr="00675DAA">
              <w:t>There is a codeSystem</w:t>
            </w:r>
            <w:r w:rsidR="00D76A0D">
              <w:t xml:space="preserve"> attribute</w:t>
            </w:r>
            <w:r w:rsidR="00BF1056">
              <w:t xml:space="preserve"> with a </w:t>
            </w:r>
            <w:r w:rsidR="00BF1056" w:rsidRPr="003539B2">
              <w:t xml:space="preserve">value </w:t>
            </w:r>
            <w:r w:rsidR="00BF1056">
              <w:t>of</w:t>
            </w:r>
            <w:r w:rsidR="00BF1056" w:rsidRPr="003539B2">
              <w:t xml:space="preserve">: </w:t>
            </w:r>
            <w:r w:rsidR="00412013">
              <w:t>2.16.840.1.113883.2.20.6.1</w:t>
            </w:r>
            <w:r w:rsidR="00BF1056" w:rsidRPr="00F91172">
              <w:t>0</w:t>
            </w:r>
          </w:p>
          <w:p w:rsidR="00582038" w:rsidRPr="00674290" w:rsidRDefault="00487FE5" w:rsidP="0043437F">
            <w:pPr>
              <w:pStyle w:val="ListParagraph"/>
              <w:numPr>
                <w:ilvl w:val="0"/>
                <w:numId w:val="128"/>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724B5B" w:rsidRPr="00724B5B" w:rsidRDefault="00487FE5" w:rsidP="0043437F">
            <w:pPr>
              <w:pStyle w:val="ListParagraph"/>
              <w:numPr>
                <w:ilvl w:val="0"/>
                <w:numId w:val="128"/>
              </w:numPr>
              <w:rPr>
                <w:highlight w:val="white"/>
              </w:rPr>
            </w:pPr>
            <w:r>
              <w:rPr>
                <w:highlight w:val="white"/>
              </w:rPr>
              <w:t>SPL Rule 2</w:t>
            </w:r>
            <w:r w:rsidR="00724B5B" w:rsidRPr="00C13369">
              <w:rPr>
                <w:highlight w:val="white"/>
              </w:rPr>
              <w:t xml:space="preserve"> </w:t>
            </w:r>
            <w:r w:rsidR="00724B5B" w:rsidRPr="00334410">
              <w:rPr>
                <w:highlight w:val="white"/>
              </w:rPr>
              <w:t xml:space="preserve">identifies </w:t>
            </w:r>
            <w:r w:rsidR="00724B5B">
              <w:rPr>
                <w:highlight w:val="white"/>
              </w:rPr>
              <w:t xml:space="preserve">that the OID value is </w:t>
            </w:r>
            <w:r w:rsidR="000D0A57">
              <w:rPr>
                <w:highlight w:val="white"/>
              </w:rPr>
              <w:t>incorrect.</w:t>
            </w:r>
          </w:p>
          <w:p w:rsidR="007E1C03" w:rsidRDefault="007E1C03" w:rsidP="0080029F">
            <w:pPr>
              <w:pStyle w:val="ListParagraph"/>
            </w:pPr>
          </w:p>
          <w:p w:rsidR="00BF1056" w:rsidRDefault="00526500" w:rsidP="0043437F">
            <w:pPr>
              <w:pStyle w:val="ListParagraph"/>
              <w:numPr>
                <w:ilvl w:val="0"/>
                <w:numId w:val="126"/>
              </w:numPr>
            </w:pPr>
            <w:r w:rsidRPr="00675DAA">
              <w:t>There is a displayName</w:t>
            </w:r>
            <w:r w:rsidR="00D76A0D">
              <w:t xml:space="preserve"> attribute</w:t>
            </w:r>
            <w:r w:rsidR="00BF1056">
              <w:t xml:space="preserve"> that </w:t>
            </w:r>
            <w:r w:rsidR="00BF1056" w:rsidRPr="00675DAA">
              <w:t>shall display the</w:t>
            </w:r>
            <w:r w:rsidR="00BF1056">
              <w:t xml:space="preserve"> appropriate </w:t>
            </w:r>
            <w:r w:rsidR="00BF1056" w:rsidRPr="00675DAA">
              <w:t>label.</w:t>
            </w:r>
          </w:p>
          <w:p w:rsidR="00582038" w:rsidRPr="00674290" w:rsidRDefault="00487FE5" w:rsidP="0043437F">
            <w:pPr>
              <w:pStyle w:val="ListParagraph"/>
              <w:numPr>
                <w:ilvl w:val="0"/>
                <w:numId w:val="129"/>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7E1C03" w:rsidRPr="00684CA0" w:rsidRDefault="00DD47E1" w:rsidP="0043437F">
            <w:pPr>
              <w:pStyle w:val="ListParagraph"/>
              <w:numPr>
                <w:ilvl w:val="0"/>
                <w:numId w:val="129"/>
              </w:numPr>
            </w:pPr>
            <w:r>
              <w:t xml:space="preserve">SPL Rule 7 </w:t>
            </w:r>
            <w:r w:rsidRPr="00AF4E8C">
              <w:t xml:space="preserve">identifies that </w:t>
            </w:r>
            <w:r>
              <w:t>label does not match the CV.</w:t>
            </w:r>
          </w:p>
        </w:tc>
      </w:tr>
    </w:tbl>
    <w:p w:rsidR="006C0150" w:rsidRPr="00675DAA" w:rsidRDefault="006C0150"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rsidTr="00C66D2F">
        <w:trPr>
          <w:cantSplit/>
          <w:trHeight w:val="580"/>
          <w:tblHeader/>
        </w:trPr>
        <w:tc>
          <w:tcPr>
            <w:tcW w:w="2127" w:type="dxa"/>
            <w:shd w:val="clear" w:color="auto" w:fill="808080"/>
          </w:tcPr>
          <w:p w:rsidR="006C0150" w:rsidRPr="003539B2" w:rsidRDefault="006C0150" w:rsidP="0080029F">
            <w:r w:rsidRPr="00675DAA">
              <w:t>Element</w:t>
            </w:r>
          </w:p>
        </w:tc>
        <w:tc>
          <w:tcPr>
            <w:tcW w:w="2103" w:type="dxa"/>
            <w:shd w:val="clear" w:color="auto" w:fill="808080"/>
          </w:tcPr>
          <w:p w:rsidR="006C0150" w:rsidRPr="00675DAA" w:rsidRDefault="006C0150" w:rsidP="0080029F">
            <w:r w:rsidRPr="00675DAA">
              <w:t>Attribute</w:t>
            </w:r>
          </w:p>
        </w:tc>
        <w:tc>
          <w:tcPr>
            <w:tcW w:w="1260" w:type="dxa"/>
            <w:shd w:val="clear" w:color="auto" w:fill="808080"/>
          </w:tcPr>
          <w:p w:rsidR="006C0150" w:rsidRPr="003539B2" w:rsidRDefault="006C0150" w:rsidP="0080029F">
            <w:r w:rsidRPr="00675DAA">
              <w:t>Cardinality</w:t>
            </w:r>
          </w:p>
        </w:tc>
        <w:tc>
          <w:tcPr>
            <w:tcW w:w="1350" w:type="dxa"/>
            <w:shd w:val="clear" w:color="auto" w:fill="808080"/>
          </w:tcPr>
          <w:p w:rsidR="006C0150" w:rsidRPr="00675DAA" w:rsidRDefault="006C0150" w:rsidP="0080029F">
            <w:r w:rsidRPr="00675DAA">
              <w:t>Value(s) Allowed</w:t>
            </w:r>
          </w:p>
          <w:p w:rsidR="006C0150" w:rsidRPr="00675DAA" w:rsidRDefault="006C0150" w:rsidP="0080029F">
            <w:r w:rsidRPr="00675DAA">
              <w:t>Examples</w:t>
            </w:r>
          </w:p>
        </w:tc>
        <w:tc>
          <w:tcPr>
            <w:tcW w:w="2520" w:type="dxa"/>
            <w:shd w:val="clear" w:color="auto" w:fill="808080"/>
          </w:tcPr>
          <w:p w:rsidR="006C0150" w:rsidRPr="00675DAA" w:rsidRDefault="006C0150" w:rsidP="0080029F">
            <w:r w:rsidRPr="00675DAA">
              <w:t>Description</w:t>
            </w:r>
          </w:p>
          <w:p w:rsidR="006C0150" w:rsidRPr="00675DAA" w:rsidRDefault="006C0150" w:rsidP="0080029F">
            <w:r w:rsidRPr="00675DAA">
              <w:t>Instructions</w:t>
            </w:r>
          </w:p>
        </w:tc>
      </w:tr>
      <w:tr w:rsidR="002347C8" w:rsidRPr="00675DAA" w:rsidTr="00C66D2F">
        <w:trPr>
          <w:cantSplit/>
        </w:trPr>
        <w:tc>
          <w:tcPr>
            <w:tcW w:w="2127" w:type="dxa"/>
          </w:tcPr>
          <w:p w:rsidR="002347C8" w:rsidRPr="00675DAA" w:rsidRDefault="002313EA" w:rsidP="0080029F">
            <w:r>
              <w:t>t</w:t>
            </w:r>
            <w:r w:rsidR="002347C8" w:rsidRPr="00675DAA">
              <w:t>itle</w:t>
            </w:r>
          </w:p>
        </w:tc>
        <w:tc>
          <w:tcPr>
            <w:tcW w:w="2103" w:type="dxa"/>
            <w:shd w:val="clear" w:color="auto" w:fill="D9D9D9"/>
          </w:tcPr>
          <w:p w:rsidR="002347C8" w:rsidRPr="00675DAA" w:rsidRDefault="002347C8" w:rsidP="0080029F">
            <w:r w:rsidRPr="00675DAA">
              <w:t>N/A</w:t>
            </w:r>
          </w:p>
        </w:tc>
        <w:tc>
          <w:tcPr>
            <w:tcW w:w="1260" w:type="dxa"/>
            <w:shd w:val="clear" w:color="auto" w:fill="D9D9D9"/>
          </w:tcPr>
          <w:p w:rsidR="002347C8" w:rsidRPr="00675DAA" w:rsidRDefault="002347C8" w:rsidP="0080029F">
            <w:r w:rsidRPr="00675DAA">
              <w:t>0:1</w:t>
            </w:r>
          </w:p>
        </w:tc>
        <w:tc>
          <w:tcPr>
            <w:tcW w:w="1350" w:type="dxa"/>
            <w:shd w:val="clear" w:color="auto" w:fill="D9D9D9"/>
          </w:tcPr>
          <w:p w:rsidR="002347C8" w:rsidRPr="00675DAA" w:rsidRDefault="002347C8" w:rsidP="0080029F"/>
        </w:tc>
        <w:tc>
          <w:tcPr>
            <w:tcW w:w="2520" w:type="dxa"/>
            <w:shd w:val="clear" w:color="auto" w:fill="D9D9D9"/>
          </w:tcPr>
          <w:p w:rsidR="002347C8" w:rsidRPr="00675DAA" w:rsidRDefault="002347C8" w:rsidP="0080029F">
            <w:r w:rsidRPr="00675DAA">
              <w:t>Provides the title for the document.</w:t>
            </w:r>
          </w:p>
        </w:tc>
      </w:tr>
      <w:tr w:rsidR="002347C8" w:rsidRPr="00675DAA" w:rsidTr="00C66D2F">
        <w:trPr>
          <w:cantSplit/>
        </w:trPr>
        <w:tc>
          <w:tcPr>
            <w:tcW w:w="2127" w:type="dxa"/>
            <w:shd w:val="clear" w:color="auto" w:fill="808080"/>
          </w:tcPr>
          <w:p w:rsidR="002347C8" w:rsidRPr="00675DAA" w:rsidRDefault="002347C8" w:rsidP="0080029F">
            <w:r w:rsidRPr="00675DAA">
              <w:t>Conformance</w:t>
            </w:r>
          </w:p>
        </w:tc>
        <w:tc>
          <w:tcPr>
            <w:tcW w:w="7233" w:type="dxa"/>
            <w:gridSpan w:val="4"/>
          </w:tcPr>
          <w:p w:rsidR="002347C8" w:rsidRDefault="002347C8" w:rsidP="0043437F">
            <w:pPr>
              <w:pStyle w:val="ListParagraph"/>
              <w:numPr>
                <w:ilvl w:val="0"/>
                <w:numId w:val="30"/>
              </w:numPr>
            </w:pPr>
            <w:r w:rsidRPr="00675DAA">
              <w:t>There may be a title</w:t>
            </w:r>
            <w:r w:rsidR="00F178E2" w:rsidRPr="00675DAA">
              <w:t>, unless specified otherwise in the document specific validation guidance</w:t>
            </w:r>
            <w:r w:rsidR="00F95E58">
              <w:t>.</w:t>
            </w:r>
          </w:p>
          <w:p w:rsidR="00E1161C" w:rsidRPr="00ED1FC6" w:rsidRDefault="00ED1FC6" w:rsidP="0043437F">
            <w:pPr>
              <w:pStyle w:val="ListParagraph"/>
              <w:numPr>
                <w:ilvl w:val="0"/>
                <w:numId w:val="69"/>
              </w:numPr>
            </w:pPr>
            <w:r>
              <w:t>Informational only (</w:t>
            </w:r>
            <w:r w:rsidRPr="00ED1FC6">
              <w:t>no validation aspect).</w:t>
            </w:r>
          </w:p>
          <w:p w:rsidR="00ED1FC6" w:rsidRPr="00675DAA" w:rsidRDefault="00ED1FC6" w:rsidP="0080029F">
            <w:pPr>
              <w:pStyle w:val="ListParagraph"/>
            </w:pPr>
          </w:p>
          <w:p w:rsidR="002347C8" w:rsidRPr="00675DAA" w:rsidRDefault="002347C8" w:rsidP="0043437F">
            <w:pPr>
              <w:pStyle w:val="ListParagraph"/>
              <w:numPr>
                <w:ilvl w:val="0"/>
                <w:numId w:val="30"/>
              </w:numPr>
            </w:pPr>
            <w:r w:rsidRPr="00675DAA">
              <w:t>The title is free form</w:t>
            </w:r>
          </w:p>
          <w:p w:rsidR="00ED1FC6" w:rsidRPr="00ED1FC6" w:rsidRDefault="00ED1FC6" w:rsidP="0043437F">
            <w:pPr>
              <w:pStyle w:val="ListParagraph"/>
              <w:numPr>
                <w:ilvl w:val="0"/>
                <w:numId w:val="70"/>
              </w:numPr>
            </w:pPr>
            <w:r w:rsidRPr="00ED1FC6">
              <w:t>Informational only (no validation aspect).</w:t>
            </w:r>
          </w:p>
          <w:p w:rsidR="00E1161C" w:rsidRDefault="00E1161C" w:rsidP="0080029F">
            <w:pPr>
              <w:pStyle w:val="ListParagraph"/>
            </w:pPr>
          </w:p>
          <w:p w:rsidR="002347C8" w:rsidRPr="00675DAA" w:rsidRDefault="002347C8" w:rsidP="0043437F">
            <w:pPr>
              <w:pStyle w:val="ListParagraph"/>
              <w:numPr>
                <w:ilvl w:val="0"/>
                <w:numId w:val="30"/>
              </w:numPr>
            </w:pPr>
            <w:commentRangeStart w:id="417"/>
            <w:r w:rsidRPr="00675DAA">
              <w:t>There are no figures in the title.</w:t>
            </w:r>
          </w:p>
          <w:p w:rsidR="00E1161C" w:rsidRDefault="00E1161C" w:rsidP="0080029F">
            <w:pPr>
              <w:pStyle w:val="ListParagraph"/>
            </w:pPr>
          </w:p>
          <w:p w:rsidR="002347C8" w:rsidRPr="00675DAA" w:rsidRDefault="002347C8" w:rsidP="0043437F">
            <w:pPr>
              <w:pStyle w:val="ListParagraph"/>
              <w:numPr>
                <w:ilvl w:val="0"/>
                <w:numId w:val="30"/>
              </w:numPr>
            </w:pPr>
            <w:r w:rsidRPr="00675DAA">
              <w:t>There are no images in the title.</w:t>
            </w:r>
          </w:p>
          <w:p w:rsidR="00E1161C" w:rsidRDefault="00E1161C" w:rsidP="0080029F">
            <w:pPr>
              <w:pStyle w:val="ListParagraph"/>
            </w:pPr>
          </w:p>
          <w:p w:rsidR="002347C8" w:rsidRPr="00675DAA" w:rsidRDefault="002347C8" w:rsidP="0043437F">
            <w:pPr>
              <w:pStyle w:val="ListParagraph"/>
              <w:numPr>
                <w:ilvl w:val="0"/>
                <w:numId w:val="30"/>
              </w:numPr>
            </w:pPr>
            <w:r w:rsidRPr="00675DAA">
              <w:t>Multiple lines may be used in the title with each line separated by a line break &lt;br/&gt; tag. (note: titles can also be as follows: &lt;title mediaType="text/x-hl7-title+xml"&gt;).</w:t>
            </w:r>
            <w:commentRangeEnd w:id="417"/>
            <w:r w:rsidR="00E1161C">
              <w:rPr>
                <w:rStyle w:val="CommentReference"/>
              </w:rPr>
              <w:commentReference w:id="417"/>
            </w:r>
          </w:p>
        </w:tc>
      </w:tr>
    </w:tbl>
    <w:p w:rsidR="001E2362" w:rsidRPr="00675DAA" w:rsidRDefault="001E2362"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rsidTr="00C66D2F">
        <w:trPr>
          <w:cantSplit/>
          <w:trHeight w:val="580"/>
          <w:tblHeader/>
        </w:trPr>
        <w:tc>
          <w:tcPr>
            <w:tcW w:w="2127" w:type="dxa"/>
            <w:shd w:val="clear" w:color="auto" w:fill="808080"/>
          </w:tcPr>
          <w:p w:rsidR="006C0150" w:rsidRPr="003539B2" w:rsidRDefault="006C0150" w:rsidP="0080029F">
            <w:r w:rsidRPr="00675DAA">
              <w:t>Element</w:t>
            </w:r>
          </w:p>
        </w:tc>
        <w:tc>
          <w:tcPr>
            <w:tcW w:w="2103" w:type="dxa"/>
            <w:shd w:val="clear" w:color="auto" w:fill="808080"/>
          </w:tcPr>
          <w:p w:rsidR="006C0150" w:rsidRPr="00675DAA" w:rsidRDefault="006C0150" w:rsidP="0080029F">
            <w:r w:rsidRPr="00675DAA">
              <w:t>Attribute</w:t>
            </w:r>
          </w:p>
        </w:tc>
        <w:tc>
          <w:tcPr>
            <w:tcW w:w="1260" w:type="dxa"/>
            <w:shd w:val="clear" w:color="auto" w:fill="808080"/>
          </w:tcPr>
          <w:p w:rsidR="006C0150" w:rsidRPr="003539B2" w:rsidRDefault="006C0150" w:rsidP="0080029F">
            <w:r w:rsidRPr="00675DAA">
              <w:t>Cardinality</w:t>
            </w:r>
          </w:p>
        </w:tc>
        <w:tc>
          <w:tcPr>
            <w:tcW w:w="1350" w:type="dxa"/>
            <w:shd w:val="clear" w:color="auto" w:fill="808080"/>
          </w:tcPr>
          <w:p w:rsidR="006C0150" w:rsidRPr="00675DAA" w:rsidRDefault="006C0150" w:rsidP="0080029F">
            <w:r w:rsidRPr="00675DAA">
              <w:t>Value(s) Allowed</w:t>
            </w:r>
          </w:p>
          <w:p w:rsidR="006C0150" w:rsidRPr="00675DAA" w:rsidRDefault="006C0150" w:rsidP="0080029F">
            <w:r w:rsidRPr="00675DAA">
              <w:t>Examples</w:t>
            </w:r>
          </w:p>
        </w:tc>
        <w:tc>
          <w:tcPr>
            <w:tcW w:w="2520" w:type="dxa"/>
            <w:shd w:val="clear" w:color="auto" w:fill="808080"/>
          </w:tcPr>
          <w:p w:rsidR="006C0150" w:rsidRPr="00675DAA" w:rsidRDefault="006C0150" w:rsidP="0080029F">
            <w:r w:rsidRPr="00675DAA">
              <w:t>Description</w:t>
            </w:r>
          </w:p>
          <w:p w:rsidR="006C0150" w:rsidRPr="00675DAA" w:rsidRDefault="006C0150" w:rsidP="0080029F">
            <w:r w:rsidRPr="00675DAA">
              <w:t>Instructions</w:t>
            </w:r>
          </w:p>
        </w:tc>
      </w:tr>
      <w:tr w:rsidR="006C0150" w:rsidRPr="00675DAA" w:rsidTr="00C66D2F">
        <w:trPr>
          <w:cantSplit/>
        </w:trPr>
        <w:tc>
          <w:tcPr>
            <w:tcW w:w="2127" w:type="dxa"/>
            <w:vMerge w:val="restart"/>
          </w:tcPr>
          <w:p w:rsidR="006C0150" w:rsidRPr="00675DAA" w:rsidRDefault="006C0150" w:rsidP="0080029F">
            <w:r w:rsidRPr="00675DAA">
              <w:lastRenderedPageBreak/>
              <w:t>effectiveTime</w:t>
            </w:r>
          </w:p>
        </w:tc>
        <w:tc>
          <w:tcPr>
            <w:tcW w:w="2103" w:type="dxa"/>
            <w:shd w:val="clear" w:color="auto" w:fill="D9D9D9"/>
          </w:tcPr>
          <w:p w:rsidR="006C0150" w:rsidRPr="00675DAA" w:rsidRDefault="00526500" w:rsidP="0080029F">
            <w:r w:rsidRPr="00675DAA">
              <w:t>N/A</w:t>
            </w:r>
          </w:p>
        </w:tc>
        <w:tc>
          <w:tcPr>
            <w:tcW w:w="1260" w:type="dxa"/>
            <w:shd w:val="clear" w:color="auto" w:fill="D9D9D9"/>
          </w:tcPr>
          <w:p w:rsidR="006C0150" w:rsidRPr="00675DAA" w:rsidRDefault="00526500" w:rsidP="0080029F">
            <w:r w:rsidRPr="00675DAA">
              <w:t>1:1</w:t>
            </w:r>
          </w:p>
        </w:tc>
        <w:tc>
          <w:tcPr>
            <w:tcW w:w="1350" w:type="dxa"/>
            <w:shd w:val="clear" w:color="auto" w:fill="D9D9D9"/>
          </w:tcPr>
          <w:p w:rsidR="006C0150" w:rsidRPr="00675DAA" w:rsidRDefault="006C0150" w:rsidP="0080029F"/>
        </w:tc>
        <w:tc>
          <w:tcPr>
            <w:tcW w:w="2520" w:type="dxa"/>
            <w:shd w:val="clear" w:color="auto" w:fill="D9D9D9"/>
          </w:tcPr>
          <w:p w:rsidR="006C0150" w:rsidRDefault="00D27B6E" w:rsidP="00B13391">
            <w:r w:rsidRPr="00D27B6E">
              <w:t xml:space="preserve">Used to capture relevant </w:t>
            </w:r>
            <w:del w:id="418" w:author="pbx" w:date="2017-11-03T17:48:00Z">
              <w:r w:rsidRPr="00D27B6E">
                <w:delText xml:space="preserve">time and </w:delText>
              </w:r>
            </w:del>
            <w:r w:rsidR="00B13391">
              <w:t>date information</w:t>
            </w:r>
            <w:del w:id="419" w:author="pbx" w:date="2017-11-03T17:48:00Z">
              <w:r w:rsidRPr="00D27B6E">
                <w:delText>:</w:delText>
              </w:r>
            </w:del>
            <w:ins w:id="420" w:author="pbx" w:date="2017-11-03T17:48:00Z">
              <w:r w:rsidR="00B13391">
                <w:t>.</w:t>
              </w:r>
            </w:ins>
          </w:p>
          <w:p w:rsidR="00D27B6E" w:rsidRDefault="00C614B9" w:rsidP="00DF0F23">
            <w:pPr>
              <w:pStyle w:val="ListParagraph"/>
              <w:numPr>
                <w:ilvl w:val="0"/>
                <w:numId w:val="96"/>
              </w:numPr>
              <w:spacing w:after="200"/>
              <w:rPr>
                <w:del w:id="421" w:author="pbx" w:date="2017-11-03T17:48:00Z"/>
              </w:rPr>
            </w:pPr>
            <w:del w:id="422" w:author="pbx" w:date="2017-11-03T17:48:00Z">
              <w:r>
                <w:delText>Document effective date = Date of preparation (or date of Revision if more current than date of preparation)</w:delText>
              </w:r>
            </w:del>
          </w:p>
          <w:p w:rsidR="00C367F5" w:rsidRDefault="00C367F5" w:rsidP="00DF0F23">
            <w:pPr>
              <w:pStyle w:val="ListParagraph"/>
              <w:rPr>
                <w:del w:id="423" w:author="pbx" w:date="2017-11-03T17:48:00Z"/>
              </w:rPr>
            </w:pPr>
          </w:p>
          <w:p w:rsidR="003253DB" w:rsidRDefault="00C614B9" w:rsidP="00B13391">
            <w:pPr>
              <w:rPr>
                <w:ins w:id="424" w:author="pbx" w:date="2017-11-03T17:48:00Z"/>
              </w:rPr>
            </w:pPr>
            <w:del w:id="425" w:author="pbx" w:date="2017-11-03T17:48:00Z">
              <w:r>
                <w:delText>Section effective date = Date of preparation (or date of Revision if more current than date of preparation)</w:delText>
              </w:r>
            </w:del>
          </w:p>
          <w:p w:rsidR="003253DB" w:rsidRPr="00675DAA" w:rsidRDefault="003253DB" w:rsidP="00B13391">
            <w:ins w:id="426" w:author="pbx" w:date="2017-11-03T17:48:00Z">
              <w:r>
                <w:t>Please refer to the Doctype for specific details on the usage.</w:t>
              </w:r>
            </w:ins>
          </w:p>
        </w:tc>
      </w:tr>
      <w:tr w:rsidR="006C0150" w:rsidRPr="00675DAA" w:rsidTr="00C66D2F">
        <w:trPr>
          <w:cantSplit/>
        </w:trPr>
        <w:tc>
          <w:tcPr>
            <w:tcW w:w="2127" w:type="dxa"/>
            <w:vMerge/>
          </w:tcPr>
          <w:p w:rsidR="006C0150" w:rsidRPr="00675DAA" w:rsidRDefault="006C0150" w:rsidP="0080029F"/>
        </w:tc>
        <w:tc>
          <w:tcPr>
            <w:tcW w:w="2103" w:type="dxa"/>
          </w:tcPr>
          <w:p w:rsidR="006C0150" w:rsidRPr="00675DAA" w:rsidRDefault="00D76A0D" w:rsidP="0080029F">
            <w:r>
              <w:t>v</w:t>
            </w:r>
            <w:r w:rsidR="006C0150" w:rsidRPr="00675DAA">
              <w:t>alue</w:t>
            </w:r>
          </w:p>
        </w:tc>
        <w:tc>
          <w:tcPr>
            <w:tcW w:w="1260" w:type="dxa"/>
          </w:tcPr>
          <w:p w:rsidR="006C0150" w:rsidRPr="00675DAA" w:rsidRDefault="006C0150" w:rsidP="0080029F">
            <w:r w:rsidRPr="00675DAA">
              <w:t>1:1</w:t>
            </w:r>
          </w:p>
        </w:tc>
        <w:tc>
          <w:tcPr>
            <w:tcW w:w="1350" w:type="dxa"/>
          </w:tcPr>
          <w:p w:rsidR="006C0150" w:rsidRPr="00675DAA" w:rsidRDefault="006C0150" w:rsidP="0080029F"/>
        </w:tc>
        <w:tc>
          <w:tcPr>
            <w:tcW w:w="2520" w:type="dxa"/>
          </w:tcPr>
          <w:p w:rsidR="006C0150" w:rsidRPr="00675DAA" w:rsidRDefault="006C0150" w:rsidP="0080029F"/>
        </w:tc>
      </w:tr>
      <w:tr w:rsidR="006C0150" w:rsidRPr="00675DAA" w:rsidTr="00C66D2F">
        <w:trPr>
          <w:cantSplit/>
        </w:trPr>
        <w:tc>
          <w:tcPr>
            <w:tcW w:w="2127" w:type="dxa"/>
            <w:shd w:val="clear" w:color="auto" w:fill="808080"/>
          </w:tcPr>
          <w:p w:rsidR="006C0150" w:rsidRPr="00675DAA" w:rsidRDefault="006C0150" w:rsidP="0080029F">
            <w:r w:rsidRPr="00675DAA">
              <w:t>Conformance</w:t>
            </w:r>
          </w:p>
        </w:tc>
        <w:tc>
          <w:tcPr>
            <w:tcW w:w="7233" w:type="dxa"/>
            <w:gridSpan w:val="4"/>
          </w:tcPr>
          <w:p w:rsidR="009352FF" w:rsidRDefault="009352FF" w:rsidP="0043437F">
            <w:pPr>
              <w:pStyle w:val="ListParagraph"/>
              <w:numPr>
                <w:ilvl w:val="0"/>
                <w:numId w:val="71"/>
              </w:numPr>
            </w:pPr>
            <w:r w:rsidRPr="00675DAA">
              <w:t>There is an</w:t>
            </w:r>
            <w:r>
              <w:t xml:space="preserve"> effectiveTime element</w:t>
            </w:r>
          </w:p>
          <w:p w:rsidR="00395928" w:rsidRPr="00C367F5" w:rsidRDefault="00487FE5" w:rsidP="0043437F">
            <w:pPr>
              <w:pStyle w:val="ListParagraph"/>
              <w:numPr>
                <w:ilvl w:val="0"/>
                <w:numId w:val="131"/>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C367F5">
              <w:rPr>
                <w:highlight w:val="white"/>
              </w:rPr>
              <w:t>element has not been defined.</w:t>
            </w:r>
          </w:p>
          <w:p w:rsidR="009352FF" w:rsidRPr="00C367F5" w:rsidRDefault="00487FE5" w:rsidP="0043437F">
            <w:pPr>
              <w:pStyle w:val="ListParagraph"/>
              <w:numPr>
                <w:ilvl w:val="0"/>
                <w:numId w:val="131"/>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C367F5">
              <w:rPr>
                <w:highlight w:val="white"/>
              </w:rPr>
              <w:t>element is defined.</w:t>
            </w:r>
          </w:p>
          <w:p w:rsidR="00C367F5" w:rsidRPr="00675DAA" w:rsidRDefault="00C367F5" w:rsidP="0080029F">
            <w:pPr>
              <w:pStyle w:val="ListParagraph"/>
            </w:pPr>
          </w:p>
          <w:p w:rsidR="007138C9" w:rsidRPr="00675DAA" w:rsidRDefault="006C0150" w:rsidP="0043437F">
            <w:pPr>
              <w:pStyle w:val="ListParagraph"/>
              <w:numPr>
                <w:ilvl w:val="0"/>
                <w:numId w:val="71"/>
              </w:numPr>
            </w:pPr>
            <w:r w:rsidRPr="00675DAA">
              <w:t>There is a</w:t>
            </w:r>
            <w:r w:rsidR="00F178E2" w:rsidRPr="00675DAA">
              <w:t>n</w:t>
            </w:r>
            <w:r w:rsidRPr="00675DAA">
              <w:t xml:space="preserve"> value</w:t>
            </w:r>
            <w:r w:rsidR="00D76A0D">
              <w:t xml:space="preserve"> attribute</w:t>
            </w:r>
          </w:p>
          <w:p w:rsidR="00582038" w:rsidRPr="00674290" w:rsidRDefault="00487FE5" w:rsidP="0043437F">
            <w:pPr>
              <w:pStyle w:val="ListParagraph"/>
              <w:numPr>
                <w:ilvl w:val="0"/>
                <w:numId w:val="249"/>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A27981" w:rsidRDefault="00A27981" w:rsidP="0080029F">
            <w:pPr>
              <w:pStyle w:val="ListParagraph"/>
            </w:pPr>
          </w:p>
          <w:p w:rsidR="007138C9" w:rsidRPr="00675DAA" w:rsidRDefault="006C0150" w:rsidP="0043437F">
            <w:pPr>
              <w:pStyle w:val="ListParagraph"/>
              <w:numPr>
                <w:ilvl w:val="0"/>
                <w:numId w:val="71"/>
              </w:numPr>
            </w:pPr>
            <w:commentRangeStart w:id="427"/>
            <w:r w:rsidRPr="00675DAA">
              <w:t>The effectiveTime</w:t>
            </w:r>
            <w:r w:rsidR="007138C9" w:rsidRPr="00675DAA">
              <w:t>@value has as a minimum precision of day.</w:t>
            </w:r>
            <w:commentRangeEnd w:id="427"/>
            <w:r w:rsidR="00D94692">
              <w:rPr>
                <w:rStyle w:val="CommentReference"/>
              </w:rPr>
              <w:commentReference w:id="427"/>
            </w:r>
          </w:p>
          <w:p w:rsidR="009352FF" w:rsidRDefault="009352FF" w:rsidP="0080029F">
            <w:pPr>
              <w:pStyle w:val="ListParagraph"/>
            </w:pPr>
          </w:p>
          <w:p w:rsidR="009352FF" w:rsidRPr="00675DAA" w:rsidRDefault="007138C9" w:rsidP="0043437F">
            <w:pPr>
              <w:pStyle w:val="ListParagraph"/>
              <w:numPr>
                <w:ilvl w:val="0"/>
                <w:numId w:val="71"/>
              </w:numPr>
            </w:pPr>
            <w:commentRangeStart w:id="428"/>
            <w:r w:rsidRPr="00675DAA">
              <w:t>The format is</w:t>
            </w:r>
            <w:r w:rsidR="00A45B60">
              <w:t xml:space="preserve"> year, month and day (yyyymmdd).</w:t>
            </w:r>
            <w:commentRangeEnd w:id="428"/>
            <w:r w:rsidR="00D94692">
              <w:rPr>
                <w:rStyle w:val="CommentReference"/>
              </w:rPr>
              <w:commentReference w:id="428"/>
            </w:r>
          </w:p>
        </w:tc>
      </w:tr>
    </w:tbl>
    <w:p w:rsidR="007138C9" w:rsidRPr="00675DAA" w:rsidRDefault="007138C9"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138C9" w:rsidRPr="00675DAA" w:rsidTr="00C66D2F">
        <w:trPr>
          <w:cantSplit/>
          <w:trHeight w:val="580"/>
          <w:tblHeader/>
        </w:trPr>
        <w:tc>
          <w:tcPr>
            <w:tcW w:w="2127" w:type="dxa"/>
            <w:shd w:val="clear" w:color="auto" w:fill="808080"/>
          </w:tcPr>
          <w:p w:rsidR="007138C9" w:rsidRPr="003539B2" w:rsidRDefault="007138C9" w:rsidP="0080029F">
            <w:r w:rsidRPr="00675DAA">
              <w:t>Element</w:t>
            </w:r>
          </w:p>
        </w:tc>
        <w:tc>
          <w:tcPr>
            <w:tcW w:w="2103" w:type="dxa"/>
            <w:shd w:val="clear" w:color="auto" w:fill="808080"/>
          </w:tcPr>
          <w:p w:rsidR="007138C9" w:rsidRPr="00675DAA" w:rsidRDefault="007138C9" w:rsidP="0080029F">
            <w:r w:rsidRPr="00675DAA">
              <w:t>Attribute</w:t>
            </w:r>
          </w:p>
        </w:tc>
        <w:tc>
          <w:tcPr>
            <w:tcW w:w="1260" w:type="dxa"/>
            <w:shd w:val="clear" w:color="auto" w:fill="808080"/>
          </w:tcPr>
          <w:p w:rsidR="007138C9" w:rsidRPr="003539B2" w:rsidRDefault="007138C9" w:rsidP="0080029F">
            <w:r w:rsidRPr="00675DAA">
              <w:t>Cardinality</w:t>
            </w:r>
          </w:p>
        </w:tc>
        <w:tc>
          <w:tcPr>
            <w:tcW w:w="1350" w:type="dxa"/>
            <w:shd w:val="clear" w:color="auto" w:fill="808080"/>
          </w:tcPr>
          <w:p w:rsidR="007138C9" w:rsidRPr="00675DAA" w:rsidRDefault="007138C9" w:rsidP="0080029F">
            <w:r w:rsidRPr="00675DAA">
              <w:t>Value(s) Allowed</w:t>
            </w:r>
          </w:p>
          <w:p w:rsidR="007138C9" w:rsidRPr="00675DAA" w:rsidRDefault="007138C9" w:rsidP="0080029F">
            <w:r w:rsidRPr="00675DAA">
              <w:t>Examples</w:t>
            </w:r>
          </w:p>
        </w:tc>
        <w:tc>
          <w:tcPr>
            <w:tcW w:w="2520" w:type="dxa"/>
            <w:shd w:val="clear" w:color="auto" w:fill="808080"/>
          </w:tcPr>
          <w:p w:rsidR="007138C9" w:rsidRPr="00675DAA" w:rsidRDefault="007138C9" w:rsidP="0080029F">
            <w:r w:rsidRPr="00675DAA">
              <w:t>Description</w:t>
            </w:r>
          </w:p>
          <w:p w:rsidR="007138C9" w:rsidRPr="00675DAA" w:rsidRDefault="007138C9" w:rsidP="0080029F">
            <w:r w:rsidRPr="00675DAA">
              <w:t>Instructions</w:t>
            </w:r>
          </w:p>
        </w:tc>
      </w:tr>
      <w:tr w:rsidR="007138C9" w:rsidRPr="00675DAA" w:rsidTr="00C66D2F">
        <w:trPr>
          <w:cantSplit/>
        </w:trPr>
        <w:tc>
          <w:tcPr>
            <w:tcW w:w="2127" w:type="dxa"/>
            <w:vMerge w:val="restart"/>
          </w:tcPr>
          <w:p w:rsidR="007138C9" w:rsidRPr="00675DAA" w:rsidRDefault="007138C9" w:rsidP="0080029F">
            <w:r w:rsidRPr="00675DAA">
              <w:t>languageCode</w:t>
            </w:r>
          </w:p>
        </w:tc>
        <w:tc>
          <w:tcPr>
            <w:tcW w:w="2103" w:type="dxa"/>
            <w:shd w:val="clear" w:color="auto" w:fill="D9D9D9"/>
          </w:tcPr>
          <w:p w:rsidR="007138C9" w:rsidRPr="00675DAA" w:rsidRDefault="00526500" w:rsidP="0080029F">
            <w:r w:rsidRPr="00675DAA">
              <w:t>N/A</w:t>
            </w:r>
          </w:p>
        </w:tc>
        <w:tc>
          <w:tcPr>
            <w:tcW w:w="1260" w:type="dxa"/>
            <w:shd w:val="clear" w:color="auto" w:fill="D9D9D9"/>
          </w:tcPr>
          <w:p w:rsidR="007138C9" w:rsidRPr="00675DAA" w:rsidRDefault="00526500" w:rsidP="0080029F">
            <w:r w:rsidRPr="00675DAA">
              <w:t>1:1</w:t>
            </w:r>
          </w:p>
        </w:tc>
        <w:tc>
          <w:tcPr>
            <w:tcW w:w="1350" w:type="dxa"/>
            <w:shd w:val="clear" w:color="auto" w:fill="D9D9D9"/>
          </w:tcPr>
          <w:p w:rsidR="007138C9" w:rsidRPr="00675DAA" w:rsidRDefault="007138C9" w:rsidP="0080029F"/>
        </w:tc>
        <w:tc>
          <w:tcPr>
            <w:tcW w:w="2520" w:type="dxa"/>
            <w:shd w:val="clear" w:color="auto" w:fill="D9D9D9"/>
          </w:tcPr>
          <w:p w:rsidR="007138C9" w:rsidRPr="00675DAA" w:rsidRDefault="002347C8" w:rsidP="0080029F">
            <w:r w:rsidRPr="00675DAA">
              <w:t>Specifies the language of the document</w:t>
            </w:r>
          </w:p>
        </w:tc>
      </w:tr>
      <w:tr w:rsidR="007138C9" w:rsidRPr="00675DAA" w:rsidTr="00C66D2F">
        <w:trPr>
          <w:cantSplit/>
        </w:trPr>
        <w:tc>
          <w:tcPr>
            <w:tcW w:w="2127" w:type="dxa"/>
            <w:vMerge/>
          </w:tcPr>
          <w:p w:rsidR="007138C9" w:rsidRPr="00675DAA" w:rsidRDefault="007138C9" w:rsidP="0080029F"/>
        </w:tc>
        <w:tc>
          <w:tcPr>
            <w:tcW w:w="2103" w:type="dxa"/>
          </w:tcPr>
          <w:p w:rsidR="007138C9" w:rsidRPr="00675DAA" w:rsidRDefault="00D76A0D" w:rsidP="0080029F">
            <w:r>
              <w:t>c</w:t>
            </w:r>
            <w:r w:rsidR="007138C9" w:rsidRPr="00675DAA">
              <w:t>ode</w:t>
            </w:r>
          </w:p>
        </w:tc>
        <w:tc>
          <w:tcPr>
            <w:tcW w:w="1260" w:type="dxa"/>
          </w:tcPr>
          <w:p w:rsidR="007138C9" w:rsidRPr="00675DAA" w:rsidRDefault="007138C9" w:rsidP="0080029F">
            <w:r w:rsidRPr="00675DAA">
              <w:t>1:1</w:t>
            </w:r>
          </w:p>
        </w:tc>
        <w:tc>
          <w:tcPr>
            <w:tcW w:w="1350" w:type="dxa"/>
          </w:tcPr>
          <w:p w:rsidR="007138C9" w:rsidRPr="00675DAA" w:rsidRDefault="007138C9" w:rsidP="0080029F"/>
        </w:tc>
        <w:tc>
          <w:tcPr>
            <w:tcW w:w="2520" w:type="dxa"/>
          </w:tcPr>
          <w:p w:rsidR="007138C9" w:rsidRPr="00675DAA" w:rsidRDefault="007138C9" w:rsidP="0080029F"/>
        </w:tc>
      </w:tr>
      <w:tr w:rsidR="007138C9" w:rsidRPr="00675DAA" w:rsidTr="00C66D2F">
        <w:trPr>
          <w:cantSplit/>
        </w:trPr>
        <w:tc>
          <w:tcPr>
            <w:tcW w:w="2127" w:type="dxa"/>
          </w:tcPr>
          <w:p w:rsidR="007138C9" w:rsidRPr="00675DAA" w:rsidRDefault="007138C9" w:rsidP="0080029F"/>
        </w:tc>
        <w:tc>
          <w:tcPr>
            <w:tcW w:w="2103" w:type="dxa"/>
          </w:tcPr>
          <w:p w:rsidR="007138C9" w:rsidRPr="00675DAA" w:rsidRDefault="007138C9" w:rsidP="0080029F">
            <w:r w:rsidRPr="00675DAA">
              <w:t>codeSystem</w:t>
            </w:r>
          </w:p>
        </w:tc>
        <w:tc>
          <w:tcPr>
            <w:tcW w:w="1260" w:type="dxa"/>
          </w:tcPr>
          <w:p w:rsidR="007138C9" w:rsidRPr="00675DAA" w:rsidRDefault="007138C9" w:rsidP="0080029F">
            <w:r w:rsidRPr="00675DAA">
              <w:t>1:1</w:t>
            </w:r>
          </w:p>
        </w:tc>
        <w:tc>
          <w:tcPr>
            <w:tcW w:w="1350" w:type="dxa"/>
          </w:tcPr>
          <w:p w:rsidR="007138C9" w:rsidRPr="00675DAA" w:rsidRDefault="007138C9" w:rsidP="0080029F"/>
        </w:tc>
        <w:tc>
          <w:tcPr>
            <w:tcW w:w="2520" w:type="dxa"/>
          </w:tcPr>
          <w:p w:rsidR="007138C9" w:rsidRPr="00675DAA" w:rsidRDefault="007138C9" w:rsidP="0080029F"/>
        </w:tc>
      </w:tr>
      <w:tr w:rsidR="007138C9" w:rsidRPr="00675DAA" w:rsidTr="00C66D2F">
        <w:trPr>
          <w:cantSplit/>
        </w:trPr>
        <w:tc>
          <w:tcPr>
            <w:tcW w:w="2127" w:type="dxa"/>
          </w:tcPr>
          <w:p w:rsidR="007138C9" w:rsidRPr="00675DAA" w:rsidRDefault="007138C9" w:rsidP="0080029F"/>
        </w:tc>
        <w:tc>
          <w:tcPr>
            <w:tcW w:w="2103" w:type="dxa"/>
          </w:tcPr>
          <w:p w:rsidR="007138C9" w:rsidRPr="00675DAA" w:rsidRDefault="007138C9" w:rsidP="0080029F">
            <w:r w:rsidRPr="00675DAA">
              <w:t>displayName</w:t>
            </w:r>
          </w:p>
        </w:tc>
        <w:tc>
          <w:tcPr>
            <w:tcW w:w="1260" w:type="dxa"/>
          </w:tcPr>
          <w:p w:rsidR="007138C9" w:rsidRPr="00675DAA" w:rsidRDefault="007138C9" w:rsidP="0080029F">
            <w:r w:rsidRPr="00675DAA">
              <w:t>1:1</w:t>
            </w:r>
          </w:p>
        </w:tc>
        <w:tc>
          <w:tcPr>
            <w:tcW w:w="1350" w:type="dxa"/>
          </w:tcPr>
          <w:p w:rsidR="007138C9" w:rsidRPr="00675DAA" w:rsidRDefault="007138C9" w:rsidP="0080029F"/>
        </w:tc>
        <w:tc>
          <w:tcPr>
            <w:tcW w:w="2520" w:type="dxa"/>
          </w:tcPr>
          <w:p w:rsidR="007138C9" w:rsidRPr="00675DAA" w:rsidRDefault="007138C9" w:rsidP="0080029F"/>
        </w:tc>
      </w:tr>
      <w:tr w:rsidR="007138C9" w:rsidRPr="00675DAA" w:rsidTr="00C66D2F">
        <w:trPr>
          <w:cantSplit/>
        </w:trPr>
        <w:tc>
          <w:tcPr>
            <w:tcW w:w="2127" w:type="dxa"/>
            <w:shd w:val="clear" w:color="auto" w:fill="808080"/>
          </w:tcPr>
          <w:p w:rsidR="007138C9" w:rsidRPr="00675DAA" w:rsidRDefault="007138C9" w:rsidP="0080029F">
            <w:r w:rsidRPr="00675DAA">
              <w:t>Conformance</w:t>
            </w:r>
          </w:p>
        </w:tc>
        <w:tc>
          <w:tcPr>
            <w:tcW w:w="7233" w:type="dxa"/>
            <w:gridSpan w:val="4"/>
          </w:tcPr>
          <w:p w:rsidR="00D94692" w:rsidRPr="00675DAA" w:rsidRDefault="00D94692" w:rsidP="0043437F">
            <w:pPr>
              <w:pStyle w:val="ListParagraph"/>
              <w:numPr>
                <w:ilvl w:val="0"/>
                <w:numId w:val="31"/>
              </w:numPr>
            </w:pPr>
            <w:r>
              <w:t>There is a languageCode element</w:t>
            </w:r>
          </w:p>
          <w:p w:rsidR="00395928" w:rsidRPr="00C13369" w:rsidRDefault="00487FE5" w:rsidP="0043437F">
            <w:pPr>
              <w:pStyle w:val="ListParagraph"/>
              <w:numPr>
                <w:ilvl w:val="0"/>
                <w:numId w:val="249"/>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43437F">
            <w:pPr>
              <w:pStyle w:val="ListParagraph"/>
              <w:numPr>
                <w:ilvl w:val="0"/>
                <w:numId w:val="249"/>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BA76E9" w:rsidRDefault="00BA76E9" w:rsidP="0080029F"/>
          <w:p w:rsidR="007138C9" w:rsidRDefault="007138C9" w:rsidP="0043437F">
            <w:pPr>
              <w:pStyle w:val="ListParagraph"/>
              <w:numPr>
                <w:ilvl w:val="0"/>
                <w:numId w:val="31"/>
              </w:numPr>
            </w:pPr>
            <w:r w:rsidRPr="00675DAA">
              <w:t>There is a code</w:t>
            </w:r>
            <w:r w:rsidR="00D76A0D">
              <w:t xml:space="preserve"> attribute</w:t>
            </w:r>
            <w:r w:rsidR="000859DD">
              <w:t xml:space="preserve"> whose </w:t>
            </w:r>
            <w:r w:rsidR="000859DD" w:rsidRPr="00675DAA">
              <w:t xml:space="preserve">value can either be </w:t>
            </w:r>
            <w:r w:rsidR="000859DD">
              <w:t>ENG</w:t>
            </w:r>
            <w:r w:rsidR="000859DD" w:rsidRPr="00675DAA">
              <w:t xml:space="preserve"> or </w:t>
            </w:r>
            <w:r w:rsidR="000859DD">
              <w:t>FRA.</w:t>
            </w:r>
          </w:p>
          <w:p w:rsidR="00582038" w:rsidRPr="00674290" w:rsidRDefault="00487FE5" w:rsidP="0043437F">
            <w:pPr>
              <w:pStyle w:val="ListParagraph"/>
              <w:numPr>
                <w:ilvl w:val="0"/>
                <w:numId w:val="132"/>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7037F0" w:rsidP="0043437F">
            <w:pPr>
              <w:pStyle w:val="ListParagraph"/>
              <w:numPr>
                <w:ilvl w:val="0"/>
                <w:numId w:val="132"/>
              </w:numPr>
              <w:rPr>
                <w:highlight w:val="white"/>
              </w:rPr>
            </w:pPr>
            <w:r w:rsidRPr="000859DD">
              <w:rPr>
                <w:highlight w:val="white"/>
              </w:rPr>
              <w:t xml:space="preserve">The code </w:t>
            </w:r>
            <w:r w:rsidR="00E13620">
              <w:rPr>
                <w:highlight w:val="white"/>
              </w:rPr>
              <w:t>SPL Rule 10</w:t>
            </w:r>
            <w:r w:rsidR="00EA3099" w:rsidRPr="000859DD">
              <w:rPr>
                <w:highlight w:val="white"/>
              </w:rPr>
              <w:t xml:space="preserve"> identifies that the attribute value is incorrect.</w:t>
            </w:r>
          </w:p>
          <w:p w:rsidR="00126633" w:rsidRPr="00675DAA" w:rsidRDefault="00126633" w:rsidP="0080029F">
            <w:pPr>
              <w:pStyle w:val="ListParagraph"/>
            </w:pPr>
          </w:p>
          <w:p w:rsidR="007138C9" w:rsidRDefault="007138C9" w:rsidP="0043437F">
            <w:pPr>
              <w:pStyle w:val="ListParagraph"/>
              <w:numPr>
                <w:ilvl w:val="0"/>
                <w:numId w:val="31"/>
              </w:numPr>
            </w:pPr>
            <w:r w:rsidRPr="00675DAA">
              <w:t xml:space="preserve">There is a </w:t>
            </w:r>
            <w:r w:rsidR="007037F0" w:rsidRPr="00675DAA">
              <w:t>codeSystem</w:t>
            </w:r>
            <w:r w:rsidR="00D76A0D">
              <w:t xml:space="preserve"> attribute</w:t>
            </w:r>
            <w:r w:rsidR="000859DD">
              <w:t xml:space="preserve"> with a value of</w:t>
            </w:r>
            <w:r w:rsidR="000859DD" w:rsidRPr="00675DAA">
              <w:t xml:space="preserve">: </w:t>
            </w:r>
            <w:r w:rsidR="000859DD">
              <w:t>2.16.840.1.113883.2.20.6.29</w:t>
            </w:r>
          </w:p>
          <w:p w:rsidR="000859DD" w:rsidRDefault="00487FE5" w:rsidP="0043437F">
            <w:pPr>
              <w:pStyle w:val="ListParagraph"/>
              <w:numPr>
                <w:ilvl w:val="0"/>
                <w:numId w:val="133"/>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487FE5" w:rsidP="0043437F">
            <w:pPr>
              <w:pStyle w:val="ListParagraph"/>
              <w:numPr>
                <w:ilvl w:val="0"/>
                <w:numId w:val="133"/>
              </w:numPr>
              <w:rPr>
                <w:highlight w:val="white"/>
              </w:rPr>
            </w:pPr>
            <w:r>
              <w:rPr>
                <w:highlight w:val="white"/>
              </w:rPr>
              <w:t>SPL Rule 2</w:t>
            </w:r>
            <w:r w:rsidR="0030612B" w:rsidRPr="000859DD">
              <w:rPr>
                <w:highlight w:val="white"/>
              </w:rPr>
              <w:t xml:space="preserve"> identifies that the OID value is </w:t>
            </w:r>
            <w:r w:rsidR="000D0A57" w:rsidRPr="000859DD">
              <w:rPr>
                <w:highlight w:val="white"/>
              </w:rPr>
              <w:t>incorrect.</w:t>
            </w:r>
          </w:p>
          <w:p w:rsidR="00D94692" w:rsidRPr="00675DAA" w:rsidRDefault="00D94692" w:rsidP="0080029F">
            <w:pPr>
              <w:pStyle w:val="ListParagraph"/>
            </w:pPr>
          </w:p>
          <w:p w:rsidR="007138C9" w:rsidRPr="00675DAA" w:rsidRDefault="007138C9" w:rsidP="0043437F">
            <w:pPr>
              <w:pStyle w:val="ListParagraph"/>
              <w:numPr>
                <w:ilvl w:val="0"/>
                <w:numId w:val="31"/>
              </w:numPr>
            </w:pPr>
            <w:r w:rsidRPr="00675DAA">
              <w:t xml:space="preserve">There is a </w:t>
            </w:r>
            <w:r w:rsidR="007037F0" w:rsidRPr="00675DAA">
              <w:t>displayName</w:t>
            </w:r>
            <w:r w:rsidR="00D76A0D">
              <w:t xml:space="preserve"> attribute</w:t>
            </w:r>
            <w:r w:rsidR="000859DD">
              <w:t xml:space="preserve"> that </w:t>
            </w:r>
            <w:r w:rsidR="000859DD" w:rsidRPr="00675DAA">
              <w:t>shall display the</w:t>
            </w:r>
            <w:r w:rsidR="000859DD">
              <w:t xml:space="preserve"> appropriate </w:t>
            </w:r>
            <w:r w:rsidR="000859DD" w:rsidRPr="00675DAA">
              <w:t>label.</w:t>
            </w:r>
          </w:p>
          <w:p w:rsidR="000859DD" w:rsidRPr="000859DD" w:rsidRDefault="00487FE5" w:rsidP="0043437F">
            <w:pPr>
              <w:pStyle w:val="ListParagraph"/>
              <w:numPr>
                <w:ilvl w:val="0"/>
                <w:numId w:val="246"/>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9B00F5" w:rsidP="0043437F">
            <w:pPr>
              <w:pStyle w:val="ListParagraph"/>
              <w:numPr>
                <w:ilvl w:val="0"/>
                <w:numId w:val="246"/>
              </w:numPr>
              <w:rPr>
                <w:highlight w:val="white"/>
              </w:rPr>
            </w:pPr>
            <w:r w:rsidRPr="000859DD">
              <w:rPr>
                <w:highlight w:val="white"/>
              </w:rPr>
              <w:t xml:space="preserve">SPL Rule 7 </w:t>
            </w:r>
            <w:r w:rsidR="00684CA0" w:rsidRPr="000859DD">
              <w:rPr>
                <w:highlight w:val="white"/>
              </w:rPr>
              <w:t xml:space="preserve">identifies that </w:t>
            </w:r>
            <w:r w:rsidR="00DD47E1" w:rsidRPr="000859DD">
              <w:rPr>
                <w:highlight w:val="white"/>
              </w:rPr>
              <w:t>label does not match the CV.</w:t>
            </w:r>
          </w:p>
        </w:tc>
      </w:tr>
    </w:tbl>
    <w:p w:rsidR="002347C8" w:rsidRDefault="002347C8"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47C8" w:rsidRPr="00675DAA" w:rsidTr="00C66D2F">
        <w:trPr>
          <w:cantSplit/>
          <w:trHeight w:val="580"/>
          <w:tblHeader/>
        </w:trPr>
        <w:tc>
          <w:tcPr>
            <w:tcW w:w="2127" w:type="dxa"/>
            <w:shd w:val="clear" w:color="auto" w:fill="808080"/>
          </w:tcPr>
          <w:p w:rsidR="002347C8" w:rsidRPr="003539B2" w:rsidRDefault="002347C8" w:rsidP="0080029F">
            <w:r w:rsidRPr="00675DAA">
              <w:lastRenderedPageBreak/>
              <w:t>Element</w:t>
            </w:r>
          </w:p>
        </w:tc>
        <w:tc>
          <w:tcPr>
            <w:tcW w:w="2103" w:type="dxa"/>
            <w:shd w:val="clear" w:color="auto" w:fill="808080"/>
          </w:tcPr>
          <w:p w:rsidR="002347C8" w:rsidRPr="00675DAA" w:rsidRDefault="002347C8" w:rsidP="0080029F">
            <w:r w:rsidRPr="00675DAA">
              <w:t>Attribute</w:t>
            </w:r>
          </w:p>
        </w:tc>
        <w:tc>
          <w:tcPr>
            <w:tcW w:w="1260" w:type="dxa"/>
            <w:shd w:val="clear" w:color="auto" w:fill="808080"/>
          </w:tcPr>
          <w:p w:rsidR="002347C8" w:rsidRPr="003539B2" w:rsidRDefault="002347C8" w:rsidP="0080029F">
            <w:r w:rsidRPr="00675DAA">
              <w:t>Cardinality</w:t>
            </w:r>
          </w:p>
        </w:tc>
        <w:tc>
          <w:tcPr>
            <w:tcW w:w="1350" w:type="dxa"/>
            <w:shd w:val="clear" w:color="auto" w:fill="808080"/>
          </w:tcPr>
          <w:p w:rsidR="002347C8" w:rsidRPr="00675DAA" w:rsidRDefault="002347C8" w:rsidP="0080029F">
            <w:r w:rsidRPr="00675DAA">
              <w:t>Value(s) Allowed</w:t>
            </w:r>
          </w:p>
          <w:p w:rsidR="002347C8" w:rsidRPr="00675DAA" w:rsidRDefault="002347C8" w:rsidP="0080029F">
            <w:r w:rsidRPr="00675DAA">
              <w:t>Examples</w:t>
            </w:r>
          </w:p>
        </w:tc>
        <w:tc>
          <w:tcPr>
            <w:tcW w:w="2520" w:type="dxa"/>
            <w:shd w:val="clear" w:color="auto" w:fill="808080"/>
          </w:tcPr>
          <w:p w:rsidR="002347C8" w:rsidRPr="00675DAA" w:rsidRDefault="002347C8" w:rsidP="0080029F">
            <w:r w:rsidRPr="00675DAA">
              <w:t>Description</w:t>
            </w:r>
          </w:p>
          <w:p w:rsidR="002347C8" w:rsidRPr="00675DAA" w:rsidRDefault="002347C8" w:rsidP="0080029F">
            <w:r w:rsidRPr="00675DAA">
              <w:t>Instructions</w:t>
            </w:r>
          </w:p>
        </w:tc>
      </w:tr>
      <w:tr w:rsidR="002347C8" w:rsidRPr="00675DAA" w:rsidTr="00C66D2F">
        <w:trPr>
          <w:cantSplit/>
        </w:trPr>
        <w:tc>
          <w:tcPr>
            <w:tcW w:w="2127" w:type="dxa"/>
            <w:vMerge w:val="restart"/>
          </w:tcPr>
          <w:p w:rsidR="002347C8" w:rsidRPr="00675DAA" w:rsidRDefault="002347C8" w:rsidP="0080029F">
            <w:r w:rsidRPr="00675DAA">
              <w:t>setId</w:t>
            </w:r>
          </w:p>
        </w:tc>
        <w:tc>
          <w:tcPr>
            <w:tcW w:w="2103" w:type="dxa"/>
            <w:shd w:val="clear" w:color="auto" w:fill="D9D9D9"/>
          </w:tcPr>
          <w:p w:rsidR="002347C8" w:rsidRPr="00675DAA" w:rsidRDefault="002347C8" w:rsidP="0080029F">
            <w:r w:rsidRPr="00675DAA">
              <w:t>N/A</w:t>
            </w:r>
          </w:p>
        </w:tc>
        <w:tc>
          <w:tcPr>
            <w:tcW w:w="1260" w:type="dxa"/>
            <w:shd w:val="clear" w:color="auto" w:fill="D9D9D9"/>
          </w:tcPr>
          <w:p w:rsidR="002347C8" w:rsidRPr="00675DAA" w:rsidRDefault="002347C8" w:rsidP="0080029F">
            <w:r w:rsidRPr="00675DAA">
              <w:t>1:1</w:t>
            </w:r>
          </w:p>
        </w:tc>
        <w:tc>
          <w:tcPr>
            <w:tcW w:w="1350" w:type="dxa"/>
            <w:shd w:val="clear" w:color="auto" w:fill="D9D9D9"/>
          </w:tcPr>
          <w:p w:rsidR="002347C8" w:rsidRPr="00675DAA" w:rsidRDefault="002347C8" w:rsidP="0080029F"/>
        </w:tc>
        <w:tc>
          <w:tcPr>
            <w:tcW w:w="2520" w:type="dxa"/>
            <w:shd w:val="clear" w:color="auto" w:fill="D9D9D9"/>
          </w:tcPr>
          <w:p w:rsidR="002347C8" w:rsidRPr="00675DAA" w:rsidRDefault="002347C8" w:rsidP="0080029F">
            <w:r w:rsidRPr="00675DAA">
              <w:t>Unique identifier for the document that remains constant through all versions/revisions of the document.</w:t>
            </w:r>
          </w:p>
        </w:tc>
      </w:tr>
      <w:tr w:rsidR="002347C8" w:rsidRPr="00675DAA" w:rsidTr="00C66D2F">
        <w:trPr>
          <w:cantSplit/>
        </w:trPr>
        <w:tc>
          <w:tcPr>
            <w:tcW w:w="2127" w:type="dxa"/>
            <w:vMerge/>
          </w:tcPr>
          <w:p w:rsidR="002347C8" w:rsidRPr="00675DAA" w:rsidRDefault="002347C8" w:rsidP="0080029F"/>
        </w:tc>
        <w:tc>
          <w:tcPr>
            <w:tcW w:w="2103" w:type="dxa"/>
          </w:tcPr>
          <w:p w:rsidR="002347C8" w:rsidRPr="00675DAA" w:rsidRDefault="00582038" w:rsidP="0080029F">
            <w:r>
              <w:t>r</w:t>
            </w:r>
            <w:r w:rsidR="002347C8" w:rsidRPr="00675DAA">
              <w:t>oot</w:t>
            </w:r>
          </w:p>
        </w:tc>
        <w:tc>
          <w:tcPr>
            <w:tcW w:w="1260" w:type="dxa"/>
          </w:tcPr>
          <w:p w:rsidR="002347C8" w:rsidRPr="00675DAA" w:rsidRDefault="002347C8" w:rsidP="0080029F">
            <w:r w:rsidRPr="00675DAA">
              <w:t>1:1</w:t>
            </w:r>
          </w:p>
        </w:tc>
        <w:tc>
          <w:tcPr>
            <w:tcW w:w="1350" w:type="dxa"/>
          </w:tcPr>
          <w:p w:rsidR="002347C8" w:rsidRPr="00675DAA" w:rsidRDefault="002347C8" w:rsidP="0080029F"/>
        </w:tc>
        <w:tc>
          <w:tcPr>
            <w:tcW w:w="2520" w:type="dxa"/>
          </w:tcPr>
          <w:p w:rsidR="002347C8" w:rsidRPr="00675DAA" w:rsidRDefault="002347C8" w:rsidP="0080029F"/>
        </w:tc>
      </w:tr>
      <w:tr w:rsidR="002347C8" w:rsidRPr="00675DAA" w:rsidTr="00C66D2F">
        <w:trPr>
          <w:cantSplit/>
        </w:trPr>
        <w:tc>
          <w:tcPr>
            <w:tcW w:w="2127" w:type="dxa"/>
            <w:shd w:val="clear" w:color="auto" w:fill="808080"/>
          </w:tcPr>
          <w:p w:rsidR="002347C8" w:rsidRPr="00675DAA" w:rsidRDefault="002347C8" w:rsidP="0080029F">
            <w:r w:rsidRPr="00675DAA">
              <w:t>Conformance</w:t>
            </w:r>
          </w:p>
        </w:tc>
        <w:tc>
          <w:tcPr>
            <w:tcW w:w="7233" w:type="dxa"/>
            <w:gridSpan w:val="4"/>
          </w:tcPr>
          <w:p w:rsidR="004272EF" w:rsidRDefault="004D0949" w:rsidP="0043437F">
            <w:pPr>
              <w:pStyle w:val="ListParagraph"/>
              <w:numPr>
                <w:ilvl w:val="0"/>
                <w:numId w:val="72"/>
              </w:numPr>
            </w:pPr>
            <w:r>
              <w:t>There is a setID element</w:t>
            </w:r>
          </w:p>
          <w:p w:rsidR="00395928" w:rsidRPr="00B8504A" w:rsidRDefault="00487FE5" w:rsidP="0043437F">
            <w:pPr>
              <w:pStyle w:val="ListParagraph"/>
              <w:numPr>
                <w:ilvl w:val="0"/>
                <w:numId w:val="248"/>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B8504A">
              <w:rPr>
                <w:highlight w:val="white"/>
              </w:rPr>
              <w:t>element has not been defined.</w:t>
            </w:r>
          </w:p>
          <w:p w:rsidR="00D76A0D" w:rsidRPr="00B8504A" w:rsidRDefault="00487FE5" w:rsidP="0043437F">
            <w:pPr>
              <w:pStyle w:val="ListParagraph"/>
              <w:numPr>
                <w:ilvl w:val="0"/>
                <w:numId w:val="248"/>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B8504A">
              <w:rPr>
                <w:highlight w:val="white"/>
              </w:rPr>
              <w:t>element is defined.</w:t>
            </w:r>
          </w:p>
          <w:p w:rsidR="004272EF" w:rsidRDefault="004272EF" w:rsidP="0080029F"/>
          <w:p w:rsidR="004D0949" w:rsidRPr="00675DAA" w:rsidRDefault="004D0949" w:rsidP="0043437F">
            <w:pPr>
              <w:pStyle w:val="ListParagraph"/>
              <w:numPr>
                <w:ilvl w:val="0"/>
                <w:numId w:val="72"/>
              </w:numPr>
            </w:pPr>
            <w:r w:rsidRPr="00675DAA">
              <w:t>There is a root</w:t>
            </w:r>
            <w:r w:rsidR="00582038">
              <w:t xml:space="preserve"> attribute</w:t>
            </w:r>
          </w:p>
          <w:p w:rsidR="00582038" w:rsidRPr="00674290" w:rsidRDefault="00487FE5" w:rsidP="0043437F">
            <w:pPr>
              <w:pStyle w:val="ListParagraph"/>
              <w:numPr>
                <w:ilvl w:val="0"/>
                <w:numId w:val="247"/>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4D0949" w:rsidRDefault="004D0949" w:rsidP="0080029F">
            <w:pPr>
              <w:pStyle w:val="ListParagraph"/>
            </w:pPr>
          </w:p>
          <w:p w:rsidR="002347C8" w:rsidRPr="00675DAA" w:rsidRDefault="002347C8" w:rsidP="0043437F">
            <w:pPr>
              <w:pStyle w:val="ListParagraph"/>
              <w:numPr>
                <w:ilvl w:val="0"/>
                <w:numId w:val="72"/>
              </w:numPr>
            </w:pPr>
            <w:commentRangeStart w:id="429"/>
            <w:r w:rsidRPr="00675DAA">
              <w:t>The setId@root is a GUID</w:t>
            </w:r>
          </w:p>
          <w:p w:rsidR="004D0949" w:rsidRDefault="004D0949" w:rsidP="0080029F">
            <w:pPr>
              <w:pStyle w:val="ListParagraph"/>
            </w:pPr>
          </w:p>
          <w:p w:rsidR="002347C8" w:rsidRPr="00675DAA" w:rsidRDefault="002347C8" w:rsidP="0043437F">
            <w:pPr>
              <w:pStyle w:val="ListParagraph"/>
              <w:numPr>
                <w:ilvl w:val="0"/>
                <w:numId w:val="72"/>
              </w:numPr>
            </w:pPr>
            <w:r w:rsidRPr="00675DAA">
              <w:t xml:space="preserve">The setId@root does not have an extension. </w:t>
            </w:r>
          </w:p>
          <w:p w:rsidR="004D0949" w:rsidRDefault="004D0949" w:rsidP="0080029F">
            <w:pPr>
              <w:pStyle w:val="ListParagraph"/>
            </w:pPr>
          </w:p>
          <w:p w:rsidR="004D0949" w:rsidRPr="00675DAA" w:rsidRDefault="002347C8" w:rsidP="0043437F">
            <w:pPr>
              <w:pStyle w:val="ListParagraph"/>
              <w:numPr>
                <w:ilvl w:val="0"/>
                <w:numId w:val="72"/>
              </w:numPr>
            </w:pPr>
            <w:r w:rsidRPr="00675DAA">
              <w:t>The setId@root does not match any other id in the document</w:t>
            </w:r>
            <w:commentRangeEnd w:id="429"/>
            <w:r w:rsidR="004D0949">
              <w:rPr>
                <w:rStyle w:val="CommentReference"/>
              </w:rPr>
              <w:commentReference w:id="429"/>
            </w:r>
          </w:p>
        </w:tc>
      </w:tr>
    </w:tbl>
    <w:p w:rsidR="00A8366E" w:rsidRPr="00675DAA" w:rsidRDefault="00A8366E"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8366E" w:rsidRPr="00675DAA" w:rsidTr="00C66D2F">
        <w:trPr>
          <w:cantSplit/>
          <w:trHeight w:val="580"/>
          <w:tblHeader/>
        </w:trPr>
        <w:tc>
          <w:tcPr>
            <w:tcW w:w="2127" w:type="dxa"/>
            <w:shd w:val="clear" w:color="auto" w:fill="808080"/>
          </w:tcPr>
          <w:p w:rsidR="00A8366E" w:rsidRPr="003539B2" w:rsidRDefault="00A8366E" w:rsidP="0080029F">
            <w:r w:rsidRPr="00675DAA">
              <w:t>Element</w:t>
            </w:r>
          </w:p>
        </w:tc>
        <w:tc>
          <w:tcPr>
            <w:tcW w:w="2103" w:type="dxa"/>
            <w:shd w:val="clear" w:color="auto" w:fill="808080"/>
          </w:tcPr>
          <w:p w:rsidR="00A8366E" w:rsidRPr="00675DAA" w:rsidRDefault="00A8366E" w:rsidP="0080029F">
            <w:r w:rsidRPr="00675DAA">
              <w:t>Attribute</w:t>
            </w:r>
          </w:p>
        </w:tc>
        <w:tc>
          <w:tcPr>
            <w:tcW w:w="1260" w:type="dxa"/>
            <w:shd w:val="clear" w:color="auto" w:fill="808080"/>
          </w:tcPr>
          <w:p w:rsidR="00A8366E" w:rsidRPr="003539B2" w:rsidRDefault="00A8366E" w:rsidP="0080029F">
            <w:r w:rsidRPr="00675DAA">
              <w:t>Cardinality</w:t>
            </w:r>
          </w:p>
        </w:tc>
        <w:tc>
          <w:tcPr>
            <w:tcW w:w="1350" w:type="dxa"/>
            <w:shd w:val="clear" w:color="auto" w:fill="808080"/>
          </w:tcPr>
          <w:p w:rsidR="00A8366E" w:rsidRPr="00675DAA" w:rsidRDefault="00A8366E" w:rsidP="0080029F">
            <w:r w:rsidRPr="00675DAA">
              <w:t>Value(s) Allowed</w:t>
            </w:r>
          </w:p>
          <w:p w:rsidR="00A8366E" w:rsidRPr="00675DAA" w:rsidRDefault="00A8366E" w:rsidP="0080029F">
            <w:r w:rsidRPr="00675DAA">
              <w:t>Examples</w:t>
            </w:r>
          </w:p>
        </w:tc>
        <w:tc>
          <w:tcPr>
            <w:tcW w:w="2520" w:type="dxa"/>
            <w:shd w:val="clear" w:color="auto" w:fill="808080"/>
          </w:tcPr>
          <w:p w:rsidR="00A8366E" w:rsidRPr="00675DAA" w:rsidRDefault="00A8366E" w:rsidP="0080029F">
            <w:r w:rsidRPr="00675DAA">
              <w:t>Description</w:t>
            </w:r>
          </w:p>
          <w:p w:rsidR="00A8366E" w:rsidRPr="00675DAA" w:rsidRDefault="00A8366E" w:rsidP="0080029F">
            <w:r w:rsidRPr="00675DAA">
              <w:t>Instructions</w:t>
            </w:r>
          </w:p>
        </w:tc>
      </w:tr>
      <w:tr w:rsidR="00A8366E" w:rsidRPr="00675DAA" w:rsidTr="00C66D2F">
        <w:trPr>
          <w:cantSplit/>
        </w:trPr>
        <w:tc>
          <w:tcPr>
            <w:tcW w:w="2127" w:type="dxa"/>
            <w:vMerge w:val="restart"/>
          </w:tcPr>
          <w:p w:rsidR="00A8366E" w:rsidRPr="00675DAA" w:rsidRDefault="00A8366E" w:rsidP="0080029F">
            <w:r w:rsidRPr="00675DAA">
              <w:t>versionNu</w:t>
            </w:r>
            <w:r w:rsidR="00DE4C9A" w:rsidRPr="00675DAA">
              <w:t>m</w:t>
            </w:r>
            <w:r w:rsidRPr="00675DAA">
              <w:t>ber</w:t>
            </w:r>
          </w:p>
        </w:tc>
        <w:tc>
          <w:tcPr>
            <w:tcW w:w="2103" w:type="dxa"/>
            <w:shd w:val="clear" w:color="auto" w:fill="D9D9D9"/>
          </w:tcPr>
          <w:p w:rsidR="00A8366E" w:rsidRPr="00675DAA" w:rsidRDefault="00A8366E" w:rsidP="0080029F">
            <w:r w:rsidRPr="00675DAA">
              <w:t>N/A</w:t>
            </w:r>
          </w:p>
        </w:tc>
        <w:tc>
          <w:tcPr>
            <w:tcW w:w="1260" w:type="dxa"/>
            <w:shd w:val="clear" w:color="auto" w:fill="D9D9D9"/>
          </w:tcPr>
          <w:p w:rsidR="00A8366E" w:rsidRPr="00675DAA" w:rsidRDefault="00A8366E" w:rsidP="0080029F">
            <w:r w:rsidRPr="00675DAA">
              <w:t>1:1</w:t>
            </w:r>
          </w:p>
        </w:tc>
        <w:tc>
          <w:tcPr>
            <w:tcW w:w="1350" w:type="dxa"/>
            <w:shd w:val="clear" w:color="auto" w:fill="D9D9D9"/>
          </w:tcPr>
          <w:p w:rsidR="00A8366E" w:rsidRPr="00675DAA" w:rsidRDefault="00A8366E" w:rsidP="0080029F"/>
        </w:tc>
        <w:tc>
          <w:tcPr>
            <w:tcW w:w="2520" w:type="dxa"/>
            <w:shd w:val="clear" w:color="auto" w:fill="D9D9D9"/>
          </w:tcPr>
          <w:p w:rsidR="00A8366E" w:rsidRPr="00675DAA" w:rsidRDefault="00A8366E" w:rsidP="0080029F">
            <w:r w:rsidRPr="00675DAA">
              <w:t>The version of the document.</w:t>
            </w:r>
          </w:p>
        </w:tc>
      </w:tr>
      <w:tr w:rsidR="00A8366E" w:rsidRPr="00675DAA" w:rsidTr="00C66D2F">
        <w:trPr>
          <w:cantSplit/>
        </w:trPr>
        <w:tc>
          <w:tcPr>
            <w:tcW w:w="2127" w:type="dxa"/>
            <w:vMerge/>
          </w:tcPr>
          <w:p w:rsidR="00A8366E" w:rsidRPr="00675DAA" w:rsidRDefault="00A8366E" w:rsidP="0080029F"/>
        </w:tc>
        <w:tc>
          <w:tcPr>
            <w:tcW w:w="2103" w:type="dxa"/>
          </w:tcPr>
          <w:p w:rsidR="00A8366E" w:rsidRPr="00675DAA" w:rsidRDefault="00582038" w:rsidP="0080029F">
            <w:r>
              <w:t>v</w:t>
            </w:r>
            <w:r w:rsidR="00A8366E" w:rsidRPr="00675DAA">
              <w:t>alue</w:t>
            </w:r>
          </w:p>
        </w:tc>
        <w:tc>
          <w:tcPr>
            <w:tcW w:w="1260" w:type="dxa"/>
          </w:tcPr>
          <w:p w:rsidR="00A8366E" w:rsidRPr="00675DAA" w:rsidRDefault="00A8366E" w:rsidP="0080029F">
            <w:r w:rsidRPr="00675DAA">
              <w:t>1:1</w:t>
            </w:r>
          </w:p>
        </w:tc>
        <w:tc>
          <w:tcPr>
            <w:tcW w:w="1350" w:type="dxa"/>
          </w:tcPr>
          <w:p w:rsidR="00A8366E" w:rsidRPr="00675DAA" w:rsidRDefault="00A8366E" w:rsidP="0080029F"/>
        </w:tc>
        <w:tc>
          <w:tcPr>
            <w:tcW w:w="2520" w:type="dxa"/>
          </w:tcPr>
          <w:p w:rsidR="00A8366E" w:rsidRPr="00675DAA" w:rsidRDefault="00A8366E" w:rsidP="0080029F"/>
        </w:tc>
      </w:tr>
      <w:tr w:rsidR="00A8366E" w:rsidRPr="00675DAA" w:rsidTr="00C66D2F">
        <w:trPr>
          <w:cantSplit/>
        </w:trPr>
        <w:tc>
          <w:tcPr>
            <w:tcW w:w="2127" w:type="dxa"/>
            <w:shd w:val="clear" w:color="auto" w:fill="808080"/>
          </w:tcPr>
          <w:p w:rsidR="00A8366E" w:rsidRPr="00675DAA" w:rsidRDefault="00A8366E" w:rsidP="0080029F">
            <w:r w:rsidRPr="00675DAA">
              <w:t>Conformance</w:t>
            </w:r>
          </w:p>
        </w:tc>
        <w:tc>
          <w:tcPr>
            <w:tcW w:w="7233" w:type="dxa"/>
            <w:gridSpan w:val="4"/>
          </w:tcPr>
          <w:p w:rsidR="00A8366E" w:rsidRPr="00675DAA" w:rsidRDefault="00A8366E" w:rsidP="0043437F">
            <w:pPr>
              <w:pStyle w:val="ListParagraph"/>
              <w:numPr>
                <w:ilvl w:val="0"/>
                <w:numId w:val="32"/>
              </w:numPr>
            </w:pPr>
            <w:r w:rsidRPr="00675DAA">
              <w:t xml:space="preserve">There is a </w:t>
            </w:r>
            <w:r w:rsidR="00DE4C9A" w:rsidRPr="00675DAA">
              <w:t>versionNum</w:t>
            </w:r>
            <w:r w:rsidR="004D0949">
              <w:t>ber</w:t>
            </w:r>
            <w:r w:rsidR="00174458">
              <w:t xml:space="preserve"> element</w:t>
            </w:r>
          </w:p>
          <w:p w:rsidR="00395928" w:rsidRPr="003D3ABC" w:rsidRDefault="00487FE5" w:rsidP="0043437F">
            <w:pPr>
              <w:pStyle w:val="ListParagraph"/>
              <w:numPr>
                <w:ilvl w:val="0"/>
                <w:numId w:val="134"/>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3D3ABC">
              <w:rPr>
                <w:highlight w:val="white"/>
              </w:rPr>
              <w:t>element has not been defined.</w:t>
            </w:r>
          </w:p>
          <w:p w:rsidR="00D76A0D" w:rsidRPr="003D3ABC" w:rsidRDefault="00487FE5" w:rsidP="0043437F">
            <w:pPr>
              <w:pStyle w:val="ListParagraph"/>
              <w:numPr>
                <w:ilvl w:val="0"/>
                <w:numId w:val="134"/>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3D3ABC">
              <w:rPr>
                <w:highlight w:val="white"/>
              </w:rPr>
              <w:t>element is defined.</w:t>
            </w:r>
          </w:p>
          <w:p w:rsidR="004D0949" w:rsidRDefault="004D0949" w:rsidP="0080029F"/>
          <w:p w:rsidR="004D0949" w:rsidRPr="00675DAA" w:rsidRDefault="004D0949" w:rsidP="0043437F">
            <w:pPr>
              <w:pStyle w:val="ListParagraph"/>
              <w:numPr>
                <w:ilvl w:val="0"/>
                <w:numId w:val="32"/>
              </w:numPr>
            </w:pPr>
            <w:r w:rsidRPr="00675DAA">
              <w:t>There is a value</w:t>
            </w:r>
            <w:r w:rsidR="00582038">
              <w:t xml:space="preserve"> attribute</w:t>
            </w:r>
            <w:r w:rsidR="003D3ABC">
              <w:t xml:space="preserve"> which </w:t>
            </w:r>
            <w:r w:rsidR="003D3ABC" w:rsidRPr="00675DAA">
              <w:t>is an integer greater than zero that provides a sequence to the versions of the document</w:t>
            </w:r>
          </w:p>
          <w:p w:rsidR="00582038" w:rsidRPr="00674290" w:rsidRDefault="00487FE5" w:rsidP="0043437F">
            <w:pPr>
              <w:pStyle w:val="ListParagraph"/>
              <w:numPr>
                <w:ilvl w:val="0"/>
                <w:numId w:val="135"/>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4D0949" w:rsidRPr="00076FE9" w:rsidRDefault="0035184B" w:rsidP="0043437F">
            <w:pPr>
              <w:pStyle w:val="ListParagraph"/>
              <w:numPr>
                <w:ilvl w:val="0"/>
                <w:numId w:val="135"/>
              </w:numPr>
              <w:rPr>
                <w:highlight w:val="white"/>
              </w:rPr>
            </w:pPr>
            <w:r>
              <w:rPr>
                <w:highlight w:val="white"/>
              </w:rPr>
              <w:t>SPL Rule 3</w:t>
            </w:r>
            <w:r w:rsidR="003D3ABC">
              <w:rPr>
                <w:highlight w:val="white"/>
              </w:rPr>
              <w:t>0</w:t>
            </w:r>
            <w:r w:rsidR="004D0949" w:rsidRPr="00C13369">
              <w:rPr>
                <w:highlight w:val="white"/>
              </w:rPr>
              <w:t xml:space="preserve"> </w:t>
            </w:r>
            <w:r w:rsidR="004D0949" w:rsidRPr="00334410">
              <w:rPr>
                <w:highlight w:val="white"/>
              </w:rPr>
              <w:t xml:space="preserve">identifies that </w:t>
            </w:r>
            <w:r w:rsidR="004D0949">
              <w:rPr>
                <w:highlight w:val="white"/>
              </w:rPr>
              <w:t xml:space="preserve">the </w:t>
            </w:r>
            <w:r w:rsidR="004D0949" w:rsidRPr="0037781F">
              <w:rPr>
                <w:highlight w:val="white"/>
              </w:rPr>
              <w:t>versionNumber@value is 0.</w:t>
            </w:r>
          </w:p>
          <w:p w:rsidR="004D0949" w:rsidRPr="004D0949" w:rsidRDefault="0035184B" w:rsidP="0043437F">
            <w:pPr>
              <w:pStyle w:val="ListParagraph"/>
              <w:numPr>
                <w:ilvl w:val="0"/>
                <w:numId w:val="135"/>
              </w:numPr>
              <w:rPr>
                <w:highlight w:val="white"/>
              </w:rPr>
            </w:pPr>
            <w:r>
              <w:rPr>
                <w:highlight w:val="white"/>
              </w:rPr>
              <w:t>SPL Rule 31</w:t>
            </w:r>
            <w:r w:rsidR="004D0949" w:rsidRPr="00076FE9">
              <w:rPr>
                <w:highlight w:val="white"/>
              </w:rPr>
              <w:t xml:space="preserve"> identifies that the </w:t>
            </w:r>
            <w:r w:rsidR="004D0949" w:rsidRPr="0037781F">
              <w:rPr>
                <w:highlight w:val="white"/>
              </w:rPr>
              <w:t>versionNumber@value is not an integer.</w:t>
            </w:r>
          </w:p>
          <w:p w:rsidR="004D0949" w:rsidRPr="00675DAA" w:rsidRDefault="004D0949" w:rsidP="0080029F">
            <w:pPr>
              <w:pStyle w:val="ListParagraph"/>
            </w:pPr>
          </w:p>
          <w:p w:rsidR="004D0949" w:rsidRDefault="00A8366E" w:rsidP="0043437F">
            <w:pPr>
              <w:pStyle w:val="ListParagraph"/>
              <w:numPr>
                <w:ilvl w:val="0"/>
                <w:numId w:val="32"/>
              </w:numPr>
            </w:pPr>
            <w:r w:rsidRPr="00675DAA">
              <w:t xml:space="preserve">The value of value must be incremented by 1 for each </w:t>
            </w:r>
            <w:r w:rsidR="00364BE4">
              <w:t>version</w:t>
            </w:r>
            <w:r w:rsidRPr="00675DAA">
              <w:t xml:space="preserve"> of a document with the same setID@root</w:t>
            </w:r>
          </w:p>
          <w:p w:rsidR="000F1CA7" w:rsidRPr="000F1CA7" w:rsidRDefault="000F1CA7" w:rsidP="0043437F">
            <w:pPr>
              <w:pStyle w:val="ListParagraph"/>
              <w:numPr>
                <w:ilvl w:val="0"/>
                <w:numId w:val="136"/>
              </w:numPr>
              <w:rPr>
                <w:highlight w:val="white"/>
              </w:rPr>
            </w:pPr>
            <w:r>
              <w:rPr>
                <w:highlight w:val="white"/>
              </w:rPr>
              <w:t>Currently not validated</w:t>
            </w:r>
            <w:r w:rsidRPr="0037781F">
              <w:rPr>
                <w:highlight w:val="white"/>
              </w:rPr>
              <w:t>.</w:t>
            </w:r>
          </w:p>
        </w:tc>
      </w:tr>
    </w:tbl>
    <w:p w:rsidR="002313EA" w:rsidRDefault="002313EA"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rsidTr="00395928">
        <w:trPr>
          <w:cantSplit/>
          <w:trHeight w:val="580"/>
          <w:tblHeader/>
        </w:trPr>
        <w:tc>
          <w:tcPr>
            <w:tcW w:w="2127" w:type="dxa"/>
            <w:shd w:val="clear" w:color="auto" w:fill="808080"/>
          </w:tcPr>
          <w:p w:rsidR="002313EA" w:rsidRPr="003539B2" w:rsidRDefault="002313EA" w:rsidP="0080029F">
            <w:r w:rsidRPr="00675DAA">
              <w:t>Element</w:t>
            </w:r>
          </w:p>
        </w:tc>
        <w:tc>
          <w:tcPr>
            <w:tcW w:w="2103" w:type="dxa"/>
            <w:shd w:val="clear" w:color="auto" w:fill="808080"/>
          </w:tcPr>
          <w:p w:rsidR="002313EA" w:rsidRPr="00675DAA" w:rsidRDefault="002313EA" w:rsidP="0080029F">
            <w:r w:rsidRPr="00675DAA">
              <w:t>Attribute</w:t>
            </w:r>
          </w:p>
        </w:tc>
        <w:tc>
          <w:tcPr>
            <w:tcW w:w="1260" w:type="dxa"/>
            <w:shd w:val="clear" w:color="auto" w:fill="808080"/>
          </w:tcPr>
          <w:p w:rsidR="002313EA" w:rsidRPr="003539B2" w:rsidRDefault="002313EA" w:rsidP="0080029F">
            <w:r w:rsidRPr="00675DAA">
              <w:t>Cardinality</w:t>
            </w:r>
          </w:p>
        </w:tc>
        <w:tc>
          <w:tcPr>
            <w:tcW w:w="1350" w:type="dxa"/>
            <w:shd w:val="clear" w:color="auto" w:fill="808080"/>
          </w:tcPr>
          <w:p w:rsidR="002313EA" w:rsidRPr="00675DAA" w:rsidRDefault="002313EA" w:rsidP="0080029F">
            <w:r w:rsidRPr="00675DAA">
              <w:t>Value(s) Allowed</w:t>
            </w:r>
          </w:p>
          <w:p w:rsidR="002313EA" w:rsidRPr="00675DAA" w:rsidRDefault="002313EA" w:rsidP="0080029F">
            <w:r w:rsidRPr="00675DAA">
              <w:t>Examples</w:t>
            </w:r>
          </w:p>
        </w:tc>
        <w:tc>
          <w:tcPr>
            <w:tcW w:w="2520" w:type="dxa"/>
            <w:shd w:val="clear" w:color="auto" w:fill="808080"/>
          </w:tcPr>
          <w:p w:rsidR="002313EA" w:rsidRPr="00675DAA" w:rsidRDefault="002313EA" w:rsidP="0080029F">
            <w:r w:rsidRPr="00675DAA">
              <w:t>Description</w:t>
            </w:r>
          </w:p>
          <w:p w:rsidR="002313EA" w:rsidRPr="00675DAA" w:rsidRDefault="002313EA" w:rsidP="0080029F">
            <w:r w:rsidRPr="00675DAA">
              <w:t>Instructions</w:t>
            </w:r>
          </w:p>
        </w:tc>
      </w:tr>
      <w:tr w:rsidR="002313EA" w:rsidRPr="00675DAA" w:rsidTr="00395928">
        <w:trPr>
          <w:cantSplit/>
        </w:trPr>
        <w:tc>
          <w:tcPr>
            <w:tcW w:w="2127" w:type="dxa"/>
          </w:tcPr>
          <w:p w:rsidR="002313EA" w:rsidRPr="00675DAA" w:rsidRDefault="002313EA" w:rsidP="0080029F">
            <w:r>
              <w:t>author</w:t>
            </w:r>
          </w:p>
        </w:tc>
        <w:tc>
          <w:tcPr>
            <w:tcW w:w="2103" w:type="dxa"/>
            <w:shd w:val="clear" w:color="auto" w:fill="D9D9D9"/>
          </w:tcPr>
          <w:p w:rsidR="002313EA" w:rsidRPr="00675DAA" w:rsidRDefault="002313EA" w:rsidP="0080029F">
            <w:r w:rsidRPr="00675DAA">
              <w:t>N/A</w:t>
            </w:r>
          </w:p>
        </w:tc>
        <w:tc>
          <w:tcPr>
            <w:tcW w:w="1260" w:type="dxa"/>
            <w:shd w:val="clear" w:color="auto" w:fill="D9D9D9"/>
          </w:tcPr>
          <w:p w:rsidR="002313EA" w:rsidRPr="00675DAA" w:rsidRDefault="002313EA" w:rsidP="0080029F">
            <w:r w:rsidRPr="00675DAA">
              <w:t>1:1</w:t>
            </w:r>
          </w:p>
        </w:tc>
        <w:tc>
          <w:tcPr>
            <w:tcW w:w="1350" w:type="dxa"/>
            <w:shd w:val="clear" w:color="auto" w:fill="D9D9D9"/>
          </w:tcPr>
          <w:p w:rsidR="002313EA" w:rsidRPr="00675DAA" w:rsidRDefault="002313EA" w:rsidP="0080029F"/>
        </w:tc>
        <w:tc>
          <w:tcPr>
            <w:tcW w:w="2520" w:type="dxa"/>
            <w:shd w:val="clear" w:color="auto" w:fill="D9D9D9"/>
          </w:tcPr>
          <w:p w:rsidR="002313EA" w:rsidRPr="00675DAA" w:rsidRDefault="002313EA" w:rsidP="0080029F">
            <w:r w:rsidRPr="00675DAA">
              <w:t>The version of the document.</w:t>
            </w:r>
          </w:p>
        </w:tc>
      </w:tr>
      <w:tr w:rsidR="002313EA" w:rsidRPr="00675DAA" w:rsidTr="00395928">
        <w:trPr>
          <w:cantSplit/>
        </w:trPr>
        <w:tc>
          <w:tcPr>
            <w:tcW w:w="2127" w:type="dxa"/>
            <w:shd w:val="clear" w:color="auto" w:fill="808080"/>
          </w:tcPr>
          <w:p w:rsidR="002313EA" w:rsidRPr="00675DAA" w:rsidRDefault="002313EA" w:rsidP="0080029F">
            <w:r w:rsidRPr="00675DAA">
              <w:lastRenderedPageBreak/>
              <w:t>Conformance</w:t>
            </w:r>
          </w:p>
        </w:tc>
        <w:tc>
          <w:tcPr>
            <w:tcW w:w="7233" w:type="dxa"/>
            <w:gridSpan w:val="4"/>
          </w:tcPr>
          <w:p w:rsidR="002313EA" w:rsidRPr="002313EA" w:rsidRDefault="002313EA" w:rsidP="0043437F">
            <w:pPr>
              <w:pStyle w:val="ListParagraph"/>
              <w:numPr>
                <w:ilvl w:val="0"/>
                <w:numId w:val="32"/>
              </w:numPr>
            </w:pPr>
            <w:r>
              <w:t>There is an author element</w:t>
            </w:r>
          </w:p>
          <w:p w:rsidR="002313EA" w:rsidRPr="002313EA" w:rsidRDefault="002313EA" w:rsidP="0043437F">
            <w:pPr>
              <w:pStyle w:val="ListParagraph"/>
              <w:numPr>
                <w:ilvl w:val="0"/>
                <w:numId w:val="100"/>
              </w:numPr>
              <w:rPr>
                <w:color w:val="548DD4" w:themeColor="text2" w:themeTint="99"/>
                <w:u w:val="single"/>
              </w:rPr>
            </w:pPr>
            <w:r>
              <w:rPr>
                <w:szCs w:val="24"/>
              </w:rPr>
              <w:t>D</w:t>
            </w:r>
            <w:r>
              <w:t xml:space="preserve">ue to the complexity of this element it has been detailed in the </w:t>
            </w:r>
            <w:r w:rsidRPr="002313EA">
              <w:rPr>
                <w:color w:val="548DD4" w:themeColor="text2" w:themeTint="99"/>
                <w:u w:val="single"/>
              </w:rPr>
              <w:fldChar w:fldCharType="begin"/>
            </w:r>
            <w:r w:rsidRPr="002313EA">
              <w:rPr>
                <w:color w:val="548DD4" w:themeColor="text2" w:themeTint="99"/>
                <w:u w:val="single"/>
              </w:rPr>
              <w:instrText xml:space="preserve"> REF _Ref494062917 \h </w:instrText>
            </w:r>
            <w:r>
              <w:rPr>
                <w:color w:val="548DD4" w:themeColor="text2" w:themeTint="99"/>
                <w:u w:val="single"/>
              </w:rPr>
              <w:instrText xml:space="preserve"> \* MERGEFORMAT </w:instrText>
            </w:r>
            <w:r w:rsidRPr="002313EA">
              <w:rPr>
                <w:color w:val="548DD4" w:themeColor="text2" w:themeTint="99"/>
                <w:u w:val="single"/>
              </w:rPr>
            </w:r>
            <w:r w:rsidRPr="002313EA">
              <w:rPr>
                <w:color w:val="548DD4" w:themeColor="text2" w:themeTint="99"/>
                <w:u w:val="single"/>
              </w:rPr>
              <w:fldChar w:fldCharType="separate"/>
            </w:r>
            <w:r w:rsidRPr="002313EA">
              <w:rPr>
                <w:color w:val="548DD4" w:themeColor="text2" w:themeTint="99"/>
                <w:u w:val="single"/>
              </w:rPr>
              <w:t>Author Information</w:t>
            </w:r>
            <w:r w:rsidRPr="002313EA">
              <w:rPr>
                <w:color w:val="548DD4" w:themeColor="text2" w:themeTint="99"/>
                <w:u w:val="single"/>
              </w:rPr>
              <w:fldChar w:fldCharType="end"/>
            </w:r>
            <w:r w:rsidRPr="00B06154">
              <w:rPr>
                <w:color w:val="548DD4" w:themeColor="text2" w:themeTint="99"/>
                <w:u w:val="single"/>
              </w:rPr>
              <w:t xml:space="preserve"> </w:t>
            </w:r>
            <w:r w:rsidRPr="002313EA">
              <w:t>section</w:t>
            </w:r>
          </w:p>
        </w:tc>
      </w:tr>
    </w:tbl>
    <w:p w:rsidR="002313EA" w:rsidRDefault="002313EA"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rsidTr="00395928">
        <w:trPr>
          <w:cantSplit/>
          <w:trHeight w:val="580"/>
          <w:tblHeader/>
        </w:trPr>
        <w:tc>
          <w:tcPr>
            <w:tcW w:w="2127" w:type="dxa"/>
            <w:shd w:val="clear" w:color="auto" w:fill="808080"/>
          </w:tcPr>
          <w:p w:rsidR="002313EA" w:rsidRPr="003539B2" w:rsidRDefault="002313EA" w:rsidP="0080029F">
            <w:r w:rsidRPr="00675DAA">
              <w:t>Element</w:t>
            </w:r>
          </w:p>
        </w:tc>
        <w:tc>
          <w:tcPr>
            <w:tcW w:w="2103" w:type="dxa"/>
            <w:shd w:val="clear" w:color="auto" w:fill="808080"/>
          </w:tcPr>
          <w:p w:rsidR="002313EA" w:rsidRPr="00675DAA" w:rsidRDefault="002313EA" w:rsidP="0080029F">
            <w:r w:rsidRPr="00675DAA">
              <w:t>Attribute</w:t>
            </w:r>
          </w:p>
        </w:tc>
        <w:tc>
          <w:tcPr>
            <w:tcW w:w="1260" w:type="dxa"/>
            <w:shd w:val="clear" w:color="auto" w:fill="808080"/>
          </w:tcPr>
          <w:p w:rsidR="002313EA" w:rsidRPr="003539B2" w:rsidRDefault="002313EA" w:rsidP="0080029F">
            <w:r w:rsidRPr="00675DAA">
              <w:t>Cardinality</w:t>
            </w:r>
          </w:p>
        </w:tc>
        <w:tc>
          <w:tcPr>
            <w:tcW w:w="1350" w:type="dxa"/>
            <w:shd w:val="clear" w:color="auto" w:fill="808080"/>
          </w:tcPr>
          <w:p w:rsidR="002313EA" w:rsidRPr="00675DAA" w:rsidRDefault="002313EA" w:rsidP="0080029F">
            <w:r w:rsidRPr="00675DAA">
              <w:t>Value(s) Allowed</w:t>
            </w:r>
          </w:p>
          <w:p w:rsidR="002313EA" w:rsidRPr="00675DAA" w:rsidRDefault="002313EA" w:rsidP="0080029F">
            <w:r w:rsidRPr="00675DAA">
              <w:t>Examples</w:t>
            </w:r>
          </w:p>
        </w:tc>
        <w:tc>
          <w:tcPr>
            <w:tcW w:w="2520" w:type="dxa"/>
            <w:shd w:val="clear" w:color="auto" w:fill="808080"/>
          </w:tcPr>
          <w:p w:rsidR="002313EA" w:rsidRPr="00675DAA" w:rsidRDefault="002313EA" w:rsidP="0080029F">
            <w:r w:rsidRPr="00675DAA">
              <w:t>Description</w:t>
            </w:r>
          </w:p>
          <w:p w:rsidR="002313EA" w:rsidRPr="00675DAA" w:rsidRDefault="002313EA" w:rsidP="0080029F">
            <w:r w:rsidRPr="00675DAA">
              <w:t>Instructions</w:t>
            </w:r>
          </w:p>
        </w:tc>
      </w:tr>
      <w:tr w:rsidR="002313EA" w:rsidRPr="00675DAA" w:rsidTr="00395928">
        <w:trPr>
          <w:cantSplit/>
        </w:trPr>
        <w:tc>
          <w:tcPr>
            <w:tcW w:w="2127" w:type="dxa"/>
          </w:tcPr>
          <w:p w:rsidR="002313EA" w:rsidRPr="00675DAA" w:rsidRDefault="002313EA" w:rsidP="0080029F">
            <w:r>
              <w:t>component</w:t>
            </w:r>
          </w:p>
        </w:tc>
        <w:tc>
          <w:tcPr>
            <w:tcW w:w="2103" w:type="dxa"/>
            <w:shd w:val="clear" w:color="auto" w:fill="D9D9D9"/>
          </w:tcPr>
          <w:p w:rsidR="002313EA" w:rsidRPr="00675DAA" w:rsidRDefault="002313EA" w:rsidP="0080029F">
            <w:r w:rsidRPr="00675DAA">
              <w:t>N/A</w:t>
            </w:r>
          </w:p>
        </w:tc>
        <w:tc>
          <w:tcPr>
            <w:tcW w:w="1260" w:type="dxa"/>
            <w:shd w:val="clear" w:color="auto" w:fill="D9D9D9"/>
          </w:tcPr>
          <w:p w:rsidR="002313EA" w:rsidRPr="00675DAA" w:rsidRDefault="002313EA" w:rsidP="0080029F">
            <w:r w:rsidRPr="00675DAA">
              <w:t>1:1</w:t>
            </w:r>
          </w:p>
        </w:tc>
        <w:tc>
          <w:tcPr>
            <w:tcW w:w="1350" w:type="dxa"/>
            <w:shd w:val="clear" w:color="auto" w:fill="D9D9D9"/>
          </w:tcPr>
          <w:p w:rsidR="002313EA" w:rsidRPr="00675DAA" w:rsidRDefault="002313EA" w:rsidP="0080029F"/>
        </w:tc>
        <w:tc>
          <w:tcPr>
            <w:tcW w:w="2520" w:type="dxa"/>
            <w:shd w:val="clear" w:color="auto" w:fill="D9D9D9"/>
          </w:tcPr>
          <w:p w:rsidR="002313EA" w:rsidRPr="00675DAA" w:rsidRDefault="002313EA" w:rsidP="0080029F">
            <w:r w:rsidRPr="00675DAA">
              <w:t>The version of the document.</w:t>
            </w:r>
          </w:p>
        </w:tc>
      </w:tr>
      <w:tr w:rsidR="002313EA" w:rsidRPr="00675DAA" w:rsidTr="00395928">
        <w:trPr>
          <w:cantSplit/>
        </w:trPr>
        <w:tc>
          <w:tcPr>
            <w:tcW w:w="2127" w:type="dxa"/>
            <w:shd w:val="clear" w:color="auto" w:fill="808080"/>
          </w:tcPr>
          <w:p w:rsidR="002313EA" w:rsidRPr="00675DAA" w:rsidRDefault="002313EA" w:rsidP="0080029F">
            <w:r w:rsidRPr="00675DAA">
              <w:t>Conformance</w:t>
            </w:r>
          </w:p>
        </w:tc>
        <w:tc>
          <w:tcPr>
            <w:tcW w:w="7233" w:type="dxa"/>
            <w:gridSpan w:val="4"/>
          </w:tcPr>
          <w:p w:rsidR="002313EA" w:rsidRPr="00FC77E2" w:rsidRDefault="002313EA" w:rsidP="0043437F">
            <w:pPr>
              <w:pStyle w:val="ListParagraph"/>
              <w:numPr>
                <w:ilvl w:val="0"/>
                <w:numId w:val="109"/>
              </w:numPr>
            </w:pPr>
            <w:r>
              <w:t>There is an component element</w:t>
            </w:r>
          </w:p>
          <w:p w:rsidR="002313EA" w:rsidRPr="002313EA" w:rsidRDefault="002313EA" w:rsidP="0043437F">
            <w:pPr>
              <w:pStyle w:val="ListParagraph"/>
              <w:numPr>
                <w:ilvl w:val="0"/>
                <w:numId w:val="110"/>
              </w:numPr>
              <w:rPr>
                <w:szCs w:val="24"/>
                <w:highlight w:val="white"/>
              </w:rPr>
            </w:pPr>
            <w:r w:rsidRPr="00FC77E2">
              <w:t>D</w:t>
            </w:r>
            <w:r>
              <w:t xml:space="preserve">ue to the complexity of this element it has been detailed in </w:t>
            </w:r>
            <w:r w:rsidR="00FC77E2">
              <w:t xml:space="preserve">several sections primarily </w:t>
            </w:r>
            <w:r>
              <w:t xml:space="preserve">the </w:t>
            </w:r>
            <w:r w:rsidR="00FC77E2" w:rsidRPr="00FC77E2">
              <w:rPr>
                <w:color w:val="00B0F0"/>
                <w:u w:val="single"/>
              </w:rPr>
              <w:fldChar w:fldCharType="begin"/>
            </w:r>
            <w:r w:rsidR="00FC77E2" w:rsidRPr="00FC77E2">
              <w:rPr>
                <w:color w:val="00B0F0"/>
                <w:u w:val="single"/>
              </w:rPr>
              <w:instrText xml:space="preserve"> REF _Ref437288687 \h  \* MERGEFORMAT </w:instrText>
            </w:r>
            <w:r w:rsidR="00FC77E2" w:rsidRPr="00FC77E2">
              <w:rPr>
                <w:color w:val="00B0F0"/>
                <w:u w:val="single"/>
              </w:rPr>
            </w:r>
            <w:r w:rsidR="00FC77E2" w:rsidRPr="00FC77E2">
              <w:rPr>
                <w:color w:val="00B0F0"/>
                <w:u w:val="single"/>
              </w:rPr>
              <w:fldChar w:fldCharType="separate"/>
            </w:r>
            <w:r w:rsidR="00FC77E2" w:rsidRPr="00FC77E2">
              <w:rPr>
                <w:color w:val="00B0F0"/>
                <w:u w:val="single"/>
              </w:rPr>
              <w:t>Labeling Content Section Information</w:t>
            </w:r>
            <w:r w:rsidR="00FC77E2" w:rsidRPr="00FC77E2">
              <w:rPr>
                <w:color w:val="00B0F0"/>
                <w:u w:val="single"/>
              </w:rPr>
              <w:fldChar w:fldCharType="end"/>
            </w:r>
            <w:r w:rsidR="00FC77E2" w:rsidRPr="00FC77E2">
              <w:rPr>
                <w:color w:val="00B0F0"/>
              </w:rPr>
              <w:t xml:space="preserve"> </w:t>
            </w:r>
            <w:r w:rsidR="00FC77E2">
              <w:t xml:space="preserve">and </w:t>
            </w:r>
            <w:r w:rsidR="00FC77E2">
              <w:fldChar w:fldCharType="begin"/>
            </w:r>
            <w:r w:rsidR="00FC77E2">
              <w:instrText xml:space="preserve"> REF _Ref451157462 \h  \* MERGEFORMAT </w:instrText>
            </w:r>
            <w:r w:rsidR="00FC77E2">
              <w:fldChar w:fldCharType="separate"/>
            </w:r>
            <w:r w:rsidR="00FC77E2" w:rsidRPr="00FC77E2">
              <w:rPr>
                <w:color w:val="00B0F0"/>
                <w:u w:val="single"/>
              </w:rPr>
              <w:t>Product Data Information – Product in General</w:t>
            </w:r>
            <w:r w:rsidR="00FC77E2">
              <w:fldChar w:fldCharType="end"/>
            </w:r>
            <w:r w:rsidR="00FC77E2">
              <w:t xml:space="preserve"> </w:t>
            </w:r>
            <w:r w:rsidRPr="002313EA">
              <w:t>section</w:t>
            </w:r>
            <w:r w:rsidR="00FC77E2">
              <w:t>s.</w:t>
            </w:r>
          </w:p>
        </w:tc>
      </w:tr>
    </w:tbl>
    <w:p w:rsidR="002313EA" w:rsidRPr="00675DAA" w:rsidRDefault="002313EA" w:rsidP="0080029F"/>
    <w:p w:rsidR="00DE4C9A" w:rsidRPr="00675DAA" w:rsidRDefault="00DE4C9A" w:rsidP="0080029F">
      <w:pPr>
        <w:pStyle w:val="Heading2"/>
      </w:pPr>
      <w:bookmarkStart w:id="430" w:name="_Ref494062917"/>
      <w:bookmarkStart w:id="431" w:name="_Toc495429252"/>
      <w:bookmarkStart w:id="432" w:name="_Toc495068724"/>
      <w:bookmarkStart w:id="433" w:name="_Toc497495399"/>
      <w:r w:rsidRPr="00675DAA">
        <w:t>Author Information</w:t>
      </w:r>
      <w:bookmarkEnd w:id="430"/>
      <w:bookmarkEnd w:id="431"/>
      <w:bookmarkEnd w:id="432"/>
      <w:bookmarkEnd w:id="433"/>
    </w:p>
    <w:p w:rsidR="00DE4C9A" w:rsidRPr="00675DAA" w:rsidRDefault="00DE4C9A" w:rsidP="0080029F">
      <w:r w:rsidRPr="00675DAA">
        <w:t>Outlined in this section are all aspects relating to the author aspects</w:t>
      </w:r>
      <w:r w:rsidR="00675DAA" w:rsidRPr="00675DAA">
        <w:t xml:space="preserve"> for the document</w:t>
      </w:r>
    </w:p>
    <w:p w:rsidR="00526500" w:rsidRPr="00675DAA" w:rsidRDefault="00526500" w:rsidP="0080029F"/>
    <w:p w:rsidR="00DE4C9A" w:rsidRDefault="00DE4C9A" w:rsidP="001D67E2">
      <w:pPr>
        <w:pStyle w:val="Heading3"/>
      </w:pPr>
      <w:bookmarkStart w:id="434" w:name="_Toc495429253"/>
      <w:bookmarkStart w:id="435" w:name="_Toc495068725"/>
      <w:bookmarkStart w:id="436" w:name="_Toc497495400"/>
      <w:r w:rsidRPr="00675DAA">
        <w:t>XML</w:t>
      </w:r>
      <w:bookmarkEnd w:id="434"/>
      <w:bookmarkEnd w:id="435"/>
      <w:bookmarkEnd w:id="436"/>
    </w:p>
    <w:p w:rsidR="00E075EA" w:rsidRDefault="00D14B8D" w:rsidP="00DF0F23">
      <w:pPr>
        <w:rPr>
          <w:del w:id="437" w:author="pbx" w:date="2017-11-03T17:48:00Z"/>
        </w:rPr>
      </w:pPr>
      <w:del w:id="438" w:author="pbx" w:date="2017-11-03T17:48:00Z">
        <w:r w:rsidRPr="000A6564">
          <w:rPr>
            <w:noProof/>
            <w:lang w:val="en-US"/>
          </w:rPr>
          <mc:AlternateContent>
            <mc:Choice Requires="wps">
              <w:drawing>
                <wp:inline distT="0" distB="0" distL="0" distR="0" wp14:anchorId="7E9E52ED" wp14:editId="1AE04DB4">
                  <wp:extent cx="5905500" cy="914400"/>
                  <wp:effectExtent l="57150" t="0" r="76200" b="1333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9144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pPr>
                                <w:rPr>
                                  <w:del w:id="439" w:author="pbx" w:date="2017-11-03T17:48:00Z"/>
                                </w:rPr>
                              </w:pPr>
                              <w:del w:id="440" w:author="pbx" w:date="2017-11-03T17:48:00Z">
                                <w:r w:rsidRPr="000A0496">
                                  <w:delText xml:space="preserve">&lt;document&gt; </w:delText>
                                </w:r>
                              </w:del>
                            </w:p>
                            <w:p w:rsidR="00292223" w:rsidRPr="000A0496" w:rsidRDefault="00292223" w:rsidP="00DF0F23">
                              <w:pPr>
                                <w:rPr>
                                  <w:del w:id="441" w:author="pbx" w:date="2017-11-03T17:48:00Z"/>
                                </w:rPr>
                              </w:pPr>
                              <w:del w:id="442" w:author="pbx" w:date="2017-11-03T17:48:00Z">
                                <w:r w:rsidRPr="000A0496">
                                  <w:delText xml:space="preserve">  &lt;author&gt;</w:delText>
                                </w:r>
                              </w:del>
                            </w:p>
                            <w:p w:rsidR="00292223" w:rsidRPr="000A0496" w:rsidRDefault="00292223" w:rsidP="00DF0F23">
                              <w:pPr>
                                <w:rPr>
                                  <w:del w:id="443" w:author="pbx" w:date="2017-11-03T17:48:00Z"/>
                                </w:rPr>
                              </w:pPr>
                              <w:del w:id="444" w:author="pbx" w:date="2017-11-03T17:48:00Z">
                                <w:r w:rsidRPr="000A0496">
                                  <w:delText xml:space="preserve">    &lt;assignedEntity&gt;</w:delText>
                                </w:r>
                              </w:del>
                            </w:p>
                            <w:p w:rsidR="00292223" w:rsidRPr="000A0496" w:rsidRDefault="00292223" w:rsidP="00DF0F23">
                              <w:pPr>
                                <w:rPr>
                                  <w:del w:id="445" w:author="pbx" w:date="2017-11-03T17:48:00Z"/>
                                </w:rPr>
                              </w:pPr>
                              <w:del w:id="446" w:author="pbx" w:date="2017-11-03T17:48:00Z">
                                <w:r w:rsidRPr="000A0496">
                                  <w:delText xml:space="preserve">      &lt;representedOrganization&gt; &lt;!</w:delText>
                                </w:r>
                                <w:r>
                                  <w:delText>—DIN Owner</w:delText>
                                </w:r>
                                <w:r w:rsidRPr="000A0496">
                                  <w:delText xml:space="preserve"> --&gt; </w:delText>
                                </w:r>
                              </w:del>
                            </w:p>
                            <w:p w:rsidR="00292223" w:rsidRPr="000A0496" w:rsidRDefault="00292223" w:rsidP="00DF0F23">
                              <w:pPr>
                                <w:rPr>
                                  <w:del w:id="447" w:author="pbx" w:date="2017-11-03T17:48:00Z"/>
                                </w:rPr>
                              </w:pPr>
                              <w:del w:id="448" w:author="pbx" w:date="2017-11-03T17:48:00Z">
                                <w:r w:rsidRPr="000A0496">
                                  <w:delText xml:space="preserve">        &lt;assignedEntity&gt; </w:delText>
                                </w:r>
                              </w:del>
                            </w:p>
                            <w:p w:rsidR="00292223" w:rsidRPr="000A0496" w:rsidRDefault="00292223" w:rsidP="00DF0F23">
                              <w:pPr>
                                <w:rPr>
                                  <w:del w:id="449" w:author="pbx" w:date="2017-11-03T17:48:00Z"/>
                                </w:rPr>
                              </w:pPr>
                              <w:del w:id="450" w:author="pbx" w:date="2017-11-03T17:48:00Z">
                                <w:r w:rsidRPr="000A0496">
                                  <w:delText xml:space="preserve">          &lt;assignedOrganization&gt; &lt;!</w:delText>
                                </w:r>
                                <w:r>
                                  <w:delText>—Other parties</w:delText>
                                </w:r>
                                <w:r w:rsidRPr="000A0496">
                                  <w:delText xml:space="preserve"> </w:delText>
                                </w:r>
                                <w:r>
                                  <w:delText>as required</w:delText>
                                </w:r>
                                <w:r w:rsidRPr="000A0496">
                                  <w:delText>--&gt;</w:delText>
                                </w:r>
                              </w:del>
                            </w:p>
                          </w:txbxContent>
                        </wps:txbx>
                        <wps:bodyPr rot="0" vert="horz" wrap="square" lIns="36000" tIns="36000" rIns="36000" bIns="36000" anchor="t" anchorCtr="0">
                          <a:noAutofit/>
                        </wps:bodyPr>
                      </wps:wsp>
                    </a:graphicData>
                  </a:graphic>
                </wp:inline>
              </w:drawing>
            </mc:Choice>
            <mc:Fallback>
              <w:pict>
                <v:shape id="_x0000_s1028" type="#_x0000_t202" style="width:46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" fillcolor="#c6d9f1 [671]">
                  <v:shadow on="t" color="#bfbfbf [2412]" offset="0,4pt"/>
                  <v:textbox inset="1mm,1mm,1mm,1mm">
                    <w:txbxContent>
                      <w:p w14:paraId="24AB9B4A" w14:textId="77777777" w:rsidR="00292223" w:rsidRPr="000A0496" w:rsidRDefault="00292223" w:rsidP="00DF0F23">
                        <w:pPr>
                          <w:rPr>
                            <w:del w:id="559" w:author="pbx" w:date="2017-11-03T17:48:00Z"/>
                          </w:rPr>
                        </w:pPr>
                        <w:del w:id="560" w:author="pbx" w:date="2017-11-03T17:48:00Z">
                          <w:r w:rsidRPr="000A0496">
                            <w:delText xml:space="preserve">&lt;document&gt; </w:delText>
                          </w:r>
                        </w:del>
                      </w:p>
                      <w:p w14:paraId="66713EAC" w14:textId="77777777" w:rsidR="00292223" w:rsidRPr="000A0496" w:rsidRDefault="00292223" w:rsidP="00DF0F23">
                        <w:pPr>
                          <w:rPr>
                            <w:del w:id="561" w:author="pbx" w:date="2017-11-03T17:48:00Z"/>
                          </w:rPr>
                        </w:pPr>
                        <w:del w:id="562" w:author="pbx" w:date="2017-11-03T17:48:00Z">
                          <w:r w:rsidRPr="000A0496">
                            <w:delText xml:space="preserve">  &lt;author&gt;</w:delText>
                          </w:r>
                        </w:del>
                      </w:p>
                      <w:p w14:paraId="217E2FB1" w14:textId="77777777" w:rsidR="00292223" w:rsidRPr="000A0496" w:rsidRDefault="00292223" w:rsidP="00DF0F23">
                        <w:pPr>
                          <w:rPr>
                            <w:del w:id="563" w:author="pbx" w:date="2017-11-03T17:48:00Z"/>
                          </w:rPr>
                        </w:pPr>
                        <w:del w:id="564" w:author="pbx" w:date="2017-11-03T17:48:00Z">
                          <w:r w:rsidRPr="000A0496">
                            <w:delText xml:space="preserve">    &lt;assignedEntity&gt;</w:delText>
                          </w:r>
                        </w:del>
                      </w:p>
                      <w:p w14:paraId="00F85FAA" w14:textId="77777777" w:rsidR="00292223" w:rsidRPr="000A0496" w:rsidRDefault="00292223" w:rsidP="00DF0F23">
                        <w:pPr>
                          <w:rPr>
                            <w:del w:id="565" w:author="pbx" w:date="2017-11-03T17:48:00Z"/>
                          </w:rPr>
                        </w:pPr>
                        <w:del w:id="566" w:author="pbx" w:date="2017-11-03T17:48:00Z">
                          <w:r w:rsidRPr="000A0496">
                            <w:delText xml:space="preserve">      &lt;representedOrganization&gt; &lt;!</w:delText>
                          </w:r>
                          <w:r>
                            <w:delText>—DIN Owner</w:delText>
                          </w:r>
                          <w:r w:rsidRPr="000A0496">
                            <w:delText xml:space="preserve"> --&gt; </w:delText>
                          </w:r>
                        </w:del>
                      </w:p>
                      <w:p w14:paraId="537A9F60" w14:textId="77777777" w:rsidR="00292223" w:rsidRPr="000A0496" w:rsidRDefault="00292223" w:rsidP="00DF0F23">
                        <w:pPr>
                          <w:rPr>
                            <w:del w:id="567" w:author="pbx" w:date="2017-11-03T17:48:00Z"/>
                          </w:rPr>
                        </w:pPr>
                        <w:del w:id="568" w:author="pbx" w:date="2017-11-03T17:48:00Z">
                          <w:r w:rsidRPr="000A0496">
                            <w:delText xml:space="preserve">        &lt;assignedEntity&gt; </w:delText>
                          </w:r>
                        </w:del>
                      </w:p>
                      <w:p w14:paraId="2240FC92" w14:textId="77777777" w:rsidR="00292223" w:rsidRPr="000A0496" w:rsidRDefault="00292223" w:rsidP="00DF0F23">
                        <w:pPr>
                          <w:rPr>
                            <w:del w:id="569" w:author="pbx" w:date="2017-11-03T17:48:00Z"/>
                          </w:rPr>
                        </w:pPr>
                        <w:del w:id="570" w:author="pbx" w:date="2017-11-03T17:48:00Z">
                          <w:r w:rsidRPr="000A0496">
                            <w:delText xml:space="preserve">          &lt;assignedOrganization&gt; &lt;!</w:delText>
                          </w:r>
                          <w:r>
                            <w:delText>—Other parties</w:delText>
                          </w:r>
                          <w:r w:rsidRPr="000A0496">
                            <w:delText xml:space="preserve"> </w:delText>
                          </w:r>
                          <w:r>
                            <w:delText>as required</w:delText>
                          </w:r>
                          <w:r w:rsidRPr="000A0496">
                            <w:delText>--&gt;</w:delText>
                          </w:r>
                        </w:del>
                      </w:p>
                    </w:txbxContent>
                  </v:textbox>
                  <w10:anchorlock/>
                </v:shape>
              </w:pict>
            </mc:Fallback>
          </mc:AlternateContent>
        </w:r>
      </w:del>
    </w:p>
    <w:p w:rsidR="005450D1" w:rsidRPr="005450D1" w:rsidRDefault="005450D1" w:rsidP="005450D1">
      <w:pPr>
        <w:rPr>
          <w:ins w:id="451" w:author="pbx" w:date="2017-11-03T17:48:00Z"/>
          <w:lang w:val="en-US"/>
        </w:rPr>
      </w:pPr>
      <w:ins w:id="452" w:author="pbx" w:date="2017-11-03T17:48:00Z">
        <w:r>
          <w:rPr>
            <w:lang w:val="en-US"/>
          </w:rPr>
          <w:t>Outlined below is an overview of the structure for the author information:</w:t>
        </w:r>
      </w:ins>
    </w:p>
    <w:p w:rsidR="00E46ED6" w:rsidRPr="000A0496" w:rsidRDefault="00E46ED6" w:rsidP="0080029F">
      <w:pPr>
        <w:rPr>
          <w:ins w:id="453" w:author="pbx" w:date="2017-11-03T17:48:00Z"/>
        </w:rPr>
      </w:pPr>
      <w:ins w:id="454" w:author="pbx" w:date="2017-11-03T17:48:00Z">
        <w:r w:rsidRPr="000A0496">
          <w:t xml:space="preserve">&lt;document&gt; </w:t>
        </w:r>
      </w:ins>
    </w:p>
    <w:p w:rsidR="00E46ED6" w:rsidRPr="000A0496" w:rsidRDefault="00E46ED6" w:rsidP="0080029F">
      <w:pPr>
        <w:rPr>
          <w:ins w:id="455" w:author="pbx" w:date="2017-11-03T17:48:00Z"/>
        </w:rPr>
      </w:pPr>
      <w:ins w:id="456" w:author="pbx" w:date="2017-11-03T17:48:00Z">
        <w:r w:rsidRPr="000A0496">
          <w:t xml:space="preserve">  &lt;author&gt;</w:t>
        </w:r>
      </w:ins>
    </w:p>
    <w:p w:rsidR="00E46ED6" w:rsidRPr="000A0496" w:rsidRDefault="00E46ED6" w:rsidP="0080029F">
      <w:pPr>
        <w:rPr>
          <w:ins w:id="457" w:author="pbx" w:date="2017-11-03T17:48:00Z"/>
        </w:rPr>
      </w:pPr>
      <w:ins w:id="458" w:author="pbx" w:date="2017-11-03T17:48:00Z">
        <w:r w:rsidRPr="000A0496">
          <w:t xml:space="preserve">    &lt;assignedEntity&gt;</w:t>
        </w:r>
      </w:ins>
    </w:p>
    <w:p w:rsidR="00E46ED6" w:rsidRPr="000A0496" w:rsidRDefault="00E46ED6" w:rsidP="0080029F">
      <w:pPr>
        <w:rPr>
          <w:ins w:id="459" w:author="pbx" w:date="2017-11-03T17:48:00Z"/>
        </w:rPr>
      </w:pPr>
      <w:ins w:id="460" w:author="pbx" w:date="2017-11-03T17:48:00Z">
        <w:r w:rsidRPr="000A0496">
          <w:t xml:space="preserve">      &lt;representedOrganization&gt; &lt;!</w:t>
        </w:r>
        <w:r>
          <w:t>—DIN Owner</w:t>
        </w:r>
        <w:r w:rsidRPr="000A0496">
          <w:t xml:space="preserve"> --&gt; </w:t>
        </w:r>
      </w:ins>
    </w:p>
    <w:p w:rsidR="00E46ED6" w:rsidRPr="000A0496" w:rsidRDefault="00E46ED6" w:rsidP="0080029F">
      <w:pPr>
        <w:rPr>
          <w:ins w:id="461" w:author="pbx" w:date="2017-11-03T17:48:00Z"/>
        </w:rPr>
      </w:pPr>
      <w:ins w:id="462" w:author="pbx" w:date="2017-11-03T17:48:00Z">
        <w:r w:rsidRPr="000A0496">
          <w:t xml:space="preserve">        &lt;assignedEntity&gt; </w:t>
        </w:r>
      </w:ins>
    </w:p>
    <w:p w:rsidR="00E46ED6" w:rsidRPr="000A0496" w:rsidRDefault="00E46ED6" w:rsidP="0080029F">
      <w:pPr>
        <w:rPr>
          <w:ins w:id="463" w:author="pbx" w:date="2017-11-03T17:48:00Z"/>
        </w:rPr>
      </w:pPr>
      <w:ins w:id="464" w:author="pbx" w:date="2017-11-03T17:48:00Z">
        <w:r w:rsidRPr="000A0496">
          <w:t xml:space="preserve">          &lt;assignedOrganization&gt; &lt;!</w:t>
        </w:r>
        <w:r>
          <w:t>—Other parties</w:t>
        </w:r>
        <w:r w:rsidRPr="000A0496">
          <w:t xml:space="preserve"> </w:t>
        </w:r>
        <w:r>
          <w:t>as required</w:t>
        </w:r>
        <w:r w:rsidRPr="000A0496">
          <w:t>--&gt;</w:t>
        </w:r>
      </w:ins>
    </w:p>
    <w:p w:rsidR="00E46ED6" w:rsidRPr="00E46ED6" w:rsidRDefault="00E46ED6" w:rsidP="0080029F">
      <w:pPr>
        <w:rPr>
          <w:ins w:id="465" w:author="pbx" w:date="2017-11-03T17:48:00Z"/>
          <w:lang w:val="en-US"/>
        </w:rPr>
      </w:pPr>
    </w:p>
    <w:p w:rsidR="000142D9" w:rsidRDefault="000142D9" w:rsidP="0080029F">
      <w:r w:rsidRPr="005D746A">
        <w:t xml:space="preserve">The following is a representative </w:t>
      </w:r>
      <w:del w:id="466" w:author="pbx" w:date="2017-11-03T17:48:00Z">
        <w:r w:rsidRPr="005D746A">
          <w:delText>coding of</w:delText>
        </w:r>
      </w:del>
      <w:ins w:id="467" w:author="pbx" w:date="2017-11-03T17:48:00Z">
        <w:r w:rsidR="005450D1">
          <w:t>example for</w:t>
        </w:r>
      </w:ins>
      <w:r w:rsidR="005450D1">
        <w:t xml:space="preserve"> </w:t>
      </w:r>
      <w:r w:rsidRPr="005D746A">
        <w:t xml:space="preserve">the </w:t>
      </w:r>
      <w:r w:rsidR="00362912">
        <w:t>author</w:t>
      </w:r>
      <w:r w:rsidRPr="005D746A">
        <w:t xml:space="preserve"> </w:t>
      </w:r>
      <w:r w:rsidR="00362912">
        <w:t>aspect</w:t>
      </w:r>
      <w:r w:rsidRPr="005D746A">
        <w:t>:</w:t>
      </w:r>
    </w:p>
    <w:p w:rsidR="00E46ED6" w:rsidRPr="00E075EA" w:rsidRDefault="00E075EA" w:rsidP="0080029F">
      <w:pPr>
        <w:rPr>
          <w:ins w:id="468" w:author="pbx" w:date="2017-11-03T17:48:00Z"/>
        </w:rPr>
      </w:pPr>
      <w:del w:id="469" w:author="pbx" w:date="2017-11-03T17:48:00Z">
        <w:r w:rsidRPr="000A6564">
          <w:rPr>
            <w:noProof/>
            <w:lang w:val="en-US"/>
          </w:rPr>
          <mc:AlternateContent>
            <mc:Choice Requires="wps">
              <w:drawing>
                <wp:inline distT="0" distB="0" distL="0" distR="0" wp14:anchorId="6FC10890" wp14:editId="5B7265CF">
                  <wp:extent cx="5905500" cy="6469200"/>
                  <wp:effectExtent l="57150" t="0" r="76200" b="141605"/>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6469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E075EA" w:rsidRDefault="00292223" w:rsidP="00DF0F23">
                              <w:pPr>
                                <w:rPr>
                                  <w:del w:id="470" w:author="pbx" w:date="2017-11-03T17:48:00Z"/>
                                </w:rPr>
                              </w:pPr>
                              <w:del w:id="471" w:author="pbx" w:date="2017-11-03T17:48:00Z">
                                <w:r w:rsidRPr="00E075EA">
                                  <w:delText>&lt;author&gt;</w:delText>
                                </w:r>
                              </w:del>
                            </w:p>
                            <w:p w:rsidR="00292223" w:rsidRPr="00E075EA" w:rsidRDefault="00292223" w:rsidP="00DF0F23">
                              <w:pPr>
                                <w:rPr>
                                  <w:del w:id="472" w:author="pbx" w:date="2017-11-03T17:48:00Z"/>
                                </w:rPr>
                              </w:pPr>
                              <w:del w:id="473" w:author="pbx" w:date="2017-11-03T17:48:00Z">
                                <w:r>
                                  <w:delText xml:space="preserve">  </w:delText>
                                </w:r>
                                <w:r w:rsidRPr="00E075EA">
                                  <w:delText>&lt;time/&gt;</w:delText>
                                </w:r>
                              </w:del>
                            </w:p>
                            <w:p w:rsidR="00292223" w:rsidRPr="00E075EA" w:rsidRDefault="00292223" w:rsidP="00DF0F23">
                              <w:pPr>
                                <w:rPr>
                                  <w:del w:id="474" w:author="pbx" w:date="2017-11-03T17:48:00Z"/>
                                </w:rPr>
                              </w:pPr>
                              <w:del w:id="475" w:author="pbx" w:date="2017-11-03T17:48:00Z">
                                <w:r w:rsidRPr="00E075EA">
                                  <w:delText xml:space="preserve"> </w:delText>
                                </w:r>
                                <w:r>
                                  <w:delText xml:space="preserve"> </w:delText>
                                </w:r>
                                <w:r w:rsidRPr="00E075EA">
                                  <w:delText>&lt;assignedEntity&gt;</w:delText>
                                </w:r>
                              </w:del>
                            </w:p>
                            <w:p w:rsidR="00292223" w:rsidRPr="00E075EA" w:rsidRDefault="00292223" w:rsidP="00DF0F23">
                              <w:pPr>
                                <w:rPr>
                                  <w:del w:id="476" w:author="pbx" w:date="2017-11-03T17:48:00Z"/>
                                </w:rPr>
                              </w:pPr>
                              <w:del w:id="477" w:author="pbx" w:date="2017-11-03T17:48:00Z">
                                <w:r w:rsidRPr="00E075EA">
                                  <w:delText xml:space="preserve">  </w:delText>
                                </w:r>
                                <w:r>
                                  <w:delText xml:space="preserve"> </w:delText>
                                </w:r>
                                <w:r w:rsidRPr="00E075EA">
                                  <w:delText>&lt;representedOrganization&gt;</w:delText>
                                </w:r>
                              </w:del>
                            </w:p>
                            <w:p w:rsidR="00292223" w:rsidRPr="00E075EA" w:rsidRDefault="00292223" w:rsidP="00DF0F23">
                              <w:pPr>
                                <w:rPr>
                                  <w:del w:id="478" w:author="pbx" w:date="2017-11-03T17:48:00Z"/>
                                </w:rPr>
                              </w:pPr>
                              <w:del w:id="479" w:author="pbx" w:date="2017-11-03T17:48:00Z">
                                <w:r w:rsidRPr="00E075EA">
                                  <w:delText xml:space="preserve">   </w:delText>
                                </w:r>
                                <w:r>
                                  <w:delText xml:space="preserve"> </w:delText>
                                </w:r>
                                <w:r w:rsidRPr="00E075EA">
                                  <w:delText>&lt;id root="</w:delText>
                                </w:r>
                                <w:r>
                                  <w:delText>2.16.840.1.113883.2.20.6.31</w:delText>
                                </w:r>
                                <w:r w:rsidRPr="00E075EA">
                                  <w:delText>" extension="999999999"/&gt;</w:delText>
                                </w:r>
                              </w:del>
                            </w:p>
                            <w:p w:rsidR="00292223" w:rsidRPr="00E075EA" w:rsidRDefault="00292223" w:rsidP="00DF0F23">
                              <w:pPr>
                                <w:rPr>
                                  <w:del w:id="480" w:author="pbx" w:date="2017-11-03T17:48:00Z"/>
                                </w:rPr>
                              </w:pPr>
                              <w:del w:id="481" w:author="pbx" w:date="2017-11-03T17:48:00Z">
                                <w:r w:rsidRPr="00E075EA">
                                  <w:delText xml:space="preserve">    &lt;id root="</w:delText>
                                </w:r>
                                <w:r>
                                  <w:delText>2.16.840.1.113883.2.20.6.33</w:delText>
                                </w:r>
                                <w:r w:rsidRPr="00E075EA">
                                  <w:delText>" extension="1"/&gt;</w:delText>
                                </w:r>
                              </w:del>
                            </w:p>
                            <w:p w:rsidR="00292223" w:rsidRPr="00E075EA" w:rsidRDefault="00292223" w:rsidP="00DF0F23">
                              <w:pPr>
                                <w:rPr>
                                  <w:del w:id="482" w:author="pbx" w:date="2017-11-03T17:48:00Z"/>
                                </w:rPr>
                              </w:pPr>
                              <w:del w:id="483" w:author="pbx" w:date="2017-11-03T17:48:00Z">
                                <w:r w:rsidRPr="00E075EA">
                                  <w:delText xml:space="preserve">    &lt;name&gt;Acme Inc.&lt;/name&gt;</w:delText>
                                </w:r>
                              </w:del>
                            </w:p>
                            <w:p w:rsidR="00292223" w:rsidRPr="00E075EA" w:rsidRDefault="00292223" w:rsidP="00DF0F23">
                              <w:pPr>
                                <w:rPr>
                                  <w:del w:id="484" w:author="pbx" w:date="2017-11-03T17:48:00Z"/>
                                </w:rPr>
                              </w:pPr>
                              <w:del w:id="485" w:author="pbx" w:date="2017-11-03T17:48:00Z">
                                <w:r w:rsidRPr="00E075EA">
                                  <w:delText xml:space="preserve">    &lt;contactParty&gt;</w:delText>
                                </w:r>
                              </w:del>
                            </w:p>
                            <w:p w:rsidR="00292223" w:rsidRPr="00E075EA" w:rsidRDefault="00292223" w:rsidP="00DF0F23">
                              <w:pPr>
                                <w:rPr>
                                  <w:del w:id="486" w:author="pbx" w:date="2017-11-03T17:48:00Z"/>
                                </w:rPr>
                              </w:pPr>
                              <w:del w:id="487" w:author="pbx" w:date="2017-11-03T17:48:00Z">
                                <w:r w:rsidRPr="00E075EA">
                                  <w:delText xml:space="preserve">    </w:delText>
                                </w:r>
                                <w:r>
                                  <w:delText xml:space="preserve">  </w:delText>
                                </w:r>
                                <w:r w:rsidRPr="00E075EA">
                                  <w:delText>&lt;addr&gt;</w:delText>
                                </w:r>
                              </w:del>
                            </w:p>
                            <w:p w:rsidR="00292223" w:rsidRPr="00E075EA" w:rsidRDefault="00292223" w:rsidP="00DF0F23">
                              <w:pPr>
                                <w:rPr>
                                  <w:del w:id="488" w:author="pbx" w:date="2017-11-03T17:48:00Z"/>
                                </w:rPr>
                              </w:pPr>
                              <w:del w:id="489" w:author="pbx" w:date="2017-11-03T17:48:00Z">
                                <w:r w:rsidRPr="00E075EA">
                                  <w:delText xml:space="preserve">      </w:delText>
                                </w:r>
                                <w:r>
                                  <w:delText xml:space="preserve">  </w:delText>
                                </w:r>
                                <w:r w:rsidRPr="00E075EA">
                                  <w:delText>&lt;streetAddressLine&gt;12 ApplewoodAve&lt;/streetAddressLine&gt;</w:delText>
                                </w:r>
                              </w:del>
                            </w:p>
                            <w:p w:rsidR="00292223" w:rsidRPr="00E075EA" w:rsidRDefault="00292223" w:rsidP="00DF0F23">
                              <w:pPr>
                                <w:rPr>
                                  <w:del w:id="490" w:author="pbx" w:date="2017-11-03T17:48:00Z"/>
                                </w:rPr>
                              </w:pPr>
                              <w:del w:id="491" w:author="pbx" w:date="2017-11-03T17:48:00Z">
                                <w:r w:rsidRPr="00E075EA">
                                  <w:delText xml:space="preserve">        &lt;city&gt;Ottawa&lt;/city&gt;</w:delText>
                                </w:r>
                              </w:del>
                            </w:p>
                            <w:p w:rsidR="00292223" w:rsidRPr="00E075EA" w:rsidRDefault="00292223" w:rsidP="00DF0F23">
                              <w:pPr>
                                <w:rPr>
                                  <w:del w:id="492" w:author="pbx" w:date="2017-11-03T17:48:00Z"/>
                                </w:rPr>
                              </w:pPr>
                              <w:del w:id="493" w:author="pbx" w:date="2017-11-03T17:48:00Z">
                                <w:r w:rsidRPr="00E075EA">
                                  <w:delText xml:space="preserve">        &lt;state&gt;Ontario&lt;/state&gt;</w:delText>
                                </w:r>
                              </w:del>
                            </w:p>
                            <w:p w:rsidR="00292223" w:rsidRPr="00E075EA" w:rsidRDefault="00292223" w:rsidP="00DF0F23">
                              <w:pPr>
                                <w:rPr>
                                  <w:del w:id="494" w:author="pbx" w:date="2017-11-03T17:48:00Z"/>
                                </w:rPr>
                              </w:pPr>
                              <w:del w:id="495" w:author="pbx" w:date="2017-11-03T17:48:00Z">
                                <w:r w:rsidRPr="00E075EA">
                                  <w:delText xml:space="preserve">        &lt;postalCode&gt;K1S 0B5&lt;/postalCode&gt;</w:delText>
                                </w:r>
                              </w:del>
                            </w:p>
                            <w:p w:rsidR="00292223" w:rsidRPr="00E075EA" w:rsidRDefault="00292223" w:rsidP="00DF0F23">
                              <w:pPr>
                                <w:rPr>
                                  <w:del w:id="496" w:author="pbx" w:date="2017-11-03T17:48:00Z"/>
                                </w:rPr>
                              </w:pPr>
                              <w:del w:id="497" w:author="pbx" w:date="2017-11-03T17:48:00Z">
                                <w:r w:rsidRPr="00E075EA">
                                  <w:delText xml:space="preserve">        &lt;</w:delText>
                                </w:r>
                                <w:r w:rsidRPr="001D5071">
                                  <w:delText>country codeSystem="2.16.840.1.113883.2.20.6.17" code="CAN"</w:delText>
                                </w:r>
                                <w:r>
                                  <w:delText>/</w:delText>
                                </w:r>
                                <w:r w:rsidRPr="00E075EA">
                                  <w:delText>&gt;</w:delText>
                                </w:r>
                              </w:del>
                            </w:p>
                            <w:p w:rsidR="00292223" w:rsidRPr="00E075EA" w:rsidRDefault="00292223" w:rsidP="00DF0F23">
                              <w:pPr>
                                <w:rPr>
                                  <w:del w:id="498" w:author="pbx" w:date="2017-11-03T17:48:00Z"/>
                                </w:rPr>
                              </w:pPr>
                              <w:del w:id="499" w:author="pbx" w:date="2017-11-03T17:48:00Z">
                                <w:r w:rsidRPr="00E075EA">
                                  <w:delText xml:space="preserve">      &lt;/addr&gt;</w:delText>
                                </w:r>
                              </w:del>
                            </w:p>
                            <w:p w:rsidR="00292223" w:rsidRPr="00E075EA" w:rsidRDefault="00292223" w:rsidP="00DF0F23">
                              <w:pPr>
                                <w:rPr>
                                  <w:del w:id="500" w:author="pbx" w:date="2017-11-03T17:48:00Z"/>
                                </w:rPr>
                              </w:pPr>
                              <w:del w:id="501" w:author="pbx" w:date="2017-11-03T17:48:00Z">
                                <w:r w:rsidRPr="00E075EA">
                                  <w:delText xml:space="preserve">      &lt;telecom value="tel:+1-613-239-9919"/&gt;</w:delText>
                                </w:r>
                              </w:del>
                            </w:p>
                            <w:p w:rsidR="00292223" w:rsidRPr="00E075EA" w:rsidRDefault="00292223" w:rsidP="00DF0F23">
                              <w:pPr>
                                <w:rPr>
                                  <w:del w:id="502" w:author="pbx" w:date="2017-11-03T17:48:00Z"/>
                                </w:rPr>
                              </w:pPr>
                              <w:del w:id="503" w:author="pbx" w:date="2017-11-03T17:48:00Z">
                                <w:r w:rsidRPr="00E075EA">
                                  <w:delText xml:space="preserve">      &lt;telecom value="mailto:a@b.com"/&gt;</w:delText>
                                </w:r>
                              </w:del>
                            </w:p>
                            <w:p w:rsidR="00292223" w:rsidRPr="00E075EA" w:rsidRDefault="00292223" w:rsidP="00DF0F23">
                              <w:pPr>
                                <w:rPr>
                                  <w:del w:id="504" w:author="pbx" w:date="2017-11-03T17:48:00Z"/>
                                </w:rPr>
                              </w:pPr>
                              <w:del w:id="505" w:author="pbx" w:date="2017-11-03T17:48:00Z">
                                <w:r w:rsidRPr="00E075EA">
                                  <w:delText xml:space="preserve">      &lt;contactPerson&gt;</w:delText>
                                </w:r>
                              </w:del>
                            </w:p>
                            <w:p w:rsidR="00292223" w:rsidRPr="00E075EA" w:rsidRDefault="00292223" w:rsidP="00DF0F23">
                              <w:pPr>
                                <w:rPr>
                                  <w:del w:id="506" w:author="pbx" w:date="2017-11-03T17:48:00Z"/>
                                </w:rPr>
                              </w:pPr>
                              <w:del w:id="507" w:author="pbx" w:date="2017-11-03T17:48:00Z">
                                <w:r w:rsidRPr="00E075EA">
                                  <w:delText xml:space="preserve">        &lt;name&gt;Smith, Joe&lt;/name&gt;</w:delText>
                                </w:r>
                              </w:del>
                            </w:p>
                            <w:p w:rsidR="00292223" w:rsidRPr="00E075EA" w:rsidRDefault="00292223" w:rsidP="00DF0F23">
                              <w:pPr>
                                <w:rPr>
                                  <w:del w:id="508" w:author="pbx" w:date="2017-11-03T17:48:00Z"/>
                                </w:rPr>
                              </w:pPr>
                              <w:del w:id="509" w:author="pbx" w:date="2017-11-03T17:48:00Z">
                                <w:r w:rsidRPr="00E075EA">
                                  <w:delText xml:space="preserve">      &lt;/contactPerson&gt;</w:delText>
                                </w:r>
                              </w:del>
                            </w:p>
                            <w:p w:rsidR="00292223" w:rsidRPr="00E075EA" w:rsidRDefault="00292223" w:rsidP="00DF0F23">
                              <w:pPr>
                                <w:rPr>
                                  <w:del w:id="510" w:author="pbx" w:date="2017-11-03T17:48:00Z"/>
                                </w:rPr>
                              </w:pPr>
                              <w:del w:id="511" w:author="pbx" w:date="2017-11-03T17:48:00Z">
                                <w:r w:rsidRPr="00E075EA">
                                  <w:delText xml:space="preserve">    &lt;/contactParty&gt;</w:delText>
                                </w:r>
                              </w:del>
                            </w:p>
                            <w:p w:rsidR="00292223" w:rsidRPr="00E075EA" w:rsidRDefault="00292223" w:rsidP="00DF0F23">
                              <w:pPr>
                                <w:rPr>
                                  <w:del w:id="512" w:author="pbx" w:date="2017-11-03T17:48:00Z"/>
                                </w:rPr>
                              </w:pPr>
                              <w:del w:id="513" w:author="pbx" w:date="2017-11-03T17:48:00Z">
                                <w:r w:rsidRPr="00E075EA">
                                  <w:delText xml:space="preserve">  </w:delText>
                                </w:r>
                                <w:r>
                                  <w:delText xml:space="preserve">  </w:delText>
                                </w:r>
                                <w:r w:rsidRPr="00E075EA">
                                  <w:delText>&lt;assignedEntity&gt;</w:delText>
                                </w:r>
                              </w:del>
                            </w:p>
                            <w:p w:rsidR="00292223" w:rsidRPr="00E075EA" w:rsidRDefault="00292223" w:rsidP="00DF0F23">
                              <w:pPr>
                                <w:rPr>
                                  <w:del w:id="514" w:author="pbx" w:date="2017-11-03T17:48:00Z"/>
                                </w:rPr>
                              </w:pPr>
                              <w:del w:id="515" w:author="pbx" w:date="2017-11-03T17:48:00Z">
                                <w:r w:rsidRPr="00E075EA">
                                  <w:delText xml:space="preserve">      &lt;assignedOrganization&gt;</w:delText>
                                </w:r>
                              </w:del>
                            </w:p>
                            <w:p w:rsidR="00292223" w:rsidRPr="00E075EA" w:rsidRDefault="00292223" w:rsidP="00DF0F23">
                              <w:pPr>
                                <w:rPr>
                                  <w:del w:id="516" w:author="pbx" w:date="2017-11-03T17:48:00Z"/>
                                </w:rPr>
                              </w:pPr>
                              <w:del w:id="517" w:author="pbx" w:date="2017-11-03T17:48:00Z">
                                <w:r w:rsidRPr="00E075EA">
                                  <w:delText xml:space="preserve">        &lt;assignedEntity&gt;</w:delText>
                                </w:r>
                              </w:del>
                            </w:p>
                            <w:p w:rsidR="00292223" w:rsidRPr="00E075EA" w:rsidRDefault="00292223" w:rsidP="00DF0F23">
                              <w:pPr>
                                <w:rPr>
                                  <w:del w:id="518" w:author="pbx" w:date="2017-11-03T17:48:00Z"/>
                                </w:rPr>
                              </w:pPr>
                              <w:del w:id="519" w:author="pbx" w:date="2017-11-03T17:48:00Z">
                                <w:r w:rsidRPr="00E075EA">
                                  <w:delText xml:space="preserve">          &lt;assignedOrganization&gt;</w:delText>
                                </w:r>
                              </w:del>
                            </w:p>
                            <w:p w:rsidR="00292223" w:rsidRPr="00E075EA" w:rsidRDefault="00292223" w:rsidP="00DF0F23">
                              <w:pPr>
                                <w:rPr>
                                  <w:del w:id="520" w:author="pbx" w:date="2017-11-03T17:48:00Z"/>
                                </w:rPr>
                              </w:pPr>
                              <w:del w:id="521" w:author="pbx" w:date="2017-11-03T17:48:00Z">
                                <w:r w:rsidRPr="00E075EA">
                                  <w:delText xml:space="preserve">          </w:delText>
                                </w:r>
                                <w:r>
                                  <w:delText xml:space="preserve">  </w:delText>
                                </w:r>
                                <w:r w:rsidRPr="00E075EA">
                                  <w:delText>&lt;id root="</w:delText>
                                </w:r>
                                <w:r>
                                  <w:delText>2.16.840.1.113883.2.20.6.31</w:delText>
                                </w:r>
                                <w:r w:rsidRPr="00E075EA">
                                  <w:delText>" extension="999999999"/&gt;</w:delText>
                                </w:r>
                              </w:del>
                            </w:p>
                            <w:p w:rsidR="00292223" w:rsidRPr="00E075EA" w:rsidRDefault="00292223" w:rsidP="00DF0F23">
                              <w:pPr>
                                <w:rPr>
                                  <w:del w:id="522" w:author="pbx" w:date="2017-11-03T17:48:00Z"/>
                                </w:rPr>
                              </w:pPr>
                              <w:del w:id="523" w:author="pbx" w:date="2017-11-03T17:48:00Z">
                                <w:r w:rsidRPr="00E075EA">
                                  <w:delText xml:space="preserve">            &lt;id root="</w:delText>
                                </w:r>
                                <w:r>
                                  <w:delText>2.16.840.1.113883.2.20.6.33</w:delText>
                                </w:r>
                                <w:r w:rsidRPr="00E075EA">
                                  <w:delText>" extension="3"/&gt;</w:delText>
                                </w:r>
                              </w:del>
                            </w:p>
                            <w:p w:rsidR="00292223" w:rsidRPr="00E075EA" w:rsidRDefault="00292223" w:rsidP="00DF0F23">
                              <w:pPr>
                                <w:rPr>
                                  <w:del w:id="524" w:author="pbx" w:date="2017-11-03T17:48:00Z"/>
                                </w:rPr>
                              </w:pPr>
                              <w:del w:id="525" w:author="pbx" w:date="2017-11-03T17:48:00Z">
                                <w:r w:rsidRPr="00E075EA">
                                  <w:delText xml:space="preserve">            &lt;name&gt;Bell Canada&lt;/name&gt;</w:delText>
                                </w:r>
                              </w:del>
                            </w:p>
                            <w:p w:rsidR="00292223" w:rsidRPr="00E075EA" w:rsidRDefault="00292223" w:rsidP="00DF0F23">
                              <w:pPr>
                                <w:rPr>
                                  <w:del w:id="526" w:author="pbx" w:date="2017-11-03T17:48:00Z"/>
                                </w:rPr>
                              </w:pPr>
                              <w:del w:id="527" w:author="pbx" w:date="2017-11-03T17:48:00Z">
                                <w:r w:rsidRPr="00E075EA">
                                  <w:delText xml:space="preserve">            &lt;telecom value="tel:+1-613-239-9009"/&gt;</w:delText>
                                </w:r>
                              </w:del>
                            </w:p>
                            <w:p w:rsidR="00292223" w:rsidRPr="00E075EA" w:rsidRDefault="00292223" w:rsidP="00DF0F23">
                              <w:pPr>
                                <w:rPr>
                                  <w:del w:id="528" w:author="pbx" w:date="2017-11-03T17:48:00Z"/>
                                </w:rPr>
                              </w:pPr>
                              <w:del w:id="529" w:author="pbx" w:date="2017-11-03T17:48:00Z">
                                <w:r w:rsidRPr="00E075EA">
                                  <w:delText xml:space="preserve">            &lt;telecom value="mailto:c@b.com"/&gt;</w:delText>
                                </w:r>
                              </w:del>
                            </w:p>
                            <w:p w:rsidR="00292223" w:rsidRPr="00E075EA" w:rsidRDefault="00292223" w:rsidP="00DF0F23">
                              <w:pPr>
                                <w:rPr>
                                  <w:del w:id="530" w:author="pbx" w:date="2017-11-03T17:48:00Z"/>
                                </w:rPr>
                              </w:pPr>
                              <w:del w:id="531" w:author="pbx" w:date="2017-11-03T17:48:00Z">
                                <w:r w:rsidRPr="00E075EA">
                                  <w:delText xml:space="preserve">            </w:delText>
                                </w:r>
                                <w:r>
                                  <w:delText xml:space="preserve">  </w:delText>
                                </w:r>
                                <w:r w:rsidRPr="00E075EA">
                                  <w:delText>&lt;addr&gt;</w:delText>
                                </w:r>
                              </w:del>
                            </w:p>
                            <w:p w:rsidR="00292223" w:rsidRPr="00E075EA" w:rsidRDefault="00292223" w:rsidP="00DF0F23">
                              <w:pPr>
                                <w:rPr>
                                  <w:del w:id="532" w:author="pbx" w:date="2017-11-03T17:48:00Z"/>
                                </w:rPr>
                              </w:pPr>
                              <w:del w:id="533" w:author="pbx" w:date="2017-11-03T17:48:00Z">
                                <w:r w:rsidRPr="00E075EA">
                                  <w:delText xml:space="preserve">            </w:delText>
                                </w:r>
                                <w:r>
                                  <w:delText xml:space="preserve">    </w:delText>
                                </w:r>
                                <w:r w:rsidRPr="00E075EA">
                                  <w:delText>&lt;streetAddressLine&gt;122 ApplewoodAve&lt;/streetAddressLine&gt;</w:delText>
                                </w:r>
                              </w:del>
                            </w:p>
                            <w:p w:rsidR="00292223" w:rsidRPr="00E075EA" w:rsidRDefault="00292223" w:rsidP="00DF0F23">
                              <w:pPr>
                                <w:rPr>
                                  <w:del w:id="534" w:author="pbx" w:date="2017-11-03T17:48:00Z"/>
                                </w:rPr>
                              </w:pPr>
                              <w:del w:id="535" w:author="pbx" w:date="2017-11-03T17:48:00Z">
                                <w:r w:rsidRPr="00E075EA">
                                  <w:delText xml:space="preserve">              </w:delText>
                                </w:r>
                                <w:r>
                                  <w:delText xml:space="preserve">  </w:delText>
                                </w:r>
                                <w:r w:rsidRPr="00E075EA">
                                  <w:delText>&lt;city&gt;Ottawa&lt;/city&gt;</w:delText>
                                </w:r>
                              </w:del>
                            </w:p>
                            <w:p w:rsidR="00292223" w:rsidRPr="00E075EA" w:rsidRDefault="00292223" w:rsidP="00DF0F23">
                              <w:pPr>
                                <w:rPr>
                                  <w:del w:id="536" w:author="pbx" w:date="2017-11-03T17:48:00Z"/>
                                </w:rPr>
                              </w:pPr>
                              <w:del w:id="537" w:author="pbx" w:date="2017-11-03T17:48:00Z">
                                <w:r w:rsidRPr="00E075EA">
                                  <w:delText xml:space="preserve">              </w:delText>
                                </w:r>
                                <w:r>
                                  <w:delText xml:space="preserve">  </w:delText>
                                </w:r>
                                <w:r w:rsidRPr="00E075EA">
                                  <w:delText>&lt;state&gt;Ontario&lt;/state&gt;</w:delText>
                                </w:r>
                              </w:del>
                            </w:p>
                            <w:p w:rsidR="00292223" w:rsidRPr="00E075EA" w:rsidRDefault="00292223" w:rsidP="00DF0F23">
                              <w:pPr>
                                <w:rPr>
                                  <w:del w:id="538" w:author="pbx" w:date="2017-11-03T17:48:00Z"/>
                                </w:rPr>
                              </w:pPr>
                              <w:del w:id="539" w:author="pbx" w:date="2017-11-03T17:48:00Z">
                                <w:r w:rsidRPr="00E075EA">
                                  <w:delText xml:space="preserve">              </w:delText>
                                </w:r>
                                <w:r>
                                  <w:delText xml:space="preserve">  </w:delText>
                                </w:r>
                                <w:r w:rsidRPr="00E075EA">
                                  <w:delText>&lt;postalCode&gt;K1S 0B3&lt;/postalCode&gt;</w:delText>
                                </w:r>
                              </w:del>
                            </w:p>
                            <w:p w:rsidR="00292223" w:rsidRPr="00E075EA" w:rsidRDefault="00292223" w:rsidP="00DF0F23">
                              <w:pPr>
                                <w:rPr>
                                  <w:del w:id="540" w:author="pbx" w:date="2017-11-03T17:48:00Z"/>
                                </w:rPr>
                              </w:pPr>
                              <w:del w:id="541" w:author="pbx" w:date="2017-11-03T17:48:00Z">
                                <w:r w:rsidRPr="00E075EA">
                                  <w:delText xml:space="preserve">              </w:delText>
                                </w:r>
                                <w:r>
                                  <w:delText xml:space="preserve">  </w:delText>
                                </w:r>
                                <w:r w:rsidRPr="00E075EA">
                                  <w:delText>&lt;</w:delText>
                                </w:r>
                                <w:r w:rsidRPr="001D5071">
                                  <w:delText>country codeSystem="2.16.840.1.113883.2.20.6.17" code="CAN"</w:delText>
                                </w:r>
                                <w:r>
                                  <w:delText>/</w:delText>
                                </w:r>
                                <w:r w:rsidRPr="00E075EA">
                                  <w:delText>&gt;</w:delText>
                                </w:r>
                              </w:del>
                            </w:p>
                            <w:p w:rsidR="00292223" w:rsidRPr="00E075EA" w:rsidRDefault="00292223" w:rsidP="00DF0F23">
                              <w:pPr>
                                <w:rPr>
                                  <w:del w:id="542" w:author="pbx" w:date="2017-11-03T17:48:00Z"/>
                                </w:rPr>
                              </w:pPr>
                              <w:del w:id="543" w:author="pbx" w:date="2017-11-03T17:48:00Z">
                                <w:r>
                                  <w:delText xml:space="preserve">              </w:delText>
                                </w:r>
                                <w:r w:rsidRPr="00E075EA">
                                  <w:delText>&lt;/addr&gt;</w:delText>
                                </w:r>
                              </w:del>
                            </w:p>
                            <w:p w:rsidR="00292223" w:rsidRPr="00E075EA" w:rsidRDefault="00292223" w:rsidP="00DF0F23">
                              <w:pPr>
                                <w:rPr>
                                  <w:del w:id="544" w:author="pbx" w:date="2017-11-03T17:48:00Z"/>
                                </w:rPr>
                              </w:pPr>
                              <w:del w:id="545" w:author="pbx" w:date="2017-11-03T17:48:00Z">
                                <w:r w:rsidRPr="00E075EA">
                                  <w:delText xml:space="preserve">            </w:delText>
                                </w:r>
                                <w:r>
                                  <w:delText xml:space="preserve">  </w:delText>
                                </w:r>
                                <w:r w:rsidRPr="00E075EA">
                                  <w:delText>&lt;contactParty&gt;</w:delText>
                                </w:r>
                              </w:del>
                            </w:p>
                            <w:p w:rsidR="00292223" w:rsidRPr="00E075EA" w:rsidRDefault="00292223" w:rsidP="00DF0F23">
                              <w:pPr>
                                <w:rPr>
                                  <w:del w:id="546" w:author="pbx" w:date="2017-11-03T17:48:00Z"/>
                                </w:rPr>
                              </w:pPr>
                              <w:del w:id="547" w:author="pbx" w:date="2017-11-03T17:48:00Z">
                                <w:r w:rsidRPr="00E075EA">
                                  <w:delText xml:space="preserve">              </w:delText>
                                </w:r>
                                <w:r>
                                  <w:delText xml:space="preserve">  </w:delText>
                                </w:r>
                                <w:r w:rsidRPr="00E075EA">
                                  <w:delText>&lt;contactPerson&gt;</w:delText>
                                </w:r>
                              </w:del>
                            </w:p>
                            <w:p w:rsidR="00292223" w:rsidRPr="00E075EA" w:rsidRDefault="00292223" w:rsidP="00DF0F23">
                              <w:pPr>
                                <w:rPr>
                                  <w:del w:id="548" w:author="pbx" w:date="2017-11-03T17:48:00Z"/>
                                </w:rPr>
                              </w:pPr>
                              <w:del w:id="549" w:author="pbx" w:date="2017-11-03T17:48:00Z">
                                <w:r w:rsidRPr="00E075EA">
                                  <w:delText xml:space="preserve">                </w:delText>
                                </w:r>
                                <w:r>
                                  <w:delText xml:space="preserve">  </w:delText>
                                </w:r>
                                <w:r w:rsidRPr="00E075EA">
                                  <w:delText>&lt;name&gt;Fred, Last&lt;/name&gt;</w:delText>
                                </w:r>
                              </w:del>
                            </w:p>
                            <w:p w:rsidR="00292223" w:rsidRPr="00E075EA" w:rsidRDefault="00292223" w:rsidP="00DF0F23">
                              <w:pPr>
                                <w:rPr>
                                  <w:del w:id="550" w:author="pbx" w:date="2017-11-03T17:48:00Z"/>
                                </w:rPr>
                              </w:pPr>
                              <w:del w:id="551" w:author="pbx" w:date="2017-11-03T17:48:00Z">
                                <w:r w:rsidRPr="00E075EA">
                                  <w:delText xml:space="preserve">              </w:delText>
                                </w:r>
                                <w:r>
                                  <w:delText xml:space="preserve">  </w:delText>
                                </w:r>
                                <w:r w:rsidRPr="00E075EA">
                                  <w:delText>&lt;/contactPerson&gt;</w:delText>
                                </w:r>
                              </w:del>
                            </w:p>
                            <w:p w:rsidR="00292223" w:rsidRPr="00E075EA" w:rsidRDefault="00292223" w:rsidP="00DF0F23">
                              <w:pPr>
                                <w:rPr>
                                  <w:del w:id="552" w:author="pbx" w:date="2017-11-03T17:48:00Z"/>
                                </w:rPr>
                              </w:pPr>
                              <w:del w:id="553" w:author="pbx" w:date="2017-11-03T17:48:00Z">
                                <w:r w:rsidRPr="00E075EA">
                                  <w:delText xml:space="preserve">            </w:delText>
                                </w:r>
                                <w:r>
                                  <w:delText xml:space="preserve">  </w:delText>
                                </w:r>
                                <w:r w:rsidRPr="00E075EA">
                                  <w:delText>&lt;/contactParty&gt;</w:delText>
                                </w:r>
                              </w:del>
                            </w:p>
                            <w:p w:rsidR="00292223" w:rsidRPr="00E075EA" w:rsidRDefault="00292223" w:rsidP="00DF0F23">
                              <w:pPr>
                                <w:rPr>
                                  <w:del w:id="554" w:author="pbx" w:date="2017-11-03T17:48:00Z"/>
                                </w:rPr>
                              </w:pPr>
                              <w:del w:id="555" w:author="pbx" w:date="2017-11-03T17:48:00Z">
                                <w:r w:rsidRPr="00E075EA">
                                  <w:delText xml:space="preserve">          </w:delText>
                                </w:r>
                                <w:r>
                                  <w:delText xml:space="preserve">  </w:delText>
                                </w:r>
                                <w:r w:rsidRPr="00E075EA">
                                  <w:delText>&lt;/assignedOrganization&gt;</w:delText>
                                </w:r>
                              </w:del>
                            </w:p>
                            <w:p w:rsidR="00292223" w:rsidRPr="00E075EA" w:rsidRDefault="00292223" w:rsidP="00DF0F23">
                              <w:pPr>
                                <w:rPr>
                                  <w:del w:id="556" w:author="pbx" w:date="2017-11-03T17:48:00Z"/>
                                </w:rPr>
                              </w:pPr>
                              <w:del w:id="557" w:author="pbx" w:date="2017-11-03T17:48:00Z">
                                <w:r w:rsidRPr="00E075EA">
                                  <w:delText xml:space="preserve">        </w:delText>
                                </w:r>
                                <w:r>
                                  <w:delText xml:space="preserve">  </w:delText>
                                </w:r>
                                <w:r w:rsidRPr="00E075EA">
                                  <w:delText>&lt;/assignedEntity&gt;</w:delText>
                                </w:r>
                              </w:del>
                            </w:p>
                            <w:p w:rsidR="00292223" w:rsidRPr="00E075EA" w:rsidRDefault="00292223" w:rsidP="00DF0F23">
                              <w:pPr>
                                <w:rPr>
                                  <w:del w:id="558" w:author="pbx" w:date="2017-11-03T17:48:00Z"/>
                                </w:rPr>
                              </w:pPr>
                              <w:del w:id="559" w:author="pbx" w:date="2017-11-03T17:48:00Z">
                                <w:r w:rsidRPr="00E075EA">
                                  <w:delText xml:space="preserve">      </w:delText>
                                </w:r>
                                <w:r>
                                  <w:delText xml:space="preserve">  </w:delText>
                                </w:r>
                                <w:r w:rsidRPr="00E075EA">
                                  <w:delText>&lt;/assignedOrganization&gt;</w:delText>
                                </w:r>
                              </w:del>
                            </w:p>
                            <w:p w:rsidR="00292223" w:rsidRPr="00E075EA" w:rsidRDefault="00292223" w:rsidP="00DF0F23">
                              <w:pPr>
                                <w:rPr>
                                  <w:del w:id="560" w:author="pbx" w:date="2017-11-03T17:48:00Z"/>
                                </w:rPr>
                              </w:pPr>
                              <w:del w:id="561" w:author="pbx" w:date="2017-11-03T17:48:00Z">
                                <w:r w:rsidRPr="00E075EA">
                                  <w:delText xml:space="preserve">    </w:delText>
                                </w:r>
                                <w:r>
                                  <w:delText xml:space="preserve">  </w:delText>
                                </w:r>
                                <w:r w:rsidRPr="00E075EA">
                                  <w:delText>&lt;/assignedEntity&gt;</w:delText>
                                </w:r>
                              </w:del>
                            </w:p>
                            <w:p w:rsidR="00292223" w:rsidRPr="00E075EA" w:rsidRDefault="00292223" w:rsidP="00DF0F23">
                              <w:pPr>
                                <w:rPr>
                                  <w:del w:id="562" w:author="pbx" w:date="2017-11-03T17:48:00Z"/>
                                </w:rPr>
                              </w:pPr>
                              <w:del w:id="563" w:author="pbx" w:date="2017-11-03T17:48:00Z">
                                <w:r w:rsidRPr="00E075EA">
                                  <w:delText xml:space="preserve">  </w:delText>
                                </w:r>
                                <w:r>
                                  <w:delText xml:space="preserve">  </w:delText>
                                </w:r>
                                <w:r w:rsidRPr="00E075EA">
                                  <w:delText>&lt;/representedOrganization&gt;</w:delText>
                                </w:r>
                              </w:del>
                            </w:p>
                            <w:p w:rsidR="00292223" w:rsidRPr="00E075EA" w:rsidRDefault="00292223" w:rsidP="00DF0F23">
                              <w:pPr>
                                <w:rPr>
                                  <w:del w:id="564" w:author="pbx" w:date="2017-11-03T17:48:00Z"/>
                                </w:rPr>
                              </w:pPr>
                              <w:del w:id="565" w:author="pbx" w:date="2017-11-03T17:48:00Z">
                                <w:r>
                                  <w:delText xml:space="preserve">  </w:delText>
                                </w:r>
                                <w:r w:rsidRPr="00E075EA">
                                  <w:delText>&lt;/assignedEntity&gt;</w:delText>
                                </w:r>
                              </w:del>
                            </w:p>
                            <w:p w:rsidR="00292223" w:rsidRPr="00E075EA" w:rsidRDefault="00292223" w:rsidP="00DF0F23">
                              <w:pPr>
                                <w:rPr>
                                  <w:del w:id="566" w:author="pbx" w:date="2017-11-03T17:48:00Z"/>
                                </w:rPr>
                              </w:pPr>
                              <w:del w:id="567" w:author="pbx" w:date="2017-11-03T17:48:00Z">
                                <w:r w:rsidRPr="00E075EA">
                                  <w:delText>&lt;/author&gt;</w:delText>
                                </w:r>
                              </w:del>
                            </w:p>
                            <w:p w:rsidR="00292223" w:rsidRPr="000A0496" w:rsidRDefault="00292223" w:rsidP="00DF0F23">
                              <w:pPr>
                                <w:rPr>
                                  <w:del w:id="568" w:author="pbx" w:date="2017-11-03T17:48:00Z"/>
                                </w:rPr>
                              </w:pPr>
                            </w:p>
                          </w:txbxContent>
                        </wps:txbx>
                        <wps:bodyPr rot="0" vert="horz" wrap="square" lIns="91440" tIns="45720" rIns="91440" bIns="45720" anchor="t" anchorCtr="0">
                          <a:noAutofit/>
                        </wps:bodyPr>
                      </wps:wsp>
                    </a:graphicData>
                  </a:graphic>
                </wp:inline>
              </w:drawing>
            </mc:Choice>
            <mc:Fallback>
              <w:pict>
                <v:shape id="_x0000_s1029" type="#_x0000_t202" style="width:465pt;height:5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" fillcolor="#c6d9f1 [671]">
                  <v:shadow on="t" color="#bfbfbf [2412]" offset="0,4pt"/>
                  <v:textbox>
                    <w:txbxContent>
                      <w:p w14:paraId="04037115" w14:textId="77777777" w:rsidR="00292223" w:rsidRPr="00E075EA" w:rsidRDefault="00292223" w:rsidP="00DF0F23">
                        <w:pPr>
                          <w:rPr>
                            <w:del w:id="689" w:author="pbx" w:date="2017-11-03T17:48:00Z"/>
                          </w:rPr>
                        </w:pPr>
                        <w:del w:id="690" w:author="pbx" w:date="2017-11-03T17:48:00Z">
                          <w:r w:rsidRPr="00E075EA">
                            <w:delText>&lt;author&gt;</w:delText>
                          </w:r>
                        </w:del>
                      </w:p>
                      <w:p w14:paraId="1315D360" w14:textId="77777777" w:rsidR="00292223" w:rsidRPr="00E075EA" w:rsidRDefault="00292223" w:rsidP="00DF0F23">
                        <w:pPr>
                          <w:rPr>
                            <w:del w:id="691" w:author="pbx" w:date="2017-11-03T17:48:00Z"/>
                          </w:rPr>
                        </w:pPr>
                        <w:del w:id="692" w:author="pbx" w:date="2017-11-03T17:48:00Z">
                          <w:r>
                            <w:delText xml:space="preserve">  </w:delText>
                          </w:r>
                          <w:r w:rsidRPr="00E075EA">
                            <w:delText>&lt;time/&gt;</w:delText>
                          </w:r>
                        </w:del>
                      </w:p>
                      <w:p w14:paraId="475ACBD0" w14:textId="77777777" w:rsidR="00292223" w:rsidRPr="00E075EA" w:rsidRDefault="00292223" w:rsidP="00DF0F23">
                        <w:pPr>
                          <w:rPr>
                            <w:del w:id="693" w:author="pbx" w:date="2017-11-03T17:48:00Z"/>
                          </w:rPr>
                        </w:pPr>
                        <w:del w:id="694" w:author="pbx" w:date="2017-11-03T17:48:00Z">
                          <w:r w:rsidRPr="00E075EA">
                            <w:delText xml:space="preserve"> </w:delText>
                          </w:r>
                          <w:r>
                            <w:delText xml:space="preserve"> </w:delText>
                          </w:r>
                          <w:r w:rsidRPr="00E075EA">
                            <w:delText>&lt;assignedEntity&gt;</w:delText>
                          </w:r>
                        </w:del>
                      </w:p>
                      <w:p w14:paraId="0149BE69" w14:textId="77777777" w:rsidR="00292223" w:rsidRPr="00E075EA" w:rsidRDefault="00292223" w:rsidP="00DF0F23">
                        <w:pPr>
                          <w:rPr>
                            <w:del w:id="695" w:author="pbx" w:date="2017-11-03T17:48:00Z"/>
                          </w:rPr>
                        </w:pPr>
                        <w:del w:id="696" w:author="pbx" w:date="2017-11-03T17:48:00Z">
                          <w:r w:rsidRPr="00E075EA">
                            <w:delText xml:space="preserve">  </w:delText>
                          </w:r>
                          <w:r>
                            <w:delText xml:space="preserve"> </w:delText>
                          </w:r>
                          <w:r w:rsidRPr="00E075EA">
                            <w:delText>&lt;representedOrganization&gt;</w:delText>
                          </w:r>
                        </w:del>
                      </w:p>
                      <w:p w14:paraId="051A7F71" w14:textId="77777777" w:rsidR="00292223" w:rsidRPr="00E075EA" w:rsidRDefault="00292223" w:rsidP="00DF0F23">
                        <w:pPr>
                          <w:rPr>
                            <w:del w:id="697" w:author="pbx" w:date="2017-11-03T17:48:00Z"/>
                          </w:rPr>
                        </w:pPr>
                        <w:del w:id="698" w:author="pbx" w:date="2017-11-03T17:48:00Z">
                          <w:r w:rsidRPr="00E075EA">
                            <w:delText xml:space="preserve">   </w:delText>
                          </w:r>
                          <w:r>
                            <w:delText xml:space="preserve"> </w:delText>
                          </w:r>
                          <w:r w:rsidRPr="00E075EA">
                            <w:delText>&lt;id root="</w:delText>
                          </w:r>
                          <w:r>
                            <w:delText>2.16.840.1.113883.2.20.6.31</w:delText>
                          </w:r>
                          <w:r w:rsidRPr="00E075EA">
                            <w:delText>" extension="999999999"/&gt;</w:delText>
                          </w:r>
                        </w:del>
                      </w:p>
                      <w:p w14:paraId="6497B57E" w14:textId="77777777" w:rsidR="00292223" w:rsidRPr="00E075EA" w:rsidRDefault="00292223" w:rsidP="00DF0F23">
                        <w:pPr>
                          <w:rPr>
                            <w:del w:id="699" w:author="pbx" w:date="2017-11-03T17:48:00Z"/>
                          </w:rPr>
                        </w:pPr>
                        <w:del w:id="700" w:author="pbx" w:date="2017-11-03T17:48:00Z">
                          <w:r w:rsidRPr="00E075EA">
                            <w:delText xml:space="preserve">    &lt;id root="</w:delText>
                          </w:r>
                          <w:r>
                            <w:delText>2.16.840.1.113883.2.20.6.33</w:delText>
                          </w:r>
                          <w:r w:rsidRPr="00E075EA">
                            <w:delText>" extension="1"/&gt;</w:delText>
                          </w:r>
                        </w:del>
                      </w:p>
                      <w:p w14:paraId="2B1A84E4" w14:textId="77777777" w:rsidR="00292223" w:rsidRPr="00E075EA" w:rsidRDefault="00292223" w:rsidP="00DF0F23">
                        <w:pPr>
                          <w:rPr>
                            <w:del w:id="701" w:author="pbx" w:date="2017-11-03T17:48:00Z"/>
                          </w:rPr>
                        </w:pPr>
                        <w:del w:id="702" w:author="pbx" w:date="2017-11-03T17:48:00Z">
                          <w:r w:rsidRPr="00E075EA">
                            <w:delText xml:space="preserve">    &lt;name&gt;Acme Inc.&lt;/name&gt;</w:delText>
                          </w:r>
                        </w:del>
                      </w:p>
                      <w:p w14:paraId="3368D873" w14:textId="77777777" w:rsidR="00292223" w:rsidRPr="00E075EA" w:rsidRDefault="00292223" w:rsidP="00DF0F23">
                        <w:pPr>
                          <w:rPr>
                            <w:del w:id="703" w:author="pbx" w:date="2017-11-03T17:48:00Z"/>
                          </w:rPr>
                        </w:pPr>
                        <w:del w:id="704" w:author="pbx" w:date="2017-11-03T17:48:00Z">
                          <w:r w:rsidRPr="00E075EA">
                            <w:delText xml:space="preserve">    &lt;contactParty&gt;</w:delText>
                          </w:r>
                        </w:del>
                      </w:p>
                      <w:p w14:paraId="58448167" w14:textId="77777777" w:rsidR="00292223" w:rsidRPr="00E075EA" w:rsidRDefault="00292223" w:rsidP="00DF0F23">
                        <w:pPr>
                          <w:rPr>
                            <w:del w:id="705" w:author="pbx" w:date="2017-11-03T17:48:00Z"/>
                          </w:rPr>
                        </w:pPr>
                        <w:del w:id="706" w:author="pbx" w:date="2017-11-03T17:48:00Z">
                          <w:r w:rsidRPr="00E075EA">
                            <w:delText xml:space="preserve">    </w:delText>
                          </w:r>
                          <w:r>
                            <w:delText xml:space="preserve">  </w:delText>
                          </w:r>
                          <w:r w:rsidRPr="00E075EA">
                            <w:delText>&lt;addr&gt;</w:delText>
                          </w:r>
                        </w:del>
                      </w:p>
                      <w:p w14:paraId="57252D26" w14:textId="77777777" w:rsidR="00292223" w:rsidRPr="00E075EA" w:rsidRDefault="00292223" w:rsidP="00DF0F23">
                        <w:pPr>
                          <w:rPr>
                            <w:del w:id="707" w:author="pbx" w:date="2017-11-03T17:48:00Z"/>
                          </w:rPr>
                        </w:pPr>
                        <w:del w:id="708" w:author="pbx" w:date="2017-11-03T17:48:00Z">
                          <w:r w:rsidRPr="00E075EA">
                            <w:delText xml:space="preserve">      </w:delText>
                          </w:r>
                          <w:r>
                            <w:delText xml:space="preserve">  </w:delText>
                          </w:r>
                          <w:r w:rsidRPr="00E075EA">
                            <w:delText>&lt;streetAddressLine&gt;12 ApplewoodAve&lt;/streetAddressLine&gt;</w:delText>
                          </w:r>
                        </w:del>
                      </w:p>
                      <w:p w14:paraId="4841F7C0" w14:textId="77777777" w:rsidR="00292223" w:rsidRPr="00E075EA" w:rsidRDefault="00292223" w:rsidP="00DF0F23">
                        <w:pPr>
                          <w:rPr>
                            <w:del w:id="709" w:author="pbx" w:date="2017-11-03T17:48:00Z"/>
                          </w:rPr>
                        </w:pPr>
                        <w:del w:id="710" w:author="pbx" w:date="2017-11-03T17:48:00Z">
                          <w:r w:rsidRPr="00E075EA">
                            <w:delText xml:space="preserve">        &lt;city&gt;Ottawa&lt;/city&gt;</w:delText>
                          </w:r>
                        </w:del>
                      </w:p>
                      <w:p w14:paraId="25CA5EA3" w14:textId="77777777" w:rsidR="00292223" w:rsidRPr="00E075EA" w:rsidRDefault="00292223" w:rsidP="00DF0F23">
                        <w:pPr>
                          <w:rPr>
                            <w:del w:id="711" w:author="pbx" w:date="2017-11-03T17:48:00Z"/>
                          </w:rPr>
                        </w:pPr>
                        <w:del w:id="712" w:author="pbx" w:date="2017-11-03T17:48:00Z">
                          <w:r w:rsidRPr="00E075EA">
                            <w:delText xml:space="preserve">        &lt;state&gt;Ontario&lt;/state&gt;</w:delText>
                          </w:r>
                        </w:del>
                      </w:p>
                      <w:p w14:paraId="5F9D5D8B" w14:textId="77777777" w:rsidR="00292223" w:rsidRPr="00E075EA" w:rsidRDefault="00292223" w:rsidP="00DF0F23">
                        <w:pPr>
                          <w:rPr>
                            <w:del w:id="713" w:author="pbx" w:date="2017-11-03T17:48:00Z"/>
                          </w:rPr>
                        </w:pPr>
                        <w:del w:id="714" w:author="pbx" w:date="2017-11-03T17:48:00Z">
                          <w:r w:rsidRPr="00E075EA">
                            <w:delText xml:space="preserve">        &lt;postalCode&gt;K1S 0B5&lt;/postalCode&gt;</w:delText>
                          </w:r>
                        </w:del>
                      </w:p>
                      <w:p w14:paraId="331A7E88" w14:textId="77777777" w:rsidR="00292223" w:rsidRPr="00E075EA" w:rsidRDefault="00292223" w:rsidP="00DF0F23">
                        <w:pPr>
                          <w:rPr>
                            <w:del w:id="715" w:author="pbx" w:date="2017-11-03T17:48:00Z"/>
                          </w:rPr>
                        </w:pPr>
                        <w:del w:id="716" w:author="pbx" w:date="2017-11-03T17:48:00Z">
                          <w:r w:rsidRPr="00E075EA">
                            <w:delText xml:space="preserve">        &lt;</w:delText>
                          </w:r>
                          <w:r w:rsidRPr="001D5071">
                            <w:delText>country codeSystem="2.16.840.1.113883.2.20.6.17" code="CAN"</w:delText>
                          </w:r>
                          <w:r>
                            <w:delText>/</w:delText>
                          </w:r>
                          <w:r w:rsidRPr="00E075EA">
                            <w:delText>&gt;</w:delText>
                          </w:r>
                        </w:del>
                      </w:p>
                      <w:p w14:paraId="1A74E380" w14:textId="77777777" w:rsidR="00292223" w:rsidRPr="00E075EA" w:rsidRDefault="00292223" w:rsidP="00DF0F23">
                        <w:pPr>
                          <w:rPr>
                            <w:del w:id="717" w:author="pbx" w:date="2017-11-03T17:48:00Z"/>
                          </w:rPr>
                        </w:pPr>
                        <w:del w:id="718" w:author="pbx" w:date="2017-11-03T17:48:00Z">
                          <w:r w:rsidRPr="00E075EA">
                            <w:delText xml:space="preserve">      &lt;/addr&gt;</w:delText>
                          </w:r>
                        </w:del>
                      </w:p>
                      <w:p w14:paraId="114872E7" w14:textId="77777777" w:rsidR="00292223" w:rsidRPr="00E075EA" w:rsidRDefault="00292223" w:rsidP="00DF0F23">
                        <w:pPr>
                          <w:rPr>
                            <w:del w:id="719" w:author="pbx" w:date="2017-11-03T17:48:00Z"/>
                          </w:rPr>
                        </w:pPr>
                        <w:del w:id="720" w:author="pbx" w:date="2017-11-03T17:48:00Z">
                          <w:r w:rsidRPr="00E075EA">
                            <w:delText xml:space="preserve">      &lt;telecom value="tel:+1-613-239-9919"/&gt;</w:delText>
                          </w:r>
                        </w:del>
                      </w:p>
                      <w:p w14:paraId="236CD3BF" w14:textId="77777777" w:rsidR="00292223" w:rsidRPr="00E075EA" w:rsidRDefault="00292223" w:rsidP="00DF0F23">
                        <w:pPr>
                          <w:rPr>
                            <w:del w:id="721" w:author="pbx" w:date="2017-11-03T17:48:00Z"/>
                          </w:rPr>
                        </w:pPr>
                        <w:del w:id="722" w:author="pbx" w:date="2017-11-03T17:48:00Z">
                          <w:r w:rsidRPr="00E075EA">
                            <w:delText xml:space="preserve">      &lt;telecom value="mailto:a@b.com"/&gt;</w:delText>
                          </w:r>
                        </w:del>
                      </w:p>
                      <w:p w14:paraId="21041956" w14:textId="77777777" w:rsidR="00292223" w:rsidRPr="00E075EA" w:rsidRDefault="00292223" w:rsidP="00DF0F23">
                        <w:pPr>
                          <w:rPr>
                            <w:del w:id="723" w:author="pbx" w:date="2017-11-03T17:48:00Z"/>
                          </w:rPr>
                        </w:pPr>
                        <w:del w:id="724" w:author="pbx" w:date="2017-11-03T17:48:00Z">
                          <w:r w:rsidRPr="00E075EA">
                            <w:delText xml:space="preserve">      &lt;contactPerson&gt;</w:delText>
                          </w:r>
                        </w:del>
                      </w:p>
                      <w:p w14:paraId="354CAEA4" w14:textId="77777777" w:rsidR="00292223" w:rsidRPr="00E075EA" w:rsidRDefault="00292223" w:rsidP="00DF0F23">
                        <w:pPr>
                          <w:rPr>
                            <w:del w:id="725" w:author="pbx" w:date="2017-11-03T17:48:00Z"/>
                          </w:rPr>
                        </w:pPr>
                        <w:del w:id="726" w:author="pbx" w:date="2017-11-03T17:48:00Z">
                          <w:r w:rsidRPr="00E075EA">
                            <w:delText xml:space="preserve">        &lt;name&gt;Smith, Joe&lt;/name&gt;</w:delText>
                          </w:r>
                        </w:del>
                      </w:p>
                      <w:p w14:paraId="59D49E78" w14:textId="77777777" w:rsidR="00292223" w:rsidRPr="00E075EA" w:rsidRDefault="00292223" w:rsidP="00DF0F23">
                        <w:pPr>
                          <w:rPr>
                            <w:del w:id="727" w:author="pbx" w:date="2017-11-03T17:48:00Z"/>
                          </w:rPr>
                        </w:pPr>
                        <w:del w:id="728" w:author="pbx" w:date="2017-11-03T17:48:00Z">
                          <w:r w:rsidRPr="00E075EA">
                            <w:delText xml:space="preserve">      &lt;/contactPerson&gt;</w:delText>
                          </w:r>
                        </w:del>
                      </w:p>
                      <w:p w14:paraId="4CD05A14" w14:textId="77777777" w:rsidR="00292223" w:rsidRPr="00E075EA" w:rsidRDefault="00292223" w:rsidP="00DF0F23">
                        <w:pPr>
                          <w:rPr>
                            <w:del w:id="729" w:author="pbx" w:date="2017-11-03T17:48:00Z"/>
                          </w:rPr>
                        </w:pPr>
                        <w:del w:id="730" w:author="pbx" w:date="2017-11-03T17:48:00Z">
                          <w:r w:rsidRPr="00E075EA">
                            <w:delText xml:space="preserve">    &lt;/contactParty&gt;</w:delText>
                          </w:r>
                        </w:del>
                      </w:p>
                      <w:p w14:paraId="701C8E19" w14:textId="77777777" w:rsidR="00292223" w:rsidRPr="00E075EA" w:rsidRDefault="00292223" w:rsidP="00DF0F23">
                        <w:pPr>
                          <w:rPr>
                            <w:del w:id="731" w:author="pbx" w:date="2017-11-03T17:48:00Z"/>
                          </w:rPr>
                        </w:pPr>
                        <w:del w:id="732" w:author="pbx" w:date="2017-11-03T17:48:00Z">
                          <w:r w:rsidRPr="00E075EA">
                            <w:delText xml:space="preserve">  </w:delText>
                          </w:r>
                          <w:r>
                            <w:delText xml:space="preserve">  </w:delText>
                          </w:r>
                          <w:r w:rsidRPr="00E075EA">
                            <w:delText>&lt;assignedEntity&gt;</w:delText>
                          </w:r>
                        </w:del>
                      </w:p>
                      <w:p w14:paraId="1284574F" w14:textId="77777777" w:rsidR="00292223" w:rsidRPr="00E075EA" w:rsidRDefault="00292223" w:rsidP="00DF0F23">
                        <w:pPr>
                          <w:rPr>
                            <w:del w:id="733" w:author="pbx" w:date="2017-11-03T17:48:00Z"/>
                          </w:rPr>
                        </w:pPr>
                        <w:del w:id="734" w:author="pbx" w:date="2017-11-03T17:48:00Z">
                          <w:r w:rsidRPr="00E075EA">
                            <w:delText xml:space="preserve">      &lt;assignedOrganization&gt;</w:delText>
                          </w:r>
                        </w:del>
                      </w:p>
                      <w:p w14:paraId="7A163FD9" w14:textId="77777777" w:rsidR="00292223" w:rsidRPr="00E075EA" w:rsidRDefault="00292223" w:rsidP="00DF0F23">
                        <w:pPr>
                          <w:rPr>
                            <w:del w:id="735" w:author="pbx" w:date="2017-11-03T17:48:00Z"/>
                          </w:rPr>
                        </w:pPr>
                        <w:del w:id="736" w:author="pbx" w:date="2017-11-03T17:48:00Z">
                          <w:r w:rsidRPr="00E075EA">
                            <w:delText xml:space="preserve">        &lt;assignedEntity&gt;</w:delText>
                          </w:r>
                        </w:del>
                      </w:p>
                      <w:p w14:paraId="429C52FB" w14:textId="77777777" w:rsidR="00292223" w:rsidRPr="00E075EA" w:rsidRDefault="00292223" w:rsidP="00DF0F23">
                        <w:pPr>
                          <w:rPr>
                            <w:del w:id="737" w:author="pbx" w:date="2017-11-03T17:48:00Z"/>
                          </w:rPr>
                        </w:pPr>
                        <w:del w:id="738" w:author="pbx" w:date="2017-11-03T17:48:00Z">
                          <w:r w:rsidRPr="00E075EA">
                            <w:delText xml:space="preserve">          &lt;assignedOrganization&gt;</w:delText>
                          </w:r>
                        </w:del>
                      </w:p>
                      <w:p w14:paraId="02283770" w14:textId="77777777" w:rsidR="00292223" w:rsidRPr="00E075EA" w:rsidRDefault="00292223" w:rsidP="00DF0F23">
                        <w:pPr>
                          <w:rPr>
                            <w:del w:id="739" w:author="pbx" w:date="2017-11-03T17:48:00Z"/>
                          </w:rPr>
                        </w:pPr>
                        <w:del w:id="740" w:author="pbx" w:date="2017-11-03T17:48:00Z">
                          <w:r w:rsidRPr="00E075EA">
                            <w:delText xml:space="preserve">          </w:delText>
                          </w:r>
                          <w:r>
                            <w:delText xml:space="preserve">  </w:delText>
                          </w:r>
                          <w:r w:rsidRPr="00E075EA">
                            <w:delText>&lt;id root="</w:delText>
                          </w:r>
                          <w:r>
                            <w:delText>2.16.840.1.113883.2.20.6.31</w:delText>
                          </w:r>
                          <w:r w:rsidRPr="00E075EA">
                            <w:delText>" extension="999999999"/&gt;</w:delText>
                          </w:r>
                        </w:del>
                      </w:p>
                      <w:p w14:paraId="5BE36567" w14:textId="77777777" w:rsidR="00292223" w:rsidRPr="00E075EA" w:rsidRDefault="00292223" w:rsidP="00DF0F23">
                        <w:pPr>
                          <w:rPr>
                            <w:del w:id="741" w:author="pbx" w:date="2017-11-03T17:48:00Z"/>
                          </w:rPr>
                        </w:pPr>
                        <w:del w:id="742" w:author="pbx" w:date="2017-11-03T17:48:00Z">
                          <w:r w:rsidRPr="00E075EA">
                            <w:delText xml:space="preserve">            &lt;id root="</w:delText>
                          </w:r>
                          <w:r>
                            <w:delText>2.16.840.1.113883.2.20.6.33</w:delText>
                          </w:r>
                          <w:r w:rsidRPr="00E075EA">
                            <w:delText>" extension="3"/&gt;</w:delText>
                          </w:r>
                        </w:del>
                      </w:p>
                      <w:p w14:paraId="3DB61695" w14:textId="77777777" w:rsidR="00292223" w:rsidRPr="00E075EA" w:rsidRDefault="00292223" w:rsidP="00DF0F23">
                        <w:pPr>
                          <w:rPr>
                            <w:del w:id="743" w:author="pbx" w:date="2017-11-03T17:48:00Z"/>
                          </w:rPr>
                        </w:pPr>
                        <w:del w:id="744" w:author="pbx" w:date="2017-11-03T17:48:00Z">
                          <w:r w:rsidRPr="00E075EA">
                            <w:delText xml:space="preserve">            &lt;name&gt;Bell Canada&lt;/name&gt;</w:delText>
                          </w:r>
                        </w:del>
                      </w:p>
                      <w:p w14:paraId="0D8D2DC5" w14:textId="77777777" w:rsidR="00292223" w:rsidRPr="00E075EA" w:rsidRDefault="00292223" w:rsidP="00DF0F23">
                        <w:pPr>
                          <w:rPr>
                            <w:del w:id="745" w:author="pbx" w:date="2017-11-03T17:48:00Z"/>
                          </w:rPr>
                        </w:pPr>
                        <w:del w:id="746" w:author="pbx" w:date="2017-11-03T17:48:00Z">
                          <w:r w:rsidRPr="00E075EA">
                            <w:delText xml:space="preserve">            &lt;telecom value="tel:+1-613-239-9009"/&gt;</w:delText>
                          </w:r>
                        </w:del>
                      </w:p>
                      <w:p w14:paraId="7C2197A9" w14:textId="77777777" w:rsidR="00292223" w:rsidRPr="00E075EA" w:rsidRDefault="00292223" w:rsidP="00DF0F23">
                        <w:pPr>
                          <w:rPr>
                            <w:del w:id="747" w:author="pbx" w:date="2017-11-03T17:48:00Z"/>
                          </w:rPr>
                        </w:pPr>
                        <w:del w:id="748" w:author="pbx" w:date="2017-11-03T17:48:00Z">
                          <w:r w:rsidRPr="00E075EA">
                            <w:delText xml:space="preserve">            &lt;telecom value="mailto:c@b.com"/&gt;</w:delText>
                          </w:r>
                        </w:del>
                      </w:p>
                      <w:p w14:paraId="2FC417F8" w14:textId="77777777" w:rsidR="00292223" w:rsidRPr="00E075EA" w:rsidRDefault="00292223" w:rsidP="00DF0F23">
                        <w:pPr>
                          <w:rPr>
                            <w:del w:id="749" w:author="pbx" w:date="2017-11-03T17:48:00Z"/>
                          </w:rPr>
                        </w:pPr>
                        <w:del w:id="750" w:author="pbx" w:date="2017-11-03T17:48:00Z">
                          <w:r w:rsidRPr="00E075EA">
                            <w:delText xml:space="preserve">            </w:delText>
                          </w:r>
                          <w:r>
                            <w:delText xml:space="preserve">  </w:delText>
                          </w:r>
                          <w:r w:rsidRPr="00E075EA">
                            <w:delText>&lt;addr&gt;</w:delText>
                          </w:r>
                        </w:del>
                      </w:p>
                      <w:p w14:paraId="10D85C63" w14:textId="77777777" w:rsidR="00292223" w:rsidRPr="00E075EA" w:rsidRDefault="00292223" w:rsidP="00DF0F23">
                        <w:pPr>
                          <w:rPr>
                            <w:del w:id="751" w:author="pbx" w:date="2017-11-03T17:48:00Z"/>
                          </w:rPr>
                        </w:pPr>
                        <w:del w:id="752" w:author="pbx" w:date="2017-11-03T17:48:00Z">
                          <w:r w:rsidRPr="00E075EA">
                            <w:delText xml:space="preserve">            </w:delText>
                          </w:r>
                          <w:r>
                            <w:delText xml:space="preserve">    </w:delText>
                          </w:r>
                          <w:r w:rsidRPr="00E075EA">
                            <w:delText>&lt;streetAddressLine&gt;122 ApplewoodAve&lt;/streetAddressLine&gt;</w:delText>
                          </w:r>
                        </w:del>
                      </w:p>
                      <w:p w14:paraId="575D0CE4" w14:textId="77777777" w:rsidR="00292223" w:rsidRPr="00E075EA" w:rsidRDefault="00292223" w:rsidP="00DF0F23">
                        <w:pPr>
                          <w:rPr>
                            <w:del w:id="753" w:author="pbx" w:date="2017-11-03T17:48:00Z"/>
                          </w:rPr>
                        </w:pPr>
                        <w:del w:id="754" w:author="pbx" w:date="2017-11-03T17:48:00Z">
                          <w:r w:rsidRPr="00E075EA">
                            <w:delText xml:space="preserve">              </w:delText>
                          </w:r>
                          <w:r>
                            <w:delText xml:space="preserve">  </w:delText>
                          </w:r>
                          <w:r w:rsidRPr="00E075EA">
                            <w:delText>&lt;city&gt;Ottawa&lt;/city&gt;</w:delText>
                          </w:r>
                        </w:del>
                      </w:p>
                      <w:p w14:paraId="27C4793F" w14:textId="77777777" w:rsidR="00292223" w:rsidRPr="00E075EA" w:rsidRDefault="00292223" w:rsidP="00DF0F23">
                        <w:pPr>
                          <w:rPr>
                            <w:del w:id="755" w:author="pbx" w:date="2017-11-03T17:48:00Z"/>
                          </w:rPr>
                        </w:pPr>
                        <w:del w:id="756" w:author="pbx" w:date="2017-11-03T17:48:00Z">
                          <w:r w:rsidRPr="00E075EA">
                            <w:delText xml:space="preserve">              </w:delText>
                          </w:r>
                          <w:r>
                            <w:delText xml:space="preserve">  </w:delText>
                          </w:r>
                          <w:r w:rsidRPr="00E075EA">
                            <w:delText>&lt;state&gt;Ontario&lt;/state&gt;</w:delText>
                          </w:r>
                        </w:del>
                      </w:p>
                      <w:p w14:paraId="376C2760" w14:textId="77777777" w:rsidR="00292223" w:rsidRPr="00E075EA" w:rsidRDefault="00292223" w:rsidP="00DF0F23">
                        <w:pPr>
                          <w:rPr>
                            <w:del w:id="757" w:author="pbx" w:date="2017-11-03T17:48:00Z"/>
                          </w:rPr>
                        </w:pPr>
                        <w:del w:id="758" w:author="pbx" w:date="2017-11-03T17:48:00Z">
                          <w:r w:rsidRPr="00E075EA">
                            <w:delText xml:space="preserve">              </w:delText>
                          </w:r>
                          <w:r>
                            <w:delText xml:space="preserve">  </w:delText>
                          </w:r>
                          <w:r w:rsidRPr="00E075EA">
                            <w:delText>&lt;postalCode&gt;K1S 0B3&lt;/postalCode&gt;</w:delText>
                          </w:r>
                        </w:del>
                      </w:p>
                      <w:p w14:paraId="4B2F5E46" w14:textId="77777777" w:rsidR="00292223" w:rsidRPr="00E075EA" w:rsidRDefault="00292223" w:rsidP="00DF0F23">
                        <w:pPr>
                          <w:rPr>
                            <w:del w:id="759" w:author="pbx" w:date="2017-11-03T17:48:00Z"/>
                          </w:rPr>
                        </w:pPr>
                        <w:del w:id="760" w:author="pbx" w:date="2017-11-03T17:48:00Z">
                          <w:r w:rsidRPr="00E075EA">
                            <w:delText xml:space="preserve">              </w:delText>
                          </w:r>
                          <w:r>
                            <w:delText xml:space="preserve">  </w:delText>
                          </w:r>
                          <w:r w:rsidRPr="00E075EA">
                            <w:delText>&lt;</w:delText>
                          </w:r>
                          <w:r w:rsidRPr="001D5071">
                            <w:delText>country codeSystem="2.16.840.1.113883.2.20.6.17" code="CAN"</w:delText>
                          </w:r>
                          <w:r>
                            <w:delText>/</w:delText>
                          </w:r>
                          <w:r w:rsidRPr="00E075EA">
                            <w:delText>&gt;</w:delText>
                          </w:r>
                        </w:del>
                      </w:p>
                      <w:p w14:paraId="73407972" w14:textId="77777777" w:rsidR="00292223" w:rsidRPr="00E075EA" w:rsidRDefault="00292223" w:rsidP="00DF0F23">
                        <w:pPr>
                          <w:rPr>
                            <w:del w:id="761" w:author="pbx" w:date="2017-11-03T17:48:00Z"/>
                          </w:rPr>
                        </w:pPr>
                        <w:del w:id="762" w:author="pbx" w:date="2017-11-03T17:48:00Z">
                          <w:r>
                            <w:delText xml:space="preserve">              </w:delText>
                          </w:r>
                          <w:r w:rsidRPr="00E075EA">
                            <w:delText>&lt;/addr&gt;</w:delText>
                          </w:r>
                        </w:del>
                      </w:p>
                      <w:p w14:paraId="0B7FF856" w14:textId="77777777" w:rsidR="00292223" w:rsidRPr="00E075EA" w:rsidRDefault="00292223" w:rsidP="00DF0F23">
                        <w:pPr>
                          <w:rPr>
                            <w:del w:id="763" w:author="pbx" w:date="2017-11-03T17:48:00Z"/>
                          </w:rPr>
                        </w:pPr>
                        <w:del w:id="764" w:author="pbx" w:date="2017-11-03T17:48:00Z">
                          <w:r w:rsidRPr="00E075EA">
                            <w:delText xml:space="preserve">            </w:delText>
                          </w:r>
                          <w:r>
                            <w:delText xml:space="preserve">  </w:delText>
                          </w:r>
                          <w:r w:rsidRPr="00E075EA">
                            <w:delText>&lt;contactParty&gt;</w:delText>
                          </w:r>
                        </w:del>
                      </w:p>
                      <w:p w14:paraId="4766C0B3" w14:textId="77777777" w:rsidR="00292223" w:rsidRPr="00E075EA" w:rsidRDefault="00292223" w:rsidP="00DF0F23">
                        <w:pPr>
                          <w:rPr>
                            <w:del w:id="765" w:author="pbx" w:date="2017-11-03T17:48:00Z"/>
                          </w:rPr>
                        </w:pPr>
                        <w:del w:id="766" w:author="pbx" w:date="2017-11-03T17:48:00Z">
                          <w:r w:rsidRPr="00E075EA">
                            <w:delText xml:space="preserve">              </w:delText>
                          </w:r>
                          <w:r>
                            <w:delText xml:space="preserve">  </w:delText>
                          </w:r>
                          <w:r w:rsidRPr="00E075EA">
                            <w:delText>&lt;contactPerson&gt;</w:delText>
                          </w:r>
                        </w:del>
                      </w:p>
                      <w:p w14:paraId="4BFB7B7A" w14:textId="77777777" w:rsidR="00292223" w:rsidRPr="00E075EA" w:rsidRDefault="00292223" w:rsidP="00DF0F23">
                        <w:pPr>
                          <w:rPr>
                            <w:del w:id="767" w:author="pbx" w:date="2017-11-03T17:48:00Z"/>
                          </w:rPr>
                        </w:pPr>
                        <w:del w:id="768" w:author="pbx" w:date="2017-11-03T17:48:00Z">
                          <w:r w:rsidRPr="00E075EA">
                            <w:delText xml:space="preserve">                </w:delText>
                          </w:r>
                          <w:r>
                            <w:delText xml:space="preserve">  </w:delText>
                          </w:r>
                          <w:r w:rsidRPr="00E075EA">
                            <w:delText>&lt;name&gt;Fred, Last&lt;/name&gt;</w:delText>
                          </w:r>
                        </w:del>
                      </w:p>
                      <w:p w14:paraId="09BCD91B" w14:textId="77777777" w:rsidR="00292223" w:rsidRPr="00E075EA" w:rsidRDefault="00292223" w:rsidP="00DF0F23">
                        <w:pPr>
                          <w:rPr>
                            <w:del w:id="769" w:author="pbx" w:date="2017-11-03T17:48:00Z"/>
                          </w:rPr>
                        </w:pPr>
                        <w:del w:id="770" w:author="pbx" w:date="2017-11-03T17:48:00Z">
                          <w:r w:rsidRPr="00E075EA">
                            <w:delText xml:space="preserve">              </w:delText>
                          </w:r>
                          <w:r>
                            <w:delText xml:space="preserve">  </w:delText>
                          </w:r>
                          <w:r w:rsidRPr="00E075EA">
                            <w:delText>&lt;/contactPerson&gt;</w:delText>
                          </w:r>
                        </w:del>
                      </w:p>
                      <w:p w14:paraId="2CE195DC" w14:textId="77777777" w:rsidR="00292223" w:rsidRPr="00E075EA" w:rsidRDefault="00292223" w:rsidP="00DF0F23">
                        <w:pPr>
                          <w:rPr>
                            <w:del w:id="771" w:author="pbx" w:date="2017-11-03T17:48:00Z"/>
                          </w:rPr>
                        </w:pPr>
                        <w:del w:id="772" w:author="pbx" w:date="2017-11-03T17:48:00Z">
                          <w:r w:rsidRPr="00E075EA">
                            <w:delText xml:space="preserve">            </w:delText>
                          </w:r>
                          <w:r>
                            <w:delText xml:space="preserve">  </w:delText>
                          </w:r>
                          <w:r w:rsidRPr="00E075EA">
                            <w:delText>&lt;/contactParty&gt;</w:delText>
                          </w:r>
                        </w:del>
                      </w:p>
                      <w:p w14:paraId="653EE379" w14:textId="77777777" w:rsidR="00292223" w:rsidRPr="00E075EA" w:rsidRDefault="00292223" w:rsidP="00DF0F23">
                        <w:pPr>
                          <w:rPr>
                            <w:del w:id="773" w:author="pbx" w:date="2017-11-03T17:48:00Z"/>
                          </w:rPr>
                        </w:pPr>
                        <w:del w:id="774" w:author="pbx" w:date="2017-11-03T17:48:00Z">
                          <w:r w:rsidRPr="00E075EA">
                            <w:delText xml:space="preserve">          </w:delText>
                          </w:r>
                          <w:r>
                            <w:delText xml:space="preserve">  </w:delText>
                          </w:r>
                          <w:r w:rsidRPr="00E075EA">
                            <w:delText>&lt;/assignedOrganization&gt;</w:delText>
                          </w:r>
                        </w:del>
                      </w:p>
                      <w:p w14:paraId="38A98EE5" w14:textId="77777777" w:rsidR="00292223" w:rsidRPr="00E075EA" w:rsidRDefault="00292223" w:rsidP="00DF0F23">
                        <w:pPr>
                          <w:rPr>
                            <w:del w:id="775" w:author="pbx" w:date="2017-11-03T17:48:00Z"/>
                          </w:rPr>
                        </w:pPr>
                        <w:del w:id="776" w:author="pbx" w:date="2017-11-03T17:48:00Z">
                          <w:r w:rsidRPr="00E075EA">
                            <w:delText xml:space="preserve">        </w:delText>
                          </w:r>
                          <w:r>
                            <w:delText xml:space="preserve">  </w:delText>
                          </w:r>
                          <w:r w:rsidRPr="00E075EA">
                            <w:delText>&lt;/assignedEntity&gt;</w:delText>
                          </w:r>
                        </w:del>
                      </w:p>
                      <w:p w14:paraId="5BDBBD48" w14:textId="77777777" w:rsidR="00292223" w:rsidRPr="00E075EA" w:rsidRDefault="00292223" w:rsidP="00DF0F23">
                        <w:pPr>
                          <w:rPr>
                            <w:del w:id="777" w:author="pbx" w:date="2017-11-03T17:48:00Z"/>
                          </w:rPr>
                        </w:pPr>
                        <w:del w:id="778" w:author="pbx" w:date="2017-11-03T17:48:00Z">
                          <w:r w:rsidRPr="00E075EA">
                            <w:delText xml:space="preserve">      </w:delText>
                          </w:r>
                          <w:r>
                            <w:delText xml:space="preserve">  </w:delText>
                          </w:r>
                          <w:r w:rsidRPr="00E075EA">
                            <w:delText>&lt;/assignedOrganization&gt;</w:delText>
                          </w:r>
                        </w:del>
                      </w:p>
                      <w:p w14:paraId="17F9680C" w14:textId="77777777" w:rsidR="00292223" w:rsidRPr="00E075EA" w:rsidRDefault="00292223" w:rsidP="00DF0F23">
                        <w:pPr>
                          <w:rPr>
                            <w:del w:id="779" w:author="pbx" w:date="2017-11-03T17:48:00Z"/>
                          </w:rPr>
                        </w:pPr>
                        <w:del w:id="780" w:author="pbx" w:date="2017-11-03T17:48:00Z">
                          <w:r w:rsidRPr="00E075EA">
                            <w:delText xml:space="preserve">    </w:delText>
                          </w:r>
                          <w:r>
                            <w:delText xml:space="preserve">  </w:delText>
                          </w:r>
                          <w:r w:rsidRPr="00E075EA">
                            <w:delText>&lt;/assignedEntity&gt;</w:delText>
                          </w:r>
                        </w:del>
                      </w:p>
                      <w:p w14:paraId="5619559F" w14:textId="77777777" w:rsidR="00292223" w:rsidRPr="00E075EA" w:rsidRDefault="00292223" w:rsidP="00DF0F23">
                        <w:pPr>
                          <w:rPr>
                            <w:del w:id="781" w:author="pbx" w:date="2017-11-03T17:48:00Z"/>
                          </w:rPr>
                        </w:pPr>
                        <w:del w:id="782" w:author="pbx" w:date="2017-11-03T17:48:00Z">
                          <w:r w:rsidRPr="00E075EA">
                            <w:delText xml:space="preserve">  </w:delText>
                          </w:r>
                          <w:r>
                            <w:delText xml:space="preserve">  </w:delText>
                          </w:r>
                          <w:r w:rsidRPr="00E075EA">
                            <w:delText>&lt;/representedOrganization&gt;</w:delText>
                          </w:r>
                        </w:del>
                      </w:p>
                      <w:p w14:paraId="24F6969F" w14:textId="77777777" w:rsidR="00292223" w:rsidRPr="00E075EA" w:rsidRDefault="00292223" w:rsidP="00DF0F23">
                        <w:pPr>
                          <w:rPr>
                            <w:del w:id="783" w:author="pbx" w:date="2017-11-03T17:48:00Z"/>
                          </w:rPr>
                        </w:pPr>
                        <w:del w:id="784" w:author="pbx" w:date="2017-11-03T17:48:00Z">
                          <w:r>
                            <w:delText xml:space="preserve">  </w:delText>
                          </w:r>
                          <w:r w:rsidRPr="00E075EA">
                            <w:delText>&lt;/assignedEntity&gt;</w:delText>
                          </w:r>
                        </w:del>
                      </w:p>
                      <w:p w14:paraId="22FD0DC8" w14:textId="77777777" w:rsidR="00292223" w:rsidRPr="00E075EA" w:rsidRDefault="00292223" w:rsidP="00DF0F23">
                        <w:pPr>
                          <w:rPr>
                            <w:del w:id="785" w:author="pbx" w:date="2017-11-03T17:48:00Z"/>
                          </w:rPr>
                        </w:pPr>
                        <w:del w:id="786" w:author="pbx" w:date="2017-11-03T17:48:00Z">
                          <w:r w:rsidRPr="00E075EA">
                            <w:delText>&lt;/author&gt;</w:delText>
                          </w:r>
                        </w:del>
                      </w:p>
                      <w:p w14:paraId="61067816" w14:textId="77777777" w:rsidR="00292223" w:rsidRPr="000A0496" w:rsidRDefault="00292223" w:rsidP="00DF0F23">
                        <w:pPr>
                          <w:rPr>
                            <w:del w:id="787" w:author="pbx" w:date="2017-11-03T17:48:00Z"/>
                          </w:rPr>
                        </w:pPr>
                      </w:p>
                    </w:txbxContent>
                  </v:textbox>
                  <w10:anchorlock/>
                </v:shape>
              </w:pict>
            </mc:Fallback>
          </mc:AlternateContent>
        </w:r>
      </w:del>
      <w:ins w:id="569" w:author="pbx" w:date="2017-11-03T17:48:00Z">
        <w:r w:rsidR="00E46ED6" w:rsidRPr="00E075EA">
          <w:t>&lt;author&gt;</w:t>
        </w:r>
      </w:ins>
    </w:p>
    <w:p w:rsidR="00E46ED6" w:rsidRPr="00E075EA" w:rsidRDefault="00E46ED6" w:rsidP="0080029F">
      <w:pPr>
        <w:ind w:left="288"/>
        <w:rPr>
          <w:ins w:id="570" w:author="pbx" w:date="2017-11-03T17:48:00Z"/>
        </w:rPr>
      </w:pPr>
      <w:ins w:id="571" w:author="pbx" w:date="2017-11-03T17:48:00Z">
        <w:r w:rsidRPr="00E075EA">
          <w:t>&lt;time/&gt;</w:t>
        </w:r>
      </w:ins>
    </w:p>
    <w:p w:rsidR="00E46ED6" w:rsidRPr="00E075EA" w:rsidRDefault="00E46ED6" w:rsidP="0080029F">
      <w:pPr>
        <w:ind w:left="288"/>
        <w:rPr>
          <w:ins w:id="572" w:author="pbx" w:date="2017-11-03T17:48:00Z"/>
        </w:rPr>
      </w:pPr>
      <w:ins w:id="573" w:author="pbx" w:date="2017-11-03T17:48:00Z">
        <w:r w:rsidRPr="00E075EA">
          <w:t>&lt;assignedEntity&gt;</w:t>
        </w:r>
      </w:ins>
    </w:p>
    <w:p w:rsidR="00E46ED6" w:rsidRPr="00E075EA" w:rsidRDefault="00E46ED6" w:rsidP="0080029F">
      <w:pPr>
        <w:ind w:left="576"/>
        <w:rPr>
          <w:ins w:id="574" w:author="pbx" w:date="2017-11-03T17:48:00Z"/>
        </w:rPr>
      </w:pPr>
      <w:ins w:id="575" w:author="pbx" w:date="2017-11-03T17:48:00Z">
        <w:r w:rsidRPr="00E075EA">
          <w:t>&lt;representedOrganization&gt;</w:t>
        </w:r>
      </w:ins>
    </w:p>
    <w:p w:rsidR="00E46ED6" w:rsidRPr="00E075EA" w:rsidRDefault="00E46ED6" w:rsidP="0080029F">
      <w:pPr>
        <w:ind w:left="864"/>
        <w:rPr>
          <w:ins w:id="576" w:author="pbx" w:date="2017-11-03T17:48:00Z"/>
        </w:rPr>
      </w:pPr>
      <w:ins w:id="577" w:author="pbx" w:date="2017-11-03T17:48:00Z">
        <w:r w:rsidRPr="00E075EA">
          <w:t xml:space="preserve"> &lt;id root="</w:t>
        </w:r>
        <w:r>
          <w:t>2.16.840.1.113883.2.20.6.31</w:t>
        </w:r>
        <w:r w:rsidRPr="00E075EA">
          <w:t>" extension="999999999"/&gt;</w:t>
        </w:r>
      </w:ins>
    </w:p>
    <w:p w:rsidR="00E46ED6" w:rsidRPr="00E075EA" w:rsidRDefault="00E46ED6" w:rsidP="0080029F">
      <w:pPr>
        <w:ind w:left="864"/>
        <w:rPr>
          <w:ins w:id="578" w:author="pbx" w:date="2017-11-03T17:48:00Z"/>
        </w:rPr>
      </w:pPr>
      <w:ins w:id="579" w:author="pbx" w:date="2017-11-03T17:48:00Z">
        <w:r w:rsidRPr="00E075EA">
          <w:t xml:space="preserve"> &lt;id root="</w:t>
        </w:r>
        <w:r>
          <w:t>2.16.840.1.113883.2.20.6.33</w:t>
        </w:r>
        <w:r w:rsidRPr="00E075EA">
          <w:t>" extension="1"/&gt;</w:t>
        </w:r>
      </w:ins>
    </w:p>
    <w:p w:rsidR="00E46ED6" w:rsidRPr="00E075EA" w:rsidRDefault="00E46ED6" w:rsidP="0080029F">
      <w:pPr>
        <w:ind w:left="864"/>
        <w:rPr>
          <w:ins w:id="580" w:author="pbx" w:date="2017-11-03T17:48:00Z"/>
        </w:rPr>
      </w:pPr>
      <w:ins w:id="581" w:author="pbx" w:date="2017-11-03T17:48:00Z">
        <w:r w:rsidRPr="00E075EA">
          <w:t xml:space="preserve"> &lt;name&gt;Acme Inc.&lt;/name&gt;</w:t>
        </w:r>
      </w:ins>
    </w:p>
    <w:p w:rsidR="00E46ED6" w:rsidRPr="00E075EA" w:rsidRDefault="00E46ED6" w:rsidP="0080029F">
      <w:pPr>
        <w:ind w:left="864"/>
        <w:rPr>
          <w:ins w:id="582" w:author="pbx" w:date="2017-11-03T17:48:00Z"/>
        </w:rPr>
      </w:pPr>
      <w:ins w:id="583" w:author="pbx" w:date="2017-11-03T17:48:00Z">
        <w:r w:rsidRPr="00E075EA">
          <w:t xml:space="preserve"> &lt;contactParty&gt;</w:t>
        </w:r>
      </w:ins>
    </w:p>
    <w:p w:rsidR="00E46ED6" w:rsidRPr="00E075EA" w:rsidRDefault="00E46ED6" w:rsidP="0080029F">
      <w:pPr>
        <w:ind w:left="1152"/>
        <w:rPr>
          <w:ins w:id="584" w:author="pbx" w:date="2017-11-03T17:48:00Z"/>
        </w:rPr>
      </w:pPr>
      <w:ins w:id="585" w:author="pbx" w:date="2017-11-03T17:48:00Z">
        <w:r w:rsidRPr="00E075EA">
          <w:t xml:space="preserve"> &lt;addr&gt;</w:t>
        </w:r>
      </w:ins>
    </w:p>
    <w:p w:rsidR="00E46ED6" w:rsidRPr="00E075EA" w:rsidRDefault="00E46ED6" w:rsidP="0080029F">
      <w:pPr>
        <w:ind w:left="1440"/>
        <w:rPr>
          <w:ins w:id="586" w:author="pbx" w:date="2017-11-03T17:48:00Z"/>
        </w:rPr>
      </w:pPr>
      <w:ins w:id="587" w:author="pbx" w:date="2017-11-03T17:48:00Z">
        <w:r w:rsidRPr="00E075EA">
          <w:t xml:space="preserve"> &lt;streetAddressLine&gt;12 ApplewoodAve&lt;/streetAddressLine&gt;</w:t>
        </w:r>
      </w:ins>
    </w:p>
    <w:p w:rsidR="00E46ED6" w:rsidRPr="00E075EA" w:rsidRDefault="00E46ED6" w:rsidP="0080029F">
      <w:pPr>
        <w:ind w:left="1440"/>
        <w:rPr>
          <w:ins w:id="588" w:author="pbx" w:date="2017-11-03T17:48:00Z"/>
        </w:rPr>
      </w:pPr>
      <w:ins w:id="589" w:author="pbx" w:date="2017-11-03T17:48:00Z">
        <w:r w:rsidRPr="00E075EA">
          <w:t xml:space="preserve"> &lt;city&gt;Ottawa&lt;/city&gt;</w:t>
        </w:r>
      </w:ins>
    </w:p>
    <w:p w:rsidR="00E46ED6" w:rsidRPr="00E075EA" w:rsidRDefault="00E46ED6" w:rsidP="0080029F">
      <w:pPr>
        <w:ind w:left="1440"/>
        <w:rPr>
          <w:ins w:id="590" w:author="pbx" w:date="2017-11-03T17:48:00Z"/>
        </w:rPr>
      </w:pPr>
      <w:ins w:id="591" w:author="pbx" w:date="2017-11-03T17:48:00Z">
        <w:r w:rsidRPr="00E075EA">
          <w:t xml:space="preserve"> &lt;state&gt;Ontario&lt;/state&gt;</w:t>
        </w:r>
      </w:ins>
    </w:p>
    <w:p w:rsidR="00E46ED6" w:rsidRPr="00E075EA" w:rsidRDefault="00E46ED6" w:rsidP="0080029F">
      <w:pPr>
        <w:ind w:left="1440"/>
        <w:rPr>
          <w:ins w:id="592" w:author="pbx" w:date="2017-11-03T17:48:00Z"/>
        </w:rPr>
      </w:pPr>
      <w:ins w:id="593" w:author="pbx" w:date="2017-11-03T17:48:00Z">
        <w:r w:rsidRPr="00E075EA">
          <w:t xml:space="preserve"> &lt;postalCode&gt;K1S 0B5&lt;/postalCode&gt;</w:t>
        </w:r>
      </w:ins>
    </w:p>
    <w:p w:rsidR="00E46ED6" w:rsidRPr="00E075EA" w:rsidRDefault="00E46ED6" w:rsidP="0080029F">
      <w:pPr>
        <w:ind w:left="1440"/>
        <w:rPr>
          <w:ins w:id="594" w:author="pbx" w:date="2017-11-03T17:48:00Z"/>
        </w:rPr>
      </w:pPr>
      <w:ins w:id="595" w:author="pbx" w:date="2017-11-03T17:48:00Z">
        <w:r w:rsidRPr="00E075EA">
          <w:t xml:space="preserve"> &lt;</w:t>
        </w:r>
        <w:r w:rsidRPr="001D5071">
          <w:t>country codeSystem="2.16.840.1.113883.2.20.6.17" code="CAN"</w:t>
        </w:r>
        <w:r>
          <w:t>/</w:t>
        </w:r>
        <w:r w:rsidRPr="00E075EA">
          <w:t>&gt;</w:t>
        </w:r>
      </w:ins>
    </w:p>
    <w:p w:rsidR="00E46ED6" w:rsidRPr="00E075EA" w:rsidRDefault="00E46ED6" w:rsidP="0080029F">
      <w:pPr>
        <w:ind w:left="1152"/>
        <w:rPr>
          <w:ins w:id="596" w:author="pbx" w:date="2017-11-03T17:48:00Z"/>
        </w:rPr>
      </w:pPr>
      <w:ins w:id="597" w:author="pbx" w:date="2017-11-03T17:48:00Z">
        <w:r w:rsidRPr="00E075EA">
          <w:t xml:space="preserve"> &lt;/addr&gt;</w:t>
        </w:r>
      </w:ins>
    </w:p>
    <w:p w:rsidR="00E46ED6" w:rsidRPr="00E075EA" w:rsidRDefault="00E46ED6" w:rsidP="0080029F">
      <w:pPr>
        <w:ind w:left="1152"/>
        <w:rPr>
          <w:ins w:id="598" w:author="pbx" w:date="2017-11-03T17:48:00Z"/>
        </w:rPr>
      </w:pPr>
      <w:ins w:id="599" w:author="pbx" w:date="2017-11-03T17:48:00Z">
        <w:r w:rsidRPr="00E075EA">
          <w:t>&lt;telecom value="tel:+1-613-239-9919"/&gt;</w:t>
        </w:r>
      </w:ins>
    </w:p>
    <w:p w:rsidR="00E46ED6" w:rsidRPr="00E075EA" w:rsidRDefault="00E46ED6" w:rsidP="0080029F">
      <w:pPr>
        <w:ind w:left="1152"/>
        <w:rPr>
          <w:ins w:id="600" w:author="pbx" w:date="2017-11-03T17:48:00Z"/>
        </w:rPr>
      </w:pPr>
      <w:ins w:id="601" w:author="pbx" w:date="2017-11-03T17:48:00Z">
        <w:r w:rsidRPr="00E075EA">
          <w:t>&lt;telecom value="mailto:a@b.com"/&gt;</w:t>
        </w:r>
      </w:ins>
    </w:p>
    <w:p w:rsidR="00E46ED6" w:rsidRPr="00E075EA" w:rsidRDefault="00E46ED6" w:rsidP="0080029F">
      <w:pPr>
        <w:ind w:left="1152"/>
        <w:rPr>
          <w:ins w:id="602" w:author="pbx" w:date="2017-11-03T17:48:00Z"/>
        </w:rPr>
      </w:pPr>
      <w:ins w:id="603" w:author="pbx" w:date="2017-11-03T17:48:00Z">
        <w:r w:rsidRPr="00E075EA">
          <w:lastRenderedPageBreak/>
          <w:t>&lt;contactPerson&gt;</w:t>
        </w:r>
      </w:ins>
    </w:p>
    <w:p w:rsidR="00E46ED6" w:rsidRPr="00E075EA" w:rsidRDefault="00E46ED6" w:rsidP="0080029F">
      <w:pPr>
        <w:ind w:left="1440"/>
        <w:rPr>
          <w:ins w:id="604" w:author="pbx" w:date="2017-11-03T17:48:00Z"/>
        </w:rPr>
      </w:pPr>
      <w:ins w:id="605" w:author="pbx" w:date="2017-11-03T17:48:00Z">
        <w:r w:rsidRPr="00E075EA">
          <w:t>&lt;name&gt;Smith, Joe&lt;/name&gt;</w:t>
        </w:r>
      </w:ins>
    </w:p>
    <w:p w:rsidR="00E46ED6" w:rsidRPr="00E075EA" w:rsidRDefault="00E46ED6" w:rsidP="0080029F">
      <w:pPr>
        <w:ind w:left="1152"/>
        <w:rPr>
          <w:ins w:id="606" w:author="pbx" w:date="2017-11-03T17:48:00Z"/>
        </w:rPr>
      </w:pPr>
      <w:ins w:id="607" w:author="pbx" w:date="2017-11-03T17:48:00Z">
        <w:r w:rsidRPr="00E075EA">
          <w:t>&lt;/contactPerson&gt;</w:t>
        </w:r>
      </w:ins>
    </w:p>
    <w:p w:rsidR="00E46ED6" w:rsidRPr="00E075EA" w:rsidRDefault="00E46ED6" w:rsidP="0080029F">
      <w:pPr>
        <w:ind w:left="864"/>
        <w:rPr>
          <w:ins w:id="608" w:author="pbx" w:date="2017-11-03T17:48:00Z"/>
        </w:rPr>
      </w:pPr>
      <w:ins w:id="609" w:author="pbx" w:date="2017-11-03T17:48:00Z">
        <w:r w:rsidRPr="00E075EA">
          <w:t>&lt;/contactParty&gt;</w:t>
        </w:r>
      </w:ins>
    </w:p>
    <w:p w:rsidR="00E46ED6" w:rsidRPr="00E075EA" w:rsidRDefault="00E46ED6" w:rsidP="0080029F">
      <w:pPr>
        <w:ind w:left="864"/>
        <w:rPr>
          <w:ins w:id="610" w:author="pbx" w:date="2017-11-03T17:48:00Z"/>
        </w:rPr>
      </w:pPr>
      <w:ins w:id="611" w:author="pbx" w:date="2017-11-03T17:48:00Z">
        <w:r w:rsidRPr="00E075EA">
          <w:t>&lt;assignedEntity&gt;</w:t>
        </w:r>
      </w:ins>
    </w:p>
    <w:p w:rsidR="00E46ED6" w:rsidRPr="00E075EA" w:rsidRDefault="00E46ED6" w:rsidP="0080029F">
      <w:pPr>
        <w:ind w:left="1152"/>
        <w:rPr>
          <w:ins w:id="612" w:author="pbx" w:date="2017-11-03T17:48:00Z"/>
        </w:rPr>
      </w:pPr>
      <w:ins w:id="613" w:author="pbx" w:date="2017-11-03T17:48:00Z">
        <w:r w:rsidRPr="00E075EA">
          <w:t>&lt;assignedOrganization&gt;</w:t>
        </w:r>
      </w:ins>
    </w:p>
    <w:p w:rsidR="00E46ED6" w:rsidRPr="00E075EA" w:rsidRDefault="00E46ED6" w:rsidP="0080029F">
      <w:pPr>
        <w:ind w:left="1440"/>
        <w:rPr>
          <w:ins w:id="614" w:author="pbx" w:date="2017-11-03T17:48:00Z"/>
        </w:rPr>
      </w:pPr>
      <w:ins w:id="615" w:author="pbx" w:date="2017-11-03T17:48:00Z">
        <w:r w:rsidRPr="00E075EA">
          <w:t>&lt;assignedEntity&gt;</w:t>
        </w:r>
      </w:ins>
    </w:p>
    <w:p w:rsidR="00E46ED6" w:rsidRPr="00E075EA" w:rsidRDefault="00E46ED6" w:rsidP="0080029F">
      <w:pPr>
        <w:ind w:left="1728"/>
        <w:rPr>
          <w:ins w:id="616" w:author="pbx" w:date="2017-11-03T17:48:00Z"/>
        </w:rPr>
      </w:pPr>
      <w:ins w:id="617" w:author="pbx" w:date="2017-11-03T17:48:00Z">
        <w:r w:rsidRPr="00E075EA">
          <w:t>&lt;assignedOrganization&gt;</w:t>
        </w:r>
      </w:ins>
    </w:p>
    <w:p w:rsidR="00E46ED6" w:rsidRPr="00E075EA" w:rsidRDefault="00E46ED6" w:rsidP="0080029F">
      <w:pPr>
        <w:ind w:left="2016"/>
        <w:rPr>
          <w:ins w:id="618" w:author="pbx" w:date="2017-11-03T17:48:00Z"/>
        </w:rPr>
      </w:pPr>
      <w:ins w:id="619" w:author="pbx" w:date="2017-11-03T17:48:00Z">
        <w:r w:rsidRPr="00E075EA">
          <w:t>&lt;id root="</w:t>
        </w:r>
        <w:r>
          <w:t>2.16.840.1.113883.2.20.6.31</w:t>
        </w:r>
        <w:r w:rsidRPr="00E075EA">
          <w:t>" extension="999999999"/&gt;</w:t>
        </w:r>
      </w:ins>
    </w:p>
    <w:p w:rsidR="00E46ED6" w:rsidRPr="00E075EA" w:rsidRDefault="00E46ED6" w:rsidP="0080029F">
      <w:pPr>
        <w:ind w:left="2016"/>
        <w:rPr>
          <w:ins w:id="620" w:author="pbx" w:date="2017-11-03T17:48:00Z"/>
        </w:rPr>
      </w:pPr>
      <w:ins w:id="621" w:author="pbx" w:date="2017-11-03T17:48:00Z">
        <w:r w:rsidRPr="00E075EA">
          <w:t>&lt;id root="</w:t>
        </w:r>
        <w:r>
          <w:t>2.16.840.1.113883.2.20.6.33</w:t>
        </w:r>
        <w:r w:rsidRPr="00E075EA">
          <w:t>" extension="3"/&gt;</w:t>
        </w:r>
      </w:ins>
    </w:p>
    <w:p w:rsidR="00E46ED6" w:rsidRPr="00E075EA" w:rsidRDefault="00E46ED6" w:rsidP="0080029F">
      <w:pPr>
        <w:ind w:left="2016"/>
        <w:rPr>
          <w:ins w:id="622" w:author="pbx" w:date="2017-11-03T17:48:00Z"/>
        </w:rPr>
      </w:pPr>
      <w:ins w:id="623" w:author="pbx" w:date="2017-11-03T17:48:00Z">
        <w:r w:rsidRPr="00E075EA">
          <w:t>&lt;name&gt;Bell Canada&lt;/name&gt;</w:t>
        </w:r>
      </w:ins>
    </w:p>
    <w:p w:rsidR="00E46ED6" w:rsidRPr="00E075EA" w:rsidRDefault="00E46ED6" w:rsidP="0080029F">
      <w:pPr>
        <w:ind w:left="2016"/>
        <w:rPr>
          <w:ins w:id="624" w:author="pbx" w:date="2017-11-03T17:48:00Z"/>
        </w:rPr>
      </w:pPr>
      <w:ins w:id="625" w:author="pbx" w:date="2017-11-03T17:48:00Z">
        <w:r w:rsidRPr="00E075EA">
          <w:t>&lt;telecom value="tel:+1-613-239-9009"/&gt;</w:t>
        </w:r>
      </w:ins>
    </w:p>
    <w:p w:rsidR="00E46ED6" w:rsidRPr="00E075EA" w:rsidRDefault="00E46ED6" w:rsidP="0080029F">
      <w:pPr>
        <w:ind w:left="2016"/>
        <w:rPr>
          <w:ins w:id="626" w:author="pbx" w:date="2017-11-03T17:48:00Z"/>
        </w:rPr>
      </w:pPr>
      <w:ins w:id="627" w:author="pbx" w:date="2017-11-03T17:48:00Z">
        <w:r w:rsidRPr="00E075EA">
          <w:t>&lt;telecom value="mailto:c@b.com"/&gt;</w:t>
        </w:r>
      </w:ins>
    </w:p>
    <w:p w:rsidR="00E46ED6" w:rsidRPr="00E075EA" w:rsidRDefault="00E46ED6" w:rsidP="0080029F">
      <w:pPr>
        <w:ind w:left="2016"/>
        <w:rPr>
          <w:ins w:id="628" w:author="pbx" w:date="2017-11-03T17:48:00Z"/>
        </w:rPr>
      </w:pPr>
      <w:ins w:id="629" w:author="pbx" w:date="2017-11-03T17:48:00Z">
        <w:r w:rsidRPr="00E075EA">
          <w:t>&lt;addr&gt;</w:t>
        </w:r>
      </w:ins>
    </w:p>
    <w:p w:rsidR="00E46ED6" w:rsidRPr="00E075EA" w:rsidRDefault="00E46ED6" w:rsidP="0080029F">
      <w:pPr>
        <w:ind w:left="2304"/>
        <w:rPr>
          <w:ins w:id="630" w:author="pbx" w:date="2017-11-03T17:48:00Z"/>
        </w:rPr>
      </w:pPr>
      <w:ins w:id="631" w:author="pbx" w:date="2017-11-03T17:48:00Z">
        <w:r w:rsidRPr="00E075EA">
          <w:t>&lt;streetAddressLine&gt;122 ApplewoodAve&lt;/streetAddressLine&gt;</w:t>
        </w:r>
      </w:ins>
    </w:p>
    <w:p w:rsidR="00E46ED6" w:rsidRPr="00E075EA" w:rsidRDefault="00E46ED6" w:rsidP="0080029F">
      <w:pPr>
        <w:ind w:left="2304"/>
        <w:rPr>
          <w:ins w:id="632" w:author="pbx" w:date="2017-11-03T17:48:00Z"/>
        </w:rPr>
      </w:pPr>
      <w:ins w:id="633" w:author="pbx" w:date="2017-11-03T17:48:00Z">
        <w:r w:rsidRPr="00E075EA">
          <w:t>&lt;city&gt;Ottawa&lt;/city&gt;</w:t>
        </w:r>
      </w:ins>
    </w:p>
    <w:p w:rsidR="00E46ED6" w:rsidRPr="00E075EA" w:rsidRDefault="00E46ED6" w:rsidP="0080029F">
      <w:pPr>
        <w:ind w:left="2304"/>
        <w:rPr>
          <w:ins w:id="634" w:author="pbx" w:date="2017-11-03T17:48:00Z"/>
        </w:rPr>
      </w:pPr>
      <w:ins w:id="635" w:author="pbx" w:date="2017-11-03T17:48:00Z">
        <w:r w:rsidRPr="00E075EA">
          <w:t>&lt;state&gt;Ontario&lt;/state&gt;</w:t>
        </w:r>
      </w:ins>
    </w:p>
    <w:p w:rsidR="00E46ED6" w:rsidRPr="00E075EA" w:rsidRDefault="00E46ED6" w:rsidP="0080029F">
      <w:pPr>
        <w:ind w:left="2304"/>
        <w:rPr>
          <w:ins w:id="636" w:author="pbx" w:date="2017-11-03T17:48:00Z"/>
        </w:rPr>
      </w:pPr>
      <w:ins w:id="637" w:author="pbx" w:date="2017-11-03T17:48:00Z">
        <w:r w:rsidRPr="00E075EA">
          <w:t>&lt;postalCode&gt;K1S 0B3&lt;/postalCode&gt;</w:t>
        </w:r>
      </w:ins>
    </w:p>
    <w:p w:rsidR="00E46ED6" w:rsidRPr="00E075EA" w:rsidRDefault="00E46ED6" w:rsidP="0080029F">
      <w:pPr>
        <w:ind w:left="2304"/>
        <w:rPr>
          <w:ins w:id="638" w:author="pbx" w:date="2017-11-03T17:48:00Z"/>
        </w:rPr>
      </w:pPr>
      <w:ins w:id="639" w:author="pbx" w:date="2017-11-03T17:48:00Z">
        <w:r w:rsidRPr="00E075EA">
          <w:t>&lt;</w:t>
        </w:r>
        <w:r w:rsidRPr="001D5071">
          <w:t>country codeSystem="2.16.840.1.113883.2.20.6.17" code="CAN"</w:t>
        </w:r>
        <w:r>
          <w:t>/</w:t>
        </w:r>
        <w:r w:rsidRPr="00E075EA">
          <w:t>&gt;</w:t>
        </w:r>
      </w:ins>
    </w:p>
    <w:p w:rsidR="00E46ED6" w:rsidRPr="00E075EA" w:rsidRDefault="00E46ED6" w:rsidP="0080029F">
      <w:pPr>
        <w:ind w:left="2016"/>
        <w:rPr>
          <w:ins w:id="640" w:author="pbx" w:date="2017-11-03T17:48:00Z"/>
        </w:rPr>
      </w:pPr>
      <w:ins w:id="641" w:author="pbx" w:date="2017-11-03T17:48:00Z">
        <w:r w:rsidRPr="00E075EA">
          <w:t>&lt;/addr&gt;</w:t>
        </w:r>
      </w:ins>
    </w:p>
    <w:p w:rsidR="00E46ED6" w:rsidRPr="00E075EA" w:rsidRDefault="00E46ED6" w:rsidP="0080029F">
      <w:pPr>
        <w:ind w:left="2016"/>
        <w:rPr>
          <w:ins w:id="642" w:author="pbx" w:date="2017-11-03T17:48:00Z"/>
        </w:rPr>
      </w:pPr>
      <w:ins w:id="643" w:author="pbx" w:date="2017-11-03T17:48:00Z">
        <w:r w:rsidRPr="00E075EA">
          <w:t>&lt;contactParty&gt;</w:t>
        </w:r>
      </w:ins>
    </w:p>
    <w:p w:rsidR="00E46ED6" w:rsidRPr="00E075EA" w:rsidRDefault="00E46ED6" w:rsidP="0080029F">
      <w:pPr>
        <w:ind w:left="2304"/>
        <w:rPr>
          <w:ins w:id="644" w:author="pbx" w:date="2017-11-03T17:48:00Z"/>
        </w:rPr>
      </w:pPr>
      <w:ins w:id="645" w:author="pbx" w:date="2017-11-03T17:48:00Z">
        <w:r w:rsidRPr="00E075EA">
          <w:t>&lt;contactPerson&gt;</w:t>
        </w:r>
      </w:ins>
    </w:p>
    <w:p w:rsidR="00E46ED6" w:rsidRPr="00E075EA" w:rsidRDefault="00E46ED6" w:rsidP="0080029F">
      <w:pPr>
        <w:ind w:left="2592"/>
        <w:rPr>
          <w:ins w:id="646" w:author="pbx" w:date="2017-11-03T17:48:00Z"/>
        </w:rPr>
      </w:pPr>
      <w:ins w:id="647" w:author="pbx" w:date="2017-11-03T17:48:00Z">
        <w:r w:rsidRPr="00E075EA">
          <w:t>&lt;name&gt;Fred, Last&lt;/name&gt;</w:t>
        </w:r>
      </w:ins>
    </w:p>
    <w:p w:rsidR="00E46ED6" w:rsidRPr="00E075EA" w:rsidRDefault="00E46ED6" w:rsidP="0080029F">
      <w:pPr>
        <w:ind w:left="2304"/>
        <w:rPr>
          <w:ins w:id="648" w:author="pbx" w:date="2017-11-03T17:48:00Z"/>
        </w:rPr>
      </w:pPr>
      <w:ins w:id="649" w:author="pbx" w:date="2017-11-03T17:48:00Z">
        <w:r w:rsidRPr="00E075EA">
          <w:t>&lt;/contactPerson&gt;</w:t>
        </w:r>
      </w:ins>
    </w:p>
    <w:p w:rsidR="00E46ED6" w:rsidRPr="00E075EA" w:rsidRDefault="00E46ED6" w:rsidP="0080029F">
      <w:pPr>
        <w:ind w:left="2016"/>
        <w:rPr>
          <w:ins w:id="650" w:author="pbx" w:date="2017-11-03T17:48:00Z"/>
        </w:rPr>
      </w:pPr>
      <w:ins w:id="651" w:author="pbx" w:date="2017-11-03T17:48:00Z">
        <w:r w:rsidRPr="00E075EA">
          <w:t>&lt;/contactParty&gt;</w:t>
        </w:r>
      </w:ins>
    </w:p>
    <w:p w:rsidR="00E46ED6" w:rsidRPr="00E075EA" w:rsidRDefault="00E46ED6" w:rsidP="0080029F">
      <w:pPr>
        <w:ind w:left="1728"/>
        <w:rPr>
          <w:ins w:id="652" w:author="pbx" w:date="2017-11-03T17:48:00Z"/>
        </w:rPr>
      </w:pPr>
      <w:ins w:id="653" w:author="pbx" w:date="2017-11-03T17:48:00Z">
        <w:r w:rsidRPr="00E075EA">
          <w:t>&lt;/assignedOrganization&gt;</w:t>
        </w:r>
      </w:ins>
    </w:p>
    <w:p w:rsidR="00E46ED6" w:rsidRPr="00E075EA" w:rsidRDefault="00E46ED6" w:rsidP="0080029F">
      <w:pPr>
        <w:ind w:left="1440"/>
        <w:rPr>
          <w:ins w:id="654" w:author="pbx" w:date="2017-11-03T17:48:00Z"/>
        </w:rPr>
      </w:pPr>
      <w:ins w:id="655" w:author="pbx" w:date="2017-11-03T17:48:00Z">
        <w:r w:rsidRPr="00E075EA">
          <w:t>&lt;/assignedEntity&gt;</w:t>
        </w:r>
      </w:ins>
    </w:p>
    <w:p w:rsidR="00E46ED6" w:rsidRPr="00E075EA" w:rsidRDefault="00E46ED6" w:rsidP="0080029F">
      <w:pPr>
        <w:ind w:left="1152"/>
        <w:rPr>
          <w:ins w:id="656" w:author="pbx" w:date="2017-11-03T17:48:00Z"/>
        </w:rPr>
      </w:pPr>
      <w:ins w:id="657" w:author="pbx" w:date="2017-11-03T17:48:00Z">
        <w:r w:rsidRPr="00E075EA">
          <w:t>&lt;/assignedOrganization&gt;</w:t>
        </w:r>
      </w:ins>
    </w:p>
    <w:p w:rsidR="00E46ED6" w:rsidRPr="00E075EA" w:rsidRDefault="00E46ED6" w:rsidP="0080029F">
      <w:pPr>
        <w:ind w:left="864"/>
        <w:rPr>
          <w:ins w:id="658" w:author="pbx" w:date="2017-11-03T17:48:00Z"/>
        </w:rPr>
      </w:pPr>
      <w:ins w:id="659" w:author="pbx" w:date="2017-11-03T17:48:00Z">
        <w:r w:rsidRPr="00E075EA">
          <w:t>&lt;/assignedEntity&gt;</w:t>
        </w:r>
      </w:ins>
    </w:p>
    <w:p w:rsidR="00E46ED6" w:rsidRPr="00E075EA" w:rsidRDefault="00E46ED6" w:rsidP="0080029F">
      <w:pPr>
        <w:ind w:left="576"/>
        <w:rPr>
          <w:ins w:id="660" w:author="pbx" w:date="2017-11-03T17:48:00Z"/>
        </w:rPr>
      </w:pPr>
      <w:ins w:id="661" w:author="pbx" w:date="2017-11-03T17:48:00Z">
        <w:r w:rsidRPr="00E075EA">
          <w:t>&lt;/representedOrganization&gt;</w:t>
        </w:r>
      </w:ins>
    </w:p>
    <w:p w:rsidR="00E46ED6" w:rsidRPr="00E075EA" w:rsidRDefault="00E46ED6" w:rsidP="0080029F">
      <w:pPr>
        <w:ind w:left="288"/>
        <w:rPr>
          <w:ins w:id="662" w:author="pbx" w:date="2017-11-03T17:48:00Z"/>
        </w:rPr>
      </w:pPr>
      <w:ins w:id="663" w:author="pbx" w:date="2017-11-03T17:48:00Z">
        <w:r w:rsidRPr="00E075EA">
          <w:t>&lt;/assignedEntity&gt;</w:t>
        </w:r>
      </w:ins>
    </w:p>
    <w:p w:rsidR="00E46ED6" w:rsidRPr="00E075EA" w:rsidRDefault="00E46ED6" w:rsidP="0080029F">
      <w:pPr>
        <w:rPr>
          <w:ins w:id="664" w:author="pbx" w:date="2017-11-03T17:48:00Z"/>
        </w:rPr>
      </w:pPr>
      <w:ins w:id="665" w:author="pbx" w:date="2017-11-03T17:48:00Z">
        <w:r w:rsidRPr="00E075EA">
          <w:t>&lt;/author&gt;</w:t>
        </w:r>
      </w:ins>
    </w:p>
    <w:p w:rsidR="00D14B8D" w:rsidRDefault="00D14B8D" w:rsidP="0080029F"/>
    <w:p w:rsidR="000142D9" w:rsidRDefault="00F512E4" w:rsidP="0080029F">
      <w:r w:rsidRPr="00C367F5">
        <w:t>O</w:t>
      </w:r>
      <w:r w:rsidR="000142D9" w:rsidRPr="00C367F5">
        <w:t xml:space="preserve">rganizations are identified using </w:t>
      </w:r>
      <w:r w:rsidR="002D0332" w:rsidRPr="00C367F5">
        <w:t>HPFB</w:t>
      </w:r>
      <w:r w:rsidR="001E485B" w:rsidRPr="00C367F5">
        <w:t xml:space="preserve"> Company ID</w:t>
      </w:r>
      <w:r w:rsidR="000142D9" w:rsidRPr="00C367F5">
        <w:t>s. These are identifiers with the root</w:t>
      </w:r>
      <w:r w:rsidR="009A6E40" w:rsidRPr="00C367F5">
        <w:t xml:space="preserve"> </w:t>
      </w:r>
      <w:r w:rsidR="00601F99" w:rsidRPr="00C367F5">
        <w:t>2.16.840.1.113883.2.20.6.31</w:t>
      </w:r>
      <w:r w:rsidR="009A6E40" w:rsidRPr="00C367F5">
        <w:t xml:space="preserve"> </w:t>
      </w:r>
      <w:r w:rsidR="009336DC">
        <w:t>and an extension</w:t>
      </w:r>
      <w:del w:id="666" w:author="pbx" w:date="2017-11-03T17:48:00Z">
        <w:r w:rsidR="000142D9" w:rsidRPr="00C367F5">
          <w:delText xml:space="preserve">. </w:delText>
        </w:r>
      </w:del>
      <w:ins w:id="667" w:author="pbx" w:date="2017-11-03T17:48:00Z">
        <w:r w:rsidR="009336DC">
          <w:t xml:space="preserve"> as illustrated below:</w:t>
        </w:r>
      </w:ins>
    </w:p>
    <w:p w:rsidR="009336DC" w:rsidRPr="000A0496" w:rsidRDefault="00A213B5" w:rsidP="0080029F">
      <w:pPr>
        <w:rPr>
          <w:ins w:id="668" w:author="pbx" w:date="2017-11-03T17:48:00Z"/>
        </w:rPr>
      </w:pPr>
      <w:del w:id="669" w:author="pbx" w:date="2017-11-03T17:48:00Z">
        <w:r w:rsidRPr="000A6564">
          <w:rPr>
            <w:noProof/>
            <w:lang w:val="en-US"/>
          </w:rPr>
          <mc:AlternateContent>
            <mc:Choice Requires="wps">
              <w:drawing>
                <wp:inline distT="0" distB="0" distL="0" distR="0" wp14:anchorId="52310256" wp14:editId="3D337489">
                  <wp:extent cx="5899868" cy="429905"/>
                  <wp:effectExtent l="57150" t="0" r="81915" b="14160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42990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pPr>
                                <w:rPr>
                                  <w:del w:id="670" w:author="pbx" w:date="2017-11-03T17:48:00Z"/>
                                </w:rPr>
                              </w:pPr>
                              <w:del w:id="671" w:author="pbx" w:date="2017-11-03T17:48:00Z">
                                <w:r w:rsidRPr="000A0496">
                                  <w:delText xml:space="preserve">&lt;representedOrganization&gt; </w:delText>
                                </w:r>
                              </w:del>
                            </w:p>
                            <w:p w:rsidR="00292223" w:rsidRDefault="00292223" w:rsidP="00DF0F23">
                              <w:pPr>
                                <w:rPr>
                                  <w:del w:id="672" w:author="pbx" w:date="2017-11-03T17:48:00Z"/>
                                </w:rPr>
                              </w:pPr>
                              <w:del w:id="673" w:author="pbx" w:date="2017-11-03T17:48:00Z">
                                <w:r w:rsidRPr="000A0496">
                                  <w:delText xml:space="preserve">  &lt;id extension=</w:delText>
                                </w:r>
                                <w:r>
                                  <w:delText>“Company ID”</w:delText>
                                </w:r>
                                <w:r w:rsidRPr="000A0496">
                                  <w:delText xml:space="preserve"> root="</w:delText>
                                </w:r>
                                <w:r>
                                  <w:delText>2.16.840.1.113883.2.20.6.31</w:delText>
                                </w:r>
                                <w:r w:rsidRPr="000A0496">
                                  <w:delText>"/&gt;</w:delText>
                                </w:r>
                              </w:del>
                            </w:p>
                          </w:txbxContent>
                        </wps:txbx>
                        <wps:bodyPr rot="0" vert="horz" wrap="square" lIns="91440" tIns="45720" rIns="91440" bIns="45720" anchor="t" anchorCtr="0">
                          <a:noAutofit/>
                        </wps:bodyPr>
                      </wps:wsp>
                    </a:graphicData>
                  </a:graphic>
                </wp:inline>
              </w:drawing>
            </mc:Choice>
            <mc:Fallback>
              <w:pict>
                <v:shape id="_x0000_s1030" type="#_x0000_t202" style="width:464.55pt;height: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" fillcolor="#c6d9f1 [671]">
                  <v:shadow on="t" color="#bfbfbf [2412]" offset="0,4pt"/>
                  <v:textbox>
                    <w:txbxContent>
                      <w:p w14:paraId="1DCA6FA5" w14:textId="77777777" w:rsidR="00292223" w:rsidRPr="000A0496" w:rsidRDefault="00292223" w:rsidP="00DF0F23">
                        <w:pPr>
                          <w:rPr>
                            <w:del w:id="893" w:author="pbx" w:date="2017-11-03T17:48:00Z"/>
                          </w:rPr>
                        </w:pPr>
                        <w:del w:id="894" w:author="pbx" w:date="2017-11-03T17:48:00Z">
                          <w:r w:rsidRPr="000A0496">
                            <w:delText xml:space="preserve">&lt;representedOrganization&gt; </w:delText>
                          </w:r>
                        </w:del>
                      </w:p>
                      <w:p w14:paraId="7A29DCBD" w14:textId="77777777" w:rsidR="00292223" w:rsidRDefault="00292223" w:rsidP="00DF0F23">
                        <w:pPr>
                          <w:rPr>
                            <w:del w:id="895" w:author="pbx" w:date="2017-11-03T17:48:00Z"/>
                          </w:rPr>
                        </w:pPr>
                        <w:del w:id="896" w:author="pbx" w:date="2017-11-03T17:48:00Z">
                          <w:r w:rsidRPr="000A0496">
                            <w:delText xml:space="preserve">  &lt;id extension=</w:delText>
                          </w:r>
                          <w:r>
                            <w:delText>“Company ID”</w:delText>
                          </w:r>
                          <w:r w:rsidRPr="000A0496">
                            <w:delText xml:space="preserve"> root="</w:delText>
                          </w:r>
                          <w:r>
                            <w:delText>2.16.840.1.113883.2.20.6.31</w:delText>
                          </w:r>
                          <w:r w:rsidRPr="000A0496">
                            <w:delText>"/&gt;</w:delText>
                          </w:r>
                        </w:del>
                      </w:p>
                    </w:txbxContent>
                  </v:textbox>
                  <w10:anchorlock/>
                </v:shape>
              </w:pict>
            </mc:Fallback>
          </mc:AlternateContent>
        </w:r>
      </w:del>
      <w:ins w:id="674" w:author="pbx" w:date="2017-11-03T17:48:00Z">
        <w:r w:rsidR="009336DC" w:rsidRPr="000A0496">
          <w:t xml:space="preserve">&lt;representedOrganization&gt; </w:t>
        </w:r>
      </w:ins>
    </w:p>
    <w:p w:rsidR="009336DC" w:rsidRDefault="009336DC" w:rsidP="0080029F">
      <w:pPr>
        <w:ind w:left="288"/>
        <w:rPr>
          <w:ins w:id="675" w:author="pbx" w:date="2017-11-03T17:48:00Z"/>
        </w:rPr>
      </w:pPr>
      <w:ins w:id="676" w:author="pbx" w:date="2017-11-03T17:48:00Z">
        <w:r w:rsidRPr="000A0496">
          <w:t>&lt;id extension=</w:t>
        </w:r>
        <w:r>
          <w:t>“Company ID”</w:t>
        </w:r>
        <w:r w:rsidRPr="000A0496">
          <w:t xml:space="preserve"> root="</w:t>
        </w:r>
        <w:r>
          <w:t>2.16.840.1.113883.2.20.6.31</w:t>
        </w:r>
        <w:r w:rsidRPr="000A0496">
          <w:t>"/&gt;</w:t>
        </w:r>
      </w:ins>
    </w:p>
    <w:p w:rsidR="00224B8C" w:rsidRDefault="00224B8C" w:rsidP="00224B8C">
      <w:pPr>
        <w:rPr>
          <w:ins w:id="677" w:author="pbx" w:date="2017-11-03T17:48:00Z"/>
        </w:rPr>
      </w:pPr>
    </w:p>
    <w:p w:rsidR="00224B8C" w:rsidRDefault="00224B8C" w:rsidP="00224B8C">
      <w:pPr>
        <w:rPr>
          <w:ins w:id="678" w:author="pbx" w:date="2017-11-03T17:48:00Z"/>
        </w:rPr>
      </w:pPr>
      <w:ins w:id="679" w:author="pbx" w:date="2017-11-03T17:48:00Z">
        <w:r>
          <w:t>Outlined below is an example of the contactPerson element:</w:t>
        </w:r>
      </w:ins>
    </w:p>
    <w:p w:rsidR="00224B8C" w:rsidRPr="000A0496" w:rsidRDefault="00224B8C" w:rsidP="00224B8C">
      <w:pPr>
        <w:rPr>
          <w:ins w:id="680" w:author="pbx" w:date="2017-11-03T17:48:00Z"/>
        </w:rPr>
      </w:pPr>
      <w:ins w:id="681" w:author="pbx" w:date="2017-11-03T17:48:00Z">
        <w:r w:rsidRPr="000A0496">
          <w:t xml:space="preserve">&lt;contactPerson&gt; </w:t>
        </w:r>
      </w:ins>
    </w:p>
    <w:p w:rsidR="00224B8C" w:rsidRPr="000A0496" w:rsidRDefault="00224B8C" w:rsidP="00224B8C">
      <w:pPr>
        <w:ind w:left="288"/>
        <w:rPr>
          <w:ins w:id="682" w:author="pbx" w:date="2017-11-03T17:48:00Z"/>
        </w:rPr>
      </w:pPr>
      <w:ins w:id="683" w:author="pbx" w:date="2017-11-03T17:48:00Z">
        <w:r w:rsidRPr="000A0496">
          <w:t xml:space="preserve"> &lt;name&gt;contact person name for </w:t>
        </w:r>
        <w:r>
          <w:t>DIN Owner/Regulatory Contact</w:t>
        </w:r>
        <w:r w:rsidRPr="000A0496">
          <w:t xml:space="preserve">&lt;/name&gt; </w:t>
        </w:r>
      </w:ins>
    </w:p>
    <w:p w:rsidR="00224B8C" w:rsidRPr="000A0496" w:rsidRDefault="00224B8C" w:rsidP="00224B8C">
      <w:pPr>
        <w:rPr>
          <w:ins w:id="684" w:author="pbx" w:date="2017-11-03T17:48:00Z"/>
        </w:rPr>
      </w:pPr>
      <w:ins w:id="685" w:author="pbx" w:date="2017-11-03T17:48:00Z">
        <w:r w:rsidRPr="000A0496">
          <w:t xml:space="preserve"> &lt;/contactPerson&gt;</w:t>
        </w:r>
      </w:ins>
    </w:p>
    <w:p w:rsidR="00A213B5" w:rsidRPr="00CB5071" w:rsidRDefault="00A213B5" w:rsidP="0080029F"/>
    <w:p w:rsidR="000142D9" w:rsidRDefault="00A16152" w:rsidP="001D67E2">
      <w:pPr>
        <w:pStyle w:val="Heading3"/>
      </w:pPr>
      <w:bookmarkStart w:id="686" w:name="_Toc495429254"/>
      <w:bookmarkStart w:id="687" w:name="_Toc495068726"/>
      <w:bookmarkStart w:id="688" w:name="_Toc497495401"/>
      <w:r>
        <w:t>Validation</w:t>
      </w:r>
      <w:bookmarkEnd w:id="686"/>
      <w:bookmarkEnd w:id="687"/>
      <w:bookmarkEnd w:id="68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rsidTr="00C87FC3">
        <w:trPr>
          <w:cantSplit/>
          <w:trHeight w:val="580"/>
          <w:tblHeader/>
        </w:trPr>
        <w:tc>
          <w:tcPr>
            <w:tcW w:w="2358" w:type="dxa"/>
            <w:shd w:val="clear" w:color="auto" w:fill="808080"/>
          </w:tcPr>
          <w:p w:rsidR="00A16152" w:rsidRPr="00914CEC" w:rsidRDefault="00A16152" w:rsidP="0080029F">
            <w:r w:rsidRPr="00675DAA">
              <w:t>Element</w:t>
            </w:r>
          </w:p>
        </w:tc>
        <w:tc>
          <w:tcPr>
            <w:tcW w:w="1260" w:type="dxa"/>
            <w:shd w:val="clear" w:color="auto" w:fill="808080"/>
          </w:tcPr>
          <w:p w:rsidR="00A16152" w:rsidRPr="00675DAA" w:rsidRDefault="00A16152" w:rsidP="0080029F">
            <w:r w:rsidRPr="00675DAA">
              <w:t>Attribute</w:t>
            </w:r>
          </w:p>
        </w:tc>
        <w:tc>
          <w:tcPr>
            <w:tcW w:w="1260" w:type="dxa"/>
            <w:shd w:val="clear" w:color="auto" w:fill="808080"/>
          </w:tcPr>
          <w:p w:rsidR="00A16152" w:rsidRPr="00914CEC" w:rsidRDefault="00A16152" w:rsidP="0080029F">
            <w:r w:rsidRPr="00675DAA">
              <w:t>Cardinality</w:t>
            </w:r>
          </w:p>
        </w:tc>
        <w:tc>
          <w:tcPr>
            <w:tcW w:w="1350" w:type="dxa"/>
            <w:shd w:val="clear" w:color="auto" w:fill="808080"/>
          </w:tcPr>
          <w:p w:rsidR="00A16152" w:rsidRPr="00675DAA" w:rsidRDefault="00A16152" w:rsidP="0080029F">
            <w:r w:rsidRPr="00675DAA">
              <w:t>Value(s) Allowed</w:t>
            </w:r>
          </w:p>
          <w:p w:rsidR="00A16152" w:rsidRPr="00675DAA" w:rsidRDefault="00A16152" w:rsidP="0080029F">
            <w:r w:rsidRPr="00675DAA">
              <w:t>Examples</w:t>
            </w:r>
          </w:p>
        </w:tc>
        <w:tc>
          <w:tcPr>
            <w:tcW w:w="3330" w:type="dxa"/>
            <w:shd w:val="clear" w:color="auto" w:fill="808080"/>
          </w:tcPr>
          <w:p w:rsidR="00A16152" w:rsidRPr="00675DAA" w:rsidRDefault="00A16152" w:rsidP="0080029F">
            <w:r w:rsidRPr="00675DAA">
              <w:t>Description</w:t>
            </w:r>
          </w:p>
          <w:p w:rsidR="00A16152" w:rsidRPr="00675DAA" w:rsidRDefault="00A16152" w:rsidP="0080029F">
            <w:r w:rsidRPr="00675DAA">
              <w:t>Instructions</w:t>
            </w:r>
          </w:p>
        </w:tc>
      </w:tr>
      <w:tr w:rsidR="00A16152" w:rsidRPr="00675DAA" w:rsidTr="00C87FC3">
        <w:trPr>
          <w:cantSplit/>
        </w:trPr>
        <w:tc>
          <w:tcPr>
            <w:tcW w:w="2358" w:type="dxa"/>
          </w:tcPr>
          <w:p w:rsidR="00A16152" w:rsidRPr="00914CEC" w:rsidRDefault="009352FF" w:rsidP="0080029F">
            <w:r w:rsidRPr="00675DAA">
              <w:lastRenderedPageBreak/>
              <w:t>A</w:t>
            </w:r>
            <w:r w:rsidR="00A16152" w:rsidRPr="00675DAA">
              <w:t>uthor</w:t>
            </w:r>
          </w:p>
        </w:tc>
        <w:tc>
          <w:tcPr>
            <w:tcW w:w="1260" w:type="dxa"/>
            <w:shd w:val="clear" w:color="auto" w:fill="D9D9D9"/>
          </w:tcPr>
          <w:p w:rsidR="00A16152" w:rsidRPr="00675DAA" w:rsidRDefault="00A16152" w:rsidP="0080029F">
            <w:r w:rsidRPr="00675DAA">
              <w:t>N/A</w:t>
            </w:r>
          </w:p>
        </w:tc>
        <w:tc>
          <w:tcPr>
            <w:tcW w:w="1260" w:type="dxa"/>
            <w:shd w:val="clear" w:color="auto" w:fill="D9D9D9"/>
          </w:tcPr>
          <w:p w:rsidR="00A16152" w:rsidRPr="00675DAA" w:rsidRDefault="00A16152" w:rsidP="0080029F">
            <w:r w:rsidRPr="00675DAA">
              <w:t>1:1</w:t>
            </w:r>
          </w:p>
        </w:tc>
        <w:tc>
          <w:tcPr>
            <w:tcW w:w="1350" w:type="dxa"/>
            <w:shd w:val="clear" w:color="auto" w:fill="D9D9D9"/>
          </w:tcPr>
          <w:p w:rsidR="00A16152" w:rsidRPr="00675DAA" w:rsidRDefault="00A16152" w:rsidP="0080029F"/>
        </w:tc>
        <w:tc>
          <w:tcPr>
            <w:tcW w:w="3330" w:type="dxa"/>
            <w:shd w:val="clear" w:color="auto" w:fill="D9D9D9"/>
          </w:tcPr>
          <w:p w:rsidR="00A16152" w:rsidRPr="00675DAA" w:rsidRDefault="00A16152" w:rsidP="0080029F"/>
        </w:tc>
      </w:tr>
      <w:tr w:rsidR="00A16152" w:rsidRPr="00675DAA" w:rsidTr="00C87FC3">
        <w:trPr>
          <w:cantSplit/>
        </w:trPr>
        <w:tc>
          <w:tcPr>
            <w:tcW w:w="2358" w:type="dxa"/>
            <w:shd w:val="clear" w:color="auto" w:fill="808080"/>
          </w:tcPr>
          <w:p w:rsidR="00A16152" w:rsidRPr="00675DAA" w:rsidRDefault="00A16152" w:rsidP="0080029F">
            <w:r w:rsidRPr="00675DAA">
              <w:t>Conformance</w:t>
            </w:r>
          </w:p>
        </w:tc>
        <w:tc>
          <w:tcPr>
            <w:tcW w:w="7200" w:type="dxa"/>
            <w:gridSpan w:val="4"/>
          </w:tcPr>
          <w:p w:rsidR="00A16152" w:rsidRDefault="00A16152" w:rsidP="0043437F">
            <w:pPr>
              <w:pStyle w:val="ListParagraph"/>
              <w:numPr>
                <w:ilvl w:val="0"/>
                <w:numId w:val="33"/>
              </w:numPr>
            </w:pPr>
            <w:r>
              <w:t>The</w:t>
            </w:r>
            <w:r w:rsidR="00EB21E1">
              <w:t>re is an</w:t>
            </w:r>
            <w:r w:rsidR="00D8638C">
              <w:t xml:space="preserve"> author element</w:t>
            </w:r>
          </w:p>
          <w:p w:rsidR="00BA76E9" w:rsidRPr="00C13369" w:rsidRDefault="00487FE5" w:rsidP="0043437F">
            <w:pPr>
              <w:pStyle w:val="ListParagraph"/>
              <w:numPr>
                <w:ilvl w:val="0"/>
                <w:numId w:val="137"/>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BA76E9" w:rsidRPr="00193500" w:rsidRDefault="00487FE5" w:rsidP="0043437F">
            <w:pPr>
              <w:pStyle w:val="ListParagraph"/>
              <w:numPr>
                <w:ilvl w:val="0"/>
                <w:numId w:val="137"/>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tc>
      </w:tr>
    </w:tbl>
    <w:p w:rsidR="00F512E4" w:rsidRDefault="00F512E4" w:rsidP="0080029F">
      <w:pPr>
        <w:pStyle w:val="Default"/>
        <w:rPr>
          <w:sz w:val="23"/>
          <w:szCs w:val="23"/>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rsidTr="00C87FC3">
        <w:trPr>
          <w:cantSplit/>
          <w:trHeight w:val="580"/>
          <w:tblHeader/>
        </w:trPr>
        <w:tc>
          <w:tcPr>
            <w:tcW w:w="2358" w:type="dxa"/>
            <w:shd w:val="clear" w:color="auto" w:fill="808080"/>
          </w:tcPr>
          <w:p w:rsidR="00A16152" w:rsidRPr="00914CEC" w:rsidRDefault="00A16152" w:rsidP="0080029F">
            <w:r w:rsidRPr="00675DAA">
              <w:t>Element</w:t>
            </w:r>
          </w:p>
        </w:tc>
        <w:tc>
          <w:tcPr>
            <w:tcW w:w="1260" w:type="dxa"/>
            <w:shd w:val="clear" w:color="auto" w:fill="808080"/>
          </w:tcPr>
          <w:p w:rsidR="00A16152" w:rsidRPr="00675DAA" w:rsidRDefault="00A16152" w:rsidP="0080029F">
            <w:r w:rsidRPr="00675DAA">
              <w:t>Attribute</w:t>
            </w:r>
          </w:p>
        </w:tc>
        <w:tc>
          <w:tcPr>
            <w:tcW w:w="1260" w:type="dxa"/>
            <w:shd w:val="clear" w:color="auto" w:fill="808080"/>
          </w:tcPr>
          <w:p w:rsidR="00A16152" w:rsidRPr="00914CEC" w:rsidRDefault="00A16152" w:rsidP="0080029F">
            <w:r w:rsidRPr="00675DAA">
              <w:t>Cardinality</w:t>
            </w:r>
          </w:p>
        </w:tc>
        <w:tc>
          <w:tcPr>
            <w:tcW w:w="1350" w:type="dxa"/>
            <w:shd w:val="clear" w:color="auto" w:fill="808080"/>
          </w:tcPr>
          <w:p w:rsidR="00A16152" w:rsidRPr="00675DAA" w:rsidRDefault="00A16152" w:rsidP="0080029F">
            <w:r w:rsidRPr="00675DAA">
              <w:t>Value(s) Allowed</w:t>
            </w:r>
          </w:p>
          <w:p w:rsidR="00A16152" w:rsidRPr="00675DAA" w:rsidRDefault="00A16152" w:rsidP="0080029F">
            <w:r w:rsidRPr="00675DAA">
              <w:t>Examples</w:t>
            </w:r>
          </w:p>
        </w:tc>
        <w:tc>
          <w:tcPr>
            <w:tcW w:w="3330" w:type="dxa"/>
            <w:shd w:val="clear" w:color="auto" w:fill="808080"/>
          </w:tcPr>
          <w:p w:rsidR="00A16152" w:rsidRPr="00675DAA" w:rsidRDefault="00A16152" w:rsidP="0080029F">
            <w:r w:rsidRPr="00675DAA">
              <w:t>Description</w:t>
            </w:r>
          </w:p>
          <w:p w:rsidR="00A16152" w:rsidRPr="00675DAA" w:rsidRDefault="00A16152" w:rsidP="0080029F">
            <w:r w:rsidRPr="00675DAA">
              <w:t>Instructions</w:t>
            </w:r>
          </w:p>
        </w:tc>
      </w:tr>
      <w:tr w:rsidR="00A16152" w:rsidRPr="00675DAA" w:rsidTr="00C87FC3">
        <w:trPr>
          <w:cantSplit/>
        </w:trPr>
        <w:tc>
          <w:tcPr>
            <w:tcW w:w="2358" w:type="dxa"/>
          </w:tcPr>
          <w:p w:rsidR="00A16152" w:rsidRPr="00914CEC" w:rsidRDefault="009352FF" w:rsidP="0080029F">
            <w:r>
              <w:t>T</w:t>
            </w:r>
            <w:r w:rsidR="005D746A">
              <w:t>ime</w:t>
            </w:r>
          </w:p>
        </w:tc>
        <w:tc>
          <w:tcPr>
            <w:tcW w:w="1260" w:type="dxa"/>
            <w:shd w:val="clear" w:color="auto" w:fill="D9D9D9"/>
          </w:tcPr>
          <w:p w:rsidR="00A16152" w:rsidRPr="00675DAA" w:rsidRDefault="00A16152" w:rsidP="0080029F">
            <w:r w:rsidRPr="00675DAA">
              <w:t>N/A</w:t>
            </w:r>
          </w:p>
        </w:tc>
        <w:tc>
          <w:tcPr>
            <w:tcW w:w="1260" w:type="dxa"/>
            <w:shd w:val="clear" w:color="auto" w:fill="D9D9D9"/>
          </w:tcPr>
          <w:p w:rsidR="00A16152" w:rsidRPr="00675DAA" w:rsidRDefault="00CA2111" w:rsidP="0080029F">
            <w:r>
              <w:t>0</w:t>
            </w:r>
            <w:r w:rsidR="00A16152" w:rsidRPr="00675DAA">
              <w:t>:1</w:t>
            </w:r>
          </w:p>
        </w:tc>
        <w:tc>
          <w:tcPr>
            <w:tcW w:w="1350" w:type="dxa"/>
            <w:shd w:val="clear" w:color="auto" w:fill="D9D9D9"/>
          </w:tcPr>
          <w:p w:rsidR="00A16152" w:rsidRPr="00675DAA" w:rsidRDefault="00A16152" w:rsidP="0080029F"/>
        </w:tc>
        <w:tc>
          <w:tcPr>
            <w:tcW w:w="3330" w:type="dxa"/>
            <w:shd w:val="clear" w:color="auto" w:fill="D9D9D9"/>
          </w:tcPr>
          <w:p w:rsidR="00A16152" w:rsidRPr="00675DAA" w:rsidRDefault="00A16152" w:rsidP="0080029F"/>
        </w:tc>
      </w:tr>
      <w:tr w:rsidR="00A16152" w:rsidRPr="00675DAA" w:rsidTr="00C87FC3">
        <w:trPr>
          <w:cantSplit/>
        </w:trPr>
        <w:tc>
          <w:tcPr>
            <w:tcW w:w="2358" w:type="dxa"/>
            <w:shd w:val="clear" w:color="auto" w:fill="808080"/>
          </w:tcPr>
          <w:p w:rsidR="00A16152" w:rsidRPr="00675DAA" w:rsidRDefault="00A16152" w:rsidP="0080029F">
            <w:r w:rsidRPr="00675DAA">
              <w:t>Conformance</w:t>
            </w:r>
          </w:p>
        </w:tc>
        <w:tc>
          <w:tcPr>
            <w:tcW w:w="7200" w:type="dxa"/>
            <w:gridSpan w:val="4"/>
          </w:tcPr>
          <w:p w:rsidR="00287949" w:rsidRDefault="00EB21E1" w:rsidP="0043437F">
            <w:pPr>
              <w:pStyle w:val="ListParagraph"/>
              <w:numPr>
                <w:ilvl w:val="0"/>
                <w:numId w:val="34"/>
              </w:numPr>
            </w:pPr>
            <w:r>
              <w:t>The</w:t>
            </w:r>
            <w:r w:rsidR="00287949">
              <w:t>re</w:t>
            </w:r>
            <w:r>
              <w:t xml:space="preserve"> </w:t>
            </w:r>
            <w:r w:rsidR="005D0CE0">
              <w:t xml:space="preserve">may be a </w:t>
            </w:r>
            <w:r w:rsidR="00D8638C">
              <w:t>time element</w:t>
            </w:r>
          </w:p>
          <w:p w:rsidR="00D8638C" w:rsidRPr="005D0CE0" w:rsidRDefault="00ED1FC6" w:rsidP="0043437F">
            <w:pPr>
              <w:pStyle w:val="ListParagraph"/>
              <w:numPr>
                <w:ilvl w:val="0"/>
                <w:numId w:val="73"/>
              </w:numPr>
            </w:pPr>
            <w:r>
              <w:t>Informational only (</w:t>
            </w:r>
            <w:r w:rsidRPr="00ED1FC6">
              <w:t>no validation aspect).</w:t>
            </w:r>
          </w:p>
        </w:tc>
      </w:tr>
    </w:tbl>
    <w:p w:rsidR="008E50B6" w:rsidRDefault="008E50B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D1FC6" w:rsidRPr="00675DAA" w:rsidTr="0072440C">
        <w:trPr>
          <w:cantSplit/>
          <w:trHeight w:val="580"/>
          <w:tblHeader/>
        </w:trPr>
        <w:tc>
          <w:tcPr>
            <w:tcW w:w="2358" w:type="dxa"/>
            <w:shd w:val="clear" w:color="auto" w:fill="808080"/>
          </w:tcPr>
          <w:p w:rsidR="00ED1FC6" w:rsidRPr="00914CEC" w:rsidRDefault="00ED1FC6" w:rsidP="0080029F">
            <w:r w:rsidRPr="00675DAA">
              <w:t>Element</w:t>
            </w:r>
          </w:p>
        </w:tc>
        <w:tc>
          <w:tcPr>
            <w:tcW w:w="1260" w:type="dxa"/>
            <w:shd w:val="clear" w:color="auto" w:fill="808080"/>
          </w:tcPr>
          <w:p w:rsidR="00ED1FC6" w:rsidRPr="00675DAA" w:rsidRDefault="00ED1FC6" w:rsidP="0080029F">
            <w:r w:rsidRPr="00675DAA">
              <w:t>Attribute</w:t>
            </w:r>
          </w:p>
        </w:tc>
        <w:tc>
          <w:tcPr>
            <w:tcW w:w="1260" w:type="dxa"/>
            <w:shd w:val="clear" w:color="auto" w:fill="808080"/>
          </w:tcPr>
          <w:p w:rsidR="00ED1FC6" w:rsidRPr="00914CEC" w:rsidRDefault="00ED1FC6" w:rsidP="0080029F">
            <w:r w:rsidRPr="00675DAA">
              <w:t>Cardinality</w:t>
            </w:r>
          </w:p>
        </w:tc>
        <w:tc>
          <w:tcPr>
            <w:tcW w:w="1350" w:type="dxa"/>
            <w:shd w:val="clear" w:color="auto" w:fill="808080"/>
          </w:tcPr>
          <w:p w:rsidR="00ED1FC6" w:rsidRPr="00675DAA" w:rsidRDefault="00ED1FC6" w:rsidP="0080029F">
            <w:r w:rsidRPr="00675DAA">
              <w:t>Value(s) Allowed</w:t>
            </w:r>
          </w:p>
          <w:p w:rsidR="00ED1FC6" w:rsidRPr="00675DAA" w:rsidRDefault="00ED1FC6" w:rsidP="0080029F">
            <w:r w:rsidRPr="00675DAA">
              <w:t>Examples</w:t>
            </w:r>
          </w:p>
        </w:tc>
        <w:tc>
          <w:tcPr>
            <w:tcW w:w="3330" w:type="dxa"/>
            <w:shd w:val="clear" w:color="auto" w:fill="808080"/>
          </w:tcPr>
          <w:p w:rsidR="00ED1FC6" w:rsidRPr="00675DAA" w:rsidRDefault="00ED1FC6" w:rsidP="0080029F">
            <w:r w:rsidRPr="00675DAA">
              <w:t>Description</w:t>
            </w:r>
          </w:p>
          <w:p w:rsidR="00ED1FC6" w:rsidRPr="00675DAA" w:rsidRDefault="00ED1FC6" w:rsidP="0080029F">
            <w:r w:rsidRPr="00675DAA">
              <w:t>Instructions</w:t>
            </w:r>
          </w:p>
        </w:tc>
      </w:tr>
      <w:tr w:rsidR="00ED1FC6" w:rsidRPr="00675DAA" w:rsidTr="0072440C">
        <w:trPr>
          <w:cantSplit/>
        </w:trPr>
        <w:tc>
          <w:tcPr>
            <w:tcW w:w="2358" w:type="dxa"/>
          </w:tcPr>
          <w:p w:rsidR="00ED1FC6" w:rsidRPr="00914CEC" w:rsidRDefault="00ED1FC6" w:rsidP="0080029F">
            <w:r w:rsidRPr="00E47CF6">
              <w:t>assignedEntity</w:t>
            </w:r>
          </w:p>
        </w:tc>
        <w:tc>
          <w:tcPr>
            <w:tcW w:w="1260" w:type="dxa"/>
            <w:shd w:val="clear" w:color="auto" w:fill="D9D9D9"/>
          </w:tcPr>
          <w:p w:rsidR="00ED1FC6" w:rsidRPr="00675DAA" w:rsidRDefault="00ED1FC6" w:rsidP="0080029F">
            <w:r w:rsidRPr="00675DAA">
              <w:t>N/A</w:t>
            </w:r>
          </w:p>
        </w:tc>
        <w:tc>
          <w:tcPr>
            <w:tcW w:w="1260" w:type="dxa"/>
            <w:shd w:val="clear" w:color="auto" w:fill="D9D9D9"/>
          </w:tcPr>
          <w:p w:rsidR="00ED1FC6" w:rsidRPr="00675DAA" w:rsidRDefault="00ED1FC6" w:rsidP="0080029F">
            <w:r>
              <w:t>0</w:t>
            </w:r>
            <w:r w:rsidRPr="00675DAA">
              <w:t>:1</w:t>
            </w:r>
          </w:p>
        </w:tc>
        <w:tc>
          <w:tcPr>
            <w:tcW w:w="1350" w:type="dxa"/>
            <w:shd w:val="clear" w:color="auto" w:fill="D9D9D9"/>
          </w:tcPr>
          <w:p w:rsidR="00ED1FC6" w:rsidRPr="00675DAA" w:rsidRDefault="00ED1FC6" w:rsidP="0080029F"/>
        </w:tc>
        <w:tc>
          <w:tcPr>
            <w:tcW w:w="3330" w:type="dxa"/>
            <w:shd w:val="clear" w:color="auto" w:fill="D9D9D9"/>
          </w:tcPr>
          <w:p w:rsidR="00ED1FC6" w:rsidRPr="00675DAA" w:rsidRDefault="00ED1FC6" w:rsidP="0080029F"/>
        </w:tc>
      </w:tr>
      <w:tr w:rsidR="00ED1FC6" w:rsidRPr="00675DAA" w:rsidTr="0072440C">
        <w:trPr>
          <w:cantSplit/>
        </w:trPr>
        <w:tc>
          <w:tcPr>
            <w:tcW w:w="2358" w:type="dxa"/>
            <w:shd w:val="clear" w:color="auto" w:fill="808080"/>
          </w:tcPr>
          <w:p w:rsidR="00ED1FC6" w:rsidRPr="00675DAA" w:rsidRDefault="00ED1FC6" w:rsidP="0080029F">
            <w:r w:rsidRPr="00675DAA">
              <w:t>Conformance</w:t>
            </w:r>
          </w:p>
        </w:tc>
        <w:tc>
          <w:tcPr>
            <w:tcW w:w="7200" w:type="dxa"/>
            <w:gridSpan w:val="4"/>
          </w:tcPr>
          <w:p w:rsidR="00ED1FC6" w:rsidRDefault="00ED1FC6" w:rsidP="0043437F">
            <w:pPr>
              <w:pStyle w:val="ListParagraph"/>
              <w:numPr>
                <w:ilvl w:val="0"/>
                <w:numId w:val="74"/>
              </w:numPr>
            </w:pPr>
            <w:r>
              <w:t xml:space="preserve">There is an </w:t>
            </w:r>
            <w:r w:rsidRPr="00E47CF6">
              <w:t>assignedEntity</w:t>
            </w:r>
            <w:r>
              <w:t xml:space="preserve"> element</w:t>
            </w:r>
          </w:p>
          <w:p w:rsidR="00395928" w:rsidRPr="00730B62" w:rsidRDefault="00487FE5" w:rsidP="0043437F">
            <w:pPr>
              <w:pStyle w:val="ListParagraph"/>
              <w:numPr>
                <w:ilvl w:val="0"/>
                <w:numId w:val="138"/>
              </w:numPr>
            </w:pPr>
            <w:r>
              <w:t>SPL Rule 3</w:t>
            </w:r>
            <w:r w:rsidR="00395928" w:rsidRPr="00730B62">
              <w:t xml:space="preserve"> identifies that the </w:t>
            </w:r>
            <w:r w:rsidR="00395928" w:rsidRPr="00D00628">
              <w:t xml:space="preserve">element has </w:t>
            </w:r>
            <w:r w:rsidR="00395928">
              <w:t xml:space="preserve">not </w:t>
            </w:r>
            <w:r w:rsidR="00395928" w:rsidRPr="00D00628">
              <w:t>been defined.</w:t>
            </w:r>
          </w:p>
          <w:p w:rsidR="00193500" w:rsidRPr="00730B62" w:rsidRDefault="00487FE5" w:rsidP="0043437F">
            <w:pPr>
              <w:pStyle w:val="ListParagraph"/>
              <w:numPr>
                <w:ilvl w:val="0"/>
                <w:numId w:val="138"/>
              </w:numPr>
            </w:pPr>
            <w:r>
              <w:t>SPL Rule 4</w:t>
            </w:r>
            <w:r w:rsidR="00D76A0D" w:rsidRPr="00730B62">
              <w:t xml:space="preserve"> identifies that more than one </w:t>
            </w:r>
            <w:r w:rsidR="00D76A0D" w:rsidRPr="00D00628">
              <w:t xml:space="preserve">element </w:t>
            </w:r>
            <w:r w:rsidR="00D76A0D">
              <w:t xml:space="preserve">is </w:t>
            </w:r>
            <w:r w:rsidR="00D76A0D" w:rsidRPr="00D00628">
              <w:t>defined.</w:t>
            </w:r>
          </w:p>
          <w:p w:rsidR="00144B14" w:rsidRPr="003D3ABC" w:rsidRDefault="00144B14" w:rsidP="0080029F">
            <w:pPr>
              <w:pStyle w:val="ListParagraph"/>
            </w:pPr>
          </w:p>
          <w:p w:rsidR="003D3ABC" w:rsidRDefault="003D3ABC" w:rsidP="0043437F">
            <w:pPr>
              <w:pStyle w:val="ListParagraph"/>
              <w:numPr>
                <w:ilvl w:val="0"/>
                <w:numId w:val="74"/>
              </w:numPr>
            </w:pPr>
            <w:r>
              <w:t xml:space="preserve">There is an </w:t>
            </w:r>
            <w:r w:rsidR="00144B14" w:rsidRPr="00067A66">
              <w:t>representedOrganization</w:t>
            </w:r>
            <w:r w:rsidR="00144B14">
              <w:t xml:space="preserve"> </w:t>
            </w:r>
            <w:r>
              <w:t>element</w:t>
            </w:r>
          </w:p>
          <w:p w:rsidR="00144B14" w:rsidRPr="00730B62" w:rsidRDefault="00487FE5" w:rsidP="0043437F">
            <w:pPr>
              <w:pStyle w:val="ListParagraph"/>
              <w:numPr>
                <w:ilvl w:val="0"/>
                <w:numId w:val="139"/>
              </w:numPr>
            </w:pPr>
            <w:r>
              <w:t>SPL Rule 3</w:t>
            </w:r>
            <w:r w:rsidR="003D3ABC" w:rsidRPr="00730B62">
              <w:t xml:space="preserve"> identifies that the </w:t>
            </w:r>
            <w:r w:rsidR="003D3ABC" w:rsidRPr="00D00628">
              <w:t xml:space="preserve">element has </w:t>
            </w:r>
            <w:r w:rsidR="003D3ABC">
              <w:t xml:space="preserve">not </w:t>
            </w:r>
            <w:r w:rsidR="003D3ABC" w:rsidRPr="00D00628">
              <w:t>been defined.</w:t>
            </w:r>
          </w:p>
          <w:p w:rsidR="003D3ABC" w:rsidRPr="005D0CE0" w:rsidRDefault="00487FE5" w:rsidP="0043437F">
            <w:pPr>
              <w:pStyle w:val="ListParagraph"/>
              <w:numPr>
                <w:ilvl w:val="0"/>
                <w:numId w:val="139"/>
              </w:numPr>
            </w:pPr>
            <w:r>
              <w:t>SPL Rule 4</w:t>
            </w:r>
            <w:r w:rsidR="003D3ABC" w:rsidRPr="00730B62">
              <w:t xml:space="preserve"> identifies that more than one </w:t>
            </w:r>
            <w:r w:rsidR="003D3ABC" w:rsidRPr="00144B14">
              <w:t>element is defined.</w:t>
            </w:r>
          </w:p>
        </w:tc>
      </w:tr>
    </w:tbl>
    <w:p w:rsidR="00ED1FC6" w:rsidRDefault="00ED1FC6" w:rsidP="0080029F"/>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1240"/>
        <w:gridCol w:w="1240"/>
        <w:gridCol w:w="1329"/>
        <w:gridCol w:w="3278"/>
      </w:tblGrid>
      <w:tr w:rsidR="005D746A" w:rsidRPr="00675DAA" w:rsidTr="00133040">
        <w:trPr>
          <w:trHeight w:val="472"/>
          <w:tblHeader/>
        </w:trPr>
        <w:tc>
          <w:tcPr>
            <w:tcW w:w="2321" w:type="dxa"/>
            <w:shd w:val="clear" w:color="auto" w:fill="808080"/>
          </w:tcPr>
          <w:p w:rsidR="005D746A" w:rsidRPr="00914CEC" w:rsidRDefault="005D746A" w:rsidP="0080029F">
            <w:r w:rsidRPr="00675DAA">
              <w:t>Element</w:t>
            </w:r>
          </w:p>
        </w:tc>
        <w:tc>
          <w:tcPr>
            <w:tcW w:w="1240" w:type="dxa"/>
            <w:shd w:val="clear" w:color="auto" w:fill="808080"/>
          </w:tcPr>
          <w:p w:rsidR="005D746A" w:rsidRPr="00675DAA" w:rsidRDefault="005D746A" w:rsidP="0080029F">
            <w:r w:rsidRPr="00675DAA">
              <w:t>Attribute</w:t>
            </w:r>
          </w:p>
        </w:tc>
        <w:tc>
          <w:tcPr>
            <w:tcW w:w="1240" w:type="dxa"/>
            <w:shd w:val="clear" w:color="auto" w:fill="808080"/>
          </w:tcPr>
          <w:p w:rsidR="005D746A" w:rsidRPr="00914CEC" w:rsidRDefault="005D746A" w:rsidP="0080029F">
            <w:r w:rsidRPr="00675DAA">
              <w:t>Cardinality</w:t>
            </w:r>
          </w:p>
        </w:tc>
        <w:tc>
          <w:tcPr>
            <w:tcW w:w="1329" w:type="dxa"/>
            <w:shd w:val="clear" w:color="auto" w:fill="808080"/>
          </w:tcPr>
          <w:p w:rsidR="005D746A" w:rsidRPr="00675DAA" w:rsidRDefault="005D746A" w:rsidP="0080029F">
            <w:r w:rsidRPr="00675DAA">
              <w:t>Value(s) Allowed</w:t>
            </w:r>
          </w:p>
          <w:p w:rsidR="005D746A" w:rsidRPr="00675DAA" w:rsidRDefault="005D746A" w:rsidP="0080029F">
            <w:r w:rsidRPr="00675DAA">
              <w:t>Examples</w:t>
            </w:r>
          </w:p>
        </w:tc>
        <w:tc>
          <w:tcPr>
            <w:tcW w:w="3278" w:type="dxa"/>
            <w:shd w:val="clear" w:color="auto" w:fill="808080"/>
          </w:tcPr>
          <w:p w:rsidR="005D746A" w:rsidRPr="00675DAA" w:rsidRDefault="005D746A" w:rsidP="0080029F">
            <w:r w:rsidRPr="00675DAA">
              <w:t>Description</w:t>
            </w:r>
          </w:p>
          <w:p w:rsidR="005D746A" w:rsidRPr="00675DAA" w:rsidRDefault="005D746A" w:rsidP="0080029F">
            <w:r w:rsidRPr="00675DAA">
              <w:t>Instructions</w:t>
            </w:r>
          </w:p>
        </w:tc>
      </w:tr>
      <w:tr w:rsidR="005D746A" w:rsidRPr="00675DAA" w:rsidTr="00133040">
        <w:trPr>
          <w:trHeight w:val="117"/>
        </w:trPr>
        <w:tc>
          <w:tcPr>
            <w:tcW w:w="2321" w:type="dxa"/>
          </w:tcPr>
          <w:p w:rsidR="005D746A" w:rsidRPr="00914CEC" w:rsidRDefault="005D746A" w:rsidP="0080029F">
            <w:r w:rsidRPr="00067A66">
              <w:t>representedOrganization</w:t>
            </w:r>
          </w:p>
        </w:tc>
        <w:tc>
          <w:tcPr>
            <w:tcW w:w="1240" w:type="dxa"/>
            <w:shd w:val="clear" w:color="auto" w:fill="D9D9D9"/>
          </w:tcPr>
          <w:p w:rsidR="005D746A" w:rsidRPr="00675DAA" w:rsidRDefault="005D746A" w:rsidP="0080029F">
            <w:r w:rsidRPr="00675DAA">
              <w:t>N/A</w:t>
            </w:r>
          </w:p>
        </w:tc>
        <w:tc>
          <w:tcPr>
            <w:tcW w:w="1240" w:type="dxa"/>
            <w:shd w:val="clear" w:color="auto" w:fill="D9D9D9"/>
          </w:tcPr>
          <w:p w:rsidR="005D746A" w:rsidRPr="00675DAA" w:rsidRDefault="005D746A" w:rsidP="0080029F">
            <w:r w:rsidRPr="00675DAA">
              <w:t>1:1</w:t>
            </w:r>
          </w:p>
        </w:tc>
        <w:tc>
          <w:tcPr>
            <w:tcW w:w="1329" w:type="dxa"/>
            <w:shd w:val="clear" w:color="auto" w:fill="D9D9D9"/>
          </w:tcPr>
          <w:p w:rsidR="005D746A" w:rsidRPr="00675DAA" w:rsidRDefault="005D746A" w:rsidP="0080029F"/>
        </w:tc>
        <w:tc>
          <w:tcPr>
            <w:tcW w:w="3278" w:type="dxa"/>
            <w:shd w:val="clear" w:color="auto" w:fill="D9D9D9"/>
          </w:tcPr>
          <w:p w:rsidR="005D746A" w:rsidRPr="00675DAA" w:rsidRDefault="005D746A" w:rsidP="0080029F"/>
        </w:tc>
      </w:tr>
      <w:tr w:rsidR="005D746A" w:rsidRPr="00D831CF" w:rsidTr="00C367F5">
        <w:trPr>
          <w:trHeight w:val="3698"/>
        </w:trPr>
        <w:tc>
          <w:tcPr>
            <w:tcW w:w="2321" w:type="dxa"/>
            <w:shd w:val="clear" w:color="auto" w:fill="808080"/>
          </w:tcPr>
          <w:p w:rsidR="005D746A" w:rsidRPr="00675DAA" w:rsidRDefault="005D746A" w:rsidP="0080029F">
            <w:r w:rsidRPr="00675DAA">
              <w:t>Conformance</w:t>
            </w:r>
          </w:p>
        </w:tc>
        <w:tc>
          <w:tcPr>
            <w:tcW w:w="7087" w:type="dxa"/>
            <w:gridSpan w:val="4"/>
          </w:tcPr>
          <w:p w:rsidR="005D746A" w:rsidRDefault="005D746A" w:rsidP="0043437F">
            <w:pPr>
              <w:pStyle w:val="ListParagraph"/>
              <w:numPr>
                <w:ilvl w:val="0"/>
                <w:numId w:val="101"/>
              </w:numPr>
            </w:pPr>
            <w:r>
              <w:t xml:space="preserve">There is a </w:t>
            </w:r>
            <w:r w:rsidRPr="00067A66">
              <w:t>representedOrganization</w:t>
            </w:r>
            <w:r w:rsidR="006B3A95">
              <w:t xml:space="preserve"> element</w:t>
            </w:r>
            <w:r w:rsidR="003E4693">
              <w:t>.</w:t>
            </w:r>
          </w:p>
          <w:p w:rsidR="00395928" w:rsidRPr="00C13369" w:rsidRDefault="00487FE5" w:rsidP="0043437F">
            <w:pPr>
              <w:pStyle w:val="ListParagraph"/>
              <w:numPr>
                <w:ilvl w:val="0"/>
                <w:numId w:val="140"/>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43437F">
            <w:pPr>
              <w:pStyle w:val="ListParagraph"/>
              <w:numPr>
                <w:ilvl w:val="0"/>
                <w:numId w:val="140"/>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2F689E" w:rsidRDefault="002F689E" w:rsidP="0080029F">
            <w:pPr>
              <w:pStyle w:val="ListParagraph"/>
            </w:pPr>
          </w:p>
          <w:p w:rsidR="00D831CF" w:rsidRDefault="00D831CF" w:rsidP="0043437F">
            <w:pPr>
              <w:pStyle w:val="ListParagraph"/>
              <w:numPr>
                <w:ilvl w:val="0"/>
                <w:numId w:val="101"/>
              </w:numPr>
            </w:pPr>
            <w:r>
              <w:t xml:space="preserve">The </w:t>
            </w:r>
            <w:r w:rsidRPr="00067A66">
              <w:t>representedOrganization</w:t>
            </w:r>
            <w:r>
              <w:t xml:space="preserve"> </w:t>
            </w:r>
            <w:r w:rsidR="006B3A95">
              <w:t>will contain</w:t>
            </w:r>
            <w:r>
              <w:t xml:space="preserve"> </w:t>
            </w:r>
            <w:r w:rsidR="0065196F">
              <w:t xml:space="preserve">one </w:t>
            </w:r>
            <w:r>
              <w:t xml:space="preserve">or more </w:t>
            </w:r>
            <w:r w:rsidR="000503DE">
              <w:t>id</w:t>
            </w:r>
            <w:r w:rsidR="002F2171">
              <w:t xml:space="preserve"> element</w:t>
            </w:r>
            <w:r w:rsidR="0038315D">
              <w:t>s</w:t>
            </w:r>
            <w:r>
              <w:t>.</w:t>
            </w:r>
          </w:p>
          <w:p w:rsidR="00395928" w:rsidRPr="004E7D0E" w:rsidRDefault="00487FE5" w:rsidP="0043437F">
            <w:pPr>
              <w:pStyle w:val="ListParagraph"/>
              <w:numPr>
                <w:ilvl w:val="0"/>
                <w:numId w:val="140"/>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0F5EE9" w:rsidRDefault="000F5EE9" w:rsidP="0080029F">
            <w:pPr>
              <w:rPr>
                <w:highlight w:val="white"/>
              </w:rPr>
            </w:pPr>
          </w:p>
          <w:p w:rsidR="00793981" w:rsidRPr="0057382C" w:rsidRDefault="00793981" w:rsidP="0043437F">
            <w:pPr>
              <w:pStyle w:val="ListParagraph"/>
              <w:numPr>
                <w:ilvl w:val="0"/>
                <w:numId w:val="101"/>
              </w:numPr>
            </w:pPr>
            <w:r>
              <w:t>The representedOrganization must contain an id element</w:t>
            </w:r>
            <w:r w:rsidR="009F6620">
              <w:t xml:space="preserve"> that has an </w:t>
            </w:r>
            <w:r>
              <w:t>root value of 2.16.840.1.113883.2.20.6.33, and an extension value of 1</w:t>
            </w:r>
          </w:p>
          <w:p w:rsidR="009F6620" w:rsidRPr="00674290" w:rsidRDefault="00487FE5" w:rsidP="0043437F">
            <w:pPr>
              <w:pStyle w:val="ListParagraph"/>
              <w:numPr>
                <w:ilvl w:val="0"/>
                <w:numId w:val="144"/>
              </w:numPr>
              <w:rPr>
                <w:highlight w:val="white"/>
              </w:rPr>
            </w:pPr>
            <w:r>
              <w:rPr>
                <w:highlight w:val="white"/>
              </w:rPr>
              <w:t>SPL Rule 5</w:t>
            </w:r>
            <w:r w:rsidR="009F6620">
              <w:rPr>
                <w:highlight w:val="white"/>
              </w:rPr>
              <w:t xml:space="preserve"> </w:t>
            </w:r>
            <w:r w:rsidR="009F6620" w:rsidRPr="00334410">
              <w:rPr>
                <w:highlight w:val="white"/>
              </w:rPr>
              <w:t xml:space="preserve">identifies that </w:t>
            </w:r>
            <w:r w:rsidR="009F6620">
              <w:rPr>
                <w:highlight w:val="white"/>
              </w:rPr>
              <w:t xml:space="preserve">the </w:t>
            </w:r>
            <w:r w:rsidR="009F6620">
              <w:t xml:space="preserve">extension </w:t>
            </w:r>
            <w:r w:rsidR="009F6620" w:rsidRPr="00D00628">
              <w:rPr>
                <w:highlight w:val="white"/>
              </w:rPr>
              <w:t xml:space="preserve">attribute has </w:t>
            </w:r>
            <w:r w:rsidR="009F6620">
              <w:rPr>
                <w:highlight w:val="white"/>
              </w:rPr>
              <w:t xml:space="preserve">not </w:t>
            </w:r>
            <w:r w:rsidR="009F6620" w:rsidRPr="00D00628">
              <w:rPr>
                <w:highlight w:val="white"/>
              </w:rPr>
              <w:t>been defined</w:t>
            </w:r>
            <w:r w:rsidR="009F6620">
              <w:rPr>
                <w:highlight w:val="white"/>
              </w:rPr>
              <w:t>.</w:t>
            </w:r>
          </w:p>
          <w:p w:rsidR="00793981" w:rsidRDefault="00487FE5" w:rsidP="0043437F">
            <w:pPr>
              <w:pStyle w:val="ListParagraph"/>
              <w:numPr>
                <w:ilvl w:val="0"/>
                <w:numId w:val="144"/>
              </w:numPr>
              <w:rPr>
                <w:highlight w:val="white"/>
              </w:rPr>
            </w:pPr>
            <w:r>
              <w:rPr>
                <w:highlight w:val="white"/>
              </w:rPr>
              <w:t>SPL Rule 2</w:t>
            </w:r>
            <w:r w:rsidR="00793981" w:rsidRPr="00C13369">
              <w:rPr>
                <w:highlight w:val="white"/>
              </w:rPr>
              <w:t xml:space="preserve"> </w:t>
            </w:r>
            <w:r w:rsidR="00793981" w:rsidRPr="00334410">
              <w:rPr>
                <w:highlight w:val="white"/>
              </w:rPr>
              <w:t xml:space="preserve">identifies </w:t>
            </w:r>
            <w:r w:rsidR="00793981">
              <w:rPr>
                <w:highlight w:val="white"/>
              </w:rPr>
              <w:t xml:space="preserve">that the OID value is </w:t>
            </w:r>
            <w:r w:rsidR="007A706D">
              <w:rPr>
                <w:highlight w:val="white"/>
              </w:rPr>
              <w:t>incorrect.</w:t>
            </w:r>
          </w:p>
          <w:p w:rsidR="00FC6B70" w:rsidRPr="00FC6B70" w:rsidRDefault="00E13620" w:rsidP="0043437F">
            <w:pPr>
              <w:pStyle w:val="ListParagraph"/>
              <w:numPr>
                <w:ilvl w:val="0"/>
                <w:numId w:val="144"/>
              </w:numPr>
              <w:rPr>
                <w:highlight w:val="white"/>
              </w:rPr>
            </w:pPr>
            <w:r>
              <w:rPr>
                <w:highlight w:val="white"/>
              </w:rPr>
              <w:t>SPL Rule 10</w:t>
            </w:r>
            <w:r w:rsidR="00FC6B70" w:rsidRPr="0037781F">
              <w:rPr>
                <w:highlight w:val="white"/>
              </w:rPr>
              <w:t xml:space="preserve"> identifies that </w:t>
            </w:r>
            <w:r w:rsidR="00FC6B70">
              <w:rPr>
                <w:highlight w:val="white"/>
              </w:rPr>
              <w:t xml:space="preserve">no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rsidR="00FC6B70" w:rsidRPr="00FC6B70" w:rsidRDefault="00E13620" w:rsidP="0043437F">
            <w:pPr>
              <w:pStyle w:val="ListParagraph"/>
              <w:numPr>
                <w:ilvl w:val="0"/>
                <w:numId w:val="144"/>
              </w:numPr>
              <w:rPr>
                <w:highlight w:val="white"/>
              </w:rPr>
            </w:pPr>
            <w:r>
              <w:rPr>
                <w:highlight w:val="white"/>
              </w:rPr>
              <w:t>SPL Rule 10</w:t>
            </w:r>
            <w:r w:rsidR="00FC6B70" w:rsidRPr="0037781F">
              <w:rPr>
                <w:highlight w:val="white"/>
              </w:rPr>
              <w:t xml:space="preserve"> identifies that </w:t>
            </w:r>
            <w:r w:rsidR="00FC6B70">
              <w:rPr>
                <w:highlight w:val="white"/>
              </w:rPr>
              <w:t xml:space="preserve">more than one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rsidR="006E0884" w:rsidRDefault="00E13620" w:rsidP="0043437F">
            <w:pPr>
              <w:pStyle w:val="ListParagraph"/>
              <w:numPr>
                <w:ilvl w:val="0"/>
                <w:numId w:val="144"/>
              </w:numPr>
              <w:rPr>
                <w:highlight w:val="white"/>
              </w:rPr>
            </w:pPr>
            <w:r>
              <w:rPr>
                <w:highlight w:val="white"/>
              </w:rPr>
              <w:t>SPL Rule 10</w:t>
            </w:r>
            <w:r w:rsidR="006E0884" w:rsidRPr="0037781F">
              <w:rPr>
                <w:highlight w:val="white"/>
              </w:rPr>
              <w:t xml:space="preserve"> identifies that </w:t>
            </w:r>
            <w:r w:rsidR="006F254E">
              <w:rPr>
                <w:highlight w:val="white"/>
              </w:rPr>
              <w:t>no DIN owner is identified</w:t>
            </w:r>
            <w:r w:rsidR="006E0884" w:rsidRPr="0037781F">
              <w:rPr>
                <w:highlight w:val="white"/>
              </w:rPr>
              <w:t xml:space="preserve">. </w:t>
            </w:r>
          </w:p>
          <w:p w:rsidR="00E13620" w:rsidRPr="00E13620" w:rsidRDefault="00E13620" w:rsidP="0043437F">
            <w:pPr>
              <w:pStyle w:val="ListParagraph"/>
              <w:numPr>
                <w:ilvl w:val="0"/>
                <w:numId w:val="144"/>
              </w:numPr>
              <w:rPr>
                <w:highlight w:val="white"/>
              </w:rPr>
            </w:pPr>
            <w:r>
              <w:rPr>
                <w:highlight w:val="white"/>
              </w:rPr>
              <w:lastRenderedPageBreak/>
              <w:t>SPL Rule 10</w:t>
            </w:r>
            <w:r w:rsidRPr="0037781F">
              <w:rPr>
                <w:highlight w:val="white"/>
              </w:rPr>
              <w:t xml:space="preserve"> identifies that </w:t>
            </w:r>
            <w:r>
              <w:rPr>
                <w:highlight w:val="white"/>
              </w:rPr>
              <w:t>the role is not DIN owner</w:t>
            </w:r>
            <w:r w:rsidRPr="0037781F">
              <w:rPr>
                <w:highlight w:val="white"/>
              </w:rPr>
              <w:t xml:space="preserve">. </w:t>
            </w:r>
          </w:p>
          <w:p w:rsidR="00D97C7D" w:rsidRDefault="00D97C7D" w:rsidP="0080029F"/>
          <w:p w:rsidR="00D97C7D" w:rsidRDefault="00D97C7D" w:rsidP="0043437F">
            <w:pPr>
              <w:pStyle w:val="ListParagraph"/>
              <w:numPr>
                <w:ilvl w:val="0"/>
                <w:numId w:val="101"/>
              </w:numPr>
            </w:pPr>
            <w:r>
              <w:t xml:space="preserve">The representedOrganization must contain an id element that has an id@root value of </w:t>
            </w:r>
            <w:r w:rsidR="00601F99">
              <w:t>2.16.840.1.113883.2.20.6.31</w:t>
            </w:r>
            <w:r>
              <w:t xml:space="preserve">, and an extension value containing a valid Company ID number derived from OID: </w:t>
            </w:r>
            <w:r w:rsidR="00601F99">
              <w:t>2.16.840.1.113883.2.20.6.31</w:t>
            </w:r>
            <w:r>
              <w:t xml:space="preserve"> or a value of 999999999 to indicate that the Company ID is Not Available.</w:t>
            </w:r>
          </w:p>
          <w:p w:rsidR="002620CF" w:rsidRDefault="00487FE5" w:rsidP="0043437F">
            <w:pPr>
              <w:pStyle w:val="ListParagraph"/>
              <w:numPr>
                <w:ilvl w:val="0"/>
                <w:numId w:val="145"/>
              </w:numPr>
              <w:rPr>
                <w:highlight w:val="white"/>
              </w:rPr>
            </w:pPr>
            <w:r>
              <w:rPr>
                <w:highlight w:val="white"/>
              </w:rPr>
              <w:t>SPL Rule 5</w:t>
            </w:r>
            <w:r w:rsidR="002620CF">
              <w:rPr>
                <w:highlight w:val="white"/>
              </w:rPr>
              <w:t xml:space="preserve"> </w:t>
            </w:r>
            <w:r w:rsidR="002620CF" w:rsidRPr="00334410">
              <w:rPr>
                <w:highlight w:val="white"/>
              </w:rPr>
              <w:t xml:space="preserve">identifies that </w:t>
            </w:r>
            <w:r w:rsidR="002620CF">
              <w:rPr>
                <w:highlight w:val="white"/>
              </w:rPr>
              <w:t xml:space="preserve">the </w:t>
            </w:r>
            <w:r w:rsidR="002620CF">
              <w:t xml:space="preserve">extension </w:t>
            </w:r>
            <w:r w:rsidR="002620CF" w:rsidRPr="00D00628">
              <w:rPr>
                <w:highlight w:val="white"/>
              </w:rPr>
              <w:t xml:space="preserve">attribute has </w:t>
            </w:r>
            <w:r w:rsidR="002620CF">
              <w:rPr>
                <w:highlight w:val="white"/>
              </w:rPr>
              <w:t xml:space="preserve">not </w:t>
            </w:r>
            <w:r w:rsidR="002620CF" w:rsidRPr="00D00628">
              <w:rPr>
                <w:highlight w:val="white"/>
              </w:rPr>
              <w:t>been defined</w:t>
            </w:r>
            <w:r w:rsidR="002620CF">
              <w:rPr>
                <w:highlight w:val="white"/>
              </w:rPr>
              <w:t>.</w:t>
            </w:r>
          </w:p>
          <w:p w:rsidR="002620CF" w:rsidRDefault="00487FE5" w:rsidP="0043437F">
            <w:pPr>
              <w:pStyle w:val="ListParagraph"/>
              <w:numPr>
                <w:ilvl w:val="0"/>
                <w:numId w:val="145"/>
              </w:numPr>
              <w:rPr>
                <w:highlight w:val="white"/>
              </w:rPr>
            </w:pPr>
            <w:r>
              <w:rPr>
                <w:highlight w:val="white"/>
              </w:rPr>
              <w:t>SPL Rule 2</w:t>
            </w:r>
            <w:r w:rsidR="00FC0DEE" w:rsidRPr="002620CF">
              <w:rPr>
                <w:highlight w:val="white"/>
              </w:rPr>
              <w:t xml:space="preserve"> identifies that the OID value is </w:t>
            </w:r>
            <w:r w:rsidR="007A706D" w:rsidRPr="002620CF">
              <w:rPr>
                <w:highlight w:val="white"/>
              </w:rPr>
              <w:t>incorrect.</w:t>
            </w:r>
          </w:p>
          <w:p w:rsidR="002620CF" w:rsidRDefault="00E13620" w:rsidP="0043437F">
            <w:pPr>
              <w:pStyle w:val="ListParagraph"/>
              <w:numPr>
                <w:ilvl w:val="0"/>
                <w:numId w:val="145"/>
              </w:numPr>
              <w:rPr>
                <w:highlight w:val="white"/>
              </w:rPr>
            </w:pPr>
            <w:r>
              <w:rPr>
                <w:highlight w:val="white"/>
              </w:rPr>
              <w:t>SPL Rule 10</w:t>
            </w:r>
            <w:r w:rsidR="00FC6B70" w:rsidRPr="002620CF">
              <w:rPr>
                <w:highlight w:val="white"/>
              </w:rPr>
              <w:t xml:space="preserve"> identifies that no company ID has been assigned. </w:t>
            </w:r>
          </w:p>
          <w:p w:rsidR="002620CF" w:rsidRDefault="00E13620" w:rsidP="0043437F">
            <w:pPr>
              <w:pStyle w:val="ListParagraph"/>
              <w:numPr>
                <w:ilvl w:val="0"/>
                <w:numId w:val="145"/>
              </w:numPr>
              <w:rPr>
                <w:highlight w:val="white"/>
              </w:rPr>
            </w:pPr>
            <w:r>
              <w:rPr>
                <w:highlight w:val="white"/>
              </w:rPr>
              <w:t>SPL Rule 10</w:t>
            </w:r>
            <w:r w:rsidR="00FC6B70" w:rsidRPr="002620CF">
              <w:rPr>
                <w:highlight w:val="white"/>
              </w:rPr>
              <w:t xml:space="preserve"> identifies that more than one </w:t>
            </w:r>
            <w:r w:rsidR="006E0884" w:rsidRPr="002620CF">
              <w:rPr>
                <w:highlight w:val="white"/>
              </w:rPr>
              <w:t xml:space="preserve">company ID </w:t>
            </w:r>
            <w:r w:rsidR="00FC6B70" w:rsidRPr="002620CF">
              <w:rPr>
                <w:highlight w:val="white"/>
              </w:rPr>
              <w:t>has been assigned</w:t>
            </w:r>
          </w:p>
          <w:p w:rsidR="000F5EE9" w:rsidRPr="002620CF" w:rsidRDefault="00E13620" w:rsidP="0043437F">
            <w:pPr>
              <w:pStyle w:val="ListParagraph"/>
              <w:numPr>
                <w:ilvl w:val="0"/>
                <w:numId w:val="145"/>
              </w:numPr>
              <w:rPr>
                <w:highlight w:val="white"/>
              </w:rPr>
            </w:pPr>
            <w:r>
              <w:rPr>
                <w:highlight w:val="white"/>
              </w:rPr>
              <w:t>SPL Rule 10</w:t>
            </w:r>
            <w:r w:rsidR="00D97C7D" w:rsidRPr="002620CF">
              <w:rPr>
                <w:highlight w:val="white"/>
              </w:rPr>
              <w:t xml:space="preserve"> identifies that the company ID is not in the CV or 999999999.</w:t>
            </w:r>
          </w:p>
          <w:p w:rsidR="006B3A95" w:rsidRDefault="006B3A95" w:rsidP="0080029F">
            <w:pPr>
              <w:pStyle w:val="ListParagraph"/>
            </w:pPr>
          </w:p>
          <w:p w:rsidR="00F512E4" w:rsidRDefault="00F512E4" w:rsidP="0043437F">
            <w:pPr>
              <w:pStyle w:val="ListParagraph"/>
              <w:numPr>
                <w:ilvl w:val="0"/>
                <w:numId w:val="101"/>
              </w:numPr>
            </w:pPr>
            <w:r w:rsidRPr="00F512E4">
              <w:t xml:space="preserve">The representedOrganization </w:t>
            </w:r>
            <w:r w:rsidR="00E54F92">
              <w:t>will</w:t>
            </w:r>
            <w:r w:rsidRPr="00F512E4">
              <w:t xml:space="preserve"> contain a name</w:t>
            </w:r>
            <w:r w:rsidR="002F2171">
              <w:t xml:space="preserve"> element</w:t>
            </w:r>
            <w:r w:rsidRPr="00F512E4">
              <w:t>.</w:t>
            </w:r>
          </w:p>
          <w:p w:rsidR="00395928" w:rsidRPr="004E7D0E" w:rsidRDefault="00487FE5" w:rsidP="0043437F">
            <w:pPr>
              <w:pStyle w:val="ListParagraph"/>
              <w:numPr>
                <w:ilvl w:val="0"/>
                <w:numId w:val="143"/>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DF64EC" w:rsidRPr="004E7D0E" w:rsidRDefault="009B00F5" w:rsidP="0043437F">
            <w:pPr>
              <w:pStyle w:val="ListParagraph"/>
              <w:numPr>
                <w:ilvl w:val="0"/>
                <w:numId w:val="143"/>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886E3D" w:rsidRPr="004E7D0E">
              <w:rPr>
                <w:highlight w:val="white"/>
              </w:rPr>
              <w:t>.</w:t>
            </w:r>
          </w:p>
          <w:p w:rsidR="00DF64EC" w:rsidRPr="004E7D0E" w:rsidRDefault="00DF64EC" w:rsidP="0043437F">
            <w:pPr>
              <w:pStyle w:val="ListParagraph"/>
              <w:numPr>
                <w:ilvl w:val="0"/>
                <w:numId w:val="143"/>
              </w:numPr>
              <w:rPr>
                <w:highlight w:val="white"/>
              </w:rPr>
            </w:pPr>
            <w:r w:rsidRPr="004E7D0E">
              <w:rPr>
                <w:highlight w:val="white"/>
              </w:rPr>
              <w:t>SPL Rule 6 identifies that the name is empty.</w:t>
            </w:r>
          </w:p>
          <w:p w:rsidR="006B3A95" w:rsidRDefault="006B3A95" w:rsidP="0080029F"/>
          <w:p w:rsidR="000503DE" w:rsidRDefault="000503DE" w:rsidP="0043437F">
            <w:pPr>
              <w:pStyle w:val="ListParagraph"/>
              <w:numPr>
                <w:ilvl w:val="0"/>
                <w:numId w:val="101"/>
              </w:numPr>
            </w:pPr>
            <w:r w:rsidRPr="00F512E4">
              <w:t>The representedOrganization will contain</w:t>
            </w:r>
            <w:r>
              <w:t xml:space="preserve"> a c</w:t>
            </w:r>
            <w:r w:rsidRPr="00F512E4">
              <w:t>ontactParty</w:t>
            </w:r>
            <w:r w:rsidR="002F2171">
              <w:t xml:space="preserve"> element</w:t>
            </w:r>
            <w:r w:rsidR="00A45B60">
              <w:t>.</w:t>
            </w:r>
          </w:p>
          <w:p w:rsidR="00395928" w:rsidRPr="004E7D0E" w:rsidRDefault="00487FE5" w:rsidP="0043437F">
            <w:pPr>
              <w:pStyle w:val="ListParagraph"/>
              <w:numPr>
                <w:ilvl w:val="0"/>
                <w:numId w:val="142"/>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6B3A95" w:rsidRDefault="006B3A95" w:rsidP="0080029F">
            <w:pPr>
              <w:pStyle w:val="ListParagraph"/>
            </w:pPr>
          </w:p>
          <w:p w:rsidR="005D746A" w:rsidRDefault="005D746A" w:rsidP="0043437F">
            <w:pPr>
              <w:pStyle w:val="ListParagraph"/>
              <w:numPr>
                <w:ilvl w:val="0"/>
                <w:numId w:val="101"/>
              </w:numPr>
            </w:pPr>
            <w:r>
              <w:t xml:space="preserve">The </w:t>
            </w:r>
            <w:r w:rsidRPr="00067A66">
              <w:t>representedOrganization</w:t>
            </w:r>
            <w:r>
              <w:t xml:space="preserve"> may contain one or more </w:t>
            </w:r>
            <w:r w:rsidR="00E71721" w:rsidRPr="00E71721">
              <w:t xml:space="preserve">assignedEntity </w:t>
            </w:r>
            <w:r w:rsidR="002F2171">
              <w:t>elements</w:t>
            </w:r>
            <w:r w:rsidR="00565D97">
              <w:t xml:space="preserve"> as per the Doctype specifics</w:t>
            </w:r>
          </w:p>
          <w:p w:rsidR="006B3A95" w:rsidRPr="000503DE" w:rsidRDefault="00054FBF" w:rsidP="0043437F">
            <w:pPr>
              <w:pStyle w:val="ListParagraph"/>
              <w:numPr>
                <w:ilvl w:val="0"/>
                <w:numId w:val="141"/>
              </w:numPr>
            </w:pPr>
            <w:r w:rsidRPr="004E7D0E">
              <w:rPr>
                <w:highlight w:val="white"/>
              </w:rPr>
              <w:t>Informational only (no validation aspect).</w:t>
            </w:r>
          </w:p>
        </w:tc>
      </w:tr>
    </w:tbl>
    <w:p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80029F">
            <w:r w:rsidRPr="00675DAA">
              <w:t>Element</w:t>
            </w:r>
          </w:p>
        </w:tc>
        <w:tc>
          <w:tcPr>
            <w:tcW w:w="1260" w:type="dxa"/>
            <w:shd w:val="clear" w:color="auto" w:fill="808080"/>
          </w:tcPr>
          <w:p w:rsidR="003E4693" w:rsidRPr="00675DAA" w:rsidRDefault="003E4693" w:rsidP="0080029F">
            <w:r w:rsidRPr="00675DAA">
              <w:t>Attribute</w:t>
            </w:r>
          </w:p>
        </w:tc>
        <w:tc>
          <w:tcPr>
            <w:tcW w:w="1260" w:type="dxa"/>
            <w:shd w:val="clear" w:color="auto" w:fill="808080"/>
          </w:tcPr>
          <w:p w:rsidR="003E4693" w:rsidRPr="00914CEC" w:rsidRDefault="003E4693" w:rsidP="0080029F">
            <w:r w:rsidRPr="00675DAA">
              <w:t>Cardinality</w:t>
            </w:r>
          </w:p>
        </w:tc>
        <w:tc>
          <w:tcPr>
            <w:tcW w:w="1350" w:type="dxa"/>
            <w:shd w:val="clear" w:color="auto" w:fill="808080"/>
          </w:tcPr>
          <w:p w:rsidR="003E4693" w:rsidRPr="00675DAA" w:rsidRDefault="003E4693" w:rsidP="0080029F">
            <w:r w:rsidRPr="00675DAA">
              <w:t>Value(s) Allowed</w:t>
            </w:r>
          </w:p>
          <w:p w:rsidR="003E4693" w:rsidRPr="00675DAA" w:rsidRDefault="003E4693" w:rsidP="0080029F">
            <w:r w:rsidRPr="00675DAA">
              <w:t>Examples</w:t>
            </w:r>
          </w:p>
        </w:tc>
        <w:tc>
          <w:tcPr>
            <w:tcW w:w="3330" w:type="dxa"/>
            <w:shd w:val="clear" w:color="auto" w:fill="808080"/>
          </w:tcPr>
          <w:p w:rsidR="003E4693" w:rsidRPr="00675DAA" w:rsidRDefault="003E4693" w:rsidP="0080029F">
            <w:r w:rsidRPr="00675DAA">
              <w:t>Description</w:t>
            </w:r>
          </w:p>
          <w:p w:rsidR="003E4693" w:rsidRPr="00675DAA" w:rsidRDefault="003E4693" w:rsidP="0080029F">
            <w:r w:rsidRPr="00675DAA">
              <w:t>Instructions</w:t>
            </w:r>
          </w:p>
        </w:tc>
      </w:tr>
      <w:tr w:rsidR="003E4693" w:rsidRPr="00675DAA" w:rsidTr="00395928">
        <w:trPr>
          <w:cantSplit/>
        </w:trPr>
        <w:tc>
          <w:tcPr>
            <w:tcW w:w="2358" w:type="dxa"/>
          </w:tcPr>
          <w:p w:rsidR="003E4693" w:rsidRPr="00914CEC" w:rsidRDefault="003E4693" w:rsidP="0080029F">
            <w:r w:rsidRPr="00E71721">
              <w:t>assignedEntity</w:t>
            </w:r>
          </w:p>
        </w:tc>
        <w:tc>
          <w:tcPr>
            <w:tcW w:w="1260" w:type="dxa"/>
            <w:shd w:val="clear" w:color="auto" w:fill="D9D9D9"/>
          </w:tcPr>
          <w:p w:rsidR="003E4693" w:rsidRPr="00675DAA" w:rsidRDefault="003E4693" w:rsidP="0080029F">
            <w:r w:rsidRPr="00675DAA">
              <w:t>N/A</w:t>
            </w:r>
          </w:p>
        </w:tc>
        <w:tc>
          <w:tcPr>
            <w:tcW w:w="1260" w:type="dxa"/>
            <w:shd w:val="clear" w:color="auto" w:fill="D9D9D9"/>
          </w:tcPr>
          <w:p w:rsidR="003E4693" w:rsidRPr="00675DAA" w:rsidRDefault="003E4693" w:rsidP="0080029F">
            <w:r>
              <w:t>0:1</w:t>
            </w:r>
          </w:p>
        </w:tc>
        <w:tc>
          <w:tcPr>
            <w:tcW w:w="1350" w:type="dxa"/>
            <w:shd w:val="clear" w:color="auto" w:fill="D9D9D9"/>
          </w:tcPr>
          <w:p w:rsidR="003E4693" w:rsidRPr="00675DAA" w:rsidRDefault="003E4693" w:rsidP="0080029F"/>
        </w:tc>
        <w:tc>
          <w:tcPr>
            <w:tcW w:w="3330" w:type="dxa"/>
            <w:shd w:val="clear" w:color="auto" w:fill="D9D9D9"/>
          </w:tcPr>
          <w:p w:rsidR="003E4693" w:rsidRPr="00675DAA" w:rsidRDefault="003E4693" w:rsidP="0080029F"/>
        </w:tc>
      </w:tr>
      <w:tr w:rsidR="003E4693" w:rsidRPr="00F512E4" w:rsidTr="00395928">
        <w:trPr>
          <w:cantSplit/>
        </w:trPr>
        <w:tc>
          <w:tcPr>
            <w:tcW w:w="2358" w:type="dxa"/>
            <w:shd w:val="clear" w:color="auto" w:fill="808080"/>
          </w:tcPr>
          <w:p w:rsidR="003E4693" w:rsidRPr="00675DAA" w:rsidRDefault="003E4693" w:rsidP="0080029F">
            <w:r w:rsidRPr="00675DAA">
              <w:t>Conformance</w:t>
            </w:r>
          </w:p>
        </w:tc>
        <w:tc>
          <w:tcPr>
            <w:tcW w:w="7200" w:type="dxa"/>
            <w:gridSpan w:val="4"/>
          </w:tcPr>
          <w:p w:rsidR="003E4693" w:rsidRPr="003E4693" w:rsidRDefault="003E4693" w:rsidP="0043437F">
            <w:pPr>
              <w:pStyle w:val="ListParagraph"/>
              <w:numPr>
                <w:ilvl w:val="0"/>
                <w:numId w:val="111"/>
              </w:numPr>
              <w:rPr>
                <w:szCs w:val="24"/>
                <w:highlight w:val="white"/>
              </w:rPr>
            </w:pPr>
            <w:r>
              <w:t xml:space="preserve">There may be an  </w:t>
            </w:r>
            <w:r w:rsidRPr="00E71721">
              <w:t xml:space="preserve">assignedEntity </w:t>
            </w:r>
            <w:r>
              <w:t>element</w:t>
            </w:r>
          </w:p>
          <w:p w:rsidR="003E4693" w:rsidRPr="00752ED4" w:rsidRDefault="003E4693" w:rsidP="0043437F">
            <w:pPr>
              <w:pStyle w:val="ListParagraph"/>
              <w:numPr>
                <w:ilvl w:val="0"/>
                <w:numId w:val="112"/>
              </w:numPr>
              <w:rPr>
                <w:highlight w:val="white"/>
              </w:rPr>
            </w:pPr>
            <w:r w:rsidRPr="0014454D">
              <w:t>Informational only (no validation aspect).</w:t>
            </w:r>
          </w:p>
        </w:tc>
      </w:tr>
    </w:tbl>
    <w:p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80029F">
            <w:r w:rsidRPr="00675DAA">
              <w:t>Element</w:t>
            </w:r>
          </w:p>
        </w:tc>
        <w:tc>
          <w:tcPr>
            <w:tcW w:w="1260" w:type="dxa"/>
            <w:shd w:val="clear" w:color="auto" w:fill="808080"/>
          </w:tcPr>
          <w:p w:rsidR="003E4693" w:rsidRPr="00675DAA" w:rsidRDefault="003E4693" w:rsidP="0080029F">
            <w:r w:rsidRPr="00675DAA">
              <w:t>Attribute</w:t>
            </w:r>
          </w:p>
        </w:tc>
        <w:tc>
          <w:tcPr>
            <w:tcW w:w="1260" w:type="dxa"/>
            <w:shd w:val="clear" w:color="auto" w:fill="808080"/>
          </w:tcPr>
          <w:p w:rsidR="003E4693" w:rsidRPr="00914CEC" w:rsidRDefault="003E4693" w:rsidP="0080029F">
            <w:r w:rsidRPr="00675DAA">
              <w:t>Cardinality</w:t>
            </w:r>
          </w:p>
        </w:tc>
        <w:tc>
          <w:tcPr>
            <w:tcW w:w="1350" w:type="dxa"/>
            <w:shd w:val="clear" w:color="auto" w:fill="808080"/>
          </w:tcPr>
          <w:p w:rsidR="003E4693" w:rsidRPr="00675DAA" w:rsidRDefault="003E4693" w:rsidP="0080029F">
            <w:r w:rsidRPr="00675DAA">
              <w:t>Value(s) Allowed</w:t>
            </w:r>
          </w:p>
          <w:p w:rsidR="003E4693" w:rsidRPr="00675DAA" w:rsidRDefault="003E4693" w:rsidP="0080029F">
            <w:r w:rsidRPr="00675DAA">
              <w:t>Examples</w:t>
            </w:r>
          </w:p>
        </w:tc>
        <w:tc>
          <w:tcPr>
            <w:tcW w:w="3330" w:type="dxa"/>
            <w:shd w:val="clear" w:color="auto" w:fill="808080"/>
          </w:tcPr>
          <w:p w:rsidR="003E4693" w:rsidRPr="00675DAA" w:rsidRDefault="003E4693" w:rsidP="0080029F">
            <w:r w:rsidRPr="00675DAA">
              <w:t>Description</w:t>
            </w:r>
          </w:p>
          <w:p w:rsidR="003E4693" w:rsidRPr="00675DAA" w:rsidRDefault="003E4693" w:rsidP="0080029F">
            <w:r w:rsidRPr="00675DAA">
              <w:t>Instructions</w:t>
            </w:r>
          </w:p>
        </w:tc>
      </w:tr>
      <w:tr w:rsidR="003E4693" w:rsidRPr="00675DAA" w:rsidTr="00395928">
        <w:trPr>
          <w:cantSplit/>
        </w:trPr>
        <w:tc>
          <w:tcPr>
            <w:tcW w:w="2358" w:type="dxa"/>
          </w:tcPr>
          <w:p w:rsidR="003E4693" w:rsidRPr="00914CEC" w:rsidRDefault="003E4693" w:rsidP="0080029F">
            <w:r w:rsidRPr="003E4693">
              <w:t>assignedOrganization</w:t>
            </w:r>
          </w:p>
        </w:tc>
        <w:tc>
          <w:tcPr>
            <w:tcW w:w="1260" w:type="dxa"/>
            <w:shd w:val="clear" w:color="auto" w:fill="D9D9D9"/>
          </w:tcPr>
          <w:p w:rsidR="003E4693" w:rsidRPr="00675DAA" w:rsidRDefault="003E4693" w:rsidP="0080029F">
            <w:r w:rsidRPr="00675DAA">
              <w:t>N/A</w:t>
            </w:r>
          </w:p>
        </w:tc>
        <w:tc>
          <w:tcPr>
            <w:tcW w:w="1260" w:type="dxa"/>
            <w:shd w:val="clear" w:color="auto" w:fill="D9D9D9"/>
          </w:tcPr>
          <w:p w:rsidR="003E4693" w:rsidRPr="00675DAA" w:rsidRDefault="003E4693" w:rsidP="0080029F">
            <w:r>
              <w:t>0:1</w:t>
            </w:r>
          </w:p>
        </w:tc>
        <w:tc>
          <w:tcPr>
            <w:tcW w:w="1350" w:type="dxa"/>
            <w:shd w:val="clear" w:color="auto" w:fill="D9D9D9"/>
          </w:tcPr>
          <w:p w:rsidR="003E4693" w:rsidRPr="00675DAA" w:rsidRDefault="003E4693" w:rsidP="0080029F"/>
        </w:tc>
        <w:tc>
          <w:tcPr>
            <w:tcW w:w="3330" w:type="dxa"/>
            <w:shd w:val="clear" w:color="auto" w:fill="D9D9D9"/>
          </w:tcPr>
          <w:p w:rsidR="003E4693" w:rsidRPr="00675DAA" w:rsidRDefault="003E4693" w:rsidP="0080029F"/>
        </w:tc>
      </w:tr>
      <w:tr w:rsidR="003E4693" w:rsidRPr="00F512E4" w:rsidTr="00395928">
        <w:trPr>
          <w:cantSplit/>
        </w:trPr>
        <w:tc>
          <w:tcPr>
            <w:tcW w:w="2358" w:type="dxa"/>
            <w:shd w:val="clear" w:color="auto" w:fill="808080"/>
          </w:tcPr>
          <w:p w:rsidR="003E4693" w:rsidRPr="00675DAA" w:rsidRDefault="003E4693" w:rsidP="0080029F">
            <w:r w:rsidRPr="00675DAA">
              <w:t>Conformance</w:t>
            </w:r>
          </w:p>
        </w:tc>
        <w:tc>
          <w:tcPr>
            <w:tcW w:w="7200" w:type="dxa"/>
            <w:gridSpan w:val="4"/>
          </w:tcPr>
          <w:p w:rsidR="003E4693" w:rsidRPr="003E4693" w:rsidRDefault="003E4693" w:rsidP="0043437F">
            <w:pPr>
              <w:pStyle w:val="ListParagraph"/>
              <w:numPr>
                <w:ilvl w:val="0"/>
                <w:numId w:val="113"/>
              </w:numPr>
              <w:rPr>
                <w:szCs w:val="24"/>
                <w:highlight w:val="white"/>
              </w:rPr>
            </w:pPr>
            <w:r>
              <w:t xml:space="preserve">There may be an  </w:t>
            </w:r>
            <w:r w:rsidRPr="003E4693">
              <w:t>assignedOrganization</w:t>
            </w:r>
            <w:r>
              <w:t>element</w:t>
            </w:r>
          </w:p>
          <w:p w:rsidR="003E4693" w:rsidRPr="00752ED4" w:rsidRDefault="003E4693" w:rsidP="0043437F">
            <w:pPr>
              <w:pStyle w:val="ListParagraph"/>
              <w:numPr>
                <w:ilvl w:val="0"/>
                <w:numId w:val="114"/>
              </w:numPr>
              <w:rPr>
                <w:highlight w:val="white"/>
              </w:rPr>
            </w:pPr>
            <w:r w:rsidRPr="0014454D">
              <w:t>Informational only (no validation aspect).</w:t>
            </w:r>
          </w:p>
        </w:tc>
      </w:tr>
    </w:tbl>
    <w:p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80029F">
            <w:r w:rsidRPr="00675DAA">
              <w:t>Element</w:t>
            </w:r>
          </w:p>
        </w:tc>
        <w:tc>
          <w:tcPr>
            <w:tcW w:w="1260" w:type="dxa"/>
            <w:shd w:val="clear" w:color="auto" w:fill="808080"/>
          </w:tcPr>
          <w:p w:rsidR="003E4693" w:rsidRPr="00675DAA" w:rsidRDefault="003E4693" w:rsidP="0080029F">
            <w:r w:rsidRPr="00675DAA">
              <w:t>Attribute</w:t>
            </w:r>
          </w:p>
        </w:tc>
        <w:tc>
          <w:tcPr>
            <w:tcW w:w="1260" w:type="dxa"/>
            <w:shd w:val="clear" w:color="auto" w:fill="808080"/>
          </w:tcPr>
          <w:p w:rsidR="003E4693" w:rsidRPr="00914CEC" w:rsidRDefault="003E4693" w:rsidP="0080029F">
            <w:r w:rsidRPr="00675DAA">
              <w:t>Cardinality</w:t>
            </w:r>
          </w:p>
        </w:tc>
        <w:tc>
          <w:tcPr>
            <w:tcW w:w="1350" w:type="dxa"/>
            <w:shd w:val="clear" w:color="auto" w:fill="808080"/>
          </w:tcPr>
          <w:p w:rsidR="003E4693" w:rsidRPr="00675DAA" w:rsidRDefault="003E4693" w:rsidP="0080029F">
            <w:r w:rsidRPr="00675DAA">
              <w:t>Value(s) Allowed</w:t>
            </w:r>
          </w:p>
          <w:p w:rsidR="003E4693" w:rsidRPr="00675DAA" w:rsidRDefault="003E4693" w:rsidP="0080029F">
            <w:r w:rsidRPr="00675DAA">
              <w:t>Examples</w:t>
            </w:r>
          </w:p>
        </w:tc>
        <w:tc>
          <w:tcPr>
            <w:tcW w:w="3330" w:type="dxa"/>
            <w:shd w:val="clear" w:color="auto" w:fill="808080"/>
          </w:tcPr>
          <w:p w:rsidR="003E4693" w:rsidRPr="00675DAA" w:rsidRDefault="003E4693" w:rsidP="0080029F">
            <w:r w:rsidRPr="00675DAA">
              <w:t>Description</w:t>
            </w:r>
          </w:p>
          <w:p w:rsidR="003E4693" w:rsidRPr="00675DAA" w:rsidRDefault="003E4693" w:rsidP="0080029F">
            <w:r w:rsidRPr="00675DAA">
              <w:t>Instructions</w:t>
            </w:r>
          </w:p>
        </w:tc>
      </w:tr>
      <w:tr w:rsidR="003E4693" w:rsidRPr="00675DAA" w:rsidTr="00395928">
        <w:trPr>
          <w:cantSplit/>
        </w:trPr>
        <w:tc>
          <w:tcPr>
            <w:tcW w:w="2358" w:type="dxa"/>
          </w:tcPr>
          <w:p w:rsidR="003E4693" w:rsidRPr="00914CEC" w:rsidRDefault="003E4693" w:rsidP="0080029F">
            <w:r w:rsidRPr="00E71721">
              <w:lastRenderedPageBreak/>
              <w:t>assignedEntity</w:t>
            </w:r>
          </w:p>
        </w:tc>
        <w:tc>
          <w:tcPr>
            <w:tcW w:w="1260" w:type="dxa"/>
            <w:shd w:val="clear" w:color="auto" w:fill="D9D9D9"/>
          </w:tcPr>
          <w:p w:rsidR="003E4693" w:rsidRPr="00675DAA" w:rsidRDefault="003E4693" w:rsidP="0080029F">
            <w:r w:rsidRPr="00675DAA">
              <w:t>N/A</w:t>
            </w:r>
          </w:p>
        </w:tc>
        <w:tc>
          <w:tcPr>
            <w:tcW w:w="1260" w:type="dxa"/>
            <w:shd w:val="clear" w:color="auto" w:fill="D9D9D9"/>
          </w:tcPr>
          <w:p w:rsidR="003E4693" w:rsidRPr="00675DAA" w:rsidRDefault="003E4693" w:rsidP="0080029F">
            <w:r>
              <w:t>0:1</w:t>
            </w:r>
          </w:p>
        </w:tc>
        <w:tc>
          <w:tcPr>
            <w:tcW w:w="1350" w:type="dxa"/>
            <w:shd w:val="clear" w:color="auto" w:fill="D9D9D9"/>
          </w:tcPr>
          <w:p w:rsidR="003E4693" w:rsidRPr="00675DAA" w:rsidRDefault="003E4693" w:rsidP="0080029F"/>
        </w:tc>
        <w:tc>
          <w:tcPr>
            <w:tcW w:w="3330" w:type="dxa"/>
            <w:shd w:val="clear" w:color="auto" w:fill="D9D9D9"/>
          </w:tcPr>
          <w:p w:rsidR="003E4693" w:rsidRPr="00675DAA" w:rsidRDefault="003E4693" w:rsidP="0080029F"/>
        </w:tc>
      </w:tr>
      <w:tr w:rsidR="003E4693" w:rsidRPr="00F512E4" w:rsidTr="00395928">
        <w:trPr>
          <w:cantSplit/>
        </w:trPr>
        <w:tc>
          <w:tcPr>
            <w:tcW w:w="2358" w:type="dxa"/>
            <w:shd w:val="clear" w:color="auto" w:fill="808080"/>
          </w:tcPr>
          <w:p w:rsidR="003E4693" w:rsidRPr="00675DAA" w:rsidRDefault="003E4693" w:rsidP="0080029F">
            <w:r w:rsidRPr="00675DAA">
              <w:t>Conformance</w:t>
            </w:r>
          </w:p>
        </w:tc>
        <w:tc>
          <w:tcPr>
            <w:tcW w:w="7200" w:type="dxa"/>
            <w:gridSpan w:val="4"/>
          </w:tcPr>
          <w:p w:rsidR="003E4693" w:rsidRPr="003E4693" w:rsidRDefault="003E4693" w:rsidP="0043437F">
            <w:pPr>
              <w:pStyle w:val="ListParagraph"/>
              <w:numPr>
                <w:ilvl w:val="0"/>
                <w:numId w:val="115"/>
              </w:numPr>
              <w:rPr>
                <w:szCs w:val="24"/>
                <w:highlight w:val="white"/>
              </w:rPr>
            </w:pPr>
            <w:r>
              <w:t xml:space="preserve">There may be an  </w:t>
            </w:r>
            <w:r w:rsidRPr="00E71721">
              <w:t xml:space="preserve">assignedEntity </w:t>
            </w:r>
            <w:r>
              <w:t>element</w:t>
            </w:r>
          </w:p>
          <w:p w:rsidR="003E4693" w:rsidRPr="00752ED4" w:rsidRDefault="003E4693" w:rsidP="0043437F">
            <w:pPr>
              <w:pStyle w:val="ListParagraph"/>
              <w:numPr>
                <w:ilvl w:val="0"/>
                <w:numId w:val="116"/>
              </w:numPr>
              <w:rPr>
                <w:highlight w:val="white"/>
              </w:rPr>
            </w:pPr>
            <w:r w:rsidRPr="0014454D">
              <w:t>Informational only (no validation aspect).</w:t>
            </w:r>
          </w:p>
        </w:tc>
      </w:tr>
    </w:tbl>
    <w:p w:rsidR="00FC77E2" w:rsidRDefault="00FC77E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73A78" w:rsidRPr="00675DAA"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808080"/>
          </w:tcPr>
          <w:p w:rsidR="00073A78" w:rsidRPr="00914CEC" w:rsidRDefault="00073A78" w:rsidP="0080029F">
            <w:r w:rsidRPr="00675DAA">
              <w:t>Element</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80029F">
            <w:r w:rsidRPr="00675DAA">
              <w:t>Attribute</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rsidR="00073A78" w:rsidRPr="00914CEC" w:rsidRDefault="00073A78" w:rsidP="0080029F">
            <w:r w:rsidRPr="00675DAA">
              <w:t>Cardinality</w:t>
            </w:r>
          </w:p>
        </w:tc>
        <w:tc>
          <w:tcPr>
            <w:tcW w:w="135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80029F">
            <w:r w:rsidRPr="00675DAA">
              <w:t>Value(s) Allowed</w:t>
            </w:r>
          </w:p>
          <w:p w:rsidR="00073A78" w:rsidRPr="00675DAA" w:rsidRDefault="00073A78" w:rsidP="0080029F">
            <w:r w:rsidRPr="00675DAA">
              <w:t>Examples</w:t>
            </w:r>
          </w:p>
        </w:tc>
        <w:tc>
          <w:tcPr>
            <w:tcW w:w="333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80029F">
            <w:r w:rsidRPr="00675DAA">
              <w:t>Description</w:t>
            </w:r>
          </w:p>
          <w:p w:rsidR="00073A78" w:rsidRPr="00675DAA" w:rsidRDefault="00073A78" w:rsidP="0080029F">
            <w:r w:rsidRPr="00675DAA">
              <w:t>Instructions</w:t>
            </w:r>
          </w:p>
        </w:tc>
      </w:tr>
      <w:tr w:rsidR="00073A78" w:rsidRPr="00675DAA"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auto"/>
          </w:tcPr>
          <w:p w:rsidR="00073A78" w:rsidRPr="00914CEC" w:rsidRDefault="00073A78" w:rsidP="0080029F">
            <w:r w:rsidRPr="002F2171">
              <w:t>assignedOrganization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80029F">
            <w:r w:rsidRPr="00675DAA">
              <w:t>N/A</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80029F">
            <w:r>
              <w:t>0:n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80029F"/>
        </w:tc>
        <w:tc>
          <w:tcPr>
            <w:tcW w:w="333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80029F"/>
        </w:tc>
      </w:tr>
      <w:tr w:rsidR="00073A78" w:rsidRPr="00D831CF" w:rsidTr="00C87FC3">
        <w:trPr>
          <w:cantSplit/>
        </w:trPr>
        <w:tc>
          <w:tcPr>
            <w:tcW w:w="2358" w:type="dxa"/>
            <w:shd w:val="clear" w:color="auto" w:fill="808080"/>
          </w:tcPr>
          <w:p w:rsidR="00073A78" w:rsidRPr="00675DAA" w:rsidRDefault="00073A78" w:rsidP="0080029F">
            <w:r w:rsidRPr="00675DAA">
              <w:t>Conformance</w:t>
            </w:r>
          </w:p>
        </w:tc>
        <w:tc>
          <w:tcPr>
            <w:tcW w:w="7200" w:type="dxa"/>
            <w:gridSpan w:val="4"/>
          </w:tcPr>
          <w:p w:rsidR="00073A78" w:rsidRDefault="00073A78" w:rsidP="0043437F">
            <w:pPr>
              <w:pStyle w:val="ListParagraph"/>
              <w:numPr>
                <w:ilvl w:val="0"/>
                <w:numId w:val="151"/>
              </w:numPr>
            </w:pPr>
            <w:r>
              <w:t xml:space="preserve">The </w:t>
            </w:r>
            <w:r w:rsidR="0082163A" w:rsidRPr="002F2171">
              <w:t>assignedOrganization</w:t>
            </w:r>
            <w:r w:rsidR="0082163A">
              <w:t xml:space="preserve"> </w:t>
            </w:r>
            <w:r w:rsidR="00E429F3">
              <w:t xml:space="preserve">must </w:t>
            </w:r>
            <w:r>
              <w:t>contain one or more id elements.</w:t>
            </w:r>
          </w:p>
          <w:p w:rsidR="00395928" w:rsidRPr="00C13369" w:rsidRDefault="00487FE5" w:rsidP="0043437F">
            <w:pPr>
              <w:pStyle w:val="ListParagraph"/>
              <w:numPr>
                <w:ilvl w:val="0"/>
                <w:numId w:val="146"/>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920DE6" w:rsidRPr="00C13369" w:rsidRDefault="00920DE6" w:rsidP="0080029F">
            <w:pPr>
              <w:pStyle w:val="ListParagraph"/>
            </w:pPr>
          </w:p>
          <w:p w:rsidR="00920DE6" w:rsidRPr="0057382C" w:rsidRDefault="00920DE6" w:rsidP="0043437F">
            <w:pPr>
              <w:pStyle w:val="ListParagraph"/>
              <w:numPr>
                <w:ilvl w:val="0"/>
                <w:numId w:val="151"/>
              </w:numPr>
            </w:pPr>
            <w:r>
              <w:t xml:space="preserve">The </w:t>
            </w:r>
            <w:r w:rsidRPr="002F2171">
              <w:t>assignedOrganization</w:t>
            </w:r>
            <w:r>
              <w:t xml:space="preserve"> must contain an id element that has an id@root value of 2.16.840.1.113883.2.20.6.33, and an extension value other than 1</w:t>
            </w:r>
            <w:r w:rsidR="00E13620">
              <w:t>.</w:t>
            </w:r>
          </w:p>
          <w:p w:rsidR="00920DE6" w:rsidRPr="00176515" w:rsidRDefault="00487FE5" w:rsidP="0043437F">
            <w:pPr>
              <w:pStyle w:val="ListParagraph"/>
              <w:numPr>
                <w:ilvl w:val="0"/>
                <w:numId w:val="147"/>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rsidR="00273923" w:rsidRDefault="00273923" w:rsidP="0043437F">
            <w:pPr>
              <w:pStyle w:val="ListParagraph"/>
              <w:numPr>
                <w:ilvl w:val="0"/>
                <w:numId w:val="147"/>
              </w:numPr>
              <w:rPr>
                <w:highlight w:val="white"/>
              </w:rPr>
            </w:pPr>
            <w:r>
              <w:rPr>
                <w:highlight w:val="white"/>
              </w:rPr>
              <w:t xml:space="preserve">SPL Rule 8 </w:t>
            </w:r>
            <w:r w:rsidRPr="00E1161C">
              <w:rPr>
                <w:highlight w:val="white"/>
              </w:rPr>
              <w:t xml:space="preserve">identifies that the code is not </w:t>
            </w:r>
            <w:r>
              <w:rPr>
                <w:highlight w:val="white"/>
              </w:rPr>
              <w:t>in the CV</w:t>
            </w:r>
            <w:r w:rsidRPr="00133A9C">
              <w:rPr>
                <w:highlight w:val="white"/>
              </w:rPr>
              <w:t xml:space="preserve"> </w:t>
            </w:r>
          </w:p>
          <w:p w:rsidR="00B85F46" w:rsidRPr="00B85F46" w:rsidRDefault="00E13620" w:rsidP="0043437F">
            <w:pPr>
              <w:pStyle w:val="ListParagraph"/>
              <w:numPr>
                <w:ilvl w:val="0"/>
                <w:numId w:val="147"/>
              </w:numPr>
              <w:rPr>
                <w:highlight w:val="white"/>
              </w:rPr>
            </w:pPr>
            <w:r>
              <w:rPr>
                <w:highlight w:val="white"/>
              </w:rPr>
              <w:t>SPL Rule 10</w:t>
            </w:r>
            <w:r w:rsidR="00B85F46" w:rsidRPr="00133A9C">
              <w:rPr>
                <w:highlight w:val="white"/>
              </w:rPr>
              <w:t xml:space="preserve"> identifies that the </w:t>
            </w:r>
            <w:r w:rsidR="00B85F46">
              <w:rPr>
                <w:highlight w:val="white"/>
              </w:rPr>
              <w:t>role is the DIN Owner</w:t>
            </w:r>
            <w:r w:rsidR="00B85F46" w:rsidRPr="00133A9C">
              <w:rPr>
                <w:highlight w:val="white"/>
              </w:rPr>
              <w:t>.</w:t>
            </w:r>
          </w:p>
          <w:p w:rsidR="00920DE6" w:rsidRDefault="00920DE6" w:rsidP="0080029F"/>
          <w:p w:rsidR="00920DE6" w:rsidRDefault="00920DE6" w:rsidP="0043437F">
            <w:pPr>
              <w:pStyle w:val="ListParagraph"/>
              <w:numPr>
                <w:ilvl w:val="0"/>
                <w:numId w:val="151"/>
              </w:numPr>
            </w:pPr>
            <w:r>
              <w:t xml:space="preserve">The </w:t>
            </w:r>
            <w:r w:rsidRPr="002F2171">
              <w:t>assignedOrganization</w:t>
            </w:r>
            <w:r>
              <w:t xml:space="preserve"> must contain an id element that has an id@root value of 2.16.840.1.113883.2.20.6.31, and an extension value containing a valid Company ID number derived from OID: 2.16.840.1.113883.2.20.6.31 or a value of 999999999 to indicate that the Company ID is Not Available.</w:t>
            </w:r>
          </w:p>
          <w:p w:rsidR="00920DE6" w:rsidRPr="00176515" w:rsidRDefault="00487FE5" w:rsidP="0043437F">
            <w:pPr>
              <w:pStyle w:val="ListParagraph"/>
              <w:numPr>
                <w:ilvl w:val="0"/>
                <w:numId w:val="148"/>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rsidR="00920DE6" w:rsidRPr="00E13620" w:rsidRDefault="00E13620" w:rsidP="0043437F">
            <w:pPr>
              <w:pStyle w:val="ListParagraph"/>
              <w:numPr>
                <w:ilvl w:val="0"/>
                <w:numId w:val="148"/>
              </w:numPr>
              <w:rPr>
                <w:highlight w:val="white"/>
              </w:rPr>
            </w:pPr>
            <w:r w:rsidRPr="00E13620">
              <w:rPr>
                <w:highlight w:val="white"/>
              </w:rPr>
              <w:t>SPL Rule 10</w:t>
            </w:r>
            <w:r w:rsidR="00920DE6" w:rsidRPr="00E13620">
              <w:rPr>
                <w:highlight w:val="white"/>
              </w:rPr>
              <w:t xml:space="preserve"> identifies that there is no company ID.</w:t>
            </w:r>
          </w:p>
          <w:p w:rsidR="00920DE6" w:rsidRPr="00E13620" w:rsidRDefault="00E13620" w:rsidP="0043437F">
            <w:pPr>
              <w:pStyle w:val="ListParagraph"/>
              <w:numPr>
                <w:ilvl w:val="0"/>
                <w:numId w:val="148"/>
              </w:numPr>
              <w:rPr>
                <w:highlight w:val="white"/>
              </w:rPr>
            </w:pPr>
            <w:r w:rsidRPr="00E13620">
              <w:rPr>
                <w:highlight w:val="white"/>
              </w:rPr>
              <w:t>SPL Rule 10</w:t>
            </w:r>
            <w:r w:rsidR="00920DE6" w:rsidRPr="00E13620">
              <w:rPr>
                <w:highlight w:val="white"/>
              </w:rPr>
              <w:t xml:space="preserve"> identifies that more than one company ID is identified.</w:t>
            </w:r>
          </w:p>
          <w:p w:rsidR="00920DE6" w:rsidRDefault="00920DE6" w:rsidP="0043437F">
            <w:pPr>
              <w:pStyle w:val="ListParagraph"/>
              <w:numPr>
                <w:ilvl w:val="0"/>
                <w:numId w:val="148"/>
              </w:numPr>
              <w:rPr>
                <w:highlight w:val="white"/>
              </w:rPr>
            </w:pPr>
            <w:r w:rsidRPr="00E13620">
              <w:rPr>
                <w:highlight w:val="white"/>
              </w:rPr>
              <w:t xml:space="preserve">SPL Rule </w:t>
            </w:r>
            <w:r w:rsidR="004E7D0E" w:rsidRPr="00E13620">
              <w:rPr>
                <w:highlight w:val="white"/>
              </w:rPr>
              <w:t>8</w:t>
            </w:r>
            <w:r w:rsidRPr="00E13620">
              <w:rPr>
                <w:highlight w:val="white"/>
              </w:rPr>
              <w:t xml:space="preserve"> identifies that the company ID is not in the CV or 999999999.</w:t>
            </w:r>
          </w:p>
          <w:p w:rsidR="00C367F5" w:rsidRPr="00E13620" w:rsidRDefault="00C367F5" w:rsidP="0080029F">
            <w:pPr>
              <w:pStyle w:val="ListParagraph"/>
              <w:rPr>
                <w:highlight w:val="white"/>
              </w:rPr>
            </w:pPr>
          </w:p>
          <w:p w:rsidR="003B2E55" w:rsidRDefault="003B2E55" w:rsidP="0043437F">
            <w:pPr>
              <w:pStyle w:val="ListParagraph"/>
              <w:numPr>
                <w:ilvl w:val="0"/>
                <w:numId w:val="151"/>
              </w:numPr>
            </w:pPr>
            <w:r w:rsidRPr="00F512E4">
              <w:t xml:space="preserve">The </w:t>
            </w:r>
            <w:r w:rsidRPr="002F2171">
              <w:t>assignedOrganization</w:t>
            </w:r>
            <w:r>
              <w:t xml:space="preserve"> shall</w:t>
            </w:r>
            <w:r w:rsidRPr="00F512E4">
              <w:t xml:space="preserve"> contain</w:t>
            </w:r>
            <w:r>
              <w:t xml:space="preserve"> a name element.</w:t>
            </w:r>
          </w:p>
          <w:p w:rsidR="003B2E55" w:rsidRPr="003B2E55" w:rsidRDefault="003B2E55" w:rsidP="0043437F">
            <w:pPr>
              <w:pStyle w:val="ListParagraph"/>
              <w:numPr>
                <w:ilvl w:val="0"/>
                <w:numId w:val="149"/>
              </w:numPr>
              <w:rPr>
                <w:highlight w:val="white"/>
              </w:rPr>
            </w:pPr>
            <w:r w:rsidRPr="00E13620">
              <w:rPr>
                <w:highlight w:val="white"/>
              </w:rPr>
              <w:t>Informational only (no validation aspect).</w:t>
            </w:r>
          </w:p>
          <w:p w:rsidR="003B2E55" w:rsidRPr="003B2E55" w:rsidRDefault="003B2E55" w:rsidP="0080029F">
            <w:pPr>
              <w:rPr>
                <w:lang w:val="en-US"/>
              </w:rPr>
            </w:pPr>
          </w:p>
          <w:p w:rsidR="003B2E55" w:rsidRDefault="003B2E55" w:rsidP="0043437F">
            <w:pPr>
              <w:pStyle w:val="ListParagraph"/>
              <w:numPr>
                <w:ilvl w:val="0"/>
                <w:numId w:val="151"/>
              </w:numPr>
            </w:pPr>
            <w:r w:rsidRPr="00F512E4">
              <w:t xml:space="preserve">The </w:t>
            </w:r>
            <w:r w:rsidRPr="002F2171">
              <w:t>assignedOrganization</w:t>
            </w:r>
            <w:r>
              <w:t xml:space="preserve"> may</w:t>
            </w:r>
            <w:r w:rsidRPr="00F512E4">
              <w:t xml:space="preserve"> contain</w:t>
            </w:r>
            <w:r>
              <w:t xml:space="preserve"> a </w:t>
            </w:r>
            <w:r w:rsidRPr="003B2E55">
              <w:t>telecom</w:t>
            </w:r>
            <w:r>
              <w:t xml:space="preserve"> element.</w:t>
            </w:r>
          </w:p>
          <w:p w:rsidR="003B2E55" w:rsidRPr="00E13620" w:rsidRDefault="003B2E55" w:rsidP="0043437F">
            <w:pPr>
              <w:pStyle w:val="ListParagraph"/>
              <w:numPr>
                <w:ilvl w:val="0"/>
                <w:numId w:val="152"/>
              </w:numPr>
              <w:rPr>
                <w:highlight w:val="white"/>
              </w:rPr>
            </w:pPr>
            <w:r w:rsidRPr="00E13620">
              <w:rPr>
                <w:highlight w:val="white"/>
              </w:rPr>
              <w:t>Informational only (no validation aspect).</w:t>
            </w:r>
          </w:p>
          <w:p w:rsidR="003B2E55" w:rsidRPr="003B2E55" w:rsidRDefault="003B2E55" w:rsidP="0080029F">
            <w:pPr>
              <w:rPr>
                <w:lang w:val="en-US"/>
              </w:rPr>
            </w:pPr>
          </w:p>
          <w:p w:rsidR="00073A78" w:rsidRDefault="00073A78" w:rsidP="0043437F">
            <w:pPr>
              <w:pStyle w:val="ListParagraph"/>
              <w:numPr>
                <w:ilvl w:val="0"/>
                <w:numId w:val="151"/>
              </w:numPr>
            </w:pPr>
            <w:r w:rsidRPr="00F512E4">
              <w:t xml:space="preserve">The </w:t>
            </w:r>
            <w:r w:rsidR="0082163A" w:rsidRPr="002F2171">
              <w:t>assignedOrganization</w:t>
            </w:r>
            <w:r w:rsidR="0082163A">
              <w:t xml:space="preserve"> </w:t>
            </w:r>
            <w:r w:rsidR="00565D97">
              <w:t>may</w:t>
            </w:r>
            <w:r w:rsidR="00E429F3" w:rsidRPr="00F512E4">
              <w:t xml:space="preserve"> </w:t>
            </w:r>
            <w:r w:rsidRPr="00F512E4">
              <w:t>contain</w:t>
            </w:r>
            <w:r>
              <w:t xml:space="preserve"> a c</w:t>
            </w:r>
            <w:r w:rsidRPr="00F512E4">
              <w:t>ontactParty</w:t>
            </w:r>
            <w:r>
              <w:t xml:space="preserve"> element.</w:t>
            </w:r>
          </w:p>
          <w:p w:rsidR="006B3A95" w:rsidRPr="00E13620" w:rsidRDefault="00B641D8" w:rsidP="0043437F">
            <w:pPr>
              <w:pStyle w:val="ListParagraph"/>
              <w:numPr>
                <w:ilvl w:val="0"/>
                <w:numId w:val="153"/>
              </w:numPr>
              <w:rPr>
                <w:highlight w:val="white"/>
              </w:rPr>
            </w:pPr>
            <w:r w:rsidRPr="00E13620">
              <w:rPr>
                <w:highlight w:val="white"/>
              </w:rPr>
              <w:t>Informational only (no validation aspect).</w:t>
            </w:r>
          </w:p>
          <w:p w:rsidR="00B641D8" w:rsidRPr="00B641D8" w:rsidRDefault="00B641D8" w:rsidP="0080029F">
            <w:pPr>
              <w:pStyle w:val="ListParagraph"/>
            </w:pPr>
          </w:p>
          <w:p w:rsidR="00073A78" w:rsidRDefault="00073A78" w:rsidP="0043437F">
            <w:pPr>
              <w:pStyle w:val="ListParagraph"/>
              <w:numPr>
                <w:ilvl w:val="0"/>
                <w:numId w:val="151"/>
              </w:numPr>
            </w:pPr>
            <w:r>
              <w:t xml:space="preserve">The </w:t>
            </w:r>
            <w:r w:rsidR="0082163A" w:rsidRPr="002F2171">
              <w:t>assignedOrganization</w:t>
            </w:r>
            <w:r w:rsidR="0082163A">
              <w:t xml:space="preserve"> </w:t>
            </w:r>
            <w:r>
              <w:t xml:space="preserve">may contain one or more </w:t>
            </w:r>
            <w:r w:rsidRPr="002F2171">
              <w:t>assignedOrganization</w:t>
            </w:r>
            <w:r>
              <w:t xml:space="preserve"> elements.</w:t>
            </w:r>
          </w:p>
          <w:p w:rsidR="00054FBF" w:rsidRPr="000503DE" w:rsidRDefault="00054FBF" w:rsidP="0043437F">
            <w:pPr>
              <w:pStyle w:val="ListParagraph"/>
              <w:numPr>
                <w:ilvl w:val="0"/>
                <w:numId w:val="150"/>
              </w:numPr>
            </w:pPr>
            <w:r w:rsidRPr="00E13620">
              <w:rPr>
                <w:highlight w:val="white"/>
              </w:rPr>
              <w:t>Informational only (no validation aspect).</w:t>
            </w:r>
          </w:p>
        </w:tc>
      </w:tr>
    </w:tbl>
    <w:p w:rsidR="00073A78" w:rsidRDefault="00073A78"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249E0" w:rsidRPr="00675DAA" w:rsidTr="00C87FC3">
        <w:trPr>
          <w:cantSplit/>
          <w:trHeight w:val="580"/>
          <w:tblHeader/>
        </w:trPr>
        <w:tc>
          <w:tcPr>
            <w:tcW w:w="2358" w:type="dxa"/>
            <w:shd w:val="clear" w:color="auto" w:fill="808080"/>
          </w:tcPr>
          <w:p w:rsidR="008249E0" w:rsidRPr="00914CEC" w:rsidRDefault="008249E0" w:rsidP="0080029F">
            <w:r w:rsidRPr="00675DAA">
              <w:lastRenderedPageBreak/>
              <w:t>Element</w:t>
            </w:r>
          </w:p>
        </w:tc>
        <w:tc>
          <w:tcPr>
            <w:tcW w:w="1260" w:type="dxa"/>
            <w:shd w:val="clear" w:color="auto" w:fill="808080"/>
          </w:tcPr>
          <w:p w:rsidR="008249E0" w:rsidRPr="00675DAA" w:rsidRDefault="008249E0" w:rsidP="0080029F">
            <w:r w:rsidRPr="00675DAA">
              <w:t>Attribute</w:t>
            </w:r>
          </w:p>
        </w:tc>
        <w:tc>
          <w:tcPr>
            <w:tcW w:w="1260" w:type="dxa"/>
            <w:shd w:val="clear" w:color="auto" w:fill="808080"/>
          </w:tcPr>
          <w:p w:rsidR="008249E0" w:rsidRPr="00914CEC" w:rsidRDefault="008249E0" w:rsidP="0080029F">
            <w:r w:rsidRPr="00675DAA">
              <w:t>Cardinality</w:t>
            </w:r>
          </w:p>
        </w:tc>
        <w:tc>
          <w:tcPr>
            <w:tcW w:w="1350" w:type="dxa"/>
            <w:shd w:val="clear" w:color="auto" w:fill="808080"/>
          </w:tcPr>
          <w:p w:rsidR="008249E0" w:rsidRPr="00675DAA" w:rsidRDefault="008249E0" w:rsidP="0080029F">
            <w:r w:rsidRPr="00675DAA">
              <w:t>Value(s) Allowed</w:t>
            </w:r>
          </w:p>
          <w:p w:rsidR="008249E0" w:rsidRPr="00675DAA" w:rsidRDefault="008249E0" w:rsidP="0080029F">
            <w:r w:rsidRPr="00675DAA">
              <w:t>Examples</w:t>
            </w:r>
          </w:p>
        </w:tc>
        <w:tc>
          <w:tcPr>
            <w:tcW w:w="3330" w:type="dxa"/>
            <w:shd w:val="clear" w:color="auto" w:fill="808080"/>
          </w:tcPr>
          <w:p w:rsidR="008249E0" w:rsidRPr="00675DAA" w:rsidRDefault="008249E0" w:rsidP="0080029F">
            <w:r w:rsidRPr="00675DAA">
              <w:t>Description</w:t>
            </w:r>
          </w:p>
          <w:p w:rsidR="008249E0" w:rsidRPr="00675DAA" w:rsidRDefault="008249E0" w:rsidP="0080029F">
            <w:r w:rsidRPr="00675DAA">
              <w:t>Instructions</w:t>
            </w:r>
          </w:p>
        </w:tc>
      </w:tr>
      <w:tr w:rsidR="008249E0" w:rsidRPr="00675DAA" w:rsidTr="00C87FC3">
        <w:trPr>
          <w:cantSplit/>
        </w:trPr>
        <w:tc>
          <w:tcPr>
            <w:tcW w:w="2358" w:type="dxa"/>
            <w:vMerge w:val="restart"/>
          </w:tcPr>
          <w:p w:rsidR="008249E0" w:rsidRPr="00914CEC" w:rsidRDefault="008249E0" w:rsidP="0080029F">
            <w:r>
              <w:t>id</w:t>
            </w:r>
          </w:p>
        </w:tc>
        <w:tc>
          <w:tcPr>
            <w:tcW w:w="1260" w:type="dxa"/>
            <w:shd w:val="clear" w:color="auto" w:fill="D9D9D9"/>
          </w:tcPr>
          <w:p w:rsidR="008249E0" w:rsidRPr="00675DAA" w:rsidRDefault="008249E0" w:rsidP="0080029F">
            <w:r w:rsidRPr="00675DAA">
              <w:t>N/A</w:t>
            </w:r>
          </w:p>
        </w:tc>
        <w:tc>
          <w:tcPr>
            <w:tcW w:w="1260" w:type="dxa"/>
            <w:shd w:val="clear" w:color="auto" w:fill="D9D9D9"/>
          </w:tcPr>
          <w:p w:rsidR="008249E0" w:rsidRPr="00675DAA" w:rsidRDefault="008249E0" w:rsidP="0080029F">
            <w:r>
              <w:t>1:n</w:t>
            </w:r>
          </w:p>
        </w:tc>
        <w:tc>
          <w:tcPr>
            <w:tcW w:w="1350" w:type="dxa"/>
            <w:shd w:val="clear" w:color="auto" w:fill="D9D9D9"/>
          </w:tcPr>
          <w:p w:rsidR="008249E0" w:rsidRPr="00675DAA" w:rsidRDefault="008249E0" w:rsidP="0080029F"/>
        </w:tc>
        <w:tc>
          <w:tcPr>
            <w:tcW w:w="3330" w:type="dxa"/>
            <w:shd w:val="clear" w:color="auto" w:fill="D9D9D9"/>
          </w:tcPr>
          <w:p w:rsidR="008249E0" w:rsidRPr="00675DAA" w:rsidRDefault="008249E0" w:rsidP="0080029F"/>
        </w:tc>
      </w:tr>
      <w:tr w:rsidR="008249E0" w:rsidRPr="00675DAA" w:rsidTr="00C87FC3">
        <w:trPr>
          <w:cantSplit/>
        </w:trPr>
        <w:tc>
          <w:tcPr>
            <w:tcW w:w="2358" w:type="dxa"/>
            <w:vMerge/>
          </w:tcPr>
          <w:p w:rsidR="008249E0" w:rsidRPr="00675DAA" w:rsidRDefault="008249E0" w:rsidP="0080029F"/>
        </w:tc>
        <w:tc>
          <w:tcPr>
            <w:tcW w:w="1260" w:type="dxa"/>
          </w:tcPr>
          <w:p w:rsidR="008249E0" w:rsidRPr="00675DAA" w:rsidRDefault="008249E0" w:rsidP="0080029F">
            <w:r>
              <w:t>extension</w:t>
            </w:r>
          </w:p>
        </w:tc>
        <w:tc>
          <w:tcPr>
            <w:tcW w:w="1260" w:type="dxa"/>
          </w:tcPr>
          <w:p w:rsidR="008249E0" w:rsidRPr="00675DAA" w:rsidRDefault="008249E0" w:rsidP="0080029F"/>
        </w:tc>
        <w:tc>
          <w:tcPr>
            <w:tcW w:w="1350" w:type="dxa"/>
          </w:tcPr>
          <w:p w:rsidR="008249E0" w:rsidRPr="00675DAA" w:rsidRDefault="008249E0" w:rsidP="0080029F"/>
        </w:tc>
        <w:tc>
          <w:tcPr>
            <w:tcW w:w="3330" w:type="dxa"/>
          </w:tcPr>
          <w:p w:rsidR="008249E0" w:rsidRPr="00675DAA" w:rsidRDefault="008249E0" w:rsidP="0080029F"/>
        </w:tc>
      </w:tr>
      <w:tr w:rsidR="008249E0" w:rsidRPr="00675DAA" w:rsidTr="00C87FC3">
        <w:trPr>
          <w:cantSplit/>
        </w:trPr>
        <w:tc>
          <w:tcPr>
            <w:tcW w:w="2358" w:type="dxa"/>
            <w:vMerge/>
          </w:tcPr>
          <w:p w:rsidR="008249E0" w:rsidRPr="00675DAA" w:rsidRDefault="008249E0" w:rsidP="0080029F"/>
        </w:tc>
        <w:tc>
          <w:tcPr>
            <w:tcW w:w="1260" w:type="dxa"/>
          </w:tcPr>
          <w:p w:rsidR="008249E0" w:rsidRPr="00675DAA" w:rsidRDefault="006B3A95" w:rsidP="0080029F">
            <w:r>
              <w:t>R</w:t>
            </w:r>
            <w:r w:rsidR="000503DE">
              <w:t>oot</w:t>
            </w:r>
          </w:p>
        </w:tc>
        <w:tc>
          <w:tcPr>
            <w:tcW w:w="1260" w:type="dxa"/>
          </w:tcPr>
          <w:p w:rsidR="008249E0" w:rsidRPr="00675DAA" w:rsidRDefault="008249E0" w:rsidP="0080029F"/>
        </w:tc>
        <w:tc>
          <w:tcPr>
            <w:tcW w:w="1350" w:type="dxa"/>
          </w:tcPr>
          <w:p w:rsidR="008249E0" w:rsidRPr="00675DAA" w:rsidRDefault="008249E0" w:rsidP="0080029F"/>
        </w:tc>
        <w:tc>
          <w:tcPr>
            <w:tcW w:w="3330" w:type="dxa"/>
          </w:tcPr>
          <w:p w:rsidR="008249E0" w:rsidRPr="00675DAA" w:rsidRDefault="008249E0" w:rsidP="0080029F"/>
        </w:tc>
      </w:tr>
      <w:tr w:rsidR="008249E0" w:rsidRPr="00F512E4" w:rsidTr="00C87FC3">
        <w:trPr>
          <w:cantSplit/>
        </w:trPr>
        <w:tc>
          <w:tcPr>
            <w:tcW w:w="2358" w:type="dxa"/>
            <w:shd w:val="clear" w:color="auto" w:fill="808080"/>
          </w:tcPr>
          <w:p w:rsidR="008249E0" w:rsidRPr="00675DAA" w:rsidRDefault="008249E0" w:rsidP="0080029F">
            <w:r w:rsidRPr="00675DAA">
              <w:t>Conformance</w:t>
            </w:r>
          </w:p>
        </w:tc>
        <w:tc>
          <w:tcPr>
            <w:tcW w:w="7200" w:type="dxa"/>
            <w:gridSpan w:val="4"/>
          </w:tcPr>
          <w:p w:rsidR="00176515" w:rsidRPr="00752ED4" w:rsidRDefault="00273923" w:rsidP="0080029F">
            <w:pPr>
              <w:rPr>
                <w:szCs w:val="24"/>
                <w:highlight w:val="white"/>
              </w:rPr>
            </w:pPr>
            <w:r>
              <w:rPr>
                <w:szCs w:val="24"/>
                <w:highlight w:val="white"/>
              </w:rPr>
              <w:t>T</w:t>
            </w:r>
            <w:r w:rsidR="00752ED4">
              <w:rPr>
                <w:szCs w:val="24"/>
                <w:highlight w:val="white"/>
              </w:rPr>
              <w:t xml:space="preserve">his is validated as part of </w:t>
            </w:r>
            <w:r w:rsidR="00752ED4" w:rsidRPr="00F512E4">
              <w:t>representedOrganization</w:t>
            </w:r>
            <w:r w:rsidR="00752ED4">
              <w:t xml:space="preserve"> and </w:t>
            </w:r>
            <w:r w:rsidR="00752ED4" w:rsidRPr="002F2171">
              <w:t>assignedOrganization</w:t>
            </w:r>
          </w:p>
        </w:tc>
      </w:tr>
    </w:tbl>
    <w:p w:rsidR="008249E0" w:rsidRPr="00914CEC" w:rsidRDefault="008249E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rsidTr="00C87FC3">
        <w:trPr>
          <w:cantSplit/>
          <w:trHeight w:val="580"/>
          <w:tblHeader/>
        </w:trPr>
        <w:tc>
          <w:tcPr>
            <w:tcW w:w="2358" w:type="dxa"/>
            <w:shd w:val="clear" w:color="auto" w:fill="808080"/>
          </w:tcPr>
          <w:p w:rsidR="00F512E4" w:rsidRPr="00914CEC" w:rsidRDefault="00F512E4" w:rsidP="0080029F">
            <w:r w:rsidRPr="00675DAA">
              <w:t>Element</w:t>
            </w:r>
          </w:p>
        </w:tc>
        <w:tc>
          <w:tcPr>
            <w:tcW w:w="1260" w:type="dxa"/>
            <w:shd w:val="clear" w:color="auto" w:fill="808080"/>
          </w:tcPr>
          <w:p w:rsidR="00F512E4" w:rsidRPr="00675DAA" w:rsidRDefault="00F512E4" w:rsidP="0080029F">
            <w:r w:rsidRPr="00675DAA">
              <w:t>Attribute</w:t>
            </w:r>
          </w:p>
        </w:tc>
        <w:tc>
          <w:tcPr>
            <w:tcW w:w="1260" w:type="dxa"/>
            <w:shd w:val="clear" w:color="auto" w:fill="808080"/>
          </w:tcPr>
          <w:p w:rsidR="00F512E4" w:rsidRPr="00914CEC" w:rsidRDefault="00F512E4" w:rsidP="0080029F">
            <w:r w:rsidRPr="00675DAA">
              <w:t>Cardinality</w:t>
            </w:r>
          </w:p>
        </w:tc>
        <w:tc>
          <w:tcPr>
            <w:tcW w:w="1350" w:type="dxa"/>
            <w:shd w:val="clear" w:color="auto" w:fill="808080"/>
          </w:tcPr>
          <w:p w:rsidR="00F512E4" w:rsidRPr="00675DAA" w:rsidRDefault="00F512E4" w:rsidP="0080029F">
            <w:r w:rsidRPr="00675DAA">
              <w:t>Value(s) Allowed</w:t>
            </w:r>
          </w:p>
          <w:p w:rsidR="00F512E4" w:rsidRPr="00675DAA" w:rsidRDefault="00F512E4" w:rsidP="0080029F">
            <w:r w:rsidRPr="00675DAA">
              <w:t>Examples</w:t>
            </w:r>
          </w:p>
        </w:tc>
        <w:tc>
          <w:tcPr>
            <w:tcW w:w="3330" w:type="dxa"/>
            <w:shd w:val="clear" w:color="auto" w:fill="808080"/>
          </w:tcPr>
          <w:p w:rsidR="00F512E4" w:rsidRPr="00675DAA" w:rsidRDefault="00F512E4" w:rsidP="0080029F">
            <w:r w:rsidRPr="00675DAA">
              <w:t>Description</w:t>
            </w:r>
          </w:p>
          <w:p w:rsidR="00F512E4" w:rsidRPr="00675DAA" w:rsidRDefault="00F512E4" w:rsidP="0080029F">
            <w:r w:rsidRPr="00675DAA">
              <w:t>Instructions</w:t>
            </w:r>
          </w:p>
        </w:tc>
      </w:tr>
      <w:tr w:rsidR="00F512E4" w:rsidRPr="00675DAA" w:rsidTr="00C87FC3">
        <w:trPr>
          <w:cantSplit/>
        </w:trPr>
        <w:tc>
          <w:tcPr>
            <w:tcW w:w="2358" w:type="dxa"/>
          </w:tcPr>
          <w:p w:rsidR="00F512E4" w:rsidRPr="00914CEC" w:rsidRDefault="00F512E4" w:rsidP="0080029F">
            <w:r>
              <w:t>name</w:t>
            </w:r>
          </w:p>
        </w:tc>
        <w:tc>
          <w:tcPr>
            <w:tcW w:w="1260" w:type="dxa"/>
            <w:shd w:val="clear" w:color="auto" w:fill="D9D9D9"/>
          </w:tcPr>
          <w:p w:rsidR="00F512E4" w:rsidRPr="00675DAA" w:rsidRDefault="00F512E4" w:rsidP="0080029F">
            <w:r w:rsidRPr="00675DAA">
              <w:t>N/A</w:t>
            </w:r>
          </w:p>
        </w:tc>
        <w:tc>
          <w:tcPr>
            <w:tcW w:w="1260" w:type="dxa"/>
            <w:shd w:val="clear" w:color="auto" w:fill="D9D9D9"/>
          </w:tcPr>
          <w:p w:rsidR="00F512E4" w:rsidRPr="00675DAA" w:rsidRDefault="001266E7" w:rsidP="0080029F">
            <w:r>
              <w:t>1:1</w:t>
            </w:r>
          </w:p>
        </w:tc>
        <w:tc>
          <w:tcPr>
            <w:tcW w:w="1350" w:type="dxa"/>
            <w:shd w:val="clear" w:color="auto" w:fill="D9D9D9"/>
          </w:tcPr>
          <w:p w:rsidR="00F512E4" w:rsidRPr="00675DAA" w:rsidRDefault="00F512E4" w:rsidP="0080029F"/>
        </w:tc>
        <w:tc>
          <w:tcPr>
            <w:tcW w:w="3330" w:type="dxa"/>
            <w:shd w:val="clear" w:color="auto" w:fill="D9D9D9"/>
          </w:tcPr>
          <w:p w:rsidR="00F512E4" w:rsidRPr="00675DAA" w:rsidRDefault="00F512E4" w:rsidP="0080029F"/>
        </w:tc>
      </w:tr>
      <w:tr w:rsidR="00F512E4" w:rsidRPr="00C112C4" w:rsidTr="00C87FC3">
        <w:trPr>
          <w:cantSplit/>
        </w:trPr>
        <w:tc>
          <w:tcPr>
            <w:tcW w:w="2358" w:type="dxa"/>
            <w:shd w:val="clear" w:color="auto" w:fill="808080"/>
          </w:tcPr>
          <w:p w:rsidR="00F512E4" w:rsidRPr="00675DAA" w:rsidRDefault="00F512E4" w:rsidP="0080029F">
            <w:r w:rsidRPr="00675DAA">
              <w:t>Conformance</w:t>
            </w:r>
          </w:p>
        </w:tc>
        <w:tc>
          <w:tcPr>
            <w:tcW w:w="7200" w:type="dxa"/>
            <w:gridSpan w:val="4"/>
          </w:tcPr>
          <w:p w:rsidR="006B3A95" w:rsidRDefault="006B3A95" w:rsidP="0043437F">
            <w:pPr>
              <w:pStyle w:val="ListParagraph"/>
              <w:numPr>
                <w:ilvl w:val="0"/>
                <w:numId w:val="35"/>
              </w:numPr>
            </w:pPr>
            <w:r>
              <w:t>There must be a name element.</w:t>
            </w:r>
          </w:p>
          <w:p w:rsidR="00395928" w:rsidRPr="00C13369" w:rsidRDefault="00487FE5" w:rsidP="0043437F">
            <w:pPr>
              <w:pStyle w:val="ListParagraph"/>
              <w:numPr>
                <w:ilvl w:val="0"/>
                <w:numId w:val="154"/>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6B3A95" w:rsidRDefault="006B3A95" w:rsidP="0080029F"/>
          <w:p w:rsidR="00F512E4" w:rsidRDefault="00C112C4" w:rsidP="0043437F">
            <w:pPr>
              <w:pStyle w:val="ListParagraph"/>
              <w:numPr>
                <w:ilvl w:val="0"/>
                <w:numId w:val="35"/>
              </w:numPr>
            </w:pPr>
            <w:r>
              <w:t>The name shall contain the business name that was assigned the id@</w:t>
            </w:r>
            <w:r w:rsidRPr="00F512E4">
              <w:t xml:space="preserve">extension </w:t>
            </w:r>
            <w:r>
              <w:t>value.</w:t>
            </w:r>
          </w:p>
          <w:p w:rsidR="00473116" w:rsidRPr="00B056D9" w:rsidRDefault="009B00F5" w:rsidP="0043437F">
            <w:pPr>
              <w:pStyle w:val="ListParagraph"/>
              <w:numPr>
                <w:ilvl w:val="0"/>
                <w:numId w:val="155"/>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9F05AC" w:rsidRPr="00B056D9">
              <w:rPr>
                <w:highlight w:val="white"/>
              </w:rPr>
              <w:t xml:space="preserve"> </w:t>
            </w:r>
          </w:p>
          <w:p w:rsidR="00473116" w:rsidRDefault="00473116" w:rsidP="0043437F">
            <w:pPr>
              <w:pStyle w:val="ListParagraph"/>
              <w:numPr>
                <w:ilvl w:val="0"/>
                <w:numId w:val="155"/>
              </w:numPr>
            </w:pPr>
            <w:r w:rsidRPr="00B056D9">
              <w:rPr>
                <w:highlight w:val="white"/>
              </w:rPr>
              <w:t>SPL Rule 6 identifies that the name is empty.</w:t>
            </w:r>
          </w:p>
          <w:p w:rsidR="008F3858" w:rsidRPr="0076639A" w:rsidRDefault="0076639A" w:rsidP="0043437F">
            <w:pPr>
              <w:pStyle w:val="ListParagraph"/>
              <w:numPr>
                <w:ilvl w:val="0"/>
                <w:numId w:val="155"/>
              </w:numPr>
              <w:rPr>
                <w:szCs w:val="24"/>
              </w:rPr>
            </w:pPr>
            <w:commentRangeStart w:id="689"/>
            <w:r>
              <w:t xml:space="preserve">SPL Rule </w:t>
            </w:r>
            <w:del w:id="690" w:author="pbx" w:date="2017-11-03T17:48:00Z">
              <w:r>
                <w:delText>7</w:delText>
              </w:r>
            </w:del>
            <w:ins w:id="691" w:author="pbx" w:date="2017-11-03T17:48:00Z">
              <w:r w:rsidR="009B7B67">
                <w:t>10</w:t>
              </w:r>
            </w:ins>
            <w:r>
              <w:t xml:space="preserve"> </w:t>
            </w:r>
            <w:r w:rsidRPr="00AF4E8C">
              <w:t xml:space="preserve">identifies that </w:t>
            </w:r>
            <w:del w:id="692" w:author="pbx" w:date="2017-11-03T17:48:00Z">
              <w:r>
                <w:delText>label</w:delText>
              </w:r>
            </w:del>
            <w:ins w:id="693" w:author="pbx" w:date="2017-11-03T17:48:00Z">
              <w:r w:rsidR="009B7B67">
                <w:t>name</w:t>
              </w:r>
            </w:ins>
            <w:r w:rsidR="009B7B67">
              <w:t xml:space="preserve"> </w:t>
            </w:r>
            <w:r>
              <w:t xml:space="preserve">does not match the </w:t>
            </w:r>
            <w:del w:id="694" w:author="pbx" w:date="2017-11-03T17:48:00Z">
              <w:r>
                <w:delText>CV.</w:delText>
              </w:r>
              <w:commentRangeEnd w:id="689"/>
              <w:r>
                <w:rPr>
                  <w:rStyle w:val="CommentReference"/>
                </w:rPr>
                <w:commentReference w:id="689"/>
              </w:r>
            </w:del>
            <w:ins w:id="695" w:author="pbx" w:date="2017-11-03T17:48:00Z">
              <w:r w:rsidR="009B7B67">
                <w:t>id@</w:t>
              </w:r>
              <w:r w:rsidR="009B7B67" w:rsidRPr="009B7B67">
                <w:t xml:space="preserve">extension </w:t>
              </w:r>
              <w:r w:rsidR="009B7B67">
                <w:t>value</w:t>
              </w:r>
              <w:r>
                <w:t>.</w:t>
              </w:r>
            </w:ins>
          </w:p>
        </w:tc>
      </w:tr>
    </w:tbl>
    <w:p w:rsidR="008249E0" w:rsidRDefault="008249E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rsidTr="00C87FC3">
        <w:trPr>
          <w:cantSplit/>
          <w:trHeight w:val="580"/>
          <w:tblHeader/>
        </w:trPr>
        <w:tc>
          <w:tcPr>
            <w:tcW w:w="2358" w:type="dxa"/>
            <w:shd w:val="clear" w:color="auto" w:fill="808080"/>
          </w:tcPr>
          <w:p w:rsidR="00F512E4" w:rsidRPr="00914CEC" w:rsidRDefault="00F512E4" w:rsidP="0080029F">
            <w:r w:rsidRPr="00675DAA">
              <w:t>Element</w:t>
            </w:r>
          </w:p>
        </w:tc>
        <w:tc>
          <w:tcPr>
            <w:tcW w:w="1260" w:type="dxa"/>
            <w:shd w:val="clear" w:color="auto" w:fill="808080"/>
          </w:tcPr>
          <w:p w:rsidR="00F512E4" w:rsidRPr="00675DAA" w:rsidRDefault="00F512E4" w:rsidP="0080029F">
            <w:r w:rsidRPr="00675DAA">
              <w:t>Attribute</w:t>
            </w:r>
          </w:p>
        </w:tc>
        <w:tc>
          <w:tcPr>
            <w:tcW w:w="1260" w:type="dxa"/>
            <w:shd w:val="clear" w:color="auto" w:fill="808080"/>
          </w:tcPr>
          <w:p w:rsidR="00F512E4" w:rsidRPr="00914CEC" w:rsidRDefault="00F512E4" w:rsidP="0080029F">
            <w:r w:rsidRPr="00675DAA">
              <w:t>Cardinality</w:t>
            </w:r>
          </w:p>
        </w:tc>
        <w:tc>
          <w:tcPr>
            <w:tcW w:w="1350" w:type="dxa"/>
            <w:shd w:val="clear" w:color="auto" w:fill="808080"/>
          </w:tcPr>
          <w:p w:rsidR="00F512E4" w:rsidRPr="00675DAA" w:rsidRDefault="00F512E4" w:rsidP="0080029F">
            <w:r w:rsidRPr="00675DAA">
              <w:t>Value(s) Allowed</w:t>
            </w:r>
          </w:p>
          <w:p w:rsidR="00F512E4" w:rsidRPr="00675DAA" w:rsidRDefault="00F512E4" w:rsidP="0080029F">
            <w:r w:rsidRPr="00675DAA">
              <w:t>Examples</w:t>
            </w:r>
          </w:p>
        </w:tc>
        <w:tc>
          <w:tcPr>
            <w:tcW w:w="3330" w:type="dxa"/>
            <w:shd w:val="clear" w:color="auto" w:fill="808080"/>
          </w:tcPr>
          <w:p w:rsidR="00F512E4" w:rsidRPr="00675DAA" w:rsidRDefault="00F512E4" w:rsidP="0080029F">
            <w:r w:rsidRPr="00675DAA">
              <w:t>Description</w:t>
            </w:r>
          </w:p>
          <w:p w:rsidR="00F512E4" w:rsidRPr="00675DAA" w:rsidRDefault="00F512E4" w:rsidP="0080029F">
            <w:r w:rsidRPr="00675DAA">
              <w:t>Instructions</w:t>
            </w:r>
          </w:p>
        </w:tc>
      </w:tr>
      <w:tr w:rsidR="00F512E4" w:rsidRPr="00675DAA" w:rsidTr="00C87FC3">
        <w:trPr>
          <w:cantSplit/>
        </w:trPr>
        <w:tc>
          <w:tcPr>
            <w:tcW w:w="2358" w:type="dxa"/>
          </w:tcPr>
          <w:p w:rsidR="00F512E4" w:rsidRPr="00914CEC" w:rsidRDefault="00C41999" w:rsidP="0080029F">
            <w:r w:rsidRPr="00C41999">
              <w:t>representedOrganization</w:t>
            </w:r>
            <w:r>
              <w:t>.</w:t>
            </w:r>
            <w:r w:rsidR="00F512E4">
              <w:t>c</w:t>
            </w:r>
            <w:r w:rsidR="00F512E4" w:rsidRPr="00F512E4">
              <w:t>ontactParty</w:t>
            </w:r>
          </w:p>
        </w:tc>
        <w:tc>
          <w:tcPr>
            <w:tcW w:w="1260" w:type="dxa"/>
            <w:shd w:val="clear" w:color="auto" w:fill="D9D9D9"/>
          </w:tcPr>
          <w:p w:rsidR="00F512E4" w:rsidRPr="00675DAA" w:rsidRDefault="00F512E4" w:rsidP="0080029F">
            <w:r w:rsidRPr="00675DAA">
              <w:t>N/A</w:t>
            </w:r>
          </w:p>
        </w:tc>
        <w:tc>
          <w:tcPr>
            <w:tcW w:w="1260" w:type="dxa"/>
            <w:shd w:val="clear" w:color="auto" w:fill="D9D9D9"/>
          </w:tcPr>
          <w:p w:rsidR="00F512E4" w:rsidRPr="00675DAA" w:rsidRDefault="001266E7" w:rsidP="0080029F">
            <w:r>
              <w:t>0</w:t>
            </w:r>
            <w:r w:rsidR="00F512E4">
              <w:t>:n</w:t>
            </w:r>
          </w:p>
        </w:tc>
        <w:tc>
          <w:tcPr>
            <w:tcW w:w="1350" w:type="dxa"/>
            <w:shd w:val="clear" w:color="auto" w:fill="D9D9D9"/>
          </w:tcPr>
          <w:p w:rsidR="00F512E4" w:rsidRPr="00675DAA" w:rsidRDefault="00F512E4" w:rsidP="0080029F"/>
        </w:tc>
        <w:tc>
          <w:tcPr>
            <w:tcW w:w="3330" w:type="dxa"/>
            <w:shd w:val="clear" w:color="auto" w:fill="D9D9D9"/>
          </w:tcPr>
          <w:p w:rsidR="00F512E4" w:rsidRPr="00675DAA" w:rsidRDefault="00F512E4" w:rsidP="0080029F"/>
        </w:tc>
      </w:tr>
      <w:tr w:rsidR="00F512E4" w:rsidRPr="00C112C4" w:rsidTr="00C87FC3">
        <w:trPr>
          <w:cantSplit/>
        </w:trPr>
        <w:tc>
          <w:tcPr>
            <w:tcW w:w="2358" w:type="dxa"/>
            <w:shd w:val="clear" w:color="auto" w:fill="808080"/>
          </w:tcPr>
          <w:p w:rsidR="00F512E4" w:rsidRPr="00675DAA" w:rsidRDefault="00F512E4" w:rsidP="0080029F">
            <w:r w:rsidRPr="00675DAA">
              <w:t>Conformance</w:t>
            </w:r>
          </w:p>
        </w:tc>
        <w:tc>
          <w:tcPr>
            <w:tcW w:w="7200" w:type="dxa"/>
            <w:gridSpan w:val="4"/>
          </w:tcPr>
          <w:p w:rsidR="00F512E4" w:rsidRDefault="001266E7" w:rsidP="0043437F">
            <w:pPr>
              <w:pStyle w:val="ListParagraph"/>
              <w:numPr>
                <w:ilvl w:val="0"/>
                <w:numId w:val="36"/>
              </w:numPr>
            </w:pPr>
            <w:r>
              <w:t xml:space="preserve">There </w:t>
            </w:r>
            <w:r w:rsidR="00D27B6E">
              <w:t>shall</w:t>
            </w:r>
            <w:r>
              <w:t xml:space="preserve"> be a c</w:t>
            </w:r>
            <w:r w:rsidRPr="00F512E4">
              <w:t>ontactParty</w:t>
            </w:r>
            <w:r w:rsidR="006B3A95">
              <w:t xml:space="preserve"> element</w:t>
            </w:r>
          </w:p>
          <w:p w:rsidR="00273923" w:rsidRPr="00347E75" w:rsidRDefault="00487FE5" w:rsidP="0043437F">
            <w:pPr>
              <w:pStyle w:val="ListParagraph"/>
              <w:numPr>
                <w:ilvl w:val="0"/>
                <w:numId w:val="156"/>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rsidR="006B3A95" w:rsidRDefault="006B3A95" w:rsidP="0080029F"/>
          <w:p w:rsidR="00C112C4" w:rsidRDefault="001266E7" w:rsidP="0043437F">
            <w:pPr>
              <w:pStyle w:val="ListParagraph"/>
              <w:numPr>
                <w:ilvl w:val="0"/>
                <w:numId w:val="36"/>
              </w:numPr>
            </w:pPr>
            <w:r>
              <w:t>The c</w:t>
            </w:r>
            <w:r w:rsidRPr="00F512E4">
              <w:t>ontactParty</w:t>
            </w:r>
            <w:r w:rsidR="006B3A95">
              <w:t xml:space="preserve"> </w:t>
            </w:r>
            <w:r w:rsidR="00D27B6E">
              <w:t>shall</w:t>
            </w:r>
            <w:r w:rsidR="006B3A95">
              <w:t xml:space="preserve"> contain an addr element</w:t>
            </w:r>
          </w:p>
          <w:p w:rsidR="00273923" w:rsidRPr="00347E75" w:rsidRDefault="00487FE5" w:rsidP="0043437F">
            <w:pPr>
              <w:pStyle w:val="ListParagraph"/>
              <w:numPr>
                <w:ilvl w:val="0"/>
                <w:numId w:val="157"/>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rsidR="006B3A95" w:rsidRDefault="006B3A95" w:rsidP="0080029F">
            <w:pPr>
              <w:pStyle w:val="ListParagraph"/>
            </w:pPr>
          </w:p>
          <w:p w:rsidR="001266E7" w:rsidRDefault="001266E7" w:rsidP="0043437F">
            <w:pPr>
              <w:pStyle w:val="ListParagraph"/>
              <w:numPr>
                <w:ilvl w:val="0"/>
                <w:numId w:val="36"/>
              </w:numPr>
            </w:pPr>
            <w:r>
              <w:t>The c</w:t>
            </w:r>
            <w:r w:rsidRPr="00F512E4">
              <w:t>ontactParty</w:t>
            </w:r>
            <w:r>
              <w:t xml:space="preserve"> </w:t>
            </w:r>
            <w:r w:rsidR="00D27B6E">
              <w:t>may</w:t>
            </w:r>
            <w:r>
              <w:t xml:space="preserve"> contain a </w:t>
            </w:r>
            <w:r w:rsidRPr="001266E7">
              <w:t>telecom</w:t>
            </w:r>
            <w:r w:rsidR="006B3A95">
              <w:t xml:space="preserve"> element</w:t>
            </w:r>
          </w:p>
          <w:p w:rsidR="00273923" w:rsidRPr="00347E75" w:rsidRDefault="00273923" w:rsidP="0043437F">
            <w:pPr>
              <w:pStyle w:val="ListParagraph"/>
              <w:numPr>
                <w:ilvl w:val="0"/>
                <w:numId w:val="158"/>
              </w:numPr>
              <w:rPr>
                <w:highlight w:val="white"/>
              </w:rPr>
            </w:pPr>
            <w:r w:rsidRPr="00347E75">
              <w:rPr>
                <w:highlight w:val="white"/>
              </w:rPr>
              <w:t>Informational only (no validation aspect).</w:t>
            </w:r>
          </w:p>
          <w:p w:rsidR="006B3A95" w:rsidRDefault="006B3A95" w:rsidP="0080029F">
            <w:pPr>
              <w:pStyle w:val="ListParagraph"/>
            </w:pPr>
          </w:p>
          <w:p w:rsidR="00BC68DF" w:rsidRDefault="001266E7" w:rsidP="0043437F">
            <w:pPr>
              <w:pStyle w:val="ListParagraph"/>
              <w:numPr>
                <w:ilvl w:val="0"/>
                <w:numId w:val="36"/>
              </w:numPr>
            </w:pPr>
            <w:r>
              <w:t>The c</w:t>
            </w:r>
            <w:r w:rsidRPr="00F512E4">
              <w:t>ontactParty</w:t>
            </w:r>
            <w:r>
              <w:t xml:space="preserve"> </w:t>
            </w:r>
            <w:r w:rsidR="00D27B6E">
              <w:t>may</w:t>
            </w:r>
            <w:r>
              <w:t xml:space="preserve"> contain a </w:t>
            </w:r>
            <w:r w:rsidRPr="001266E7">
              <w:t>contactPerson</w:t>
            </w:r>
            <w:r w:rsidR="006B3A95">
              <w:t xml:space="preserve"> element</w:t>
            </w:r>
          </w:p>
          <w:p w:rsidR="00273923" w:rsidRPr="001266E7" w:rsidRDefault="00273923" w:rsidP="0043437F">
            <w:pPr>
              <w:pStyle w:val="ListParagraph"/>
              <w:numPr>
                <w:ilvl w:val="0"/>
                <w:numId w:val="159"/>
              </w:numPr>
            </w:pPr>
            <w:r w:rsidRPr="00347E75">
              <w:rPr>
                <w:highlight w:val="white"/>
              </w:rPr>
              <w:t>Informational only (no validation aspect).</w:t>
            </w:r>
          </w:p>
        </w:tc>
      </w:tr>
    </w:tbl>
    <w:p w:rsidR="00F512E4" w:rsidRDefault="00F512E4"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41999" w:rsidRPr="00675DAA" w:rsidTr="00C41999">
        <w:trPr>
          <w:cantSplit/>
          <w:trHeight w:val="580"/>
          <w:tblHeader/>
        </w:trPr>
        <w:tc>
          <w:tcPr>
            <w:tcW w:w="2358" w:type="dxa"/>
            <w:shd w:val="clear" w:color="auto" w:fill="808080"/>
          </w:tcPr>
          <w:p w:rsidR="00C41999" w:rsidRPr="00914CEC" w:rsidRDefault="00C41999" w:rsidP="0080029F">
            <w:r w:rsidRPr="00675DAA">
              <w:t>Element</w:t>
            </w:r>
          </w:p>
        </w:tc>
        <w:tc>
          <w:tcPr>
            <w:tcW w:w="1260" w:type="dxa"/>
            <w:shd w:val="clear" w:color="auto" w:fill="808080"/>
          </w:tcPr>
          <w:p w:rsidR="00C41999" w:rsidRPr="00675DAA" w:rsidRDefault="00C41999" w:rsidP="0080029F">
            <w:r w:rsidRPr="00675DAA">
              <w:t>Attribute</w:t>
            </w:r>
          </w:p>
        </w:tc>
        <w:tc>
          <w:tcPr>
            <w:tcW w:w="1260" w:type="dxa"/>
            <w:shd w:val="clear" w:color="auto" w:fill="808080"/>
          </w:tcPr>
          <w:p w:rsidR="00C41999" w:rsidRPr="00914CEC" w:rsidRDefault="00C41999" w:rsidP="0080029F">
            <w:r w:rsidRPr="00675DAA">
              <w:t>Cardinality</w:t>
            </w:r>
          </w:p>
        </w:tc>
        <w:tc>
          <w:tcPr>
            <w:tcW w:w="1350" w:type="dxa"/>
            <w:shd w:val="clear" w:color="auto" w:fill="808080"/>
          </w:tcPr>
          <w:p w:rsidR="00C41999" w:rsidRPr="00675DAA" w:rsidRDefault="00C41999" w:rsidP="0080029F">
            <w:r w:rsidRPr="00675DAA">
              <w:t>Value(s) Allowed</w:t>
            </w:r>
          </w:p>
          <w:p w:rsidR="00C41999" w:rsidRPr="00675DAA" w:rsidRDefault="00C41999" w:rsidP="0080029F">
            <w:r w:rsidRPr="00675DAA">
              <w:t>Examples</w:t>
            </w:r>
          </w:p>
        </w:tc>
        <w:tc>
          <w:tcPr>
            <w:tcW w:w="3330" w:type="dxa"/>
            <w:shd w:val="clear" w:color="auto" w:fill="808080"/>
          </w:tcPr>
          <w:p w:rsidR="00C41999" w:rsidRPr="00675DAA" w:rsidRDefault="00C41999" w:rsidP="0080029F">
            <w:r w:rsidRPr="00675DAA">
              <w:t>Description</w:t>
            </w:r>
          </w:p>
          <w:p w:rsidR="00C41999" w:rsidRPr="00675DAA" w:rsidRDefault="00C41999" w:rsidP="0080029F">
            <w:r w:rsidRPr="00675DAA">
              <w:t>Instructions</w:t>
            </w:r>
          </w:p>
        </w:tc>
      </w:tr>
      <w:tr w:rsidR="00C41999" w:rsidRPr="00675DAA" w:rsidTr="00C41999">
        <w:trPr>
          <w:cantSplit/>
        </w:trPr>
        <w:tc>
          <w:tcPr>
            <w:tcW w:w="2358" w:type="dxa"/>
          </w:tcPr>
          <w:p w:rsidR="00C41999" w:rsidRPr="00914CEC" w:rsidRDefault="00C41999" w:rsidP="0080029F">
            <w:r w:rsidRPr="00C41999">
              <w:t>assignedOrganization</w:t>
            </w:r>
            <w:r>
              <w:t>.c</w:t>
            </w:r>
            <w:r w:rsidRPr="00F512E4">
              <w:t>ontactParty</w:t>
            </w:r>
          </w:p>
        </w:tc>
        <w:tc>
          <w:tcPr>
            <w:tcW w:w="1260" w:type="dxa"/>
            <w:shd w:val="clear" w:color="auto" w:fill="D9D9D9"/>
          </w:tcPr>
          <w:p w:rsidR="00C41999" w:rsidRPr="00675DAA" w:rsidRDefault="00C41999" w:rsidP="0080029F">
            <w:r w:rsidRPr="00675DAA">
              <w:t>N/A</w:t>
            </w:r>
          </w:p>
        </w:tc>
        <w:tc>
          <w:tcPr>
            <w:tcW w:w="1260" w:type="dxa"/>
            <w:shd w:val="clear" w:color="auto" w:fill="D9D9D9"/>
          </w:tcPr>
          <w:p w:rsidR="00C41999" w:rsidRPr="00675DAA" w:rsidRDefault="00C41999" w:rsidP="0080029F">
            <w:r>
              <w:t>0:n</w:t>
            </w:r>
          </w:p>
        </w:tc>
        <w:tc>
          <w:tcPr>
            <w:tcW w:w="1350" w:type="dxa"/>
            <w:shd w:val="clear" w:color="auto" w:fill="D9D9D9"/>
          </w:tcPr>
          <w:p w:rsidR="00C41999" w:rsidRPr="00675DAA" w:rsidRDefault="00C41999" w:rsidP="0080029F"/>
        </w:tc>
        <w:tc>
          <w:tcPr>
            <w:tcW w:w="3330" w:type="dxa"/>
            <w:shd w:val="clear" w:color="auto" w:fill="D9D9D9"/>
          </w:tcPr>
          <w:p w:rsidR="00C41999" w:rsidRPr="00675DAA" w:rsidRDefault="00C41999" w:rsidP="0080029F"/>
        </w:tc>
      </w:tr>
      <w:tr w:rsidR="00C41999" w:rsidRPr="00C112C4" w:rsidTr="00C41999">
        <w:trPr>
          <w:cantSplit/>
        </w:trPr>
        <w:tc>
          <w:tcPr>
            <w:tcW w:w="2358" w:type="dxa"/>
            <w:shd w:val="clear" w:color="auto" w:fill="808080"/>
          </w:tcPr>
          <w:p w:rsidR="00C41999" w:rsidRPr="00675DAA" w:rsidRDefault="00C41999" w:rsidP="0080029F">
            <w:r w:rsidRPr="00675DAA">
              <w:lastRenderedPageBreak/>
              <w:t>Conformance</w:t>
            </w:r>
          </w:p>
        </w:tc>
        <w:tc>
          <w:tcPr>
            <w:tcW w:w="7200" w:type="dxa"/>
            <w:gridSpan w:val="4"/>
          </w:tcPr>
          <w:p w:rsidR="00C41999" w:rsidRDefault="00C41999" w:rsidP="0043437F">
            <w:pPr>
              <w:pStyle w:val="ListParagraph"/>
              <w:numPr>
                <w:ilvl w:val="0"/>
                <w:numId w:val="82"/>
              </w:numPr>
            </w:pPr>
            <w:r>
              <w:t>There may be a c</w:t>
            </w:r>
            <w:r w:rsidRPr="00F512E4">
              <w:t>ontactParty</w:t>
            </w:r>
            <w:r>
              <w:t xml:space="preserve"> element</w:t>
            </w:r>
          </w:p>
          <w:p w:rsidR="00E3330D" w:rsidRPr="001266E7" w:rsidRDefault="00E3330D" w:rsidP="0043437F">
            <w:pPr>
              <w:pStyle w:val="ListParagraph"/>
              <w:numPr>
                <w:ilvl w:val="0"/>
                <w:numId w:val="78"/>
              </w:numPr>
            </w:pPr>
            <w:r w:rsidRPr="00B641D8">
              <w:t>Informational only (no validation aspect).</w:t>
            </w:r>
          </w:p>
          <w:p w:rsidR="00C41999" w:rsidRDefault="00C41999" w:rsidP="0080029F"/>
          <w:p w:rsidR="00C41999" w:rsidRDefault="00C41999" w:rsidP="0043437F">
            <w:pPr>
              <w:pStyle w:val="ListParagraph"/>
              <w:numPr>
                <w:ilvl w:val="0"/>
                <w:numId w:val="82"/>
              </w:numPr>
            </w:pPr>
            <w:r>
              <w:t>The c</w:t>
            </w:r>
            <w:r w:rsidRPr="00F512E4">
              <w:t>ontactParty</w:t>
            </w:r>
            <w:r>
              <w:t xml:space="preserve"> may contain an addr element</w:t>
            </w:r>
          </w:p>
          <w:p w:rsidR="00D6511C" w:rsidRPr="001266E7" w:rsidRDefault="00D6511C" w:rsidP="0043437F">
            <w:pPr>
              <w:pStyle w:val="ListParagraph"/>
              <w:numPr>
                <w:ilvl w:val="0"/>
                <w:numId w:val="79"/>
              </w:numPr>
            </w:pPr>
            <w:r w:rsidRPr="00B641D8">
              <w:t>Informational only (no validation aspect).</w:t>
            </w:r>
          </w:p>
          <w:p w:rsidR="00C41999" w:rsidRDefault="00C41999" w:rsidP="0080029F">
            <w:pPr>
              <w:pStyle w:val="ListParagraph"/>
            </w:pPr>
          </w:p>
          <w:p w:rsidR="00C41999" w:rsidRDefault="00C41999" w:rsidP="0043437F">
            <w:pPr>
              <w:pStyle w:val="ListParagraph"/>
              <w:numPr>
                <w:ilvl w:val="0"/>
                <w:numId w:val="82"/>
              </w:numPr>
            </w:pPr>
            <w:r>
              <w:t>The c</w:t>
            </w:r>
            <w:r w:rsidRPr="00F512E4">
              <w:t>ontactParty</w:t>
            </w:r>
            <w:r>
              <w:t xml:space="preserve"> may contain a </w:t>
            </w:r>
            <w:r w:rsidRPr="001266E7">
              <w:t>telecom</w:t>
            </w:r>
            <w:r>
              <w:t xml:space="preserve"> element</w:t>
            </w:r>
          </w:p>
          <w:p w:rsidR="00D6511C" w:rsidRPr="001266E7" w:rsidRDefault="00D6511C" w:rsidP="0043437F">
            <w:pPr>
              <w:pStyle w:val="ListParagraph"/>
              <w:numPr>
                <w:ilvl w:val="0"/>
                <w:numId w:val="80"/>
              </w:numPr>
            </w:pPr>
            <w:r w:rsidRPr="00B641D8">
              <w:t>Informational only (no validation aspect).</w:t>
            </w:r>
          </w:p>
          <w:p w:rsidR="00C41999" w:rsidRDefault="00C41999" w:rsidP="0080029F">
            <w:pPr>
              <w:pStyle w:val="ListParagraph"/>
            </w:pPr>
          </w:p>
          <w:p w:rsidR="00C41999" w:rsidRDefault="00C41999" w:rsidP="0043437F">
            <w:pPr>
              <w:pStyle w:val="ListParagraph"/>
              <w:numPr>
                <w:ilvl w:val="0"/>
                <w:numId w:val="82"/>
              </w:numPr>
            </w:pPr>
            <w:r>
              <w:t>The c</w:t>
            </w:r>
            <w:r w:rsidRPr="00F512E4">
              <w:t>ontactParty</w:t>
            </w:r>
            <w:r>
              <w:t xml:space="preserve"> may contain a </w:t>
            </w:r>
            <w:r w:rsidRPr="001266E7">
              <w:t>contactPerson</w:t>
            </w:r>
            <w:r>
              <w:t xml:space="preserve"> element</w:t>
            </w:r>
          </w:p>
          <w:p w:rsidR="00E3330D" w:rsidRPr="001266E7" w:rsidRDefault="00D6511C" w:rsidP="0043437F">
            <w:pPr>
              <w:pStyle w:val="ListParagraph"/>
              <w:numPr>
                <w:ilvl w:val="0"/>
                <w:numId w:val="81"/>
              </w:numPr>
            </w:pPr>
            <w:r w:rsidRPr="00B641D8">
              <w:t>Informational only (no validation aspect).</w:t>
            </w:r>
          </w:p>
        </w:tc>
      </w:tr>
    </w:tbl>
    <w:p w:rsidR="00C41999" w:rsidRDefault="00C41999"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C68DF" w:rsidRPr="00675DAA" w:rsidTr="00204309">
        <w:trPr>
          <w:cantSplit/>
          <w:trHeight w:val="580"/>
          <w:tblHeader/>
        </w:trPr>
        <w:tc>
          <w:tcPr>
            <w:tcW w:w="2358" w:type="dxa"/>
            <w:shd w:val="clear" w:color="auto" w:fill="808080"/>
          </w:tcPr>
          <w:p w:rsidR="00BC68DF" w:rsidRPr="00914CEC" w:rsidRDefault="00BC68DF" w:rsidP="0080029F">
            <w:r w:rsidRPr="00675DAA">
              <w:t>Element</w:t>
            </w:r>
          </w:p>
        </w:tc>
        <w:tc>
          <w:tcPr>
            <w:tcW w:w="1260" w:type="dxa"/>
            <w:shd w:val="clear" w:color="auto" w:fill="808080"/>
          </w:tcPr>
          <w:p w:rsidR="00BC68DF" w:rsidRPr="00675DAA" w:rsidRDefault="00BC68DF" w:rsidP="0080029F">
            <w:r w:rsidRPr="00675DAA">
              <w:t>Attribute</w:t>
            </w:r>
          </w:p>
        </w:tc>
        <w:tc>
          <w:tcPr>
            <w:tcW w:w="1260" w:type="dxa"/>
            <w:shd w:val="clear" w:color="auto" w:fill="808080"/>
          </w:tcPr>
          <w:p w:rsidR="00BC68DF" w:rsidRPr="00914CEC" w:rsidRDefault="00BC68DF" w:rsidP="0080029F">
            <w:r w:rsidRPr="00675DAA">
              <w:t>Cardinality</w:t>
            </w:r>
          </w:p>
        </w:tc>
        <w:tc>
          <w:tcPr>
            <w:tcW w:w="1350" w:type="dxa"/>
            <w:shd w:val="clear" w:color="auto" w:fill="808080"/>
          </w:tcPr>
          <w:p w:rsidR="00BC68DF" w:rsidRPr="00675DAA" w:rsidRDefault="00BC68DF" w:rsidP="0080029F">
            <w:r w:rsidRPr="00675DAA">
              <w:t>Value(s) Allowed</w:t>
            </w:r>
          </w:p>
          <w:p w:rsidR="00BC68DF" w:rsidRPr="00675DAA" w:rsidRDefault="00BC68DF" w:rsidP="0080029F">
            <w:r w:rsidRPr="00675DAA">
              <w:t>Examples</w:t>
            </w:r>
          </w:p>
        </w:tc>
        <w:tc>
          <w:tcPr>
            <w:tcW w:w="3330" w:type="dxa"/>
            <w:shd w:val="clear" w:color="auto" w:fill="808080"/>
          </w:tcPr>
          <w:p w:rsidR="00BC68DF" w:rsidRPr="00675DAA" w:rsidRDefault="00BC68DF" w:rsidP="0080029F">
            <w:r w:rsidRPr="00675DAA">
              <w:t>Description</w:t>
            </w:r>
          </w:p>
          <w:p w:rsidR="00BC68DF" w:rsidRPr="00675DAA" w:rsidRDefault="00BC68DF" w:rsidP="0080029F">
            <w:r w:rsidRPr="00675DAA">
              <w:t>Instructions</w:t>
            </w:r>
          </w:p>
        </w:tc>
      </w:tr>
      <w:tr w:rsidR="00BC68DF" w:rsidRPr="00675DAA" w:rsidTr="00204309">
        <w:trPr>
          <w:cantSplit/>
        </w:trPr>
        <w:tc>
          <w:tcPr>
            <w:tcW w:w="2358" w:type="dxa"/>
          </w:tcPr>
          <w:p w:rsidR="00BC68DF" w:rsidRPr="00914CEC" w:rsidRDefault="00BC68DF" w:rsidP="0080029F">
            <w:r w:rsidRPr="00C41999">
              <w:t>representedOrganization</w:t>
            </w:r>
            <w:r>
              <w:t>.</w:t>
            </w:r>
            <w:r w:rsidRPr="001266E7">
              <w:t>addr</w:t>
            </w:r>
          </w:p>
        </w:tc>
        <w:tc>
          <w:tcPr>
            <w:tcW w:w="1260" w:type="dxa"/>
            <w:shd w:val="clear" w:color="auto" w:fill="D9D9D9"/>
          </w:tcPr>
          <w:p w:rsidR="00BC68DF" w:rsidRPr="00675DAA" w:rsidRDefault="00BC68DF" w:rsidP="0080029F">
            <w:r w:rsidRPr="00675DAA">
              <w:t>N/A</w:t>
            </w:r>
          </w:p>
        </w:tc>
        <w:tc>
          <w:tcPr>
            <w:tcW w:w="1260" w:type="dxa"/>
            <w:shd w:val="clear" w:color="auto" w:fill="D9D9D9"/>
          </w:tcPr>
          <w:p w:rsidR="00BC68DF" w:rsidRPr="00675DAA" w:rsidRDefault="00BC68DF" w:rsidP="0080029F">
            <w:r>
              <w:t>0:1</w:t>
            </w:r>
          </w:p>
        </w:tc>
        <w:tc>
          <w:tcPr>
            <w:tcW w:w="1350" w:type="dxa"/>
            <w:shd w:val="clear" w:color="auto" w:fill="D9D9D9"/>
          </w:tcPr>
          <w:p w:rsidR="00BC68DF" w:rsidRPr="00675DAA" w:rsidRDefault="00BC68DF" w:rsidP="0080029F"/>
        </w:tc>
        <w:tc>
          <w:tcPr>
            <w:tcW w:w="3330" w:type="dxa"/>
            <w:shd w:val="clear" w:color="auto" w:fill="D9D9D9"/>
          </w:tcPr>
          <w:p w:rsidR="00BC68DF" w:rsidRPr="00675DAA" w:rsidRDefault="00D27B6E" w:rsidP="0080029F">
            <w:r>
              <w:t>The address for the Sponsor</w:t>
            </w:r>
          </w:p>
        </w:tc>
      </w:tr>
      <w:tr w:rsidR="00BC68DF" w:rsidRPr="00C112C4" w:rsidTr="00204309">
        <w:trPr>
          <w:cantSplit/>
        </w:trPr>
        <w:tc>
          <w:tcPr>
            <w:tcW w:w="2358" w:type="dxa"/>
            <w:shd w:val="clear" w:color="auto" w:fill="808080"/>
          </w:tcPr>
          <w:p w:rsidR="00BC68DF" w:rsidRPr="00675DAA" w:rsidRDefault="00BC68DF" w:rsidP="0080029F">
            <w:r w:rsidRPr="00675DAA">
              <w:t>Conformance</w:t>
            </w:r>
          </w:p>
        </w:tc>
        <w:tc>
          <w:tcPr>
            <w:tcW w:w="7200" w:type="dxa"/>
            <w:gridSpan w:val="4"/>
          </w:tcPr>
          <w:p w:rsidR="00BC68DF" w:rsidRDefault="00BC68DF" w:rsidP="0043437F">
            <w:pPr>
              <w:pStyle w:val="ListParagraph"/>
              <w:numPr>
                <w:ilvl w:val="0"/>
                <w:numId w:val="37"/>
              </w:numPr>
            </w:pPr>
            <w:r>
              <w:t>There shall be a</w:t>
            </w:r>
            <w:r w:rsidR="000172FA">
              <w:t xml:space="preserve"> complete</w:t>
            </w:r>
            <w:r>
              <w:t xml:space="preserve"> </w:t>
            </w:r>
            <w:r w:rsidR="000172FA" w:rsidRPr="001266E7">
              <w:t>addr</w:t>
            </w:r>
            <w:r w:rsidR="000172FA">
              <w:t>ess</w:t>
            </w:r>
          </w:p>
          <w:p w:rsidR="000172FA" w:rsidRPr="00AB7A63" w:rsidRDefault="000172FA" w:rsidP="0043437F">
            <w:pPr>
              <w:pStyle w:val="ListParagraph"/>
              <w:numPr>
                <w:ilvl w:val="0"/>
                <w:numId w:val="160"/>
              </w:numPr>
            </w:pPr>
            <w:r>
              <w:t xml:space="preserve">SPL Rule </w:t>
            </w:r>
            <w:r w:rsidR="00EE67C1">
              <w:t>9</w:t>
            </w:r>
            <w:r w:rsidRPr="00AB7A63">
              <w:t xml:space="preserve"> identifies that there are not 5 elements in the address, therefore some aspect is missing.</w:t>
            </w:r>
          </w:p>
          <w:p w:rsidR="000172FA" w:rsidRDefault="000172FA" w:rsidP="0080029F">
            <w:pPr>
              <w:pStyle w:val="ListParagraph"/>
            </w:pPr>
          </w:p>
          <w:p w:rsidR="00BC68DF" w:rsidRDefault="00BC68DF" w:rsidP="0043437F">
            <w:pPr>
              <w:pStyle w:val="ListParagraph"/>
              <w:numPr>
                <w:ilvl w:val="0"/>
                <w:numId w:val="37"/>
              </w:numPr>
            </w:pPr>
            <w:r w:rsidRPr="003E1AB1">
              <w:t xml:space="preserve">The addr </w:t>
            </w:r>
            <w:r>
              <w:t>shall</w:t>
            </w:r>
            <w:r w:rsidRPr="003E1AB1">
              <w:t xml:space="preserve"> contain a</w:t>
            </w:r>
            <w:r>
              <w:t xml:space="preserve"> </w:t>
            </w:r>
            <w:r w:rsidRPr="003E1AB1">
              <w:t>streetAddressLine</w:t>
            </w:r>
            <w:r>
              <w:t>.</w:t>
            </w:r>
          </w:p>
          <w:p w:rsidR="00395928" w:rsidRPr="00EE67C1" w:rsidRDefault="00487FE5" w:rsidP="0043437F">
            <w:pPr>
              <w:pStyle w:val="ListParagraph"/>
              <w:numPr>
                <w:ilvl w:val="0"/>
                <w:numId w:val="165"/>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rsidR="000172FA" w:rsidRPr="00AB7A63" w:rsidRDefault="000172FA" w:rsidP="0043437F">
            <w:pPr>
              <w:pStyle w:val="ListParagraph"/>
              <w:numPr>
                <w:ilvl w:val="0"/>
                <w:numId w:val="165"/>
              </w:numPr>
            </w:pPr>
            <w:r>
              <w:t>SPL</w:t>
            </w:r>
            <w:r w:rsidRPr="00AB7A63">
              <w:t xml:space="preserve"> Rule </w:t>
            </w:r>
            <w:r w:rsidR="00273923">
              <w:t>6</w:t>
            </w:r>
            <w:r w:rsidRPr="00AB7A63">
              <w:t xml:space="preserve"> identifies that the </w:t>
            </w:r>
            <w:r w:rsidR="00273923">
              <w:t xml:space="preserve">element </w:t>
            </w:r>
            <w:r w:rsidRPr="00AB7A63">
              <w:t>is empty.</w:t>
            </w:r>
          </w:p>
          <w:p w:rsidR="000172FA" w:rsidRPr="003E1AB1" w:rsidRDefault="000172FA" w:rsidP="0080029F"/>
          <w:p w:rsidR="00BC68DF" w:rsidRDefault="00BC68DF" w:rsidP="0043437F">
            <w:pPr>
              <w:pStyle w:val="ListParagraph"/>
              <w:numPr>
                <w:ilvl w:val="0"/>
                <w:numId w:val="37"/>
              </w:numPr>
            </w:pPr>
            <w:r>
              <w:t xml:space="preserve">The </w:t>
            </w:r>
            <w:r w:rsidRPr="001266E7">
              <w:t>addr</w:t>
            </w:r>
            <w:r>
              <w:t xml:space="preserve"> shall</w:t>
            </w:r>
            <w:r w:rsidRPr="003E1AB1">
              <w:t xml:space="preserve"> </w:t>
            </w:r>
            <w:r>
              <w:t>contain a city.</w:t>
            </w:r>
          </w:p>
          <w:p w:rsidR="00395928" w:rsidRPr="00EE67C1" w:rsidRDefault="00487FE5" w:rsidP="0043437F">
            <w:pPr>
              <w:pStyle w:val="ListParagraph"/>
              <w:numPr>
                <w:ilvl w:val="0"/>
                <w:numId w:val="164"/>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rsidR="00273923" w:rsidRPr="00AB7A63" w:rsidRDefault="00273923" w:rsidP="0043437F">
            <w:pPr>
              <w:pStyle w:val="ListParagraph"/>
              <w:numPr>
                <w:ilvl w:val="0"/>
                <w:numId w:val="164"/>
              </w:numPr>
            </w:pPr>
            <w:r>
              <w:t>SPL</w:t>
            </w:r>
            <w:r w:rsidRPr="00AB7A63">
              <w:t xml:space="preserve"> Rule </w:t>
            </w:r>
            <w:r>
              <w:t>6</w:t>
            </w:r>
            <w:r w:rsidRPr="00AB7A63">
              <w:t xml:space="preserve"> identifies that the </w:t>
            </w:r>
            <w:r>
              <w:t xml:space="preserve">element </w:t>
            </w:r>
            <w:r w:rsidRPr="00AB7A63">
              <w:t>is empty.</w:t>
            </w:r>
          </w:p>
          <w:p w:rsidR="000172FA" w:rsidRPr="001266E7" w:rsidRDefault="000172FA" w:rsidP="0080029F"/>
          <w:p w:rsidR="000B362B" w:rsidRDefault="00BC68DF" w:rsidP="0043437F">
            <w:pPr>
              <w:pStyle w:val="ListParagraph"/>
              <w:numPr>
                <w:ilvl w:val="0"/>
                <w:numId w:val="37"/>
              </w:numPr>
            </w:pPr>
            <w:r>
              <w:t xml:space="preserve">The </w:t>
            </w:r>
            <w:r w:rsidRPr="001266E7">
              <w:t>addr</w:t>
            </w:r>
            <w:r>
              <w:t xml:space="preserve"> shall</w:t>
            </w:r>
            <w:r w:rsidRPr="003E1AB1">
              <w:t xml:space="preserve"> </w:t>
            </w:r>
            <w:r>
              <w:t>contain a state.</w:t>
            </w:r>
          </w:p>
          <w:p w:rsidR="00D76A0D" w:rsidRPr="00EE67C1" w:rsidRDefault="00487FE5" w:rsidP="0043437F">
            <w:pPr>
              <w:pStyle w:val="ListParagraph"/>
              <w:numPr>
                <w:ilvl w:val="0"/>
                <w:numId w:val="163"/>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rsidR="00273923" w:rsidRPr="00AB7A63" w:rsidRDefault="00273923" w:rsidP="0043437F">
            <w:pPr>
              <w:pStyle w:val="ListParagraph"/>
              <w:numPr>
                <w:ilvl w:val="0"/>
                <w:numId w:val="163"/>
              </w:numPr>
            </w:pPr>
            <w:r>
              <w:t>SPL</w:t>
            </w:r>
            <w:r w:rsidRPr="00AB7A63">
              <w:t xml:space="preserve"> Rule </w:t>
            </w:r>
            <w:r>
              <w:t>6</w:t>
            </w:r>
            <w:r w:rsidRPr="00AB7A63">
              <w:t xml:space="preserve"> identifies that the </w:t>
            </w:r>
            <w:r>
              <w:t xml:space="preserve">element </w:t>
            </w:r>
            <w:r w:rsidRPr="00AB7A63">
              <w:t>is empty.</w:t>
            </w:r>
          </w:p>
          <w:p w:rsidR="000172FA" w:rsidRPr="001266E7" w:rsidRDefault="000172FA" w:rsidP="0080029F"/>
          <w:p w:rsidR="00BC68DF" w:rsidRDefault="00BC68DF" w:rsidP="0043437F">
            <w:pPr>
              <w:pStyle w:val="ListParagraph"/>
              <w:numPr>
                <w:ilvl w:val="0"/>
                <w:numId w:val="37"/>
              </w:numPr>
            </w:pPr>
            <w:r>
              <w:t xml:space="preserve">The </w:t>
            </w:r>
            <w:r w:rsidRPr="001266E7">
              <w:t>addr</w:t>
            </w:r>
            <w:r>
              <w:t xml:space="preserve"> shall</w:t>
            </w:r>
            <w:r w:rsidRPr="003E1AB1">
              <w:t xml:space="preserve"> </w:t>
            </w:r>
            <w:r>
              <w:t xml:space="preserve">contain a </w:t>
            </w:r>
            <w:r w:rsidRPr="003E1AB1">
              <w:t>postalCode</w:t>
            </w:r>
            <w:r>
              <w:t>.</w:t>
            </w:r>
          </w:p>
          <w:p w:rsidR="00D76A0D" w:rsidRPr="00EE67C1" w:rsidRDefault="00487FE5" w:rsidP="0043437F">
            <w:pPr>
              <w:pStyle w:val="ListParagraph"/>
              <w:numPr>
                <w:ilvl w:val="0"/>
                <w:numId w:val="162"/>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rsidR="00273923" w:rsidRPr="00AB7A63" w:rsidRDefault="00273923" w:rsidP="0043437F">
            <w:pPr>
              <w:pStyle w:val="ListParagraph"/>
              <w:numPr>
                <w:ilvl w:val="0"/>
                <w:numId w:val="162"/>
              </w:numPr>
            </w:pPr>
            <w:r>
              <w:t>SPL</w:t>
            </w:r>
            <w:r w:rsidRPr="00AB7A63">
              <w:t xml:space="preserve"> Rule </w:t>
            </w:r>
            <w:r>
              <w:t>6</w:t>
            </w:r>
            <w:r w:rsidRPr="00AB7A63">
              <w:t xml:space="preserve"> identifies that the </w:t>
            </w:r>
            <w:r>
              <w:t xml:space="preserve">element </w:t>
            </w:r>
            <w:r w:rsidRPr="00AB7A63">
              <w:t>is empty.</w:t>
            </w:r>
          </w:p>
          <w:p w:rsidR="000172FA" w:rsidRDefault="000172FA" w:rsidP="0080029F"/>
          <w:p w:rsidR="00BC68DF" w:rsidRDefault="00BC68DF" w:rsidP="0043437F">
            <w:pPr>
              <w:pStyle w:val="ListParagraph"/>
              <w:numPr>
                <w:ilvl w:val="0"/>
                <w:numId w:val="37"/>
              </w:numPr>
            </w:pPr>
            <w:r>
              <w:t xml:space="preserve">The </w:t>
            </w:r>
            <w:r w:rsidRPr="001266E7">
              <w:t>addr</w:t>
            </w:r>
            <w:r>
              <w:t xml:space="preserve"> shall</w:t>
            </w:r>
            <w:r w:rsidRPr="003E1AB1">
              <w:t xml:space="preserve"> </w:t>
            </w:r>
            <w:r>
              <w:t xml:space="preserve">contain a </w:t>
            </w:r>
            <w:r w:rsidRPr="003E1AB1">
              <w:t>country</w:t>
            </w:r>
            <w:r>
              <w:t>.</w:t>
            </w:r>
          </w:p>
          <w:p w:rsidR="00176515" w:rsidRPr="00EE67C1" w:rsidRDefault="00487FE5" w:rsidP="0043437F">
            <w:pPr>
              <w:pStyle w:val="ListParagraph"/>
              <w:numPr>
                <w:ilvl w:val="0"/>
                <w:numId w:val="161"/>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tc>
      </w:tr>
    </w:tbl>
    <w:p w:rsidR="00BC68DF" w:rsidRPr="00914CEC" w:rsidRDefault="00BC68DF"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266E7" w:rsidRPr="00675DAA" w:rsidTr="00C87FC3">
        <w:trPr>
          <w:cantSplit/>
          <w:trHeight w:val="580"/>
          <w:tblHeader/>
        </w:trPr>
        <w:tc>
          <w:tcPr>
            <w:tcW w:w="2358" w:type="dxa"/>
            <w:shd w:val="clear" w:color="auto" w:fill="808080"/>
          </w:tcPr>
          <w:p w:rsidR="001266E7" w:rsidRPr="00914CEC" w:rsidRDefault="001266E7" w:rsidP="0080029F">
            <w:r w:rsidRPr="00675DAA">
              <w:t>Element</w:t>
            </w:r>
          </w:p>
        </w:tc>
        <w:tc>
          <w:tcPr>
            <w:tcW w:w="1260" w:type="dxa"/>
            <w:shd w:val="clear" w:color="auto" w:fill="808080"/>
          </w:tcPr>
          <w:p w:rsidR="001266E7" w:rsidRPr="00675DAA" w:rsidRDefault="001266E7" w:rsidP="0080029F">
            <w:r w:rsidRPr="00675DAA">
              <w:t>Attribute</w:t>
            </w:r>
          </w:p>
        </w:tc>
        <w:tc>
          <w:tcPr>
            <w:tcW w:w="1260" w:type="dxa"/>
            <w:shd w:val="clear" w:color="auto" w:fill="808080"/>
          </w:tcPr>
          <w:p w:rsidR="001266E7" w:rsidRPr="00914CEC" w:rsidRDefault="001266E7" w:rsidP="0080029F">
            <w:r w:rsidRPr="00675DAA">
              <w:t>Cardinality</w:t>
            </w:r>
          </w:p>
        </w:tc>
        <w:tc>
          <w:tcPr>
            <w:tcW w:w="1350" w:type="dxa"/>
            <w:shd w:val="clear" w:color="auto" w:fill="808080"/>
          </w:tcPr>
          <w:p w:rsidR="001266E7" w:rsidRPr="00675DAA" w:rsidRDefault="001266E7" w:rsidP="0080029F">
            <w:r w:rsidRPr="00675DAA">
              <w:t>Value(s) Allowed</w:t>
            </w:r>
          </w:p>
          <w:p w:rsidR="001266E7" w:rsidRPr="00675DAA" w:rsidRDefault="001266E7" w:rsidP="0080029F">
            <w:r w:rsidRPr="00675DAA">
              <w:t>Examples</w:t>
            </w:r>
          </w:p>
        </w:tc>
        <w:tc>
          <w:tcPr>
            <w:tcW w:w="3330" w:type="dxa"/>
            <w:shd w:val="clear" w:color="auto" w:fill="808080"/>
          </w:tcPr>
          <w:p w:rsidR="001266E7" w:rsidRPr="00675DAA" w:rsidRDefault="001266E7" w:rsidP="0080029F">
            <w:r w:rsidRPr="00675DAA">
              <w:t>Description</w:t>
            </w:r>
          </w:p>
          <w:p w:rsidR="001266E7" w:rsidRPr="00675DAA" w:rsidRDefault="001266E7" w:rsidP="0080029F">
            <w:r w:rsidRPr="00675DAA">
              <w:t>Instructions</w:t>
            </w:r>
          </w:p>
        </w:tc>
      </w:tr>
      <w:tr w:rsidR="001266E7" w:rsidRPr="00675DAA" w:rsidTr="00C87FC3">
        <w:trPr>
          <w:cantSplit/>
        </w:trPr>
        <w:tc>
          <w:tcPr>
            <w:tcW w:w="2358" w:type="dxa"/>
          </w:tcPr>
          <w:p w:rsidR="001266E7" w:rsidRPr="00914CEC" w:rsidRDefault="00D6511C" w:rsidP="0080029F">
            <w:r w:rsidRPr="00C41999">
              <w:lastRenderedPageBreak/>
              <w:t>assignedOrganization</w:t>
            </w:r>
            <w:r w:rsidRPr="001266E7">
              <w:t xml:space="preserve"> </w:t>
            </w:r>
            <w:r>
              <w:t>.</w:t>
            </w:r>
            <w:r w:rsidR="001266E7" w:rsidRPr="001266E7">
              <w:t>addr</w:t>
            </w:r>
          </w:p>
        </w:tc>
        <w:tc>
          <w:tcPr>
            <w:tcW w:w="1260" w:type="dxa"/>
            <w:shd w:val="clear" w:color="auto" w:fill="D9D9D9"/>
          </w:tcPr>
          <w:p w:rsidR="001266E7" w:rsidRPr="00675DAA" w:rsidRDefault="001266E7" w:rsidP="0080029F">
            <w:r w:rsidRPr="00675DAA">
              <w:t>N/A</w:t>
            </w:r>
          </w:p>
        </w:tc>
        <w:tc>
          <w:tcPr>
            <w:tcW w:w="1260" w:type="dxa"/>
            <w:shd w:val="clear" w:color="auto" w:fill="D9D9D9"/>
          </w:tcPr>
          <w:p w:rsidR="001266E7" w:rsidRPr="00675DAA" w:rsidRDefault="00CA2111" w:rsidP="0080029F">
            <w:r>
              <w:t>0</w:t>
            </w:r>
            <w:r w:rsidR="001266E7">
              <w:t>:1</w:t>
            </w:r>
          </w:p>
        </w:tc>
        <w:tc>
          <w:tcPr>
            <w:tcW w:w="1350" w:type="dxa"/>
            <w:shd w:val="clear" w:color="auto" w:fill="D9D9D9"/>
          </w:tcPr>
          <w:p w:rsidR="001266E7" w:rsidRPr="00675DAA" w:rsidRDefault="001266E7" w:rsidP="0080029F"/>
        </w:tc>
        <w:tc>
          <w:tcPr>
            <w:tcW w:w="3330" w:type="dxa"/>
            <w:shd w:val="clear" w:color="auto" w:fill="D9D9D9"/>
          </w:tcPr>
          <w:p w:rsidR="001266E7" w:rsidRPr="00675DAA" w:rsidRDefault="00D27B6E" w:rsidP="0080029F">
            <w:r>
              <w:t>The address for any other party</w:t>
            </w:r>
          </w:p>
        </w:tc>
      </w:tr>
      <w:tr w:rsidR="001266E7" w:rsidRPr="00C112C4" w:rsidTr="00C87FC3">
        <w:trPr>
          <w:cantSplit/>
        </w:trPr>
        <w:tc>
          <w:tcPr>
            <w:tcW w:w="2358" w:type="dxa"/>
            <w:shd w:val="clear" w:color="auto" w:fill="808080"/>
          </w:tcPr>
          <w:p w:rsidR="001266E7" w:rsidRPr="00675DAA" w:rsidRDefault="001266E7" w:rsidP="0080029F">
            <w:r w:rsidRPr="00675DAA">
              <w:t>Conformance</w:t>
            </w:r>
          </w:p>
        </w:tc>
        <w:tc>
          <w:tcPr>
            <w:tcW w:w="7200" w:type="dxa"/>
            <w:gridSpan w:val="4"/>
          </w:tcPr>
          <w:p w:rsidR="001266E7" w:rsidRDefault="001266E7" w:rsidP="0043437F">
            <w:pPr>
              <w:pStyle w:val="ListParagraph"/>
              <w:numPr>
                <w:ilvl w:val="0"/>
                <w:numId w:val="166"/>
              </w:numPr>
            </w:pPr>
            <w:r>
              <w:t xml:space="preserve">There </w:t>
            </w:r>
            <w:r w:rsidR="00933AD4">
              <w:t>may</w:t>
            </w:r>
            <w:r>
              <w:t xml:space="preserve"> be a</w:t>
            </w:r>
            <w:r w:rsidR="003E1AB1">
              <w:t>n</w:t>
            </w:r>
            <w:r>
              <w:t xml:space="preserve"> </w:t>
            </w:r>
            <w:r w:rsidR="003E1AB1" w:rsidRPr="001266E7">
              <w:t>addr</w:t>
            </w:r>
            <w:r w:rsidR="00D6511C">
              <w:t>ess</w:t>
            </w:r>
            <w:r w:rsidR="00E10DC1">
              <w:t xml:space="preserve"> element</w:t>
            </w:r>
          </w:p>
          <w:p w:rsidR="00E3330D" w:rsidRPr="00D6511C" w:rsidRDefault="00E3330D" w:rsidP="0043437F">
            <w:pPr>
              <w:pStyle w:val="ListParagraph"/>
              <w:numPr>
                <w:ilvl w:val="0"/>
                <w:numId w:val="83"/>
              </w:numPr>
            </w:pPr>
            <w:r w:rsidRPr="00D6511C">
              <w:t>Informational only (no validation aspect).</w:t>
            </w:r>
          </w:p>
          <w:p w:rsidR="00D6511C" w:rsidRDefault="00D6511C" w:rsidP="0080029F"/>
          <w:p w:rsidR="003E1AB1" w:rsidRDefault="003E1AB1" w:rsidP="0043437F">
            <w:pPr>
              <w:pStyle w:val="ListParagraph"/>
              <w:numPr>
                <w:ilvl w:val="0"/>
                <w:numId w:val="166"/>
              </w:numPr>
            </w:pPr>
            <w:r w:rsidRPr="003E1AB1">
              <w:t xml:space="preserve">The addr </w:t>
            </w:r>
            <w:r w:rsidR="00E10DC1">
              <w:t xml:space="preserve">element </w:t>
            </w:r>
            <w:r w:rsidR="00933AD4">
              <w:t>may</w:t>
            </w:r>
            <w:r w:rsidRPr="003E1AB1">
              <w:t xml:space="preserve"> contain a</w:t>
            </w:r>
            <w:r>
              <w:t xml:space="preserve"> </w:t>
            </w:r>
            <w:r w:rsidRPr="003E1AB1">
              <w:t>streetAddressLine</w:t>
            </w:r>
            <w:r w:rsidR="00E10DC1">
              <w:t xml:space="preserve"> element</w:t>
            </w:r>
            <w:r>
              <w:t>.</w:t>
            </w:r>
          </w:p>
          <w:p w:rsidR="00D6511C" w:rsidRPr="00D6511C" w:rsidRDefault="00D6511C" w:rsidP="0043437F">
            <w:pPr>
              <w:pStyle w:val="ListParagraph"/>
              <w:numPr>
                <w:ilvl w:val="0"/>
                <w:numId w:val="84"/>
              </w:numPr>
            </w:pPr>
            <w:r w:rsidRPr="00D6511C">
              <w:t>Informational only (no validation aspect).</w:t>
            </w:r>
          </w:p>
          <w:p w:rsidR="00D6511C" w:rsidRPr="003E1AB1" w:rsidRDefault="00D6511C" w:rsidP="0080029F"/>
          <w:p w:rsidR="001266E7" w:rsidRDefault="001266E7" w:rsidP="0043437F">
            <w:pPr>
              <w:pStyle w:val="ListParagraph"/>
              <w:numPr>
                <w:ilvl w:val="0"/>
                <w:numId w:val="166"/>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city</w:t>
            </w:r>
            <w:r w:rsidR="00E10DC1">
              <w:t xml:space="preserve"> element</w:t>
            </w:r>
            <w:r>
              <w:t>.</w:t>
            </w:r>
          </w:p>
          <w:p w:rsidR="00D6511C" w:rsidRPr="00D6511C" w:rsidRDefault="00D6511C" w:rsidP="0043437F">
            <w:pPr>
              <w:pStyle w:val="ListParagraph"/>
              <w:numPr>
                <w:ilvl w:val="0"/>
                <w:numId w:val="85"/>
              </w:numPr>
            </w:pPr>
            <w:r w:rsidRPr="00D6511C">
              <w:t>Informational only (no validation aspect).</w:t>
            </w:r>
          </w:p>
          <w:p w:rsidR="00D6511C" w:rsidRPr="001266E7" w:rsidRDefault="00D6511C" w:rsidP="0080029F"/>
          <w:p w:rsidR="001266E7" w:rsidRDefault="001266E7" w:rsidP="0043437F">
            <w:pPr>
              <w:pStyle w:val="ListParagraph"/>
              <w:numPr>
                <w:ilvl w:val="0"/>
                <w:numId w:val="166"/>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state</w:t>
            </w:r>
            <w:r w:rsidR="00E10DC1">
              <w:t xml:space="preserve"> element</w:t>
            </w:r>
            <w:r>
              <w:t>.</w:t>
            </w:r>
          </w:p>
          <w:p w:rsidR="00D6511C" w:rsidRPr="00D6511C" w:rsidRDefault="00D6511C" w:rsidP="0043437F">
            <w:pPr>
              <w:pStyle w:val="ListParagraph"/>
              <w:numPr>
                <w:ilvl w:val="0"/>
                <w:numId w:val="86"/>
              </w:numPr>
            </w:pPr>
            <w:r w:rsidRPr="00D6511C">
              <w:t>Informational only (no validation aspect).</w:t>
            </w:r>
          </w:p>
          <w:p w:rsidR="00D6511C" w:rsidRPr="001266E7" w:rsidRDefault="00D6511C" w:rsidP="0080029F"/>
          <w:p w:rsidR="001266E7" w:rsidRDefault="001266E7" w:rsidP="0043437F">
            <w:pPr>
              <w:pStyle w:val="ListParagraph"/>
              <w:numPr>
                <w:ilvl w:val="0"/>
                <w:numId w:val="166"/>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rsidRPr="003E1AB1">
              <w:t>postalCode</w:t>
            </w:r>
            <w:r w:rsidR="00E10DC1">
              <w:t xml:space="preserve"> element</w:t>
            </w:r>
            <w:r>
              <w:t>.</w:t>
            </w:r>
          </w:p>
          <w:p w:rsidR="00D6511C" w:rsidRPr="00D6511C" w:rsidRDefault="00D6511C" w:rsidP="0043437F">
            <w:pPr>
              <w:pStyle w:val="ListParagraph"/>
              <w:numPr>
                <w:ilvl w:val="0"/>
                <w:numId w:val="87"/>
              </w:numPr>
            </w:pPr>
            <w:r w:rsidRPr="00D6511C">
              <w:t>Informational only (no validation aspect).</w:t>
            </w:r>
          </w:p>
          <w:p w:rsidR="00D6511C" w:rsidRDefault="00D6511C" w:rsidP="0080029F"/>
          <w:p w:rsidR="003E1AB1" w:rsidRDefault="003E1AB1" w:rsidP="0043437F">
            <w:pPr>
              <w:pStyle w:val="ListParagraph"/>
              <w:numPr>
                <w:ilvl w:val="0"/>
                <w:numId w:val="166"/>
              </w:numPr>
            </w:pPr>
            <w:r>
              <w:t xml:space="preserve">The </w:t>
            </w:r>
            <w:r w:rsidRPr="001266E7">
              <w:t>addr</w:t>
            </w:r>
            <w:r>
              <w:t xml:space="preserve"> </w:t>
            </w:r>
            <w:r w:rsidR="00E10DC1">
              <w:t xml:space="preserve">element </w:t>
            </w:r>
            <w:r w:rsidR="00933AD4">
              <w:t xml:space="preserve">may </w:t>
            </w:r>
            <w:r>
              <w:t xml:space="preserve">contain a </w:t>
            </w:r>
            <w:r w:rsidRPr="003E1AB1">
              <w:t>country</w:t>
            </w:r>
            <w:r w:rsidR="00E10DC1">
              <w:t xml:space="preserve"> element</w:t>
            </w:r>
            <w:r>
              <w:t>.</w:t>
            </w:r>
          </w:p>
          <w:p w:rsidR="00D6511C" w:rsidRPr="003E1AB1" w:rsidRDefault="00D6511C" w:rsidP="0043437F">
            <w:pPr>
              <w:pStyle w:val="ListParagraph"/>
              <w:numPr>
                <w:ilvl w:val="0"/>
                <w:numId w:val="88"/>
              </w:numPr>
            </w:pPr>
            <w:r w:rsidRPr="00D6511C">
              <w:t>Informational only (no validation aspect).</w:t>
            </w:r>
          </w:p>
        </w:tc>
      </w:tr>
    </w:tbl>
    <w:p w:rsidR="001266E7" w:rsidRPr="00914CEC" w:rsidRDefault="001266E7"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80029F">
            <w:r w:rsidRPr="00675DAA">
              <w:t>Element</w:t>
            </w:r>
          </w:p>
        </w:tc>
        <w:tc>
          <w:tcPr>
            <w:tcW w:w="1260" w:type="dxa"/>
            <w:shd w:val="clear" w:color="auto" w:fill="808080"/>
          </w:tcPr>
          <w:p w:rsidR="003E1AB1" w:rsidRPr="00675DAA" w:rsidRDefault="003E1AB1" w:rsidP="0080029F">
            <w:r w:rsidRPr="00675DAA">
              <w:t>Attribute</w:t>
            </w:r>
          </w:p>
        </w:tc>
        <w:tc>
          <w:tcPr>
            <w:tcW w:w="1260" w:type="dxa"/>
            <w:shd w:val="clear" w:color="auto" w:fill="808080"/>
          </w:tcPr>
          <w:p w:rsidR="003E1AB1" w:rsidRPr="00914CEC" w:rsidRDefault="003E1AB1" w:rsidP="0080029F">
            <w:r w:rsidRPr="00675DAA">
              <w:t>Cardinality</w:t>
            </w:r>
          </w:p>
        </w:tc>
        <w:tc>
          <w:tcPr>
            <w:tcW w:w="1350" w:type="dxa"/>
            <w:shd w:val="clear" w:color="auto" w:fill="808080"/>
          </w:tcPr>
          <w:p w:rsidR="003E1AB1" w:rsidRPr="00675DAA" w:rsidRDefault="003E1AB1" w:rsidP="0080029F">
            <w:r w:rsidRPr="00675DAA">
              <w:t>Value(s) Allowed</w:t>
            </w:r>
          </w:p>
          <w:p w:rsidR="003E1AB1" w:rsidRPr="00675DAA" w:rsidRDefault="003E1AB1" w:rsidP="0080029F">
            <w:r w:rsidRPr="00675DAA">
              <w:t>Examples</w:t>
            </w:r>
          </w:p>
        </w:tc>
        <w:tc>
          <w:tcPr>
            <w:tcW w:w="3330" w:type="dxa"/>
            <w:shd w:val="clear" w:color="auto" w:fill="808080"/>
          </w:tcPr>
          <w:p w:rsidR="003E1AB1" w:rsidRPr="00675DAA" w:rsidRDefault="003E1AB1" w:rsidP="0080029F">
            <w:r w:rsidRPr="00675DAA">
              <w:t>Description</w:t>
            </w:r>
          </w:p>
          <w:p w:rsidR="003E1AB1" w:rsidRPr="00675DAA" w:rsidRDefault="003E1AB1" w:rsidP="0080029F">
            <w:r w:rsidRPr="00675DAA">
              <w:t>Instructions</w:t>
            </w:r>
          </w:p>
        </w:tc>
      </w:tr>
      <w:tr w:rsidR="003E1AB1" w:rsidRPr="00675DAA" w:rsidTr="00C87FC3">
        <w:trPr>
          <w:cantSplit/>
        </w:trPr>
        <w:tc>
          <w:tcPr>
            <w:tcW w:w="2358" w:type="dxa"/>
          </w:tcPr>
          <w:p w:rsidR="003E1AB1" w:rsidRPr="00914CEC" w:rsidRDefault="003E1AB1" w:rsidP="0080029F">
            <w:r w:rsidRPr="003E1AB1">
              <w:t>streetAddressLine</w:t>
            </w:r>
          </w:p>
        </w:tc>
        <w:tc>
          <w:tcPr>
            <w:tcW w:w="1260" w:type="dxa"/>
            <w:shd w:val="clear" w:color="auto" w:fill="D9D9D9"/>
          </w:tcPr>
          <w:p w:rsidR="003E1AB1" w:rsidRPr="00675DAA" w:rsidRDefault="003E1AB1" w:rsidP="0080029F">
            <w:r w:rsidRPr="00675DAA">
              <w:t>N/A</w:t>
            </w:r>
          </w:p>
        </w:tc>
        <w:tc>
          <w:tcPr>
            <w:tcW w:w="1260" w:type="dxa"/>
            <w:shd w:val="clear" w:color="auto" w:fill="D9D9D9"/>
          </w:tcPr>
          <w:p w:rsidR="003E1AB1" w:rsidRPr="00675DAA" w:rsidRDefault="00CA2111" w:rsidP="0080029F">
            <w:r>
              <w:t>0</w:t>
            </w:r>
            <w:r w:rsidR="003E1AB1">
              <w:t>:1</w:t>
            </w:r>
          </w:p>
        </w:tc>
        <w:tc>
          <w:tcPr>
            <w:tcW w:w="1350" w:type="dxa"/>
            <w:shd w:val="clear" w:color="auto" w:fill="D9D9D9"/>
          </w:tcPr>
          <w:p w:rsidR="003E1AB1" w:rsidRPr="00675DAA" w:rsidRDefault="003E1AB1" w:rsidP="0080029F"/>
        </w:tc>
        <w:tc>
          <w:tcPr>
            <w:tcW w:w="3330" w:type="dxa"/>
            <w:shd w:val="clear" w:color="auto" w:fill="D9D9D9"/>
          </w:tcPr>
          <w:p w:rsidR="003E1AB1" w:rsidRPr="00675DAA" w:rsidRDefault="00B558E5" w:rsidP="0080029F">
            <w:r>
              <w:t xml:space="preserve">The </w:t>
            </w:r>
            <w:r w:rsidRPr="003E1AB1">
              <w:t>streetAddressLine</w:t>
            </w:r>
            <w:r>
              <w:t xml:space="preserve"> is used for capturing the number, </w:t>
            </w:r>
            <w:r w:rsidR="00F94B9A">
              <w:t>apartment</w:t>
            </w:r>
            <w:r>
              <w:t>, unit, P.O Box as well as the street name or number.</w:t>
            </w:r>
          </w:p>
        </w:tc>
      </w:tr>
      <w:tr w:rsidR="003E1AB1" w:rsidRPr="00C112C4" w:rsidTr="00C87FC3">
        <w:trPr>
          <w:cantSplit/>
        </w:trPr>
        <w:tc>
          <w:tcPr>
            <w:tcW w:w="2358" w:type="dxa"/>
            <w:shd w:val="clear" w:color="auto" w:fill="808080"/>
          </w:tcPr>
          <w:p w:rsidR="003E1AB1" w:rsidRPr="00675DAA" w:rsidRDefault="003E1AB1" w:rsidP="0080029F">
            <w:r w:rsidRPr="00675DAA">
              <w:t>Conformance</w:t>
            </w:r>
          </w:p>
        </w:tc>
        <w:tc>
          <w:tcPr>
            <w:tcW w:w="7200" w:type="dxa"/>
            <w:gridSpan w:val="4"/>
          </w:tcPr>
          <w:p w:rsidR="003E1AB1" w:rsidRDefault="003E1AB1" w:rsidP="0043437F">
            <w:pPr>
              <w:pStyle w:val="ListParagraph"/>
              <w:numPr>
                <w:ilvl w:val="0"/>
                <w:numId w:val="38"/>
              </w:numPr>
            </w:pPr>
            <w:r w:rsidRPr="003E1AB1">
              <w:t xml:space="preserve">There </w:t>
            </w:r>
            <w:r w:rsidR="00933AD4">
              <w:t xml:space="preserve">may </w:t>
            </w:r>
            <w:r>
              <w:t xml:space="preserve">be </w:t>
            </w:r>
            <w:r w:rsidRPr="003E1AB1">
              <w:t>a streetAddressLine</w:t>
            </w:r>
            <w:r w:rsidR="00E10DC1">
              <w:t xml:space="preserve"> element</w:t>
            </w:r>
            <w:r w:rsidRPr="003E1AB1">
              <w:t>.</w:t>
            </w:r>
          </w:p>
          <w:p w:rsidR="00E10DC1" w:rsidRPr="003E1AB1" w:rsidRDefault="00E10DC1" w:rsidP="0043437F">
            <w:pPr>
              <w:pStyle w:val="ListParagraph"/>
              <w:numPr>
                <w:ilvl w:val="0"/>
                <w:numId w:val="105"/>
              </w:numPr>
            </w:pPr>
            <w:r w:rsidRPr="00E10DC1">
              <w:t>Informational only (no validation aspect).</w:t>
            </w:r>
          </w:p>
        </w:tc>
      </w:tr>
    </w:tbl>
    <w:p w:rsidR="003E1AB1" w:rsidRPr="00914CEC" w:rsidRDefault="003E1AB1"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80029F">
            <w:r w:rsidRPr="00675DAA">
              <w:t>Element</w:t>
            </w:r>
          </w:p>
        </w:tc>
        <w:tc>
          <w:tcPr>
            <w:tcW w:w="1260" w:type="dxa"/>
            <w:shd w:val="clear" w:color="auto" w:fill="808080"/>
          </w:tcPr>
          <w:p w:rsidR="003E1AB1" w:rsidRPr="00675DAA" w:rsidRDefault="003E1AB1" w:rsidP="0080029F">
            <w:r w:rsidRPr="00675DAA">
              <w:t>Attribute</w:t>
            </w:r>
          </w:p>
        </w:tc>
        <w:tc>
          <w:tcPr>
            <w:tcW w:w="1260" w:type="dxa"/>
            <w:shd w:val="clear" w:color="auto" w:fill="808080"/>
          </w:tcPr>
          <w:p w:rsidR="003E1AB1" w:rsidRPr="00914CEC" w:rsidRDefault="003E1AB1" w:rsidP="0080029F">
            <w:r w:rsidRPr="00675DAA">
              <w:t>Cardinality</w:t>
            </w:r>
          </w:p>
        </w:tc>
        <w:tc>
          <w:tcPr>
            <w:tcW w:w="1350" w:type="dxa"/>
            <w:shd w:val="clear" w:color="auto" w:fill="808080"/>
          </w:tcPr>
          <w:p w:rsidR="003E1AB1" w:rsidRPr="00675DAA" w:rsidRDefault="003E1AB1" w:rsidP="0080029F">
            <w:r w:rsidRPr="00675DAA">
              <w:t>Value(s) Allowed</w:t>
            </w:r>
          </w:p>
          <w:p w:rsidR="003E1AB1" w:rsidRPr="00675DAA" w:rsidRDefault="003E1AB1" w:rsidP="0080029F">
            <w:r w:rsidRPr="00675DAA">
              <w:t>Examples</w:t>
            </w:r>
          </w:p>
        </w:tc>
        <w:tc>
          <w:tcPr>
            <w:tcW w:w="3330" w:type="dxa"/>
            <w:shd w:val="clear" w:color="auto" w:fill="808080"/>
          </w:tcPr>
          <w:p w:rsidR="003E1AB1" w:rsidRPr="00675DAA" w:rsidRDefault="003E1AB1" w:rsidP="0080029F">
            <w:r w:rsidRPr="00675DAA">
              <w:t>Description</w:t>
            </w:r>
          </w:p>
          <w:p w:rsidR="003E1AB1" w:rsidRPr="00675DAA" w:rsidRDefault="003E1AB1" w:rsidP="0080029F">
            <w:r w:rsidRPr="00675DAA">
              <w:t>Instructions</w:t>
            </w:r>
          </w:p>
        </w:tc>
      </w:tr>
      <w:tr w:rsidR="003E1AB1" w:rsidRPr="00675DAA" w:rsidTr="00C87FC3">
        <w:trPr>
          <w:cantSplit/>
        </w:trPr>
        <w:tc>
          <w:tcPr>
            <w:tcW w:w="2358" w:type="dxa"/>
          </w:tcPr>
          <w:p w:rsidR="003E1AB1" w:rsidRPr="00914CEC" w:rsidRDefault="003E1AB1" w:rsidP="0080029F">
            <w:r w:rsidRPr="003E1AB1">
              <w:t>city</w:t>
            </w:r>
          </w:p>
        </w:tc>
        <w:tc>
          <w:tcPr>
            <w:tcW w:w="1260" w:type="dxa"/>
            <w:shd w:val="clear" w:color="auto" w:fill="D9D9D9"/>
          </w:tcPr>
          <w:p w:rsidR="003E1AB1" w:rsidRPr="00675DAA" w:rsidRDefault="003E1AB1" w:rsidP="0080029F">
            <w:r w:rsidRPr="00675DAA">
              <w:t>N/A</w:t>
            </w:r>
          </w:p>
        </w:tc>
        <w:tc>
          <w:tcPr>
            <w:tcW w:w="1260" w:type="dxa"/>
            <w:shd w:val="clear" w:color="auto" w:fill="D9D9D9"/>
          </w:tcPr>
          <w:p w:rsidR="003E1AB1" w:rsidRPr="00675DAA" w:rsidRDefault="00CA2111" w:rsidP="0080029F">
            <w:r>
              <w:t>0</w:t>
            </w:r>
            <w:r w:rsidR="003E1AB1">
              <w:t>:1</w:t>
            </w:r>
          </w:p>
        </w:tc>
        <w:tc>
          <w:tcPr>
            <w:tcW w:w="1350" w:type="dxa"/>
            <w:shd w:val="clear" w:color="auto" w:fill="D9D9D9"/>
          </w:tcPr>
          <w:p w:rsidR="003E1AB1" w:rsidRPr="00675DAA" w:rsidRDefault="003E1AB1" w:rsidP="0080029F"/>
        </w:tc>
        <w:tc>
          <w:tcPr>
            <w:tcW w:w="3330" w:type="dxa"/>
            <w:shd w:val="clear" w:color="auto" w:fill="D9D9D9"/>
          </w:tcPr>
          <w:p w:rsidR="003E1AB1" w:rsidRPr="00675DAA" w:rsidRDefault="00B558E5" w:rsidP="0080029F">
            <w:r>
              <w:t>The city element is used for capturing city or area information.</w:t>
            </w:r>
          </w:p>
        </w:tc>
      </w:tr>
      <w:tr w:rsidR="003E1AB1" w:rsidRPr="00C112C4" w:rsidTr="00C87FC3">
        <w:trPr>
          <w:cantSplit/>
        </w:trPr>
        <w:tc>
          <w:tcPr>
            <w:tcW w:w="2358" w:type="dxa"/>
            <w:shd w:val="clear" w:color="auto" w:fill="808080"/>
          </w:tcPr>
          <w:p w:rsidR="003E1AB1" w:rsidRPr="00675DAA" w:rsidRDefault="003E1AB1" w:rsidP="0080029F">
            <w:r w:rsidRPr="00675DAA">
              <w:t>Conformance</w:t>
            </w:r>
          </w:p>
        </w:tc>
        <w:tc>
          <w:tcPr>
            <w:tcW w:w="7200" w:type="dxa"/>
            <w:gridSpan w:val="4"/>
          </w:tcPr>
          <w:p w:rsidR="003E1AB1" w:rsidRDefault="003E1AB1" w:rsidP="0043437F">
            <w:pPr>
              <w:pStyle w:val="ListParagraph"/>
              <w:numPr>
                <w:ilvl w:val="0"/>
                <w:numId w:val="39"/>
              </w:numPr>
            </w:pPr>
            <w:r w:rsidRPr="003E1AB1">
              <w:t xml:space="preserve">There </w:t>
            </w:r>
            <w:r w:rsidR="00933AD4">
              <w:t>may</w:t>
            </w:r>
            <w:r>
              <w:t xml:space="preserve"> be </w:t>
            </w:r>
            <w:r w:rsidRPr="003E1AB1">
              <w:t>a city</w:t>
            </w:r>
            <w:r w:rsidR="00E10DC1">
              <w:t xml:space="preserve"> element</w:t>
            </w:r>
            <w:r w:rsidRPr="003E1AB1">
              <w:t>.</w:t>
            </w:r>
          </w:p>
          <w:p w:rsidR="00E10DC1" w:rsidRPr="003E1AB1" w:rsidRDefault="00E10DC1" w:rsidP="0043437F">
            <w:pPr>
              <w:pStyle w:val="ListParagraph"/>
              <w:numPr>
                <w:ilvl w:val="0"/>
                <w:numId w:val="106"/>
              </w:numPr>
            </w:pPr>
            <w:r w:rsidRPr="00E10DC1">
              <w:t>Informational only (no validation aspect).</w:t>
            </w:r>
          </w:p>
        </w:tc>
      </w:tr>
    </w:tbl>
    <w:p w:rsidR="003E1AB1" w:rsidRPr="00914CEC" w:rsidRDefault="003E1AB1"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80029F">
            <w:r w:rsidRPr="00675DAA">
              <w:t>Element</w:t>
            </w:r>
          </w:p>
        </w:tc>
        <w:tc>
          <w:tcPr>
            <w:tcW w:w="1260" w:type="dxa"/>
            <w:shd w:val="clear" w:color="auto" w:fill="808080"/>
          </w:tcPr>
          <w:p w:rsidR="003E1AB1" w:rsidRPr="00675DAA" w:rsidRDefault="003E1AB1" w:rsidP="0080029F">
            <w:r w:rsidRPr="00675DAA">
              <w:t>Attribute</w:t>
            </w:r>
          </w:p>
        </w:tc>
        <w:tc>
          <w:tcPr>
            <w:tcW w:w="1260" w:type="dxa"/>
            <w:shd w:val="clear" w:color="auto" w:fill="808080"/>
          </w:tcPr>
          <w:p w:rsidR="003E1AB1" w:rsidRPr="00914CEC" w:rsidRDefault="003E1AB1" w:rsidP="0080029F">
            <w:r w:rsidRPr="00675DAA">
              <w:t>Cardinality</w:t>
            </w:r>
          </w:p>
        </w:tc>
        <w:tc>
          <w:tcPr>
            <w:tcW w:w="1350" w:type="dxa"/>
            <w:shd w:val="clear" w:color="auto" w:fill="808080"/>
          </w:tcPr>
          <w:p w:rsidR="003E1AB1" w:rsidRPr="00675DAA" w:rsidRDefault="003E1AB1" w:rsidP="0080029F">
            <w:r w:rsidRPr="00675DAA">
              <w:t>Value(s) Allowed</w:t>
            </w:r>
          </w:p>
          <w:p w:rsidR="003E1AB1" w:rsidRPr="00675DAA" w:rsidRDefault="003E1AB1" w:rsidP="0080029F">
            <w:r w:rsidRPr="00675DAA">
              <w:t>Examples</w:t>
            </w:r>
          </w:p>
        </w:tc>
        <w:tc>
          <w:tcPr>
            <w:tcW w:w="3330" w:type="dxa"/>
            <w:shd w:val="clear" w:color="auto" w:fill="808080"/>
          </w:tcPr>
          <w:p w:rsidR="003E1AB1" w:rsidRPr="00675DAA" w:rsidRDefault="003E1AB1" w:rsidP="0080029F">
            <w:r w:rsidRPr="00675DAA">
              <w:t>Description</w:t>
            </w:r>
          </w:p>
          <w:p w:rsidR="003E1AB1" w:rsidRPr="00675DAA" w:rsidRDefault="003E1AB1" w:rsidP="0080029F">
            <w:r w:rsidRPr="00675DAA">
              <w:t>Instructions</w:t>
            </w:r>
          </w:p>
        </w:tc>
      </w:tr>
      <w:tr w:rsidR="003E1AB1" w:rsidRPr="00675DAA" w:rsidTr="00C87FC3">
        <w:trPr>
          <w:cantSplit/>
        </w:trPr>
        <w:tc>
          <w:tcPr>
            <w:tcW w:w="2358" w:type="dxa"/>
          </w:tcPr>
          <w:p w:rsidR="003E1AB1" w:rsidRPr="00914CEC" w:rsidRDefault="003E1AB1" w:rsidP="0080029F">
            <w:r w:rsidRPr="003E1AB1">
              <w:t>state</w:t>
            </w:r>
          </w:p>
        </w:tc>
        <w:tc>
          <w:tcPr>
            <w:tcW w:w="1260" w:type="dxa"/>
            <w:shd w:val="clear" w:color="auto" w:fill="D9D9D9"/>
          </w:tcPr>
          <w:p w:rsidR="003E1AB1" w:rsidRPr="00675DAA" w:rsidRDefault="003E1AB1" w:rsidP="0080029F">
            <w:r w:rsidRPr="00675DAA">
              <w:t>N/A</w:t>
            </w:r>
          </w:p>
        </w:tc>
        <w:tc>
          <w:tcPr>
            <w:tcW w:w="1260" w:type="dxa"/>
            <w:shd w:val="clear" w:color="auto" w:fill="D9D9D9"/>
          </w:tcPr>
          <w:p w:rsidR="003E1AB1" w:rsidRPr="00675DAA" w:rsidRDefault="00CA2111" w:rsidP="0080029F">
            <w:r>
              <w:t>0</w:t>
            </w:r>
            <w:r w:rsidR="003E1AB1">
              <w:t>:1</w:t>
            </w:r>
          </w:p>
        </w:tc>
        <w:tc>
          <w:tcPr>
            <w:tcW w:w="1350" w:type="dxa"/>
            <w:shd w:val="clear" w:color="auto" w:fill="D9D9D9"/>
          </w:tcPr>
          <w:p w:rsidR="003E1AB1" w:rsidRPr="00675DAA" w:rsidRDefault="003E1AB1" w:rsidP="0080029F"/>
        </w:tc>
        <w:tc>
          <w:tcPr>
            <w:tcW w:w="3330" w:type="dxa"/>
            <w:shd w:val="clear" w:color="auto" w:fill="D9D9D9"/>
          </w:tcPr>
          <w:p w:rsidR="003E1AB1" w:rsidRPr="00675DAA" w:rsidRDefault="00B558E5" w:rsidP="0080029F">
            <w:r>
              <w:t>The state element is used for capturing state, province, region</w:t>
            </w:r>
          </w:p>
        </w:tc>
      </w:tr>
      <w:tr w:rsidR="003E1AB1" w:rsidRPr="00C112C4" w:rsidTr="00C87FC3">
        <w:trPr>
          <w:cantSplit/>
        </w:trPr>
        <w:tc>
          <w:tcPr>
            <w:tcW w:w="2358" w:type="dxa"/>
            <w:shd w:val="clear" w:color="auto" w:fill="808080"/>
          </w:tcPr>
          <w:p w:rsidR="003E1AB1" w:rsidRPr="00675DAA" w:rsidRDefault="003E1AB1" w:rsidP="0080029F">
            <w:r w:rsidRPr="00675DAA">
              <w:lastRenderedPageBreak/>
              <w:t>Conformance</w:t>
            </w:r>
          </w:p>
        </w:tc>
        <w:tc>
          <w:tcPr>
            <w:tcW w:w="7200" w:type="dxa"/>
            <w:gridSpan w:val="4"/>
          </w:tcPr>
          <w:p w:rsidR="003E1AB1" w:rsidRDefault="003E1AB1" w:rsidP="0043437F">
            <w:pPr>
              <w:pStyle w:val="ListParagraph"/>
              <w:numPr>
                <w:ilvl w:val="0"/>
                <w:numId w:val="40"/>
              </w:numPr>
            </w:pPr>
            <w:r w:rsidRPr="003E1AB1">
              <w:t xml:space="preserve">There </w:t>
            </w:r>
            <w:r w:rsidR="00933AD4">
              <w:t>may</w:t>
            </w:r>
            <w:r>
              <w:t xml:space="preserve"> be </w:t>
            </w:r>
            <w:r w:rsidRPr="003E1AB1">
              <w:t>a state</w:t>
            </w:r>
            <w:r w:rsidR="00E10DC1">
              <w:t xml:space="preserve"> element</w:t>
            </w:r>
            <w:r w:rsidRPr="003E1AB1">
              <w:t>.</w:t>
            </w:r>
          </w:p>
          <w:p w:rsidR="00E10DC1" w:rsidRPr="003E1AB1" w:rsidRDefault="00E10DC1" w:rsidP="0043437F">
            <w:pPr>
              <w:pStyle w:val="ListParagraph"/>
              <w:numPr>
                <w:ilvl w:val="0"/>
                <w:numId w:val="107"/>
              </w:numPr>
            </w:pPr>
            <w:r w:rsidRPr="00E10DC1">
              <w:t>Informational only (no validation aspect).</w:t>
            </w:r>
          </w:p>
        </w:tc>
      </w:tr>
    </w:tbl>
    <w:p w:rsidR="005B220B" w:rsidRPr="00914CEC" w:rsidRDefault="005B220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rsidTr="00C87FC3">
        <w:trPr>
          <w:cantSplit/>
          <w:trHeight w:val="580"/>
          <w:tblHeader/>
        </w:trPr>
        <w:tc>
          <w:tcPr>
            <w:tcW w:w="2358" w:type="dxa"/>
            <w:shd w:val="clear" w:color="auto" w:fill="808080"/>
          </w:tcPr>
          <w:p w:rsidR="005B220B" w:rsidRPr="00914CEC" w:rsidRDefault="005B220B" w:rsidP="0080029F">
            <w:r w:rsidRPr="00675DAA">
              <w:t>Element</w:t>
            </w:r>
          </w:p>
        </w:tc>
        <w:tc>
          <w:tcPr>
            <w:tcW w:w="1260" w:type="dxa"/>
            <w:shd w:val="clear" w:color="auto" w:fill="808080"/>
          </w:tcPr>
          <w:p w:rsidR="005B220B" w:rsidRPr="00675DAA" w:rsidRDefault="005B220B" w:rsidP="0080029F">
            <w:r w:rsidRPr="00675DAA">
              <w:t>Attribute</w:t>
            </w:r>
          </w:p>
        </w:tc>
        <w:tc>
          <w:tcPr>
            <w:tcW w:w="1260" w:type="dxa"/>
            <w:shd w:val="clear" w:color="auto" w:fill="808080"/>
          </w:tcPr>
          <w:p w:rsidR="005B220B" w:rsidRPr="00914CEC" w:rsidRDefault="005B220B" w:rsidP="0080029F">
            <w:r w:rsidRPr="00675DAA">
              <w:t>Cardinality</w:t>
            </w:r>
          </w:p>
        </w:tc>
        <w:tc>
          <w:tcPr>
            <w:tcW w:w="1350" w:type="dxa"/>
            <w:shd w:val="clear" w:color="auto" w:fill="808080"/>
          </w:tcPr>
          <w:p w:rsidR="005B220B" w:rsidRPr="00675DAA" w:rsidRDefault="005B220B" w:rsidP="0080029F">
            <w:r w:rsidRPr="00675DAA">
              <w:t>Value(s) Allowed</w:t>
            </w:r>
          </w:p>
          <w:p w:rsidR="005B220B" w:rsidRPr="00675DAA" w:rsidRDefault="005B220B" w:rsidP="0080029F">
            <w:r w:rsidRPr="00675DAA">
              <w:t>Examples</w:t>
            </w:r>
          </w:p>
        </w:tc>
        <w:tc>
          <w:tcPr>
            <w:tcW w:w="3330" w:type="dxa"/>
            <w:shd w:val="clear" w:color="auto" w:fill="808080"/>
          </w:tcPr>
          <w:p w:rsidR="005B220B" w:rsidRPr="00675DAA" w:rsidRDefault="005B220B" w:rsidP="0080029F">
            <w:r w:rsidRPr="00675DAA">
              <w:t>Description</w:t>
            </w:r>
          </w:p>
          <w:p w:rsidR="005B220B" w:rsidRPr="00675DAA" w:rsidRDefault="005B220B" w:rsidP="0080029F">
            <w:r w:rsidRPr="00675DAA">
              <w:t>Instructions</w:t>
            </w:r>
          </w:p>
        </w:tc>
      </w:tr>
      <w:tr w:rsidR="005B220B" w:rsidRPr="00675DAA" w:rsidTr="00C87FC3">
        <w:trPr>
          <w:cantSplit/>
        </w:trPr>
        <w:tc>
          <w:tcPr>
            <w:tcW w:w="2358" w:type="dxa"/>
          </w:tcPr>
          <w:p w:rsidR="005B220B" w:rsidRPr="00914CEC" w:rsidRDefault="005B220B" w:rsidP="0080029F">
            <w:r w:rsidRPr="005B220B">
              <w:t>postalCode</w:t>
            </w:r>
          </w:p>
        </w:tc>
        <w:tc>
          <w:tcPr>
            <w:tcW w:w="1260" w:type="dxa"/>
            <w:shd w:val="clear" w:color="auto" w:fill="D9D9D9"/>
          </w:tcPr>
          <w:p w:rsidR="005B220B" w:rsidRPr="00675DAA" w:rsidRDefault="005B220B" w:rsidP="0080029F">
            <w:r w:rsidRPr="00675DAA">
              <w:t>N/A</w:t>
            </w:r>
          </w:p>
        </w:tc>
        <w:tc>
          <w:tcPr>
            <w:tcW w:w="1260" w:type="dxa"/>
            <w:shd w:val="clear" w:color="auto" w:fill="D9D9D9"/>
          </w:tcPr>
          <w:p w:rsidR="005B220B" w:rsidRPr="00675DAA" w:rsidRDefault="00CA2111" w:rsidP="0080029F">
            <w:r>
              <w:t>0</w:t>
            </w:r>
            <w:r w:rsidR="005B220B">
              <w:t>:1</w:t>
            </w:r>
          </w:p>
        </w:tc>
        <w:tc>
          <w:tcPr>
            <w:tcW w:w="1350" w:type="dxa"/>
            <w:shd w:val="clear" w:color="auto" w:fill="D9D9D9"/>
          </w:tcPr>
          <w:p w:rsidR="005B220B" w:rsidRPr="00675DAA" w:rsidRDefault="005B220B" w:rsidP="0080029F"/>
        </w:tc>
        <w:tc>
          <w:tcPr>
            <w:tcW w:w="3330" w:type="dxa"/>
            <w:shd w:val="clear" w:color="auto" w:fill="D9D9D9"/>
          </w:tcPr>
          <w:p w:rsidR="005B220B" w:rsidRPr="00675DAA" w:rsidRDefault="005B220B" w:rsidP="0080029F">
            <w:r>
              <w:t xml:space="preserve">The </w:t>
            </w:r>
            <w:r w:rsidRPr="005B220B">
              <w:t xml:space="preserve">postalCode </w:t>
            </w:r>
            <w:r>
              <w:t>element is used for capturing Postal Codes and Zip Codes</w:t>
            </w:r>
          </w:p>
        </w:tc>
      </w:tr>
      <w:tr w:rsidR="005B220B" w:rsidRPr="00C112C4" w:rsidTr="00C87FC3">
        <w:trPr>
          <w:cantSplit/>
        </w:trPr>
        <w:tc>
          <w:tcPr>
            <w:tcW w:w="2358" w:type="dxa"/>
            <w:shd w:val="clear" w:color="auto" w:fill="808080"/>
          </w:tcPr>
          <w:p w:rsidR="005B220B" w:rsidRPr="00675DAA" w:rsidRDefault="005B220B" w:rsidP="0080029F">
            <w:r w:rsidRPr="00675DAA">
              <w:t>Conformance</w:t>
            </w:r>
          </w:p>
        </w:tc>
        <w:tc>
          <w:tcPr>
            <w:tcW w:w="7200" w:type="dxa"/>
            <w:gridSpan w:val="4"/>
          </w:tcPr>
          <w:p w:rsidR="005B220B" w:rsidRDefault="005B220B" w:rsidP="0043437F">
            <w:pPr>
              <w:pStyle w:val="ListParagraph"/>
              <w:numPr>
                <w:ilvl w:val="0"/>
                <w:numId w:val="41"/>
              </w:numPr>
            </w:pPr>
            <w:r w:rsidRPr="003E1AB1">
              <w:t xml:space="preserve">There </w:t>
            </w:r>
            <w:r w:rsidR="00933AD4">
              <w:t>may</w:t>
            </w:r>
            <w:r>
              <w:t xml:space="preserve"> be </w:t>
            </w:r>
            <w:r w:rsidRPr="003E1AB1">
              <w:t xml:space="preserve">a </w:t>
            </w:r>
            <w:r w:rsidRPr="005B220B">
              <w:t>postalCode</w:t>
            </w:r>
            <w:r w:rsidR="00E10DC1">
              <w:t xml:space="preserve"> element</w:t>
            </w:r>
            <w:r w:rsidRPr="003E1AB1">
              <w:t>.</w:t>
            </w:r>
          </w:p>
          <w:p w:rsidR="00E10DC1" w:rsidRPr="003E1AB1" w:rsidRDefault="00E10DC1" w:rsidP="0043437F">
            <w:pPr>
              <w:pStyle w:val="ListParagraph"/>
              <w:numPr>
                <w:ilvl w:val="0"/>
                <w:numId w:val="108"/>
              </w:numPr>
            </w:pPr>
            <w:r w:rsidRPr="00E10DC1">
              <w:t>Informational only (no validation aspect).</w:t>
            </w:r>
          </w:p>
        </w:tc>
      </w:tr>
    </w:tbl>
    <w:p w:rsidR="005B220B" w:rsidRPr="00914CEC" w:rsidRDefault="005B220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rsidTr="00C87FC3">
        <w:trPr>
          <w:cantSplit/>
          <w:trHeight w:val="580"/>
          <w:tblHeader/>
        </w:trPr>
        <w:tc>
          <w:tcPr>
            <w:tcW w:w="2358" w:type="dxa"/>
            <w:shd w:val="clear" w:color="auto" w:fill="808080"/>
          </w:tcPr>
          <w:p w:rsidR="005B220B" w:rsidRPr="00914CEC" w:rsidRDefault="005B220B" w:rsidP="0080029F">
            <w:r w:rsidRPr="00675DAA">
              <w:t>Element</w:t>
            </w:r>
          </w:p>
        </w:tc>
        <w:tc>
          <w:tcPr>
            <w:tcW w:w="1260" w:type="dxa"/>
            <w:shd w:val="clear" w:color="auto" w:fill="808080"/>
          </w:tcPr>
          <w:p w:rsidR="005B220B" w:rsidRPr="00675DAA" w:rsidRDefault="005B220B" w:rsidP="0080029F">
            <w:r w:rsidRPr="00675DAA">
              <w:t>Attribute</w:t>
            </w:r>
          </w:p>
        </w:tc>
        <w:tc>
          <w:tcPr>
            <w:tcW w:w="1260" w:type="dxa"/>
            <w:shd w:val="clear" w:color="auto" w:fill="808080"/>
          </w:tcPr>
          <w:p w:rsidR="005B220B" w:rsidRPr="00914CEC" w:rsidRDefault="005B220B" w:rsidP="0080029F">
            <w:r w:rsidRPr="00675DAA">
              <w:t>Cardinality</w:t>
            </w:r>
          </w:p>
        </w:tc>
        <w:tc>
          <w:tcPr>
            <w:tcW w:w="1350" w:type="dxa"/>
            <w:shd w:val="clear" w:color="auto" w:fill="808080"/>
          </w:tcPr>
          <w:p w:rsidR="005B220B" w:rsidRPr="00675DAA" w:rsidRDefault="005B220B" w:rsidP="0080029F">
            <w:r w:rsidRPr="00675DAA">
              <w:t>Value(s) Allowed</w:t>
            </w:r>
          </w:p>
          <w:p w:rsidR="005B220B" w:rsidRPr="00675DAA" w:rsidRDefault="005B220B" w:rsidP="0080029F">
            <w:r w:rsidRPr="00675DAA">
              <w:t>Examples</w:t>
            </w:r>
          </w:p>
        </w:tc>
        <w:tc>
          <w:tcPr>
            <w:tcW w:w="3330" w:type="dxa"/>
            <w:shd w:val="clear" w:color="auto" w:fill="808080"/>
          </w:tcPr>
          <w:p w:rsidR="005B220B" w:rsidRPr="00675DAA" w:rsidRDefault="005B220B" w:rsidP="0080029F">
            <w:r w:rsidRPr="00675DAA">
              <w:t>Description</w:t>
            </w:r>
          </w:p>
          <w:p w:rsidR="005B220B" w:rsidRPr="00675DAA" w:rsidRDefault="005B220B" w:rsidP="0080029F">
            <w:r w:rsidRPr="00675DAA">
              <w:t>Instructions</w:t>
            </w:r>
          </w:p>
        </w:tc>
      </w:tr>
      <w:tr w:rsidR="005B220B" w:rsidRPr="00675DAA" w:rsidTr="00C87FC3">
        <w:trPr>
          <w:cantSplit/>
        </w:trPr>
        <w:tc>
          <w:tcPr>
            <w:tcW w:w="2358" w:type="dxa"/>
            <w:vMerge w:val="restart"/>
          </w:tcPr>
          <w:p w:rsidR="005B220B" w:rsidRPr="00914CEC" w:rsidRDefault="005B220B" w:rsidP="0080029F">
            <w:r w:rsidRPr="005B220B">
              <w:t>country</w:t>
            </w:r>
          </w:p>
        </w:tc>
        <w:tc>
          <w:tcPr>
            <w:tcW w:w="1260" w:type="dxa"/>
            <w:shd w:val="clear" w:color="auto" w:fill="D9D9D9"/>
          </w:tcPr>
          <w:p w:rsidR="005B220B" w:rsidRPr="00675DAA" w:rsidRDefault="005B220B" w:rsidP="0080029F">
            <w:r w:rsidRPr="00675DAA">
              <w:t>N/A</w:t>
            </w:r>
          </w:p>
        </w:tc>
        <w:tc>
          <w:tcPr>
            <w:tcW w:w="1260" w:type="dxa"/>
            <w:shd w:val="clear" w:color="auto" w:fill="D9D9D9"/>
          </w:tcPr>
          <w:p w:rsidR="005B220B" w:rsidRPr="00675DAA" w:rsidRDefault="00CA2111" w:rsidP="0080029F">
            <w:r>
              <w:t>0</w:t>
            </w:r>
            <w:r w:rsidR="005B220B">
              <w:t>:1</w:t>
            </w:r>
          </w:p>
        </w:tc>
        <w:tc>
          <w:tcPr>
            <w:tcW w:w="1350" w:type="dxa"/>
            <w:shd w:val="clear" w:color="auto" w:fill="D9D9D9"/>
          </w:tcPr>
          <w:p w:rsidR="005B220B" w:rsidRPr="00675DAA" w:rsidRDefault="005B220B" w:rsidP="0080029F"/>
        </w:tc>
        <w:tc>
          <w:tcPr>
            <w:tcW w:w="3330" w:type="dxa"/>
            <w:shd w:val="clear" w:color="auto" w:fill="D9D9D9"/>
          </w:tcPr>
          <w:p w:rsidR="005B220B" w:rsidRPr="00675DAA" w:rsidRDefault="005B220B" w:rsidP="0080029F">
            <w:r>
              <w:t xml:space="preserve">The </w:t>
            </w:r>
            <w:r w:rsidRPr="005B220B">
              <w:t>country</w:t>
            </w:r>
            <w:r>
              <w:t xml:space="preserve"> element is used for capturing the country code</w:t>
            </w:r>
          </w:p>
        </w:tc>
      </w:tr>
      <w:tr w:rsidR="005B220B" w:rsidRPr="00675DAA" w:rsidTr="00C87FC3">
        <w:trPr>
          <w:cantSplit/>
        </w:trPr>
        <w:tc>
          <w:tcPr>
            <w:tcW w:w="2358" w:type="dxa"/>
            <w:vMerge/>
          </w:tcPr>
          <w:p w:rsidR="005B220B" w:rsidRPr="00675DAA" w:rsidRDefault="005B220B" w:rsidP="0080029F"/>
        </w:tc>
        <w:tc>
          <w:tcPr>
            <w:tcW w:w="1260" w:type="dxa"/>
          </w:tcPr>
          <w:p w:rsidR="005B220B" w:rsidRPr="005973C1" w:rsidRDefault="005B220B" w:rsidP="0080029F">
            <w:r w:rsidRPr="005973C1">
              <w:t>code</w:t>
            </w:r>
          </w:p>
        </w:tc>
        <w:tc>
          <w:tcPr>
            <w:tcW w:w="1260" w:type="dxa"/>
          </w:tcPr>
          <w:p w:rsidR="005B220B" w:rsidRPr="00675DAA" w:rsidRDefault="005973C1" w:rsidP="0080029F">
            <w:r>
              <w:t>1:1</w:t>
            </w:r>
          </w:p>
        </w:tc>
        <w:tc>
          <w:tcPr>
            <w:tcW w:w="1350" w:type="dxa"/>
          </w:tcPr>
          <w:p w:rsidR="005B220B" w:rsidRPr="00675DAA" w:rsidRDefault="005B220B" w:rsidP="0080029F"/>
        </w:tc>
        <w:tc>
          <w:tcPr>
            <w:tcW w:w="3330" w:type="dxa"/>
          </w:tcPr>
          <w:p w:rsidR="005B220B" w:rsidRPr="00675DAA" w:rsidRDefault="005B220B" w:rsidP="0080029F"/>
        </w:tc>
      </w:tr>
      <w:tr w:rsidR="005B220B" w:rsidRPr="00675DAA" w:rsidTr="00C87FC3">
        <w:trPr>
          <w:cantSplit/>
        </w:trPr>
        <w:tc>
          <w:tcPr>
            <w:tcW w:w="2358" w:type="dxa"/>
            <w:vMerge/>
          </w:tcPr>
          <w:p w:rsidR="005B220B" w:rsidRPr="00675DAA" w:rsidRDefault="005B220B" w:rsidP="0080029F"/>
        </w:tc>
        <w:tc>
          <w:tcPr>
            <w:tcW w:w="1260" w:type="dxa"/>
          </w:tcPr>
          <w:p w:rsidR="005B220B" w:rsidRPr="005973C1" w:rsidRDefault="005B220B" w:rsidP="0080029F">
            <w:r w:rsidRPr="005973C1">
              <w:t>codeSystem</w:t>
            </w:r>
          </w:p>
        </w:tc>
        <w:tc>
          <w:tcPr>
            <w:tcW w:w="1260" w:type="dxa"/>
          </w:tcPr>
          <w:p w:rsidR="005B220B" w:rsidRPr="00675DAA" w:rsidRDefault="005973C1" w:rsidP="0080029F">
            <w:r>
              <w:t>1:1</w:t>
            </w:r>
          </w:p>
        </w:tc>
        <w:tc>
          <w:tcPr>
            <w:tcW w:w="1350" w:type="dxa"/>
          </w:tcPr>
          <w:p w:rsidR="005B220B" w:rsidRPr="00675DAA" w:rsidRDefault="005B220B" w:rsidP="0080029F"/>
        </w:tc>
        <w:tc>
          <w:tcPr>
            <w:tcW w:w="3330" w:type="dxa"/>
          </w:tcPr>
          <w:p w:rsidR="005B220B" w:rsidRPr="00675DAA" w:rsidRDefault="005B220B" w:rsidP="0080029F"/>
        </w:tc>
      </w:tr>
      <w:tr w:rsidR="005B220B" w:rsidRPr="00C112C4" w:rsidTr="00C87FC3">
        <w:trPr>
          <w:cantSplit/>
        </w:trPr>
        <w:tc>
          <w:tcPr>
            <w:tcW w:w="2358" w:type="dxa"/>
            <w:shd w:val="clear" w:color="auto" w:fill="808080"/>
          </w:tcPr>
          <w:p w:rsidR="005B220B" w:rsidRPr="00675DAA" w:rsidRDefault="005B220B" w:rsidP="0080029F">
            <w:r w:rsidRPr="00675DAA">
              <w:t>Conformance</w:t>
            </w:r>
          </w:p>
        </w:tc>
        <w:tc>
          <w:tcPr>
            <w:tcW w:w="7200" w:type="dxa"/>
            <w:gridSpan w:val="4"/>
          </w:tcPr>
          <w:p w:rsidR="005B220B" w:rsidRDefault="005B220B" w:rsidP="0043437F">
            <w:pPr>
              <w:pStyle w:val="ListParagraph"/>
              <w:numPr>
                <w:ilvl w:val="0"/>
                <w:numId w:val="167"/>
              </w:numPr>
            </w:pPr>
            <w:r w:rsidRPr="003E1AB1">
              <w:t xml:space="preserve">There </w:t>
            </w:r>
            <w:r w:rsidR="00933AD4">
              <w:t>may</w:t>
            </w:r>
            <w:r>
              <w:t xml:space="preserve"> be </w:t>
            </w:r>
            <w:r w:rsidRPr="003E1AB1">
              <w:t xml:space="preserve">a </w:t>
            </w:r>
            <w:r w:rsidRPr="005B220B">
              <w:t>country</w:t>
            </w:r>
            <w:r w:rsidR="00E10DC1">
              <w:t xml:space="preserve"> element</w:t>
            </w:r>
          </w:p>
          <w:p w:rsidR="00E10DC1" w:rsidRPr="003E1AB1" w:rsidRDefault="00E10DC1" w:rsidP="0043437F">
            <w:pPr>
              <w:pStyle w:val="ListParagraph"/>
              <w:numPr>
                <w:ilvl w:val="0"/>
                <w:numId w:val="77"/>
              </w:numPr>
            </w:pPr>
            <w:r w:rsidRPr="00E10DC1">
              <w:t>Informational only (no validation aspect).</w:t>
            </w:r>
          </w:p>
          <w:p w:rsidR="00E10DC1" w:rsidRDefault="00E10DC1" w:rsidP="0080029F">
            <w:pPr>
              <w:pStyle w:val="ListParagraph"/>
            </w:pPr>
          </w:p>
          <w:p w:rsidR="005B220B" w:rsidRDefault="005B220B" w:rsidP="00DF0F23">
            <w:pPr>
              <w:pStyle w:val="ListParagraph"/>
              <w:numPr>
                <w:ilvl w:val="0"/>
                <w:numId w:val="167"/>
              </w:numPr>
              <w:spacing w:after="200"/>
              <w:rPr>
                <w:del w:id="696" w:author="pbx" w:date="2017-11-03T17:48:00Z"/>
              </w:rPr>
            </w:pPr>
            <w:del w:id="697" w:author="pbx" w:date="2017-11-03T17:48:00Z">
              <w:r>
                <w:delText xml:space="preserve">The </w:delText>
              </w:r>
              <w:r w:rsidRPr="005B220B">
                <w:delText>country</w:delText>
              </w:r>
              <w:r>
                <w:delText xml:space="preserve"> has no content.</w:delText>
              </w:r>
            </w:del>
          </w:p>
          <w:p w:rsidR="001D5071" w:rsidRDefault="001D5071" w:rsidP="00DF0F23">
            <w:pPr>
              <w:pStyle w:val="ListParagraph"/>
              <w:numPr>
                <w:ilvl w:val="0"/>
                <w:numId w:val="183"/>
              </w:numPr>
              <w:spacing w:after="200"/>
              <w:rPr>
                <w:del w:id="698" w:author="pbx" w:date="2017-11-03T17:48:00Z"/>
              </w:rPr>
            </w:pPr>
            <w:commentRangeStart w:id="699"/>
            <w:del w:id="700" w:author="pbx" w:date="2017-11-03T17:48:00Z">
              <w:r>
                <w:delText>SPL Rule 11</w:delText>
              </w:r>
              <w:r w:rsidRPr="00353C9D">
                <w:delText xml:space="preserve"> identifies that the </w:delText>
              </w:r>
              <w:r>
                <w:delText xml:space="preserve">element </w:delText>
              </w:r>
              <w:r w:rsidRPr="00353C9D">
                <w:delText xml:space="preserve">is </w:delText>
              </w:r>
              <w:r>
                <w:delText xml:space="preserve">not </w:delText>
              </w:r>
              <w:r w:rsidRPr="00353C9D">
                <w:delText>empty.</w:delText>
              </w:r>
              <w:commentRangeEnd w:id="699"/>
              <w:r>
                <w:rPr>
                  <w:rStyle w:val="CommentReference"/>
                </w:rPr>
                <w:commentReference w:id="699"/>
              </w:r>
            </w:del>
          </w:p>
          <w:p w:rsidR="00E10DC1" w:rsidRDefault="00E10DC1" w:rsidP="00DF0F23">
            <w:pPr>
              <w:pStyle w:val="ListParagraph"/>
              <w:rPr>
                <w:del w:id="701" w:author="pbx" w:date="2017-11-03T17:48:00Z"/>
              </w:rPr>
            </w:pPr>
          </w:p>
          <w:p w:rsidR="005B220B" w:rsidRDefault="005B220B" w:rsidP="0043437F">
            <w:pPr>
              <w:pStyle w:val="ListParagraph"/>
              <w:numPr>
                <w:ilvl w:val="0"/>
                <w:numId w:val="167"/>
              </w:numPr>
            </w:pPr>
            <w:r>
              <w:t xml:space="preserve">The </w:t>
            </w:r>
            <w:r w:rsidRPr="005B220B">
              <w:t>country</w:t>
            </w:r>
            <w:r>
              <w:t>@</w:t>
            </w:r>
            <w:r w:rsidRPr="005B220B">
              <w:t xml:space="preserve">codeSystem </w:t>
            </w:r>
            <w:r w:rsidR="00415A8A">
              <w:t xml:space="preserve">value is: </w:t>
            </w:r>
            <w:r w:rsidR="00D35ABD">
              <w:t>2.16.840.1.113883.2.20.6.</w:t>
            </w:r>
            <w:r w:rsidR="00246E8F">
              <w:t>1</w:t>
            </w:r>
            <w:r w:rsidR="00415A8A" w:rsidRPr="00415A8A">
              <w:t>7</w:t>
            </w:r>
          </w:p>
          <w:p w:rsidR="00176515" w:rsidRDefault="00487FE5" w:rsidP="0043437F">
            <w:pPr>
              <w:pStyle w:val="ListParagraph"/>
              <w:numPr>
                <w:ilvl w:val="0"/>
                <w:numId w:val="262"/>
              </w:numPr>
              <w:rPr>
                <w:highlight w:val="white"/>
              </w:rPr>
            </w:pPr>
            <w:r>
              <w:rPr>
                <w:highlight w:val="white"/>
              </w:rPr>
              <w:t>SPL Rule 2</w:t>
            </w:r>
            <w:r w:rsidR="00176515" w:rsidRPr="00C13369">
              <w:rPr>
                <w:highlight w:val="white"/>
              </w:rPr>
              <w:t xml:space="preserve"> </w:t>
            </w:r>
            <w:r w:rsidR="00176515" w:rsidRPr="00334410">
              <w:rPr>
                <w:highlight w:val="white"/>
              </w:rPr>
              <w:t xml:space="preserve">identifies </w:t>
            </w:r>
            <w:r w:rsidR="00176515">
              <w:rPr>
                <w:highlight w:val="white"/>
              </w:rPr>
              <w:t xml:space="preserve">that the OID value is </w:t>
            </w:r>
            <w:r w:rsidR="007A706D">
              <w:rPr>
                <w:highlight w:val="white"/>
              </w:rPr>
              <w:t>incorrect.</w:t>
            </w:r>
          </w:p>
          <w:p w:rsidR="00246E8F" w:rsidRPr="00246E8F" w:rsidRDefault="009B00F5" w:rsidP="0043437F">
            <w:pPr>
              <w:pStyle w:val="ListParagraph"/>
              <w:numPr>
                <w:ilvl w:val="0"/>
                <w:numId w:val="262"/>
              </w:numPr>
            </w:pPr>
            <w:r>
              <w:rPr>
                <w:highlight w:val="white"/>
              </w:rPr>
              <w:t xml:space="preserve">SPL Rule 8 </w:t>
            </w:r>
            <w:r w:rsidR="00E10DC1" w:rsidRPr="00E1161C">
              <w:rPr>
                <w:highlight w:val="white"/>
              </w:rPr>
              <w:t xml:space="preserve">identifies that the code is not </w:t>
            </w:r>
            <w:r w:rsidR="00E10DC1">
              <w:rPr>
                <w:highlight w:val="white"/>
              </w:rPr>
              <w:t>in the CV</w:t>
            </w:r>
            <w:r w:rsidR="00E10DC1">
              <w:t>.</w:t>
            </w:r>
          </w:p>
        </w:tc>
      </w:tr>
    </w:tbl>
    <w:p w:rsidR="008E50B6" w:rsidRPr="00914CEC" w:rsidRDefault="008E50B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E1606" w:rsidRPr="00675DAA" w:rsidTr="00C87FC3">
        <w:trPr>
          <w:cantSplit/>
          <w:trHeight w:val="580"/>
          <w:tblHeader/>
        </w:trPr>
        <w:tc>
          <w:tcPr>
            <w:tcW w:w="2358" w:type="dxa"/>
            <w:shd w:val="clear" w:color="auto" w:fill="808080"/>
          </w:tcPr>
          <w:p w:rsidR="002E1606" w:rsidRPr="00914CEC" w:rsidRDefault="002E1606" w:rsidP="0080029F">
            <w:r w:rsidRPr="00675DAA">
              <w:t>Element</w:t>
            </w:r>
          </w:p>
        </w:tc>
        <w:tc>
          <w:tcPr>
            <w:tcW w:w="1260" w:type="dxa"/>
            <w:shd w:val="clear" w:color="auto" w:fill="808080"/>
          </w:tcPr>
          <w:p w:rsidR="002E1606" w:rsidRPr="00675DAA" w:rsidRDefault="002E1606" w:rsidP="0080029F">
            <w:r w:rsidRPr="00675DAA">
              <w:t>Attribute</w:t>
            </w:r>
          </w:p>
        </w:tc>
        <w:tc>
          <w:tcPr>
            <w:tcW w:w="1260" w:type="dxa"/>
            <w:shd w:val="clear" w:color="auto" w:fill="808080"/>
          </w:tcPr>
          <w:p w:rsidR="002E1606" w:rsidRPr="00914CEC" w:rsidRDefault="002E1606" w:rsidP="0080029F">
            <w:r w:rsidRPr="00675DAA">
              <w:t>Cardinality</w:t>
            </w:r>
          </w:p>
        </w:tc>
        <w:tc>
          <w:tcPr>
            <w:tcW w:w="1350" w:type="dxa"/>
            <w:shd w:val="clear" w:color="auto" w:fill="808080"/>
          </w:tcPr>
          <w:p w:rsidR="002E1606" w:rsidRPr="00675DAA" w:rsidRDefault="002E1606" w:rsidP="0080029F">
            <w:r w:rsidRPr="00675DAA">
              <w:t>Value(s) Allowed</w:t>
            </w:r>
          </w:p>
          <w:p w:rsidR="002E1606" w:rsidRPr="00675DAA" w:rsidRDefault="002E1606" w:rsidP="0080029F">
            <w:r w:rsidRPr="00675DAA">
              <w:t>Examples</w:t>
            </w:r>
          </w:p>
        </w:tc>
        <w:tc>
          <w:tcPr>
            <w:tcW w:w="3330" w:type="dxa"/>
            <w:shd w:val="clear" w:color="auto" w:fill="808080"/>
          </w:tcPr>
          <w:p w:rsidR="002E1606" w:rsidRPr="00675DAA" w:rsidRDefault="002E1606" w:rsidP="0080029F">
            <w:r w:rsidRPr="00675DAA">
              <w:t>Description</w:t>
            </w:r>
          </w:p>
          <w:p w:rsidR="002E1606" w:rsidRPr="00675DAA" w:rsidRDefault="002E1606" w:rsidP="0080029F">
            <w:r w:rsidRPr="00675DAA">
              <w:t>Instructions</w:t>
            </w:r>
          </w:p>
        </w:tc>
      </w:tr>
      <w:tr w:rsidR="002E1606" w:rsidRPr="00675DAA" w:rsidTr="00C87FC3">
        <w:trPr>
          <w:cantSplit/>
        </w:trPr>
        <w:tc>
          <w:tcPr>
            <w:tcW w:w="2358" w:type="dxa"/>
            <w:vMerge w:val="restart"/>
          </w:tcPr>
          <w:p w:rsidR="002E1606" w:rsidRPr="00914CEC" w:rsidRDefault="002E1606" w:rsidP="0080029F">
            <w:r w:rsidRPr="002135F4">
              <w:t>telecom</w:t>
            </w:r>
          </w:p>
        </w:tc>
        <w:tc>
          <w:tcPr>
            <w:tcW w:w="1260" w:type="dxa"/>
            <w:shd w:val="clear" w:color="auto" w:fill="D9D9D9"/>
          </w:tcPr>
          <w:p w:rsidR="002E1606" w:rsidRPr="00675DAA" w:rsidRDefault="002E1606" w:rsidP="0080029F">
            <w:r w:rsidRPr="00675DAA">
              <w:t>N/A</w:t>
            </w:r>
          </w:p>
        </w:tc>
        <w:tc>
          <w:tcPr>
            <w:tcW w:w="1260" w:type="dxa"/>
            <w:shd w:val="clear" w:color="auto" w:fill="D9D9D9"/>
          </w:tcPr>
          <w:p w:rsidR="002E1606" w:rsidRPr="00675DAA" w:rsidRDefault="00CA2111" w:rsidP="0080029F">
            <w:r>
              <w:t>0</w:t>
            </w:r>
            <w:r w:rsidR="002E1606">
              <w:t>:n</w:t>
            </w:r>
          </w:p>
        </w:tc>
        <w:tc>
          <w:tcPr>
            <w:tcW w:w="1350" w:type="dxa"/>
            <w:shd w:val="clear" w:color="auto" w:fill="D9D9D9"/>
          </w:tcPr>
          <w:p w:rsidR="002E1606" w:rsidRPr="00675DAA" w:rsidRDefault="002E1606" w:rsidP="0080029F"/>
        </w:tc>
        <w:tc>
          <w:tcPr>
            <w:tcW w:w="3330" w:type="dxa"/>
            <w:shd w:val="clear" w:color="auto" w:fill="D9D9D9"/>
          </w:tcPr>
          <w:p w:rsidR="002E1606" w:rsidRPr="00675DAA" w:rsidRDefault="002E1606" w:rsidP="0080029F"/>
        </w:tc>
      </w:tr>
      <w:tr w:rsidR="002E1606" w:rsidRPr="00675DAA" w:rsidTr="00C87FC3">
        <w:trPr>
          <w:cantSplit/>
        </w:trPr>
        <w:tc>
          <w:tcPr>
            <w:tcW w:w="2358" w:type="dxa"/>
            <w:vMerge/>
          </w:tcPr>
          <w:p w:rsidR="002E1606" w:rsidRPr="00675DAA" w:rsidRDefault="002E1606" w:rsidP="0080029F"/>
        </w:tc>
        <w:tc>
          <w:tcPr>
            <w:tcW w:w="1260" w:type="dxa"/>
          </w:tcPr>
          <w:p w:rsidR="002E1606" w:rsidRPr="00675DAA" w:rsidRDefault="002E1606" w:rsidP="0080029F">
            <w:r>
              <w:t>value</w:t>
            </w:r>
          </w:p>
        </w:tc>
        <w:tc>
          <w:tcPr>
            <w:tcW w:w="1260" w:type="dxa"/>
          </w:tcPr>
          <w:p w:rsidR="002E1606" w:rsidRPr="00675DAA" w:rsidRDefault="00F94B9A" w:rsidP="0080029F">
            <w:r>
              <w:t>1:1</w:t>
            </w:r>
          </w:p>
        </w:tc>
        <w:tc>
          <w:tcPr>
            <w:tcW w:w="1350" w:type="dxa"/>
          </w:tcPr>
          <w:p w:rsidR="002E1606" w:rsidRPr="00675DAA" w:rsidRDefault="002E1606" w:rsidP="0080029F"/>
        </w:tc>
        <w:tc>
          <w:tcPr>
            <w:tcW w:w="3330" w:type="dxa"/>
          </w:tcPr>
          <w:p w:rsidR="002E1606" w:rsidRPr="00675DAA" w:rsidRDefault="002E1606" w:rsidP="0080029F"/>
        </w:tc>
      </w:tr>
      <w:tr w:rsidR="000855B1" w:rsidRPr="00675DAA" w:rsidTr="00C87FC3">
        <w:trPr>
          <w:cantSplit/>
        </w:trPr>
        <w:tc>
          <w:tcPr>
            <w:tcW w:w="2358" w:type="dxa"/>
          </w:tcPr>
          <w:p w:rsidR="000855B1" w:rsidRPr="00675DAA" w:rsidRDefault="000855B1" w:rsidP="0080029F"/>
        </w:tc>
        <w:tc>
          <w:tcPr>
            <w:tcW w:w="1260" w:type="dxa"/>
          </w:tcPr>
          <w:p w:rsidR="000855B1" w:rsidRDefault="000855B1" w:rsidP="0080029F">
            <w:r>
              <w:t>use</w:t>
            </w:r>
          </w:p>
        </w:tc>
        <w:tc>
          <w:tcPr>
            <w:tcW w:w="1260" w:type="dxa"/>
          </w:tcPr>
          <w:p w:rsidR="000855B1" w:rsidRDefault="00110969" w:rsidP="0080029F">
            <w:r>
              <w:t>0:1</w:t>
            </w:r>
          </w:p>
        </w:tc>
        <w:tc>
          <w:tcPr>
            <w:tcW w:w="1350" w:type="dxa"/>
          </w:tcPr>
          <w:p w:rsidR="000855B1" w:rsidRPr="00675DAA" w:rsidRDefault="000855B1" w:rsidP="0080029F"/>
        </w:tc>
        <w:tc>
          <w:tcPr>
            <w:tcW w:w="3330" w:type="dxa"/>
          </w:tcPr>
          <w:p w:rsidR="000855B1" w:rsidRPr="00675DAA" w:rsidRDefault="000855B1" w:rsidP="0080029F"/>
        </w:tc>
      </w:tr>
      <w:tr w:rsidR="000855B1" w:rsidRPr="00675DAA" w:rsidTr="00C87FC3">
        <w:trPr>
          <w:cantSplit/>
        </w:trPr>
        <w:tc>
          <w:tcPr>
            <w:tcW w:w="2358" w:type="dxa"/>
          </w:tcPr>
          <w:p w:rsidR="000855B1" w:rsidRPr="00675DAA" w:rsidRDefault="000855B1" w:rsidP="0080029F"/>
        </w:tc>
        <w:tc>
          <w:tcPr>
            <w:tcW w:w="1260" w:type="dxa"/>
          </w:tcPr>
          <w:p w:rsidR="000855B1" w:rsidRDefault="00110969" w:rsidP="0080029F">
            <w:r>
              <w:t>capability</w:t>
            </w:r>
          </w:p>
        </w:tc>
        <w:tc>
          <w:tcPr>
            <w:tcW w:w="1260" w:type="dxa"/>
          </w:tcPr>
          <w:p w:rsidR="000855B1" w:rsidRDefault="00110969" w:rsidP="0080029F">
            <w:r>
              <w:t>0:1</w:t>
            </w:r>
          </w:p>
        </w:tc>
        <w:tc>
          <w:tcPr>
            <w:tcW w:w="1350" w:type="dxa"/>
          </w:tcPr>
          <w:p w:rsidR="000855B1" w:rsidRPr="00675DAA" w:rsidRDefault="000855B1" w:rsidP="0080029F"/>
        </w:tc>
        <w:tc>
          <w:tcPr>
            <w:tcW w:w="3330" w:type="dxa"/>
          </w:tcPr>
          <w:p w:rsidR="000855B1" w:rsidRPr="00675DAA" w:rsidRDefault="000855B1" w:rsidP="0080029F"/>
        </w:tc>
      </w:tr>
      <w:tr w:rsidR="002E1606" w:rsidRPr="00675DAA" w:rsidTr="00C87FC3">
        <w:trPr>
          <w:cantSplit/>
        </w:trPr>
        <w:tc>
          <w:tcPr>
            <w:tcW w:w="2358" w:type="dxa"/>
            <w:shd w:val="clear" w:color="auto" w:fill="808080"/>
          </w:tcPr>
          <w:p w:rsidR="002E1606" w:rsidRPr="00675DAA" w:rsidRDefault="002E1606" w:rsidP="0080029F">
            <w:r w:rsidRPr="00675DAA">
              <w:lastRenderedPageBreak/>
              <w:t>Conformance</w:t>
            </w:r>
          </w:p>
        </w:tc>
        <w:tc>
          <w:tcPr>
            <w:tcW w:w="7200" w:type="dxa"/>
            <w:gridSpan w:val="4"/>
          </w:tcPr>
          <w:p w:rsidR="002E1606" w:rsidRDefault="002E1606" w:rsidP="0043437F">
            <w:pPr>
              <w:pStyle w:val="ListParagraph"/>
              <w:numPr>
                <w:ilvl w:val="0"/>
                <w:numId w:val="42"/>
              </w:numPr>
            </w:pPr>
            <w:commentRangeStart w:id="702"/>
            <w:r>
              <w:t xml:space="preserve">There may be </w:t>
            </w:r>
            <w:r w:rsidR="00D66FE7">
              <w:t xml:space="preserve">one or more </w:t>
            </w:r>
            <w:r w:rsidR="00F94B9A">
              <w:t>telecom</w:t>
            </w:r>
            <w:r>
              <w:t>.</w:t>
            </w:r>
          </w:p>
          <w:p w:rsidR="00D66FE7" w:rsidRDefault="00D66FE7" w:rsidP="0043437F">
            <w:pPr>
              <w:pStyle w:val="ListParagraph"/>
              <w:numPr>
                <w:ilvl w:val="0"/>
                <w:numId w:val="42"/>
              </w:numPr>
            </w:pPr>
            <w:r>
              <w:t>The telecom shall have no content.</w:t>
            </w:r>
          </w:p>
          <w:p w:rsidR="00D66FE7" w:rsidRDefault="00D66FE7" w:rsidP="0043437F">
            <w:pPr>
              <w:pStyle w:val="ListParagraph"/>
              <w:numPr>
                <w:ilvl w:val="0"/>
                <w:numId w:val="42"/>
              </w:numPr>
            </w:pPr>
            <w:r>
              <w:t>The telecom@value attribute shall have contain an type id followed by : then a string</w:t>
            </w:r>
          </w:p>
          <w:p w:rsidR="002E50AB" w:rsidRDefault="00D66FE7" w:rsidP="0043437F">
            <w:pPr>
              <w:pStyle w:val="ListParagraph"/>
              <w:numPr>
                <w:ilvl w:val="0"/>
                <w:numId w:val="42"/>
              </w:numPr>
            </w:pPr>
            <w:r w:rsidRPr="002E50AB">
              <w:t>The telecom@value type ids are: mailto, tel, fax, cel</w:t>
            </w:r>
          </w:p>
          <w:p w:rsidR="002E50AB" w:rsidRPr="002E50AB" w:rsidRDefault="002E50AB" w:rsidP="0043437F">
            <w:pPr>
              <w:pStyle w:val="ListParagraph"/>
              <w:numPr>
                <w:ilvl w:val="0"/>
                <w:numId w:val="42"/>
              </w:numPr>
            </w:pPr>
            <w:r w:rsidRPr="002E50AB">
              <w:t xml:space="preserve">A telecom with a telecom@value that has a type id of </w:t>
            </w:r>
            <w:r w:rsidR="00FD74D5" w:rsidRPr="002E50AB">
              <w:t>a</w:t>
            </w:r>
            <w:r w:rsidRPr="002E50AB">
              <w:t xml:space="preserve"> mailto, tel or cel is required.</w:t>
            </w:r>
          </w:p>
          <w:p w:rsidR="00B61C12" w:rsidRPr="002E50AB" w:rsidRDefault="00D66FE7" w:rsidP="0043437F">
            <w:pPr>
              <w:pStyle w:val="ListParagraph"/>
              <w:numPr>
                <w:ilvl w:val="0"/>
                <w:numId w:val="42"/>
              </w:numPr>
            </w:pPr>
            <w:r w:rsidRPr="002E50AB">
              <w:t xml:space="preserve">When the telecom string shall be in </w:t>
            </w:r>
            <w:r w:rsidR="00B61C12" w:rsidRPr="002E50AB">
              <w:t xml:space="preserve">ITU-T E.123 notation, as an example: +1 613 960 7510 or +1 613 960 7510 </w:t>
            </w:r>
            <w:r w:rsidR="002E50AB">
              <w:t>;</w:t>
            </w:r>
            <w:r w:rsidR="00B61C12" w:rsidRPr="002E50AB">
              <w:t>ext. 343</w:t>
            </w:r>
          </w:p>
          <w:p w:rsidR="002E50AB" w:rsidRDefault="002E50AB" w:rsidP="0043437F">
            <w:pPr>
              <w:pStyle w:val="ListParagraph"/>
              <w:numPr>
                <w:ilvl w:val="0"/>
                <w:numId w:val="42"/>
              </w:numPr>
            </w:pPr>
            <w:r>
              <w:t>The number is a global number and therefore must include the country and area code.</w:t>
            </w:r>
          </w:p>
          <w:p w:rsidR="00D66FE7" w:rsidRDefault="00B61C12" w:rsidP="0043437F">
            <w:pPr>
              <w:pStyle w:val="ListParagraph"/>
              <w:numPr>
                <w:ilvl w:val="0"/>
                <w:numId w:val="42"/>
              </w:numPr>
            </w:pPr>
            <w:r>
              <w:t>A + prepends the number.</w:t>
            </w:r>
          </w:p>
          <w:p w:rsidR="00B61C12" w:rsidRDefault="00B61C12" w:rsidP="0043437F">
            <w:pPr>
              <w:pStyle w:val="ListParagraph"/>
              <w:numPr>
                <w:ilvl w:val="0"/>
                <w:numId w:val="42"/>
              </w:numPr>
            </w:pPr>
            <w:r>
              <w:t>Only white space is used to delineate numbers.</w:t>
            </w:r>
          </w:p>
          <w:p w:rsidR="00D66FE7" w:rsidRDefault="00B61C12" w:rsidP="0043437F">
            <w:pPr>
              <w:pStyle w:val="ListParagraph"/>
              <w:numPr>
                <w:ilvl w:val="0"/>
                <w:numId w:val="42"/>
              </w:numPr>
            </w:pPr>
            <w:r>
              <w:t>Number groups should be separated using white space.</w:t>
            </w:r>
          </w:p>
          <w:p w:rsidR="002E50AB" w:rsidRDefault="000D5346" w:rsidP="0043437F">
            <w:pPr>
              <w:pStyle w:val="ListParagraph"/>
              <w:numPr>
                <w:ilvl w:val="0"/>
                <w:numId w:val="42"/>
              </w:numPr>
            </w:pPr>
            <w:r>
              <w:t>The string “</w:t>
            </w:r>
            <w:r w:rsidR="002E50AB">
              <w:t>;ext</w:t>
            </w:r>
            <w:r>
              <w:t>”</w:t>
            </w:r>
            <w:r w:rsidR="002E50AB">
              <w:t xml:space="preserve"> shall preface all extensions</w:t>
            </w:r>
          </w:p>
          <w:p w:rsidR="002E50AB" w:rsidRDefault="002E50AB" w:rsidP="0043437F">
            <w:pPr>
              <w:pStyle w:val="ListParagraph"/>
              <w:numPr>
                <w:ilvl w:val="0"/>
                <w:numId w:val="42"/>
              </w:numPr>
            </w:pPr>
            <w:r w:rsidRPr="002E50AB">
              <w:t xml:space="preserve">The only alpha string permitted is </w:t>
            </w:r>
            <w:r w:rsidR="000D5346">
              <w:t>“</w:t>
            </w:r>
            <w:r w:rsidRPr="002E50AB">
              <w:t>;ext</w:t>
            </w:r>
            <w:r w:rsidR="000D5346">
              <w:t>”</w:t>
            </w:r>
            <w:r w:rsidRPr="002E50AB">
              <w:t xml:space="preserve"> all other content shall be + white space or numeric.</w:t>
            </w:r>
          </w:p>
          <w:p w:rsidR="00110969" w:rsidRPr="008A4B61" w:rsidRDefault="000855B1" w:rsidP="0043437F">
            <w:pPr>
              <w:pStyle w:val="ListParagraph"/>
              <w:numPr>
                <w:ilvl w:val="0"/>
                <w:numId w:val="42"/>
              </w:numPr>
            </w:pPr>
            <w:r>
              <w:t>The telecom@use attribute sha</w:t>
            </w:r>
            <w:r w:rsidR="00C623AF">
              <w:t xml:space="preserve">ll only contain values from OID: </w:t>
            </w:r>
            <w:r w:rsidR="0096087C" w:rsidRPr="0096087C">
              <w:rPr>
                <w:rFonts w:eastAsia="Times New Roman"/>
                <w:lang w:eastAsia="de-DE"/>
              </w:rPr>
              <w:t>2.16.840.1.113883.2.20.6.4</w:t>
            </w:r>
          </w:p>
          <w:p w:rsidR="008A4B61" w:rsidRPr="00914CEC" w:rsidRDefault="008A4B61" w:rsidP="0043437F">
            <w:pPr>
              <w:pStyle w:val="ListParagraph"/>
              <w:numPr>
                <w:ilvl w:val="0"/>
                <w:numId w:val="42"/>
              </w:numPr>
            </w:pPr>
            <w:r>
              <w:t xml:space="preserve">The telecom@capability attribute shall only contain values from OID: </w:t>
            </w:r>
            <w:r w:rsidR="002B688A">
              <w:rPr>
                <w:rFonts w:eastAsia="Times New Roman"/>
                <w:lang w:eastAsia="de-DE"/>
              </w:rPr>
              <w:t>2.16.840.1.113883.2.20.6.???</w:t>
            </w:r>
          </w:p>
          <w:p w:rsidR="00C1430C" w:rsidRPr="00914CEC" w:rsidRDefault="002E50AB" w:rsidP="0043437F">
            <w:pPr>
              <w:pStyle w:val="ListParagraph"/>
              <w:numPr>
                <w:ilvl w:val="0"/>
                <w:numId w:val="42"/>
              </w:numPr>
            </w:pPr>
            <w:r w:rsidRPr="00180CEA">
              <w:t xml:space="preserve">When the telecom@value type id is mailto then the string shall be </w:t>
            </w:r>
            <w:r w:rsidR="00C1430C" w:rsidRPr="00914CEC">
              <w:t xml:space="preserve">of the simple form &lt;username&gt;@&lt;dns-name&gt; </w:t>
            </w:r>
            <w:commentRangeEnd w:id="702"/>
            <w:r w:rsidR="00273923">
              <w:rPr>
                <w:rStyle w:val="CommentReference"/>
              </w:rPr>
              <w:commentReference w:id="702"/>
            </w:r>
          </w:p>
        </w:tc>
      </w:tr>
    </w:tbl>
    <w:p w:rsidR="001206F2" w:rsidRDefault="001206F2" w:rsidP="0080029F"/>
    <w:p w:rsidR="001206F2" w:rsidRDefault="001206F2" w:rsidP="00DF0F23">
      <w:pPr>
        <w:rPr>
          <w:del w:id="703" w:author="pbx" w:date="2017-11-03T17:48:00Z"/>
        </w:rPr>
      </w:pPr>
      <w:del w:id="704" w:author="pbx" w:date="2017-11-03T17:48:00Z">
        <w:r>
          <w:delText>Outlined below is an example of the contactPerson element.</w:delText>
        </w:r>
      </w:del>
    </w:p>
    <w:p w:rsidR="001206F2" w:rsidRDefault="001206F2" w:rsidP="00DF0F23">
      <w:pPr>
        <w:rPr>
          <w:del w:id="705" w:author="pbx" w:date="2017-11-03T17:48:00Z"/>
        </w:rPr>
      </w:pPr>
      <w:del w:id="706" w:author="pbx" w:date="2017-11-03T17:48:00Z">
        <w:r w:rsidRPr="000A6564">
          <w:rPr>
            <w:noProof/>
            <w:lang w:val="en-US"/>
          </w:rPr>
          <mc:AlternateContent>
            <mc:Choice Requires="wps">
              <w:drawing>
                <wp:inline distT="0" distB="0" distL="0" distR="0" wp14:anchorId="30FA6AE9" wp14:editId="11E42B10">
                  <wp:extent cx="5923722" cy="695325"/>
                  <wp:effectExtent l="57150" t="0" r="77470" b="1428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722" cy="6953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pPr>
                                <w:rPr>
                                  <w:del w:id="707" w:author="pbx" w:date="2017-11-03T17:48:00Z"/>
                                </w:rPr>
                              </w:pPr>
                              <w:del w:id="708" w:author="pbx" w:date="2017-11-03T17:48:00Z">
                                <w:r w:rsidRPr="000A0496">
                                  <w:delText xml:space="preserve">&lt;contactPerson&gt; </w:delText>
                                </w:r>
                              </w:del>
                            </w:p>
                            <w:p w:rsidR="00292223" w:rsidRPr="000A0496" w:rsidRDefault="00292223" w:rsidP="00DF0F23">
                              <w:pPr>
                                <w:rPr>
                                  <w:del w:id="709" w:author="pbx" w:date="2017-11-03T17:48:00Z"/>
                                </w:rPr>
                              </w:pPr>
                              <w:del w:id="710" w:author="pbx" w:date="2017-11-03T17:48:00Z">
                                <w:r w:rsidRPr="000A0496">
                                  <w:delText xml:space="preserve">    &lt;name&gt;contact person name for </w:delText>
                                </w:r>
                                <w:r>
                                  <w:delText>DIN Owner/Regulatory Contact</w:delText>
                                </w:r>
                                <w:r w:rsidRPr="000A0496">
                                  <w:delText xml:space="preserve">&lt;/name&gt; </w:delText>
                                </w:r>
                              </w:del>
                            </w:p>
                            <w:p w:rsidR="00292223" w:rsidRPr="000A0496" w:rsidRDefault="00292223" w:rsidP="00DF0F23">
                              <w:pPr>
                                <w:rPr>
                                  <w:del w:id="711" w:author="pbx" w:date="2017-11-03T17:48:00Z"/>
                                </w:rPr>
                              </w:pPr>
                              <w:del w:id="712" w:author="pbx" w:date="2017-11-03T17:48:00Z">
                                <w:r w:rsidRPr="000A0496">
                                  <w:delText xml:space="preserve"> &lt;/contactPerson&gt;</w:delText>
                                </w:r>
                              </w:del>
                            </w:p>
                          </w:txbxContent>
                        </wps:txbx>
                        <wps:bodyPr rot="0" vert="horz" wrap="square" lIns="91440" tIns="45720" rIns="91440" bIns="45720" anchor="t" anchorCtr="0">
                          <a:noAutofit/>
                        </wps:bodyPr>
                      </wps:wsp>
                    </a:graphicData>
                  </a:graphic>
                </wp:inline>
              </w:drawing>
            </mc:Choice>
            <mc:Fallback>
              <w:pict>
                <v:shape id="_x0000_s1031" type="#_x0000_t202" style="width:466.4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" fillcolor="#c6d9f1 [671]">
                  <v:shadow on="t" color="#bfbfbf [2412]" offset="0,4pt"/>
                  <v:textbox>
                    <w:txbxContent>
                      <w:p w14:paraId="4085A432" w14:textId="77777777" w:rsidR="00292223" w:rsidRPr="000A0496" w:rsidRDefault="00292223" w:rsidP="00DF0F23">
                        <w:pPr>
                          <w:rPr>
                            <w:del w:id="935" w:author="pbx" w:date="2017-11-03T17:48:00Z"/>
                          </w:rPr>
                        </w:pPr>
                        <w:del w:id="936" w:author="pbx" w:date="2017-11-03T17:48:00Z">
                          <w:r w:rsidRPr="000A0496">
                            <w:delText xml:space="preserve">&lt;contactPerson&gt; </w:delText>
                          </w:r>
                        </w:del>
                      </w:p>
                      <w:p w14:paraId="61F8EF39" w14:textId="77777777" w:rsidR="00292223" w:rsidRPr="000A0496" w:rsidRDefault="00292223" w:rsidP="00DF0F23">
                        <w:pPr>
                          <w:rPr>
                            <w:del w:id="937" w:author="pbx" w:date="2017-11-03T17:48:00Z"/>
                          </w:rPr>
                        </w:pPr>
                        <w:del w:id="938" w:author="pbx" w:date="2017-11-03T17:48:00Z">
                          <w:r w:rsidRPr="000A0496">
                            <w:delText xml:space="preserve">    &lt;name&gt;contact person name for </w:delText>
                          </w:r>
                          <w:r>
                            <w:delText>DIN Owner/Regulatory Contact</w:delText>
                          </w:r>
                          <w:r w:rsidRPr="000A0496">
                            <w:delText xml:space="preserve">&lt;/name&gt; </w:delText>
                          </w:r>
                        </w:del>
                      </w:p>
                      <w:p w14:paraId="25FE4E7A" w14:textId="77777777" w:rsidR="00292223" w:rsidRPr="000A0496" w:rsidRDefault="00292223" w:rsidP="00DF0F23">
                        <w:pPr>
                          <w:rPr>
                            <w:del w:id="939" w:author="pbx" w:date="2017-11-03T17:48:00Z"/>
                          </w:rPr>
                        </w:pPr>
                        <w:del w:id="940" w:author="pbx" w:date="2017-11-03T17:48:00Z">
                          <w:r w:rsidRPr="000A0496">
                            <w:delText xml:space="preserve"> &lt;/contactPerson&gt;</w:delText>
                          </w:r>
                        </w:del>
                      </w:p>
                    </w:txbxContent>
                  </v:textbox>
                  <w10:anchorlock/>
                </v:shape>
              </w:pict>
            </mc:Fallback>
          </mc:AlternateContent>
        </w:r>
      </w:del>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A6304" w:rsidRPr="00675DAA" w:rsidTr="00C87FC3">
        <w:trPr>
          <w:cantSplit/>
          <w:trHeight w:val="580"/>
          <w:tblHeader/>
        </w:trPr>
        <w:tc>
          <w:tcPr>
            <w:tcW w:w="2358" w:type="dxa"/>
            <w:shd w:val="clear" w:color="auto" w:fill="808080"/>
          </w:tcPr>
          <w:p w:rsidR="007A6304" w:rsidRPr="00914CEC" w:rsidRDefault="007A6304" w:rsidP="0080029F">
            <w:r w:rsidRPr="00675DAA">
              <w:t>Element</w:t>
            </w:r>
          </w:p>
        </w:tc>
        <w:tc>
          <w:tcPr>
            <w:tcW w:w="1260" w:type="dxa"/>
            <w:shd w:val="clear" w:color="auto" w:fill="808080"/>
          </w:tcPr>
          <w:p w:rsidR="007A6304" w:rsidRPr="00675DAA" w:rsidRDefault="007A6304" w:rsidP="0080029F">
            <w:r w:rsidRPr="00675DAA">
              <w:t>Attribute</w:t>
            </w:r>
          </w:p>
        </w:tc>
        <w:tc>
          <w:tcPr>
            <w:tcW w:w="1260" w:type="dxa"/>
            <w:shd w:val="clear" w:color="auto" w:fill="808080"/>
          </w:tcPr>
          <w:p w:rsidR="007A6304" w:rsidRPr="00914CEC" w:rsidRDefault="007A6304" w:rsidP="0080029F">
            <w:r w:rsidRPr="00675DAA">
              <w:t>Cardinality</w:t>
            </w:r>
          </w:p>
        </w:tc>
        <w:tc>
          <w:tcPr>
            <w:tcW w:w="1350" w:type="dxa"/>
            <w:shd w:val="clear" w:color="auto" w:fill="808080"/>
          </w:tcPr>
          <w:p w:rsidR="007A6304" w:rsidRPr="00675DAA" w:rsidRDefault="007A6304" w:rsidP="0080029F">
            <w:r w:rsidRPr="00675DAA">
              <w:t>Value(s) Allowed</w:t>
            </w:r>
          </w:p>
          <w:p w:rsidR="007A6304" w:rsidRPr="00675DAA" w:rsidRDefault="007A6304" w:rsidP="0080029F">
            <w:r w:rsidRPr="00675DAA">
              <w:t>Examples</w:t>
            </w:r>
          </w:p>
        </w:tc>
        <w:tc>
          <w:tcPr>
            <w:tcW w:w="3330" w:type="dxa"/>
            <w:shd w:val="clear" w:color="auto" w:fill="808080"/>
          </w:tcPr>
          <w:p w:rsidR="007A6304" w:rsidRPr="00675DAA" w:rsidRDefault="007A6304" w:rsidP="0080029F">
            <w:r w:rsidRPr="00675DAA">
              <w:t>Description</w:t>
            </w:r>
          </w:p>
          <w:p w:rsidR="007A6304" w:rsidRPr="00675DAA" w:rsidRDefault="007A6304" w:rsidP="0080029F">
            <w:r w:rsidRPr="00675DAA">
              <w:t>Instructions</w:t>
            </w:r>
          </w:p>
        </w:tc>
      </w:tr>
      <w:tr w:rsidR="007A6304" w:rsidRPr="00675DAA" w:rsidTr="00C87FC3">
        <w:trPr>
          <w:cantSplit/>
        </w:trPr>
        <w:tc>
          <w:tcPr>
            <w:tcW w:w="2358" w:type="dxa"/>
          </w:tcPr>
          <w:p w:rsidR="007A6304" w:rsidRPr="00914CEC" w:rsidRDefault="007A6304" w:rsidP="0080029F">
            <w:r w:rsidRPr="007A6304">
              <w:t>contactPerson</w:t>
            </w:r>
          </w:p>
        </w:tc>
        <w:tc>
          <w:tcPr>
            <w:tcW w:w="1260" w:type="dxa"/>
            <w:shd w:val="clear" w:color="auto" w:fill="D9D9D9"/>
          </w:tcPr>
          <w:p w:rsidR="007A6304" w:rsidRPr="00675DAA" w:rsidRDefault="007A6304" w:rsidP="0080029F">
            <w:r w:rsidRPr="00675DAA">
              <w:t>N/A</w:t>
            </w:r>
          </w:p>
        </w:tc>
        <w:tc>
          <w:tcPr>
            <w:tcW w:w="1260" w:type="dxa"/>
            <w:shd w:val="clear" w:color="auto" w:fill="D9D9D9"/>
          </w:tcPr>
          <w:p w:rsidR="007A6304" w:rsidRPr="00675DAA" w:rsidRDefault="007A6304" w:rsidP="0080029F">
            <w:r w:rsidRPr="00675DAA">
              <w:t>1:1</w:t>
            </w:r>
          </w:p>
        </w:tc>
        <w:tc>
          <w:tcPr>
            <w:tcW w:w="1350" w:type="dxa"/>
            <w:shd w:val="clear" w:color="auto" w:fill="D9D9D9"/>
          </w:tcPr>
          <w:p w:rsidR="007A6304" w:rsidRPr="00675DAA" w:rsidRDefault="007A6304" w:rsidP="0080029F"/>
        </w:tc>
        <w:tc>
          <w:tcPr>
            <w:tcW w:w="3330" w:type="dxa"/>
            <w:shd w:val="clear" w:color="auto" w:fill="D9D9D9"/>
          </w:tcPr>
          <w:p w:rsidR="007A6304" w:rsidRPr="00675DAA" w:rsidRDefault="007A6304" w:rsidP="0080029F"/>
        </w:tc>
      </w:tr>
      <w:tr w:rsidR="007A6304" w:rsidRPr="00675DAA" w:rsidTr="00C87FC3">
        <w:trPr>
          <w:cantSplit/>
        </w:trPr>
        <w:tc>
          <w:tcPr>
            <w:tcW w:w="2358" w:type="dxa"/>
            <w:shd w:val="clear" w:color="auto" w:fill="808080"/>
          </w:tcPr>
          <w:p w:rsidR="007A6304" w:rsidRPr="00675DAA" w:rsidRDefault="007A6304" w:rsidP="0080029F">
            <w:r w:rsidRPr="00675DAA">
              <w:t>Conformance</w:t>
            </w:r>
          </w:p>
        </w:tc>
        <w:tc>
          <w:tcPr>
            <w:tcW w:w="7200" w:type="dxa"/>
            <w:gridSpan w:val="4"/>
          </w:tcPr>
          <w:p w:rsidR="007A6304" w:rsidRDefault="00F94B9A" w:rsidP="0043437F">
            <w:pPr>
              <w:pStyle w:val="ListParagraph"/>
              <w:numPr>
                <w:ilvl w:val="0"/>
                <w:numId w:val="43"/>
              </w:numPr>
            </w:pPr>
            <w:r>
              <w:t xml:space="preserve">There </w:t>
            </w:r>
            <w:r w:rsidR="00273923">
              <w:t>may</w:t>
            </w:r>
            <w:r>
              <w:t xml:space="preserve"> be a </w:t>
            </w:r>
            <w:r w:rsidRPr="007A6304">
              <w:t>contactPerson</w:t>
            </w:r>
          </w:p>
          <w:p w:rsidR="00273923" w:rsidRPr="003E1AB1" w:rsidRDefault="00273923" w:rsidP="0043437F">
            <w:pPr>
              <w:pStyle w:val="ListParagraph"/>
              <w:numPr>
                <w:ilvl w:val="0"/>
                <w:numId w:val="168"/>
              </w:numPr>
            </w:pPr>
            <w:r w:rsidRPr="00E10DC1">
              <w:t>Informational only (no validation aspect).</w:t>
            </w:r>
          </w:p>
          <w:p w:rsidR="00273923" w:rsidRPr="000D5346" w:rsidRDefault="00273923" w:rsidP="0080029F">
            <w:pPr>
              <w:pStyle w:val="ListParagraph"/>
            </w:pPr>
          </w:p>
          <w:p w:rsidR="000D5346" w:rsidRDefault="000D5346" w:rsidP="0043437F">
            <w:pPr>
              <w:pStyle w:val="ListParagraph"/>
              <w:numPr>
                <w:ilvl w:val="0"/>
                <w:numId w:val="43"/>
              </w:numPr>
            </w:pPr>
            <w:r>
              <w:t xml:space="preserve">The </w:t>
            </w:r>
            <w:r w:rsidRPr="007A6304">
              <w:t>contactPerson</w:t>
            </w:r>
            <w:r>
              <w:t xml:space="preserve"> shall contain a name</w:t>
            </w:r>
          </w:p>
          <w:p w:rsidR="00273923" w:rsidRPr="00A16152" w:rsidRDefault="00273923" w:rsidP="0043437F">
            <w:pPr>
              <w:pStyle w:val="ListParagraph"/>
              <w:numPr>
                <w:ilvl w:val="0"/>
                <w:numId w:val="169"/>
              </w:numPr>
            </w:pPr>
            <w:r w:rsidRPr="00E10DC1">
              <w:t>Informational only (no validation aspect).</w:t>
            </w:r>
          </w:p>
        </w:tc>
      </w:tr>
    </w:tbl>
    <w:p w:rsidR="00E525AE" w:rsidRDefault="00E525AE"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3330D" w:rsidRPr="00675DAA" w:rsidTr="00204309">
        <w:trPr>
          <w:cantSplit/>
          <w:trHeight w:val="580"/>
          <w:tblHeader/>
        </w:trPr>
        <w:tc>
          <w:tcPr>
            <w:tcW w:w="2358" w:type="dxa"/>
            <w:shd w:val="clear" w:color="auto" w:fill="808080"/>
          </w:tcPr>
          <w:p w:rsidR="00E3330D" w:rsidRPr="00F53457" w:rsidRDefault="00E3330D" w:rsidP="0080029F">
            <w:r w:rsidRPr="00675DAA">
              <w:t>Element</w:t>
            </w:r>
          </w:p>
        </w:tc>
        <w:tc>
          <w:tcPr>
            <w:tcW w:w="1260" w:type="dxa"/>
            <w:shd w:val="clear" w:color="auto" w:fill="808080"/>
          </w:tcPr>
          <w:p w:rsidR="00E3330D" w:rsidRPr="00675DAA" w:rsidRDefault="00E3330D" w:rsidP="0080029F">
            <w:r w:rsidRPr="00675DAA">
              <w:t>Attribute</w:t>
            </w:r>
          </w:p>
        </w:tc>
        <w:tc>
          <w:tcPr>
            <w:tcW w:w="1260" w:type="dxa"/>
            <w:shd w:val="clear" w:color="auto" w:fill="808080"/>
          </w:tcPr>
          <w:p w:rsidR="00E3330D" w:rsidRPr="00F53457" w:rsidRDefault="00E3330D" w:rsidP="0080029F">
            <w:r w:rsidRPr="00675DAA">
              <w:t>Cardinality</w:t>
            </w:r>
          </w:p>
        </w:tc>
        <w:tc>
          <w:tcPr>
            <w:tcW w:w="1350" w:type="dxa"/>
            <w:shd w:val="clear" w:color="auto" w:fill="808080"/>
          </w:tcPr>
          <w:p w:rsidR="00E3330D" w:rsidRPr="00675DAA" w:rsidRDefault="00E3330D" w:rsidP="0080029F">
            <w:r w:rsidRPr="00675DAA">
              <w:t>Value(s) Allowed</w:t>
            </w:r>
          </w:p>
          <w:p w:rsidR="00E3330D" w:rsidRPr="00675DAA" w:rsidRDefault="00E3330D" w:rsidP="0080029F">
            <w:r w:rsidRPr="00675DAA">
              <w:t>Examples</w:t>
            </w:r>
          </w:p>
        </w:tc>
        <w:tc>
          <w:tcPr>
            <w:tcW w:w="3330" w:type="dxa"/>
            <w:shd w:val="clear" w:color="auto" w:fill="808080"/>
          </w:tcPr>
          <w:p w:rsidR="00E3330D" w:rsidRPr="00675DAA" w:rsidRDefault="00E3330D" w:rsidP="0080029F">
            <w:r w:rsidRPr="00675DAA">
              <w:t>Description</w:t>
            </w:r>
          </w:p>
          <w:p w:rsidR="00E3330D" w:rsidRPr="00675DAA" w:rsidRDefault="00E3330D" w:rsidP="0080029F">
            <w:r w:rsidRPr="00675DAA">
              <w:t>Instructions</w:t>
            </w:r>
          </w:p>
        </w:tc>
      </w:tr>
      <w:tr w:rsidR="00E3330D" w:rsidRPr="00675DAA" w:rsidTr="00204309">
        <w:trPr>
          <w:cantSplit/>
        </w:trPr>
        <w:tc>
          <w:tcPr>
            <w:tcW w:w="2358" w:type="dxa"/>
          </w:tcPr>
          <w:p w:rsidR="00E3330D" w:rsidRPr="00F53457" w:rsidRDefault="00E3330D" w:rsidP="0080029F">
            <w:r>
              <w:t>name</w:t>
            </w:r>
          </w:p>
        </w:tc>
        <w:tc>
          <w:tcPr>
            <w:tcW w:w="1260" w:type="dxa"/>
            <w:shd w:val="clear" w:color="auto" w:fill="D9D9D9"/>
          </w:tcPr>
          <w:p w:rsidR="00E3330D" w:rsidRPr="00675DAA" w:rsidRDefault="00E3330D" w:rsidP="0080029F">
            <w:r w:rsidRPr="00675DAA">
              <w:t>N/A</w:t>
            </w:r>
          </w:p>
        </w:tc>
        <w:tc>
          <w:tcPr>
            <w:tcW w:w="1260" w:type="dxa"/>
            <w:shd w:val="clear" w:color="auto" w:fill="D9D9D9"/>
          </w:tcPr>
          <w:p w:rsidR="00E3330D" w:rsidRPr="00675DAA" w:rsidRDefault="00E3330D" w:rsidP="0080029F">
            <w:r w:rsidRPr="00675DAA">
              <w:t>1:1</w:t>
            </w:r>
          </w:p>
        </w:tc>
        <w:tc>
          <w:tcPr>
            <w:tcW w:w="1350" w:type="dxa"/>
            <w:shd w:val="clear" w:color="auto" w:fill="D9D9D9"/>
          </w:tcPr>
          <w:p w:rsidR="00E3330D" w:rsidRPr="00675DAA" w:rsidRDefault="00E3330D" w:rsidP="0080029F"/>
        </w:tc>
        <w:tc>
          <w:tcPr>
            <w:tcW w:w="3330" w:type="dxa"/>
            <w:shd w:val="clear" w:color="auto" w:fill="D9D9D9"/>
          </w:tcPr>
          <w:p w:rsidR="00E3330D" w:rsidRPr="00675DAA" w:rsidRDefault="00E3330D" w:rsidP="0080029F"/>
        </w:tc>
      </w:tr>
      <w:tr w:rsidR="00E3330D" w:rsidRPr="00675DAA" w:rsidTr="00204309">
        <w:trPr>
          <w:cantSplit/>
        </w:trPr>
        <w:tc>
          <w:tcPr>
            <w:tcW w:w="2358" w:type="dxa"/>
            <w:shd w:val="clear" w:color="auto" w:fill="808080"/>
          </w:tcPr>
          <w:p w:rsidR="00E3330D" w:rsidRPr="00675DAA" w:rsidRDefault="00E3330D" w:rsidP="0080029F">
            <w:r w:rsidRPr="00675DAA">
              <w:t>Conformance</w:t>
            </w:r>
          </w:p>
        </w:tc>
        <w:tc>
          <w:tcPr>
            <w:tcW w:w="7200" w:type="dxa"/>
            <w:gridSpan w:val="4"/>
          </w:tcPr>
          <w:p w:rsidR="00E3330D" w:rsidRDefault="00E3330D" w:rsidP="0043437F">
            <w:pPr>
              <w:pStyle w:val="ListParagraph"/>
              <w:numPr>
                <w:ilvl w:val="0"/>
                <w:numId w:val="51"/>
              </w:numPr>
            </w:pPr>
            <w:r>
              <w:t xml:space="preserve">There </w:t>
            </w:r>
            <w:r w:rsidR="00273923">
              <w:t>may</w:t>
            </w:r>
            <w:r>
              <w:t xml:space="preserve"> be a name</w:t>
            </w:r>
          </w:p>
          <w:p w:rsidR="00273923" w:rsidRPr="003E1AB1" w:rsidRDefault="00273923" w:rsidP="0043437F">
            <w:pPr>
              <w:pStyle w:val="ListParagraph"/>
              <w:numPr>
                <w:ilvl w:val="0"/>
                <w:numId w:val="170"/>
              </w:numPr>
            </w:pPr>
            <w:r w:rsidRPr="00E10DC1">
              <w:t>Informational only (no validation aspect).</w:t>
            </w:r>
          </w:p>
          <w:p w:rsidR="00E3330D" w:rsidRPr="000D5346" w:rsidRDefault="00E3330D" w:rsidP="0080029F">
            <w:pPr>
              <w:pStyle w:val="ListParagraph"/>
            </w:pPr>
          </w:p>
          <w:p w:rsidR="00E3330D" w:rsidRDefault="00E3330D" w:rsidP="0043437F">
            <w:pPr>
              <w:pStyle w:val="ListParagraph"/>
              <w:numPr>
                <w:ilvl w:val="0"/>
                <w:numId w:val="51"/>
              </w:numPr>
            </w:pPr>
            <w:r>
              <w:t>The name shall be in the form last name, first name.</w:t>
            </w:r>
          </w:p>
          <w:p w:rsidR="00273923" w:rsidRPr="00A16152" w:rsidRDefault="00273923" w:rsidP="0043437F">
            <w:pPr>
              <w:pStyle w:val="ListParagraph"/>
              <w:numPr>
                <w:ilvl w:val="0"/>
                <w:numId w:val="171"/>
              </w:numPr>
            </w:pPr>
            <w:r w:rsidRPr="00E10DC1">
              <w:t>Informational only (no validation aspect).</w:t>
            </w:r>
          </w:p>
        </w:tc>
      </w:tr>
    </w:tbl>
    <w:p w:rsidR="00E3330D" w:rsidRDefault="00E3330D" w:rsidP="0080029F"/>
    <w:p w:rsidR="00094C3D" w:rsidRDefault="00094C3D" w:rsidP="0080029F">
      <w:pPr>
        <w:pStyle w:val="Heading2"/>
      </w:pPr>
      <w:bookmarkStart w:id="713" w:name="_Toc495429255"/>
      <w:bookmarkStart w:id="714" w:name="_Toc495068727"/>
      <w:bookmarkStart w:id="715" w:name="_Toc497495402"/>
      <w:r w:rsidRPr="00094C3D">
        <w:lastRenderedPageBreak/>
        <w:t>Core Document Reference</w:t>
      </w:r>
      <w:bookmarkEnd w:id="713"/>
      <w:bookmarkEnd w:id="714"/>
      <w:bookmarkEnd w:id="715"/>
    </w:p>
    <w:p w:rsidR="00117479" w:rsidRDefault="00094C3D" w:rsidP="0080029F">
      <w:r w:rsidRPr="00094C3D">
        <w:t>For some SPL documents it is permitted to specify a “core document” reference. A document with a core document reference “inherits” all the sections from the referenced core document and may override certain top-level sections with its own sections. A core document reference is specified as follows:</w:t>
      </w:r>
    </w:p>
    <w:p w:rsidR="00094C3D" w:rsidRDefault="00094C3D" w:rsidP="001D67E2">
      <w:pPr>
        <w:pStyle w:val="Heading3"/>
      </w:pPr>
      <w:bookmarkStart w:id="716" w:name="_Toc495429256"/>
      <w:bookmarkStart w:id="717" w:name="_Toc495068728"/>
      <w:bookmarkStart w:id="718" w:name="_Toc497495403"/>
      <w:r>
        <w:t>XML</w:t>
      </w:r>
      <w:bookmarkEnd w:id="716"/>
      <w:bookmarkEnd w:id="717"/>
      <w:bookmarkEnd w:id="718"/>
    </w:p>
    <w:p w:rsidR="005450D1" w:rsidRPr="005450D1" w:rsidRDefault="00782F9B" w:rsidP="005450D1">
      <w:pPr>
        <w:rPr>
          <w:ins w:id="719" w:author="pbx" w:date="2017-11-03T17:48:00Z"/>
          <w:lang w:val="en-US"/>
        </w:rPr>
      </w:pPr>
      <w:del w:id="720" w:author="pbx" w:date="2017-11-03T17:48:00Z">
        <w:r w:rsidRPr="000A6564">
          <w:rPr>
            <w:noProof/>
            <w:lang w:val="en-US"/>
          </w:rPr>
          <mc:AlternateContent>
            <mc:Choice Requires="wps">
              <w:drawing>
                <wp:inline distT="0" distB="0" distL="0" distR="0" wp14:anchorId="29CE7EAB" wp14:editId="71DE1F5D">
                  <wp:extent cx="5915771" cy="1771650"/>
                  <wp:effectExtent l="57150" t="0" r="85090" b="1333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1771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pPr>
                                <w:rPr>
                                  <w:del w:id="721" w:author="pbx" w:date="2017-11-03T17:48:00Z"/>
                                  <w:lang w:val="fr-CA"/>
                                </w:rPr>
                              </w:pPr>
                              <w:del w:id="722" w:author="pbx" w:date="2017-11-03T17:48:00Z">
                                <w:r w:rsidRPr="000A0496">
                                  <w:rPr>
                                    <w:lang w:val="fr-CA"/>
                                  </w:rPr>
                                  <w:delText xml:space="preserve">&lt;document&gt; ... </w:delText>
                                </w:r>
                              </w:del>
                            </w:p>
                            <w:p w:rsidR="00292223" w:rsidRPr="000A0496" w:rsidRDefault="00292223" w:rsidP="00DF0F23">
                              <w:pPr>
                                <w:rPr>
                                  <w:del w:id="723" w:author="pbx" w:date="2017-11-03T17:48:00Z"/>
                                  <w:lang w:val="fr-CA"/>
                                </w:rPr>
                              </w:pPr>
                              <w:del w:id="724" w:author="pbx" w:date="2017-11-03T17:48:00Z">
                                <w:r w:rsidRPr="000A0496">
                                  <w:rPr>
                                    <w:lang w:val="fr-CA"/>
                                  </w:rPr>
                                  <w:delText xml:space="preserve">  &lt;author .../&gt;</w:delText>
                                </w:r>
                              </w:del>
                            </w:p>
                            <w:p w:rsidR="00292223" w:rsidRPr="000A0496" w:rsidRDefault="00292223" w:rsidP="00DF0F23">
                              <w:pPr>
                                <w:rPr>
                                  <w:del w:id="725" w:author="pbx" w:date="2017-11-03T17:48:00Z"/>
                                  <w:lang w:val="fr-CA"/>
                                </w:rPr>
                              </w:pPr>
                              <w:del w:id="726" w:author="pbx" w:date="2017-11-03T17:48:00Z">
                                <w:r w:rsidRPr="000A0496">
                                  <w:rPr>
                                    <w:lang w:val="fr-CA"/>
                                  </w:rPr>
                                  <w:delText xml:space="preserve">  &lt;relatedDocument typeCode="APND"&gt; </w:delText>
                                </w:r>
                              </w:del>
                            </w:p>
                            <w:p w:rsidR="00292223" w:rsidRPr="000A0496" w:rsidRDefault="00292223" w:rsidP="00DF0F23">
                              <w:pPr>
                                <w:rPr>
                                  <w:del w:id="727" w:author="pbx" w:date="2017-11-03T17:48:00Z"/>
                                </w:rPr>
                              </w:pPr>
                              <w:del w:id="728" w:author="pbx" w:date="2017-11-03T17:48:00Z">
                                <w:r w:rsidRPr="000A0496">
                                  <w:rPr>
                                    <w:lang w:val="fr-CA"/>
                                  </w:rPr>
                                  <w:delText xml:space="preserve">    </w:delText>
                                </w:r>
                                <w:r w:rsidRPr="000A0496">
                                  <w:delText xml:space="preserve">&lt;relatedDocument&gt; </w:delText>
                                </w:r>
                              </w:del>
                            </w:p>
                            <w:p w:rsidR="00292223" w:rsidRPr="000A0496" w:rsidRDefault="00292223" w:rsidP="00DF0F23">
                              <w:pPr>
                                <w:rPr>
                                  <w:del w:id="729" w:author="pbx" w:date="2017-11-03T17:48:00Z"/>
                                </w:rPr>
                              </w:pPr>
                              <w:del w:id="730" w:author="pbx" w:date="2017-11-03T17:48:00Z">
                                <w:r w:rsidRPr="000A0496">
                                  <w:delText xml:space="preserve">      &lt;setId root="20d9b74e-e3d8-4511-9df9-cec2087372fc"/&gt; </w:delText>
                                </w:r>
                              </w:del>
                            </w:p>
                            <w:p w:rsidR="00292223" w:rsidRPr="000A0496" w:rsidRDefault="00292223" w:rsidP="00DF0F23">
                              <w:pPr>
                                <w:rPr>
                                  <w:del w:id="731" w:author="pbx" w:date="2017-11-03T17:48:00Z"/>
                                </w:rPr>
                              </w:pPr>
                              <w:del w:id="732" w:author="pbx" w:date="2017-11-03T17:48:00Z">
                                <w:r w:rsidRPr="000A0496">
                                  <w:delText xml:space="preserve">      &lt;versionNumber value="1"/&gt; </w:delText>
                                </w:r>
                              </w:del>
                            </w:p>
                            <w:p w:rsidR="00292223" w:rsidRPr="000A0496" w:rsidRDefault="00292223" w:rsidP="00DF0F23">
                              <w:pPr>
                                <w:rPr>
                                  <w:del w:id="733" w:author="pbx" w:date="2017-11-03T17:48:00Z"/>
                                </w:rPr>
                              </w:pPr>
                              <w:del w:id="734" w:author="pbx" w:date="2017-11-03T17:48:00Z">
                                <w:r w:rsidRPr="000A0496">
                                  <w:delText xml:space="preserve">    &lt;/relatedDocument&gt; </w:delText>
                                </w:r>
                              </w:del>
                            </w:p>
                            <w:p w:rsidR="00292223" w:rsidRPr="000A0496" w:rsidRDefault="00292223" w:rsidP="00DF0F23">
                              <w:pPr>
                                <w:rPr>
                                  <w:del w:id="735" w:author="pbx" w:date="2017-11-03T17:48:00Z"/>
                                </w:rPr>
                              </w:pPr>
                              <w:del w:id="736" w:author="pbx" w:date="2017-11-03T17:48:00Z">
                                <w:r w:rsidRPr="000A0496">
                                  <w:delText xml:space="preserve">  &lt;/relatedDocument&gt;</w:delText>
                                </w:r>
                              </w:del>
                            </w:p>
                            <w:p w:rsidR="00292223" w:rsidRPr="000A0496" w:rsidRDefault="00292223" w:rsidP="00DF0F23">
                              <w:pPr>
                                <w:rPr>
                                  <w:del w:id="737" w:author="pbx" w:date="2017-11-03T17:48:00Z"/>
                                </w:rPr>
                              </w:pPr>
                              <w:del w:id="738" w:author="pbx" w:date="2017-11-03T17:48:00Z">
                                <w:r w:rsidRPr="000A0496">
                                  <w:delText xml:space="preserve">  &lt;component .../&gt; </w:delText>
                                </w:r>
                              </w:del>
                            </w:p>
                            <w:p w:rsidR="00292223" w:rsidRPr="000A0496" w:rsidRDefault="00292223" w:rsidP="00DF0F23">
                              <w:pPr>
                                <w:rPr>
                                  <w:del w:id="739" w:author="pbx" w:date="2017-11-03T17:48:00Z"/>
                                </w:rPr>
                              </w:pPr>
                              <w:del w:id="740" w:author="pbx" w:date="2017-11-03T17:48:00Z">
                                <w:r w:rsidRPr="000A0496">
                                  <w:delText>&lt;/document&gt;</w:delText>
                                </w:r>
                              </w:del>
                            </w:p>
                          </w:txbxContent>
                        </wps:txbx>
                        <wps:bodyPr rot="0" vert="horz" wrap="square" lIns="91440" tIns="45720" rIns="91440" bIns="45720" anchor="t" anchorCtr="0">
                          <a:noAutofit/>
                        </wps:bodyPr>
                      </wps:wsp>
                    </a:graphicData>
                  </a:graphic>
                </wp:inline>
              </w:drawing>
            </mc:Choice>
            <mc:Fallback>
              <w:pict>
                <v:shape id="_x0000_s1032" type="#_x0000_t202" style="width:465.8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" fillcolor="#c6d9f1 [671]">
                  <v:shadow on="t" color="#bfbfbf [2412]" offset="0,4pt"/>
                  <v:textbox>
                    <w:txbxContent>
                      <w:p w14:paraId="7954C40C" w14:textId="77777777" w:rsidR="00292223" w:rsidRPr="000A0496" w:rsidRDefault="00292223" w:rsidP="00DF0F23">
                        <w:pPr>
                          <w:rPr>
                            <w:del w:id="967" w:author="pbx" w:date="2017-11-03T17:48:00Z"/>
                            <w:lang w:val="fr-CA"/>
                          </w:rPr>
                        </w:pPr>
                        <w:del w:id="968" w:author="pbx" w:date="2017-11-03T17:48:00Z">
                          <w:r w:rsidRPr="000A0496">
                            <w:rPr>
                              <w:lang w:val="fr-CA"/>
                            </w:rPr>
                            <w:delText xml:space="preserve">&lt;document&gt; ... </w:delText>
                          </w:r>
                        </w:del>
                      </w:p>
                      <w:p w14:paraId="43F20C40" w14:textId="77777777" w:rsidR="00292223" w:rsidRPr="000A0496" w:rsidRDefault="00292223" w:rsidP="00DF0F23">
                        <w:pPr>
                          <w:rPr>
                            <w:del w:id="969" w:author="pbx" w:date="2017-11-03T17:48:00Z"/>
                            <w:lang w:val="fr-CA"/>
                          </w:rPr>
                        </w:pPr>
                        <w:del w:id="970" w:author="pbx" w:date="2017-11-03T17:48:00Z">
                          <w:r w:rsidRPr="000A0496">
                            <w:rPr>
                              <w:lang w:val="fr-CA"/>
                            </w:rPr>
                            <w:delText xml:space="preserve">  &lt;author .../&gt;</w:delText>
                          </w:r>
                        </w:del>
                      </w:p>
                      <w:p w14:paraId="37CCD1E3" w14:textId="77777777" w:rsidR="00292223" w:rsidRPr="000A0496" w:rsidRDefault="00292223" w:rsidP="00DF0F23">
                        <w:pPr>
                          <w:rPr>
                            <w:del w:id="971" w:author="pbx" w:date="2017-11-03T17:48:00Z"/>
                            <w:lang w:val="fr-CA"/>
                          </w:rPr>
                        </w:pPr>
                        <w:del w:id="972" w:author="pbx" w:date="2017-11-03T17:48:00Z">
                          <w:r w:rsidRPr="000A0496">
                            <w:rPr>
                              <w:lang w:val="fr-CA"/>
                            </w:rPr>
                            <w:delText xml:space="preserve">  &lt;relatedDocument typeCode="APND"&gt; </w:delText>
                          </w:r>
                        </w:del>
                      </w:p>
                      <w:p w14:paraId="479CB4C0" w14:textId="77777777" w:rsidR="00292223" w:rsidRPr="000A0496" w:rsidRDefault="00292223" w:rsidP="00DF0F23">
                        <w:pPr>
                          <w:rPr>
                            <w:del w:id="973" w:author="pbx" w:date="2017-11-03T17:48:00Z"/>
                          </w:rPr>
                        </w:pPr>
                        <w:del w:id="974" w:author="pbx" w:date="2017-11-03T17:48:00Z">
                          <w:r w:rsidRPr="000A0496">
                            <w:rPr>
                              <w:lang w:val="fr-CA"/>
                            </w:rPr>
                            <w:delText xml:space="preserve">    </w:delText>
                          </w:r>
                          <w:r w:rsidRPr="000A0496">
                            <w:delText xml:space="preserve">&lt;relatedDocument&gt; </w:delText>
                          </w:r>
                        </w:del>
                      </w:p>
                      <w:p w14:paraId="61CF07EF" w14:textId="77777777" w:rsidR="00292223" w:rsidRPr="000A0496" w:rsidRDefault="00292223" w:rsidP="00DF0F23">
                        <w:pPr>
                          <w:rPr>
                            <w:del w:id="975" w:author="pbx" w:date="2017-11-03T17:48:00Z"/>
                          </w:rPr>
                        </w:pPr>
                        <w:del w:id="976" w:author="pbx" w:date="2017-11-03T17:48:00Z">
                          <w:r w:rsidRPr="000A0496">
                            <w:delText xml:space="preserve">      &lt;setId root="20d9b74e-e3d8-4511-9df9-cec2087372fc"/&gt; </w:delText>
                          </w:r>
                        </w:del>
                      </w:p>
                      <w:p w14:paraId="5E704206" w14:textId="77777777" w:rsidR="00292223" w:rsidRPr="000A0496" w:rsidRDefault="00292223" w:rsidP="00DF0F23">
                        <w:pPr>
                          <w:rPr>
                            <w:del w:id="977" w:author="pbx" w:date="2017-11-03T17:48:00Z"/>
                          </w:rPr>
                        </w:pPr>
                        <w:del w:id="978" w:author="pbx" w:date="2017-11-03T17:48:00Z">
                          <w:r w:rsidRPr="000A0496">
                            <w:delText xml:space="preserve">      &lt;versionNumber value="1"/&gt; </w:delText>
                          </w:r>
                        </w:del>
                      </w:p>
                      <w:p w14:paraId="13A1D718" w14:textId="77777777" w:rsidR="00292223" w:rsidRPr="000A0496" w:rsidRDefault="00292223" w:rsidP="00DF0F23">
                        <w:pPr>
                          <w:rPr>
                            <w:del w:id="979" w:author="pbx" w:date="2017-11-03T17:48:00Z"/>
                          </w:rPr>
                        </w:pPr>
                        <w:del w:id="980" w:author="pbx" w:date="2017-11-03T17:48:00Z">
                          <w:r w:rsidRPr="000A0496">
                            <w:delText xml:space="preserve">    &lt;/relatedDocument&gt; </w:delText>
                          </w:r>
                        </w:del>
                      </w:p>
                      <w:p w14:paraId="42C5714F" w14:textId="77777777" w:rsidR="00292223" w:rsidRPr="000A0496" w:rsidRDefault="00292223" w:rsidP="00DF0F23">
                        <w:pPr>
                          <w:rPr>
                            <w:del w:id="981" w:author="pbx" w:date="2017-11-03T17:48:00Z"/>
                          </w:rPr>
                        </w:pPr>
                        <w:del w:id="982" w:author="pbx" w:date="2017-11-03T17:48:00Z">
                          <w:r w:rsidRPr="000A0496">
                            <w:delText xml:space="preserve">  &lt;/relatedDocument&gt;</w:delText>
                          </w:r>
                        </w:del>
                      </w:p>
                      <w:p w14:paraId="2B98C961" w14:textId="77777777" w:rsidR="00292223" w:rsidRPr="000A0496" w:rsidRDefault="00292223" w:rsidP="00DF0F23">
                        <w:pPr>
                          <w:rPr>
                            <w:del w:id="983" w:author="pbx" w:date="2017-11-03T17:48:00Z"/>
                          </w:rPr>
                        </w:pPr>
                        <w:del w:id="984" w:author="pbx" w:date="2017-11-03T17:48:00Z">
                          <w:r w:rsidRPr="000A0496">
                            <w:delText xml:space="preserve">  &lt;component .../&gt; </w:delText>
                          </w:r>
                        </w:del>
                      </w:p>
                      <w:p w14:paraId="1F725460" w14:textId="77777777" w:rsidR="00292223" w:rsidRPr="000A0496" w:rsidRDefault="00292223" w:rsidP="00DF0F23">
                        <w:pPr>
                          <w:rPr>
                            <w:del w:id="985" w:author="pbx" w:date="2017-11-03T17:48:00Z"/>
                          </w:rPr>
                        </w:pPr>
                        <w:del w:id="986" w:author="pbx" w:date="2017-11-03T17:48:00Z">
                          <w:r w:rsidRPr="000A0496">
                            <w:delText>&lt;/document&gt;</w:delText>
                          </w:r>
                        </w:del>
                      </w:p>
                    </w:txbxContent>
                  </v:textbox>
                  <w10:anchorlock/>
                </v:shape>
              </w:pict>
            </mc:Fallback>
          </mc:AlternateContent>
        </w:r>
      </w:del>
      <w:ins w:id="741" w:author="pbx" w:date="2017-11-03T17:48:00Z">
        <w:r w:rsidR="005450D1">
          <w:rPr>
            <w:lang w:val="en-US"/>
          </w:rPr>
          <w:t>Outlined below is an example of a core document reference:</w:t>
        </w:r>
      </w:ins>
    </w:p>
    <w:p w:rsidR="00E27768" w:rsidRPr="000A0496" w:rsidRDefault="00E27768" w:rsidP="0080029F">
      <w:pPr>
        <w:rPr>
          <w:ins w:id="742" w:author="pbx" w:date="2017-11-03T17:48:00Z"/>
          <w:lang w:val="fr-CA"/>
        </w:rPr>
      </w:pPr>
      <w:ins w:id="743" w:author="pbx" w:date="2017-11-03T17:48:00Z">
        <w:r w:rsidRPr="000A0496">
          <w:rPr>
            <w:lang w:val="fr-CA"/>
          </w:rPr>
          <w:t xml:space="preserve">&lt;document&gt; ... </w:t>
        </w:r>
      </w:ins>
    </w:p>
    <w:p w:rsidR="00E27768" w:rsidRPr="000A0496" w:rsidRDefault="00E27768" w:rsidP="008145D3">
      <w:pPr>
        <w:ind w:left="288"/>
        <w:rPr>
          <w:ins w:id="744" w:author="pbx" w:date="2017-11-03T17:48:00Z"/>
          <w:lang w:val="fr-CA"/>
        </w:rPr>
      </w:pPr>
      <w:ins w:id="745" w:author="pbx" w:date="2017-11-03T17:48:00Z">
        <w:r w:rsidRPr="000A0496">
          <w:rPr>
            <w:lang w:val="fr-CA"/>
          </w:rPr>
          <w:t>&lt;author .../&gt;</w:t>
        </w:r>
      </w:ins>
    </w:p>
    <w:p w:rsidR="00E27768" w:rsidRPr="000A0496" w:rsidRDefault="00E27768" w:rsidP="008145D3">
      <w:pPr>
        <w:ind w:left="288"/>
        <w:rPr>
          <w:ins w:id="746" w:author="pbx" w:date="2017-11-03T17:48:00Z"/>
          <w:lang w:val="fr-CA"/>
        </w:rPr>
      </w:pPr>
      <w:ins w:id="747" w:author="pbx" w:date="2017-11-03T17:48:00Z">
        <w:r w:rsidRPr="000A0496">
          <w:rPr>
            <w:lang w:val="fr-CA"/>
          </w:rPr>
          <w:t xml:space="preserve">&lt;relatedDocument typeCode="APND"&gt; </w:t>
        </w:r>
      </w:ins>
    </w:p>
    <w:p w:rsidR="00E27768" w:rsidRPr="000A0496" w:rsidRDefault="00E27768" w:rsidP="008145D3">
      <w:pPr>
        <w:ind w:left="576"/>
        <w:rPr>
          <w:ins w:id="748" w:author="pbx" w:date="2017-11-03T17:48:00Z"/>
        </w:rPr>
      </w:pPr>
      <w:ins w:id="749" w:author="pbx" w:date="2017-11-03T17:48:00Z">
        <w:r w:rsidRPr="000A0496">
          <w:t xml:space="preserve">&lt;relatedDocument&gt; </w:t>
        </w:r>
      </w:ins>
    </w:p>
    <w:p w:rsidR="00E27768" w:rsidRPr="000A0496" w:rsidRDefault="00E27768" w:rsidP="008145D3">
      <w:pPr>
        <w:ind w:left="864"/>
        <w:rPr>
          <w:ins w:id="750" w:author="pbx" w:date="2017-11-03T17:48:00Z"/>
        </w:rPr>
      </w:pPr>
      <w:ins w:id="751" w:author="pbx" w:date="2017-11-03T17:48:00Z">
        <w:r w:rsidRPr="000A0496">
          <w:t xml:space="preserve">&lt;setId root="20d9b74e-e3d8-4511-9df9-cec2087372fc"/&gt; </w:t>
        </w:r>
      </w:ins>
    </w:p>
    <w:p w:rsidR="00E27768" w:rsidRPr="000A0496" w:rsidRDefault="00E27768" w:rsidP="008145D3">
      <w:pPr>
        <w:ind w:left="864"/>
        <w:rPr>
          <w:ins w:id="752" w:author="pbx" w:date="2017-11-03T17:48:00Z"/>
        </w:rPr>
      </w:pPr>
      <w:ins w:id="753" w:author="pbx" w:date="2017-11-03T17:48:00Z">
        <w:r w:rsidRPr="000A0496">
          <w:t xml:space="preserve">&lt;versionNumber value="1"/&gt; </w:t>
        </w:r>
      </w:ins>
    </w:p>
    <w:p w:rsidR="00E27768" w:rsidRPr="000A0496" w:rsidRDefault="00E27768" w:rsidP="008145D3">
      <w:pPr>
        <w:ind w:left="576"/>
        <w:rPr>
          <w:ins w:id="754" w:author="pbx" w:date="2017-11-03T17:48:00Z"/>
        </w:rPr>
      </w:pPr>
      <w:ins w:id="755" w:author="pbx" w:date="2017-11-03T17:48:00Z">
        <w:r w:rsidRPr="000A0496">
          <w:t xml:space="preserve">&lt;/relatedDocument&gt; </w:t>
        </w:r>
      </w:ins>
    </w:p>
    <w:p w:rsidR="00E27768" w:rsidRPr="000A0496" w:rsidRDefault="00E27768" w:rsidP="008145D3">
      <w:pPr>
        <w:ind w:left="288"/>
        <w:rPr>
          <w:ins w:id="756" w:author="pbx" w:date="2017-11-03T17:48:00Z"/>
        </w:rPr>
      </w:pPr>
      <w:ins w:id="757" w:author="pbx" w:date="2017-11-03T17:48:00Z">
        <w:r w:rsidRPr="000A0496">
          <w:t>&lt;/relatedDocument&gt;</w:t>
        </w:r>
      </w:ins>
    </w:p>
    <w:p w:rsidR="00E27768" w:rsidRPr="000A0496" w:rsidRDefault="00E27768" w:rsidP="008145D3">
      <w:pPr>
        <w:ind w:left="288"/>
        <w:rPr>
          <w:ins w:id="758" w:author="pbx" w:date="2017-11-03T17:48:00Z"/>
        </w:rPr>
      </w:pPr>
      <w:ins w:id="759" w:author="pbx" w:date="2017-11-03T17:48:00Z">
        <w:r w:rsidRPr="000A0496">
          <w:t xml:space="preserve">&lt;component .../&gt; </w:t>
        </w:r>
      </w:ins>
    </w:p>
    <w:p w:rsidR="00E27768" w:rsidRPr="000A0496" w:rsidRDefault="00E27768" w:rsidP="0080029F">
      <w:pPr>
        <w:rPr>
          <w:ins w:id="760" w:author="pbx" w:date="2017-11-03T17:48:00Z"/>
        </w:rPr>
      </w:pPr>
      <w:ins w:id="761" w:author="pbx" w:date="2017-11-03T17:48:00Z">
        <w:r w:rsidRPr="000A0496">
          <w:t>&lt;/document&gt;</w:t>
        </w:r>
      </w:ins>
    </w:p>
    <w:p w:rsidR="00E27768" w:rsidRDefault="00E27768" w:rsidP="0080029F"/>
    <w:p w:rsidR="00094C3D" w:rsidRPr="00094C3D" w:rsidRDefault="00094C3D" w:rsidP="0080029F">
      <w:r w:rsidRPr="00094C3D">
        <w:t>The reference contains the setId of the referenced core-document. The document and the core-document can develop independently. The core-document may be updated, but the reference remains to the latest core-document with the same setId. The version number in the reference may be provided to indicate which version of the core-document was used when at the time the referencing document was created or modified.</w:t>
      </w:r>
    </w:p>
    <w:p w:rsidR="00094C3D" w:rsidRDefault="00094C3D" w:rsidP="0080029F"/>
    <w:p w:rsidR="00094C3D" w:rsidRDefault="00094C3D" w:rsidP="001D67E2">
      <w:pPr>
        <w:pStyle w:val="Heading3"/>
      </w:pPr>
      <w:bookmarkStart w:id="762" w:name="_Toc495429257"/>
      <w:bookmarkStart w:id="763" w:name="_Toc495068729"/>
      <w:bookmarkStart w:id="764" w:name="_Toc497495404"/>
      <w:r>
        <w:t>Validation</w:t>
      </w:r>
      <w:bookmarkEnd w:id="762"/>
      <w:bookmarkEnd w:id="763"/>
      <w:bookmarkEnd w:id="764"/>
    </w:p>
    <w:p w:rsidR="00F53457" w:rsidRDefault="00C47BC2" w:rsidP="0080029F">
      <w:pPr>
        <w:rPr>
          <w:lang w:val="en-US"/>
        </w:rPr>
      </w:pPr>
      <w:r>
        <w:rPr>
          <w:lang w:val="en-US"/>
        </w:rPr>
        <w:t>Currently out of scope for the HPFB implementation therefore not validated</w:t>
      </w:r>
      <w:r w:rsidR="000213CC">
        <w:rPr>
          <w:lang w:val="en-US"/>
        </w:rPr>
        <w:t>.</w:t>
      </w:r>
    </w:p>
    <w:p w:rsidR="00E27768" w:rsidRPr="00094C3D" w:rsidRDefault="00E27768" w:rsidP="0080029F"/>
    <w:p w:rsidR="00A130AD" w:rsidRPr="00A130AD" w:rsidRDefault="00A130AD" w:rsidP="0080029F">
      <w:pPr>
        <w:pStyle w:val="Heading2"/>
      </w:pPr>
      <w:bookmarkStart w:id="765" w:name="_Toc495429258"/>
      <w:bookmarkStart w:id="766" w:name="_Toc495068730"/>
      <w:bookmarkStart w:id="767" w:name="_Toc497495405"/>
      <w:r w:rsidRPr="00A130AD">
        <w:t>Predecessor Document</w:t>
      </w:r>
      <w:bookmarkEnd w:id="765"/>
      <w:bookmarkEnd w:id="766"/>
      <w:bookmarkEnd w:id="767"/>
    </w:p>
    <w:p w:rsidR="001206F2" w:rsidRDefault="00A130AD" w:rsidP="0080029F">
      <w:r w:rsidRPr="00A130AD">
        <w:t xml:space="preserve">Other documents may be merged into this document by providing a reference to the other predecessor documents that are replaced by this document. </w:t>
      </w:r>
    </w:p>
    <w:p w:rsidR="005450D1" w:rsidRDefault="005450D1" w:rsidP="0080029F"/>
    <w:p w:rsidR="00BE3C9B" w:rsidRDefault="00BE3C9B" w:rsidP="001D67E2">
      <w:pPr>
        <w:pStyle w:val="Heading3"/>
      </w:pPr>
      <w:bookmarkStart w:id="768" w:name="_Toc495429259"/>
      <w:bookmarkStart w:id="769" w:name="_Toc495068731"/>
      <w:bookmarkStart w:id="770" w:name="_Toc497495406"/>
      <w:r>
        <w:t>XML</w:t>
      </w:r>
      <w:bookmarkEnd w:id="768"/>
      <w:bookmarkEnd w:id="769"/>
      <w:bookmarkEnd w:id="770"/>
    </w:p>
    <w:p w:rsidR="005450D1" w:rsidRPr="005450D1" w:rsidRDefault="00782F9B" w:rsidP="005450D1">
      <w:pPr>
        <w:rPr>
          <w:ins w:id="771" w:author="pbx" w:date="2017-11-03T17:48:00Z"/>
          <w:lang w:val="en-US"/>
        </w:rPr>
      </w:pPr>
      <w:del w:id="772" w:author="pbx" w:date="2017-11-03T17:48:00Z">
        <w:r w:rsidRPr="000A6564">
          <w:rPr>
            <w:noProof/>
            <w:lang w:val="en-US"/>
          </w:rPr>
          <mc:AlternateContent>
            <mc:Choice Requires="wps">
              <w:drawing>
                <wp:inline distT="0" distB="0" distL="0" distR="0" wp14:anchorId="0E0914E3" wp14:editId="0D72F281">
                  <wp:extent cx="5860111" cy="2133600"/>
                  <wp:effectExtent l="57150" t="0" r="83820" b="13335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2133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pPr>
                                <w:rPr>
                                  <w:del w:id="773" w:author="pbx" w:date="2017-11-03T17:48:00Z"/>
                                  <w:lang w:val="fr-CA"/>
                                </w:rPr>
                              </w:pPr>
                              <w:del w:id="774" w:author="pbx" w:date="2017-11-03T17:48:00Z">
                                <w:r w:rsidRPr="000A0496">
                                  <w:rPr>
                                    <w:lang w:val="fr-CA"/>
                                  </w:rPr>
                                  <w:delText>&lt;document&gt;</w:delText>
                                </w:r>
                              </w:del>
                            </w:p>
                            <w:p w:rsidR="00292223" w:rsidRPr="000A0496" w:rsidRDefault="00292223" w:rsidP="00DF0F23">
                              <w:pPr>
                                <w:rPr>
                                  <w:del w:id="775" w:author="pbx" w:date="2017-11-03T17:48:00Z"/>
                                  <w:lang w:val="fr-CA"/>
                                </w:rPr>
                              </w:pPr>
                              <w:del w:id="776" w:author="pbx" w:date="2017-11-03T17:48:00Z">
                                <w:r w:rsidRPr="000A0496">
                                  <w:rPr>
                                    <w:lang w:val="fr-CA"/>
                                  </w:rPr>
                                  <w:delText xml:space="preserve">   ... </w:delText>
                                </w:r>
                              </w:del>
                            </w:p>
                            <w:p w:rsidR="00292223" w:rsidRPr="000A0496" w:rsidRDefault="00292223" w:rsidP="00DF0F23">
                              <w:pPr>
                                <w:rPr>
                                  <w:del w:id="777" w:author="pbx" w:date="2017-11-03T17:48:00Z"/>
                                  <w:lang w:val="fr-CA"/>
                                </w:rPr>
                              </w:pPr>
                              <w:del w:id="778" w:author="pbx" w:date="2017-11-03T17:48:00Z">
                                <w:r w:rsidRPr="000A0496">
                                  <w:rPr>
                                    <w:lang w:val="fr-CA"/>
                                  </w:rPr>
                                  <w:delText xml:space="preserve">  &lt;author .../&gt;</w:delText>
                                </w:r>
                              </w:del>
                            </w:p>
                            <w:p w:rsidR="00292223" w:rsidRPr="000A0496" w:rsidRDefault="00292223" w:rsidP="00DF0F23">
                              <w:pPr>
                                <w:rPr>
                                  <w:del w:id="779" w:author="pbx" w:date="2017-11-03T17:48:00Z"/>
                                  <w:lang w:val="fr-CA"/>
                                </w:rPr>
                              </w:pPr>
                              <w:del w:id="780" w:author="pbx" w:date="2017-11-03T17:48:00Z">
                                <w:r w:rsidRPr="000A0496">
                                  <w:rPr>
                                    <w:lang w:val="fr-CA"/>
                                  </w:rPr>
                                  <w:delText xml:space="preserve">  &lt;relatedDocument typeCode="RPLC"&gt; </w:delText>
                                </w:r>
                              </w:del>
                            </w:p>
                            <w:p w:rsidR="00292223" w:rsidRPr="000A0496" w:rsidRDefault="00292223" w:rsidP="00DF0F23">
                              <w:pPr>
                                <w:rPr>
                                  <w:del w:id="781" w:author="pbx" w:date="2017-11-03T17:48:00Z"/>
                                </w:rPr>
                              </w:pPr>
                              <w:del w:id="782" w:author="pbx" w:date="2017-11-03T17:48:00Z">
                                <w:r w:rsidRPr="000A0496">
                                  <w:rPr>
                                    <w:lang w:val="fr-CA"/>
                                  </w:rPr>
                                  <w:delText xml:space="preserve">    </w:delText>
                                </w:r>
                                <w:r w:rsidRPr="000A0496">
                                  <w:delText>&lt;relatedDocument&gt;</w:delText>
                                </w:r>
                              </w:del>
                            </w:p>
                            <w:p w:rsidR="00292223" w:rsidRPr="000A0496" w:rsidRDefault="00292223" w:rsidP="00DF0F23">
                              <w:pPr>
                                <w:rPr>
                                  <w:del w:id="783" w:author="pbx" w:date="2017-11-03T17:48:00Z"/>
                                </w:rPr>
                              </w:pPr>
                              <w:del w:id="784" w:author="pbx" w:date="2017-11-03T17:48:00Z">
                                <w:r w:rsidRPr="000A0496">
                                  <w:delText xml:space="preserve">      &lt;id root="464239de-45c7-4d2f-a89a-45d303f428bd"/&gt; </w:delText>
                                </w:r>
                              </w:del>
                            </w:p>
                            <w:p w:rsidR="00292223" w:rsidRPr="000A0496" w:rsidRDefault="00292223" w:rsidP="00DF0F23">
                              <w:pPr>
                                <w:rPr>
                                  <w:del w:id="785" w:author="pbx" w:date="2017-11-03T17:48:00Z"/>
                                </w:rPr>
                              </w:pPr>
                              <w:del w:id="786" w:author="pbx" w:date="2017-11-03T17:48:00Z">
                                <w:r w:rsidRPr="000A0496">
                                  <w:delText xml:space="preserve">      &lt;setId root=“9ea75e1e-84ef-4605-89ff-dd08a4c94f40”/&gt; </w:delText>
                                </w:r>
                              </w:del>
                            </w:p>
                            <w:p w:rsidR="00292223" w:rsidRPr="000A0496" w:rsidRDefault="00292223" w:rsidP="00DF0F23">
                              <w:pPr>
                                <w:rPr>
                                  <w:del w:id="787" w:author="pbx" w:date="2017-11-03T17:48:00Z"/>
                                  <w:lang w:val="fr-CA"/>
                                </w:rPr>
                              </w:pPr>
                              <w:del w:id="788" w:author="pbx" w:date="2017-11-03T17:48:00Z">
                                <w:r w:rsidRPr="000A0496">
                                  <w:delText xml:space="preserve">      </w:delText>
                                </w:r>
                                <w:r w:rsidRPr="000A0496">
                                  <w:rPr>
                                    <w:lang w:val="fr-CA"/>
                                  </w:rPr>
                                  <w:delText>&lt;versionNumber value=“3”/&gt;</w:delText>
                                </w:r>
                              </w:del>
                            </w:p>
                            <w:p w:rsidR="00292223" w:rsidRPr="000A0496" w:rsidRDefault="00292223" w:rsidP="00DF0F23">
                              <w:pPr>
                                <w:rPr>
                                  <w:del w:id="789" w:author="pbx" w:date="2017-11-03T17:48:00Z"/>
                                  <w:lang w:val="fr-CA"/>
                                </w:rPr>
                              </w:pPr>
                              <w:del w:id="790" w:author="pbx" w:date="2017-11-03T17:48:00Z">
                                <w:r w:rsidRPr="000A0496">
                                  <w:rPr>
                                    <w:lang w:val="fr-CA"/>
                                  </w:rPr>
                                  <w:delText xml:space="preserve">    &lt;/relatedDocument&gt;</w:delText>
                                </w:r>
                              </w:del>
                            </w:p>
                            <w:p w:rsidR="00292223" w:rsidRPr="000A0496" w:rsidRDefault="00292223" w:rsidP="00DF0F23">
                              <w:pPr>
                                <w:rPr>
                                  <w:del w:id="791" w:author="pbx" w:date="2017-11-03T17:48:00Z"/>
                                  <w:lang w:val="fr-CA"/>
                                </w:rPr>
                              </w:pPr>
                              <w:del w:id="792" w:author="pbx" w:date="2017-11-03T17:48:00Z">
                                <w:r w:rsidRPr="000A0496">
                                  <w:rPr>
                                    <w:lang w:val="fr-CA"/>
                                  </w:rPr>
                                  <w:delText xml:space="preserve">  &lt;/relatedDocument&gt;</w:delText>
                                </w:r>
                              </w:del>
                            </w:p>
                            <w:p w:rsidR="00292223" w:rsidRPr="000A0496" w:rsidRDefault="00292223" w:rsidP="00DF0F23">
                              <w:pPr>
                                <w:rPr>
                                  <w:del w:id="793" w:author="pbx" w:date="2017-11-03T17:48:00Z"/>
                                  <w:lang w:val="fr-CA"/>
                                </w:rPr>
                              </w:pPr>
                              <w:del w:id="794" w:author="pbx" w:date="2017-11-03T17:48:00Z">
                                <w:r w:rsidRPr="000A0496">
                                  <w:rPr>
                                    <w:lang w:val="fr-CA"/>
                                  </w:rPr>
                                  <w:delText xml:space="preserve"> &lt;component .../&gt;</w:delText>
                                </w:r>
                              </w:del>
                            </w:p>
                            <w:p w:rsidR="00292223" w:rsidRPr="000A0496" w:rsidRDefault="00292223" w:rsidP="00DF0F23">
                              <w:pPr>
                                <w:rPr>
                                  <w:del w:id="795" w:author="pbx" w:date="2017-11-03T17:48:00Z"/>
                                  <w:lang w:val="fr-CA"/>
                                </w:rPr>
                              </w:pPr>
                              <w:del w:id="796" w:author="pbx" w:date="2017-11-03T17:48:00Z">
                                <w:r w:rsidRPr="000A0496">
                                  <w:rPr>
                                    <w:lang w:val="fr-CA"/>
                                  </w:rPr>
                                  <w:delText>&lt;/document&gt;</w:delText>
                                </w:r>
                              </w:del>
                            </w:p>
                          </w:txbxContent>
                        </wps:txbx>
                        <wps:bodyPr rot="0" vert="horz" wrap="square" lIns="91440" tIns="45720" rIns="91440" bIns="45720" anchor="t" anchorCtr="0">
                          <a:noAutofit/>
                        </wps:bodyPr>
                      </wps:wsp>
                    </a:graphicData>
                  </a:graphic>
                </wp:inline>
              </w:drawing>
            </mc:Choice>
            <mc:Fallback>
              <w:pict>
                <v:shape id="_x0000_s1033" type="#_x0000_t202" style="width:461.4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" fillcolor="#c6d9f1 [671]">
                  <v:shadow on="t" color="#bfbfbf [2412]" offset="0,4pt"/>
                  <v:textbox>
                    <w:txbxContent>
                      <w:p w14:paraId="71662A4B" w14:textId="77777777" w:rsidR="00292223" w:rsidRPr="000A0496" w:rsidRDefault="00292223" w:rsidP="00DF0F23">
                        <w:pPr>
                          <w:rPr>
                            <w:del w:id="1040" w:author="pbx" w:date="2017-11-03T17:48:00Z"/>
                            <w:lang w:val="fr-CA"/>
                          </w:rPr>
                        </w:pPr>
                        <w:del w:id="1041" w:author="pbx" w:date="2017-11-03T17:48:00Z">
                          <w:r w:rsidRPr="000A0496">
                            <w:rPr>
                              <w:lang w:val="fr-CA"/>
                            </w:rPr>
                            <w:delText>&lt;document&gt;</w:delText>
                          </w:r>
                        </w:del>
                      </w:p>
                      <w:p w14:paraId="777174A8" w14:textId="77777777" w:rsidR="00292223" w:rsidRPr="000A0496" w:rsidRDefault="00292223" w:rsidP="00DF0F23">
                        <w:pPr>
                          <w:rPr>
                            <w:del w:id="1042" w:author="pbx" w:date="2017-11-03T17:48:00Z"/>
                            <w:lang w:val="fr-CA"/>
                          </w:rPr>
                        </w:pPr>
                        <w:del w:id="1043" w:author="pbx" w:date="2017-11-03T17:48:00Z">
                          <w:r w:rsidRPr="000A0496">
                            <w:rPr>
                              <w:lang w:val="fr-CA"/>
                            </w:rPr>
                            <w:delText xml:space="preserve">   ... </w:delText>
                          </w:r>
                        </w:del>
                      </w:p>
                      <w:p w14:paraId="56954325" w14:textId="77777777" w:rsidR="00292223" w:rsidRPr="000A0496" w:rsidRDefault="00292223" w:rsidP="00DF0F23">
                        <w:pPr>
                          <w:rPr>
                            <w:del w:id="1044" w:author="pbx" w:date="2017-11-03T17:48:00Z"/>
                            <w:lang w:val="fr-CA"/>
                          </w:rPr>
                        </w:pPr>
                        <w:del w:id="1045" w:author="pbx" w:date="2017-11-03T17:48:00Z">
                          <w:r w:rsidRPr="000A0496">
                            <w:rPr>
                              <w:lang w:val="fr-CA"/>
                            </w:rPr>
                            <w:delText xml:space="preserve">  &lt;author .../&gt;</w:delText>
                          </w:r>
                        </w:del>
                      </w:p>
                      <w:p w14:paraId="373DD4DC" w14:textId="77777777" w:rsidR="00292223" w:rsidRPr="000A0496" w:rsidRDefault="00292223" w:rsidP="00DF0F23">
                        <w:pPr>
                          <w:rPr>
                            <w:del w:id="1046" w:author="pbx" w:date="2017-11-03T17:48:00Z"/>
                            <w:lang w:val="fr-CA"/>
                          </w:rPr>
                        </w:pPr>
                        <w:del w:id="1047" w:author="pbx" w:date="2017-11-03T17:48:00Z">
                          <w:r w:rsidRPr="000A0496">
                            <w:rPr>
                              <w:lang w:val="fr-CA"/>
                            </w:rPr>
                            <w:delText xml:space="preserve">  &lt;relatedDocument typeCode="RPLC"&gt; </w:delText>
                          </w:r>
                        </w:del>
                      </w:p>
                      <w:p w14:paraId="5A1BBD68" w14:textId="77777777" w:rsidR="00292223" w:rsidRPr="000A0496" w:rsidRDefault="00292223" w:rsidP="00DF0F23">
                        <w:pPr>
                          <w:rPr>
                            <w:del w:id="1048" w:author="pbx" w:date="2017-11-03T17:48:00Z"/>
                          </w:rPr>
                        </w:pPr>
                        <w:del w:id="1049" w:author="pbx" w:date="2017-11-03T17:48:00Z">
                          <w:r w:rsidRPr="000A0496">
                            <w:rPr>
                              <w:lang w:val="fr-CA"/>
                            </w:rPr>
                            <w:delText xml:space="preserve">    </w:delText>
                          </w:r>
                          <w:r w:rsidRPr="000A0496">
                            <w:delText>&lt;relatedDocument&gt;</w:delText>
                          </w:r>
                        </w:del>
                      </w:p>
                      <w:p w14:paraId="753E358A" w14:textId="77777777" w:rsidR="00292223" w:rsidRPr="000A0496" w:rsidRDefault="00292223" w:rsidP="00DF0F23">
                        <w:pPr>
                          <w:rPr>
                            <w:del w:id="1050" w:author="pbx" w:date="2017-11-03T17:48:00Z"/>
                          </w:rPr>
                        </w:pPr>
                        <w:del w:id="1051" w:author="pbx" w:date="2017-11-03T17:48:00Z">
                          <w:r w:rsidRPr="000A0496">
                            <w:delText xml:space="preserve">      &lt;id root="464239de-45c7-4d2f-a89a-45d303f428bd"/&gt; </w:delText>
                          </w:r>
                        </w:del>
                      </w:p>
                      <w:p w14:paraId="6E98EB83" w14:textId="77777777" w:rsidR="00292223" w:rsidRPr="000A0496" w:rsidRDefault="00292223" w:rsidP="00DF0F23">
                        <w:pPr>
                          <w:rPr>
                            <w:del w:id="1052" w:author="pbx" w:date="2017-11-03T17:48:00Z"/>
                          </w:rPr>
                        </w:pPr>
                        <w:del w:id="1053" w:author="pbx" w:date="2017-11-03T17:48:00Z">
                          <w:r w:rsidRPr="000A0496">
                            <w:delText xml:space="preserve">      &lt;setId root=“9ea75e1e-84ef-4605-89ff-dd08a4c94f40”/&gt; </w:delText>
                          </w:r>
                        </w:del>
                      </w:p>
                      <w:p w14:paraId="7B8FEE82" w14:textId="77777777" w:rsidR="00292223" w:rsidRPr="000A0496" w:rsidRDefault="00292223" w:rsidP="00DF0F23">
                        <w:pPr>
                          <w:rPr>
                            <w:del w:id="1054" w:author="pbx" w:date="2017-11-03T17:48:00Z"/>
                            <w:lang w:val="fr-CA"/>
                          </w:rPr>
                        </w:pPr>
                        <w:del w:id="1055" w:author="pbx" w:date="2017-11-03T17:48:00Z">
                          <w:r w:rsidRPr="000A0496">
                            <w:delText xml:space="preserve">      </w:delText>
                          </w:r>
                          <w:r w:rsidRPr="000A0496">
                            <w:rPr>
                              <w:lang w:val="fr-CA"/>
                            </w:rPr>
                            <w:delText>&lt;versionNumber value=“3”/&gt;</w:delText>
                          </w:r>
                        </w:del>
                      </w:p>
                      <w:p w14:paraId="5BBDDD0C" w14:textId="77777777" w:rsidR="00292223" w:rsidRPr="000A0496" w:rsidRDefault="00292223" w:rsidP="00DF0F23">
                        <w:pPr>
                          <w:rPr>
                            <w:del w:id="1056" w:author="pbx" w:date="2017-11-03T17:48:00Z"/>
                            <w:lang w:val="fr-CA"/>
                          </w:rPr>
                        </w:pPr>
                        <w:del w:id="1057" w:author="pbx" w:date="2017-11-03T17:48:00Z">
                          <w:r w:rsidRPr="000A0496">
                            <w:rPr>
                              <w:lang w:val="fr-CA"/>
                            </w:rPr>
                            <w:delText xml:space="preserve">    &lt;/relatedDocument&gt;</w:delText>
                          </w:r>
                        </w:del>
                      </w:p>
                      <w:p w14:paraId="1DD5FDE3" w14:textId="77777777" w:rsidR="00292223" w:rsidRPr="000A0496" w:rsidRDefault="00292223" w:rsidP="00DF0F23">
                        <w:pPr>
                          <w:rPr>
                            <w:del w:id="1058" w:author="pbx" w:date="2017-11-03T17:48:00Z"/>
                            <w:lang w:val="fr-CA"/>
                          </w:rPr>
                        </w:pPr>
                        <w:del w:id="1059" w:author="pbx" w:date="2017-11-03T17:48:00Z">
                          <w:r w:rsidRPr="000A0496">
                            <w:rPr>
                              <w:lang w:val="fr-CA"/>
                            </w:rPr>
                            <w:delText xml:space="preserve">  &lt;/relatedDocument&gt;</w:delText>
                          </w:r>
                        </w:del>
                      </w:p>
                      <w:p w14:paraId="3579AFDA" w14:textId="77777777" w:rsidR="00292223" w:rsidRPr="000A0496" w:rsidRDefault="00292223" w:rsidP="00DF0F23">
                        <w:pPr>
                          <w:rPr>
                            <w:del w:id="1060" w:author="pbx" w:date="2017-11-03T17:48:00Z"/>
                            <w:lang w:val="fr-CA"/>
                          </w:rPr>
                        </w:pPr>
                        <w:del w:id="1061" w:author="pbx" w:date="2017-11-03T17:48:00Z">
                          <w:r w:rsidRPr="000A0496">
                            <w:rPr>
                              <w:lang w:val="fr-CA"/>
                            </w:rPr>
                            <w:delText xml:space="preserve"> &lt;component .../&gt;</w:delText>
                          </w:r>
                        </w:del>
                      </w:p>
                      <w:p w14:paraId="185C157D" w14:textId="77777777" w:rsidR="00292223" w:rsidRPr="000A0496" w:rsidRDefault="00292223" w:rsidP="00DF0F23">
                        <w:pPr>
                          <w:rPr>
                            <w:del w:id="1062" w:author="pbx" w:date="2017-11-03T17:48:00Z"/>
                            <w:lang w:val="fr-CA"/>
                          </w:rPr>
                        </w:pPr>
                        <w:del w:id="1063" w:author="pbx" w:date="2017-11-03T17:48:00Z">
                          <w:r w:rsidRPr="000A0496">
                            <w:rPr>
                              <w:lang w:val="fr-CA"/>
                            </w:rPr>
                            <w:delText>&lt;/document&gt;</w:delText>
                          </w:r>
                        </w:del>
                      </w:p>
                    </w:txbxContent>
                  </v:textbox>
                  <w10:anchorlock/>
                </v:shape>
              </w:pict>
            </mc:Fallback>
          </mc:AlternateContent>
        </w:r>
      </w:del>
      <w:ins w:id="797" w:author="pbx" w:date="2017-11-03T17:48:00Z">
        <w:r w:rsidR="005450D1">
          <w:rPr>
            <w:lang w:val="en-US"/>
          </w:rPr>
          <w:t xml:space="preserve">Outlined below is an example of a </w:t>
        </w:r>
        <w:r w:rsidR="005450D1">
          <w:t>predecessor document</w:t>
        </w:r>
        <w:r w:rsidR="005450D1">
          <w:rPr>
            <w:lang w:val="en-US"/>
          </w:rPr>
          <w:t>:</w:t>
        </w:r>
      </w:ins>
    </w:p>
    <w:p w:rsidR="008145D3" w:rsidRPr="000A0496" w:rsidRDefault="008145D3" w:rsidP="008145D3">
      <w:pPr>
        <w:rPr>
          <w:ins w:id="798" w:author="pbx" w:date="2017-11-03T17:48:00Z"/>
          <w:lang w:val="fr-CA"/>
        </w:rPr>
      </w:pPr>
      <w:ins w:id="799" w:author="pbx" w:date="2017-11-03T17:48:00Z">
        <w:r w:rsidRPr="000A0496">
          <w:rPr>
            <w:lang w:val="fr-CA"/>
          </w:rPr>
          <w:t>&lt;document&gt;</w:t>
        </w:r>
      </w:ins>
    </w:p>
    <w:p w:rsidR="008145D3" w:rsidRPr="000A0496" w:rsidRDefault="008145D3" w:rsidP="008145D3">
      <w:pPr>
        <w:ind w:left="288"/>
        <w:rPr>
          <w:ins w:id="800" w:author="pbx" w:date="2017-11-03T17:48:00Z"/>
          <w:lang w:val="fr-CA"/>
        </w:rPr>
      </w:pPr>
      <w:ins w:id="801" w:author="pbx" w:date="2017-11-03T17:48:00Z">
        <w:r w:rsidRPr="000A0496">
          <w:rPr>
            <w:lang w:val="fr-CA"/>
          </w:rPr>
          <w:t xml:space="preserve">... </w:t>
        </w:r>
      </w:ins>
    </w:p>
    <w:p w:rsidR="008145D3" w:rsidRPr="000A0496" w:rsidRDefault="008145D3" w:rsidP="008145D3">
      <w:pPr>
        <w:ind w:left="288"/>
        <w:rPr>
          <w:ins w:id="802" w:author="pbx" w:date="2017-11-03T17:48:00Z"/>
          <w:lang w:val="fr-CA"/>
        </w:rPr>
      </w:pPr>
      <w:ins w:id="803" w:author="pbx" w:date="2017-11-03T17:48:00Z">
        <w:r w:rsidRPr="000A0496">
          <w:rPr>
            <w:lang w:val="fr-CA"/>
          </w:rPr>
          <w:t>&lt;author .../&gt;</w:t>
        </w:r>
      </w:ins>
    </w:p>
    <w:p w:rsidR="008145D3" w:rsidRPr="000A0496" w:rsidRDefault="008145D3" w:rsidP="008145D3">
      <w:pPr>
        <w:ind w:left="288"/>
        <w:rPr>
          <w:ins w:id="804" w:author="pbx" w:date="2017-11-03T17:48:00Z"/>
          <w:lang w:val="fr-CA"/>
        </w:rPr>
      </w:pPr>
      <w:ins w:id="805" w:author="pbx" w:date="2017-11-03T17:48:00Z">
        <w:r w:rsidRPr="000A0496">
          <w:rPr>
            <w:lang w:val="fr-CA"/>
          </w:rPr>
          <w:t xml:space="preserve">&lt;relatedDocument typeCode="RPLC"&gt; </w:t>
        </w:r>
      </w:ins>
    </w:p>
    <w:p w:rsidR="008145D3" w:rsidRPr="000A0496" w:rsidRDefault="008145D3" w:rsidP="008145D3">
      <w:pPr>
        <w:ind w:left="576"/>
        <w:rPr>
          <w:ins w:id="806" w:author="pbx" w:date="2017-11-03T17:48:00Z"/>
        </w:rPr>
      </w:pPr>
      <w:ins w:id="807" w:author="pbx" w:date="2017-11-03T17:48:00Z">
        <w:r w:rsidRPr="000A0496">
          <w:t>&lt;relatedDocument&gt;</w:t>
        </w:r>
      </w:ins>
    </w:p>
    <w:p w:rsidR="008145D3" w:rsidRPr="000A0496" w:rsidRDefault="008145D3" w:rsidP="008145D3">
      <w:pPr>
        <w:ind w:left="864"/>
        <w:rPr>
          <w:ins w:id="808" w:author="pbx" w:date="2017-11-03T17:48:00Z"/>
        </w:rPr>
      </w:pPr>
      <w:ins w:id="809" w:author="pbx" w:date="2017-11-03T17:48:00Z">
        <w:r w:rsidRPr="000A0496">
          <w:t xml:space="preserve">&lt;id root="464239de-45c7-4d2f-a89a-45d303f428bd"/&gt; </w:t>
        </w:r>
      </w:ins>
    </w:p>
    <w:p w:rsidR="008145D3" w:rsidRPr="000A0496" w:rsidRDefault="008145D3" w:rsidP="008145D3">
      <w:pPr>
        <w:ind w:left="864"/>
        <w:rPr>
          <w:ins w:id="810" w:author="pbx" w:date="2017-11-03T17:48:00Z"/>
        </w:rPr>
      </w:pPr>
      <w:ins w:id="811" w:author="pbx" w:date="2017-11-03T17:48:00Z">
        <w:r w:rsidRPr="000A0496">
          <w:t xml:space="preserve">&lt;setId root=“9ea75e1e-84ef-4605-89ff-dd08a4c94f40”/&gt; </w:t>
        </w:r>
      </w:ins>
    </w:p>
    <w:p w:rsidR="008145D3" w:rsidRPr="000A0496" w:rsidRDefault="008145D3" w:rsidP="008145D3">
      <w:pPr>
        <w:ind w:left="864"/>
        <w:rPr>
          <w:ins w:id="812" w:author="pbx" w:date="2017-11-03T17:48:00Z"/>
          <w:lang w:val="fr-CA"/>
        </w:rPr>
      </w:pPr>
      <w:ins w:id="813" w:author="pbx" w:date="2017-11-03T17:48:00Z">
        <w:r w:rsidRPr="000A0496">
          <w:rPr>
            <w:lang w:val="fr-CA"/>
          </w:rPr>
          <w:t>&lt;versionNumber value=“3”/&gt;</w:t>
        </w:r>
      </w:ins>
    </w:p>
    <w:p w:rsidR="008145D3" w:rsidRPr="000A0496" w:rsidRDefault="008145D3" w:rsidP="008145D3">
      <w:pPr>
        <w:ind w:left="576"/>
        <w:rPr>
          <w:ins w:id="814" w:author="pbx" w:date="2017-11-03T17:48:00Z"/>
          <w:lang w:val="fr-CA"/>
        </w:rPr>
      </w:pPr>
      <w:ins w:id="815" w:author="pbx" w:date="2017-11-03T17:48:00Z">
        <w:r w:rsidRPr="000A0496">
          <w:rPr>
            <w:lang w:val="fr-CA"/>
          </w:rPr>
          <w:t>&lt;/relatedDocument&gt;</w:t>
        </w:r>
      </w:ins>
    </w:p>
    <w:p w:rsidR="008145D3" w:rsidRPr="000A0496" w:rsidRDefault="008145D3" w:rsidP="008145D3">
      <w:pPr>
        <w:ind w:left="288"/>
        <w:rPr>
          <w:ins w:id="816" w:author="pbx" w:date="2017-11-03T17:48:00Z"/>
          <w:lang w:val="fr-CA"/>
        </w:rPr>
      </w:pPr>
      <w:ins w:id="817" w:author="pbx" w:date="2017-11-03T17:48:00Z">
        <w:r w:rsidRPr="000A0496">
          <w:rPr>
            <w:lang w:val="fr-CA"/>
          </w:rPr>
          <w:t>&lt;/relatedDocument&gt;</w:t>
        </w:r>
      </w:ins>
    </w:p>
    <w:p w:rsidR="008145D3" w:rsidRPr="000A0496" w:rsidRDefault="008145D3" w:rsidP="008145D3">
      <w:pPr>
        <w:ind w:left="288"/>
        <w:rPr>
          <w:ins w:id="818" w:author="pbx" w:date="2017-11-03T17:48:00Z"/>
          <w:lang w:val="fr-CA"/>
        </w:rPr>
      </w:pPr>
      <w:ins w:id="819" w:author="pbx" w:date="2017-11-03T17:48:00Z">
        <w:r w:rsidRPr="000A0496">
          <w:rPr>
            <w:lang w:val="fr-CA"/>
          </w:rPr>
          <w:t>&lt;component .../&gt;</w:t>
        </w:r>
      </w:ins>
    </w:p>
    <w:p w:rsidR="008145D3" w:rsidRPr="000A0496" w:rsidRDefault="008145D3" w:rsidP="008145D3">
      <w:pPr>
        <w:rPr>
          <w:ins w:id="820" w:author="pbx" w:date="2017-11-03T17:48:00Z"/>
          <w:lang w:val="fr-CA"/>
        </w:rPr>
      </w:pPr>
      <w:ins w:id="821" w:author="pbx" w:date="2017-11-03T17:48:00Z">
        <w:r w:rsidRPr="000A0496">
          <w:rPr>
            <w:lang w:val="fr-CA"/>
          </w:rPr>
          <w:t>&lt;/document&gt;</w:t>
        </w:r>
      </w:ins>
    </w:p>
    <w:p w:rsidR="00782F9B" w:rsidRPr="00CE7EFF" w:rsidRDefault="00782F9B" w:rsidP="0080029F">
      <w:pPr>
        <w:rPr>
          <w:lang w:val="fr-CA"/>
        </w:rPr>
      </w:pPr>
    </w:p>
    <w:p w:rsidR="00325276" w:rsidRDefault="00325276" w:rsidP="001D67E2">
      <w:pPr>
        <w:pStyle w:val="Heading3"/>
      </w:pPr>
      <w:bookmarkStart w:id="822" w:name="_Toc495429260"/>
      <w:bookmarkStart w:id="823" w:name="_Toc495068732"/>
      <w:bookmarkStart w:id="824" w:name="_Toc497495407"/>
      <w:r>
        <w:lastRenderedPageBreak/>
        <w:t>Validation</w:t>
      </w:r>
      <w:bookmarkEnd w:id="822"/>
      <w:bookmarkEnd w:id="823"/>
      <w:bookmarkEnd w:id="824"/>
    </w:p>
    <w:p w:rsidR="00C47BC2" w:rsidRPr="00DD3FEA" w:rsidRDefault="00C47BC2" w:rsidP="0080029F">
      <w:pPr>
        <w:rPr>
          <w:lang w:val="en-US"/>
        </w:rPr>
      </w:pPr>
      <w:r>
        <w:rPr>
          <w:lang w:val="en-US"/>
        </w:rPr>
        <w:t>Currently out of scope for the HPFB implementation therefore not validated</w:t>
      </w:r>
      <w:r w:rsidR="000213CC">
        <w:rPr>
          <w:lang w:val="en-US"/>
        </w:rPr>
        <w:t>.</w:t>
      </w:r>
    </w:p>
    <w:p w:rsidR="001B43E9" w:rsidRPr="00782F9B" w:rsidRDefault="001B43E9" w:rsidP="0080029F">
      <w:pPr>
        <w:pStyle w:val="ListParagraph"/>
      </w:pPr>
    </w:p>
    <w:p w:rsidR="00006FAC" w:rsidRDefault="00006FAC" w:rsidP="0080029F">
      <w:pPr>
        <w:pStyle w:val="Heading2"/>
      </w:pPr>
      <w:bookmarkStart w:id="825" w:name="_Toc495429261"/>
      <w:bookmarkStart w:id="826" w:name="_Toc495068733"/>
      <w:bookmarkStart w:id="827" w:name="_Toc497495408"/>
      <w:r>
        <w:t>Document Body</w:t>
      </w:r>
      <w:bookmarkEnd w:id="825"/>
      <w:bookmarkEnd w:id="826"/>
      <w:bookmarkEnd w:id="827"/>
    </w:p>
    <w:p w:rsidR="00006FAC" w:rsidRPr="00675DAA" w:rsidRDefault="00006FAC" w:rsidP="0080029F">
      <w:r>
        <w:t xml:space="preserve">The body of the document includes the structured text </w:t>
      </w:r>
      <w:r w:rsidR="00E64D2D">
        <w:t xml:space="preserve">such as </w:t>
      </w:r>
      <w:r w:rsidR="00E64D2D" w:rsidRPr="004D750B">
        <w:rPr>
          <w:rFonts w:eastAsia="Times New Roman"/>
          <w:szCs w:val="24"/>
          <w:lang w:eastAsia="en-CA"/>
        </w:rPr>
        <w:t>Warnings and Precautions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4.7</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Labeling Content Section Information</w:t>
      </w:r>
      <w:r w:rsidR="00E64D2D" w:rsidRPr="00E64D2D">
        <w:rPr>
          <w:i/>
          <w:color w:val="4F81BD" w:themeColor="accent1"/>
          <w:u w:val="single"/>
        </w:rPr>
        <w:fldChar w:fldCharType="end"/>
      </w:r>
      <w:r w:rsidR="00E64D2D">
        <w:t>)</w:t>
      </w:r>
      <w:r>
        <w:t xml:space="preserve"> and specific data elements such as ingredients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4.10</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Product Data Information</w:t>
      </w:r>
      <w:r w:rsidR="00E64D2D" w:rsidRPr="00E64D2D">
        <w:rPr>
          <w:i/>
          <w:color w:val="4F81BD" w:themeColor="accent1"/>
          <w:u w:val="single"/>
        </w:rPr>
        <w:fldChar w:fldCharType="end"/>
      </w:r>
      <w:r w:rsidR="00E64D2D">
        <w:t>)</w:t>
      </w:r>
      <w:r>
        <w:t>.</w:t>
      </w:r>
      <w:r w:rsidR="00E64D2D">
        <w:t xml:space="preserve"> </w:t>
      </w:r>
    </w:p>
    <w:p w:rsidR="00006FAC" w:rsidRDefault="003C4F09" w:rsidP="001D67E2">
      <w:pPr>
        <w:pStyle w:val="Heading3"/>
      </w:pPr>
      <w:bookmarkStart w:id="828" w:name="_Toc495429262"/>
      <w:bookmarkStart w:id="829" w:name="_Toc495068734"/>
      <w:bookmarkStart w:id="830" w:name="_Toc497495409"/>
      <w:r>
        <w:t>XML</w:t>
      </w:r>
      <w:bookmarkEnd w:id="828"/>
      <w:bookmarkEnd w:id="829"/>
      <w:bookmarkEnd w:id="830"/>
    </w:p>
    <w:p w:rsidR="001B43E9" w:rsidRDefault="001B43E9" w:rsidP="00DF0F23">
      <w:pPr>
        <w:rPr>
          <w:del w:id="831" w:author="pbx" w:date="2017-11-03T17:48:00Z"/>
        </w:rPr>
      </w:pPr>
      <w:del w:id="832" w:author="pbx" w:date="2017-11-03T17:48:00Z">
        <w:r w:rsidRPr="000A6564">
          <w:rPr>
            <w:noProof/>
            <w:lang w:val="en-US"/>
          </w:rPr>
          <mc:AlternateContent>
            <mc:Choice Requires="wps">
              <w:drawing>
                <wp:inline distT="0" distB="0" distL="0" distR="0" wp14:anchorId="0FE71ADE" wp14:editId="2FFE7477">
                  <wp:extent cx="5915771" cy="771525"/>
                  <wp:effectExtent l="57150" t="0" r="85090" b="1428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7715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del w:id="833" w:author="pbx" w:date="2017-11-03T17:48:00Z"/>
                                </w:rPr>
                              </w:pPr>
                              <w:del w:id="834" w:author="pbx" w:date="2017-11-03T17:48:00Z">
                                <w:r w:rsidRPr="001E7735">
                                  <w:delText>&lt;document&gt;</w:delText>
                                </w:r>
                              </w:del>
                            </w:p>
                            <w:p w:rsidR="00292223" w:rsidRPr="001E7735" w:rsidRDefault="00292223" w:rsidP="00DF0F23">
                              <w:pPr>
                                <w:rPr>
                                  <w:del w:id="835" w:author="pbx" w:date="2017-11-03T17:48:00Z"/>
                                </w:rPr>
                              </w:pPr>
                              <w:del w:id="836" w:author="pbx" w:date="2017-11-03T17:48:00Z">
                                <w:r w:rsidRPr="001E7735">
                                  <w:delText xml:space="preserve"> </w:delText>
                                </w:r>
                                <w:r>
                                  <w:delText xml:space="preserve"> </w:delText>
                                </w:r>
                                <w:r w:rsidRPr="001E7735">
                                  <w:delText>&lt;author .../&gt;</w:delText>
                                </w:r>
                              </w:del>
                            </w:p>
                            <w:p w:rsidR="00292223" w:rsidRPr="001E7735" w:rsidRDefault="00292223" w:rsidP="00DF0F23">
                              <w:pPr>
                                <w:rPr>
                                  <w:del w:id="837" w:author="pbx" w:date="2017-11-03T17:48:00Z"/>
                                </w:rPr>
                              </w:pPr>
                              <w:del w:id="838" w:author="pbx" w:date="2017-11-03T17:48:00Z">
                                <w:r w:rsidRPr="001E7735">
                                  <w:delText xml:space="preserve"> </w:delText>
                                </w:r>
                                <w:r>
                                  <w:delText xml:space="preserve"> </w:delText>
                                </w:r>
                                <w:r w:rsidRPr="001E7735">
                                  <w:delText>&lt;component&gt;</w:delText>
                                </w:r>
                              </w:del>
                            </w:p>
                            <w:p w:rsidR="00292223" w:rsidRPr="001E7735" w:rsidRDefault="00292223" w:rsidP="00DF0F23">
                              <w:pPr>
                                <w:rPr>
                                  <w:del w:id="839" w:author="pbx" w:date="2017-11-03T17:48:00Z"/>
                                </w:rPr>
                              </w:pPr>
                              <w:del w:id="840" w:author="pbx" w:date="2017-11-03T17:48:00Z">
                                <w:r w:rsidRPr="001E7735">
                                  <w:delText xml:space="preserve">     &lt;structuredBody&gt;</w:delText>
                                </w:r>
                              </w:del>
                            </w:p>
                          </w:txbxContent>
                        </wps:txbx>
                        <wps:bodyPr rot="0" vert="horz" wrap="square" lIns="91440" tIns="45720" rIns="91440" bIns="45720" anchor="t" anchorCtr="0">
                          <a:noAutofit/>
                        </wps:bodyPr>
                      </wps:wsp>
                    </a:graphicData>
                  </a:graphic>
                </wp:inline>
              </w:drawing>
            </mc:Choice>
            <mc:Fallback>
              <w:pict>
                <v:shape id="_x0000_s1034" type="#_x0000_t202" style="width:465.8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" fillcolor="#c6d9f1 [671]">
                  <v:shadow on="t" color="#bfbfbf [2412]" offset="0,4pt"/>
                  <v:textbox>
                    <w:txbxContent>
                      <w:p w14:paraId="0DCDEE85" w14:textId="77777777" w:rsidR="00292223" w:rsidRPr="001E7735" w:rsidRDefault="00292223" w:rsidP="00DF0F23">
                        <w:pPr>
                          <w:rPr>
                            <w:del w:id="1105" w:author="pbx" w:date="2017-11-03T17:48:00Z"/>
                          </w:rPr>
                        </w:pPr>
                        <w:del w:id="1106" w:author="pbx" w:date="2017-11-03T17:48:00Z">
                          <w:r w:rsidRPr="001E7735">
                            <w:delText>&lt;document&gt;</w:delText>
                          </w:r>
                        </w:del>
                      </w:p>
                      <w:p w14:paraId="30442BE0" w14:textId="77777777" w:rsidR="00292223" w:rsidRPr="001E7735" w:rsidRDefault="00292223" w:rsidP="00DF0F23">
                        <w:pPr>
                          <w:rPr>
                            <w:del w:id="1107" w:author="pbx" w:date="2017-11-03T17:48:00Z"/>
                          </w:rPr>
                        </w:pPr>
                        <w:del w:id="1108" w:author="pbx" w:date="2017-11-03T17:48:00Z">
                          <w:r w:rsidRPr="001E7735">
                            <w:delText xml:space="preserve"> </w:delText>
                          </w:r>
                          <w:r>
                            <w:delText xml:space="preserve"> </w:delText>
                          </w:r>
                          <w:r w:rsidRPr="001E7735">
                            <w:delText>&lt;author .../&gt;</w:delText>
                          </w:r>
                        </w:del>
                      </w:p>
                      <w:p w14:paraId="4253F5C2" w14:textId="77777777" w:rsidR="00292223" w:rsidRPr="001E7735" w:rsidRDefault="00292223" w:rsidP="00DF0F23">
                        <w:pPr>
                          <w:rPr>
                            <w:del w:id="1109" w:author="pbx" w:date="2017-11-03T17:48:00Z"/>
                          </w:rPr>
                        </w:pPr>
                        <w:del w:id="1110" w:author="pbx" w:date="2017-11-03T17:48:00Z">
                          <w:r w:rsidRPr="001E7735">
                            <w:delText xml:space="preserve"> </w:delText>
                          </w:r>
                          <w:r>
                            <w:delText xml:space="preserve"> </w:delText>
                          </w:r>
                          <w:r w:rsidRPr="001E7735">
                            <w:delText>&lt;component&gt;</w:delText>
                          </w:r>
                        </w:del>
                      </w:p>
                      <w:p w14:paraId="2A07F4F6" w14:textId="77777777" w:rsidR="00292223" w:rsidRPr="001E7735" w:rsidRDefault="00292223" w:rsidP="00DF0F23">
                        <w:pPr>
                          <w:rPr>
                            <w:del w:id="1111" w:author="pbx" w:date="2017-11-03T17:48:00Z"/>
                          </w:rPr>
                        </w:pPr>
                        <w:del w:id="1112" w:author="pbx" w:date="2017-11-03T17:48:00Z">
                          <w:r w:rsidRPr="001E7735">
                            <w:delText xml:space="preserve">     &lt;structuredBody&gt;</w:delText>
                          </w:r>
                        </w:del>
                      </w:p>
                    </w:txbxContent>
                  </v:textbox>
                  <w10:anchorlock/>
                </v:shape>
              </w:pict>
            </mc:Fallback>
          </mc:AlternateContent>
        </w:r>
      </w:del>
    </w:p>
    <w:p w:rsidR="0057273E" w:rsidRDefault="0057273E" w:rsidP="0057273E">
      <w:pPr>
        <w:rPr>
          <w:ins w:id="841" w:author="pbx" w:date="2017-11-03T17:48:00Z"/>
          <w:lang w:val="en-US"/>
        </w:rPr>
      </w:pPr>
      <w:ins w:id="842" w:author="pbx" w:date="2017-11-03T17:48:00Z">
        <w:r>
          <w:rPr>
            <w:lang w:val="en-US"/>
          </w:rPr>
          <w:t>Outlined below is the structure of the document:</w:t>
        </w:r>
      </w:ins>
    </w:p>
    <w:p w:rsidR="0057273E" w:rsidRPr="001E7735" w:rsidRDefault="0057273E" w:rsidP="0057273E">
      <w:pPr>
        <w:rPr>
          <w:ins w:id="843" w:author="pbx" w:date="2017-11-03T17:48:00Z"/>
        </w:rPr>
      </w:pPr>
      <w:ins w:id="844" w:author="pbx" w:date="2017-11-03T17:48:00Z">
        <w:r w:rsidRPr="001E7735">
          <w:t>&lt;document&gt;</w:t>
        </w:r>
      </w:ins>
    </w:p>
    <w:p w:rsidR="0057273E" w:rsidRPr="001E7735" w:rsidRDefault="0057273E" w:rsidP="0057273E">
      <w:pPr>
        <w:ind w:left="288"/>
        <w:rPr>
          <w:ins w:id="845" w:author="pbx" w:date="2017-11-03T17:48:00Z"/>
        </w:rPr>
      </w:pPr>
      <w:ins w:id="846" w:author="pbx" w:date="2017-11-03T17:48:00Z">
        <w:r w:rsidRPr="001E7735">
          <w:t>&lt;author .../&gt;</w:t>
        </w:r>
      </w:ins>
    </w:p>
    <w:p w:rsidR="0057273E" w:rsidRPr="001E7735" w:rsidRDefault="0057273E" w:rsidP="00224B8C">
      <w:pPr>
        <w:ind w:left="288"/>
        <w:rPr>
          <w:ins w:id="847" w:author="pbx" w:date="2017-11-03T17:48:00Z"/>
        </w:rPr>
      </w:pPr>
      <w:ins w:id="848" w:author="pbx" w:date="2017-11-03T17:48:00Z">
        <w:r w:rsidRPr="001E7735">
          <w:t>&lt;component&gt;</w:t>
        </w:r>
      </w:ins>
    </w:p>
    <w:p w:rsidR="0057273E" w:rsidRPr="001E7735" w:rsidRDefault="0057273E" w:rsidP="00224B8C">
      <w:pPr>
        <w:ind w:left="576"/>
        <w:rPr>
          <w:ins w:id="849" w:author="pbx" w:date="2017-11-03T17:48:00Z"/>
        </w:rPr>
      </w:pPr>
      <w:ins w:id="850" w:author="pbx" w:date="2017-11-03T17:48:00Z">
        <w:r w:rsidRPr="001E7735">
          <w:t>&lt;structuredBody&gt;</w:t>
        </w:r>
      </w:ins>
    </w:p>
    <w:p w:rsidR="0057273E" w:rsidRDefault="0057273E" w:rsidP="0057273E">
      <w:pPr>
        <w:rPr>
          <w:lang w:val="en-US"/>
        </w:rPr>
      </w:pPr>
    </w:p>
    <w:p w:rsidR="007A5791" w:rsidRPr="00675DAA" w:rsidRDefault="00E64D2D" w:rsidP="0080029F">
      <w:pPr>
        <w:pStyle w:val="Heading2"/>
      </w:pPr>
      <w:bookmarkStart w:id="851" w:name="_Ref437288687"/>
      <w:bookmarkStart w:id="852" w:name="_Toc495429263"/>
      <w:bookmarkStart w:id="853" w:name="_Toc495068735"/>
      <w:bookmarkStart w:id="854" w:name="_Toc497495410"/>
      <w:r>
        <w:t xml:space="preserve">Labeling Content </w:t>
      </w:r>
      <w:r w:rsidR="00C11A2F">
        <w:t>Section</w:t>
      </w:r>
      <w:r w:rsidR="007A5791" w:rsidRPr="00675DAA">
        <w:t xml:space="preserve"> Information</w:t>
      </w:r>
      <w:bookmarkEnd w:id="851"/>
      <w:bookmarkEnd w:id="852"/>
      <w:bookmarkEnd w:id="853"/>
      <w:bookmarkEnd w:id="854"/>
    </w:p>
    <w:p w:rsidR="001B43E9" w:rsidRDefault="007A5791" w:rsidP="0080029F">
      <w:r w:rsidRPr="00675DAA">
        <w:t xml:space="preserve">Outlined in this section are all aspects relating </w:t>
      </w:r>
      <w:r w:rsidR="00F178E2" w:rsidRPr="00675DAA">
        <w:t>to the SPL documents c</w:t>
      </w:r>
      <w:r w:rsidRPr="00675DAA">
        <w:t>ontent</w:t>
      </w:r>
      <w:r w:rsidR="00E92C2F">
        <w:t>.</w:t>
      </w:r>
    </w:p>
    <w:p w:rsidR="00581033" w:rsidRDefault="00581033" w:rsidP="0080029F"/>
    <w:p w:rsidR="007A5791" w:rsidRDefault="00E1509C" w:rsidP="001D67E2">
      <w:pPr>
        <w:pStyle w:val="Heading3"/>
      </w:pPr>
      <w:bookmarkStart w:id="855" w:name="_Toc495429264"/>
      <w:bookmarkStart w:id="856" w:name="_Toc495068736"/>
      <w:bookmarkStart w:id="857" w:name="_Toc497495411"/>
      <w:r>
        <w:t>XML</w:t>
      </w:r>
      <w:bookmarkEnd w:id="855"/>
      <w:bookmarkEnd w:id="856"/>
      <w:bookmarkEnd w:id="857"/>
    </w:p>
    <w:p w:rsidR="00581033" w:rsidRDefault="001B43E9" w:rsidP="00581033">
      <w:pPr>
        <w:rPr>
          <w:ins w:id="858" w:author="pbx" w:date="2017-11-03T17:48:00Z"/>
          <w:lang w:val="en-US"/>
        </w:rPr>
      </w:pPr>
      <w:del w:id="859" w:author="pbx" w:date="2017-11-03T17:48:00Z">
        <w:r w:rsidRPr="000A6564">
          <w:rPr>
            <w:noProof/>
            <w:lang w:val="en-US"/>
          </w:rPr>
          <mc:AlternateContent>
            <mc:Choice Requires="wps">
              <w:drawing>
                <wp:inline distT="0" distB="0" distL="0" distR="0" wp14:anchorId="727549A6" wp14:editId="1897485D">
                  <wp:extent cx="5876014" cy="1628775"/>
                  <wp:effectExtent l="57150" t="0" r="67945" b="1428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6287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del w:id="860" w:author="pbx" w:date="2017-11-03T17:48:00Z"/>
                                </w:rPr>
                              </w:pPr>
                              <w:del w:id="861" w:author="pbx" w:date="2017-11-03T17:48:00Z">
                                <w:r w:rsidRPr="001E7735">
                                  <w:delText>&lt;section&gt;</w:delText>
                                </w:r>
                              </w:del>
                            </w:p>
                            <w:p w:rsidR="00292223" w:rsidRPr="001E7735" w:rsidRDefault="00292223" w:rsidP="00DF0F23">
                              <w:pPr>
                                <w:rPr>
                                  <w:del w:id="862" w:author="pbx" w:date="2017-11-03T17:48:00Z"/>
                                </w:rPr>
                              </w:pPr>
                              <w:del w:id="863" w:author="pbx" w:date="2017-11-03T17:48:00Z">
                                <w:r w:rsidRPr="001E7735">
                                  <w:delText xml:space="preserve">&lt;id root="62abedf9-6bde-4787-beb0-abd214307427"/&gt; </w:delText>
                                </w:r>
                              </w:del>
                            </w:p>
                            <w:p w:rsidR="00292223" w:rsidRPr="001E7735" w:rsidRDefault="00292223" w:rsidP="00DF0F23">
                              <w:pPr>
                                <w:rPr>
                                  <w:del w:id="864" w:author="pbx" w:date="2017-11-03T17:48:00Z"/>
                                </w:rPr>
                              </w:pPr>
                              <w:del w:id="865" w:author="pbx" w:date="2017-11-03T17:48:00Z">
                                <w:r w:rsidRPr="001E7735">
                                  <w:delText>&lt;code code="</w:delText>
                                </w:r>
                                <w:r w:rsidRPr="001E7735">
                                  <w:rPr>
                                    <w:rFonts w:eastAsia="Times New Roman"/>
                                    <w:lang w:eastAsia="en-CA"/>
                                  </w:rPr>
                                  <w:delText>60</w:delText>
                                </w:r>
                                <w:r w:rsidRPr="001E7735">
                                  <w:delText>" codeSystem="</w:delText>
                                </w:r>
                                <w:r>
                                  <w:rPr>
                                    <w:rFonts w:eastAsia="Times New Roman"/>
                                    <w:lang w:eastAsia="de-DE"/>
                                  </w:rPr>
                                  <w:delText>2.16.840.1.113883.2.20.6.8</w:delText>
                                </w:r>
                                <w:r w:rsidRPr="001E7735">
                                  <w:delText xml:space="preserve">" displayName=" Scheduling Symbol"/&gt; </w:delText>
                                </w:r>
                              </w:del>
                            </w:p>
                            <w:p w:rsidR="00292223" w:rsidRPr="001E7735" w:rsidRDefault="00292223" w:rsidP="00DF0F23">
                              <w:pPr>
                                <w:rPr>
                                  <w:del w:id="866" w:author="pbx" w:date="2017-11-03T17:48:00Z"/>
                                </w:rPr>
                              </w:pPr>
                              <w:del w:id="867" w:author="pbx" w:date="2017-11-03T17:48:00Z">
                                <w:r w:rsidRPr="001E7735">
                                  <w:delText xml:space="preserve">  </w:delText>
                                </w:r>
                                <w:r>
                                  <w:delText xml:space="preserve">  </w:delText>
                                </w:r>
                                <w:r w:rsidRPr="001E7735">
                                  <w:delText xml:space="preserve">&lt;title&gt;Scheduling Symbol&lt;/title&gt; </w:delText>
                                </w:r>
                              </w:del>
                            </w:p>
                            <w:p w:rsidR="00292223" w:rsidRPr="001E7735" w:rsidRDefault="00292223" w:rsidP="00DF0F23">
                              <w:pPr>
                                <w:rPr>
                                  <w:del w:id="868" w:author="pbx" w:date="2017-11-03T17:48:00Z"/>
                                </w:rPr>
                              </w:pPr>
                              <w:del w:id="869" w:author="pbx" w:date="2017-11-03T17:48:00Z">
                                <w:r w:rsidRPr="001E7735">
                                  <w:delText xml:space="preserve">  </w:delText>
                                </w:r>
                                <w:r>
                                  <w:delText xml:space="preserve">    </w:delText>
                                </w:r>
                                <w:r w:rsidRPr="001E7735">
                                  <w:delText>&lt;text&gt;labeling text&lt;/text&gt;</w:delText>
                                </w:r>
                              </w:del>
                            </w:p>
                            <w:p w:rsidR="00292223" w:rsidRPr="001E7735" w:rsidRDefault="00292223" w:rsidP="00DF0F23">
                              <w:pPr>
                                <w:rPr>
                                  <w:del w:id="870" w:author="pbx" w:date="2017-11-03T17:48:00Z"/>
                                </w:rPr>
                              </w:pPr>
                              <w:del w:id="871" w:author="pbx" w:date="2017-11-03T17:48:00Z">
                                <w:r w:rsidRPr="001E7735">
                                  <w:delText xml:space="preserve">  </w:delText>
                                </w:r>
                                <w:r>
                                  <w:delText xml:space="preserve">      </w:delText>
                                </w:r>
                                <w:r w:rsidRPr="001E7735">
                                  <w:delText>&lt;excerpt&gt;excerpt text&lt;/excerpt&gt;</w:delText>
                                </w:r>
                              </w:del>
                            </w:p>
                            <w:p w:rsidR="00292223" w:rsidRPr="001E7735" w:rsidRDefault="00292223" w:rsidP="00DF0F23">
                              <w:pPr>
                                <w:rPr>
                                  <w:del w:id="872" w:author="pbx" w:date="2017-11-03T17:48:00Z"/>
                                </w:rPr>
                              </w:pPr>
                              <w:del w:id="873" w:author="pbx" w:date="2017-11-03T17:48:00Z">
                                <w:r w:rsidRPr="001E7735">
                                  <w:delText xml:space="preserve">  </w:delText>
                                </w:r>
                                <w:r>
                                  <w:delText xml:space="preserve">        </w:delText>
                                </w:r>
                                <w:r w:rsidRPr="001E7735">
                                  <w:delText>&lt;effectiveTime value="20070822"/&gt;</w:delText>
                                </w:r>
                              </w:del>
                            </w:p>
                            <w:p w:rsidR="00292223" w:rsidRPr="001E7735" w:rsidRDefault="00292223" w:rsidP="00DF0F23">
                              <w:pPr>
                                <w:rPr>
                                  <w:del w:id="874" w:author="pbx" w:date="2017-11-03T17:48:00Z"/>
                                </w:rPr>
                              </w:pPr>
                              <w:del w:id="875" w:author="pbx" w:date="2017-11-03T17:48:00Z">
                                <w:r w:rsidRPr="001E7735">
                                  <w:delText xml:space="preserve">  </w:delText>
                                </w:r>
                                <w:r>
                                  <w:delText xml:space="preserve">        </w:delText>
                                </w:r>
                                <w:r w:rsidRPr="001E7735">
                                  <w:delText>&lt;component/&gt;</w:delText>
                                </w:r>
                              </w:del>
                            </w:p>
                          </w:txbxContent>
                        </wps:txbx>
                        <wps:bodyPr rot="0" vert="horz" wrap="square" lIns="91440" tIns="45720" rIns="91440" bIns="45720" anchor="t" anchorCtr="0">
                          <a:noAutofit/>
                        </wps:bodyPr>
                      </wps:wsp>
                    </a:graphicData>
                  </a:graphic>
                </wp:inline>
              </w:drawing>
            </mc:Choice>
            <mc:Fallback>
              <w:pict>
                <v:shape id="_x0000_s1035" type="#_x0000_t202" style="width:462.7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" fillcolor="#c6d9f1 [671]">
                  <v:shadow on="t" color="#bfbfbf [2412]" offset="0,4pt"/>
                  <v:textbox>
                    <w:txbxContent>
                      <w:p w14:paraId="4FC6CD73" w14:textId="77777777" w:rsidR="00292223" w:rsidRPr="001E7735" w:rsidRDefault="00292223" w:rsidP="00DF0F23">
                        <w:pPr>
                          <w:rPr>
                            <w:del w:id="1146" w:author="pbx" w:date="2017-11-03T17:48:00Z"/>
                          </w:rPr>
                        </w:pPr>
                        <w:del w:id="1147" w:author="pbx" w:date="2017-11-03T17:48:00Z">
                          <w:r w:rsidRPr="001E7735">
                            <w:delText>&lt;section&gt;</w:delText>
                          </w:r>
                        </w:del>
                      </w:p>
                      <w:p w14:paraId="18C494EA" w14:textId="77777777" w:rsidR="00292223" w:rsidRPr="001E7735" w:rsidRDefault="00292223" w:rsidP="00DF0F23">
                        <w:pPr>
                          <w:rPr>
                            <w:del w:id="1148" w:author="pbx" w:date="2017-11-03T17:48:00Z"/>
                          </w:rPr>
                        </w:pPr>
                        <w:del w:id="1149" w:author="pbx" w:date="2017-11-03T17:48:00Z">
                          <w:r w:rsidRPr="001E7735">
                            <w:delText xml:space="preserve">&lt;id root="62abedf9-6bde-4787-beb0-abd214307427"/&gt; </w:delText>
                          </w:r>
                        </w:del>
                      </w:p>
                      <w:p w14:paraId="48918A35" w14:textId="77777777" w:rsidR="00292223" w:rsidRPr="001E7735" w:rsidRDefault="00292223" w:rsidP="00DF0F23">
                        <w:pPr>
                          <w:rPr>
                            <w:del w:id="1150" w:author="pbx" w:date="2017-11-03T17:48:00Z"/>
                          </w:rPr>
                        </w:pPr>
                        <w:del w:id="1151" w:author="pbx" w:date="2017-11-03T17:48:00Z">
                          <w:r w:rsidRPr="001E7735">
                            <w:delText>&lt;code code="</w:delText>
                          </w:r>
                          <w:r w:rsidRPr="001E7735">
                            <w:rPr>
                              <w:rFonts w:eastAsia="Times New Roman"/>
                              <w:lang w:eastAsia="en-CA"/>
                            </w:rPr>
                            <w:delText>60</w:delText>
                          </w:r>
                          <w:r w:rsidRPr="001E7735">
                            <w:delText>" codeSystem="</w:delText>
                          </w:r>
                          <w:r>
                            <w:rPr>
                              <w:rFonts w:eastAsia="Times New Roman"/>
                              <w:lang w:eastAsia="de-DE"/>
                            </w:rPr>
                            <w:delText>2.16.840.1.113883.2.20.6.8</w:delText>
                          </w:r>
                          <w:r w:rsidRPr="001E7735">
                            <w:delText xml:space="preserve">" displayName=" Scheduling Symbol"/&gt; </w:delText>
                          </w:r>
                        </w:del>
                      </w:p>
                      <w:p w14:paraId="126FEBBF" w14:textId="77777777" w:rsidR="00292223" w:rsidRPr="001E7735" w:rsidRDefault="00292223" w:rsidP="00DF0F23">
                        <w:pPr>
                          <w:rPr>
                            <w:del w:id="1152" w:author="pbx" w:date="2017-11-03T17:48:00Z"/>
                          </w:rPr>
                        </w:pPr>
                        <w:del w:id="1153" w:author="pbx" w:date="2017-11-03T17:48:00Z">
                          <w:r w:rsidRPr="001E7735">
                            <w:delText xml:space="preserve">  </w:delText>
                          </w:r>
                          <w:r>
                            <w:delText xml:space="preserve">  </w:delText>
                          </w:r>
                          <w:r w:rsidRPr="001E7735">
                            <w:delText xml:space="preserve">&lt;title&gt;Scheduling Symbol&lt;/title&gt; </w:delText>
                          </w:r>
                        </w:del>
                      </w:p>
                      <w:p w14:paraId="6AB3C5B7" w14:textId="77777777" w:rsidR="00292223" w:rsidRPr="001E7735" w:rsidRDefault="00292223" w:rsidP="00DF0F23">
                        <w:pPr>
                          <w:rPr>
                            <w:del w:id="1154" w:author="pbx" w:date="2017-11-03T17:48:00Z"/>
                          </w:rPr>
                        </w:pPr>
                        <w:del w:id="1155" w:author="pbx" w:date="2017-11-03T17:48:00Z">
                          <w:r w:rsidRPr="001E7735">
                            <w:delText xml:space="preserve">  </w:delText>
                          </w:r>
                          <w:r>
                            <w:delText xml:space="preserve">    </w:delText>
                          </w:r>
                          <w:r w:rsidRPr="001E7735">
                            <w:delText>&lt;text&gt;labeling text&lt;/text&gt;</w:delText>
                          </w:r>
                        </w:del>
                      </w:p>
                      <w:p w14:paraId="0DB4FAB0" w14:textId="77777777" w:rsidR="00292223" w:rsidRPr="001E7735" w:rsidRDefault="00292223" w:rsidP="00DF0F23">
                        <w:pPr>
                          <w:rPr>
                            <w:del w:id="1156" w:author="pbx" w:date="2017-11-03T17:48:00Z"/>
                          </w:rPr>
                        </w:pPr>
                        <w:del w:id="1157" w:author="pbx" w:date="2017-11-03T17:48:00Z">
                          <w:r w:rsidRPr="001E7735">
                            <w:delText xml:space="preserve">  </w:delText>
                          </w:r>
                          <w:r>
                            <w:delText xml:space="preserve">      </w:delText>
                          </w:r>
                          <w:r w:rsidRPr="001E7735">
                            <w:delText>&lt;excerpt&gt;excerpt text&lt;/excerpt&gt;</w:delText>
                          </w:r>
                        </w:del>
                      </w:p>
                      <w:p w14:paraId="7301F96B" w14:textId="77777777" w:rsidR="00292223" w:rsidRPr="001E7735" w:rsidRDefault="00292223" w:rsidP="00DF0F23">
                        <w:pPr>
                          <w:rPr>
                            <w:del w:id="1158" w:author="pbx" w:date="2017-11-03T17:48:00Z"/>
                          </w:rPr>
                        </w:pPr>
                        <w:del w:id="1159" w:author="pbx" w:date="2017-11-03T17:48:00Z">
                          <w:r w:rsidRPr="001E7735">
                            <w:delText xml:space="preserve">  </w:delText>
                          </w:r>
                          <w:r>
                            <w:delText xml:space="preserve">        </w:delText>
                          </w:r>
                          <w:r w:rsidRPr="001E7735">
                            <w:delText>&lt;effectiveTime value="20070822"/&gt;</w:delText>
                          </w:r>
                        </w:del>
                      </w:p>
                      <w:p w14:paraId="2DCA62A7" w14:textId="77777777" w:rsidR="00292223" w:rsidRPr="001E7735" w:rsidRDefault="00292223" w:rsidP="00DF0F23">
                        <w:pPr>
                          <w:rPr>
                            <w:del w:id="1160" w:author="pbx" w:date="2017-11-03T17:48:00Z"/>
                          </w:rPr>
                        </w:pPr>
                        <w:del w:id="1161" w:author="pbx" w:date="2017-11-03T17:48:00Z">
                          <w:r w:rsidRPr="001E7735">
                            <w:delText xml:space="preserve">  </w:delText>
                          </w:r>
                          <w:r>
                            <w:delText xml:space="preserve">        </w:delText>
                          </w:r>
                          <w:r w:rsidRPr="001E7735">
                            <w:delText>&lt;component/&gt;</w:delText>
                          </w:r>
                        </w:del>
                      </w:p>
                    </w:txbxContent>
                  </v:textbox>
                  <w10:anchorlock/>
                </v:shape>
              </w:pict>
            </mc:Fallback>
          </mc:AlternateContent>
        </w:r>
      </w:del>
      <w:ins w:id="876" w:author="pbx" w:date="2017-11-03T17:48:00Z">
        <w:r w:rsidR="00581033">
          <w:rPr>
            <w:lang w:val="en-US"/>
          </w:rPr>
          <w:t>Outlined below is an example of a section:</w:t>
        </w:r>
      </w:ins>
    </w:p>
    <w:p w:rsidR="00581033" w:rsidRPr="001E7735" w:rsidRDefault="00581033" w:rsidP="00581033">
      <w:pPr>
        <w:rPr>
          <w:ins w:id="877" w:author="pbx" w:date="2017-11-03T17:48:00Z"/>
        </w:rPr>
      </w:pPr>
      <w:ins w:id="878" w:author="pbx" w:date="2017-11-03T17:48:00Z">
        <w:r w:rsidRPr="001E7735">
          <w:t>&lt;section&gt;</w:t>
        </w:r>
      </w:ins>
    </w:p>
    <w:p w:rsidR="00581033" w:rsidRPr="001E7735" w:rsidRDefault="00581033" w:rsidP="00581033">
      <w:pPr>
        <w:ind w:left="288"/>
        <w:rPr>
          <w:ins w:id="879" w:author="pbx" w:date="2017-11-03T17:48:00Z"/>
        </w:rPr>
      </w:pPr>
      <w:ins w:id="880" w:author="pbx" w:date="2017-11-03T17:48:00Z">
        <w:r w:rsidRPr="001E7735">
          <w:t xml:space="preserve">&lt;id root="62abedf9-6bde-4787-beb0-abd214307427"/&gt; </w:t>
        </w:r>
      </w:ins>
    </w:p>
    <w:p w:rsidR="00581033" w:rsidRPr="001E7735" w:rsidRDefault="00581033" w:rsidP="006D7359">
      <w:pPr>
        <w:shd w:val="clear" w:color="auto" w:fill="FFFFFF"/>
        <w:autoSpaceDE w:val="0"/>
        <w:autoSpaceDN w:val="0"/>
        <w:adjustRightInd w:val="0"/>
        <w:ind w:left="288"/>
        <w:contextualSpacing w:val="0"/>
        <w:rPr>
          <w:ins w:id="881" w:author="pbx" w:date="2017-11-03T17:48:00Z"/>
        </w:rPr>
      </w:pPr>
      <w:ins w:id="882" w:author="pbx" w:date="2017-11-03T17:48:00Z">
        <w:r w:rsidRPr="001E7735">
          <w:t>&lt;code code="</w:t>
        </w:r>
        <w:r w:rsidR="006D7359">
          <w:rPr>
            <w:rFonts w:eastAsia="Times New Roman"/>
            <w:lang w:eastAsia="en-CA"/>
          </w:rPr>
          <w:t>49</w:t>
        </w:r>
        <w:r w:rsidRPr="001E7735">
          <w:rPr>
            <w:rFonts w:eastAsia="Times New Roman"/>
            <w:lang w:eastAsia="en-CA"/>
          </w:rPr>
          <w:t>0</w:t>
        </w:r>
        <w:r w:rsidRPr="001E7735">
          <w:t>" codeSystem="</w:t>
        </w:r>
        <w:r>
          <w:rPr>
            <w:rFonts w:eastAsia="Times New Roman"/>
            <w:lang w:eastAsia="de-DE"/>
          </w:rPr>
          <w:t>2.16.840.1.113883.2.20.6.8</w:t>
        </w:r>
        <w:r w:rsidRPr="001E7735">
          <w:t>" displayName="</w:t>
        </w:r>
        <w:r w:rsidR="006D7359" w:rsidRPr="006D7359">
          <w:t>Opening Disclaimer</w:t>
        </w:r>
        <w:r w:rsidRPr="001E7735">
          <w:t xml:space="preserve">"/&gt; </w:t>
        </w:r>
      </w:ins>
    </w:p>
    <w:p w:rsidR="00581033" w:rsidRPr="001E7735" w:rsidRDefault="00581033" w:rsidP="00581033">
      <w:pPr>
        <w:ind w:left="288"/>
        <w:rPr>
          <w:ins w:id="883" w:author="pbx" w:date="2017-11-03T17:48:00Z"/>
        </w:rPr>
      </w:pPr>
      <w:ins w:id="884" w:author="pbx" w:date="2017-11-03T17:48:00Z">
        <w:r w:rsidRPr="001E7735">
          <w:t>&lt;title&gt;</w:t>
        </w:r>
        <w:r w:rsidR="006D7359" w:rsidRPr="006D7359">
          <w:t>Opening Disclaimer</w:t>
        </w:r>
        <w:r w:rsidRPr="001E7735">
          <w:t xml:space="preserve">&lt;/title&gt; </w:t>
        </w:r>
      </w:ins>
    </w:p>
    <w:p w:rsidR="00581033" w:rsidRPr="001E7735" w:rsidRDefault="00581033" w:rsidP="00581033">
      <w:pPr>
        <w:ind w:left="288"/>
        <w:rPr>
          <w:ins w:id="885" w:author="pbx" w:date="2017-11-03T17:48:00Z"/>
        </w:rPr>
      </w:pPr>
      <w:ins w:id="886" w:author="pbx" w:date="2017-11-03T17:48:00Z">
        <w:r w:rsidRPr="001E7735">
          <w:t>&lt;text&gt;labeling text&lt;/text&gt;</w:t>
        </w:r>
      </w:ins>
    </w:p>
    <w:p w:rsidR="00581033" w:rsidRPr="001E7735" w:rsidRDefault="00581033" w:rsidP="00581033">
      <w:pPr>
        <w:ind w:left="288"/>
        <w:rPr>
          <w:ins w:id="887" w:author="pbx" w:date="2017-11-03T17:48:00Z"/>
        </w:rPr>
      </w:pPr>
      <w:ins w:id="888" w:author="pbx" w:date="2017-11-03T17:48:00Z">
        <w:r w:rsidRPr="001E7735">
          <w:t>&lt;excerpt&gt;excerpt text&lt;/excerpt&gt;</w:t>
        </w:r>
      </w:ins>
    </w:p>
    <w:p w:rsidR="00581033" w:rsidRPr="001E7735" w:rsidRDefault="00581033" w:rsidP="00581033">
      <w:pPr>
        <w:ind w:left="288"/>
        <w:rPr>
          <w:ins w:id="889" w:author="pbx" w:date="2017-11-03T17:48:00Z"/>
        </w:rPr>
      </w:pPr>
      <w:ins w:id="890" w:author="pbx" w:date="2017-11-03T17:48:00Z">
        <w:r w:rsidRPr="001E7735">
          <w:t>&lt;effectiveTime value="20070822"/&gt;</w:t>
        </w:r>
      </w:ins>
    </w:p>
    <w:p w:rsidR="00581033" w:rsidRPr="001E7735" w:rsidRDefault="00581033" w:rsidP="00581033">
      <w:pPr>
        <w:ind w:left="288"/>
        <w:rPr>
          <w:ins w:id="891" w:author="pbx" w:date="2017-11-03T17:48:00Z"/>
        </w:rPr>
      </w:pPr>
      <w:ins w:id="892" w:author="pbx" w:date="2017-11-03T17:48:00Z">
        <w:r w:rsidRPr="001E7735">
          <w:t>&lt;component/&gt;</w:t>
        </w:r>
      </w:ins>
    </w:p>
    <w:p w:rsidR="001B43E9" w:rsidRDefault="001B43E9" w:rsidP="0080029F"/>
    <w:p w:rsidR="00EC1DE2" w:rsidRPr="00675DAA" w:rsidRDefault="00E1509C" w:rsidP="001D67E2">
      <w:pPr>
        <w:pStyle w:val="Heading3"/>
      </w:pPr>
      <w:bookmarkStart w:id="893" w:name="_Toc495429265"/>
      <w:bookmarkStart w:id="894" w:name="_Toc495068737"/>
      <w:bookmarkStart w:id="895" w:name="_Toc497495412"/>
      <w:r>
        <w:t>Validation</w:t>
      </w:r>
      <w:bookmarkEnd w:id="893"/>
      <w:bookmarkEnd w:id="894"/>
      <w:bookmarkEnd w:id="89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80029F">
            <w:r w:rsidRPr="00675DAA">
              <w:t>Element</w:t>
            </w:r>
          </w:p>
        </w:tc>
        <w:tc>
          <w:tcPr>
            <w:tcW w:w="1260" w:type="dxa"/>
            <w:shd w:val="clear" w:color="auto" w:fill="808080"/>
          </w:tcPr>
          <w:p w:rsidR="00832459" w:rsidRPr="00675DAA" w:rsidRDefault="00832459" w:rsidP="0080029F">
            <w:r w:rsidRPr="00675DAA">
              <w:t>Attribute</w:t>
            </w:r>
          </w:p>
        </w:tc>
        <w:tc>
          <w:tcPr>
            <w:tcW w:w="1260" w:type="dxa"/>
            <w:shd w:val="clear" w:color="auto" w:fill="808080"/>
          </w:tcPr>
          <w:p w:rsidR="00832459" w:rsidRPr="00F53457" w:rsidRDefault="00832459" w:rsidP="0080029F">
            <w:r w:rsidRPr="00675DAA">
              <w:t>Cardinality</w:t>
            </w:r>
          </w:p>
        </w:tc>
        <w:tc>
          <w:tcPr>
            <w:tcW w:w="1350" w:type="dxa"/>
            <w:shd w:val="clear" w:color="auto" w:fill="808080"/>
          </w:tcPr>
          <w:p w:rsidR="00832459" w:rsidRPr="00675DAA" w:rsidRDefault="00832459" w:rsidP="0080029F">
            <w:r w:rsidRPr="00675DAA">
              <w:t>Value(s) Allowed</w:t>
            </w:r>
          </w:p>
          <w:p w:rsidR="00832459" w:rsidRPr="00675DAA" w:rsidRDefault="00832459" w:rsidP="0080029F">
            <w:r w:rsidRPr="00675DAA">
              <w:t>Examples</w:t>
            </w:r>
          </w:p>
        </w:tc>
        <w:tc>
          <w:tcPr>
            <w:tcW w:w="3330" w:type="dxa"/>
            <w:shd w:val="clear" w:color="auto" w:fill="808080"/>
          </w:tcPr>
          <w:p w:rsidR="00832459" w:rsidRPr="00675DAA" w:rsidRDefault="00832459" w:rsidP="0080029F">
            <w:r w:rsidRPr="00675DAA">
              <w:t>Description</w:t>
            </w:r>
          </w:p>
          <w:p w:rsidR="00832459" w:rsidRPr="00675DAA" w:rsidRDefault="00832459" w:rsidP="0080029F">
            <w:r w:rsidRPr="00675DAA">
              <w:t>Instructions</w:t>
            </w:r>
          </w:p>
        </w:tc>
      </w:tr>
      <w:tr w:rsidR="00832459" w:rsidRPr="00675DAA" w:rsidTr="00C87FC3">
        <w:trPr>
          <w:cantSplit/>
        </w:trPr>
        <w:tc>
          <w:tcPr>
            <w:tcW w:w="2358" w:type="dxa"/>
          </w:tcPr>
          <w:p w:rsidR="00832459" w:rsidRPr="00675DAA" w:rsidRDefault="00832459" w:rsidP="0080029F">
            <w:r w:rsidRPr="00A24D8A">
              <w:t>section</w:t>
            </w:r>
          </w:p>
        </w:tc>
        <w:tc>
          <w:tcPr>
            <w:tcW w:w="1260" w:type="dxa"/>
            <w:shd w:val="clear" w:color="auto" w:fill="D9D9D9"/>
          </w:tcPr>
          <w:p w:rsidR="00832459" w:rsidRPr="00675DAA" w:rsidRDefault="00832459" w:rsidP="0080029F">
            <w:r w:rsidRPr="00675DAA">
              <w:t>N/A</w:t>
            </w:r>
          </w:p>
        </w:tc>
        <w:tc>
          <w:tcPr>
            <w:tcW w:w="1260" w:type="dxa"/>
            <w:shd w:val="clear" w:color="auto" w:fill="D9D9D9"/>
          </w:tcPr>
          <w:p w:rsidR="00832459" w:rsidRPr="00675DAA" w:rsidRDefault="00CA2111" w:rsidP="0080029F">
            <w:r>
              <w:t>0:n</w:t>
            </w:r>
          </w:p>
        </w:tc>
        <w:tc>
          <w:tcPr>
            <w:tcW w:w="1350" w:type="dxa"/>
            <w:shd w:val="clear" w:color="auto" w:fill="D9D9D9"/>
          </w:tcPr>
          <w:p w:rsidR="00832459" w:rsidRPr="00675DAA" w:rsidRDefault="00832459" w:rsidP="0080029F"/>
        </w:tc>
        <w:tc>
          <w:tcPr>
            <w:tcW w:w="3330" w:type="dxa"/>
            <w:shd w:val="clear" w:color="auto" w:fill="D9D9D9"/>
          </w:tcPr>
          <w:p w:rsidR="00832459" w:rsidRPr="00675DAA" w:rsidRDefault="00832459" w:rsidP="0080029F"/>
        </w:tc>
      </w:tr>
      <w:tr w:rsidR="006176A1" w:rsidRPr="00675DAA" w:rsidTr="00C87FC3">
        <w:trPr>
          <w:cantSplit/>
        </w:trPr>
        <w:tc>
          <w:tcPr>
            <w:tcW w:w="2358" w:type="dxa"/>
            <w:shd w:val="clear" w:color="auto" w:fill="808080"/>
          </w:tcPr>
          <w:p w:rsidR="006176A1" w:rsidRPr="00675DAA" w:rsidRDefault="006176A1" w:rsidP="0080029F">
            <w:r w:rsidRPr="00675DAA">
              <w:t>Conformance</w:t>
            </w:r>
          </w:p>
        </w:tc>
        <w:tc>
          <w:tcPr>
            <w:tcW w:w="7200" w:type="dxa"/>
            <w:gridSpan w:val="4"/>
          </w:tcPr>
          <w:p w:rsidR="004B35D5" w:rsidRDefault="004B35D5" w:rsidP="0043437F">
            <w:pPr>
              <w:pStyle w:val="ListParagraph"/>
              <w:numPr>
                <w:ilvl w:val="0"/>
                <w:numId w:val="44"/>
              </w:numPr>
            </w:pPr>
            <w:r w:rsidRPr="004B35D5">
              <w:t>Each secti</w:t>
            </w:r>
            <w:r w:rsidR="00C62131">
              <w:t>on has zero to many subsections</w:t>
            </w:r>
          </w:p>
          <w:p w:rsidR="00C62131" w:rsidRPr="004B35D5" w:rsidRDefault="00C47BC2" w:rsidP="0043437F">
            <w:pPr>
              <w:pStyle w:val="ListParagraph"/>
              <w:numPr>
                <w:ilvl w:val="0"/>
                <w:numId w:val="89"/>
              </w:numPr>
            </w:pPr>
            <w:r w:rsidRPr="00C62131">
              <w:t>Informational only (no validation aspect).</w:t>
            </w:r>
          </w:p>
        </w:tc>
      </w:tr>
    </w:tbl>
    <w:p w:rsidR="00181B66" w:rsidRPr="00675DAA" w:rsidRDefault="00181B6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80029F">
            <w:r w:rsidRPr="00675DAA">
              <w:t>Element</w:t>
            </w:r>
          </w:p>
        </w:tc>
        <w:tc>
          <w:tcPr>
            <w:tcW w:w="1260" w:type="dxa"/>
            <w:shd w:val="clear" w:color="auto" w:fill="808080"/>
          </w:tcPr>
          <w:p w:rsidR="00832459" w:rsidRPr="00675DAA" w:rsidRDefault="00832459" w:rsidP="0080029F">
            <w:r w:rsidRPr="00675DAA">
              <w:t>Attribute</w:t>
            </w:r>
          </w:p>
        </w:tc>
        <w:tc>
          <w:tcPr>
            <w:tcW w:w="1260" w:type="dxa"/>
            <w:shd w:val="clear" w:color="auto" w:fill="808080"/>
          </w:tcPr>
          <w:p w:rsidR="00832459" w:rsidRPr="00F53457" w:rsidRDefault="00832459" w:rsidP="0080029F">
            <w:r w:rsidRPr="00675DAA">
              <w:t>Cardinality</w:t>
            </w:r>
          </w:p>
        </w:tc>
        <w:tc>
          <w:tcPr>
            <w:tcW w:w="1350" w:type="dxa"/>
            <w:shd w:val="clear" w:color="auto" w:fill="808080"/>
          </w:tcPr>
          <w:p w:rsidR="00832459" w:rsidRPr="00675DAA" w:rsidRDefault="00832459" w:rsidP="0080029F">
            <w:r w:rsidRPr="00675DAA">
              <w:t>Value(s) Allowed</w:t>
            </w:r>
          </w:p>
          <w:p w:rsidR="00832459" w:rsidRPr="00675DAA" w:rsidRDefault="00832459" w:rsidP="0080029F">
            <w:r w:rsidRPr="00675DAA">
              <w:t>Examples</w:t>
            </w:r>
          </w:p>
        </w:tc>
        <w:tc>
          <w:tcPr>
            <w:tcW w:w="3330" w:type="dxa"/>
            <w:shd w:val="clear" w:color="auto" w:fill="808080"/>
          </w:tcPr>
          <w:p w:rsidR="00832459" w:rsidRPr="00675DAA" w:rsidRDefault="00832459" w:rsidP="0080029F">
            <w:r w:rsidRPr="00675DAA">
              <w:t>Description</w:t>
            </w:r>
          </w:p>
          <w:p w:rsidR="00832459" w:rsidRPr="00675DAA" w:rsidRDefault="00832459" w:rsidP="0080029F">
            <w:r w:rsidRPr="00675DAA">
              <w:t>Instructions</w:t>
            </w:r>
          </w:p>
        </w:tc>
      </w:tr>
      <w:tr w:rsidR="00832459" w:rsidRPr="00675DAA" w:rsidTr="00C87FC3">
        <w:trPr>
          <w:cantSplit/>
        </w:trPr>
        <w:tc>
          <w:tcPr>
            <w:tcW w:w="2358" w:type="dxa"/>
            <w:vMerge w:val="restart"/>
          </w:tcPr>
          <w:p w:rsidR="00832459" w:rsidRPr="00675DAA" w:rsidRDefault="00832459" w:rsidP="0080029F">
            <w:r w:rsidRPr="00675DAA">
              <w:t>id</w:t>
            </w:r>
          </w:p>
        </w:tc>
        <w:tc>
          <w:tcPr>
            <w:tcW w:w="1260" w:type="dxa"/>
            <w:shd w:val="clear" w:color="auto" w:fill="D9D9D9"/>
          </w:tcPr>
          <w:p w:rsidR="00832459" w:rsidRPr="00675DAA" w:rsidRDefault="00832459" w:rsidP="0080029F">
            <w:r w:rsidRPr="00675DAA">
              <w:t>N/A</w:t>
            </w:r>
          </w:p>
        </w:tc>
        <w:tc>
          <w:tcPr>
            <w:tcW w:w="1260" w:type="dxa"/>
            <w:shd w:val="clear" w:color="auto" w:fill="D9D9D9"/>
          </w:tcPr>
          <w:p w:rsidR="00832459" w:rsidRPr="00675DAA" w:rsidRDefault="00832459" w:rsidP="0080029F">
            <w:r w:rsidRPr="00675DAA">
              <w:t>1:1</w:t>
            </w:r>
          </w:p>
        </w:tc>
        <w:tc>
          <w:tcPr>
            <w:tcW w:w="1350" w:type="dxa"/>
            <w:shd w:val="clear" w:color="auto" w:fill="D9D9D9"/>
          </w:tcPr>
          <w:p w:rsidR="00832459" w:rsidRPr="00675DAA" w:rsidRDefault="00832459" w:rsidP="0080029F"/>
        </w:tc>
        <w:tc>
          <w:tcPr>
            <w:tcW w:w="3330" w:type="dxa"/>
            <w:shd w:val="clear" w:color="auto" w:fill="D9D9D9"/>
          </w:tcPr>
          <w:p w:rsidR="00832459" w:rsidRPr="00675DAA" w:rsidRDefault="00832459" w:rsidP="0080029F">
            <w:r w:rsidRPr="00675DAA">
              <w:t>Provides a globally unique ID for a specific section.</w:t>
            </w:r>
          </w:p>
        </w:tc>
      </w:tr>
      <w:tr w:rsidR="00832459" w:rsidRPr="00675DAA" w:rsidTr="00C87FC3">
        <w:trPr>
          <w:cantSplit/>
        </w:trPr>
        <w:tc>
          <w:tcPr>
            <w:tcW w:w="2358" w:type="dxa"/>
            <w:vMerge/>
          </w:tcPr>
          <w:p w:rsidR="00832459" w:rsidRPr="00675DAA" w:rsidRDefault="00832459" w:rsidP="0080029F"/>
        </w:tc>
        <w:tc>
          <w:tcPr>
            <w:tcW w:w="1260" w:type="dxa"/>
          </w:tcPr>
          <w:p w:rsidR="00832459" w:rsidRPr="00675DAA" w:rsidRDefault="00832459" w:rsidP="0080029F">
            <w:r w:rsidRPr="00675DAA">
              <w:t>root</w:t>
            </w:r>
          </w:p>
        </w:tc>
        <w:tc>
          <w:tcPr>
            <w:tcW w:w="1260" w:type="dxa"/>
          </w:tcPr>
          <w:p w:rsidR="00832459" w:rsidRPr="00675DAA" w:rsidRDefault="00832459" w:rsidP="0080029F">
            <w:r w:rsidRPr="00675DAA">
              <w:t>1:1</w:t>
            </w:r>
          </w:p>
        </w:tc>
        <w:tc>
          <w:tcPr>
            <w:tcW w:w="1350" w:type="dxa"/>
          </w:tcPr>
          <w:p w:rsidR="00832459" w:rsidRPr="00675DAA" w:rsidRDefault="00832459" w:rsidP="0080029F"/>
        </w:tc>
        <w:tc>
          <w:tcPr>
            <w:tcW w:w="3330" w:type="dxa"/>
          </w:tcPr>
          <w:p w:rsidR="00832459" w:rsidRPr="00675DAA" w:rsidRDefault="00832459" w:rsidP="0080029F"/>
        </w:tc>
      </w:tr>
      <w:tr w:rsidR="00832459" w:rsidRPr="00675DAA" w:rsidTr="00C87FC3">
        <w:trPr>
          <w:cantSplit/>
        </w:trPr>
        <w:tc>
          <w:tcPr>
            <w:tcW w:w="2358" w:type="dxa"/>
            <w:shd w:val="clear" w:color="auto" w:fill="808080"/>
          </w:tcPr>
          <w:p w:rsidR="00832459" w:rsidRPr="00675DAA" w:rsidRDefault="00832459" w:rsidP="0080029F">
            <w:r w:rsidRPr="00675DAA">
              <w:lastRenderedPageBreak/>
              <w:t>Conformance</w:t>
            </w:r>
          </w:p>
        </w:tc>
        <w:tc>
          <w:tcPr>
            <w:tcW w:w="7200" w:type="dxa"/>
            <w:gridSpan w:val="4"/>
          </w:tcPr>
          <w:p w:rsidR="00C62131" w:rsidRDefault="00C62131" w:rsidP="0043437F">
            <w:pPr>
              <w:pStyle w:val="ListParagraph"/>
              <w:numPr>
                <w:ilvl w:val="0"/>
                <w:numId w:val="102"/>
              </w:numPr>
            </w:pPr>
            <w:r>
              <w:t>There is an id element</w:t>
            </w:r>
          </w:p>
          <w:p w:rsidR="00D76A0D" w:rsidRPr="00C13369" w:rsidRDefault="00487FE5" w:rsidP="0043437F">
            <w:pPr>
              <w:pStyle w:val="ListParagraph"/>
              <w:numPr>
                <w:ilvl w:val="0"/>
                <w:numId w:val="172"/>
              </w:num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D00628">
              <w:t xml:space="preserve">element has </w:t>
            </w:r>
            <w:r w:rsidR="00D76A0D">
              <w:t xml:space="preserve">not </w:t>
            </w:r>
            <w:r w:rsidR="00D76A0D" w:rsidRPr="00D00628">
              <w:t>been defined.</w:t>
            </w:r>
          </w:p>
          <w:p w:rsidR="00D76A0D" w:rsidRPr="007F7A5D" w:rsidRDefault="00487FE5" w:rsidP="0043437F">
            <w:pPr>
              <w:pStyle w:val="ListParagraph"/>
              <w:numPr>
                <w:ilvl w:val="0"/>
                <w:numId w:val="172"/>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C62131" w:rsidRDefault="00C62131" w:rsidP="0080029F"/>
          <w:p w:rsidR="00832459" w:rsidRDefault="00832459" w:rsidP="0043437F">
            <w:pPr>
              <w:pStyle w:val="ListParagraph"/>
              <w:numPr>
                <w:ilvl w:val="0"/>
                <w:numId w:val="102"/>
              </w:numPr>
            </w:pPr>
            <w:r w:rsidRPr="00675DAA">
              <w:t>There is a root</w:t>
            </w:r>
            <w:r w:rsidR="00582038">
              <w:t xml:space="preserve"> attribute</w:t>
            </w:r>
          </w:p>
          <w:p w:rsidR="00582038" w:rsidRPr="00674290" w:rsidRDefault="00487FE5" w:rsidP="0043437F">
            <w:pPr>
              <w:pStyle w:val="ListParagraph"/>
              <w:numPr>
                <w:ilvl w:val="0"/>
                <w:numId w:val="173"/>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C62131" w:rsidRPr="00675DAA" w:rsidRDefault="00C62131" w:rsidP="0080029F">
            <w:pPr>
              <w:pStyle w:val="ListParagraph"/>
            </w:pPr>
          </w:p>
          <w:p w:rsidR="00832459" w:rsidRPr="00675DAA" w:rsidRDefault="00832459" w:rsidP="0043437F">
            <w:pPr>
              <w:pStyle w:val="ListParagraph"/>
              <w:numPr>
                <w:ilvl w:val="0"/>
                <w:numId w:val="102"/>
              </w:numPr>
            </w:pPr>
            <w:commentRangeStart w:id="896"/>
            <w:r w:rsidRPr="00675DAA">
              <w:t>The id@root is a GUID</w:t>
            </w:r>
          </w:p>
          <w:p w:rsidR="00832459" w:rsidRPr="00675DAA" w:rsidRDefault="00832459" w:rsidP="0043437F">
            <w:pPr>
              <w:pStyle w:val="ListParagraph"/>
              <w:numPr>
                <w:ilvl w:val="0"/>
                <w:numId w:val="102"/>
              </w:numPr>
            </w:pPr>
            <w:r w:rsidRPr="00675DAA">
              <w:t xml:space="preserve">The id@root is unique for each section </w:t>
            </w:r>
          </w:p>
          <w:p w:rsidR="00832459" w:rsidRPr="00675DAA" w:rsidRDefault="00832459" w:rsidP="0043437F">
            <w:pPr>
              <w:pStyle w:val="ListParagraph"/>
              <w:numPr>
                <w:ilvl w:val="0"/>
                <w:numId w:val="102"/>
              </w:numPr>
            </w:pPr>
            <w:r w:rsidRPr="00675DAA">
              <w:t>The id@root does not have an extension</w:t>
            </w:r>
          </w:p>
          <w:p w:rsidR="00832459" w:rsidRPr="00675DAA" w:rsidRDefault="00832459" w:rsidP="0043437F">
            <w:pPr>
              <w:pStyle w:val="ListParagraph"/>
              <w:numPr>
                <w:ilvl w:val="0"/>
                <w:numId w:val="102"/>
              </w:numPr>
            </w:pPr>
            <w:r w:rsidRPr="00675DAA">
              <w:t>The id@root does not match any other id in the document</w:t>
            </w:r>
          </w:p>
          <w:p w:rsidR="00832459" w:rsidRPr="00675DAA" w:rsidRDefault="00832459" w:rsidP="0043437F">
            <w:pPr>
              <w:pStyle w:val="ListParagraph"/>
              <w:numPr>
                <w:ilvl w:val="0"/>
                <w:numId w:val="102"/>
              </w:numPr>
            </w:pPr>
            <w:r w:rsidRPr="00675DAA">
              <w:t>The id@root is unique across all documents, sections and any other ids</w:t>
            </w:r>
            <w:commentRangeEnd w:id="896"/>
            <w:r w:rsidR="00C62131" w:rsidRPr="00F0395E">
              <w:commentReference w:id="896"/>
            </w:r>
          </w:p>
        </w:tc>
      </w:tr>
    </w:tbl>
    <w:p w:rsidR="00832459" w:rsidRDefault="00832459"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80029F">
            <w:r w:rsidRPr="00675DAA">
              <w:t>Element</w:t>
            </w:r>
          </w:p>
        </w:tc>
        <w:tc>
          <w:tcPr>
            <w:tcW w:w="1260" w:type="dxa"/>
            <w:shd w:val="clear" w:color="auto" w:fill="808080"/>
          </w:tcPr>
          <w:p w:rsidR="00832459" w:rsidRPr="00675DAA" w:rsidRDefault="00832459" w:rsidP="0080029F">
            <w:r w:rsidRPr="00675DAA">
              <w:t>Attribute</w:t>
            </w:r>
          </w:p>
        </w:tc>
        <w:tc>
          <w:tcPr>
            <w:tcW w:w="1260" w:type="dxa"/>
            <w:shd w:val="clear" w:color="auto" w:fill="808080"/>
          </w:tcPr>
          <w:p w:rsidR="00832459" w:rsidRPr="00F53457" w:rsidRDefault="00832459" w:rsidP="0080029F">
            <w:r w:rsidRPr="00675DAA">
              <w:t>Cardinality</w:t>
            </w:r>
          </w:p>
        </w:tc>
        <w:tc>
          <w:tcPr>
            <w:tcW w:w="1350" w:type="dxa"/>
            <w:shd w:val="clear" w:color="auto" w:fill="808080"/>
          </w:tcPr>
          <w:p w:rsidR="00832459" w:rsidRPr="00675DAA" w:rsidRDefault="00832459" w:rsidP="0080029F">
            <w:r w:rsidRPr="00675DAA">
              <w:t>Value(s) Allowed</w:t>
            </w:r>
          </w:p>
          <w:p w:rsidR="00832459" w:rsidRPr="00675DAA" w:rsidRDefault="00832459" w:rsidP="0080029F">
            <w:r w:rsidRPr="00675DAA">
              <w:t>Examples</w:t>
            </w:r>
          </w:p>
        </w:tc>
        <w:tc>
          <w:tcPr>
            <w:tcW w:w="3330" w:type="dxa"/>
            <w:shd w:val="clear" w:color="auto" w:fill="808080"/>
          </w:tcPr>
          <w:p w:rsidR="00832459" w:rsidRPr="00675DAA" w:rsidRDefault="00832459" w:rsidP="0080029F">
            <w:r w:rsidRPr="00675DAA">
              <w:t>Description</w:t>
            </w:r>
          </w:p>
          <w:p w:rsidR="00832459" w:rsidRPr="00675DAA" w:rsidRDefault="00832459" w:rsidP="0080029F">
            <w:r w:rsidRPr="00675DAA">
              <w:t>Instructions</w:t>
            </w:r>
          </w:p>
        </w:tc>
      </w:tr>
      <w:tr w:rsidR="00832459" w:rsidRPr="00675DAA" w:rsidTr="00C87FC3">
        <w:trPr>
          <w:cantSplit/>
        </w:trPr>
        <w:tc>
          <w:tcPr>
            <w:tcW w:w="2358" w:type="dxa"/>
            <w:vMerge w:val="restart"/>
          </w:tcPr>
          <w:p w:rsidR="00832459" w:rsidRPr="00675DAA" w:rsidRDefault="00832459" w:rsidP="0080029F">
            <w:r w:rsidRPr="00675DAA">
              <w:t>code</w:t>
            </w:r>
          </w:p>
        </w:tc>
        <w:tc>
          <w:tcPr>
            <w:tcW w:w="1260" w:type="dxa"/>
            <w:shd w:val="clear" w:color="auto" w:fill="D9D9D9"/>
          </w:tcPr>
          <w:p w:rsidR="00832459" w:rsidRPr="00675DAA" w:rsidRDefault="00832459" w:rsidP="0080029F">
            <w:r w:rsidRPr="00675DAA">
              <w:t>N/A</w:t>
            </w:r>
          </w:p>
        </w:tc>
        <w:tc>
          <w:tcPr>
            <w:tcW w:w="1260" w:type="dxa"/>
            <w:shd w:val="clear" w:color="auto" w:fill="D9D9D9"/>
          </w:tcPr>
          <w:p w:rsidR="00832459" w:rsidRPr="00675DAA" w:rsidRDefault="00832459" w:rsidP="0080029F">
            <w:r w:rsidRPr="00675DAA">
              <w:t>1:1</w:t>
            </w:r>
          </w:p>
        </w:tc>
        <w:tc>
          <w:tcPr>
            <w:tcW w:w="1350" w:type="dxa"/>
            <w:shd w:val="clear" w:color="auto" w:fill="D9D9D9"/>
          </w:tcPr>
          <w:p w:rsidR="00832459" w:rsidRPr="00675DAA" w:rsidRDefault="00832459" w:rsidP="0080029F"/>
        </w:tc>
        <w:tc>
          <w:tcPr>
            <w:tcW w:w="3330" w:type="dxa"/>
            <w:shd w:val="clear" w:color="auto" w:fill="D9D9D9"/>
          </w:tcPr>
          <w:p w:rsidR="00832459" w:rsidRPr="00675DAA" w:rsidRDefault="00F35463" w:rsidP="0080029F">
            <w:r>
              <w:t>The section type/label. It is used to identify the content of the section.</w:t>
            </w:r>
          </w:p>
        </w:tc>
      </w:tr>
      <w:tr w:rsidR="00832459" w:rsidRPr="00675DAA" w:rsidTr="00C87FC3">
        <w:trPr>
          <w:cantSplit/>
        </w:trPr>
        <w:tc>
          <w:tcPr>
            <w:tcW w:w="2358" w:type="dxa"/>
            <w:vMerge/>
          </w:tcPr>
          <w:p w:rsidR="00832459" w:rsidRPr="00675DAA" w:rsidRDefault="00832459" w:rsidP="0080029F"/>
        </w:tc>
        <w:tc>
          <w:tcPr>
            <w:tcW w:w="1260" w:type="dxa"/>
          </w:tcPr>
          <w:p w:rsidR="00832459" w:rsidRPr="00675DAA" w:rsidRDefault="00832459" w:rsidP="0080029F">
            <w:r w:rsidRPr="00675DAA">
              <w:t>code</w:t>
            </w:r>
          </w:p>
        </w:tc>
        <w:tc>
          <w:tcPr>
            <w:tcW w:w="1260" w:type="dxa"/>
          </w:tcPr>
          <w:p w:rsidR="00832459" w:rsidRPr="00675DAA" w:rsidRDefault="00832459" w:rsidP="0080029F">
            <w:r w:rsidRPr="00675DAA">
              <w:t>1:1</w:t>
            </w:r>
          </w:p>
        </w:tc>
        <w:tc>
          <w:tcPr>
            <w:tcW w:w="1350" w:type="dxa"/>
          </w:tcPr>
          <w:p w:rsidR="00832459" w:rsidRPr="00675DAA" w:rsidRDefault="00832459" w:rsidP="0080029F"/>
        </w:tc>
        <w:tc>
          <w:tcPr>
            <w:tcW w:w="3330" w:type="dxa"/>
          </w:tcPr>
          <w:p w:rsidR="00832459" w:rsidRPr="00675DAA" w:rsidRDefault="00832459" w:rsidP="0080029F"/>
        </w:tc>
      </w:tr>
      <w:tr w:rsidR="00832459" w:rsidRPr="00675DAA" w:rsidTr="00C87FC3">
        <w:trPr>
          <w:cantSplit/>
        </w:trPr>
        <w:tc>
          <w:tcPr>
            <w:tcW w:w="2358" w:type="dxa"/>
            <w:vMerge/>
          </w:tcPr>
          <w:p w:rsidR="00832459" w:rsidRPr="00675DAA" w:rsidRDefault="00832459" w:rsidP="0080029F"/>
        </w:tc>
        <w:tc>
          <w:tcPr>
            <w:tcW w:w="1260" w:type="dxa"/>
          </w:tcPr>
          <w:p w:rsidR="00832459" w:rsidRPr="00675DAA" w:rsidRDefault="00832459" w:rsidP="0080029F">
            <w:r w:rsidRPr="00675DAA">
              <w:t>codeSystem</w:t>
            </w:r>
          </w:p>
        </w:tc>
        <w:tc>
          <w:tcPr>
            <w:tcW w:w="1260" w:type="dxa"/>
          </w:tcPr>
          <w:p w:rsidR="00832459" w:rsidRPr="00675DAA" w:rsidRDefault="00832459" w:rsidP="0080029F">
            <w:r w:rsidRPr="00675DAA">
              <w:t>1:1</w:t>
            </w:r>
          </w:p>
        </w:tc>
        <w:tc>
          <w:tcPr>
            <w:tcW w:w="1350" w:type="dxa"/>
          </w:tcPr>
          <w:p w:rsidR="00832459" w:rsidRPr="00675DAA" w:rsidRDefault="00832459" w:rsidP="0080029F"/>
        </w:tc>
        <w:tc>
          <w:tcPr>
            <w:tcW w:w="3330" w:type="dxa"/>
          </w:tcPr>
          <w:p w:rsidR="00832459" w:rsidRPr="00675DAA" w:rsidRDefault="00832459" w:rsidP="0080029F"/>
        </w:tc>
      </w:tr>
      <w:tr w:rsidR="00832459" w:rsidRPr="00675DAA" w:rsidTr="00C87FC3">
        <w:trPr>
          <w:cantSplit/>
        </w:trPr>
        <w:tc>
          <w:tcPr>
            <w:tcW w:w="2358" w:type="dxa"/>
            <w:vMerge/>
          </w:tcPr>
          <w:p w:rsidR="00832459" w:rsidRPr="00675DAA" w:rsidRDefault="00832459" w:rsidP="0080029F"/>
        </w:tc>
        <w:tc>
          <w:tcPr>
            <w:tcW w:w="1260" w:type="dxa"/>
          </w:tcPr>
          <w:p w:rsidR="00832459" w:rsidRPr="00675DAA" w:rsidRDefault="00832459" w:rsidP="0080029F">
            <w:r w:rsidRPr="00675DAA">
              <w:t>displayName</w:t>
            </w:r>
          </w:p>
        </w:tc>
        <w:tc>
          <w:tcPr>
            <w:tcW w:w="1260" w:type="dxa"/>
          </w:tcPr>
          <w:p w:rsidR="00832459" w:rsidRPr="00675DAA" w:rsidRDefault="00832459" w:rsidP="0080029F">
            <w:r w:rsidRPr="00675DAA">
              <w:t>1:1</w:t>
            </w:r>
          </w:p>
        </w:tc>
        <w:tc>
          <w:tcPr>
            <w:tcW w:w="1350" w:type="dxa"/>
          </w:tcPr>
          <w:p w:rsidR="00832459" w:rsidRPr="00675DAA" w:rsidRDefault="00832459" w:rsidP="0080029F"/>
        </w:tc>
        <w:tc>
          <w:tcPr>
            <w:tcW w:w="3330" w:type="dxa"/>
          </w:tcPr>
          <w:p w:rsidR="00832459" w:rsidRPr="00675DAA" w:rsidRDefault="00832459" w:rsidP="0080029F"/>
        </w:tc>
      </w:tr>
      <w:tr w:rsidR="00832459" w:rsidRPr="00675DAA" w:rsidTr="00C87FC3">
        <w:trPr>
          <w:cantSplit/>
        </w:trPr>
        <w:tc>
          <w:tcPr>
            <w:tcW w:w="2358" w:type="dxa"/>
            <w:shd w:val="clear" w:color="auto" w:fill="808080"/>
          </w:tcPr>
          <w:p w:rsidR="00832459" w:rsidRPr="00675DAA" w:rsidRDefault="00832459" w:rsidP="0080029F">
            <w:r w:rsidRPr="00675DAA">
              <w:t>Conformance</w:t>
            </w:r>
          </w:p>
        </w:tc>
        <w:tc>
          <w:tcPr>
            <w:tcW w:w="7200" w:type="dxa"/>
            <w:gridSpan w:val="4"/>
          </w:tcPr>
          <w:p w:rsidR="00204309" w:rsidRDefault="00204309" w:rsidP="0043437F">
            <w:pPr>
              <w:pStyle w:val="ListParagraph"/>
              <w:numPr>
                <w:ilvl w:val="0"/>
                <w:numId w:val="45"/>
              </w:numPr>
            </w:pPr>
            <w:r>
              <w:t>There is a code element</w:t>
            </w:r>
          </w:p>
          <w:p w:rsidR="00D76A0D" w:rsidRPr="005D21D1" w:rsidRDefault="00487FE5" w:rsidP="0043437F">
            <w:pPr>
              <w:pStyle w:val="ListParagraph"/>
              <w:numPr>
                <w:ilvl w:val="0"/>
                <w:numId w:val="174"/>
              </w:numPr>
              <w:rPr>
                <w:highlight w:val="white"/>
              </w:r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5D21D1">
              <w:rPr>
                <w:highlight w:val="white"/>
              </w:rPr>
              <w:t>element has not been defined.</w:t>
            </w:r>
          </w:p>
          <w:p w:rsidR="00D76A0D" w:rsidRPr="005D21D1" w:rsidRDefault="00487FE5" w:rsidP="0043437F">
            <w:pPr>
              <w:pStyle w:val="ListParagraph"/>
              <w:numPr>
                <w:ilvl w:val="0"/>
                <w:numId w:val="174"/>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5D21D1">
              <w:rPr>
                <w:highlight w:val="white"/>
              </w:rPr>
              <w:t>element is defined.</w:t>
            </w:r>
          </w:p>
          <w:p w:rsidR="00204309" w:rsidRDefault="00204309" w:rsidP="0080029F">
            <w:pPr>
              <w:pStyle w:val="ListParagraph"/>
            </w:pPr>
          </w:p>
          <w:p w:rsidR="005D21D1" w:rsidRDefault="005D21D1" w:rsidP="0043437F">
            <w:pPr>
              <w:pStyle w:val="ListParagraph"/>
              <w:numPr>
                <w:ilvl w:val="0"/>
                <w:numId w:val="45"/>
              </w:numPr>
            </w:pPr>
            <w:r w:rsidRPr="00675DAA">
              <w:t>There is a codeSystem</w:t>
            </w:r>
            <w:r>
              <w:t xml:space="preserve"> attribute with a </w:t>
            </w:r>
            <w:r w:rsidRPr="00F53457">
              <w:t xml:space="preserve">value </w:t>
            </w:r>
            <w:r>
              <w:t>of</w:t>
            </w:r>
            <w:r w:rsidRPr="00F53457">
              <w:t xml:space="preserve">: </w:t>
            </w:r>
            <w:r>
              <w:t>2.16.840.1.113883.2.20.6.8</w:t>
            </w:r>
          </w:p>
          <w:p w:rsidR="005D21D1" w:rsidRPr="00674290" w:rsidRDefault="005D21D1" w:rsidP="0043437F">
            <w:pPr>
              <w:pStyle w:val="ListParagraph"/>
              <w:numPr>
                <w:ilvl w:val="0"/>
                <w:numId w:val="175"/>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5D21D1" w:rsidRPr="0050178E" w:rsidRDefault="005D21D1" w:rsidP="0043437F">
            <w:pPr>
              <w:pStyle w:val="ListParagraph"/>
              <w:numPr>
                <w:ilvl w:val="0"/>
                <w:numId w:val="175"/>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rsidR="005D21D1" w:rsidRDefault="005D21D1" w:rsidP="0080029F">
            <w:pPr>
              <w:pStyle w:val="ListParagraph"/>
            </w:pPr>
          </w:p>
          <w:p w:rsidR="00832459" w:rsidRDefault="00832459" w:rsidP="0043437F">
            <w:pPr>
              <w:pStyle w:val="ListParagraph"/>
              <w:numPr>
                <w:ilvl w:val="0"/>
                <w:numId w:val="45"/>
              </w:numPr>
            </w:pPr>
            <w:r w:rsidRPr="00675DAA">
              <w:t>There is a code</w:t>
            </w:r>
            <w:r w:rsidR="00582038">
              <w:t xml:space="preserve"> attribute</w:t>
            </w:r>
            <w:r w:rsidR="005D21D1">
              <w:t xml:space="preserve"> that is derived from the OID</w:t>
            </w:r>
          </w:p>
          <w:p w:rsidR="00582038" w:rsidRPr="00674290" w:rsidRDefault="00487FE5" w:rsidP="0043437F">
            <w:pPr>
              <w:pStyle w:val="ListParagraph"/>
              <w:numPr>
                <w:ilvl w:val="0"/>
                <w:numId w:val="176"/>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8C0A5D" w:rsidRPr="005D21D1" w:rsidRDefault="009B00F5" w:rsidP="0043437F">
            <w:pPr>
              <w:pStyle w:val="ListParagraph"/>
              <w:numPr>
                <w:ilvl w:val="0"/>
                <w:numId w:val="176"/>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9F05AC" w:rsidRPr="005D21D1">
              <w:rPr>
                <w:highlight w:val="white"/>
              </w:rPr>
              <w:t>.</w:t>
            </w:r>
          </w:p>
          <w:p w:rsidR="009F05AC" w:rsidRDefault="009F05AC" w:rsidP="0080029F">
            <w:pPr>
              <w:pStyle w:val="ListParagraph"/>
            </w:pPr>
          </w:p>
          <w:p w:rsidR="00832459" w:rsidRDefault="00832459" w:rsidP="0043437F">
            <w:pPr>
              <w:pStyle w:val="ListParagraph"/>
              <w:numPr>
                <w:ilvl w:val="0"/>
                <w:numId w:val="45"/>
              </w:numPr>
            </w:pPr>
            <w:r w:rsidRPr="00675DAA">
              <w:t xml:space="preserve">The code value </w:t>
            </w:r>
            <w:r w:rsidR="001B0358" w:rsidRPr="00675DAA">
              <w:t>is document specific</w:t>
            </w:r>
          </w:p>
          <w:p w:rsidR="008C0A5D" w:rsidRPr="008C0A5D" w:rsidRDefault="008C0A5D" w:rsidP="0043437F">
            <w:pPr>
              <w:pStyle w:val="ListParagraph"/>
              <w:numPr>
                <w:ilvl w:val="0"/>
                <w:numId w:val="177"/>
              </w:numPr>
              <w:rPr>
                <w:highlight w:val="white"/>
              </w:rPr>
            </w:pPr>
            <w:r w:rsidRPr="008C0A5D">
              <w:rPr>
                <w:highlight w:val="white"/>
              </w:rPr>
              <w:t>Informational only (no validation aspect).</w:t>
            </w:r>
          </w:p>
          <w:p w:rsidR="008C0A5D" w:rsidRDefault="008C0A5D" w:rsidP="0080029F">
            <w:pPr>
              <w:pStyle w:val="ListParagraph"/>
            </w:pPr>
          </w:p>
          <w:p w:rsidR="00832459" w:rsidRPr="00675DAA" w:rsidRDefault="00832459" w:rsidP="0043437F">
            <w:pPr>
              <w:pStyle w:val="ListParagraph"/>
              <w:numPr>
                <w:ilvl w:val="0"/>
                <w:numId w:val="45"/>
              </w:numPr>
            </w:pPr>
            <w:r w:rsidRPr="00675DAA">
              <w:t>There is a displayName</w:t>
            </w:r>
            <w:r w:rsidR="00582038">
              <w:t xml:space="preserve"> attribute</w:t>
            </w:r>
            <w:r w:rsidR="005D21D1">
              <w:t xml:space="preserve"> that </w:t>
            </w:r>
            <w:r w:rsidR="005D21D1" w:rsidRPr="00675DAA">
              <w:t>shall display the</w:t>
            </w:r>
            <w:r w:rsidR="005D21D1">
              <w:t xml:space="preserve"> appropriate </w:t>
            </w:r>
            <w:r w:rsidR="005D21D1" w:rsidRPr="00675DAA">
              <w:t>label</w:t>
            </w:r>
            <w:r w:rsidR="005D21D1">
              <w:t>.</w:t>
            </w:r>
          </w:p>
          <w:p w:rsidR="00582038" w:rsidRPr="00674290" w:rsidRDefault="00487FE5" w:rsidP="0043437F">
            <w:pPr>
              <w:pStyle w:val="ListParagraph"/>
              <w:numPr>
                <w:ilvl w:val="0"/>
                <w:numId w:val="178"/>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893F19" w:rsidRPr="00675DAA" w:rsidRDefault="00DA385E" w:rsidP="0043437F">
            <w:pPr>
              <w:pStyle w:val="ListParagraph"/>
              <w:numPr>
                <w:ilvl w:val="0"/>
                <w:numId w:val="178"/>
              </w:numPr>
            </w:pPr>
            <w:r w:rsidRPr="005D21D1">
              <w:rPr>
                <w:highlight w:val="white"/>
              </w:rPr>
              <w:t>SPL Rule 7 identifies that label does not match the CV.</w:t>
            </w:r>
          </w:p>
        </w:tc>
      </w:tr>
    </w:tbl>
    <w:p w:rsidR="00181B66" w:rsidRPr="00675DAA" w:rsidRDefault="00181B6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80029F">
            <w:r w:rsidRPr="00675DAA">
              <w:lastRenderedPageBreak/>
              <w:t>Element</w:t>
            </w:r>
          </w:p>
        </w:tc>
        <w:tc>
          <w:tcPr>
            <w:tcW w:w="1260" w:type="dxa"/>
            <w:shd w:val="clear" w:color="auto" w:fill="808080"/>
          </w:tcPr>
          <w:p w:rsidR="00832459" w:rsidRPr="00675DAA" w:rsidRDefault="00832459" w:rsidP="0080029F">
            <w:r w:rsidRPr="00675DAA">
              <w:t>Attribute</w:t>
            </w:r>
          </w:p>
        </w:tc>
        <w:tc>
          <w:tcPr>
            <w:tcW w:w="1260" w:type="dxa"/>
            <w:shd w:val="clear" w:color="auto" w:fill="808080"/>
          </w:tcPr>
          <w:p w:rsidR="00832459" w:rsidRPr="00F53457" w:rsidRDefault="00832459" w:rsidP="0080029F">
            <w:r w:rsidRPr="00675DAA">
              <w:t>Cardinality</w:t>
            </w:r>
          </w:p>
        </w:tc>
        <w:tc>
          <w:tcPr>
            <w:tcW w:w="1350" w:type="dxa"/>
            <w:shd w:val="clear" w:color="auto" w:fill="808080"/>
          </w:tcPr>
          <w:p w:rsidR="00832459" w:rsidRPr="00675DAA" w:rsidRDefault="00832459" w:rsidP="0080029F">
            <w:r w:rsidRPr="00675DAA">
              <w:t>Value(s) Allowed</w:t>
            </w:r>
          </w:p>
          <w:p w:rsidR="00832459" w:rsidRPr="00675DAA" w:rsidRDefault="00832459" w:rsidP="0080029F">
            <w:r w:rsidRPr="00675DAA">
              <w:t>Examples</w:t>
            </w:r>
          </w:p>
        </w:tc>
        <w:tc>
          <w:tcPr>
            <w:tcW w:w="3330" w:type="dxa"/>
            <w:shd w:val="clear" w:color="auto" w:fill="808080"/>
          </w:tcPr>
          <w:p w:rsidR="00832459" w:rsidRPr="00675DAA" w:rsidRDefault="00832459" w:rsidP="0080029F">
            <w:r w:rsidRPr="00675DAA">
              <w:t>Description</w:t>
            </w:r>
          </w:p>
          <w:p w:rsidR="00832459" w:rsidRPr="00675DAA" w:rsidRDefault="00832459" w:rsidP="0080029F">
            <w:r w:rsidRPr="00675DAA">
              <w:t>Instructions</w:t>
            </w:r>
          </w:p>
        </w:tc>
      </w:tr>
      <w:tr w:rsidR="00832459" w:rsidRPr="00675DAA" w:rsidTr="00C87FC3">
        <w:trPr>
          <w:cantSplit/>
        </w:trPr>
        <w:tc>
          <w:tcPr>
            <w:tcW w:w="2358" w:type="dxa"/>
          </w:tcPr>
          <w:p w:rsidR="00832459" w:rsidRPr="00675DAA" w:rsidRDefault="00A24D8A" w:rsidP="0080029F">
            <w:r>
              <w:t>t</w:t>
            </w:r>
            <w:r w:rsidR="00832459" w:rsidRPr="00675DAA">
              <w:t>itle</w:t>
            </w:r>
          </w:p>
        </w:tc>
        <w:tc>
          <w:tcPr>
            <w:tcW w:w="1260" w:type="dxa"/>
            <w:shd w:val="clear" w:color="auto" w:fill="D9D9D9"/>
          </w:tcPr>
          <w:p w:rsidR="00832459" w:rsidRPr="00675DAA" w:rsidRDefault="00832459" w:rsidP="0080029F">
            <w:r w:rsidRPr="00675DAA">
              <w:t>N/A</w:t>
            </w:r>
          </w:p>
        </w:tc>
        <w:tc>
          <w:tcPr>
            <w:tcW w:w="1260" w:type="dxa"/>
            <w:shd w:val="clear" w:color="auto" w:fill="D9D9D9"/>
          </w:tcPr>
          <w:p w:rsidR="00832459" w:rsidRPr="00675DAA" w:rsidRDefault="00832459" w:rsidP="0080029F">
            <w:r w:rsidRPr="00675DAA">
              <w:t>0:1</w:t>
            </w:r>
          </w:p>
        </w:tc>
        <w:tc>
          <w:tcPr>
            <w:tcW w:w="1350" w:type="dxa"/>
            <w:shd w:val="clear" w:color="auto" w:fill="D9D9D9"/>
          </w:tcPr>
          <w:p w:rsidR="00832459" w:rsidRPr="00675DAA" w:rsidRDefault="00832459" w:rsidP="0080029F"/>
        </w:tc>
        <w:tc>
          <w:tcPr>
            <w:tcW w:w="3330" w:type="dxa"/>
            <w:shd w:val="clear" w:color="auto" w:fill="D9D9D9"/>
          </w:tcPr>
          <w:p w:rsidR="00832459" w:rsidRPr="00675DAA" w:rsidRDefault="00832459" w:rsidP="0080029F">
            <w:r w:rsidRPr="00675DAA">
              <w:t>Provides the title for the document.</w:t>
            </w:r>
          </w:p>
        </w:tc>
      </w:tr>
      <w:tr w:rsidR="00832459" w:rsidRPr="00675DAA" w:rsidTr="00C87FC3">
        <w:trPr>
          <w:cantSplit/>
        </w:trPr>
        <w:tc>
          <w:tcPr>
            <w:tcW w:w="2358" w:type="dxa"/>
            <w:shd w:val="clear" w:color="auto" w:fill="808080"/>
          </w:tcPr>
          <w:p w:rsidR="00832459" w:rsidRPr="00675DAA" w:rsidRDefault="00832459" w:rsidP="0080029F">
            <w:r w:rsidRPr="00675DAA">
              <w:t>Conformance</w:t>
            </w:r>
          </w:p>
        </w:tc>
        <w:tc>
          <w:tcPr>
            <w:tcW w:w="7200" w:type="dxa"/>
            <w:gridSpan w:val="4"/>
          </w:tcPr>
          <w:p w:rsidR="001B0358" w:rsidRDefault="001B0358" w:rsidP="0043437F">
            <w:pPr>
              <w:pStyle w:val="ListParagraph"/>
              <w:numPr>
                <w:ilvl w:val="0"/>
                <w:numId w:val="46"/>
              </w:numPr>
            </w:pPr>
            <w:r w:rsidRPr="00675DAA">
              <w:t>There may be a title, unless specified otherwise in the document specific validation guidance</w:t>
            </w:r>
          </w:p>
          <w:p w:rsidR="008C0A5D" w:rsidRPr="008C0A5D" w:rsidRDefault="008C0A5D" w:rsidP="0043437F">
            <w:pPr>
              <w:pStyle w:val="ListParagraph"/>
              <w:numPr>
                <w:ilvl w:val="0"/>
                <w:numId w:val="90"/>
              </w:numPr>
              <w:rPr>
                <w:highlight w:val="white"/>
              </w:rPr>
            </w:pPr>
            <w:r w:rsidRPr="008C0A5D">
              <w:rPr>
                <w:highlight w:val="white"/>
              </w:rPr>
              <w:t>Informational only (no validation aspect).</w:t>
            </w:r>
          </w:p>
          <w:p w:rsidR="008C0A5D" w:rsidRPr="00675DAA" w:rsidRDefault="008C0A5D" w:rsidP="0080029F"/>
          <w:p w:rsidR="00832459" w:rsidRDefault="00832459" w:rsidP="0043437F">
            <w:pPr>
              <w:pStyle w:val="ListParagraph"/>
              <w:numPr>
                <w:ilvl w:val="0"/>
                <w:numId w:val="46"/>
              </w:numPr>
            </w:pPr>
            <w:r w:rsidRPr="00675DAA">
              <w:t>The title is free form</w:t>
            </w:r>
            <w:r w:rsidR="008C0A5D">
              <w:t>.</w:t>
            </w:r>
          </w:p>
          <w:p w:rsidR="008C0A5D" w:rsidRPr="008C0A5D" w:rsidRDefault="008C0A5D" w:rsidP="0043437F">
            <w:pPr>
              <w:pStyle w:val="ListParagraph"/>
              <w:numPr>
                <w:ilvl w:val="0"/>
                <w:numId w:val="91"/>
              </w:numPr>
              <w:rPr>
                <w:highlight w:val="white"/>
              </w:rPr>
            </w:pPr>
            <w:r w:rsidRPr="008C0A5D">
              <w:rPr>
                <w:highlight w:val="white"/>
              </w:rPr>
              <w:t>Informational only (no validation aspect).</w:t>
            </w:r>
          </w:p>
          <w:p w:rsidR="008C0A5D" w:rsidRPr="00675DAA" w:rsidRDefault="008C0A5D" w:rsidP="0080029F"/>
          <w:p w:rsidR="00832459" w:rsidRPr="00675DAA" w:rsidRDefault="00832459" w:rsidP="0043437F">
            <w:pPr>
              <w:pStyle w:val="ListParagraph"/>
              <w:numPr>
                <w:ilvl w:val="0"/>
                <w:numId w:val="46"/>
              </w:numPr>
            </w:pPr>
            <w:commentRangeStart w:id="897"/>
            <w:r w:rsidRPr="00675DAA">
              <w:t>There are no figures in the title.</w:t>
            </w:r>
          </w:p>
          <w:p w:rsidR="00832459" w:rsidRPr="00675DAA" w:rsidRDefault="00832459" w:rsidP="0043437F">
            <w:pPr>
              <w:pStyle w:val="ListParagraph"/>
              <w:numPr>
                <w:ilvl w:val="0"/>
                <w:numId w:val="46"/>
              </w:numPr>
            </w:pPr>
            <w:r w:rsidRPr="00675DAA">
              <w:t>There are no images in the title.</w:t>
            </w:r>
          </w:p>
          <w:p w:rsidR="00832459" w:rsidRPr="00675DAA" w:rsidRDefault="00832459" w:rsidP="0043437F">
            <w:pPr>
              <w:pStyle w:val="ListParagraph"/>
              <w:numPr>
                <w:ilvl w:val="0"/>
                <w:numId w:val="46"/>
              </w:numPr>
            </w:pPr>
            <w:r w:rsidRPr="00675DAA">
              <w:t>Multiple lines may be used in the title with each line separated by a line break &lt;br/&gt; tag. (note: titles can also be as follows: &lt;title mediaType="text/x-hl7-title+xml"&gt;).</w:t>
            </w:r>
            <w:commentRangeEnd w:id="897"/>
            <w:r w:rsidR="008C0A5D">
              <w:rPr>
                <w:rStyle w:val="CommentReference"/>
              </w:rPr>
              <w:commentReference w:id="897"/>
            </w:r>
          </w:p>
        </w:tc>
      </w:tr>
    </w:tbl>
    <w:p w:rsidR="00A24D8A" w:rsidRDefault="00A24D8A"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rsidTr="00436B24">
        <w:trPr>
          <w:cantSplit/>
          <w:trHeight w:val="580"/>
          <w:tblHeader/>
        </w:trPr>
        <w:tc>
          <w:tcPr>
            <w:tcW w:w="2358" w:type="dxa"/>
            <w:shd w:val="clear" w:color="auto" w:fill="808080"/>
          </w:tcPr>
          <w:p w:rsidR="00A24D8A" w:rsidRPr="00F53457" w:rsidRDefault="00A24D8A" w:rsidP="0080029F">
            <w:r w:rsidRPr="00675DAA">
              <w:t>Element</w:t>
            </w:r>
          </w:p>
        </w:tc>
        <w:tc>
          <w:tcPr>
            <w:tcW w:w="1260" w:type="dxa"/>
            <w:shd w:val="clear" w:color="auto" w:fill="808080"/>
          </w:tcPr>
          <w:p w:rsidR="00A24D8A" w:rsidRPr="00675DAA" w:rsidRDefault="00A24D8A" w:rsidP="0080029F">
            <w:r w:rsidRPr="00675DAA">
              <w:t>Attribute</w:t>
            </w:r>
          </w:p>
        </w:tc>
        <w:tc>
          <w:tcPr>
            <w:tcW w:w="1260" w:type="dxa"/>
            <w:shd w:val="clear" w:color="auto" w:fill="808080"/>
          </w:tcPr>
          <w:p w:rsidR="00A24D8A" w:rsidRPr="00F53457" w:rsidRDefault="00A24D8A" w:rsidP="0080029F">
            <w:r w:rsidRPr="00675DAA">
              <w:t>Cardinality</w:t>
            </w:r>
          </w:p>
        </w:tc>
        <w:tc>
          <w:tcPr>
            <w:tcW w:w="1350" w:type="dxa"/>
            <w:shd w:val="clear" w:color="auto" w:fill="808080"/>
          </w:tcPr>
          <w:p w:rsidR="00A24D8A" w:rsidRPr="00675DAA" w:rsidRDefault="00A24D8A" w:rsidP="0080029F">
            <w:r w:rsidRPr="00675DAA">
              <w:t>Value(s) Allowed</w:t>
            </w:r>
          </w:p>
          <w:p w:rsidR="00A24D8A" w:rsidRPr="00675DAA" w:rsidRDefault="00A24D8A" w:rsidP="0080029F">
            <w:r w:rsidRPr="00675DAA">
              <w:t>Examples</w:t>
            </w:r>
          </w:p>
        </w:tc>
        <w:tc>
          <w:tcPr>
            <w:tcW w:w="3330" w:type="dxa"/>
            <w:shd w:val="clear" w:color="auto" w:fill="808080"/>
          </w:tcPr>
          <w:p w:rsidR="00A24D8A" w:rsidRPr="00675DAA" w:rsidRDefault="00A24D8A" w:rsidP="0080029F">
            <w:r w:rsidRPr="00675DAA">
              <w:t>Description</w:t>
            </w:r>
          </w:p>
          <w:p w:rsidR="00A24D8A" w:rsidRPr="00675DAA" w:rsidRDefault="00A24D8A" w:rsidP="0080029F">
            <w:r w:rsidRPr="00675DAA">
              <w:t>Instructions</w:t>
            </w:r>
          </w:p>
        </w:tc>
      </w:tr>
      <w:tr w:rsidR="00A24D8A" w:rsidRPr="00675DAA" w:rsidTr="00436B24">
        <w:trPr>
          <w:cantSplit/>
        </w:trPr>
        <w:tc>
          <w:tcPr>
            <w:tcW w:w="2358" w:type="dxa"/>
          </w:tcPr>
          <w:p w:rsidR="00A24D8A" w:rsidRPr="00675DAA" w:rsidRDefault="00A24D8A" w:rsidP="0080029F">
            <w:r>
              <w:t>text</w:t>
            </w:r>
          </w:p>
        </w:tc>
        <w:tc>
          <w:tcPr>
            <w:tcW w:w="1260" w:type="dxa"/>
            <w:shd w:val="clear" w:color="auto" w:fill="D9D9D9"/>
          </w:tcPr>
          <w:p w:rsidR="00A24D8A" w:rsidRPr="00675DAA" w:rsidRDefault="00A24D8A" w:rsidP="0080029F">
            <w:r w:rsidRPr="00675DAA">
              <w:t>N/A</w:t>
            </w:r>
          </w:p>
        </w:tc>
        <w:tc>
          <w:tcPr>
            <w:tcW w:w="1260" w:type="dxa"/>
            <w:shd w:val="clear" w:color="auto" w:fill="D9D9D9"/>
          </w:tcPr>
          <w:p w:rsidR="00A24D8A" w:rsidRPr="00675DAA" w:rsidRDefault="00A24D8A" w:rsidP="0080029F">
            <w:r w:rsidRPr="00675DAA">
              <w:t>0:1</w:t>
            </w:r>
          </w:p>
        </w:tc>
        <w:tc>
          <w:tcPr>
            <w:tcW w:w="1350" w:type="dxa"/>
            <w:shd w:val="clear" w:color="auto" w:fill="D9D9D9"/>
          </w:tcPr>
          <w:p w:rsidR="00A24D8A" w:rsidRPr="00675DAA" w:rsidRDefault="00A24D8A" w:rsidP="0080029F"/>
        </w:tc>
        <w:tc>
          <w:tcPr>
            <w:tcW w:w="3330" w:type="dxa"/>
            <w:shd w:val="clear" w:color="auto" w:fill="D9D9D9"/>
          </w:tcPr>
          <w:p w:rsidR="00A24D8A" w:rsidRPr="00675DAA" w:rsidRDefault="00A24D8A" w:rsidP="0080029F">
            <w:r w:rsidRPr="00675DAA">
              <w:t xml:space="preserve">Provides the </w:t>
            </w:r>
            <w:r>
              <w:t>content</w:t>
            </w:r>
            <w:r w:rsidRPr="00675DAA">
              <w:t xml:space="preserve"> for the document.</w:t>
            </w:r>
          </w:p>
        </w:tc>
      </w:tr>
      <w:tr w:rsidR="00A24D8A" w:rsidRPr="00675DAA" w:rsidTr="00436B24">
        <w:trPr>
          <w:cantSplit/>
        </w:trPr>
        <w:tc>
          <w:tcPr>
            <w:tcW w:w="2358" w:type="dxa"/>
            <w:shd w:val="clear" w:color="auto" w:fill="808080"/>
          </w:tcPr>
          <w:p w:rsidR="00A24D8A" w:rsidRPr="00675DAA" w:rsidRDefault="00A24D8A" w:rsidP="0080029F">
            <w:r w:rsidRPr="00675DAA">
              <w:t>Conformance</w:t>
            </w:r>
          </w:p>
        </w:tc>
        <w:tc>
          <w:tcPr>
            <w:tcW w:w="7200" w:type="dxa"/>
            <w:gridSpan w:val="4"/>
          </w:tcPr>
          <w:p w:rsidR="00A24D8A" w:rsidRDefault="00A24D8A" w:rsidP="00DF0F23">
            <w:pPr>
              <w:pStyle w:val="ListParagraph"/>
              <w:numPr>
                <w:ilvl w:val="0"/>
                <w:numId w:val="47"/>
              </w:numPr>
              <w:spacing w:after="200"/>
              <w:rPr>
                <w:del w:id="898" w:author="pbx" w:date="2017-11-03T17:48:00Z"/>
              </w:rPr>
            </w:pPr>
            <w:r>
              <w:t>There may be text</w:t>
            </w:r>
            <w:r w:rsidRPr="00675DAA">
              <w:t>, unless specified otherwise in the document specific validation guidance</w:t>
            </w:r>
            <w:del w:id="899" w:author="pbx" w:date="2017-11-03T17:48:00Z">
              <w:r w:rsidR="00BF60E6">
                <w:delText>.</w:delText>
              </w:r>
            </w:del>
          </w:p>
        </w:tc>
      </w:tr>
    </w:tbl>
    <w:p w:rsidR="004E59A5" w:rsidRDefault="002F0185" w:rsidP="0043437F">
      <w:pPr>
        <w:pStyle w:val="ListParagraph"/>
        <w:numPr>
          <w:ilvl w:val="0"/>
          <w:numId w:val="259"/>
        </w:numPr>
        <w:rPr>
          <w:moveFrom w:id="900" w:author="pbx" w:date="2017-11-03T17:48:00Z"/>
          <w:highlight w:val="white"/>
        </w:rPr>
      </w:pPr>
      <w:ins w:id="901" w:author="pbx" w:date="2017-11-03T17:48:00Z">
        <w:r>
          <w:t>, if present the</w:t>
        </w:r>
      </w:ins>
      <w:moveFromRangeStart w:id="902" w:author="pbx" w:date="2017-11-03T17:48:00Z" w:name="move497494655"/>
      <w:moveFrom w:id="903" w:author="pbx" w:date="2017-11-03T17:48:00Z">
        <w:r w:rsidR="004E59A5" w:rsidRPr="00E46ED6">
          <w:rPr>
            <w:highlight w:val="white"/>
          </w:rPr>
          <w:t>Informational only (no validation aspect).</w:t>
        </w:r>
      </w:moveFrom>
    </w:p>
    <w:p w:rsidR="0080029F" w:rsidRPr="00E46ED6" w:rsidRDefault="0080029F" w:rsidP="0080029F">
      <w:pPr>
        <w:pStyle w:val="ListParagraph"/>
        <w:ind w:left="360"/>
        <w:rPr>
          <w:moveFrom w:id="904" w:author="pbx" w:date="2017-11-03T17:48:00Z"/>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58"/>
      </w:tblGrid>
      <w:tr w:rsidR="00A24D8A" w:rsidRPr="00675DAA" w:rsidTr="00436B24">
        <w:trPr>
          <w:cantSplit/>
        </w:trPr>
        <w:tc>
          <w:tcPr>
            <w:tcW w:w="7200" w:type="dxa"/>
          </w:tcPr>
          <w:moveFromRangeEnd w:id="902"/>
          <w:p w:rsidR="00A24D8A" w:rsidRPr="00BF60E6" w:rsidRDefault="00A24D8A" w:rsidP="002F0185">
            <w:pPr>
              <w:pStyle w:val="ListParagraph"/>
              <w:numPr>
                <w:ilvl w:val="0"/>
                <w:numId w:val="47"/>
              </w:numPr>
            </w:pPr>
            <w:del w:id="905" w:author="pbx" w:date="2017-11-03T17:48:00Z">
              <w:r w:rsidRPr="00F53457">
                <w:delText>The</w:delText>
              </w:r>
            </w:del>
            <w:r w:rsidR="002F0185">
              <w:t xml:space="preserve"> text is </w:t>
            </w:r>
            <w:r w:rsidRPr="00F53457">
              <w:t xml:space="preserve">free form, however the text content may consist of </w:t>
            </w:r>
            <w:r>
              <w:t xml:space="preserve">paragraph elements, table elements, and/or list elements. Due to the complexity of this element it has been detailed in section </w:t>
            </w:r>
            <w:r w:rsidRPr="002F0185">
              <w:rPr>
                <w:color w:val="548DD4" w:themeColor="text2" w:themeTint="99"/>
                <w:u w:val="single"/>
              </w:rPr>
              <w:fldChar w:fldCharType="begin"/>
            </w:r>
            <w:r w:rsidRPr="002F0185">
              <w:rPr>
                <w:color w:val="548DD4" w:themeColor="text2" w:themeTint="99"/>
                <w:u w:val="single"/>
              </w:rPr>
              <w:instrText xml:space="preserve"> REF _Ref437247395 \w \h  \* MERGEFORMAT </w:instrText>
            </w:r>
            <w:r w:rsidRPr="002F0185">
              <w:rPr>
                <w:color w:val="548DD4" w:themeColor="text2" w:themeTint="99"/>
                <w:u w:val="single"/>
              </w:rPr>
            </w:r>
            <w:r w:rsidRPr="002F0185">
              <w:rPr>
                <w:color w:val="548DD4" w:themeColor="text2" w:themeTint="99"/>
                <w:u w:val="single"/>
              </w:rPr>
              <w:fldChar w:fldCharType="separate"/>
            </w:r>
            <w:r w:rsidR="00C05A3F" w:rsidRPr="002F0185">
              <w:rPr>
                <w:color w:val="548DD4" w:themeColor="text2" w:themeTint="99"/>
                <w:u w:val="single"/>
              </w:rPr>
              <w:t>4.8</w:t>
            </w:r>
            <w:r w:rsidRPr="002F0185">
              <w:rPr>
                <w:color w:val="548DD4" w:themeColor="text2" w:themeTint="99"/>
                <w:u w:val="single"/>
              </w:rPr>
              <w:fldChar w:fldCharType="end"/>
            </w:r>
            <w:r w:rsidRPr="002F0185">
              <w:rPr>
                <w:color w:val="548DD4" w:themeColor="text2" w:themeTint="99"/>
                <w:u w:val="single"/>
              </w:rPr>
              <w:t xml:space="preserve"> </w:t>
            </w:r>
            <w:r w:rsidRPr="002F0185">
              <w:rPr>
                <w:color w:val="548DD4" w:themeColor="text2" w:themeTint="99"/>
                <w:u w:val="single"/>
              </w:rPr>
              <w:fldChar w:fldCharType="begin"/>
            </w:r>
            <w:r w:rsidRPr="002F0185">
              <w:rPr>
                <w:color w:val="548DD4" w:themeColor="text2" w:themeTint="99"/>
                <w:u w:val="single"/>
              </w:rPr>
              <w:instrText xml:space="preserve"> REF _Ref437247395 \h  \* MERGEFORMAT </w:instrText>
            </w:r>
            <w:r w:rsidRPr="002F0185">
              <w:rPr>
                <w:color w:val="548DD4" w:themeColor="text2" w:themeTint="99"/>
                <w:u w:val="single"/>
              </w:rPr>
            </w:r>
            <w:r w:rsidRPr="002F0185">
              <w:rPr>
                <w:color w:val="548DD4" w:themeColor="text2" w:themeTint="99"/>
                <w:u w:val="single"/>
              </w:rPr>
              <w:fldChar w:fldCharType="separate"/>
            </w:r>
            <w:r w:rsidR="00C05A3F" w:rsidRPr="002F0185">
              <w:rPr>
                <w:color w:val="548DD4" w:themeColor="text2" w:themeTint="99"/>
                <w:u w:val="single"/>
              </w:rPr>
              <w:t>Text Information</w:t>
            </w:r>
            <w:r w:rsidRPr="002F0185">
              <w:rPr>
                <w:color w:val="548DD4" w:themeColor="text2" w:themeTint="99"/>
                <w:u w:val="single"/>
              </w:rPr>
              <w:fldChar w:fldCharType="end"/>
            </w:r>
            <w:r w:rsidRPr="002F0185">
              <w:rPr>
                <w:color w:val="548DD4" w:themeColor="text2" w:themeTint="99"/>
                <w:u w:val="single"/>
              </w:rPr>
              <w:t>.</w:t>
            </w:r>
          </w:p>
          <w:p w:rsidR="00B247DB" w:rsidRPr="00AD0719" w:rsidRDefault="00BF60E6" w:rsidP="0043437F">
            <w:pPr>
              <w:pStyle w:val="ListParagraph"/>
              <w:numPr>
                <w:ilvl w:val="0"/>
                <w:numId w:val="93"/>
              </w:numPr>
              <w:rPr>
                <w:highlight w:val="white"/>
              </w:rPr>
            </w:pPr>
            <w:r w:rsidRPr="008C0A5D">
              <w:rPr>
                <w:highlight w:val="white"/>
              </w:rPr>
              <w:t>Informational only (no validation aspect).</w:t>
            </w:r>
          </w:p>
        </w:tc>
      </w:tr>
    </w:tbl>
    <w:p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rsidTr="009E6299">
        <w:trPr>
          <w:cantSplit/>
          <w:trHeight w:val="580"/>
          <w:tblHeader/>
        </w:trPr>
        <w:tc>
          <w:tcPr>
            <w:tcW w:w="2358" w:type="dxa"/>
            <w:shd w:val="clear" w:color="auto" w:fill="808080"/>
          </w:tcPr>
          <w:p w:rsidR="00AC5FF0" w:rsidRPr="00F53457" w:rsidRDefault="00AC5FF0" w:rsidP="0080029F">
            <w:r w:rsidRPr="00675DAA">
              <w:t>Element</w:t>
            </w:r>
          </w:p>
        </w:tc>
        <w:tc>
          <w:tcPr>
            <w:tcW w:w="1260" w:type="dxa"/>
            <w:shd w:val="clear" w:color="auto" w:fill="808080"/>
          </w:tcPr>
          <w:p w:rsidR="00AC5FF0" w:rsidRPr="00675DAA" w:rsidRDefault="00AC5FF0" w:rsidP="0080029F">
            <w:r w:rsidRPr="00675DAA">
              <w:t>Attribute</w:t>
            </w:r>
          </w:p>
        </w:tc>
        <w:tc>
          <w:tcPr>
            <w:tcW w:w="1260" w:type="dxa"/>
            <w:shd w:val="clear" w:color="auto" w:fill="808080"/>
          </w:tcPr>
          <w:p w:rsidR="00AC5FF0" w:rsidRPr="00F53457" w:rsidRDefault="00AC5FF0" w:rsidP="0080029F">
            <w:r w:rsidRPr="00675DAA">
              <w:t>Cardinality</w:t>
            </w:r>
          </w:p>
        </w:tc>
        <w:tc>
          <w:tcPr>
            <w:tcW w:w="1350" w:type="dxa"/>
            <w:shd w:val="clear" w:color="auto" w:fill="808080"/>
          </w:tcPr>
          <w:p w:rsidR="00AC5FF0" w:rsidRPr="00675DAA" w:rsidRDefault="00AC5FF0" w:rsidP="0080029F">
            <w:r w:rsidRPr="00675DAA">
              <w:t>Value(s) Allowed</w:t>
            </w:r>
          </w:p>
          <w:p w:rsidR="00AC5FF0" w:rsidRPr="00675DAA" w:rsidRDefault="00AC5FF0" w:rsidP="0080029F">
            <w:r w:rsidRPr="00675DAA">
              <w:t>Examples</w:t>
            </w:r>
          </w:p>
        </w:tc>
        <w:tc>
          <w:tcPr>
            <w:tcW w:w="3330" w:type="dxa"/>
            <w:shd w:val="clear" w:color="auto" w:fill="808080"/>
          </w:tcPr>
          <w:p w:rsidR="00AC5FF0" w:rsidRPr="00675DAA" w:rsidRDefault="00AC5FF0" w:rsidP="0080029F">
            <w:r w:rsidRPr="00675DAA">
              <w:t>Description</w:t>
            </w:r>
          </w:p>
          <w:p w:rsidR="00AC5FF0" w:rsidRPr="00675DAA" w:rsidRDefault="00AC5FF0" w:rsidP="0080029F">
            <w:r w:rsidRPr="00675DAA">
              <w:t>Instructions</w:t>
            </w:r>
          </w:p>
        </w:tc>
      </w:tr>
      <w:tr w:rsidR="00AC5FF0" w:rsidRPr="00675DAA" w:rsidTr="009E6299">
        <w:trPr>
          <w:cantSplit/>
        </w:trPr>
        <w:tc>
          <w:tcPr>
            <w:tcW w:w="2358" w:type="dxa"/>
          </w:tcPr>
          <w:p w:rsidR="00AC5FF0" w:rsidRPr="00675DAA" w:rsidRDefault="00AC5FF0" w:rsidP="0080029F">
            <w:commentRangeStart w:id="906"/>
            <w:r w:rsidRPr="009F02C4">
              <w:t>renderMultiMedia</w:t>
            </w:r>
            <w:commentRangeEnd w:id="906"/>
            <w:r>
              <w:rPr>
                <w:rStyle w:val="CommentReference"/>
              </w:rPr>
              <w:commentReference w:id="906"/>
            </w:r>
          </w:p>
        </w:tc>
        <w:tc>
          <w:tcPr>
            <w:tcW w:w="1260" w:type="dxa"/>
            <w:shd w:val="clear" w:color="auto" w:fill="D9D9D9"/>
          </w:tcPr>
          <w:p w:rsidR="00AC5FF0" w:rsidRPr="00675DAA" w:rsidRDefault="00AC5FF0" w:rsidP="0080029F">
            <w:r w:rsidRPr="00675DAA">
              <w:t>N/A</w:t>
            </w:r>
          </w:p>
        </w:tc>
        <w:tc>
          <w:tcPr>
            <w:tcW w:w="1260" w:type="dxa"/>
            <w:shd w:val="clear" w:color="auto" w:fill="D9D9D9"/>
          </w:tcPr>
          <w:p w:rsidR="00AC5FF0" w:rsidRPr="00675DAA" w:rsidRDefault="00AC5FF0" w:rsidP="0080029F">
            <w:r>
              <w:t>0:n</w:t>
            </w:r>
          </w:p>
        </w:tc>
        <w:tc>
          <w:tcPr>
            <w:tcW w:w="1350" w:type="dxa"/>
            <w:shd w:val="clear" w:color="auto" w:fill="D9D9D9"/>
          </w:tcPr>
          <w:p w:rsidR="00AC5FF0" w:rsidRPr="00675DAA" w:rsidRDefault="00AC5FF0" w:rsidP="0080029F"/>
        </w:tc>
        <w:tc>
          <w:tcPr>
            <w:tcW w:w="3330" w:type="dxa"/>
            <w:shd w:val="clear" w:color="auto" w:fill="D9D9D9"/>
          </w:tcPr>
          <w:p w:rsidR="00AC5FF0" w:rsidRPr="00675DAA" w:rsidRDefault="00AC5FF0" w:rsidP="0080029F"/>
        </w:tc>
      </w:tr>
      <w:tr w:rsidR="00AC5FF0" w:rsidRPr="00675DAA" w:rsidTr="009E6299">
        <w:trPr>
          <w:cantSplit/>
        </w:trPr>
        <w:tc>
          <w:tcPr>
            <w:tcW w:w="2358" w:type="dxa"/>
          </w:tcPr>
          <w:p w:rsidR="00AC5FF0" w:rsidRPr="009F02C4" w:rsidRDefault="00AC5FF0" w:rsidP="0080029F"/>
        </w:tc>
        <w:tc>
          <w:tcPr>
            <w:tcW w:w="1260" w:type="dxa"/>
            <w:shd w:val="clear" w:color="auto" w:fill="D9D9D9"/>
          </w:tcPr>
          <w:p w:rsidR="00AC5FF0" w:rsidRPr="00675DAA" w:rsidRDefault="00AC5FF0" w:rsidP="0080029F">
            <w:r w:rsidRPr="009F02C4">
              <w:t>referencedObject</w:t>
            </w:r>
          </w:p>
        </w:tc>
        <w:tc>
          <w:tcPr>
            <w:tcW w:w="1260" w:type="dxa"/>
            <w:shd w:val="clear" w:color="auto" w:fill="D9D9D9"/>
          </w:tcPr>
          <w:p w:rsidR="00AC5FF0" w:rsidRDefault="00AC5FF0" w:rsidP="0080029F">
            <w:r>
              <w:t>1:1</w:t>
            </w:r>
          </w:p>
        </w:tc>
        <w:tc>
          <w:tcPr>
            <w:tcW w:w="1350" w:type="dxa"/>
            <w:shd w:val="clear" w:color="auto" w:fill="D9D9D9"/>
          </w:tcPr>
          <w:p w:rsidR="00AC5FF0" w:rsidRPr="00675DAA" w:rsidRDefault="00AC5FF0" w:rsidP="0080029F"/>
        </w:tc>
        <w:tc>
          <w:tcPr>
            <w:tcW w:w="3330" w:type="dxa"/>
            <w:shd w:val="clear" w:color="auto" w:fill="D9D9D9"/>
          </w:tcPr>
          <w:p w:rsidR="00AC5FF0" w:rsidRPr="00675DAA" w:rsidRDefault="00AC5FF0" w:rsidP="0080029F"/>
        </w:tc>
      </w:tr>
      <w:tr w:rsidR="00AC5FF0" w:rsidRPr="00675DAA" w:rsidTr="009E6299">
        <w:trPr>
          <w:cantSplit/>
        </w:trPr>
        <w:tc>
          <w:tcPr>
            <w:tcW w:w="2358" w:type="dxa"/>
            <w:shd w:val="clear" w:color="auto" w:fill="808080"/>
          </w:tcPr>
          <w:p w:rsidR="00AC5FF0" w:rsidRPr="00675DAA" w:rsidRDefault="00AC5FF0" w:rsidP="0080029F">
            <w:r w:rsidRPr="00675DAA">
              <w:t>Conformance</w:t>
            </w:r>
          </w:p>
        </w:tc>
        <w:tc>
          <w:tcPr>
            <w:tcW w:w="7200" w:type="dxa"/>
            <w:gridSpan w:val="4"/>
          </w:tcPr>
          <w:p w:rsidR="00AC5FF0" w:rsidRDefault="00AC5FF0" w:rsidP="0043437F">
            <w:pPr>
              <w:pStyle w:val="ListParagraph"/>
              <w:numPr>
                <w:ilvl w:val="0"/>
                <w:numId w:val="185"/>
              </w:numPr>
            </w:pPr>
            <w:r>
              <w:t xml:space="preserve">There </w:t>
            </w:r>
            <w:r w:rsidR="000E61C4">
              <w:t xml:space="preserve">is </w:t>
            </w:r>
            <w:r>
              <w:t xml:space="preserve">a </w:t>
            </w:r>
            <w:r w:rsidRPr="009F02C4">
              <w:t>renderMultiMedia</w:t>
            </w:r>
            <w:r>
              <w:t xml:space="preserve"> element</w:t>
            </w:r>
            <w:r w:rsidR="008236E7">
              <w:t>.</w:t>
            </w:r>
          </w:p>
          <w:p w:rsidR="00D67032" w:rsidRDefault="00D67032" w:rsidP="0043437F">
            <w:pPr>
              <w:pStyle w:val="ListParagraph"/>
              <w:numPr>
                <w:ilvl w:val="0"/>
                <w:numId w:val="183"/>
              </w:numPr>
            </w:pPr>
            <w:r>
              <w:t xml:space="preserve">SPL Rule </w:t>
            </w:r>
            <w:r w:rsidR="008236E7">
              <w:t>11</w:t>
            </w:r>
            <w:r w:rsidRPr="00353C9D">
              <w:t xml:space="preserve"> identifies that the </w:t>
            </w:r>
            <w:r w:rsidR="008236E7">
              <w:t xml:space="preserve">element </w:t>
            </w:r>
            <w:r w:rsidRPr="00353C9D">
              <w:t xml:space="preserve">is </w:t>
            </w:r>
            <w:r w:rsidR="008236E7">
              <w:t xml:space="preserve">not </w:t>
            </w:r>
            <w:r w:rsidRPr="00353C9D">
              <w:t>empty.</w:t>
            </w:r>
          </w:p>
          <w:p w:rsidR="00AC5FF0" w:rsidRDefault="00AC5FF0" w:rsidP="0080029F"/>
          <w:p w:rsidR="00AC5FF0" w:rsidRDefault="00AC5FF0" w:rsidP="0043437F">
            <w:pPr>
              <w:pStyle w:val="ListParagraph"/>
              <w:numPr>
                <w:ilvl w:val="0"/>
                <w:numId w:val="185"/>
              </w:numPr>
            </w:pPr>
            <w:r>
              <w:t xml:space="preserve">There is a </w:t>
            </w:r>
            <w:r w:rsidRPr="009F02C4">
              <w:t>referencedObject</w:t>
            </w:r>
            <w:r>
              <w:t xml:space="preserve"> attribute</w:t>
            </w:r>
            <w:r w:rsidR="008236E7">
              <w:t>.</w:t>
            </w:r>
          </w:p>
          <w:p w:rsidR="00AC5FF0" w:rsidRPr="009F02C4" w:rsidRDefault="00AC5FF0" w:rsidP="0043437F">
            <w:pPr>
              <w:pStyle w:val="ListParagraph"/>
              <w:numPr>
                <w:ilvl w:val="0"/>
                <w:numId w:val="186"/>
              </w:numPr>
            </w:pPr>
            <w:r w:rsidRPr="00C367F5">
              <w:rPr>
                <w:highlight w:val="white"/>
              </w:rPr>
              <w:t>SPL Rule 5 identifies that the attribute has not been defined.</w:t>
            </w:r>
          </w:p>
          <w:p w:rsidR="00AC5FF0" w:rsidRPr="004B35D5" w:rsidRDefault="008236E7" w:rsidP="0043437F">
            <w:pPr>
              <w:pStyle w:val="ListParagraph"/>
              <w:numPr>
                <w:ilvl w:val="0"/>
                <w:numId w:val="186"/>
              </w:numPr>
            </w:pPr>
            <w:r>
              <w:t>SPL Rule 6</w:t>
            </w:r>
            <w:r w:rsidRPr="00353C9D">
              <w:t xml:space="preserve"> identifies that the </w:t>
            </w:r>
            <w:r>
              <w:t xml:space="preserve">attribute </w:t>
            </w:r>
            <w:r w:rsidRPr="00353C9D">
              <w:t>is empty.</w:t>
            </w:r>
          </w:p>
        </w:tc>
      </w:tr>
    </w:tbl>
    <w:p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rsidTr="002676CC">
        <w:trPr>
          <w:trHeight w:val="580"/>
          <w:tblHeader/>
        </w:trPr>
        <w:tc>
          <w:tcPr>
            <w:tcW w:w="2358" w:type="dxa"/>
            <w:shd w:val="clear" w:color="auto" w:fill="808080"/>
          </w:tcPr>
          <w:p w:rsidR="00AC5FF0" w:rsidRPr="00F53457" w:rsidRDefault="00AC5FF0" w:rsidP="0080029F">
            <w:r w:rsidRPr="00675DAA">
              <w:lastRenderedPageBreak/>
              <w:t>Element</w:t>
            </w:r>
          </w:p>
        </w:tc>
        <w:tc>
          <w:tcPr>
            <w:tcW w:w="1260" w:type="dxa"/>
            <w:shd w:val="clear" w:color="auto" w:fill="808080"/>
          </w:tcPr>
          <w:p w:rsidR="00AC5FF0" w:rsidRPr="00675DAA" w:rsidRDefault="00AC5FF0" w:rsidP="0080029F">
            <w:r w:rsidRPr="00675DAA">
              <w:t>Attribute</w:t>
            </w:r>
          </w:p>
        </w:tc>
        <w:tc>
          <w:tcPr>
            <w:tcW w:w="1260" w:type="dxa"/>
            <w:shd w:val="clear" w:color="auto" w:fill="808080"/>
          </w:tcPr>
          <w:p w:rsidR="00AC5FF0" w:rsidRPr="00F53457" w:rsidRDefault="00AC5FF0" w:rsidP="0080029F">
            <w:r w:rsidRPr="00675DAA">
              <w:t>Cardinality</w:t>
            </w:r>
          </w:p>
        </w:tc>
        <w:tc>
          <w:tcPr>
            <w:tcW w:w="1350" w:type="dxa"/>
            <w:shd w:val="clear" w:color="auto" w:fill="808080"/>
          </w:tcPr>
          <w:p w:rsidR="00AC5FF0" w:rsidRPr="00675DAA" w:rsidRDefault="00AC5FF0" w:rsidP="0080029F">
            <w:r w:rsidRPr="00675DAA">
              <w:t>Value(s) Allowed</w:t>
            </w:r>
          </w:p>
          <w:p w:rsidR="00AC5FF0" w:rsidRPr="00675DAA" w:rsidRDefault="00AC5FF0" w:rsidP="0080029F">
            <w:r w:rsidRPr="00675DAA">
              <w:t>Examples</w:t>
            </w:r>
          </w:p>
        </w:tc>
        <w:tc>
          <w:tcPr>
            <w:tcW w:w="3330" w:type="dxa"/>
            <w:shd w:val="clear" w:color="auto" w:fill="808080"/>
          </w:tcPr>
          <w:p w:rsidR="00AC5FF0" w:rsidRPr="00675DAA" w:rsidRDefault="00AC5FF0" w:rsidP="0080029F">
            <w:r w:rsidRPr="00675DAA">
              <w:t>Description</w:t>
            </w:r>
          </w:p>
          <w:p w:rsidR="00AC5FF0" w:rsidRPr="00675DAA" w:rsidRDefault="00AC5FF0" w:rsidP="0080029F">
            <w:r w:rsidRPr="00675DAA">
              <w:t>Instructions</w:t>
            </w:r>
          </w:p>
        </w:tc>
      </w:tr>
      <w:tr w:rsidR="00AC5FF0" w:rsidRPr="00675DAA" w:rsidTr="002676CC">
        <w:tc>
          <w:tcPr>
            <w:tcW w:w="2358" w:type="dxa"/>
          </w:tcPr>
          <w:p w:rsidR="00AC5FF0" w:rsidRPr="00675DAA" w:rsidRDefault="00AC5FF0" w:rsidP="0080029F">
            <w:r w:rsidRPr="00906BC6">
              <w:t>observationMedia</w:t>
            </w:r>
          </w:p>
        </w:tc>
        <w:tc>
          <w:tcPr>
            <w:tcW w:w="1260" w:type="dxa"/>
            <w:shd w:val="clear" w:color="auto" w:fill="D9D9D9"/>
          </w:tcPr>
          <w:p w:rsidR="00AC5FF0" w:rsidRPr="00675DAA" w:rsidRDefault="00AC5FF0" w:rsidP="0080029F">
            <w:r w:rsidRPr="00675DAA">
              <w:t>N/A</w:t>
            </w:r>
          </w:p>
        </w:tc>
        <w:tc>
          <w:tcPr>
            <w:tcW w:w="1260" w:type="dxa"/>
            <w:shd w:val="clear" w:color="auto" w:fill="D9D9D9"/>
          </w:tcPr>
          <w:p w:rsidR="00AC5FF0" w:rsidRPr="00675DAA" w:rsidRDefault="00AC5FF0" w:rsidP="0080029F">
            <w:r>
              <w:t>0:n</w:t>
            </w:r>
          </w:p>
        </w:tc>
        <w:tc>
          <w:tcPr>
            <w:tcW w:w="1350" w:type="dxa"/>
            <w:shd w:val="clear" w:color="auto" w:fill="D9D9D9"/>
          </w:tcPr>
          <w:p w:rsidR="00AC5FF0" w:rsidRPr="00675DAA" w:rsidRDefault="00AC5FF0" w:rsidP="0080029F"/>
        </w:tc>
        <w:tc>
          <w:tcPr>
            <w:tcW w:w="3330" w:type="dxa"/>
            <w:shd w:val="clear" w:color="auto" w:fill="D9D9D9"/>
          </w:tcPr>
          <w:p w:rsidR="00AC5FF0" w:rsidRPr="00675DAA" w:rsidRDefault="00AC5FF0" w:rsidP="0080029F"/>
        </w:tc>
      </w:tr>
      <w:tr w:rsidR="00AC5FF0" w:rsidRPr="00675DAA" w:rsidTr="002676CC">
        <w:tc>
          <w:tcPr>
            <w:tcW w:w="2358" w:type="dxa"/>
          </w:tcPr>
          <w:p w:rsidR="00AC5FF0" w:rsidRPr="009F02C4" w:rsidRDefault="00AC5FF0" w:rsidP="0080029F"/>
        </w:tc>
        <w:tc>
          <w:tcPr>
            <w:tcW w:w="1260" w:type="dxa"/>
            <w:shd w:val="clear" w:color="auto" w:fill="D9D9D9"/>
          </w:tcPr>
          <w:p w:rsidR="00AC5FF0" w:rsidRPr="00675DAA" w:rsidRDefault="00AC5FF0" w:rsidP="0080029F">
            <w:r>
              <w:t>ID</w:t>
            </w:r>
          </w:p>
        </w:tc>
        <w:tc>
          <w:tcPr>
            <w:tcW w:w="1260" w:type="dxa"/>
            <w:shd w:val="clear" w:color="auto" w:fill="D9D9D9"/>
          </w:tcPr>
          <w:p w:rsidR="00AC5FF0" w:rsidRDefault="00AC5FF0" w:rsidP="0080029F">
            <w:r>
              <w:t>1:1</w:t>
            </w:r>
          </w:p>
        </w:tc>
        <w:tc>
          <w:tcPr>
            <w:tcW w:w="1350" w:type="dxa"/>
            <w:shd w:val="clear" w:color="auto" w:fill="D9D9D9"/>
          </w:tcPr>
          <w:p w:rsidR="00AC5FF0" w:rsidRPr="00675DAA" w:rsidRDefault="00AC5FF0" w:rsidP="0080029F"/>
        </w:tc>
        <w:tc>
          <w:tcPr>
            <w:tcW w:w="3330" w:type="dxa"/>
            <w:shd w:val="clear" w:color="auto" w:fill="D9D9D9"/>
          </w:tcPr>
          <w:p w:rsidR="00AC5FF0" w:rsidRPr="00675DAA" w:rsidRDefault="00AC5FF0" w:rsidP="0080029F"/>
        </w:tc>
      </w:tr>
      <w:tr w:rsidR="00AC5FF0" w:rsidRPr="00675DAA" w:rsidTr="002676CC">
        <w:tc>
          <w:tcPr>
            <w:tcW w:w="2358" w:type="dxa"/>
            <w:shd w:val="clear" w:color="auto" w:fill="808080"/>
          </w:tcPr>
          <w:p w:rsidR="00AC5FF0" w:rsidRPr="00675DAA" w:rsidRDefault="00AC5FF0" w:rsidP="0080029F">
            <w:r w:rsidRPr="00675DAA">
              <w:t>Conformance</w:t>
            </w:r>
          </w:p>
        </w:tc>
        <w:tc>
          <w:tcPr>
            <w:tcW w:w="7200" w:type="dxa"/>
            <w:gridSpan w:val="4"/>
          </w:tcPr>
          <w:p w:rsidR="00AC5FF0" w:rsidRDefault="00AC5FF0" w:rsidP="0043437F">
            <w:pPr>
              <w:pStyle w:val="ListParagraph"/>
              <w:numPr>
                <w:ilvl w:val="0"/>
                <w:numId w:val="184"/>
              </w:numPr>
            </w:pPr>
            <w:r>
              <w:t xml:space="preserve">There </w:t>
            </w:r>
            <w:r w:rsidR="000E61C4">
              <w:t xml:space="preserve">is </w:t>
            </w:r>
            <w:r>
              <w:t xml:space="preserve">a </w:t>
            </w:r>
            <w:r w:rsidRPr="00906BC6">
              <w:t>observationMedia</w:t>
            </w:r>
            <w:r>
              <w:t xml:space="preserve"> element</w:t>
            </w:r>
          </w:p>
          <w:p w:rsidR="00AC5FF0" w:rsidRDefault="00AC5FF0" w:rsidP="0043437F">
            <w:pPr>
              <w:pStyle w:val="ListParagraph"/>
              <w:numPr>
                <w:ilvl w:val="0"/>
                <w:numId w:val="187"/>
              </w:numPr>
            </w:pPr>
            <w:r w:rsidRPr="00C62131">
              <w:t>Informational only (no validation aspect).</w:t>
            </w:r>
          </w:p>
          <w:p w:rsidR="00AC5FF0" w:rsidRDefault="00AC5FF0" w:rsidP="0080029F"/>
          <w:p w:rsidR="00AC5FF0" w:rsidRDefault="00AC5FF0" w:rsidP="0043437F">
            <w:pPr>
              <w:pStyle w:val="ListParagraph"/>
              <w:numPr>
                <w:ilvl w:val="0"/>
                <w:numId w:val="184"/>
              </w:numPr>
            </w:pPr>
            <w:r>
              <w:t>There is an ID attribute.</w:t>
            </w:r>
          </w:p>
          <w:p w:rsidR="00AC5FF0" w:rsidRPr="009F02C4" w:rsidRDefault="00AC5FF0" w:rsidP="0043437F">
            <w:pPr>
              <w:pStyle w:val="ListParagraph"/>
              <w:numPr>
                <w:ilvl w:val="0"/>
                <w:numId w:val="187"/>
              </w:numPr>
            </w:pPr>
            <w:r w:rsidRPr="00E82071">
              <w:t>SPL Rule 5 identifies that the attribute has not been defined.</w:t>
            </w:r>
          </w:p>
          <w:p w:rsidR="00AC5FF0" w:rsidRPr="00906BC6" w:rsidRDefault="00AC5FF0" w:rsidP="0043437F">
            <w:pPr>
              <w:pStyle w:val="ListParagraph"/>
              <w:numPr>
                <w:ilvl w:val="0"/>
                <w:numId w:val="187"/>
              </w:numPr>
            </w:pPr>
            <w:r w:rsidRPr="00E82071">
              <w:t>SPL Rule 6 identifies that the attribute is empty.</w:t>
            </w:r>
          </w:p>
          <w:p w:rsidR="00AC5FF0" w:rsidRDefault="00AC5FF0" w:rsidP="0080029F"/>
          <w:p w:rsidR="00AC5FF0" w:rsidRDefault="00AC5FF0" w:rsidP="0043437F">
            <w:pPr>
              <w:pStyle w:val="ListParagraph"/>
              <w:numPr>
                <w:ilvl w:val="0"/>
                <w:numId w:val="184"/>
              </w:numPr>
            </w:pPr>
            <w:r>
              <w:t xml:space="preserve">There </w:t>
            </w:r>
            <w:r w:rsidR="006D3FAB">
              <w:t>is</w:t>
            </w:r>
            <w:r>
              <w:t xml:space="preserve"> a </w:t>
            </w:r>
            <w:r w:rsidRPr="00906BC6">
              <w:t>text</w:t>
            </w:r>
            <w:r>
              <w:t xml:space="preserve"> element</w:t>
            </w:r>
          </w:p>
          <w:p w:rsidR="000E61C4" w:rsidRPr="00E82071" w:rsidRDefault="000E61C4" w:rsidP="0043437F">
            <w:pPr>
              <w:pStyle w:val="ListParagraph"/>
              <w:numPr>
                <w:ilvl w:val="0"/>
                <w:numId w:val="188"/>
              </w:numPr>
            </w:pPr>
            <w:r w:rsidRPr="00E82071">
              <w:t>SPL Rule 3 identifies that the element has not been defined.</w:t>
            </w:r>
          </w:p>
          <w:p w:rsidR="00AC5FF0" w:rsidRPr="00906BC6" w:rsidRDefault="00AC5FF0" w:rsidP="0043437F">
            <w:pPr>
              <w:pStyle w:val="ListParagraph"/>
              <w:numPr>
                <w:ilvl w:val="0"/>
                <w:numId w:val="188"/>
              </w:numPr>
            </w:pPr>
            <w:r w:rsidRPr="00E82071">
              <w:t xml:space="preserve">SPL Rule 6 identifies that the </w:t>
            </w:r>
            <w:r w:rsidR="00616896" w:rsidRPr="00E82071">
              <w:t xml:space="preserve">element </w:t>
            </w:r>
            <w:r w:rsidRPr="00E82071">
              <w:t>is empty.</w:t>
            </w:r>
          </w:p>
          <w:p w:rsidR="00AC5FF0" w:rsidRDefault="00AC5FF0" w:rsidP="0080029F"/>
          <w:p w:rsidR="00AC5FF0" w:rsidRDefault="00AC5FF0" w:rsidP="0043437F">
            <w:pPr>
              <w:pStyle w:val="ListParagraph"/>
              <w:numPr>
                <w:ilvl w:val="0"/>
                <w:numId w:val="184"/>
              </w:numPr>
            </w:pPr>
            <w:r>
              <w:t xml:space="preserve">There </w:t>
            </w:r>
            <w:r w:rsidR="006D3FAB">
              <w:t xml:space="preserve">is a </w:t>
            </w:r>
            <w:r>
              <w:t>value element</w:t>
            </w:r>
          </w:p>
          <w:p w:rsidR="000E61C4" w:rsidRPr="00E82071" w:rsidRDefault="000E61C4" w:rsidP="0043437F">
            <w:pPr>
              <w:pStyle w:val="ListParagraph"/>
              <w:numPr>
                <w:ilvl w:val="0"/>
                <w:numId w:val="189"/>
              </w:numPr>
            </w:pPr>
            <w:r w:rsidRPr="00E82071">
              <w:t>SPL Rule 3 identifies that the element has not been defined.</w:t>
            </w:r>
          </w:p>
          <w:p w:rsidR="009E3490" w:rsidRPr="00906BC6" w:rsidRDefault="009E3490" w:rsidP="009E3490">
            <w:pPr>
              <w:pStyle w:val="ListParagraph"/>
              <w:numPr>
                <w:ilvl w:val="0"/>
                <w:numId w:val="188"/>
              </w:numPr>
            </w:pPr>
            <w:r w:rsidRPr="00E82071">
              <w:t xml:space="preserve">SPL Rule </w:t>
            </w:r>
            <w:del w:id="907" w:author="pbx" w:date="2017-11-03T17:48:00Z">
              <w:r w:rsidR="00616896" w:rsidRPr="00E82071">
                <w:delText>11</w:delText>
              </w:r>
            </w:del>
            <w:ins w:id="908" w:author="pbx" w:date="2017-11-03T17:48:00Z">
              <w:r w:rsidRPr="00E82071">
                <w:t>6</w:t>
              </w:r>
            </w:ins>
            <w:r w:rsidRPr="00E82071">
              <w:t xml:space="preserve"> identifies that the </w:t>
            </w:r>
            <w:del w:id="909" w:author="pbx" w:date="2017-11-03T17:48:00Z">
              <w:r w:rsidR="000E61C4" w:rsidRPr="00E82071">
                <w:delText xml:space="preserve">attribute </w:delText>
              </w:r>
              <w:r w:rsidR="00616896" w:rsidRPr="00E82071">
                <w:delText>has content</w:delText>
              </w:r>
            </w:del>
            <w:ins w:id="910" w:author="pbx" w:date="2017-11-03T17:48:00Z">
              <w:r w:rsidRPr="00E82071">
                <w:t>element is empty</w:t>
              </w:r>
            </w:ins>
            <w:r w:rsidRPr="00E82071">
              <w:t>.</w:t>
            </w:r>
          </w:p>
          <w:p w:rsidR="006D3FAB" w:rsidRDefault="006D3FAB" w:rsidP="0080029F"/>
          <w:p w:rsidR="006D3FAB" w:rsidRDefault="006D3FAB" w:rsidP="0043437F">
            <w:pPr>
              <w:pStyle w:val="ListParagraph"/>
              <w:numPr>
                <w:ilvl w:val="0"/>
                <w:numId w:val="184"/>
              </w:numPr>
            </w:pPr>
            <w:commentRangeStart w:id="911"/>
            <w:r>
              <w:t>There is a value@</w:t>
            </w:r>
            <w:r w:rsidRPr="006D3FAB">
              <w:t>mediaType</w:t>
            </w:r>
            <w:r>
              <w:t xml:space="preserve"> attribute</w:t>
            </w:r>
            <w:commentRangeEnd w:id="911"/>
            <w:r>
              <w:rPr>
                <w:rStyle w:val="CommentReference"/>
              </w:rPr>
              <w:commentReference w:id="911"/>
            </w:r>
            <w:ins w:id="912" w:author="pbx" w:date="2017-11-03T17:48:00Z">
              <w:r w:rsidR="009E3490">
                <w:t xml:space="preserve"> with the xsi:type set to ED </w:t>
              </w:r>
            </w:ins>
          </w:p>
          <w:p w:rsidR="001D4E6C" w:rsidRDefault="006D3FAB" w:rsidP="001D4E6C">
            <w:pPr>
              <w:pStyle w:val="ListParagraph"/>
              <w:numPr>
                <w:ilvl w:val="0"/>
                <w:numId w:val="190"/>
              </w:numPr>
            </w:pPr>
            <w:r w:rsidRPr="00E82071">
              <w:t>SPL Rule 5 identifies that the attribute has not been defined.</w:t>
            </w:r>
          </w:p>
          <w:p w:rsidR="001D4E6C" w:rsidRDefault="006D3FAB" w:rsidP="001D4E6C">
            <w:pPr>
              <w:pStyle w:val="ListParagraph"/>
              <w:numPr>
                <w:ilvl w:val="0"/>
                <w:numId w:val="190"/>
              </w:numPr>
            </w:pPr>
            <w:r w:rsidRPr="00E82071">
              <w:t>SPL Rule 6 identifies that the attribute is empty.</w:t>
            </w:r>
          </w:p>
          <w:p w:rsidR="00AD1C5C" w:rsidRPr="001D4E6C" w:rsidRDefault="00AD1C5C" w:rsidP="001D4E6C">
            <w:pPr>
              <w:pStyle w:val="ListParagraph"/>
              <w:numPr>
                <w:ilvl w:val="0"/>
                <w:numId w:val="190"/>
              </w:numPr>
              <w:rPr>
                <w:ins w:id="913" w:author="pbx" w:date="2017-11-03T17:48:00Z"/>
              </w:rPr>
            </w:pPr>
            <w:ins w:id="914" w:author="pbx" w:date="2017-11-03T17:48:00Z">
              <w:r w:rsidRPr="001D4E6C">
                <w:rPr>
                  <w:highlight w:val="white"/>
                </w:rPr>
                <w:t>SPL Rule 10 identifies that the attribute value is incorrect.</w:t>
              </w:r>
            </w:ins>
          </w:p>
          <w:p w:rsidR="000E61C4" w:rsidRPr="00906BC6" w:rsidRDefault="000E61C4" w:rsidP="0080029F"/>
          <w:p w:rsidR="000E61C4" w:rsidRDefault="000E61C4" w:rsidP="0043437F">
            <w:pPr>
              <w:pStyle w:val="ListParagraph"/>
              <w:numPr>
                <w:ilvl w:val="0"/>
                <w:numId w:val="184"/>
              </w:numPr>
            </w:pPr>
            <w:r>
              <w:t xml:space="preserve">There </w:t>
            </w:r>
            <w:r w:rsidR="006D3FAB">
              <w:t xml:space="preserve">is a </w:t>
            </w:r>
            <w:r>
              <w:t>value.</w:t>
            </w:r>
            <w:r w:rsidR="00D67032" w:rsidRPr="00D67032">
              <w:t xml:space="preserve">reference </w:t>
            </w:r>
            <w:r>
              <w:t>element</w:t>
            </w:r>
          </w:p>
          <w:p w:rsidR="00616896" w:rsidRPr="00E82071" w:rsidRDefault="00616896" w:rsidP="0043437F">
            <w:pPr>
              <w:pStyle w:val="ListParagraph"/>
              <w:numPr>
                <w:ilvl w:val="0"/>
                <w:numId w:val="191"/>
              </w:numPr>
            </w:pPr>
            <w:r w:rsidRPr="00E82071">
              <w:t>SPL Rule 3 identifies that the element has not been defined.</w:t>
            </w:r>
          </w:p>
          <w:p w:rsidR="00AC5FF0" w:rsidRDefault="00AC5FF0" w:rsidP="0080029F"/>
          <w:p w:rsidR="00D67032" w:rsidRDefault="00D67032" w:rsidP="0043437F">
            <w:pPr>
              <w:pStyle w:val="ListParagraph"/>
              <w:numPr>
                <w:ilvl w:val="0"/>
                <w:numId w:val="184"/>
              </w:numPr>
            </w:pPr>
            <w:r>
              <w:t xml:space="preserve">There </w:t>
            </w:r>
            <w:r w:rsidR="006D3FAB">
              <w:t xml:space="preserve">is a </w:t>
            </w:r>
            <w:r w:rsidR="009E3490">
              <w:t>value.</w:t>
            </w:r>
            <w:r w:rsidRPr="00D67032">
              <w:t>reference</w:t>
            </w:r>
            <w:r>
              <w:t>@v</w:t>
            </w:r>
            <w:r w:rsidRPr="00D67032">
              <w:t>alue</w:t>
            </w:r>
            <w:r>
              <w:t xml:space="preserve"> attribute</w:t>
            </w:r>
            <w:r w:rsidR="00E82071">
              <w:t>, with the following characteristics:</w:t>
            </w:r>
          </w:p>
          <w:p w:rsidR="0024686A" w:rsidRDefault="0024686A" w:rsidP="0024686A">
            <w:pPr>
              <w:pStyle w:val="ListParagraph"/>
              <w:numPr>
                <w:ilvl w:val="0"/>
                <w:numId w:val="190"/>
              </w:numPr>
              <w:rPr>
                <w:ins w:id="915" w:author="pbx" w:date="2017-11-03T17:48:00Z"/>
              </w:rPr>
            </w:pPr>
            <w:ins w:id="916" w:author="pbx" w:date="2017-11-03T17:48:00Z">
              <w:r w:rsidRPr="00E82071">
                <w:t>SPL Rule 5 identifies that the attribute has not been defined.</w:t>
              </w:r>
            </w:ins>
          </w:p>
          <w:p w:rsidR="0024686A" w:rsidRDefault="0024686A" w:rsidP="0024686A">
            <w:pPr>
              <w:pStyle w:val="ListParagraph"/>
              <w:numPr>
                <w:ilvl w:val="0"/>
                <w:numId w:val="190"/>
              </w:numPr>
              <w:rPr>
                <w:ins w:id="917" w:author="pbx" w:date="2017-11-03T17:48:00Z"/>
              </w:rPr>
            </w:pPr>
            <w:ins w:id="918" w:author="pbx" w:date="2017-11-03T17:48:00Z">
              <w:r w:rsidRPr="00E82071">
                <w:t>SPL Rule 6 identifies that the attribute is empty.</w:t>
              </w:r>
            </w:ins>
          </w:p>
          <w:p w:rsidR="00E82071" w:rsidRPr="005F0A34" w:rsidRDefault="00E82071" w:rsidP="0043437F">
            <w:pPr>
              <w:pStyle w:val="ListParagraph"/>
              <w:numPr>
                <w:ilvl w:val="0"/>
                <w:numId w:val="192"/>
              </w:numPr>
            </w:pPr>
            <w:commentRangeStart w:id="919"/>
            <w:commentRangeStart w:id="920"/>
            <w:r w:rsidRPr="005F0A34">
              <w:t xml:space="preserve">File name followed by a 3 character file extension. </w:t>
            </w:r>
            <w:commentRangeEnd w:id="919"/>
            <w:r w:rsidR="006F65E6">
              <w:rPr>
                <w:rStyle w:val="CommentReference"/>
              </w:rPr>
              <w:commentReference w:id="919"/>
            </w:r>
          </w:p>
          <w:p w:rsidR="0024686A" w:rsidRDefault="0024686A" w:rsidP="00E212A4"/>
          <w:p w:rsidR="00E82071" w:rsidRDefault="00E82071" w:rsidP="0043437F">
            <w:pPr>
              <w:pStyle w:val="ListParagraph"/>
              <w:numPr>
                <w:ilvl w:val="0"/>
                <w:numId w:val="192"/>
              </w:numPr>
            </w:pPr>
            <w:r w:rsidRPr="005F0A34">
              <w:t>The file name shall not exceed 59 characters</w:t>
            </w:r>
          </w:p>
          <w:p w:rsidR="006F65E6" w:rsidRDefault="006F65E6" w:rsidP="006F65E6">
            <w:pPr>
              <w:pStyle w:val="ListParagraph"/>
              <w:numPr>
                <w:ilvl w:val="0"/>
                <w:numId w:val="190"/>
              </w:numPr>
              <w:rPr>
                <w:ins w:id="921" w:author="pbx" w:date="2017-11-03T17:48:00Z"/>
              </w:rPr>
            </w:pPr>
            <w:ins w:id="922" w:author="pbx" w:date="2017-11-03T17:48:00Z">
              <w:r w:rsidRPr="00E82071">
                <w:t xml:space="preserve">SPL Rule </w:t>
              </w:r>
              <w:r>
                <w:t>12</w:t>
              </w:r>
              <w:r w:rsidRPr="00E82071">
                <w:t xml:space="preserve"> identifies that </w:t>
              </w:r>
              <w:r>
                <w:t xml:space="preserve">file name </w:t>
              </w:r>
              <w:r w:rsidR="00E212A4">
                <w:t>exceeds 59 characters</w:t>
              </w:r>
              <w:r w:rsidRPr="00E82071">
                <w:t>.</w:t>
              </w:r>
            </w:ins>
          </w:p>
          <w:p w:rsidR="00E82071" w:rsidRDefault="00E82071" w:rsidP="0043437F">
            <w:pPr>
              <w:pStyle w:val="ListParagraph"/>
              <w:numPr>
                <w:ilvl w:val="0"/>
                <w:numId w:val="192"/>
              </w:numPr>
            </w:pPr>
            <w:r w:rsidRPr="005F0A34">
              <w:t>The file name and file extension shall be all lower case.</w:t>
            </w:r>
          </w:p>
          <w:p w:rsidR="0024686A" w:rsidRDefault="0024686A" w:rsidP="0024686A">
            <w:pPr>
              <w:pStyle w:val="ListParagraph"/>
              <w:numPr>
                <w:ilvl w:val="0"/>
                <w:numId w:val="190"/>
              </w:numPr>
              <w:rPr>
                <w:ins w:id="923" w:author="pbx" w:date="2017-11-03T17:48:00Z"/>
              </w:rPr>
            </w:pPr>
            <w:ins w:id="924" w:author="pbx" w:date="2017-11-03T17:48:00Z">
              <w:r w:rsidRPr="00E82071">
                <w:t xml:space="preserve">SPL Rule </w:t>
              </w:r>
              <w:r>
                <w:t>12</w:t>
              </w:r>
              <w:r w:rsidRPr="00E82071">
                <w:t xml:space="preserve"> identifies that </w:t>
              </w:r>
              <w:r>
                <w:t>file name and format were not lowercase</w:t>
              </w:r>
              <w:r w:rsidRPr="00E82071">
                <w:t>.</w:t>
              </w:r>
            </w:ins>
          </w:p>
          <w:p w:rsidR="00E82071" w:rsidRDefault="00E82071" w:rsidP="0043437F">
            <w:pPr>
              <w:pStyle w:val="ListParagraph"/>
              <w:numPr>
                <w:ilvl w:val="0"/>
                <w:numId w:val="192"/>
              </w:numPr>
              <w:rPr>
                <w:lang w:val="en-US"/>
              </w:rPr>
            </w:pPr>
            <w:r w:rsidRPr="005F0A34">
              <w:rPr>
                <w:lang w:val="en-US"/>
              </w:rPr>
              <w:t>Only file formats detailed in the table are permitted:</w:t>
            </w:r>
            <w:commentRangeEnd w:id="920"/>
            <w:r>
              <w:rPr>
                <w:rStyle w:val="CommentReference"/>
              </w:rPr>
              <w:commentReference w:id="920"/>
            </w:r>
          </w:p>
          <w:p w:rsidR="00616896" w:rsidRPr="00E82071" w:rsidRDefault="00616896" w:rsidP="00DF0F23">
            <w:pPr>
              <w:pStyle w:val="ListParagraph"/>
              <w:numPr>
                <w:ilvl w:val="0"/>
                <w:numId w:val="193"/>
              </w:numPr>
              <w:spacing w:after="200"/>
              <w:rPr>
                <w:del w:id="925" w:author="pbx" w:date="2017-11-03T17:48:00Z"/>
              </w:rPr>
            </w:pPr>
            <w:del w:id="926" w:author="pbx" w:date="2017-11-03T17:48:00Z">
              <w:r w:rsidRPr="00E82071">
                <w:delText>SPL Rule 3 identifies that the element has not been defined.</w:delText>
              </w:r>
            </w:del>
          </w:p>
          <w:p w:rsidR="00850FC5" w:rsidRDefault="00850FC5" w:rsidP="00850FC5">
            <w:pPr>
              <w:pStyle w:val="ListParagraph"/>
              <w:numPr>
                <w:ilvl w:val="0"/>
                <w:numId w:val="190"/>
              </w:numPr>
              <w:rPr>
                <w:ins w:id="927" w:author="pbx" w:date="2017-11-03T17:48:00Z"/>
              </w:rPr>
            </w:pPr>
            <w:r w:rsidRPr="00E82071">
              <w:t xml:space="preserve">SPL Rule </w:t>
            </w:r>
            <w:del w:id="928" w:author="pbx" w:date="2017-11-03T17:48:00Z">
              <w:r w:rsidR="00616896" w:rsidRPr="00E82071">
                <w:delText>11</w:delText>
              </w:r>
            </w:del>
            <w:ins w:id="929" w:author="pbx" w:date="2017-11-03T17:48:00Z">
              <w:r>
                <w:t>10</w:t>
              </w:r>
            </w:ins>
            <w:r w:rsidRPr="00E82071">
              <w:t xml:space="preserve"> identifies that </w:t>
            </w:r>
            <w:del w:id="930" w:author="pbx" w:date="2017-11-03T17:48:00Z">
              <w:r w:rsidR="00616896" w:rsidRPr="00E82071">
                <w:delText>the attribute has content.</w:delText>
              </w:r>
            </w:del>
            <w:ins w:id="931" w:author="pbx" w:date="2017-11-03T17:48:00Z">
              <w:r>
                <w:t>file format is incorrect</w:t>
              </w:r>
              <w:r w:rsidRPr="00E82071">
                <w:t>.</w:t>
              </w:r>
            </w:ins>
          </w:p>
          <w:p w:rsidR="00850FC5" w:rsidRDefault="00850FC5" w:rsidP="00EE0EE9">
            <w:pPr>
              <w:pStyle w:val="ListParagraph"/>
              <w:ind w:left="360"/>
            </w:pPr>
          </w:p>
          <w:p w:rsidR="00AD0719" w:rsidRDefault="00AD0719" w:rsidP="0080029F"/>
          <w:p w:rsidR="00AD0719" w:rsidRPr="003C73CF" w:rsidRDefault="00AD0719" w:rsidP="0080029F">
            <w:pPr>
              <w:pStyle w:val="ListParagraph"/>
              <w:numPr>
                <w:ilvl w:val="0"/>
                <w:numId w:val="7"/>
              </w:numPr>
            </w:pPr>
            <w:commentRangeStart w:id="932"/>
            <w:r>
              <w:t>The file name contained in the value attribute of the &lt;</w:t>
            </w:r>
            <w:r w:rsidRPr="009E0A85">
              <w:t>reference</w:t>
            </w:r>
            <w:r>
              <w:t>&gt;</w:t>
            </w:r>
            <w:r w:rsidRPr="009E0A85">
              <w:t xml:space="preserve"> child element of </w:t>
            </w:r>
            <w:r>
              <w:t>the &lt;observationMedia&gt; element</w:t>
            </w:r>
            <w:r w:rsidRPr="009E0A85">
              <w:t xml:space="preserve"> may </w:t>
            </w:r>
            <w:r>
              <w:t xml:space="preserve">not contain spaces. </w:t>
            </w:r>
          </w:p>
          <w:p w:rsidR="00AD0719" w:rsidRPr="009E0A85" w:rsidRDefault="00AD0719" w:rsidP="0080029F">
            <w:pPr>
              <w:pStyle w:val="ListParagraph"/>
              <w:numPr>
                <w:ilvl w:val="0"/>
                <w:numId w:val="7"/>
              </w:numPr>
            </w:pPr>
            <w:r>
              <w:t>The file name must refer to an accessible file and include the file extension.</w:t>
            </w:r>
          </w:p>
          <w:p w:rsidR="00AD0719" w:rsidRPr="009E0A85" w:rsidRDefault="00AD0719" w:rsidP="0080029F">
            <w:pPr>
              <w:pStyle w:val="ListParagraph"/>
              <w:numPr>
                <w:ilvl w:val="0"/>
                <w:numId w:val="7"/>
              </w:numPr>
            </w:pPr>
            <w:r>
              <w:t xml:space="preserve">The &lt;observationMedia&gt; element must identify the graphic media type </w:t>
            </w:r>
            <w:r>
              <w:lastRenderedPageBreak/>
              <w:t>(i.e., jpg).</w:t>
            </w:r>
          </w:p>
          <w:p w:rsidR="00AD0719" w:rsidRPr="003C73CF" w:rsidRDefault="00AD0719" w:rsidP="00DF0F23">
            <w:pPr>
              <w:pStyle w:val="ListParagraph"/>
              <w:numPr>
                <w:ilvl w:val="0"/>
                <w:numId w:val="7"/>
              </w:numPr>
              <w:spacing w:after="200"/>
              <w:rPr>
                <w:del w:id="933" w:author="pbx" w:date="2017-11-03T17:48:00Z"/>
              </w:rPr>
            </w:pPr>
            <w:del w:id="934" w:author="pbx" w:date="2017-11-03T17:48:00Z">
              <w:r>
                <w:delText>The &lt;observationMedia&gt; element must include a textual description of the image within the &lt;text&gt; child element of the &lt;observationMedia&gt; element.</w:delText>
              </w:r>
            </w:del>
          </w:p>
          <w:p w:rsidR="00AD0719" w:rsidRDefault="00AD0719" w:rsidP="00DF0F23">
            <w:pPr>
              <w:pStyle w:val="ListParagraph"/>
              <w:numPr>
                <w:ilvl w:val="0"/>
                <w:numId w:val="7"/>
              </w:numPr>
              <w:spacing w:after="200"/>
              <w:rPr>
                <w:del w:id="935" w:author="pbx" w:date="2017-11-03T17:48:00Z"/>
              </w:rPr>
            </w:pPr>
            <w:del w:id="936" w:author="pbx" w:date="2017-11-03T17:48:00Z">
              <w:r w:rsidRPr="003C73CF">
                <w:delText>The type value of the &lt;observationMedia&gt; element shall be xsi:type.</w:delText>
              </w:r>
            </w:del>
          </w:p>
          <w:p w:rsidR="00AD0719" w:rsidRDefault="00AD0719" w:rsidP="0080029F">
            <w:pPr>
              <w:pStyle w:val="ListParagraph"/>
              <w:numPr>
                <w:ilvl w:val="0"/>
                <w:numId w:val="7"/>
              </w:numPr>
            </w:pPr>
            <w:r w:rsidRPr="003C73CF">
              <w:t>Image reference</w:t>
            </w:r>
            <w:r>
              <w:t>d</w:t>
            </w:r>
            <w:r w:rsidRPr="003C73CF">
              <w:t xml:space="preserve"> </w:t>
            </w:r>
            <w:r>
              <w:t xml:space="preserve">in </w:t>
            </w:r>
            <w:r w:rsidRPr="003C73CF">
              <w:t xml:space="preserve">text </w:t>
            </w:r>
            <w:r>
              <w:t xml:space="preserve">must have </w:t>
            </w:r>
            <w:r w:rsidRPr="003C73CF">
              <w:t xml:space="preserve">an image </w:t>
            </w:r>
            <w:r>
              <w:t>&lt;observationMedia&gt;</w:t>
            </w:r>
            <w:r w:rsidRPr="003C73CF">
              <w:t xml:space="preserve"> element with a matching ID in the same document. </w:t>
            </w:r>
          </w:p>
          <w:p w:rsidR="00AD0719" w:rsidRPr="004B35D5" w:rsidRDefault="00AD0719" w:rsidP="0080029F">
            <w:pPr>
              <w:pStyle w:val="ListParagraph"/>
              <w:numPr>
                <w:ilvl w:val="0"/>
                <w:numId w:val="7"/>
              </w:numPr>
            </w:pPr>
            <w:r>
              <w:t>The &lt;observationMedia&gt; element is always contained within a &lt;component&gt;.</w:t>
            </w:r>
            <w:commentRangeEnd w:id="932"/>
            <w:r>
              <w:rPr>
                <w:rStyle w:val="CommentReference"/>
              </w:rPr>
              <w:commentReference w:id="932"/>
            </w:r>
          </w:p>
        </w:tc>
      </w:tr>
    </w:tbl>
    <w:p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30546" w:rsidRPr="00675DAA" w:rsidTr="00436B24">
        <w:trPr>
          <w:cantSplit/>
          <w:trHeight w:val="580"/>
          <w:tblHeader/>
        </w:trPr>
        <w:tc>
          <w:tcPr>
            <w:tcW w:w="2358" w:type="dxa"/>
            <w:shd w:val="clear" w:color="auto" w:fill="808080"/>
          </w:tcPr>
          <w:p w:rsidR="00130546" w:rsidRPr="00F53457" w:rsidRDefault="00130546" w:rsidP="0080029F">
            <w:r w:rsidRPr="00675DAA">
              <w:t>Element</w:t>
            </w:r>
          </w:p>
        </w:tc>
        <w:tc>
          <w:tcPr>
            <w:tcW w:w="1260" w:type="dxa"/>
            <w:shd w:val="clear" w:color="auto" w:fill="808080"/>
          </w:tcPr>
          <w:p w:rsidR="00130546" w:rsidRPr="00675DAA" w:rsidRDefault="00130546" w:rsidP="0080029F">
            <w:r w:rsidRPr="00675DAA">
              <w:t>Attribute</w:t>
            </w:r>
          </w:p>
        </w:tc>
        <w:tc>
          <w:tcPr>
            <w:tcW w:w="1260" w:type="dxa"/>
            <w:shd w:val="clear" w:color="auto" w:fill="808080"/>
          </w:tcPr>
          <w:p w:rsidR="00130546" w:rsidRPr="00F53457" w:rsidRDefault="00130546" w:rsidP="0080029F">
            <w:r w:rsidRPr="00675DAA">
              <w:t>Cardinality</w:t>
            </w:r>
          </w:p>
        </w:tc>
        <w:tc>
          <w:tcPr>
            <w:tcW w:w="1350" w:type="dxa"/>
            <w:shd w:val="clear" w:color="auto" w:fill="808080"/>
          </w:tcPr>
          <w:p w:rsidR="00130546" w:rsidRPr="00675DAA" w:rsidRDefault="00130546" w:rsidP="0080029F">
            <w:r w:rsidRPr="00675DAA">
              <w:t>Value(s) Allowed</w:t>
            </w:r>
          </w:p>
          <w:p w:rsidR="00130546" w:rsidRPr="00675DAA" w:rsidRDefault="00130546" w:rsidP="0080029F">
            <w:r w:rsidRPr="00675DAA">
              <w:t>Examples</w:t>
            </w:r>
          </w:p>
        </w:tc>
        <w:tc>
          <w:tcPr>
            <w:tcW w:w="3330" w:type="dxa"/>
            <w:shd w:val="clear" w:color="auto" w:fill="808080"/>
          </w:tcPr>
          <w:p w:rsidR="00130546" w:rsidRPr="00675DAA" w:rsidRDefault="00130546" w:rsidP="0080029F">
            <w:r w:rsidRPr="00675DAA">
              <w:t>Description</w:t>
            </w:r>
          </w:p>
          <w:p w:rsidR="00130546" w:rsidRPr="00675DAA" w:rsidRDefault="00130546" w:rsidP="0080029F">
            <w:r w:rsidRPr="00675DAA">
              <w:t>Instructions</w:t>
            </w:r>
          </w:p>
        </w:tc>
      </w:tr>
      <w:tr w:rsidR="00130546" w:rsidRPr="00675DAA" w:rsidTr="00436B24">
        <w:trPr>
          <w:cantSplit/>
        </w:trPr>
        <w:tc>
          <w:tcPr>
            <w:tcW w:w="2358" w:type="dxa"/>
          </w:tcPr>
          <w:p w:rsidR="00130546" w:rsidRPr="00675DAA" w:rsidRDefault="00130546" w:rsidP="0080029F">
            <w:r w:rsidRPr="00130546">
              <w:t>excerpt</w:t>
            </w:r>
          </w:p>
        </w:tc>
        <w:tc>
          <w:tcPr>
            <w:tcW w:w="1260" w:type="dxa"/>
            <w:shd w:val="clear" w:color="auto" w:fill="D9D9D9"/>
          </w:tcPr>
          <w:p w:rsidR="00130546" w:rsidRPr="00675DAA" w:rsidRDefault="00130546" w:rsidP="0080029F">
            <w:r w:rsidRPr="00675DAA">
              <w:t>N/A</w:t>
            </w:r>
          </w:p>
        </w:tc>
        <w:tc>
          <w:tcPr>
            <w:tcW w:w="1260" w:type="dxa"/>
            <w:shd w:val="clear" w:color="auto" w:fill="D9D9D9"/>
          </w:tcPr>
          <w:p w:rsidR="00130546" w:rsidRPr="00675DAA" w:rsidRDefault="00130546" w:rsidP="0080029F">
            <w:r w:rsidRPr="00675DAA">
              <w:t>0:1</w:t>
            </w:r>
          </w:p>
        </w:tc>
        <w:tc>
          <w:tcPr>
            <w:tcW w:w="1350" w:type="dxa"/>
            <w:shd w:val="clear" w:color="auto" w:fill="D9D9D9"/>
          </w:tcPr>
          <w:p w:rsidR="00130546" w:rsidRPr="00675DAA" w:rsidRDefault="00130546" w:rsidP="0080029F"/>
        </w:tc>
        <w:tc>
          <w:tcPr>
            <w:tcW w:w="3330" w:type="dxa"/>
            <w:shd w:val="clear" w:color="auto" w:fill="D9D9D9"/>
          </w:tcPr>
          <w:p w:rsidR="00130546" w:rsidRPr="00675DAA" w:rsidRDefault="00130546" w:rsidP="0080029F">
            <w:r w:rsidRPr="00675DAA">
              <w:t xml:space="preserve">Provides the </w:t>
            </w:r>
            <w:r>
              <w:t>content</w:t>
            </w:r>
            <w:r w:rsidRPr="00675DAA">
              <w:t xml:space="preserve"> for the document.</w:t>
            </w:r>
          </w:p>
        </w:tc>
      </w:tr>
      <w:tr w:rsidR="00130546" w:rsidRPr="00675DAA" w:rsidTr="00436B24">
        <w:trPr>
          <w:cantSplit/>
        </w:trPr>
        <w:tc>
          <w:tcPr>
            <w:tcW w:w="2358" w:type="dxa"/>
            <w:shd w:val="clear" w:color="auto" w:fill="808080"/>
          </w:tcPr>
          <w:p w:rsidR="00130546" w:rsidRPr="00675DAA" w:rsidRDefault="00130546" w:rsidP="0080029F">
            <w:r w:rsidRPr="00675DAA">
              <w:t>Conformance</w:t>
            </w:r>
          </w:p>
        </w:tc>
        <w:tc>
          <w:tcPr>
            <w:tcW w:w="7200" w:type="dxa"/>
            <w:gridSpan w:val="4"/>
          </w:tcPr>
          <w:p w:rsidR="00130546" w:rsidRDefault="00130546" w:rsidP="0043437F">
            <w:pPr>
              <w:pStyle w:val="ListParagraph"/>
              <w:numPr>
                <w:ilvl w:val="0"/>
                <w:numId w:val="48"/>
              </w:numPr>
            </w:pPr>
            <w:r>
              <w:t xml:space="preserve">There may be </w:t>
            </w:r>
            <w:r w:rsidRPr="00130546">
              <w:t>excerpt</w:t>
            </w:r>
            <w:r>
              <w:t>s</w:t>
            </w:r>
            <w:r w:rsidRPr="00675DAA">
              <w:t>, unless specified otherwise in the document specific validation guidance</w:t>
            </w:r>
            <w:r w:rsidR="00BF60E6">
              <w:t>.</w:t>
            </w:r>
          </w:p>
          <w:p w:rsidR="00BF60E6" w:rsidRPr="00BF60E6" w:rsidRDefault="00BF60E6" w:rsidP="0043437F">
            <w:pPr>
              <w:pStyle w:val="ListParagraph"/>
              <w:numPr>
                <w:ilvl w:val="0"/>
                <w:numId w:val="94"/>
              </w:numPr>
              <w:rPr>
                <w:highlight w:val="white"/>
              </w:rPr>
            </w:pPr>
            <w:r w:rsidRPr="008C0A5D">
              <w:rPr>
                <w:highlight w:val="white"/>
              </w:rPr>
              <w:t>Informational only (no validation aspect).</w:t>
            </w:r>
          </w:p>
          <w:p w:rsidR="00BF60E6" w:rsidRPr="00675DAA" w:rsidRDefault="00BF60E6" w:rsidP="0080029F"/>
          <w:p w:rsidR="00130546" w:rsidRPr="00BF60E6" w:rsidRDefault="00130546" w:rsidP="0043437F">
            <w:pPr>
              <w:pStyle w:val="ListParagraph"/>
              <w:numPr>
                <w:ilvl w:val="0"/>
                <w:numId w:val="48"/>
              </w:numPr>
            </w:pPr>
            <w:r w:rsidRPr="00F53457">
              <w:t xml:space="preserve">The text is free form, however the text content may consist of </w:t>
            </w:r>
            <w:r>
              <w:t xml:space="preserve">paragraph elements, table elements, and/or list elements. Due to the complexity of this element it has been detailed in section </w:t>
            </w:r>
            <w:r w:rsidRPr="00B06154">
              <w:rPr>
                <w:color w:val="548DD4" w:themeColor="text2" w:themeTint="99"/>
                <w:u w:val="single"/>
              </w:rPr>
              <w:fldChar w:fldCharType="begin"/>
            </w:r>
            <w:r w:rsidRPr="00B06154">
              <w:rPr>
                <w:color w:val="548DD4" w:themeColor="text2" w:themeTint="99"/>
                <w:u w:val="single"/>
              </w:rPr>
              <w:instrText xml:space="preserve"> REF _Ref437338622 \r \h  \* MERGEFORMAT </w:instrText>
            </w:r>
            <w:r w:rsidRPr="00B06154">
              <w:rPr>
                <w:color w:val="548DD4" w:themeColor="text2" w:themeTint="99"/>
                <w:u w:val="single"/>
              </w:rPr>
            </w:r>
            <w:r w:rsidRPr="00B06154">
              <w:rPr>
                <w:color w:val="548DD4" w:themeColor="text2" w:themeTint="99"/>
                <w:u w:val="single"/>
              </w:rPr>
              <w:fldChar w:fldCharType="separate"/>
            </w:r>
            <w:r w:rsidR="00C05A3F">
              <w:rPr>
                <w:color w:val="548DD4" w:themeColor="text2" w:themeTint="99"/>
                <w:u w:val="single"/>
              </w:rPr>
              <w:t>4.9</w:t>
            </w:r>
            <w:r w:rsidRPr="00B06154">
              <w:rPr>
                <w:color w:val="548DD4" w:themeColor="text2" w:themeTint="99"/>
                <w:u w:val="single"/>
              </w:rPr>
              <w:fldChar w:fldCharType="end"/>
            </w:r>
            <w:r w:rsidRPr="00B06154">
              <w:rPr>
                <w:color w:val="548DD4" w:themeColor="text2" w:themeTint="99"/>
                <w:u w:val="single"/>
              </w:rPr>
              <w:t xml:space="preserve"> </w:t>
            </w:r>
            <w:r w:rsidRPr="00B06154">
              <w:rPr>
                <w:color w:val="548DD4" w:themeColor="text2" w:themeTint="99"/>
                <w:u w:val="single"/>
              </w:rPr>
              <w:fldChar w:fldCharType="begin"/>
            </w:r>
            <w:r w:rsidRPr="00B06154">
              <w:rPr>
                <w:color w:val="548DD4" w:themeColor="text2" w:themeTint="99"/>
                <w:u w:val="single"/>
              </w:rPr>
              <w:instrText xml:space="preserve"> REF _Ref437338622 \h  \* MERGEFORMAT </w:instrText>
            </w:r>
            <w:r w:rsidRPr="00B06154">
              <w:rPr>
                <w:color w:val="548DD4" w:themeColor="text2" w:themeTint="99"/>
                <w:u w:val="single"/>
              </w:rPr>
            </w:r>
            <w:r w:rsidRPr="00B06154">
              <w:rPr>
                <w:color w:val="548DD4" w:themeColor="text2" w:themeTint="99"/>
                <w:u w:val="single"/>
              </w:rPr>
              <w:fldChar w:fldCharType="separate"/>
            </w:r>
            <w:r w:rsidR="00C05A3F" w:rsidRPr="00C05A3F">
              <w:rPr>
                <w:color w:val="548DD4" w:themeColor="text2" w:themeTint="99"/>
                <w:u w:val="single"/>
              </w:rPr>
              <w:t>Excerpt Information</w:t>
            </w:r>
            <w:r w:rsidRPr="00B06154">
              <w:rPr>
                <w:color w:val="548DD4" w:themeColor="text2" w:themeTint="99"/>
                <w:u w:val="single"/>
              </w:rPr>
              <w:fldChar w:fldCharType="end"/>
            </w:r>
            <w:r w:rsidR="00BF60E6">
              <w:rPr>
                <w:color w:val="548DD4" w:themeColor="text2" w:themeTint="99"/>
                <w:u w:val="single"/>
              </w:rPr>
              <w:t>.</w:t>
            </w:r>
          </w:p>
          <w:p w:rsidR="00BF60E6" w:rsidRPr="00BF60E6" w:rsidRDefault="00BF60E6" w:rsidP="0043437F">
            <w:pPr>
              <w:pStyle w:val="ListParagraph"/>
              <w:numPr>
                <w:ilvl w:val="0"/>
                <w:numId w:val="95"/>
              </w:numPr>
              <w:rPr>
                <w:highlight w:val="white"/>
              </w:rPr>
            </w:pPr>
            <w:r w:rsidRPr="008C0A5D">
              <w:rPr>
                <w:highlight w:val="white"/>
              </w:rPr>
              <w:t>Informational only (no validation aspect).</w:t>
            </w:r>
          </w:p>
        </w:tc>
      </w:tr>
    </w:tbl>
    <w:p w:rsidR="00130546" w:rsidRPr="00675DAA" w:rsidRDefault="0013054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rsidTr="00436B24">
        <w:trPr>
          <w:cantSplit/>
          <w:trHeight w:val="580"/>
          <w:tblHeader/>
        </w:trPr>
        <w:tc>
          <w:tcPr>
            <w:tcW w:w="2358" w:type="dxa"/>
            <w:shd w:val="clear" w:color="auto" w:fill="808080"/>
          </w:tcPr>
          <w:p w:rsidR="00A24D8A" w:rsidRPr="00F53457" w:rsidRDefault="00A24D8A" w:rsidP="0080029F">
            <w:r w:rsidRPr="00675DAA">
              <w:t>Element</w:t>
            </w:r>
          </w:p>
        </w:tc>
        <w:tc>
          <w:tcPr>
            <w:tcW w:w="1260" w:type="dxa"/>
            <w:shd w:val="clear" w:color="auto" w:fill="808080"/>
          </w:tcPr>
          <w:p w:rsidR="00A24D8A" w:rsidRPr="00675DAA" w:rsidRDefault="00A24D8A" w:rsidP="0080029F">
            <w:r w:rsidRPr="00675DAA">
              <w:t>Attribute</w:t>
            </w:r>
          </w:p>
        </w:tc>
        <w:tc>
          <w:tcPr>
            <w:tcW w:w="1260" w:type="dxa"/>
            <w:shd w:val="clear" w:color="auto" w:fill="808080"/>
          </w:tcPr>
          <w:p w:rsidR="00A24D8A" w:rsidRPr="00F53457" w:rsidRDefault="00A24D8A" w:rsidP="0080029F">
            <w:r w:rsidRPr="00675DAA">
              <w:t>Cardinality</w:t>
            </w:r>
          </w:p>
        </w:tc>
        <w:tc>
          <w:tcPr>
            <w:tcW w:w="1350" w:type="dxa"/>
            <w:shd w:val="clear" w:color="auto" w:fill="808080"/>
          </w:tcPr>
          <w:p w:rsidR="00A24D8A" w:rsidRPr="00675DAA" w:rsidRDefault="00A24D8A" w:rsidP="0080029F">
            <w:r w:rsidRPr="00675DAA">
              <w:t>Value(s) Allowed</w:t>
            </w:r>
          </w:p>
          <w:p w:rsidR="00A24D8A" w:rsidRPr="00675DAA" w:rsidRDefault="00A24D8A" w:rsidP="0080029F">
            <w:r w:rsidRPr="00675DAA">
              <w:t>Examples</w:t>
            </w:r>
          </w:p>
        </w:tc>
        <w:tc>
          <w:tcPr>
            <w:tcW w:w="3330" w:type="dxa"/>
            <w:shd w:val="clear" w:color="auto" w:fill="808080"/>
          </w:tcPr>
          <w:p w:rsidR="00A24D8A" w:rsidRPr="00675DAA" w:rsidRDefault="00A24D8A" w:rsidP="0080029F">
            <w:r w:rsidRPr="00675DAA">
              <w:t>Description</w:t>
            </w:r>
          </w:p>
          <w:p w:rsidR="00A24D8A" w:rsidRPr="00675DAA" w:rsidRDefault="00A24D8A" w:rsidP="0080029F">
            <w:r w:rsidRPr="00675DAA">
              <w:t>Instructions</w:t>
            </w:r>
          </w:p>
        </w:tc>
      </w:tr>
      <w:tr w:rsidR="00A24D8A" w:rsidRPr="00675DAA" w:rsidTr="00436B24">
        <w:trPr>
          <w:cantSplit/>
        </w:trPr>
        <w:tc>
          <w:tcPr>
            <w:tcW w:w="2358" w:type="dxa"/>
            <w:vMerge w:val="restart"/>
          </w:tcPr>
          <w:p w:rsidR="00A24D8A" w:rsidRPr="00675DAA" w:rsidRDefault="00A24D8A" w:rsidP="0080029F">
            <w:r w:rsidRPr="00EC1DE2">
              <w:t>effectiveTime</w:t>
            </w:r>
          </w:p>
        </w:tc>
        <w:tc>
          <w:tcPr>
            <w:tcW w:w="1260" w:type="dxa"/>
            <w:shd w:val="clear" w:color="auto" w:fill="D9D9D9"/>
          </w:tcPr>
          <w:p w:rsidR="00A24D8A" w:rsidRPr="00675DAA" w:rsidRDefault="00A24D8A" w:rsidP="0080029F">
            <w:r w:rsidRPr="00675DAA">
              <w:t>N/A</w:t>
            </w:r>
          </w:p>
        </w:tc>
        <w:tc>
          <w:tcPr>
            <w:tcW w:w="1260" w:type="dxa"/>
            <w:shd w:val="clear" w:color="auto" w:fill="D9D9D9"/>
          </w:tcPr>
          <w:p w:rsidR="00A24D8A" w:rsidRPr="00675DAA" w:rsidRDefault="00A24D8A" w:rsidP="0080029F">
            <w:r w:rsidRPr="00675DAA">
              <w:t>1:1</w:t>
            </w:r>
          </w:p>
        </w:tc>
        <w:tc>
          <w:tcPr>
            <w:tcW w:w="1350" w:type="dxa"/>
            <w:shd w:val="clear" w:color="auto" w:fill="D9D9D9"/>
          </w:tcPr>
          <w:p w:rsidR="00A24D8A" w:rsidRPr="00675DAA" w:rsidRDefault="00A24D8A" w:rsidP="0080029F"/>
        </w:tc>
        <w:tc>
          <w:tcPr>
            <w:tcW w:w="3330" w:type="dxa"/>
            <w:shd w:val="clear" w:color="auto" w:fill="D9D9D9"/>
          </w:tcPr>
          <w:p w:rsidR="003253DB" w:rsidRDefault="003253DB" w:rsidP="003253DB">
            <w:pPr>
              <w:rPr>
                <w:ins w:id="937" w:author="pbx" w:date="2017-11-03T17:48:00Z"/>
              </w:rPr>
            </w:pPr>
            <w:ins w:id="938" w:author="pbx" w:date="2017-11-03T17:48:00Z">
              <w:r w:rsidRPr="00D27B6E">
                <w:t xml:space="preserve">Used to capture relevant </w:t>
              </w:r>
              <w:r>
                <w:t>date information.</w:t>
              </w:r>
            </w:ins>
          </w:p>
          <w:p w:rsidR="003253DB" w:rsidRDefault="003253DB" w:rsidP="003253DB">
            <w:pPr>
              <w:rPr>
                <w:ins w:id="939" w:author="pbx" w:date="2017-11-03T17:48:00Z"/>
              </w:rPr>
            </w:pPr>
          </w:p>
          <w:p w:rsidR="00A24D8A" w:rsidRPr="00675DAA" w:rsidRDefault="003253DB" w:rsidP="003253DB">
            <w:ins w:id="940" w:author="pbx" w:date="2017-11-03T17:48:00Z">
              <w:r>
                <w:t>Please refer to the Doctype for specific details on the usage.</w:t>
              </w:r>
            </w:ins>
          </w:p>
        </w:tc>
      </w:tr>
      <w:tr w:rsidR="00A24D8A" w:rsidRPr="00675DAA" w:rsidTr="00436B24">
        <w:trPr>
          <w:cantSplit/>
        </w:trPr>
        <w:tc>
          <w:tcPr>
            <w:tcW w:w="2358" w:type="dxa"/>
            <w:vMerge/>
          </w:tcPr>
          <w:p w:rsidR="00A24D8A" w:rsidRPr="00675DAA" w:rsidRDefault="00A24D8A" w:rsidP="0080029F"/>
        </w:tc>
        <w:tc>
          <w:tcPr>
            <w:tcW w:w="1260" w:type="dxa"/>
          </w:tcPr>
          <w:p w:rsidR="00A24D8A" w:rsidRPr="00675DAA" w:rsidRDefault="00A24D8A" w:rsidP="0080029F">
            <w:r w:rsidRPr="00675DAA">
              <w:t>value</w:t>
            </w:r>
          </w:p>
        </w:tc>
        <w:tc>
          <w:tcPr>
            <w:tcW w:w="1260" w:type="dxa"/>
          </w:tcPr>
          <w:p w:rsidR="00A24D8A" w:rsidRPr="00675DAA" w:rsidRDefault="00A24D8A" w:rsidP="0080029F">
            <w:r w:rsidRPr="00675DAA">
              <w:t>1:1</w:t>
            </w:r>
          </w:p>
        </w:tc>
        <w:tc>
          <w:tcPr>
            <w:tcW w:w="1350" w:type="dxa"/>
          </w:tcPr>
          <w:p w:rsidR="00A24D8A" w:rsidRPr="00675DAA" w:rsidRDefault="00A24D8A" w:rsidP="0080029F"/>
        </w:tc>
        <w:tc>
          <w:tcPr>
            <w:tcW w:w="3330" w:type="dxa"/>
          </w:tcPr>
          <w:p w:rsidR="00A24D8A" w:rsidRPr="00675DAA" w:rsidRDefault="00A24D8A" w:rsidP="0080029F"/>
        </w:tc>
      </w:tr>
      <w:tr w:rsidR="00A24D8A" w:rsidRPr="00675DAA" w:rsidTr="00436B24">
        <w:trPr>
          <w:cantSplit/>
        </w:trPr>
        <w:tc>
          <w:tcPr>
            <w:tcW w:w="2358" w:type="dxa"/>
            <w:shd w:val="clear" w:color="auto" w:fill="808080"/>
          </w:tcPr>
          <w:p w:rsidR="00A24D8A" w:rsidRPr="00675DAA" w:rsidRDefault="00A24D8A" w:rsidP="0080029F">
            <w:r w:rsidRPr="00675DAA">
              <w:t>Conformance</w:t>
            </w:r>
          </w:p>
        </w:tc>
        <w:tc>
          <w:tcPr>
            <w:tcW w:w="7200" w:type="dxa"/>
            <w:gridSpan w:val="4"/>
          </w:tcPr>
          <w:p w:rsidR="008C0A5D" w:rsidRDefault="008C0A5D" w:rsidP="0043437F">
            <w:pPr>
              <w:pStyle w:val="ListParagraph"/>
              <w:numPr>
                <w:ilvl w:val="0"/>
                <w:numId w:val="49"/>
              </w:numPr>
            </w:pPr>
            <w:r>
              <w:t xml:space="preserve">There is an </w:t>
            </w:r>
            <w:r w:rsidRPr="00675DAA">
              <w:t>effectiveTime</w:t>
            </w:r>
            <w:r>
              <w:t xml:space="preserve"> element</w:t>
            </w:r>
          </w:p>
          <w:p w:rsidR="005051CA" w:rsidRPr="002E10DE" w:rsidRDefault="00487FE5" w:rsidP="0043437F">
            <w:pPr>
              <w:pStyle w:val="ListParagraph"/>
              <w:numPr>
                <w:ilvl w:val="0"/>
                <w:numId w:val="181"/>
              </w:numPr>
              <w:rPr>
                <w:highlight w:val="white"/>
              </w:rPr>
            </w:pPr>
            <w:r>
              <w:rPr>
                <w:highlight w:val="white"/>
              </w:rPr>
              <w:t>SPL Rule 3</w:t>
            </w:r>
            <w:r w:rsidR="005051CA">
              <w:rPr>
                <w:highlight w:val="white"/>
              </w:rPr>
              <w:t xml:space="preserve"> </w:t>
            </w:r>
            <w:r w:rsidR="005051CA" w:rsidRPr="00D00628">
              <w:rPr>
                <w:highlight w:val="white"/>
              </w:rPr>
              <w:t xml:space="preserve">identifies that </w:t>
            </w:r>
            <w:r w:rsidR="005051CA">
              <w:rPr>
                <w:highlight w:val="white"/>
              </w:rPr>
              <w:t>the</w:t>
            </w:r>
            <w:r w:rsidR="005051CA" w:rsidRPr="00D00628">
              <w:rPr>
                <w:highlight w:val="white"/>
              </w:rPr>
              <w:t xml:space="preserve"> </w:t>
            </w:r>
            <w:r w:rsidR="005051CA" w:rsidRPr="002E10DE">
              <w:rPr>
                <w:highlight w:val="white"/>
              </w:rPr>
              <w:t>element has not been defined.</w:t>
            </w:r>
          </w:p>
          <w:p w:rsidR="005051CA" w:rsidRPr="002E10DE" w:rsidRDefault="00487FE5" w:rsidP="0043437F">
            <w:pPr>
              <w:pStyle w:val="ListParagraph"/>
              <w:numPr>
                <w:ilvl w:val="0"/>
                <w:numId w:val="181"/>
              </w:numPr>
              <w:rPr>
                <w:highlight w:val="white"/>
              </w:rPr>
            </w:pPr>
            <w:r>
              <w:rPr>
                <w:highlight w:val="white"/>
              </w:rPr>
              <w:t>SPL Rule 4</w:t>
            </w:r>
            <w:r w:rsidR="005051CA">
              <w:rPr>
                <w:highlight w:val="white"/>
              </w:rPr>
              <w:t xml:space="preserve"> </w:t>
            </w:r>
            <w:r w:rsidR="005051CA" w:rsidRPr="00D00628">
              <w:rPr>
                <w:highlight w:val="white"/>
              </w:rPr>
              <w:t xml:space="preserve">identifies that more than one </w:t>
            </w:r>
            <w:r w:rsidR="005051CA" w:rsidRPr="002E10DE">
              <w:rPr>
                <w:highlight w:val="white"/>
              </w:rPr>
              <w:t>element is defined.</w:t>
            </w:r>
          </w:p>
          <w:p w:rsidR="005051CA" w:rsidRDefault="005051CA" w:rsidP="0080029F">
            <w:pPr>
              <w:pStyle w:val="ListParagraph"/>
            </w:pPr>
          </w:p>
          <w:p w:rsidR="005051CA" w:rsidRDefault="005051CA" w:rsidP="0043437F">
            <w:pPr>
              <w:pStyle w:val="ListParagraph"/>
              <w:numPr>
                <w:ilvl w:val="0"/>
                <w:numId w:val="49"/>
              </w:numPr>
            </w:pPr>
            <w:r w:rsidRPr="00675DAA">
              <w:t>There is a value</w:t>
            </w:r>
            <w:r>
              <w:t xml:space="preserve"> attribute</w:t>
            </w:r>
          </w:p>
          <w:p w:rsidR="005051CA" w:rsidRPr="00674290" w:rsidRDefault="00487FE5" w:rsidP="0043437F">
            <w:pPr>
              <w:pStyle w:val="ListParagraph"/>
              <w:numPr>
                <w:ilvl w:val="0"/>
                <w:numId w:val="182"/>
              </w:numPr>
              <w:rPr>
                <w:highlight w:val="white"/>
              </w:rPr>
            </w:pPr>
            <w:r>
              <w:rPr>
                <w:highlight w:val="white"/>
              </w:rPr>
              <w:t>SPL Rule 5</w:t>
            </w:r>
            <w:r w:rsidR="005051CA">
              <w:rPr>
                <w:highlight w:val="white"/>
              </w:rPr>
              <w:t xml:space="preserve"> </w:t>
            </w:r>
            <w:r w:rsidR="005051CA" w:rsidRPr="00334410">
              <w:rPr>
                <w:highlight w:val="white"/>
              </w:rPr>
              <w:t xml:space="preserve">identifies that </w:t>
            </w:r>
            <w:r w:rsidR="005051CA">
              <w:rPr>
                <w:highlight w:val="white"/>
              </w:rPr>
              <w:t xml:space="preserve">the </w:t>
            </w:r>
            <w:r w:rsidR="005051CA" w:rsidRPr="00D00628">
              <w:rPr>
                <w:highlight w:val="white"/>
              </w:rPr>
              <w:t xml:space="preserve">attribute has </w:t>
            </w:r>
            <w:r w:rsidR="005051CA">
              <w:rPr>
                <w:highlight w:val="white"/>
              </w:rPr>
              <w:t xml:space="preserve">not </w:t>
            </w:r>
            <w:r w:rsidR="005051CA" w:rsidRPr="00D00628">
              <w:rPr>
                <w:highlight w:val="white"/>
              </w:rPr>
              <w:t>been defined</w:t>
            </w:r>
            <w:r w:rsidR="005051CA">
              <w:rPr>
                <w:highlight w:val="white"/>
              </w:rPr>
              <w:t>.</w:t>
            </w:r>
          </w:p>
          <w:p w:rsidR="005051CA" w:rsidRDefault="005051CA" w:rsidP="0080029F">
            <w:pPr>
              <w:pStyle w:val="ListParagraph"/>
              <w:rPr>
                <w:highlight w:val="white"/>
              </w:rPr>
            </w:pPr>
          </w:p>
          <w:p w:rsidR="00A24D8A" w:rsidRDefault="00A24D8A" w:rsidP="0043437F">
            <w:pPr>
              <w:pStyle w:val="ListParagraph"/>
              <w:numPr>
                <w:ilvl w:val="0"/>
                <w:numId w:val="49"/>
              </w:numPr>
            </w:pPr>
            <w:commentRangeStart w:id="941"/>
            <w:r w:rsidRPr="00675DAA">
              <w:t>The effectiveTime@value has as a minimum precision of day.</w:t>
            </w:r>
          </w:p>
          <w:p w:rsidR="008C0A5D" w:rsidRPr="00675DAA" w:rsidRDefault="008C0A5D" w:rsidP="0080029F">
            <w:pPr>
              <w:pStyle w:val="ListParagraph"/>
            </w:pPr>
          </w:p>
          <w:p w:rsidR="008C0A5D" w:rsidRPr="00675DAA" w:rsidRDefault="00A24D8A" w:rsidP="0043437F">
            <w:pPr>
              <w:pStyle w:val="ListParagraph"/>
              <w:numPr>
                <w:ilvl w:val="0"/>
                <w:numId w:val="49"/>
              </w:numPr>
            </w:pPr>
            <w:r w:rsidRPr="00675DAA">
              <w:t>The format is year, month and day (yyyymmdd) if the precision is a date if the precision is greater than date the format is year, month and day (yyyymmdd) space hour, minute, second (hhmmss)</w:t>
            </w:r>
            <w:commentRangeEnd w:id="941"/>
            <w:r w:rsidR="008C0A5D">
              <w:rPr>
                <w:rStyle w:val="CommentReference"/>
              </w:rPr>
              <w:commentReference w:id="941"/>
            </w:r>
          </w:p>
        </w:tc>
      </w:tr>
    </w:tbl>
    <w:p w:rsidR="00AC5FF0" w:rsidRDefault="00AC5FF0" w:rsidP="0080029F"/>
    <w:p w:rsidR="00C11A2F" w:rsidRDefault="00E92C2F" w:rsidP="001D67E2">
      <w:pPr>
        <w:pStyle w:val="Heading3"/>
      </w:pPr>
      <w:bookmarkStart w:id="942" w:name="_Toc495429266"/>
      <w:bookmarkStart w:id="943" w:name="_Toc495068738"/>
      <w:bookmarkStart w:id="944" w:name="_Toc497495413"/>
      <w:r>
        <w:lastRenderedPageBreak/>
        <w:t xml:space="preserve">Labeling Content </w:t>
      </w:r>
      <w:r w:rsidR="00C11A2F">
        <w:t>Section Details</w:t>
      </w:r>
      <w:bookmarkEnd w:id="942"/>
      <w:bookmarkEnd w:id="943"/>
      <w:bookmarkEnd w:id="944"/>
    </w:p>
    <w:p w:rsidR="00FF1FAC" w:rsidRPr="002135F4" w:rsidRDefault="00C11A2F" w:rsidP="0080029F">
      <w:r w:rsidRPr="002135F4">
        <w:t xml:space="preserve">Sections are the basic building blocks </w:t>
      </w:r>
      <w:r w:rsidR="00C72877" w:rsidRPr="002135F4">
        <w:t xml:space="preserve">of the document </w:t>
      </w:r>
      <w:r w:rsidRPr="002135F4">
        <w:t xml:space="preserve">and may contain content or </w:t>
      </w:r>
      <w:r w:rsidR="00EC1DE2" w:rsidRPr="002135F4">
        <w:t>nested</w:t>
      </w:r>
      <w:r w:rsidRPr="002135F4">
        <w:t xml:space="preserve"> sections (subsections) and so forth.</w:t>
      </w:r>
      <w:r w:rsidR="00C72877" w:rsidRPr="002135F4">
        <w:t xml:space="preserve"> </w:t>
      </w:r>
      <w:r w:rsidR="00EC1DE2" w:rsidRPr="002135F4">
        <w:t>All sections have the XML structure outlined above (id, title,</w:t>
      </w:r>
      <w:r w:rsidRPr="002135F4">
        <w:t xml:space="preserve"> code</w:t>
      </w:r>
      <w:r w:rsidR="00EC1DE2" w:rsidRPr="002135F4">
        <w:t>, etc…).</w:t>
      </w:r>
      <w:r w:rsidR="00D107AF" w:rsidRPr="002135F4">
        <w:t xml:space="preserve"> </w:t>
      </w:r>
    </w:p>
    <w:p w:rsidR="00FF1FAC" w:rsidRPr="002135F4" w:rsidRDefault="00FF1FAC" w:rsidP="0080029F"/>
    <w:p w:rsidR="005661A2" w:rsidRPr="002135F4" w:rsidRDefault="006C378C" w:rsidP="0080029F">
      <w:r w:rsidRPr="002135F4">
        <w:t>D</w:t>
      </w:r>
      <w:r w:rsidR="00FF1FAC" w:rsidRPr="002135F4">
        <w:t xml:space="preserve">ocument element contains a single component element, which </w:t>
      </w:r>
      <w:r w:rsidRPr="002135F4">
        <w:t xml:space="preserve">in turn </w:t>
      </w:r>
      <w:r w:rsidR="00FF1FAC" w:rsidRPr="002135F4">
        <w:t xml:space="preserve">contains a single </w:t>
      </w:r>
      <w:r w:rsidR="00F02EB2" w:rsidRPr="002135F4">
        <w:t>&lt;</w:t>
      </w:r>
      <w:r w:rsidR="00D107AF" w:rsidRPr="002135F4">
        <w:t>structuredBody</w:t>
      </w:r>
      <w:r w:rsidR="00F02EB2" w:rsidRPr="002135F4">
        <w:t>&gt;</w:t>
      </w:r>
      <w:r w:rsidR="00FF1FAC" w:rsidRPr="002135F4">
        <w:t xml:space="preserve"> element. The </w:t>
      </w:r>
      <w:r w:rsidR="00F02EB2" w:rsidRPr="002135F4">
        <w:t>&lt;</w:t>
      </w:r>
      <w:r w:rsidR="00FF1FAC" w:rsidRPr="002135F4">
        <w:t>structuredBody</w:t>
      </w:r>
      <w:r w:rsidR="00F02EB2" w:rsidRPr="002135F4">
        <w:t>&gt;</w:t>
      </w:r>
      <w:r w:rsidR="00FF1FAC" w:rsidRPr="002135F4">
        <w:t xml:space="preserve"> </w:t>
      </w:r>
      <w:r w:rsidR="00D107AF" w:rsidRPr="002135F4">
        <w:t xml:space="preserve">contains one or more </w:t>
      </w:r>
      <w:r w:rsidR="00F02EB2" w:rsidRPr="002135F4">
        <w:t>&lt;</w:t>
      </w:r>
      <w:r w:rsidR="00D107AF" w:rsidRPr="002135F4">
        <w:t>component</w:t>
      </w:r>
      <w:r w:rsidR="00F02EB2" w:rsidRPr="002135F4">
        <w:t>&gt;</w:t>
      </w:r>
      <w:r w:rsidR="00D107AF" w:rsidRPr="002135F4">
        <w:t xml:space="preserve"> elements, each </w:t>
      </w:r>
      <w:r w:rsidR="00F02EB2" w:rsidRPr="002135F4">
        <w:t>&lt;</w:t>
      </w:r>
      <w:r w:rsidR="00D107AF" w:rsidRPr="002135F4">
        <w:t>component</w:t>
      </w:r>
      <w:r w:rsidR="00F02EB2" w:rsidRPr="002135F4">
        <w:t>&gt;</w:t>
      </w:r>
      <w:r w:rsidR="00D107AF" w:rsidRPr="002135F4">
        <w:t xml:space="preserve"> element in turn contains 0 </w:t>
      </w:r>
      <w:r w:rsidRPr="002135F4">
        <w:t xml:space="preserve">(Zero) </w:t>
      </w:r>
      <w:r w:rsidR="00D107AF" w:rsidRPr="002135F4">
        <w:t xml:space="preserve">to N (unbounded) </w:t>
      </w:r>
      <w:r w:rsidRPr="002135F4">
        <w:t>&lt;</w:t>
      </w:r>
      <w:r w:rsidR="00D107AF" w:rsidRPr="002135F4">
        <w:t>section</w:t>
      </w:r>
      <w:r w:rsidRPr="002135F4">
        <w:t>&gt;</w:t>
      </w:r>
      <w:r w:rsidR="00D107AF" w:rsidRPr="002135F4">
        <w:t xml:space="preserve"> elements. </w:t>
      </w:r>
      <w:r w:rsidRPr="002135F4">
        <w:t xml:space="preserve"> </w:t>
      </w:r>
      <w:r w:rsidR="00C11A2F" w:rsidRPr="002135F4">
        <w:t xml:space="preserve">Sections are used to aggregate paragraphs into logical groupings. The order in which </w:t>
      </w:r>
      <w:r w:rsidR="005661A2" w:rsidRPr="002135F4">
        <w:t xml:space="preserve">the </w:t>
      </w:r>
      <w:r w:rsidR="00C11A2F" w:rsidRPr="002135F4">
        <w:t xml:space="preserve">sections appear in </w:t>
      </w:r>
      <w:r w:rsidR="005661A2" w:rsidRPr="002135F4">
        <w:t xml:space="preserve">the </w:t>
      </w:r>
      <w:r w:rsidR="00C11A2F" w:rsidRPr="002135F4">
        <w:t xml:space="preserve">document is the order the sections will appear when displayed (rendered) </w:t>
      </w:r>
      <w:r w:rsidR="00F067F7" w:rsidRPr="002135F4">
        <w:t>unless otherwise specified in the document specific information.</w:t>
      </w:r>
      <w:r w:rsidR="005661A2" w:rsidRPr="002135F4">
        <w:t xml:space="preserve"> </w:t>
      </w:r>
    </w:p>
    <w:p w:rsidR="005661A2" w:rsidRDefault="005661A2" w:rsidP="0080029F"/>
    <w:p w:rsidR="005661A2" w:rsidRDefault="005661A2" w:rsidP="0080029F">
      <w:r w:rsidRPr="002135F4">
        <w:t>Sections may also link to other sections rather than including the content directly.</w:t>
      </w:r>
    </w:p>
    <w:p w:rsidR="00581033" w:rsidRDefault="006C378C" w:rsidP="0080029F">
      <w:pPr>
        <w:rPr>
          <w:ins w:id="945" w:author="pbx" w:date="2017-11-03T17:48:00Z"/>
        </w:rPr>
      </w:pPr>
      <w:del w:id="946" w:author="pbx" w:date="2017-11-03T17:48:00Z">
        <w:r w:rsidRPr="000A6564">
          <w:rPr>
            <w:noProof/>
            <w:lang w:val="en-US"/>
          </w:rPr>
          <mc:AlternateContent>
            <mc:Choice Requires="wps">
              <w:drawing>
                <wp:inline distT="0" distB="0" distL="0" distR="0" wp14:anchorId="12DAC2F7" wp14:editId="6D762F68">
                  <wp:extent cx="5915771" cy="1162050"/>
                  <wp:effectExtent l="57150" t="0" r="85090" b="1333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11620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del w:id="947" w:author="pbx" w:date="2017-11-03T17:48:00Z"/>
                                </w:rPr>
                              </w:pPr>
                              <w:del w:id="948" w:author="pbx" w:date="2017-11-03T17:48:00Z">
                                <w:r w:rsidRPr="001E7735">
                                  <w:delText>&lt;section&gt;</w:delText>
                                </w:r>
                              </w:del>
                            </w:p>
                            <w:p w:rsidR="00292223" w:rsidRPr="001E7735" w:rsidRDefault="00292223" w:rsidP="00DF0F23">
                              <w:pPr>
                                <w:rPr>
                                  <w:del w:id="949" w:author="pbx" w:date="2017-11-03T17:48:00Z"/>
                                </w:rPr>
                              </w:pPr>
                              <w:del w:id="950" w:author="pbx" w:date="2017-11-03T17:48:00Z">
                                <w:r w:rsidRPr="001E7735">
                                  <w:delText xml:space="preserve">  &lt;!-- this section’s id, codes --&gt; </w:delText>
                                </w:r>
                              </w:del>
                            </w:p>
                            <w:p w:rsidR="00292223" w:rsidRPr="001E7735" w:rsidRDefault="00292223" w:rsidP="00DF0F23">
                              <w:pPr>
                                <w:rPr>
                                  <w:del w:id="951" w:author="pbx" w:date="2017-11-03T17:48:00Z"/>
                                </w:rPr>
                              </w:pPr>
                              <w:del w:id="952" w:author="pbx" w:date="2017-11-03T17:48:00Z">
                                <w:r w:rsidRPr="001E7735">
                                  <w:delText xml:space="preserve">  &lt;text&gt; </w:delText>
                                </w:r>
                              </w:del>
                            </w:p>
                            <w:p w:rsidR="00292223" w:rsidRPr="001E7735" w:rsidRDefault="00292223" w:rsidP="00DF0F23">
                              <w:pPr>
                                <w:rPr>
                                  <w:del w:id="953" w:author="pbx" w:date="2017-11-03T17:48:00Z"/>
                                </w:rPr>
                              </w:pPr>
                              <w:del w:id="954" w:author="pbx" w:date="2017-11-03T17:48:00Z">
                                <w:r w:rsidRPr="001E7735">
                                  <w:delText xml:space="preserve">    &lt;!-- actual text content in “narrative block” markup --&gt; </w:delText>
                                </w:r>
                              </w:del>
                            </w:p>
                            <w:p w:rsidR="00292223" w:rsidRPr="001E7735" w:rsidRDefault="00292223" w:rsidP="00DF0F23">
                              <w:pPr>
                                <w:rPr>
                                  <w:del w:id="955" w:author="pbx" w:date="2017-11-03T17:48:00Z"/>
                                </w:rPr>
                              </w:pPr>
                              <w:del w:id="956" w:author="pbx" w:date="2017-11-03T17:48:00Z">
                                <w:r w:rsidRPr="001E7735">
                                  <w:delText xml:space="preserve">  &lt;/text&gt;</w:delText>
                                </w:r>
                              </w:del>
                            </w:p>
                            <w:p w:rsidR="00292223" w:rsidRPr="001E7735" w:rsidRDefault="00292223" w:rsidP="00DF0F23">
                              <w:pPr>
                                <w:rPr>
                                  <w:del w:id="957" w:author="pbx" w:date="2017-11-03T17:48:00Z"/>
                                </w:rPr>
                              </w:pPr>
                              <w:del w:id="958" w:author="pbx" w:date="2017-11-03T17:48:00Z">
                                <w:r w:rsidRPr="001E7735">
                                  <w:delText>&lt;/section&gt;</w:delText>
                                </w:r>
                              </w:del>
                            </w:p>
                          </w:txbxContent>
                        </wps:txbx>
                        <wps:bodyPr rot="0" vert="horz" wrap="square" lIns="91440" tIns="45720" rIns="91440" bIns="45720" anchor="t" anchorCtr="0">
                          <a:noAutofit/>
                        </wps:bodyPr>
                      </wps:wsp>
                    </a:graphicData>
                  </a:graphic>
                </wp:inline>
              </w:drawing>
            </mc:Choice>
            <mc:Fallback>
              <w:pict>
                <v:shape id="_x0000_s1036" type="#_x0000_t202" style="width:465.8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" fillcolor="#c6d9f1 [671]">
                  <v:shadow on="t" color="#bfbfbf [2412]" offset="0,4pt"/>
                  <v:textbox>
                    <w:txbxContent>
                      <w:p w14:paraId="165C824C" w14:textId="77777777" w:rsidR="00292223" w:rsidRPr="001E7735" w:rsidRDefault="00292223" w:rsidP="00DF0F23">
                        <w:pPr>
                          <w:rPr>
                            <w:del w:id="1243" w:author="pbx" w:date="2017-11-03T17:48:00Z"/>
                          </w:rPr>
                        </w:pPr>
                        <w:del w:id="1244" w:author="pbx" w:date="2017-11-03T17:48:00Z">
                          <w:r w:rsidRPr="001E7735">
                            <w:delText>&lt;section&gt;</w:delText>
                          </w:r>
                        </w:del>
                      </w:p>
                      <w:p w14:paraId="75FF4A6A" w14:textId="77777777" w:rsidR="00292223" w:rsidRPr="001E7735" w:rsidRDefault="00292223" w:rsidP="00DF0F23">
                        <w:pPr>
                          <w:rPr>
                            <w:del w:id="1245" w:author="pbx" w:date="2017-11-03T17:48:00Z"/>
                          </w:rPr>
                        </w:pPr>
                        <w:del w:id="1246" w:author="pbx" w:date="2017-11-03T17:48:00Z">
                          <w:r w:rsidRPr="001E7735">
                            <w:delText xml:space="preserve">  &lt;!-- this section’s id, codes --&gt; </w:delText>
                          </w:r>
                        </w:del>
                      </w:p>
                      <w:p w14:paraId="5DD6B62C" w14:textId="77777777" w:rsidR="00292223" w:rsidRPr="001E7735" w:rsidRDefault="00292223" w:rsidP="00DF0F23">
                        <w:pPr>
                          <w:rPr>
                            <w:del w:id="1247" w:author="pbx" w:date="2017-11-03T17:48:00Z"/>
                          </w:rPr>
                        </w:pPr>
                        <w:del w:id="1248" w:author="pbx" w:date="2017-11-03T17:48:00Z">
                          <w:r w:rsidRPr="001E7735">
                            <w:delText xml:space="preserve">  &lt;text&gt; </w:delText>
                          </w:r>
                        </w:del>
                      </w:p>
                      <w:p w14:paraId="1117A4F5" w14:textId="77777777" w:rsidR="00292223" w:rsidRPr="001E7735" w:rsidRDefault="00292223" w:rsidP="00DF0F23">
                        <w:pPr>
                          <w:rPr>
                            <w:del w:id="1249" w:author="pbx" w:date="2017-11-03T17:48:00Z"/>
                          </w:rPr>
                        </w:pPr>
                        <w:del w:id="1250" w:author="pbx" w:date="2017-11-03T17:48:00Z">
                          <w:r w:rsidRPr="001E7735">
                            <w:delText xml:space="preserve">    &lt;!-- actual text content in “narrative block” markup --&gt; </w:delText>
                          </w:r>
                        </w:del>
                      </w:p>
                      <w:p w14:paraId="531FFEDA" w14:textId="77777777" w:rsidR="00292223" w:rsidRPr="001E7735" w:rsidRDefault="00292223" w:rsidP="00DF0F23">
                        <w:pPr>
                          <w:rPr>
                            <w:del w:id="1251" w:author="pbx" w:date="2017-11-03T17:48:00Z"/>
                          </w:rPr>
                        </w:pPr>
                        <w:del w:id="1252" w:author="pbx" w:date="2017-11-03T17:48:00Z">
                          <w:r w:rsidRPr="001E7735">
                            <w:delText xml:space="preserve">  &lt;/text&gt;</w:delText>
                          </w:r>
                        </w:del>
                      </w:p>
                      <w:p w14:paraId="0D80E5B6" w14:textId="77777777" w:rsidR="00292223" w:rsidRPr="001E7735" w:rsidRDefault="00292223" w:rsidP="00DF0F23">
                        <w:pPr>
                          <w:rPr>
                            <w:del w:id="1253" w:author="pbx" w:date="2017-11-03T17:48:00Z"/>
                          </w:rPr>
                        </w:pPr>
                        <w:del w:id="1254" w:author="pbx" w:date="2017-11-03T17:48:00Z">
                          <w:r w:rsidRPr="001E7735">
                            <w:delText>&lt;/section&gt;</w:delText>
                          </w:r>
                        </w:del>
                      </w:p>
                    </w:txbxContent>
                  </v:textbox>
                  <w10:anchorlock/>
                </v:shape>
              </w:pict>
            </mc:Fallback>
          </mc:AlternateContent>
        </w:r>
      </w:del>
    </w:p>
    <w:p w:rsidR="00581033" w:rsidRDefault="00581033" w:rsidP="0080029F">
      <w:pPr>
        <w:rPr>
          <w:ins w:id="959" w:author="pbx" w:date="2017-11-03T17:48:00Z"/>
        </w:rPr>
      </w:pPr>
      <w:ins w:id="960" w:author="pbx" w:date="2017-11-03T17:48:00Z">
        <w:r>
          <w:t xml:space="preserve">Outlined below is a </w:t>
        </w:r>
        <w:r w:rsidR="00224B8C">
          <w:t>mock-up</w:t>
        </w:r>
        <w:r>
          <w:t xml:space="preserve"> of the section structure:</w:t>
        </w:r>
      </w:ins>
    </w:p>
    <w:p w:rsidR="00581033" w:rsidRPr="001E7735" w:rsidRDefault="00581033" w:rsidP="00581033">
      <w:pPr>
        <w:rPr>
          <w:ins w:id="961" w:author="pbx" w:date="2017-11-03T17:48:00Z"/>
        </w:rPr>
      </w:pPr>
      <w:ins w:id="962" w:author="pbx" w:date="2017-11-03T17:48:00Z">
        <w:r w:rsidRPr="001E7735">
          <w:t>&lt;section&gt;</w:t>
        </w:r>
      </w:ins>
    </w:p>
    <w:p w:rsidR="00581033" w:rsidRPr="001E7735" w:rsidRDefault="00581033" w:rsidP="00581033">
      <w:pPr>
        <w:ind w:left="288"/>
        <w:rPr>
          <w:ins w:id="963" w:author="pbx" w:date="2017-11-03T17:48:00Z"/>
        </w:rPr>
      </w:pPr>
      <w:ins w:id="964" w:author="pbx" w:date="2017-11-03T17:48:00Z">
        <w:r w:rsidRPr="001E7735">
          <w:t xml:space="preserve">&lt;!-- this section’s id, codes --&gt; </w:t>
        </w:r>
      </w:ins>
    </w:p>
    <w:p w:rsidR="00581033" w:rsidRPr="001E7735" w:rsidRDefault="00581033" w:rsidP="00581033">
      <w:pPr>
        <w:ind w:left="288"/>
        <w:rPr>
          <w:ins w:id="965" w:author="pbx" w:date="2017-11-03T17:48:00Z"/>
        </w:rPr>
      </w:pPr>
      <w:ins w:id="966" w:author="pbx" w:date="2017-11-03T17:48:00Z">
        <w:r w:rsidRPr="001E7735">
          <w:t xml:space="preserve">&lt;text&gt; </w:t>
        </w:r>
      </w:ins>
    </w:p>
    <w:p w:rsidR="00581033" w:rsidRPr="001E7735" w:rsidRDefault="00581033" w:rsidP="00581033">
      <w:pPr>
        <w:ind w:left="576"/>
        <w:rPr>
          <w:ins w:id="967" w:author="pbx" w:date="2017-11-03T17:48:00Z"/>
        </w:rPr>
      </w:pPr>
      <w:ins w:id="968" w:author="pbx" w:date="2017-11-03T17:48:00Z">
        <w:r w:rsidRPr="001E7735">
          <w:t xml:space="preserve">&lt;!-- actual text content in “narrative block” markup --&gt; </w:t>
        </w:r>
      </w:ins>
    </w:p>
    <w:p w:rsidR="00581033" w:rsidRPr="001E7735" w:rsidRDefault="00581033" w:rsidP="00581033">
      <w:pPr>
        <w:ind w:left="288"/>
        <w:rPr>
          <w:ins w:id="969" w:author="pbx" w:date="2017-11-03T17:48:00Z"/>
        </w:rPr>
      </w:pPr>
      <w:ins w:id="970" w:author="pbx" w:date="2017-11-03T17:48:00Z">
        <w:r w:rsidRPr="001E7735">
          <w:t>&lt;/text&gt;</w:t>
        </w:r>
      </w:ins>
    </w:p>
    <w:p w:rsidR="00581033" w:rsidRPr="001E7735" w:rsidRDefault="00581033" w:rsidP="00581033">
      <w:pPr>
        <w:rPr>
          <w:ins w:id="971" w:author="pbx" w:date="2017-11-03T17:48:00Z"/>
        </w:rPr>
      </w:pPr>
      <w:ins w:id="972" w:author="pbx" w:date="2017-11-03T17:48:00Z">
        <w:r w:rsidRPr="001E7735">
          <w:t>&lt;/section&gt;</w:t>
        </w:r>
      </w:ins>
    </w:p>
    <w:p w:rsidR="00581033" w:rsidRDefault="00581033" w:rsidP="0080029F"/>
    <w:p w:rsidR="006C378C" w:rsidRDefault="00DA79C3" w:rsidP="0080029F">
      <w:r>
        <w:t>Whe</w:t>
      </w:r>
      <w:r w:rsidR="00E64639">
        <w:t xml:space="preserve">n applicable as per the doctype, </w:t>
      </w:r>
      <w:r>
        <w:t>s</w:t>
      </w:r>
      <w:r w:rsidR="00FF1FAC" w:rsidRPr="002135F4">
        <w:t xml:space="preserve">ections </w:t>
      </w:r>
      <w:r>
        <w:t xml:space="preserve">shall </w:t>
      </w:r>
      <w:r w:rsidR="00FF1FAC" w:rsidRPr="002135F4">
        <w:t xml:space="preserve">be nested to form sub-sections. The </w:t>
      </w:r>
      <w:r w:rsidR="006C378C" w:rsidRPr="002135F4">
        <w:t xml:space="preserve">SPL </w:t>
      </w:r>
      <w:r w:rsidR="00FF1FAC" w:rsidRPr="002135F4">
        <w:t xml:space="preserve">schema requires that the nested </w:t>
      </w:r>
      <w:r w:rsidR="00514E25" w:rsidRPr="002135F4">
        <w:t>&lt;</w:t>
      </w:r>
      <w:r w:rsidR="00FF1FAC" w:rsidRPr="002135F4">
        <w:t>section</w:t>
      </w:r>
      <w:r w:rsidR="00514E25" w:rsidRPr="002135F4">
        <w:t>&gt;</w:t>
      </w:r>
      <w:r w:rsidR="00FF1FAC" w:rsidRPr="002135F4">
        <w:t xml:space="preserve"> </w:t>
      </w:r>
      <w:r w:rsidR="006C378C" w:rsidRPr="002135F4">
        <w:t>element</w:t>
      </w:r>
      <w:r w:rsidR="00FF1FAC" w:rsidRPr="002135F4">
        <w:t xml:space="preserve"> be nested inside a </w:t>
      </w:r>
      <w:r w:rsidR="00514E25" w:rsidRPr="002135F4">
        <w:t>&lt;</w:t>
      </w:r>
      <w:r w:rsidR="00FF1FAC">
        <w:t>component</w:t>
      </w:r>
      <w:r w:rsidR="00514E25">
        <w:t>&gt;</w:t>
      </w:r>
      <w:r w:rsidR="00FF1FAC">
        <w:t xml:space="preserve"> </w:t>
      </w:r>
      <w:r w:rsidR="006C378C">
        <w:t>element</w:t>
      </w:r>
      <w:r w:rsidR="00FF1FAC">
        <w:t xml:space="preserve">. </w:t>
      </w:r>
    </w:p>
    <w:p w:rsidR="00436B24" w:rsidRDefault="00436B24" w:rsidP="0080029F"/>
    <w:p w:rsidR="00FF1FAC" w:rsidRDefault="00FF1FAC" w:rsidP="0080029F">
      <w:r>
        <w:t xml:space="preserve">Use nested sections to relate paragraphs. The </w:t>
      </w:r>
      <w:r w:rsidR="00514E25">
        <w:t>&lt;</w:t>
      </w:r>
      <w:r>
        <w:t>section</w:t>
      </w:r>
      <w:r w:rsidR="00514E25">
        <w:t>&gt;</w:t>
      </w:r>
      <w:r>
        <w:t xml:space="preserve"> </w:t>
      </w:r>
      <w:r w:rsidR="006C378C">
        <w:t xml:space="preserve">element </w:t>
      </w:r>
      <w:r>
        <w:t>applies to all of the nested sections. By nesting sections, computer systems can use the section tags in SPL to display information useful for the care of patients. If information is not associated with th</w:t>
      </w:r>
      <w:r w:rsidR="006C378C">
        <w:t>e tag, it will not be displayed as illustrated below:</w:t>
      </w:r>
    </w:p>
    <w:p w:rsidR="00224B8C" w:rsidRPr="001E7735" w:rsidRDefault="00E64639" w:rsidP="00224B8C">
      <w:pPr>
        <w:rPr>
          <w:ins w:id="973" w:author="pbx" w:date="2017-11-03T17:48:00Z"/>
        </w:rPr>
      </w:pPr>
      <w:del w:id="974" w:author="pbx" w:date="2017-11-03T17:48:00Z">
        <w:r w:rsidRPr="000A6564">
          <w:rPr>
            <w:noProof/>
            <w:lang w:val="en-US"/>
          </w:rPr>
          <mc:AlternateContent>
            <mc:Choice Requires="wps">
              <w:drawing>
                <wp:inline distT="0" distB="0" distL="0" distR="0" wp14:anchorId="16457AE3" wp14:editId="02880B98">
                  <wp:extent cx="5836258" cy="2809875"/>
                  <wp:effectExtent l="57150" t="0" r="69850" b="1428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28098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del w:id="975" w:author="pbx" w:date="2017-11-03T17:48:00Z"/>
                                </w:rPr>
                              </w:pPr>
                              <w:del w:id="976" w:author="pbx" w:date="2017-11-03T17:48:00Z">
                                <w:r w:rsidRPr="001E7735">
                                  <w:delText>&lt;section&gt;</w:delText>
                                </w:r>
                              </w:del>
                            </w:p>
                            <w:p w:rsidR="00292223" w:rsidRPr="001E7735" w:rsidRDefault="00292223" w:rsidP="00DF0F23">
                              <w:pPr>
                                <w:rPr>
                                  <w:del w:id="977" w:author="pbx" w:date="2017-11-03T17:48:00Z"/>
                                </w:rPr>
                              </w:pPr>
                              <w:del w:id="978" w:author="pbx" w:date="2017-11-03T17:48:00Z">
                                <w:r w:rsidRPr="001E7735">
                                  <w:delText xml:space="preserve">  &lt;!-- this section’s id, codes --&gt; </w:delText>
                                </w:r>
                              </w:del>
                            </w:p>
                            <w:p w:rsidR="00292223" w:rsidRPr="001E7735" w:rsidRDefault="00292223" w:rsidP="00DF0F23">
                              <w:pPr>
                                <w:rPr>
                                  <w:del w:id="979" w:author="pbx" w:date="2017-11-03T17:48:00Z"/>
                                </w:rPr>
                              </w:pPr>
                              <w:del w:id="980" w:author="pbx" w:date="2017-11-03T17:48:00Z">
                                <w:r w:rsidRPr="001E7735">
                                  <w:delText xml:space="preserve">  &lt;text&gt;</w:delText>
                                </w:r>
                              </w:del>
                            </w:p>
                            <w:p w:rsidR="00292223" w:rsidRPr="001E7735" w:rsidRDefault="00292223" w:rsidP="00DF0F23">
                              <w:pPr>
                                <w:rPr>
                                  <w:del w:id="981" w:author="pbx" w:date="2017-11-03T17:48:00Z"/>
                                </w:rPr>
                              </w:pPr>
                              <w:del w:id="982" w:author="pbx" w:date="2017-11-03T17:48:00Z">
                                <w:r w:rsidRPr="001E7735">
                                  <w:delText xml:space="preserve">    &lt;!-- actual text content in “narrative block” markup --&gt; </w:delText>
                                </w:r>
                              </w:del>
                            </w:p>
                            <w:p w:rsidR="00292223" w:rsidRPr="001E7735" w:rsidRDefault="00292223" w:rsidP="00DF0F23">
                              <w:pPr>
                                <w:rPr>
                                  <w:del w:id="983" w:author="pbx" w:date="2017-11-03T17:48:00Z"/>
                                  <w:lang w:val="fr-CA"/>
                                </w:rPr>
                              </w:pPr>
                              <w:del w:id="984" w:author="pbx" w:date="2017-11-03T17:48:00Z">
                                <w:r w:rsidRPr="001E7735">
                                  <w:delText xml:space="preserve">  </w:delText>
                                </w:r>
                                <w:r w:rsidRPr="001E7735">
                                  <w:rPr>
                                    <w:lang w:val="fr-CA"/>
                                  </w:rPr>
                                  <w:delText xml:space="preserve">&lt;/text&gt; </w:delText>
                                </w:r>
                              </w:del>
                            </w:p>
                            <w:p w:rsidR="00292223" w:rsidRPr="001E7735" w:rsidRDefault="00292223" w:rsidP="00DF0F23">
                              <w:pPr>
                                <w:rPr>
                                  <w:del w:id="985" w:author="pbx" w:date="2017-11-03T17:48:00Z"/>
                                  <w:lang w:val="fr-CA"/>
                                </w:rPr>
                              </w:pPr>
                              <w:del w:id="986" w:author="pbx" w:date="2017-11-03T17:48:00Z">
                                <w:r w:rsidRPr="001E7735">
                                  <w:rPr>
                                    <w:lang w:val="fr-CA"/>
                                  </w:rPr>
                                  <w:delText xml:space="preserve">  &lt;component&gt;</w:delText>
                                </w:r>
                              </w:del>
                            </w:p>
                            <w:p w:rsidR="00292223" w:rsidRPr="001E7735" w:rsidRDefault="00292223" w:rsidP="00DF0F23">
                              <w:pPr>
                                <w:rPr>
                                  <w:del w:id="987" w:author="pbx" w:date="2017-11-03T17:48:00Z"/>
                                  <w:lang w:val="fr-CA"/>
                                </w:rPr>
                              </w:pPr>
                              <w:del w:id="988" w:author="pbx" w:date="2017-11-03T17:48:00Z">
                                <w:r w:rsidRPr="001E7735">
                                  <w:rPr>
                                    <w:lang w:val="fr-CA"/>
                                  </w:rPr>
                                  <w:delText xml:space="preserve">    &lt;section&gt;</w:delText>
                                </w:r>
                              </w:del>
                            </w:p>
                            <w:p w:rsidR="00292223" w:rsidRPr="001E7735" w:rsidRDefault="00292223" w:rsidP="00DF0F23">
                              <w:pPr>
                                <w:rPr>
                                  <w:del w:id="989" w:author="pbx" w:date="2017-11-03T17:48:00Z"/>
                                  <w:lang w:val="fr-CA"/>
                                </w:rPr>
                              </w:pPr>
                              <w:del w:id="990" w:author="pbx" w:date="2017-11-03T17:48:00Z">
                                <w:r w:rsidRPr="001E7735">
                                  <w:rPr>
                                    <w:lang w:val="fr-CA"/>
                                  </w:rPr>
                                  <w:delText xml:space="preserve">      &lt;!-- subsection content --&gt; </w:delText>
                                </w:r>
                              </w:del>
                            </w:p>
                            <w:p w:rsidR="00292223" w:rsidRPr="001E7735" w:rsidRDefault="00292223" w:rsidP="00DF0F23">
                              <w:pPr>
                                <w:rPr>
                                  <w:del w:id="991" w:author="pbx" w:date="2017-11-03T17:48:00Z"/>
                                  <w:lang w:val="fr-CA"/>
                                </w:rPr>
                              </w:pPr>
                              <w:del w:id="992" w:author="pbx" w:date="2017-11-03T17:48:00Z">
                                <w:r w:rsidRPr="001E7735">
                                  <w:rPr>
                                    <w:lang w:val="fr-CA"/>
                                  </w:rPr>
                                  <w:delText xml:space="preserve">    &lt;/section&gt;</w:delText>
                                </w:r>
                              </w:del>
                            </w:p>
                            <w:p w:rsidR="00292223" w:rsidRPr="001E7735" w:rsidRDefault="00292223" w:rsidP="00DF0F23">
                              <w:pPr>
                                <w:rPr>
                                  <w:del w:id="993" w:author="pbx" w:date="2017-11-03T17:48:00Z"/>
                                  <w:lang w:val="fr-CA"/>
                                </w:rPr>
                              </w:pPr>
                              <w:del w:id="994" w:author="pbx" w:date="2017-11-03T17:48:00Z">
                                <w:r w:rsidRPr="001E7735">
                                  <w:rPr>
                                    <w:lang w:val="fr-CA"/>
                                  </w:rPr>
                                  <w:delText xml:space="preserve">  &lt;/component&gt; </w:delText>
                                </w:r>
                              </w:del>
                            </w:p>
                            <w:p w:rsidR="00292223" w:rsidRPr="001E7735" w:rsidRDefault="00292223" w:rsidP="00DF0F23">
                              <w:pPr>
                                <w:rPr>
                                  <w:del w:id="995" w:author="pbx" w:date="2017-11-03T17:48:00Z"/>
                                  <w:lang w:val="fr-CA"/>
                                </w:rPr>
                              </w:pPr>
                              <w:del w:id="996" w:author="pbx" w:date="2017-11-03T17:48:00Z">
                                <w:r w:rsidRPr="001E7735">
                                  <w:rPr>
                                    <w:lang w:val="fr-CA"/>
                                  </w:rPr>
                                  <w:delText xml:space="preserve">  &lt;component&gt;</w:delText>
                                </w:r>
                              </w:del>
                            </w:p>
                            <w:p w:rsidR="00292223" w:rsidRPr="001E7735" w:rsidRDefault="00292223" w:rsidP="00DF0F23">
                              <w:pPr>
                                <w:rPr>
                                  <w:del w:id="997" w:author="pbx" w:date="2017-11-03T17:48:00Z"/>
                                  <w:lang w:val="fr-CA"/>
                                </w:rPr>
                              </w:pPr>
                              <w:del w:id="998" w:author="pbx" w:date="2017-11-03T17:48:00Z">
                                <w:r w:rsidRPr="001E7735">
                                  <w:rPr>
                                    <w:lang w:val="fr-CA"/>
                                  </w:rPr>
                                  <w:delText xml:space="preserve">    &lt;section&gt;</w:delText>
                                </w:r>
                              </w:del>
                            </w:p>
                            <w:p w:rsidR="00292223" w:rsidRPr="001E7735" w:rsidRDefault="00292223" w:rsidP="00DF0F23">
                              <w:pPr>
                                <w:rPr>
                                  <w:del w:id="999" w:author="pbx" w:date="2017-11-03T17:48:00Z"/>
                                  <w:lang w:val="fr-CA"/>
                                </w:rPr>
                              </w:pPr>
                              <w:del w:id="1000" w:author="pbx" w:date="2017-11-03T17:48:00Z">
                                <w:r w:rsidRPr="001E7735">
                                  <w:rPr>
                                    <w:lang w:val="fr-CA"/>
                                  </w:rPr>
                                  <w:delText xml:space="preserve">      &lt;!-- subsection content --&gt; </w:delText>
                                </w:r>
                              </w:del>
                            </w:p>
                            <w:p w:rsidR="00292223" w:rsidRPr="001E7735" w:rsidRDefault="00292223" w:rsidP="00DF0F23">
                              <w:pPr>
                                <w:rPr>
                                  <w:del w:id="1001" w:author="pbx" w:date="2017-11-03T17:48:00Z"/>
                                </w:rPr>
                              </w:pPr>
                              <w:del w:id="1002" w:author="pbx" w:date="2017-11-03T17:48:00Z">
                                <w:r w:rsidRPr="001E7735">
                                  <w:rPr>
                                    <w:lang w:val="fr-CA"/>
                                  </w:rPr>
                                  <w:delText xml:space="preserve">    </w:delText>
                                </w:r>
                                <w:r w:rsidRPr="001E7735">
                                  <w:delText xml:space="preserve">&lt;/section&gt; </w:delText>
                                </w:r>
                              </w:del>
                            </w:p>
                            <w:p w:rsidR="00292223" w:rsidRPr="001E7735" w:rsidRDefault="00292223" w:rsidP="00DF0F23">
                              <w:pPr>
                                <w:rPr>
                                  <w:del w:id="1003" w:author="pbx" w:date="2017-11-03T17:48:00Z"/>
                                </w:rPr>
                              </w:pPr>
                              <w:del w:id="1004" w:author="pbx" w:date="2017-11-03T17:48:00Z">
                                <w:r w:rsidRPr="001E7735">
                                  <w:delText xml:space="preserve">  &lt;/component&gt; </w:delText>
                                </w:r>
                              </w:del>
                            </w:p>
                            <w:p w:rsidR="00292223" w:rsidRPr="001E7735" w:rsidRDefault="00292223" w:rsidP="00DF0F23">
                              <w:pPr>
                                <w:rPr>
                                  <w:del w:id="1005" w:author="pbx" w:date="2017-11-03T17:48:00Z"/>
                                </w:rPr>
                              </w:pPr>
                              <w:del w:id="1006" w:author="pbx" w:date="2017-11-03T17:48:00Z">
                                <w:r w:rsidRPr="001E7735">
                                  <w:delText>&lt;/section&gt;</w:delText>
                                </w:r>
                              </w:del>
                            </w:p>
                          </w:txbxContent>
                        </wps:txbx>
                        <wps:bodyPr rot="0" vert="horz" wrap="square" lIns="91440" tIns="45720" rIns="91440" bIns="45720" anchor="t" anchorCtr="0">
                          <a:noAutofit/>
                        </wps:bodyPr>
                      </wps:wsp>
                    </a:graphicData>
                  </a:graphic>
                </wp:inline>
              </w:drawing>
            </mc:Choice>
            <mc:Fallback>
              <w:pict>
                <v:shape id="_x0000_s1037" type="#_x0000_t202" style="width:459.55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" fillcolor="#c6d9f1 [671]">
                  <v:shadow on="t" color="#bfbfbf [2412]" offset="0,4pt"/>
                  <v:textbox>
                    <w:txbxContent>
                      <w:p w14:paraId="6A059307" w14:textId="77777777" w:rsidR="00292223" w:rsidRPr="001E7735" w:rsidRDefault="00292223" w:rsidP="00DF0F23">
                        <w:pPr>
                          <w:rPr>
                            <w:del w:id="1303" w:author="pbx" w:date="2017-11-03T17:48:00Z"/>
                          </w:rPr>
                        </w:pPr>
                        <w:del w:id="1304" w:author="pbx" w:date="2017-11-03T17:48:00Z">
                          <w:r w:rsidRPr="001E7735">
                            <w:delText>&lt;section&gt;</w:delText>
                          </w:r>
                        </w:del>
                      </w:p>
                      <w:p w14:paraId="72E66342" w14:textId="77777777" w:rsidR="00292223" w:rsidRPr="001E7735" w:rsidRDefault="00292223" w:rsidP="00DF0F23">
                        <w:pPr>
                          <w:rPr>
                            <w:del w:id="1305" w:author="pbx" w:date="2017-11-03T17:48:00Z"/>
                          </w:rPr>
                        </w:pPr>
                        <w:del w:id="1306" w:author="pbx" w:date="2017-11-03T17:48:00Z">
                          <w:r w:rsidRPr="001E7735">
                            <w:delText xml:space="preserve">  &lt;!-- this section’s id, codes --&gt; </w:delText>
                          </w:r>
                        </w:del>
                      </w:p>
                      <w:p w14:paraId="0B7AD484" w14:textId="77777777" w:rsidR="00292223" w:rsidRPr="001E7735" w:rsidRDefault="00292223" w:rsidP="00DF0F23">
                        <w:pPr>
                          <w:rPr>
                            <w:del w:id="1307" w:author="pbx" w:date="2017-11-03T17:48:00Z"/>
                          </w:rPr>
                        </w:pPr>
                        <w:del w:id="1308" w:author="pbx" w:date="2017-11-03T17:48:00Z">
                          <w:r w:rsidRPr="001E7735">
                            <w:delText xml:space="preserve">  &lt;text&gt;</w:delText>
                          </w:r>
                        </w:del>
                      </w:p>
                      <w:p w14:paraId="0237710C" w14:textId="77777777" w:rsidR="00292223" w:rsidRPr="001E7735" w:rsidRDefault="00292223" w:rsidP="00DF0F23">
                        <w:pPr>
                          <w:rPr>
                            <w:del w:id="1309" w:author="pbx" w:date="2017-11-03T17:48:00Z"/>
                          </w:rPr>
                        </w:pPr>
                        <w:del w:id="1310" w:author="pbx" w:date="2017-11-03T17:48:00Z">
                          <w:r w:rsidRPr="001E7735">
                            <w:delText xml:space="preserve">    &lt;!-- actual text content in “narrative block” markup --&gt; </w:delText>
                          </w:r>
                        </w:del>
                      </w:p>
                      <w:p w14:paraId="23F88977" w14:textId="77777777" w:rsidR="00292223" w:rsidRPr="001E7735" w:rsidRDefault="00292223" w:rsidP="00DF0F23">
                        <w:pPr>
                          <w:rPr>
                            <w:del w:id="1311" w:author="pbx" w:date="2017-11-03T17:48:00Z"/>
                            <w:lang w:val="fr-CA"/>
                          </w:rPr>
                        </w:pPr>
                        <w:del w:id="1312" w:author="pbx" w:date="2017-11-03T17:48:00Z">
                          <w:r w:rsidRPr="001E7735">
                            <w:delText xml:space="preserve">  </w:delText>
                          </w:r>
                          <w:r w:rsidRPr="001E7735">
                            <w:rPr>
                              <w:lang w:val="fr-CA"/>
                            </w:rPr>
                            <w:delText xml:space="preserve">&lt;/text&gt; </w:delText>
                          </w:r>
                        </w:del>
                      </w:p>
                      <w:p w14:paraId="10BE653D" w14:textId="77777777" w:rsidR="00292223" w:rsidRPr="001E7735" w:rsidRDefault="00292223" w:rsidP="00DF0F23">
                        <w:pPr>
                          <w:rPr>
                            <w:del w:id="1313" w:author="pbx" w:date="2017-11-03T17:48:00Z"/>
                            <w:lang w:val="fr-CA"/>
                          </w:rPr>
                        </w:pPr>
                        <w:del w:id="1314" w:author="pbx" w:date="2017-11-03T17:48:00Z">
                          <w:r w:rsidRPr="001E7735">
                            <w:rPr>
                              <w:lang w:val="fr-CA"/>
                            </w:rPr>
                            <w:delText xml:space="preserve">  &lt;component&gt;</w:delText>
                          </w:r>
                        </w:del>
                      </w:p>
                      <w:p w14:paraId="733E98D1" w14:textId="77777777" w:rsidR="00292223" w:rsidRPr="001E7735" w:rsidRDefault="00292223" w:rsidP="00DF0F23">
                        <w:pPr>
                          <w:rPr>
                            <w:del w:id="1315" w:author="pbx" w:date="2017-11-03T17:48:00Z"/>
                            <w:lang w:val="fr-CA"/>
                          </w:rPr>
                        </w:pPr>
                        <w:del w:id="1316" w:author="pbx" w:date="2017-11-03T17:48:00Z">
                          <w:r w:rsidRPr="001E7735">
                            <w:rPr>
                              <w:lang w:val="fr-CA"/>
                            </w:rPr>
                            <w:delText xml:space="preserve">    &lt;section&gt;</w:delText>
                          </w:r>
                        </w:del>
                      </w:p>
                      <w:p w14:paraId="43798AF4" w14:textId="77777777" w:rsidR="00292223" w:rsidRPr="001E7735" w:rsidRDefault="00292223" w:rsidP="00DF0F23">
                        <w:pPr>
                          <w:rPr>
                            <w:del w:id="1317" w:author="pbx" w:date="2017-11-03T17:48:00Z"/>
                            <w:lang w:val="fr-CA"/>
                          </w:rPr>
                        </w:pPr>
                        <w:del w:id="1318" w:author="pbx" w:date="2017-11-03T17:48:00Z">
                          <w:r w:rsidRPr="001E7735">
                            <w:rPr>
                              <w:lang w:val="fr-CA"/>
                            </w:rPr>
                            <w:delText xml:space="preserve">      &lt;!-- subsection content --&gt; </w:delText>
                          </w:r>
                        </w:del>
                      </w:p>
                      <w:p w14:paraId="28D48464" w14:textId="77777777" w:rsidR="00292223" w:rsidRPr="001E7735" w:rsidRDefault="00292223" w:rsidP="00DF0F23">
                        <w:pPr>
                          <w:rPr>
                            <w:del w:id="1319" w:author="pbx" w:date="2017-11-03T17:48:00Z"/>
                            <w:lang w:val="fr-CA"/>
                          </w:rPr>
                        </w:pPr>
                        <w:del w:id="1320" w:author="pbx" w:date="2017-11-03T17:48:00Z">
                          <w:r w:rsidRPr="001E7735">
                            <w:rPr>
                              <w:lang w:val="fr-CA"/>
                            </w:rPr>
                            <w:delText xml:space="preserve">    &lt;/section&gt;</w:delText>
                          </w:r>
                        </w:del>
                      </w:p>
                      <w:p w14:paraId="7BE7AA52" w14:textId="77777777" w:rsidR="00292223" w:rsidRPr="001E7735" w:rsidRDefault="00292223" w:rsidP="00DF0F23">
                        <w:pPr>
                          <w:rPr>
                            <w:del w:id="1321" w:author="pbx" w:date="2017-11-03T17:48:00Z"/>
                            <w:lang w:val="fr-CA"/>
                          </w:rPr>
                        </w:pPr>
                        <w:del w:id="1322" w:author="pbx" w:date="2017-11-03T17:48:00Z">
                          <w:r w:rsidRPr="001E7735">
                            <w:rPr>
                              <w:lang w:val="fr-CA"/>
                            </w:rPr>
                            <w:delText xml:space="preserve">  &lt;/component&gt; </w:delText>
                          </w:r>
                        </w:del>
                      </w:p>
                      <w:p w14:paraId="017DFC43" w14:textId="77777777" w:rsidR="00292223" w:rsidRPr="001E7735" w:rsidRDefault="00292223" w:rsidP="00DF0F23">
                        <w:pPr>
                          <w:rPr>
                            <w:del w:id="1323" w:author="pbx" w:date="2017-11-03T17:48:00Z"/>
                            <w:lang w:val="fr-CA"/>
                          </w:rPr>
                        </w:pPr>
                        <w:del w:id="1324" w:author="pbx" w:date="2017-11-03T17:48:00Z">
                          <w:r w:rsidRPr="001E7735">
                            <w:rPr>
                              <w:lang w:val="fr-CA"/>
                            </w:rPr>
                            <w:delText xml:space="preserve">  &lt;component&gt;</w:delText>
                          </w:r>
                        </w:del>
                      </w:p>
                      <w:p w14:paraId="59433C2D" w14:textId="77777777" w:rsidR="00292223" w:rsidRPr="001E7735" w:rsidRDefault="00292223" w:rsidP="00DF0F23">
                        <w:pPr>
                          <w:rPr>
                            <w:del w:id="1325" w:author="pbx" w:date="2017-11-03T17:48:00Z"/>
                            <w:lang w:val="fr-CA"/>
                          </w:rPr>
                        </w:pPr>
                        <w:del w:id="1326" w:author="pbx" w:date="2017-11-03T17:48:00Z">
                          <w:r w:rsidRPr="001E7735">
                            <w:rPr>
                              <w:lang w:val="fr-CA"/>
                            </w:rPr>
                            <w:delText xml:space="preserve">    &lt;section&gt;</w:delText>
                          </w:r>
                        </w:del>
                      </w:p>
                      <w:p w14:paraId="03688024" w14:textId="77777777" w:rsidR="00292223" w:rsidRPr="001E7735" w:rsidRDefault="00292223" w:rsidP="00DF0F23">
                        <w:pPr>
                          <w:rPr>
                            <w:del w:id="1327" w:author="pbx" w:date="2017-11-03T17:48:00Z"/>
                            <w:lang w:val="fr-CA"/>
                          </w:rPr>
                        </w:pPr>
                        <w:del w:id="1328" w:author="pbx" w:date="2017-11-03T17:48:00Z">
                          <w:r w:rsidRPr="001E7735">
                            <w:rPr>
                              <w:lang w:val="fr-CA"/>
                            </w:rPr>
                            <w:delText xml:space="preserve">      &lt;!-- subsection content --&gt; </w:delText>
                          </w:r>
                        </w:del>
                      </w:p>
                      <w:p w14:paraId="5B089255" w14:textId="77777777" w:rsidR="00292223" w:rsidRPr="001E7735" w:rsidRDefault="00292223" w:rsidP="00DF0F23">
                        <w:pPr>
                          <w:rPr>
                            <w:del w:id="1329" w:author="pbx" w:date="2017-11-03T17:48:00Z"/>
                          </w:rPr>
                        </w:pPr>
                        <w:del w:id="1330" w:author="pbx" w:date="2017-11-03T17:48:00Z">
                          <w:r w:rsidRPr="001E7735">
                            <w:rPr>
                              <w:lang w:val="fr-CA"/>
                            </w:rPr>
                            <w:delText xml:space="preserve">    </w:delText>
                          </w:r>
                          <w:r w:rsidRPr="001E7735">
                            <w:delText xml:space="preserve">&lt;/section&gt; </w:delText>
                          </w:r>
                        </w:del>
                      </w:p>
                      <w:p w14:paraId="72E2BBFD" w14:textId="77777777" w:rsidR="00292223" w:rsidRPr="001E7735" w:rsidRDefault="00292223" w:rsidP="00DF0F23">
                        <w:pPr>
                          <w:rPr>
                            <w:del w:id="1331" w:author="pbx" w:date="2017-11-03T17:48:00Z"/>
                          </w:rPr>
                        </w:pPr>
                        <w:del w:id="1332" w:author="pbx" w:date="2017-11-03T17:48:00Z">
                          <w:r w:rsidRPr="001E7735">
                            <w:delText xml:space="preserve">  &lt;/component&gt; </w:delText>
                          </w:r>
                        </w:del>
                      </w:p>
                      <w:p w14:paraId="7F52D570" w14:textId="77777777" w:rsidR="00292223" w:rsidRPr="001E7735" w:rsidRDefault="00292223" w:rsidP="00DF0F23">
                        <w:pPr>
                          <w:rPr>
                            <w:del w:id="1333" w:author="pbx" w:date="2017-11-03T17:48:00Z"/>
                          </w:rPr>
                        </w:pPr>
                        <w:del w:id="1334" w:author="pbx" w:date="2017-11-03T17:48:00Z">
                          <w:r w:rsidRPr="001E7735">
                            <w:delText>&lt;/section&gt;</w:delText>
                          </w:r>
                        </w:del>
                      </w:p>
                    </w:txbxContent>
                  </v:textbox>
                  <w10:anchorlock/>
                </v:shape>
              </w:pict>
            </mc:Fallback>
          </mc:AlternateContent>
        </w:r>
      </w:del>
      <w:ins w:id="1007" w:author="pbx" w:date="2017-11-03T17:48:00Z">
        <w:r w:rsidR="00224B8C" w:rsidRPr="001E7735">
          <w:t>&lt;section&gt;</w:t>
        </w:r>
      </w:ins>
    </w:p>
    <w:p w:rsidR="00224B8C" w:rsidRPr="001E7735" w:rsidRDefault="00224B8C" w:rsidP="00224B8C">
      <w:pPr>
        <w:rPr>
          <w:ins w:id="1008" w:author="pbx" w:date="2017-11-03T17:48:00Z"/>
        </w:rPr>
      </w:pPr>
      <w:ins w:id="1009" w:author="pbx" w:date="2017-11-03T17:48:00Z">
        <w:r w:rsidRPr="001E7735">
          <w:t xml:space="preserve">&lt;!-- this section’s id, codes --&gt; </w:t>
        </w:r>
      </w:ins>
    </w:p>
    <w:p w:rsidR="00224B8C" w:rsidRPr="001E7735" w:rsidRDefault="00224B8C" w:rsidP="00224B8C">
      <w:pPr>
        <w:rPr>
          <w:ins w:id="1010" w:author="pbx" w:date="2017-11-03T17:48:00Z"/>
        </w:rPr>
      </w:pPr>
      <w:ins w:id="1011" w:author="pbx" w:date="2017-11-03T17:48:00Z">
        <w:r w:rsidRPr="001E7735">
          <w:t>&lt;text&gt;</w:t>
        </w:r>
      </w:ins>
    </w:p>
    <w:p w:rsidR="00224B8C" w:rsidRPr="001E7735" w:rsidRDefault="00224B8C" w:rsidP="00224B8C">
      <w:pPr>
        <w:rPr>
          <w:ins w:id="1012" w:author="pbx" w:date="2017-11-03T17:48:00Z"/>
        </w:rPr>
      </w:pPr>
      <w:ins w:id="1013" w:author="pbx" w:date="2017-11-03T17:48:00Z">
        <w:r w:rsidRPr="001E7735">
          <w:t xml:space="preserve">&lt;!-- actual text content in “narrative block” markup --&gt; </w:t>
        </w:r>
      </w:ins>
    </w:p>
    <w:p w:rsidR="00224B8C" w:rsidRPr="001E7735" w:rsidRDefault="00224B8C" w:rsidP="00224B8C">
      <w:pPr>
        <w:rPr>
          <w:ins w:id="1014" w:author="pbx" w:date="2017-11-03T17:48:00Z"/>
          <w:lang w:val="fr-CA"/>
        </w:rPr>
      </w:pPr>
      <w:ins w:id="1015" w:author="pbx" w:date="2017-11-03T17:48:00Z">
        <w:r w:rsidRPr="001E7735">
          <w:rPr>
            <w:lang w:val="fr-CA"/>
          </w:rPr>
          <w:t xml:space="preserve">&lt;/text&gt; </w:t>
        </w:r>
      </w:ins>
    </w:p>
    <w:p w:rsidR="00224B8C" w:rsidRPr="001E7735" w:rsidRDefault="00224B8C" w:rsidP="00224B8C">
      <w:pPr>
        <w:ind w:left="288"/>
        <w:rPr>
          <w:ins w:id="1016" w:author="pbx" w:date="2017-11-03T17:48:00Z"/>
          <w:lang w:val="fr-CA"/>
        </w:rPr>
      </w:pPr>
      <w:ins w:id="1017" w:author="pbx" w:date="2017-11-03T17:48:00Z">
        <w:r w:rsidRPr="001E7735">
          <w:rPr>
            <w:lang w:val="fr-CA"/>
          </w:rPr>
          <w:t>&lt;component&gt;</w:t>
        </w:r>
      </w:ins>
    </w:p>
    <w:p w:rsidR="00224B8C" w:rsidRPr="001E7735" w:rsidRDefault="00224B8C" w:rsidP="00224B8C">
      <w:pPr>
        <w:ind w:left="576"/>
        <w:rPr>
          <w:ins w:id="1018" w:author="pbx" w:date="2017-11-03T17:48:00Z"/>
          <w:lang w:val="fr-CA"/>
        </w:rPr>
      </w:pPr>
      <w:ins w:id="1019" w:author="pbx" w:date="2017-11-03T17:48:00Z">
        <w:r w:rsidRPr="001E7735">
          <w:rPr>
            <w:lang w:val="fr-CA"/>
          </w:rPr>
          <w:t>&lt;section&gt;</w:t>
        </w:r>
      </w:ins>
    </w:p>
    <w:p w:rsidR="00224B8C" w:rsidRPr="001E7735" w:rsidRDefault="00224B8C" w:rsidP="00224B8C">
      <w:pPr>
        <w:ind w:left="864"/>
        <w:rPr>
          <w:ins w:id="1020" w:author="pbx" w:date="2017-11-03T17:48:00Z"/>
          <w:lang w:val="fr-CA"/>
        </w:rPr>
      </w:pPr>
      <w:ins w:id="1021" w:author="pbx" w:date="2017-11-03T17:48:00Z">
        <w:r w:rsidRPr="001E7735">
          <w:rPr>
            <w:lang w:val="fr-CA"/>
          </w:rPr>
          <w:t xml:space="preserve">&lt;!-- subsection content --&gt; </w:t>
        </w:r>
      </w:ins>
    </w:p>
    <w:p w:rsidR="00224B8C" w:rsidRPr="001E7735" w:rsidRDefault="00224B8C" w:rsidP="00224B8C">
      <w:pPr>
        <w:ind w:left="576"/>
        <w:rPr>
          <w:ins w:id="1022" w:author="pbx" w:date="2017-11-03T17:48:00Z"/>
          <w:lang w:val="fr-CA"/>
        </w:rPr>
      </w:pPr>
      <w:ins w:id="1023" w:author="pbx" w:date="2017-11-03T17:48:00Z">
        <w:r w:rsidRPr="001E7735">
          <w:rPr>
            <w:lang w:val="fr-CA"/>
          </w:rPr>
          <w:t>&lt;/section&gt;</w:t>
        </w:r>
      </w:ins>
    </w:p>
    <w:p w:rsidR="00224B8C" w:rsidRPr="001E7735" w:rsidRDefault="00224B8C" w:rsidP="00224B8C">
      <w:pPr>
        <w:ind w:left="288"/>
        <w:rPr>
          <w:ins w:id="1024" w:author="pbx" w:date="2017-11-03T17:48:00Z"/>
          <w:lang w:val="fr-CA"/>
        </w:rPr>
      </w:pPr>
      <w:ins w:id="1025" w:author="pbx" w:date="2017-11-03T17:48:00Z">
        <w:r w:rsidRPr="001E7735">
          <w:rPr>
            <w:lang w:val="fr-CA"/>
          </w:rPr>
          <w:t xml:space="preserve">&lt;/component&gt; </w:t>
        </w:r>
      </w:ins>
    </w:p>
    <w:p w:rsidR="00224B8C" w:rsidRPr="001E7735" w:rsidRDefault="00224B8C" w:rsidP="00224B8C">
      <w:pPr>
        <w:ind w:left="288"/>
        <w:rPr>
          <w:ins w:id="1026" w:author="pbx" w:date="2017-11-03T17:48:00Z"/>
          <w:lang w:val="fr-CA"/>
        </w:rPr>
      </w:pPr>
      <w:ins w:id="1027" w:author="pbx" w:date="2017-11-03T17:48:00Z">
        <w:r w:rsidRPr="001E7735">
          <w:rPr>
            <w:lang w:val="fr-CA"/>
          </w:rPr>
          <w:t>&lt;component&gt;</w:t>
        </w:r>
      </w:ins>
    </w:p>
    <w:p w:rsidR="00224B8C" w:rsidRPr="001E7735" w:rsidRDefault="00224B8C" w:rsidP="00224B8C">
      <w:pPr>
        <w:ind w:left="576"/>
        <w:rPr>
          <w:ins w:id="1028" w:author="pbx" w:date="2017-11-03T17:48:00Z"/>
          <w:lang w:val="fr-CA"/>
        </w:rPr>
      </w:pPr>
      <w:ins w:id="1029" w:author="pbx" w:date="2017-11-03T17:48:00Z">
        <w:r w:rsidRPr="001E7735">
          <w:rPr>
            <w:lang w:val="fr-CA"/>
          </w:rPr>
          <w:t>&lt;section&gt;</w:t>
        </w:r>
      </w:ins>
    </w:p>
    <w:p w:rsidR="00224B8C" w:rsidRPr="001E7735" w:rsidRDefault="00224B8C" w:rsidP="00224B8C">
      <w:pPr>
        <w:ind w:left="864"/>
        <w:rPr>
          <w:ins w:id="1030" w:author="pbx" w:date="2017-11-03T17:48:00Z"/>
          <w:lang w:val="fr-CA"/>
        </w:rPr>
      </w:pPr>
      <w:ins w:id="1031" w:author="pbx" w:date="2017-11-03T17:48:00Z">
        <w:r w:rsidRPr="001E7735">
          <w:rPr>
            <w:lang w:val="fr-CA"/>
          </w:rPr>
          <w:t xml:space="preserve">&lt;!-- subsection content --&gt; </w:t>
        </w:r>
      </w:ins>
    </w:p>
    <w:p w:rsidR="00224B8C" w:rsidRPr="001E7735" w:rsidRDefault="00224B8C" w:rsidP="00224B8C">
      <w:pPr>
        <w:ind w:left="576"/>
        <w:rPr>
          <w:ins w:id="1032" w:author="pbx" w:date="2017-11-03T17:48:00Z"/>
        </w:rPr>
      </w:pPr>
      <w:ins w:id="1033" w:author="pbx" w:date="2017-11-03T17:48:00Z">
        <w:r w:rsidRPr="001E7735">
          <w:t xml:space="preserve">&lt;/section&gt; </w:t>
        </w:r>
      </w:ins>
    </w:p>
    <w:p w:rsidR="00224B8C" w:rsidRPr="001E7735" w:rsidRDefault="00224B8C" w:rsidP="00224B8C">
      <w:pPr>
        <w:ind w:left="288"/>
        <w:rPr>
          <w:ins w:id="1034" w:author="pbx" w:date="2017-11-03T17:48:00Z"/>
        </w:rPr>
      </w:pPr>
      <w:ins w:id="1035" w:author="pbx" w:date="2017-11-03T17:48:00Z">
        <w:r w:rsidRPr="001E7735">
          <w:t xml:space="preserve">&lt;/component&gt; </w:t>
        </w:r>
      </w:ins>
    </w:p>
    <w:p w:rsidR="00224B8C" w:rsidRPr="001E7735" w:rsidRDefault="00224B8C" w:rsidP="00224B8C">
      <w:pPr>
        <w:rPr>
          <w:ins w:id="1036" w:author="pbx" w:date="2017-11-03T17:48:00Z"/>
        </w:rPr>
      </w:pPr>
      <w:ins w:id="1037" w:author="pbx" w:date="2017-11-03T17:48:00Z">
        <w:r w:rsidRPr="001E7735">
          <w:t>&lt;/section&gt;</w:t>
        </w:r>
      </w:ins>
    </w:p>
    <w:p w:rsidR="001206F2" w:rsidRDefault="001206F2" w:rsidP="0080029F"/>
    <w:p w:rsidR="00DA79C3" w:rsidRDefault="00FF1FAC" w:rsidP="0080029F">
      <w:r w:rsidRPr="002135F4">
        <w:t xml:space="preserve">The title (if present) and </w:t>
      </w:r>
      <w:r w:rsidR="006C378C" w:rsidRPr="002135F4">
        <w:t xml:space="preserve">the </w:t>
      </w:r>
      <w:r w:rsidRPr="002135F4">
        <w:t xml:space="preserve">order of the sections and subsections are used to render the document. </w:t>
      </w:r>
      <w:r w:rsidR="00DA79C3">
        <w:t>An example showing multilevel nesting is included below:</w:t>
      </w:r>
    </w:p>
    <w:p w:rsidR="00D50CAF" w:rsidRDefault="00DA79C3" w:rsidP="00D50CAF">
      <w:pPr>
        <w:rPr>
          <w:ins w:id="1038" w:author="pbx" w:date="2017-11-03T17:48:00Z"/>
        </w:rPr>
      </w:pPr>
      <w:del w:id="1039" w:author="pbx" w:date="2017-11-03T17:48:00Z">
        <w:r w:rsidRPr="000A6564">
          <w:rPr>
            <w:noProof/>
            <w:lang w:val="en-US"/>
          </w:rPr>
          <w:lastRenderedPageBreak/>
          <mc:AlternateContent>
            <mc:Choice Requires="wps">
              <w:drawing>
                <wp:inline distT="0" distB="0" distL="0" distR="0" wp14:anchorId="182D3E38" wp14:editId="1AB89F65">
                  <wp:extent cx="5835650" cy="3524250"/>
                  <wp:effectExtent l="57150" t="0" r="69850" b="1333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3524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F0F23">
                              <w:pPr>
                                <w:rPr>
                                  <w:del w:id="1040" w:author="pbx" w:date="2017-11-03T17:48:00Z"/>
                                </w:rPr>
                              </w:pPr>
                              <w:del w:id="1041" w:author="pbx" w:date="2017-11-03T17:48:00Z">
                                <w:r w:rsidRPr="00DA79C3">
                                  <w:delText>&lt;section ID="Ld8d30d86-e343-48f4-9cec-524834b3803b"&gt;</w:delText>
                                </w:r>
                                <w:r w:rsidRPr="00DA79C3">
                                  <w:br/>
                                  <w:delText xml:space="preserve">   &lt;id root="eed00b53-cdb2-4aa6-9e82-88b7d793b208"/&gt;</w:delText>
                                </w:r>
                              </w:del>
                            </w:p>
                            <w:p w:rsidR="00292223" w:rsidRDefault="00292223" w:rsidP="00DF0F23">
                              <w:pPr>
                                <w:rPr>
                                  <w:del w:id="1042" w:author="pbx" w:date="2017-11-03T17:48:00Z"/>
                                </w:rPr>
                              </w:pPr>
                              <w:del w:id="1043" w:author="pbx" w:date="2017-11-03T17:48:00Z">
                                <w:r>
                                  <w:delText xml:space="preserve">   </w:delText>
                                </w:r>
                                <w:r w:rsidRPr="00DA79C3">
                                  <w:delText>&lt;code code="450" codeSystem="</w:delText>
                                </w:r>
                                <w:r>
                                  <w:delText>2.16.840.1.113883.2.20.6.8</w:delText>
                                </w:r>
                                <w:r w:rsidRPr="00DA79C3">
                                  <w:delText>" displayName="Title Page"/&gt;</w:delText>
                                </w:r>
                                <w:r w:rsidRPr="00DA79C3">
                                  <w:br/>
                                </w:r>
                                <w:r>
                                  <w:delText xml:space="preserve">   </w:delText>
                                </w:r>
                                <w:r w:rsidRPr="00DA79C3">
                                  <w:delText>&lt;title&gt;Title Page&lt;/title&gt;</w:delText>
                                </w:r>
                                <w:r w:rsidRPr="00DA79C3">
                                  <w:br/>
                                </w:r>
                                <w:r>
                                  <w:delText xml:space="preserve">   </w:delText>
                                </w:r>
                                <w:r w:rsidRPr="00DA79C3">
                                  <w:delText>&lt;effectiveTime value="20160629"/&gt;</w:delText>
                                </w:r>
                                <w:r w:rsidRPr="00DA79C3">
                                  <w:br/>
                                </w:r>
                                <w:r>
                                  <w:delText xml:space="preserve">   </w:delText>
                                </w:r>
                                <w:r w:rsidRPr="00DA79C3">
                                  <w:delText>&lt;component&gt;</w:delText>
                                </w:r>
                                <w:r w:rsidRPr="00DA79C3">
                                  <w:br/>
                                  <w:delText xml:space="preserve">  </w:delText>
                                </w:r>
                                <w:r>
                                  <w:delText xml:space="preserve">   </w:delText>
                                </w:r>
                                <w:r w:rsidRPr="00DA79C3">
                                  <w:delText>&lt;section ID="Ld8d30d86-e343-48f4-9cec-524834b3403b"&gt;</w:delText>
                                </w:r>
                                <w:r w:rsidRPr="00DA79C3">
                                  <w:br/>
                                  <w:delText xml:space="preserve">  </w:delText>
                                </w:r>
                                <w:r>
                                  <w:delText xml:space="preserve">     </w:delText>
                                </w:r>
                                <w:r w:rsidRPr="00DA79C3">
                                  <w:delText>&lt;id root="eed00b53-cdb2-4aa6-9e82-88b7d793b208"/&gt;</w:delText>
                                </w:r>
                              </w:del>
                            </w:p>
                            <w:p w:rsidR="00292223" w:rsidRDefault="00292223" w:rsidP="00DF0F23">
                              <w:pPr>
                                <w:rPr>
                                  <w:del w:id="1044" w:author="pbx" w:date="2017-11-03T17:48:00Z"/>
                                </w:rPr>
                              </w:pPr>
                              <w:del w:id="1045" w:author="pbx" w:date="2017-11-03T17:48:00Z">
                                <w:r w:rsidRPr="00DA79C3">
                                  <w:delText>&lt;code code="60" codeSystem="</w:delText>
                                </w:r>
                                <w:r>
                                  <w:delText>2.16.840.1.113883.2.20.6.8</w:delText>
                                </w:r>
                                <w:r w:rsidRPr="00DA79C3">
                                  <w:delText>" displayName="Scheduling Symbol"/&gt;</w:delText>
                                </w:r>
                                <w:r w:rsidRPr="00DA79C3">
                                  <w:br/>
                                  <w:delText>&lt;title&gt;Scheduling Symbol&lt;/title&gt;</w:delText>
                                </w:r>
                                <w:r w:rsidRPr="00DA79C3">
                                  <w:br/>
                                  <w:delText>&lt;effectiveTime value="20160629"/&gt;</w:delText>
                                </w:r>
                                <w:r w:rsidRPr="00DA79C3">
                                  <w:br/>
                                  <w:delText>&lt;component&gt;</w:delText>
                                </w:r>
                                <w:r w:rsidRPr="00DA79C3">
                                  <w:br/>
                                </w:r>
                                <w:r>
                                  <w:delText xml:space="preserve">   </w:delText>
                                </w:r>
                                <w:r w:rsidRPr="00DA79C3">
                                  <w:delText>&lt;section ID="L79d35375-0da3-429d-b858-bba36a4252e7"&gt;</w:delText>
                                </w:r>
                                <w:r w:rsidRPr="00DA79C3">
                                  <w:br/>
                                </w:r>
                                <w:r>
                                  <w:delText xml:space="preserve">     </w:delText>
                                </w:r>
                                <w:r w:rsidRPr="00DA79C3">
                                  <w:delText>&lt;id root="a67b4df8-26d6-42b5-bb29-9920553bbbb6"/&gt;</w:delText>
                                </w:r>
                              </w:del>
                            </w:p>
                            <w:p w:rsidR="00292223" w:rsidRDefault="00292223" w:rsidP="00DF0F23">
                              <w:pPr>
                                <w:rPr>
                                  <w:del w:id="1046" w:author="pbx" w:date="2017-11-03T17:48:00Z"/>
                                </w:rPr>
                              </w:pPr>
                              <w:del w:id="1047" w:author="pbx" w:date="2017-11-03T17:48:00Z">
                                <w:r>
                                  <w:delText xml:space="preserve">     </w:delText>
                                </w:r>
                                <w:r w:rsidRPr="00DA79C3">
                                  <w:delText>&lt;code code="1" codeSystem="</w:delText>
                                </w:r>
                                <w:r>
                                  <w:delText xml:space="preserve">2.16.840.1.113883.2.20.6.2" </w:delText>
                                </w:r>
                                <w:r w:rsidRPr="00DA79C3">
                                  <w:delText>displayName="Pr"/&gt;</w:delText>
                                </w:r>
                                <w:r w:rsidRPr="00DA79C3">
                                  <w:br/>
                                </w:r>
                                <w:r>
                                  <w:delText xml:space="preserve">    </w:delText>
                                </w:r>
                                <w:r w:rsidRPr="00DA79C3">
                                  <w:delText>&lt;effectiveTime value="20160629"/&gt;</w:delText>
                                </w:r>
                                <w:r w:rsidRPr="00DA79C3">
                                  <w:br/>
                                </w:r>
                                <w:r>
                                  <w:delText xml:space="preserve">  </w:delText>
                                </w:r>
                                <w:r w:rsidRPr="00DA79C3">
                                  <w:delText>&lt;/section&gt;</w:delText>
                                </w:r>
                              </w:del>
                            </w:p>
                            <w:p w:rsidR="00292223" w:rsidRDefault="00292223" w:rsidP="00DF0F23">
                              <w:pPr>
                                <w:rPr>
                                  <w:del w:id="1048" w:author="pbx" w:date="2017-11-03T17:48:00Z"/>
                                </w:rPr>
                              </w:pPr>
                              <w:del w:id="1049" w:author="pbx" w:date="2017-11-03T17:48:00Z">
                                <w:r w:rsidRPr="00DA79C3">
                                  <w:delText>&lt;/component&gt;</w:delText>
                                </w:r>
                              </w:del>
                            </w:p>
                            <w:p w:rsidR="00292223" w:rsidRPr="00DA79C3" w:rsidRDefault="00292223" w:rsidP="00DF0F23">
                              <w:pPr>
                                <w:rPr>
                                  <w:del w:id="1050" w:author="pbx" w:date="2017-11-03T17:48:00Z"/>
                                </w:rPr>
                              </w:pPr>
                              <w:del w:id="1051" w:author="pbx" w:date="2017-11-03T17:48:00Z">
                                <w:r>
                                  <w:delText xml:space="preserve">    </w:delText>
                                </w:r>
                                <w:r w:rsidRPr="00DA79C3">
                                  <w:delText>&lt;/section&gt;</w:delText>
                                </w:r>
                              </w:del>
                            </w:p>
                            <w:p w:rsidR="00292223" w:rsidRPr="001E7735" w:rsidRDefault="00292223" w:rsidP="00DF0F23">
                              <w:pPr>
                                <w:rPr>
                                  <w:del w:id="1052" w:author="pbx" w:date="2017-11-03T17:48:00Z"/>
                                </w:rPr>
                              </w:pPr>
                            </w:p>
                          </w:txbxContent>
                        </wps:txbx>
                        <wps:bodyPr rot="0" vert="horz" wrap="square" lIns="91440" tIns="45720" rIns="91440" bIns="45720" anchor="t" anchorCtr="0">
                          <a:noAutofit/>
                        </wps:bodyPr>
                      </wps:wsp>
                    </a:graphicData>
                  </a:graphic>
                </wp:inline>
              </w:drawing>
            </mc:Choice>
            <mc:Fallback>
              <w:pict>
                <v:shape id="_x0000_s1038" type="#_x0000_t202" style="width:459.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" fillcolor="#c6d9f1 [671]">
                  <v:shadow on="t" color="#bfbfbf [2412]" offset="0,4pt"/>
                  <v:textbox>
                    <w:txbxContent>
                      <w:p w14:paraId="38317161" w14:textId="77777777" w:rsidR="00292223" w:rsidRDefault="00292223" w:rsidP="00DF0F23">
                        <w:pPr>
                          <w:rPr>
                            <w:del w:id="1381" w:author="pbx" w:date="2017-11-03T17:48:00Z"/>
                          </w:rPr>
                        </w:pPr>
                        <w:del w:id="1382" w:author="pbx" w:date="2017-11-03T17:48:00Z">
                          <w:r w:rsidRPr="00DA79C3">
                            <w:delText>&lt;section ID="Ld8d30d86-e343-48f4-9cec-524834b3803b"&gt;</w:delText>
                          </w:r>
                          <w:r w:rsidRPr="00DA79C3">
                            <w:br/>
                            <w:delText xml:space="preserve">   &lt;id root="eed00b53-cdb2-4aa6-9e82-88b7d793b208"/&gt;</w:delText>
                          </w:r>
                        </w:del>
                      </w:p>
                      <w:p w14:paraId="5BD761B1" w14:textId="77777777" w:rsidR="00292223" w:rsidRDefault="00292223" w:rsidP="00DF0F23">
                        <w:pPr>
                          <w:rPr>
                            <w:del w:id="1383" w:author="pbx" w:date="2017-11-03T17:48:00Z"/>
                          </w:rPr>
                        </w:pPr>
                        <w:del w:id="1384" w:author="pbx" w:date="2017-11-03T17:48:00Z">
                          <w:r>
                            <w:delText xml:space="preserve">   </w:delText>
                          </w:r>
                          <w:r w:rsidRPr="00DA79C3">
                            <w:delText>&lt;code code="450" codeSystem="</w:delText>
                          </w:r>
                          <w:r>
                            <w:delText>2.16.840.1.113883.2.20.6.8</w:delText>
                          </w:r>
                          <w:r w:rsidRPr="00DA79C3">
                            <w:delText>" displayName="Title Page"/&gt;</w:delText>
                          </w:r>
                          <w:r w:rsidRPr="00DA79C3">
                            <w:br/>
                          </w:r>
                          <w:r>
                            <w:delText xml:space="preserve">   </w:delText>
                          </w:r>
                          <w:r w:rsidRPr="00DA79C3">
                            <w:delText>&lt;title&gt;Title Page&lt;/title&gt;</w:delText>
                          </w:r>
                          <w:r w:rsidRPr="00DA79C3">
                            <w:br/>
                          </w:r>
                          <w:r>
                            <w:delText xml:space="preserve">   </w:delText>
                          </w:r>
                          <w:r w:rsidRPr="00DA79C3">
                            <w:delText>&lt;effectiveTime value="20160629"/&gt;</w:delText>
                          </w:r>
                          <w:r w:rsidRPr="00DA79C3">
                            <w:br/>
                          </w:r>
                          <w:r>
                            <w:delText xml:space="preserve">   </w:delText>
                          </w:r>
                          <w:r w:rsidRPr="00DA79C3">
                            <w:delText>&lt;component&gt;</w:delText>
                          </w:r>
                          <w:r w:rsidRPr="00DA79C3">
                            <w:br/>
                            <w:delText xml:space="preserve">  </w:delText>
                          </w:r>
                          <w:r>
                            <w:delText xml:space="preserve">   </w:delText>
                          </w:r>
                          <w:r w:rsidRPr="00DA79C3">
                            <w:delText>&lt;section ID="Ld8d30d86-e343-48f4-9cec-524834b3403b"&gt;</w:delText>
                          </w:r>
                          <w:r w:rsidRPr="00DA79C3">
                            <w:br/>
                            <w:delText xml:space="preserve">  </w:delText>
                          </w:r>
                          <w:r>
                            <w:delText xml:space="preserve">     </w:delText>
                          </w:r>
                          <w:r w:rsidRPr="00DA79C3">
                            <w:delText>&lt;id root="eed00b53-cdb2-4aa6-9e82-88b7d793b208"/&gt;</w:delText>
                          </w:r>
                        </w:del>
                      </w:p>
                      <w:p w14:paraId="70CBB0C5" w14:textId="77777777" w:rsidR="00292223" w:rsidRDefault="00292223" w:rsidP="00DF0F23">
                        <w:pPr>
                          <w:rPr>
                            <w:del w:id="1385" w:author="pbx" w:date="2017-11-03T17:48:00Z"/>
                          </w:rPr>
                        </w:pPr>
                        <w:del w:id="1386" w:author="pbx" w:date="2017-11-03T17:48:00Z">
                          <w:r w:rsidRPr="00DA79C3">
                            <w:delText>&lt;code code="60" codeSystem="</w:delText>
                          </w:r>
                          <w:r>
                            <w:delText>2.16.840.1.113883.2.20.6.8</w:delText>
                          </w:r>
                          <w:r w:rsidRPr="00DA79C3">
                            <w:delText>" displayName="Scheduling Symbol"/&gt;</w:delText>
                          </w:r>
                          <w:r w:rsidRPr="00DA79C3">
                            <w:br/>
                            <w:delText>&lt;title&gt;Scheduling Symbol&lt;/title&gt;</w:delText>
                          </w:r>
                          <w:r w:rsidRPr="00DA79C3">
                            <w:br/>
                            <w:delText>&lt;effectiveTime value="20160629"/&gt;</w:delText>
                          </w:r>
                          <w:r w:rsidRPr="00DA79C3">
                            <w:br/>
                            <w:delText>&lt;component&gt;</w:delText>
                          </w:r>
                          <w:r w:rsidRPr="00DA79C3">
                            <w:br/>
                          </w:r>
                          <w:r>
                            <w:delText xml:space="preserve">   </w:delText>
                          </w:r>
                          <w:r w:rsidRPr="00DA79C3">
                            <w:delText>&lt;section ID="L79d35375-0da3-429d-b858-bba36a4252e7"&gt;</w:delText>
                          </w:r>
                          <w:r w:rsidRPr="00DA79C3">
                            <w:br/>
                          </w:r>
                          <w:r>
                            <w:delText xml:space="preserve">     </w:delText>
                          </w:r>
                          <w:r w:rsidRPr="00DA79C3">
                            <w:delText>&lt;id root="a67b4df8-26d6-42b5-bb29-9920553bbbb6"/&gt;</w:delText>
                          </w:r>
                        </w:del>
                      </w:p>
                      <w:p w14:paraId="51495DDE" w14:textId="77777777" w:rsidR="00292223" w:rsidRDefault="00292223" w:rsidP="00DF0F23">
                        <w:pPr>
                          <w:rPr>
                            <w:del w:id="1387" w:author="pbx" w:date="2017-11-03T17:48:00Z"/>
                          </w:rPr>
                        </w:pPr>
                        <w:del w:id="1388" w:author="pbx" w:date="2017-11-03T17:48:00Z">
                          <w:r>
                            <w:delText xml:space="preserve">     </w:delText>
                          </w:r>
                          <w:r w:rsidRPr="00DA79C3">
                            <w:delText>&lt;code code="1" codeSystem="</w:delText>
                          </w:r>
                          <w:r>
                            <w:delText xml:space="preserve">2.16.840.1.113883.2.20.6.2" </w:delText>
                          </w:r>
                          <w:r w:rsidRPr="00DA79C3">
                            <w:delText>displayName="Pr"/&gt;</w:delText>
                          </w:r>
                          <w:r w:rsidRPr="00DA79C3">
                            <w:br/>
                          </w:r>
                          <w:r>
                            <w:delText xml:space="preserve">    </w:delText>
                          </w:r>
                          <w:r w:rsidRPr="00DA79C3">
                            <w:delText>&lt;effectiveTime value="20160629"/&gt;</w:delText>
                          </w:r>
                          <w:r w:rsidRPr="00DA79C3">
                            <w:br/>
                          </w:r>
                          <w:r>
                            <w:delText xml:space="preserve">  </w:delText>
                          </w:r>
                          <w:r w:rsidRPr="00DA79C3">
                            <w:delText>&lt;/section&gt;</w:delText>
                          </w:r>
                        </w:del>
                      </w:p>
                      <w:p w14:paraId="06A2E17F" w14:textId="77777777" w:rsidR="00292223" w:rsidRDefault="00292223" w:rsidP="00DF0F23">
                        <w:pPr>
                          <w:rPr>
                            <w:del w:id="1389" w:author="pbx" w:date="2017-11-03T17:48:00Z"/>
                          </w:rPr>
                        </w:pPr>
                        <w:del w:id="1390" w:author="pbx" w:date="2017-11-03T17:48:00Z">
                          <w:r w:rsidRPr="00DA79C3">
                            <w:delText>&lt;/component&gt;</w:delText>
                          </w:r>
                        </w:del>
                      </w:p>
                      <w:p w14:paraId="31B1826E" w14:textId="77777777" w:rsidR="00292223" w:rsidRPr="00DA79C3" w:rsidRDefault="00292223" w:rsidP="00DF0F23">
                        <w:pPr>
                          <w:rPr>
                            <w:del w:id="1391" w:author="pbx" w:date="2017-11-03T17:48:00Z"/>
                          </w:rPr>
                        </w:pPr>
                        <w:del w:id="1392" w:author="pbx" w:date="2017-11-03T17:48:00Z">
                          <w:r>
                            <w:delText xml:space="preserve">    </w:delText>
                          </w:r>
                          <w:r w:rsidRPr="00DA79C3">
                            <w:delText>&lt;/section&gt;</w:delText>
                          </w:r>
                        </w:del>
                      </w:p>
                      <w:p w14:paraId="01E57FC5" w14:textId="77777777" w:rsidR="00292223" w:rsidRPr="001E7735" w:rsidRDefault="00292223" w:rsidP="00DF0F23">
                        <w:pPr>
                          <w:rPr>
                            <w:del w:id="1393" w:author="pbx" w:date="2017-11-03T17:48:00Z"/>
                          </w:rPr>
                        </w:pPr>
                      </w:p>
                    </w:txbxContent>
                  </v:textbox>
                  <w10:anchorlock/>
                </v:shape>
              </w:pict>
            </mc:Fallback>
          </mc:AlternateContent>
        </w:r>
      </w:del>
      <w:ins w:id="1053" w:author="pbx" w:date="2017-11-03T17:48:00Z">
        <w:r w:rsidR="00D50CAF">
          <w:t>&lt;component&gt;</w:t>
        </w:r>
      </w:ins>
    </w:p>
    <w:p w:rsidR="00D50CAF" w:rsidRDefault="00D50CAF" w:rsidP="00D50CAF">
      <w:pPr>
        <w:ind w:left="288"/>
        <w:rPr>
          <w:ins w:id="1054" w:author="pbx" w:date="2017-11-03T17:48:00Z"/>
        </w:rPr>
      </w:pPr>
      <w:ins w:id="1055" w:author="pbx" w:date="2017-11-03T17:48:00Z">
        <w:r>
          <w:t>&lt;section ID="L16a947eb-e2be-45c0-8b2e-15d0d0eebed8"&gt;</w:t>
        </w:r>
      </w:ins>
    </w:p>
    <w:p w:rsidR="00D50CAF" w:rsidRDefault="00D50CAF" w:rsidP="00D50CAF">
      <w:pPr>
        <w:ind w:left="288"/>
        <w:rPr>
          <w:ins w:id="1056" w:author="pbx" w:date="2017-11-03T17:48:00Z"/>
        </w:rPr>
      </w:pPr>
      <w:ins w:id="1057" w:author="pbx" w:date="2017-11-03T17:48:00Z">
        <w:r>
          <w:t>&lt;id root="e6bb83b9-2602-4f96-9077-b8b9535c254e"/&gt;</w:t>
        </w:r>
      </w:ins>
    </w:p>
    <w:p w:rsidR="00D50CAF" w:rsidRPr="00CE7EFF" w:rsidRDefault="00D50CAF" w:rsidP="00D50CAF">
      <w:pPr>
        <w:ind w:left="288"/>
        <w:rPr>
          <w:ins w:id="1058" w:author="pbx" w:date="2017-11-03T17:48:00Z"/>
          <w:lang w:val="fr-CA"/>
        </w:rPr>
      </w:pPr>
      <w:ins w:id="1059" w:author="pbx" w:date="2017-11-03T17:48:00Z">
        <w:r w:rsidRPr="00CE7EFF">
          <w:rPr>
            <w:lang w:val="fr-CA"/>
          </w:rPr>
          <w:t>&lt;code code="30" codeSystem="2.16.840.1.113883.2.20.6.8" displayName="Part II: Scientific Information"/&gt;</w:t>
        </w:r>
      </w:ins>
    </w:p>
    <w:p w:rsidR="00D50CAF" w:rsidRDefault="00D50CAF" w:rsidP="00D50CAF">
      <w:pPr>
        <w:ind w:left="288"/>
        <w:rPr>
          <w:ins w:id="1060" w:author="pbx" w:date="2017-11-03T17:48:00Z"/>
        </w:rPr>
      </w:pPr>
      <w:ins w:id="1061" w:author="pbx" w:date="2017-11-03T17:48:00Z">
        <w:r>
          <w:t>&lt;title&gt;Part II: Scientific Information&lt;/title&gt;</w:t>
        </w:r>
      </w:ins>
    </w:p>
    <w:p w:rsidR="00D50CAF" w:rsidRDefault="00D50CAF" w:rsidP="00D50CAF">
      <w:pPr>
        <w:ind w:left="288"/>
        <w:rPr>
          <w:ins w:id="1062" w:author="pbx" w:date="2017-11-03T17:48:00Z"/>
        </w:rPr>
      </w:pPr>
      <w:ins w:id="1063" w:author="pbx" w:date="2017-11-03T17:48:00Z">
        <w:r>
          <w:t>&lt;effectiveTime value="20160802"/&gt;</w:t>
        </w:r>
      </w:ins>
    </w:p>
    <w:p w:rsidR="00D50CAF" w:rsidRDefault="00D50CAF" w:rsidP="00D50CAF">
      <w:pPr>
        <w:ind w:left="288"/>
        <w:rPr>
          <w:ins w:id="1064" w:author="pbx" w:date="2017-11-03T17:48:00Z"/>
        </w:rPr>
      </w:pPr>
      <w:ins w:id="1065" w:author="pbx" w:date="2017-11-03T17:48:00Z">
        <w:r>
          <w:t>&lt;component&gt;</w:t>
        </w:r>
      </w:ins>
    </w:p>
    <w:p w:rsidR="00D50CAF" w:rsidRDefault="00D50CAF" w:rsidP="00D50CAF">
      <w:pPr>
        <w:ind w:left="576"/>
        <w:rPr>
          <w:ins w:id="1066" w:author="pbx" w:date="2017-11-03T17:48:00Z"/>
        </w:rPr>
      </w:pPr>
      <w:ins w:id="1067" w:author="pbx" w:date="2017-11-03T17:48:00Z">
        <w:r>
          <w:t>&lt;section ID="L32875272-8229-4c12-919e-827854dcd76a"&gt;</w:t>
        </w:r>
      </w:ins>
    </w:p>
    <w:p w:rsidR="00D50CAF" w:rsidRDefault="00D50CAF" w:rsidP="00D50CAF">
      <w:pPr>
        <w:ind w:left="576"/>
        <w:rPr>
          <w:ins w:id="1068" w:author="pbx" w:date="2017-11-03T17:48:00Z"/>
        </w:rPr>
      </w:pPr>
      <w:ins w:id="1069" w:author="pbx" w:date="2017-11-03T17:48:00Z">
        <w:r>
          <w:t>&lt;id root="0134d52c-f9d4-4698-a082-84b29ee3d95a"/&gt;</w:t>
        </w:r>
      </w:ins>
    </w:p>
    <w:p w:rsidR="00D50CAF" w:rsidRPr="00CE7EFF" w:rsidRDefault="00D50CAF" w:rsidP="00D50CAF">
      <w:pPr>
        <w:ind w:left="576"/>
        <w:rPr>
          <w:ins w:id="1070" w:author="pbx" w:date="2017-11-03T17:48:00Z"/>
          <w:lang w:val="fr-CA"/>
        </w:rPr>
      </w:pPr>
      <w:ins w:id="1071" w:author="pbx" w:date="2017-11-03T17:48:00Z">
        <w:r w:rsidRPr="00CE7EFF">
          <w:rPr>
            <w:lang w:val="fr-CA"/>
          </w:rPr>
          <w:t>&lt;code code="300" codeSystem="2.16.840.1.113883.2.20.6.8" displayName="Pharmaceutical Information"/&gt;</w:t>
        </w:r>
      </w:ins>
    </w:p>
    <w:p w:rsidR="00D50CAF" w:rsidRDefault="00D50CAF" w:rsidP="00D50CAF">
      <w:pPr>
        <w:ind w:left="576"/>
        <w:rPr>
          <w:ins w:id="1072" w:author="pbx" w:date="2017-11-03T17:48:00Z"/>
        </w:rPr>
      </w:pPr>
      <w:ins w:id="1073" w:author="pbx" w:date="2017-11-03T17:48:00Z">
        <w:r>
          <w:t>&lt;title&gt;Pharmaceutical Information&lt;/title&gt;</w:t>
        </w:r>
      </w:ins>
    </w:p>
    <w:p w:rsidR="00D50CAF" w:rsidRDefault="00D50CAF" w:rsidP="00D50CAF">
      <w:pPr>
        <w:ind w:left="576"/>
        <w:rPr>
          <w:ins w:id="1074" w:author="pbx" w:date="2017-11-03T17:48:00Z"/>
        </w:rPr>
      </w:pPr>
      <w:ins w:id="1075" w:author="pbx" w:date="2017-11-03T17:48:00Z">
        <w:r>
          <w:t>&lt;text&gt;some text&lt;/text&gt;</w:t>
        </w:r>
      </w:ins>
    </w:p>
    <w:p w:rsidR="00D50CAF" w:rsidRDefault="00D50CAF" w:rsidP="00D50CAF">
      <w:pPr>
        <w:ind w:left="576"/>
        <w:rPr>
          <w:ins w:id="1076" w:author="pbx" w:date="2017-11-03T17:48:00Z"/>
        </w:rPr>
      </w:pPr>
      <w:ins w:id="1077" w:author="pbx" w:date="2017-11-03T17:48:00Z">
        <w:r>
          <w:t>&lt;effectiveTime value="20160802"/&gt;</w:t>
        </w:r>
      </w:ins>
    </w:p>
    <w:p w:rsidR="00D50CAF" w:rsidRDefault="00D50CAF" w:rsidP="00D50CAF">
      <w:pPr>
        <w:ind w:left="576"/>
        <w:rPr>
          <w:ins w:id="1078" w:author="pbx" w:date="2017-11-03T17:48:00Z"/>
        </w:rPr>
      </w:pPr>
      <w:ins w:id="1079" w:author="pbx" w:date="2017-11-03T17:48:00Z">
        <w:r>
          <w:t>&lt;component&gt;</w:t>
        </w:r>
      </w:ins>
    </w:p>
    <w:p w:rsidR="00D50CAF" w:rsidRDefault="00D50CAF" w:rsidP="00D50CAF">
      <w:pPr>
        <w:ind w:left="864"/>
        <w:rPr>
          <w:ins w:id="1080" w:author="pbx" w:date="2017-11-03T17:48:00Z"/>
        </w:rPr>
      </w:pPr>
      <w:ins w:id="1081" w:author="pbx" w:date="2017-11-03T17:48:00Z">
        <w:r>
          <w:t>&lt;section ID="L32875272-8229-4c12-919e-827854ddd76a"&gt;</w:t>
        </w:r>
      </w:ins>
    </w:p>
    <w:p w:rsidR="00D50CAF" w:rsidRDefault="00D50CAF" w:rsidP="00D50CAF">
      <w:pPr>
        <w:ind w:left="864"/>
        <w:rPr>
          <w:ins w:id="1082" w:author="pbx" w:date="2017-11-03T17:48:00Z"/>
        </w:rPr>
      </w:pPr>
      <w:ins w:id="1083" w:author="pbx" w:date="2017-11-03T17:48:00Z">
        <w:r>
          <w:t>&lt;id root="0134d52c-f9d4-4698-a082-84b29ee3d95a"/&gt;</w:t>
        </w:r>
      </w:ins>
    </w:p>
    <w:p w:rsidR="00D50CAF" w:rsidRDefault="00D50CAF" w:rsidP="00D50CAF">
      <w:pPr>
        <w:ind w:left="864"/>
        <w:rPr>
          <w:ins w:id="1084" w:author="pbx" w:date="2017-11-03T17:48:00Z"/>
        </w:rPr>
      </w:pPr>
      <w:ins w:id="1085" w:author="pbx" w:date="2017-11-03T17:48:00Z">
        <w:r>
          <w:t>&lt;code code="300-10" codeSystem="2.16.840.1.113883.2.20.6.8" displayName="Drug Substance"/&gt;</w:t>
        </w:r>
      </w:ins>
    </w:p>
    <w:p w:rsidR="00D50CAF" w:rsidRDefault="00D50CAF" w:rsidP="00D50CAF">
      <w:pPr>
        <w:ind w:left="864"/>
        <w:rPr>
          <w:ins w:id="1086" w:author="pbx" w:date="2017-11-03T17:48:00Z"/>
        </w:rPr>
      </w:pPr>
      <w:ins w:id="1087" w:author="pbx" w:date="2017-11-03T17:48:00Z">
        <w:r>
          <w:t>&lt;title&gt;Drug Substance&lt;/title&gt;</w:t>
        </w:r>
      </w:ins>
    </w:p>
    <w:p w:rsidR="00D50CAF" w:rsidRDefault="00D50CAF" w:rsidP="00D50CAF">
      <w:pPr>
        <w:ind w:left="864"/>
        <w:rPr>
          <w:ins w:id="1088" w:author="pbx" w:date="2017-11-03T17:48:00Z"/>
        </w:rPr>
      </w:pPr>
      <w:ins w:id="1089" w:author="pbx" w:date="2017-11-03T17:48:00Z">
        <w:r>
          <w:t>&lt;text&gt;some text&lt;/text&gt;</w:t>
        </w:r>
      </w:ins>
    </w:p>
    <w:p w:rsidR="00DA79C3" w:rsidRDefault="00D50CAF" w:rsidP="00D50CAF">
      <w:pPr>
        <w:ind w:left="864"/>
        <w:rPr>
          <w:ins w:id="1090" w:author="pbx" w:date="2017-11-03T17:48:00Z"/>
        </w:rPr>
      </w:pPr>
      <w:ins w:id="1091" w:author="pbx" w:date="2017-11-03T17:48:00Z">
        <w:r>
          <w:t>&lt;effectiveTime value="20160802"/&gt;</w:t>
        </w:r>
      </w:ins>
    </w:p>
    <w:p w:rsidR="00D50CAF" w:rsidRDefault="00D50CAF" w:rsidP="00D50CAF"/>
    <w:p w:rsidR="006F1B73" w:rsidRPr="002135F4" w:rsidRDefault="00C11A2F" w:rsidP="0080029F">
      <w:r w:rsidRPr="002135F4">
        <w:t>The human readable content is contained within the &lt;text&gt; element in the &lt;section&gt;.</w:t>
      </w:r>
      <w:r w:rsidR="00514E25" w:rsidRPr="002135F4">
        <w:t xml:space="preserve"> </w:t>
      </w:r>
      <w:r w:rsidR="006F1B73" w:rsidRPr="002135F4">
        <w:t xml:space="preserve">Using the following principles for markup of text information improves access to information in labeling: </w:t>
      </w:r>
    </w:p>
    <w:p w:rsidR="006C378C" w:rsidRPr="006F1B73" w:rsidRDefault="006C378C" w:rsidP="0080029F"/>
    <w:p w:rsidR="00E64639" w:rsidRDefault="00E64639" w:rsidP="0080029F">
      <w:pPr>
        <w:pStyle w:val="ListParagraph"/>
        <w:numPr>
          <w:ilvl w:val="0"/>
          <w:numId w:val="8"/>
        </w:numPr>
      </w:pPr>
      <w:r w:rsidRPr="006C378C">
        <w:t>Capture the section using the &lt;</w:t>
      </w:r>
      <w:r>
        <w:t>section</w:t>
      </w:r>
      <w:r w:rsidRPr="006C378C">
        <w:t xml:space="preserve">&gt; element rather than within </w:t>
      </w:r>
      <w:r>
        <w:t xml:space="preserve">a </w:t>
      </w:r>
      <w:r w:rsidRPr="006C378C">
        <w:t>&lt;text&gt; element. This allows computer systems to use and display this information properly.</w:t>
      </w:r>
    </w:p>
    <w:p w:rsidR="00E64639" w:rsidRDefault="00E64639" w:rsidP="0080029F">
      <w:pPr>
        <w:pStyle w:val="ListParagraph"/>
      </w:pPr>
    </w:p>
    <w:p w:rsidR="006C378C" w:rsidRDefault="006F1B73" w:rsidP="0080029F">
      <w:pPr>
        <w:pStyle w:val="ListParagraph"/>
        <w:numPr>
          <w:ilvl w:val="0"/>
          <w:numId w:val="8"/>
        </w:numPr>
      </w:pPr>
      <w:r w:rsidRPr="006C378C">
        <w:t xml:space="preserve">Capture the section </w:t>
      </w:r>
      <w:r w:rsidR="00E64639">
        <w:t xml:space="preserve">title </w:t>
      </w:r>
      <w:r w:rsidRPr="006C378C">
        <w:t>using the &lt;title&gt; element rather than placing the text of the title within the &lt;text&gt; element. This allows computer systems to use and display this information properly.</w:t>
      </w:r>
    </w:p>
    <w:p w:rsidR="006C378C" w:rsidRPr="006C378C" w:rsidRDefault="006C378C" w:rsidP="0080029F">
      <w:pPr>
        <w:pStyle w:val="ListParagraph"/>
      </w:pPr>
    </w:p>
    <w:p w:rsidR="006C378C" w:rsidRDefault="006F1B73" w:rsidP="0080029F">
      <w:pPr>
        <w:pStyle w:val="ListParagraph"/>
        <w:numPr>
          <w:ilvl w:val="0"/>
          <w:numId w:val="8"/>
        </w:numPr>
      </w:pPr>
      <w:r w:rsidRPr="006C378C">
        <w:t xml:space="preserve">Link different parts of the labeling using the ID attribute to the &lt;section&gt; element. For example, &lt;section ID="Clin_Pharm_Section”&gt; serves as the target of a &lt;linkHtml&gt; element. Linking to the ID attribute of a section allows the link to 'reference' the section entirely, e.g., for retrieval of a whole section in a non-browser interface. </w:t>
      </w:r>
    </w:p>
    <w:p w:rsidR="006C378C" w:rsidRPr="006C378C" w:rsidRDefault="006C378C" w:rsidP="0080029F">
      <w:pPr>
        <w:pStyle w:val="ListParagraph"/>
      </w:pPr>
    </w:p>
    <w:p w:rsidR="006C378C" w:rsidRDefault="00E64639" w:rsidP="0080029F">
      <w:pPr>
        <w:pStyle w:val="ListParagraph"/>
        <w:numPr>
          <w:ilvl w:val="0"/>
          <w:numId w:val="8"/>
        </w:numPr>
      </w:pPr>
      <w:r>
        <w:t xml:space="preserve">In general </w:t>
      </w:r>
      <w:r w:rsidR="006F1B73" w:rsidRPr="006C378C">
        <w:t xml:space="preserve">separate </w:t>
      </w:r>
      <w:r>
        <w:t xml:space="preserve">content by </w:t>
      </w:r>
      <w:r w:rsidR="006F1B73" w:rsidRPr="006C378C">
        <w:t xml:space="preserve">concept using &lt;paragraph&gt; tags. </w:t>
      </w:r>
    </w:p>
    <w:p w:rsidR="00431C63" w:rsidRDefault="00431C63" w:rsidP="00431C63"/>
    <w:p w:rsidR="006F1B73" w:rsidRDefault="006F1B73" w:rsidP="0080029F">
      <w:pPr>
        <w:pStyle w:val="Heading2"/>
      </w:pPr>
      <w:bookmarkStart w:id="1092" w:name="_Ref437247395"/>
      <w:bookmarkStart w:id="1093" w:name="_Toc495429267"/>
      <w:bookmarkStart w:id="1094" w:name="_Toc495068739"/>
      <w:bookmarkStart w:id="1095" w:name="_Toc497495414"/>
      <w:r>
        <w:t>Text Information</w:t>
      </w:r>
      <w:bookmarkEnd w:id="1092"/>
      <w:bookmarkEnd w:id="1093"/>
      <w:bookmarkEnd w:id="1094"/>
      <w:bookmarkEnd w:id="1095"/>
    </w:p>
    <w:p w:rsidR="00130546" w:rsidRPr="00675DAA" w:rsidRDefault="00130546" w:rsidP="0080029F">
      <w:r w:rsidRPr="00675DAA">
        <w:t xml:space="preserve">Outlined in this section are all aspects relating to the SPL documents </w:t>
      </w:r>
      <w:r>
        <w:t xml:space="preserve">textual </w:t>
      </w:r>
      <w:r w:rsidRPr="00675DAA">
        <w:t>content</w:t>
      </w:r>
      <w:r>
        <w:t>.</w:t>
      </w:r>
    </w:p>
    <w:p w:rsidR="00431C63" w:rsidRDefault="00431C63" w:rsidP="00431C63"/>
    <w:p w:rsidR="006F1B73" w:rsidRDefault="006F1B73" w:rsidP="001D67E2">
      <w:pPr>
        <w:pStyle w:val="Heading3"/>
      </w:pPr>
      <w:bookmarkStart w:id="1096" w:name="_Toc495429268"/>
      <w:bookmarkStart w:id="1097" w:name="_Toc495068740"/>
      <w:bookmarkStart w:id="1098" w:name="_Toc497495415"/>
      <w:r>
        <w:t>XML</w:t>
      </w:r>
      <w:bookmarkEnd w:id="1096"/>
      <w:bookmarkEnd w:id="1097"/>
      <w:bookmarkEnd w:id="1098"/>
    </w:p>
    <w:p w:rsidR="00106422" w:rsidRDefault="009063A7" w:rsidP="00DF0F23">
      <w:pPr>
        <w:rPr>
          <w:del w:id="1099" w:author="pbx" w:date="2017-11-03T17:48:00Z"/>
        </w:rPr>
      </w:pPr>
      <w:del w:id="1100" w:author="pbx" w:date="2017-11-03T17:48:00Z">
        <w:r w:rsidRPr="000A6564">
          <w:rPr>
            <w:noProof/>
            <w:lang w:val="en-US"/>
          </w:rPr>
          <mc:AlternateContent>
            <mc:Choice Requires="wps">
              <w:drawing>
                <wp:inline distT="0" distB="0" distL="0" distR="0" wp14:anchorId="5DFB6565" wp14:editId="106DB759">
                  <wp:extent cx="5876014" cy="1809750"/>
                  <wp:effectExtent l="57150" t="0" r="67945" b="1333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8097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del w:id="1101" w:author="pbx" w:date="2017-11-03T17:48:00Z"/>
                                </w:rPr>
                              </w:pPr>
                              <w:del w:id="1102" w:author="pbx" w:date="2017-11-03T17:48:00Z">
                                <w:r w:rsidRPr="001E7735">
                                  <w:delText>&lt;section&gt;</w:delText>
                                </w:r>
                              </w:del>
                            </w:p>
                            <w:p w:rsidR="00292223" w:rsidRPr="001E7735" w:rsidRDefault="00292223" w:rsidP="00DF0F23">
                              <w:pPr>
                                <w:rPr>
                                  <w:del w:id="1103" w:author="pbx" w:date="2017-11-03T17:48:00Z"/>
                                </w:rPr>
                              </w:pPr>
                              <w:del w:id="1104" w:author="pbx" w:date="2017-11-03T17:48:00Z">
                                <w:r w:rsidRPr="001E7735">
                                  <w:delText xml:space="preserve">  &lt;text&gt;</w:delText>
                                </w:r>
                              </w:del>
                            </w:p>
                            <w:p w:rsidR="00292223" w:rsidRPr="001E7735" w:rsidRDefault="00292223" w:rsidP="00DF0F23">
                              <w:pPr>
                                <w:rPr>
                                  <w:del w:id="1105" w:author="pbx" w:date="2017-11-03T17:48:00Z"/>
                                </w:rPr>
                              </w:pPr>
                              <w:del w:id="1106" w:author="pbx" w:date="2017-11-03T17:48:00Z">
                                <w:r w:rsidRPr="001E7735">
                                  <w:delText xml:space="preserve">    &lt;paragraph&gt;</w:delText>
                                </w:r>
                              </w:del>
                            </w:p>
                            <w:p w:rsidR="00292223" w:rsidRPr="001E7735" w:rsidRDefault="00292223" w:rsidP="00DF0F23">
                              <w:pPr>
                                <w:rPr>
                                  <w:del w:id="1107" w:author="pbx" w:date="2017-11-03T17:48:00Z"/>
                                </w:rPr>
                              </w:pPr>
                              <w:del w:id="1108" w:author="pbx" w:date="2017-11-03T17:48:00Z">
                                <w:r w:rsidRPr="001E7735">
                                  <w:delText xml:space="preserve">      The first paragraph in a section.</w:delText>
                                </w:r>
                              </w:del>
                            </w:p>
                            <w:p w:rsidR="00292223" w:rsidRPr="001E7735" w:rsidRDefault="00292223" w:rsidP="00DF0F23">
                              <w:pPr>
                                <w:rPr>
                                  <w:del w:id="1109" w:author="pbx" w:date="2017-11-03T17:48:00Z"/>
                                </w:rPr>
                              </w:pPr>
                              <w:del w:id="1110" w:author="pbx" w:date="2017-11-03T17:48:00Z">
                                <w:r w:rsidRPr="001E7735">
                                  <w:delText xml:space="preserve">    &lt;/paragraph&gt;</w:delText>
                                </w:r>
                              </w:del>
                            </w:p>
                            <w:p w:rsidR="00292223" w:rsidRPr="001E7735" w:rsidRDefault="00292223" w:rsidP="00DF0F23">
                              <w:pPr>
                                <w:rPr>
                                  <w:del w:id="1111" w:author="pbx" w:date="2017-11-03T17:48:00Z"/>
                                </w:rPr>
                              </w:pPr>
                              <w:del w:id="1112" w:author="pbx" w:date="2017-11-03T17:48:00Z">
                                <w:r w:rsidRPr="001E7735">
                                  <w:delText xml:space="preserve">    &lt;paragraph&gt;</w:delText>
                                </w:r>
                              </w:del>
                            </w:p>
                            <w:p w:rsidR="00292223" w:rsidRPr="001E7735" w:rsidRDefault="00292223" w:rsidP="00DF0F23">
                              <w:pPr>
                                <w:rPr>
                                  <w:del w:id="1113" w:author="pbx" w:date="2017-11-03T17:48:00Z"/>
                                </w:rPr>
                              </w:pPr>
                              <w:del w:id="1114" w:author="pbx" w:date="2017-11-03T17:48:00Z">
                                <w:r w:rsidRPr="001E7735">
                                  <w:delText xml:space="preserve">      The first paragraph in a section.</w:delText>
                                </w:r>
                              </w:del>
                            </w:p>
                            <w:p w:rsidR="00292223" w:rsidRPr="001E7735" w:rsidRDefault="00292223" w:rsidP="00DF0F23">
                              <w:pPr>
                                <w:rPr>
                                  <w:del w:id="1115" w:author="pbx" w:date="2017-11-03T17:48:00Z"/>
                                </w:rPr>
                              </w:pPr>
                              <w:del w:id="1116" w:author="pbx" w:date="2017-11-03T17:48:00Z">
                                <w:r w:rsidRPr="001E7735">
                                  <w:delText xml:space="preserve">    &lt;/paragraph&gt; </w:delText>
                                </w:r>
                              </w:del>
                            </w:p>
                            <w:p w:rsidR="00292223" w:rsidRPr="001E7735" w:rsidRDefault="00292223" w:rsidP="00DF0F23">
                              <w:pPr>
                                <w:rPr>
                                  <w:del w:id="1117" w:author="pbx" w:date="2017-11-03T17:48:00Z"/>
                                </w:rPr>
                              </w:pPr>
                              <w:del w:id="1118" w:author="pbx" w:date="2017-11-03T17:48:00Z">
                                <w:r w:rsidRPr="001E7735">
                                  <w:delText xml:space="preserve">  &lt;/text&gt;</w:delText>
                                </w:r>
                              </w:del>
                            </w:p>
                            <w:p w:rsidR="00292223" w:rsidRPr="001E7735" w:rsidRDefault="00292223" w:rsidP="00DF0F23">
                              <w:pPr>
                                <w:rPr>
                                  <w:del w:id="1119" w:author="pbx" w:date="2017-11-03T17:48:00Z"/>
                                </w:rPr>
                              </w:pPr>
                              <w:del w:id="1120" w:author="pbx" w:date="2017-11-03T17:48:00Z">
                                <w:r w:rsidRPr="001E7735">
                                  <w:delText>&lt;/section&gt;</w:delText>
                                </w:r>
                              </w:del>
                            </w:p>
                          </w:txbxContent>
                        </wps:txbx>
                        <wps:bodyPr rot="0" vert="horz" wrap="square" lIns="91440" tIns="45720" rIns="91440" bIns="45720" anchor="t" anchorCtr="0">
                          <a:noAutofit/>
                        </wps:bodyPr>
                      </wps:wsp>
                    </a:graphicData>
                  </a:graphic>
                </wp:inline>
              </w:drawing>
            </mc:Choice>
            <mc:Fallback>
              <w:pict>
                <v:shape id="_x0000_s1039" type="#_x0000_t202" style="width:462.7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" fillcolor="#c6d9f1 [671]">
                  <v:shadow on="t" color="#bfbfbf [2412]" offset="0,4pt"/>
                  <v:textbox>
                    <w:txbxContent>
                      <w:p w14:paraId="37C7B03F" w14:textId="77777777" w:rsidR="00292223" w:rsidRPr="001E7735" w:rsidRDefault="00292223" w:rsidP="00DF0F23">
                        <w:pPr>
                          <w:rPr>
                            <w:del w:id="1460" w:author="pbx" w:date="2017-11-03T17:48:00Z"/>
                          </w:rPr>
                        </w:pPr>
                        <w:del w:id="1461" w:author="pbx" w:date="2017-11-03T17:48:00Z">
                          <w:r w:rsidRPr="001E7735">
                            <w:delText>&lt;section&gt;</w:delText>
                          </w:r>
                        </w:del>
                      </w:p>
                      <w:p w14:paraId="02C13077" w14:textId="77777777" w:rsidR="00292223" w:rsidRPr="001E7735" w:rsidRDefault="00292223" w:rsidP="00DF0F23">
                        <w:pPr>
                          <w:rPr>
                            <w:del w:id="1462" w:author="pbx" w:date="2017-11-03T17:48:00Z"/>
                          </w:rPr>
                        </w:pPr>
                        <w:del w:id="1463" w:author="pbx" w:date="2017-11-03T17:48:00Z">
                          <w:r w:rsidRPr="001E7735">
                            <w:delText xml:space="preserve">  &lt;text&gt;</w:delText>
                          </w:r>
                        </w:del>
                      </w:p>
                      <w:p w14:paraId="486CF4F6" w14:textId="77777777" w:rsidR="00292223" w:rsidRPr="001E7735" w:rsidRDefault="00292223" w:rsidP="00DF0F23">
                        <w:pPr>
                          <w:rPr>
                            <w:del w:id="1464" w:author="pbx" w:date="2017-11-03T17:48:00Z"/>
                          </w:rPr>
                        </w:pPr>
                        <w:del w:id="1465" w:author="pbx" w:date="2017-11-03T17:48:00Z">
                          <w:r w:rsidRPr="001E7735">
                            <w:delText xml:space="preserve">    &lt;paragraph&gt;</w:delText>
                          </w:r>
                        </w:del>
                      </w:p>
                      <w:p w14:paraId="16FE4FE6" w14:textId="77777777" w:rsidR="00292223" w:rsidRPr="001E7735" w:rsidRDefault="00292223" w:rsidP="00DF0F23">
                        <w:pPr>
                          <w:rPr>
                            <w:del w:id="1466" w:author="pbx" w:date="2017-11-03T17:48:00Z"/>
                          </w:rPr>
                        </w:pPr>
                        <w:del w:id="1467" w:author="pbx" w:date="2017-11-03T17:48:00Z">
                          <w:r w:rsidRPr="001E7735">
                            <w:delText xml:space="preserve">      The first paragraph in a section.</w:delText>
                          </w:r>
                        </w:del>
                      </w:p>
                      <w:p w14:paraId="354BDC75" w14:textId="77777777" w:rsidR="00292223" w:rsidRPr="001E7735" w:rsidRDefault="00292223" w:rsidP="00DF0F23">
                        <w:pPr>
                          <w:rPr>
                            <w:del w:id="1468" w:author="pbx" w:date="2017-11-03T17:48:00Z"/>
                          </w:rPr>
                        </w:pPr>
                        <w:del w:id="1469" w:author="pbx" w:date="2017-11-03T17:48:00Z">
                          <w:r w:rsidRPr="001E7735">
                            <w:delText xml:space="preserve">    &lt;/paragraph&gt;</w:delText>
                          </w:r>
                        </w:del>
                      </w:p>
                      <w:p w14:paraId="3A554D4B" w14:textId="77777777" w:rsidR="00292223" w:rsidRPr="001E7735" w:rsidRDefault="00292223" w:rsidP="00DF0F23">
                        <w:pPr>
                          <w:rPr>
                            <w:del w:id="1470" w:author="pbx" w:date="2017-11-03T17:48:00Z"/>
                          </w:rPr>
                        </w:pPr>
                        <w:del w:id="1471" w:author="pbx" w:date="2017-11-03T17:48:00Z">
                          <w:r w:rsidRPr="001E7735">
                            <w:delText xml:space="preserve">    &lt;paragraph&gt;</w:delText>
                          </w:r>
                        </w:del>
                      </w:p>
                      <w:p w14:paraId="75831973" w14:textId="77777777" w:rsidR="00292223" w:rsidRPr="001E7735" w:rsidRDefault="00292223" w:rsidP="00DF0F23">
                        <w:pPr>
                          <w:rPr>
                            <w:del w:id="1472" w:author="pbx" w:date="2017-11-03T17:48:00Z"/>
                          </w:rPr>
                        </w:pPr>
                        <w:del w:id="1473" w:author="pbx" w:date="2017-11-03T17:48:00Z">
                          <w:r w:rsidRPr="001E7735">
                            <w:delText xml:space="preserve">      The first paragraph in a section.</w:delText>
                          </w:r>
                        </w:del>
                      </w:p>
                      <w:p w14:paraId="41743D80" w14:textId="77777777" w:rsidR="00292223" w:rsidRPr="001E7735" w:rsidRDefault="00292223" w:rsidP="00DF0F23">
                        <w:pPr>
                          <w:rPr>
                            <w:del w:id="1474" w:author="pbx" w:date="2017-11-03T17:48:00Z"/>
                          </w:rPr>
                        </w:pPr>
                        <w:del w:id="1475" w:author="pbx" w:date="2017-11-03T17:48:00Z">
                          <w:r w:rsidRPr="001E7735">
                            <w:delText xml:space="preserve">    &lt;/paragraph&gt; </w:delText>
                          </w:r>
                        </w:del>
                      </w:p>
                      <w:p w14:paraId="2368208F" w14:textId="77777777" w:rsidR="00292223" w:rsidRPr="001E7735" w:rsidRDefault="00292223" w:rsidP="00DF0F23">
                        <w:pPr>
                          <w:rPr>
                            <w:del w:id="1476" w:author="pbx" w:date="2017-11-03T17:48:00Z"/>
                          </w:rPr>
                        </w:pPr>
                        <w:del w:id="1477" w:author="pbx" w:date="2017-11-03T17:48:00Z">
                          <w:r w:rsidRPr="001E7735">
                            <w:delText xml:space="preserve">  &lt;/text&gt;</w:delText>
                          </w:r>
                        </w:del>
                      </w:p>
                      <w:p w14:paraId="6CB5C53E" w14:textId="77777777" w:rsidR="00292223" w:rsidRPr="001E7735" w:rsidRDefault="00292223" w:rsidP="00DF0F23">
                        <w:pPr>
                          <w:rPr>
                            <w:del w:id="1478" w:author="pbx" w:date="2017-11-03T17:48:00Z"/>
                          </w:rPr>
                        </w:pPr>
                        <w:del w:id="1479" w:author="pbx" w:date="2017-11-03T17:48:00Z">
                          <w:r w:rsidRPr="001E7735">
                            <w:delText>&lt;/section&gt;</w:delText>
                          </w:r>
                        </w:del>
                      </w:p>
                    </w:txbxContent>
                  </v:textbox>
                  <w10:anchorlock/>
                </v:shape>
              </w:pict>
            </mc:Fallback>
          </mc:AlternateContent>
        </w:r>
      </w:del>
    </w:p>
    <w:p w:rsidR="001206F2" w:rsidRDefault="001206F2" w:rsidP="00DF0F23">
      <w:pPr>
        <w:rPr>
          <w:del w:id="1121" w:author="pbx" w:date="2017-11-03T17:48:00Z"/>
        </w:rPr>
      </w:pPr>
    </w:p>
    <w:p w:rsidR="00453D8C" w:rsidRPr="002135F4" w:rsidRDefault="00453D8C" w:rsidP="0080029F">
      <w:r w:rsidRPr="002135F4">
        <w:t xml:space="preserve">The diagram below shows the </w:t>
      </w:r>
      <w:del w:id="1122" w:author="pbx" w:date="2017-11-03T17:48:00Z">
        <w:r w:rsidRPr="002135F4">
          <w:delText xml:space="preserve">complete XML </w:delText>
        </w:r>
      </w:del>
      <w:r w:rsidRPr="002135F4">
        <w:t>structure for the &lt;text&gt; element.</w:t>
      </w:r>
    </w:p>
    <w:p w:rsidR="006F1B73" w:rsidRPr="006F1B73" w:rsidRDefault="00453D8C" w:rsidP="0080029F">
      <w:r>
        <w:rPr>
          <w:noProof/>
          <w:lang w:val="en-US"/>
        </w:rPr>
        <w:lastRenderedPageBreak/>
        <w:drawing>
          <wp:inline distT="0" distB="0" distL="0" distR="0" wp14:anchorId="33510503" wp14:editId="463A1B62">
            <wp:extent cx="2724150" cy="3659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24150" cy="3659116"/>
                    </a:xfrm>
                    <a:prstGeom prst="rect">
                      <a:avLst/>
                    </a:prstGeom>
                  </pic:spPr>
                </pic:pic>
              </a:graphicData>
            </a:graphic>
          </wp:inline>
        </w:drawing>
      </w:r>
    </w:p>
    <w:p w:rsidR="009063A7" w:rsidRDefault="009063A7" w:rsidP="0080029F">
      <w:pPr>
        <w:rPr>
          <w:ins w:id="1123" w:author="pbx" w:date="2017-11-03T17:48:00Z"/>
        </w:rPr>
      </w:pPr>
    </w:p>
    <w:p w:rsidR="00CC1F19" w:rsidRDefault="00CC1F19" w:rsidP="00CC1F19">
      <w:pPr>
        <w:rPr>
          <w:ins w:id="1124" w:author="pbx" w:date="2017-11-03T17:48:00Z"/>
        </w:rPr>
      </w:pPr>
      <w:ins w:id="1125" w:author="pbx" w:date="2017-11-03T17:48:00Z">
        <w:r w:rsidRPr="002135F4">
          <w:t xml:space="preserve">The </w:t>
        </w:r>
        <w:r>
          <w:t>outline</w:t>
        </w:r>
        <w:r w:rsidRPr="002135F4">
          <w:t xml:space="preserve"> below shows </w:t>
        </w:r>
        <w:r>
          <w:t xml:space="preserve">a sample </w:t>
        </w:r>
        <w:r w:rsidRPr="002135F4">
          <w:t xml:space="preserve">XML structure </w:t>
        </w:r>
        <w:r>
          <w:t xml:space="preserve">containing several paragraphs in the </w:t>
        </w:r>
        <w:r w:rsidRPr="002135F4">
          <w:t>text element.</w:t>
        </w:r>
      </w:ins>
    </w:p>
    <w:p w:rsidR="00CC1F19" w:rsidRPr="001E7735" w:rsidRDefault="00CC1F19" w:rsidP="00CC1F19">
      <w:pPr>
        <w:rPr>
          <w:ins w:id="1126" w:author="pbx" w:date="2017-11-03T17:48:00Z"/>
        </w:rPr>
      </w:pPr>
      <w:ins w:id="1127" w:author="pbx" w:date="2017-11-03T17:48:00Z">
        <w:r w:rsidRPr="001E7735">
          <w:t>&lt;section&gt;</w:t>
        </w:r>
      </w:ins>
    </w:p>
    <w:p w:rsidR="00CC1F19" w:rsidRPr="001E7735" w:rsidRDefault="00CC1F19" w:rsidP="00CC1F19">
      <w:pPr>
        <w:ind w:left="288"/>
        <w:rPr>
          <w:ins w:id="1128" w:author="pbx" w:date="2017-11-03T17:48:00Z"/>
        </w:rPr>
      </w:pPr>
      <w:ins w:id="1129" w:author="pbx" w:date="2017-11-03T17:48:00Z">
        <w:r w:rsidRPr="001E7735">
          <w:t>&lt;text&gt;</w:t>
        </w:r>
      </w:ins>
    </w:p>
    <w:p w:rsidR="00CC1F19" w:rsidRPr="001E7735" w:rsidRDefault="00CC1F19" w:rsidP="00CC1F19">
      <w:pPr>
        <w:ind w:left="576"/>
        <w:rPr>
          <w:ins w:id="1130" w:author="pbx" w:date="2017-11-03T17:48:00Z"/>
        </w:rPr>
      </w:pPr>
      <w:ins w:id="1131" w:author="pbx" w:date="2017-11-03T17:48:00Z">
        <w:r w:rsidRPr="001E7735">
          <w:t>&lt;paragraph&gt;The first paragraph in a section.&lt;/paragraph&gt;</w:t>
        </w:r>
      </w:ins>
    </w:p>
    <w:p w:rsidR="00CC1F19" w:rsidRPr="001E7735" w:rsidRDefault="00CC1F19" w:rsidP="00CC1F19">
      <w:pPr>
        <w:ind w:left="576"/>
        <w:rPr>
          <w:ins w:id="1132" w:author="pbx" w:date="2017-11-03T17:48:00Z"/>
        </w:rPr>
      </w:pPr>
      <w:ins w:id="1133" w:author="pbx" w:date="2017-11-03T17:48:00Z">
        <w:r w:rsidRPr="001E7735">
          <w:t xml:space="preserve">&lt;paragraph&gt;The </w:t>
        </w:r>
        <w:r>
          <w:t xml:space="preserve">second </w:t>
        </w:r>
        <w:r w:rsidRPr="001E7735">
          <w:t xml:space="preserve">paragraph in a section.&lt;/paragraph&gt; </w:t>
        </w:r>
      </w:ins>
    </w:p>
    <w:p w:rsidR="00CC1F19" w:rsidRPr="001E7735" w:rsidRDefault="00CC1F19" w:rsidP="00CC1F19">
      <w:pPr>
        <w:ind w:left="288"/>
        <w:rPr>
          <w:ins w:id="1134" w:author="pbx" w:date="2017-11-03T17:48:00Z"/>
        </w:rPr>
      </w:pPr>
      <w:ins w:id="1135" w:author="pbx" w:date="2017-11-03T17:48:00Z">
        <w:r w:rsidRPr="001E7735">
          <w:t>&lt;/text&gt;</w:t>
        </w:r>
      </w:ins>
    </w:p>
    <w:p w:rsidR="00CC1F19" w:rsidRPr="001E7735" w:rsidRDefault="00CC1F19" w:rsidP="00CC1F19">
      <w:pPr>
        <w:rPr>
          <w:ins w:id="1136" w:author="pbx" w:date="2017-11-03T17:48:00Z"/>
        </w:rPr>
      </w:pPr>
      <w:ins w:id="1137" w:author="pbx" w:date="2017-11-03T17:48:00Z">
        <w:r w:rsidRPr="001E7735">
          <w:t>&lt;/section&gt;</w:t>
        </w:r>
      </w:ins>
    </w:p>
    <w:p w:rsidR="00CC1F19" w:rsidRDefault="00CC1F19" w:rsidP="0080029F"/>
    <w:p w:rsidR="007F699A" w:rsidRDefault="006F1B73" w:rsidP="001D67E2">
      <w:pPr>
        <w:pStyle w:val="Heading3"/>
      </w:pPr>
      <w:bookmarkStart w:id="1138" w:name="_Toc495429269"/>
      <w:bookmarkStart w:id="1139" w:name="_Toc495068741"/>
      <w:bookmarkStart w:id="1140" w:name="_Toc497495416"/>
      <w:r>
        <w:t>Text Details</w:t>
      </w:r>
      <w:bookmarkEnd w:id="1138"/>
      <w:bookmarkEnd w:id="1139"/>
      <w:bookmarkEnd w:id="1140"/>
    </w:p>
    <w:p w:rsidR="00453D8C" w:rsidRPr="002135F4" w:rsidRDefault="006F1B73" w:rsidP="0080029F">
      <w:r w:rsidRPr="002135F4">
        <w:t xml:space="preserve">The human readable text content of </w:t>
      </w:r>
      <w:r w:rsidR="00453D8C" w:rsidRPr="002135F4">
        <w:t xml:space="preserve">the </w:t>
      </w:r>
      <w:r w:rsidRPr="002135F4">
        <w:t xml:space="preserve">document is contained within the &lt;text&gt; element. The actual content is contained within a &lt;paragraph&gt;, &lt;table&gt;, and/or &lt;list&gt;. </w:t>
      </w:r>
    </w:p>
    <w:p w:rsidR="00453D8C" w:rsidRDefault="00453D8C" w:rsidP="0080029F"/>
    <w:p w:rsidR="00453D8C" w:rsidRPr="005648C4" w:rsidRDefault="006F1B73" w:rsidP="0080029F">
      <w:pPr>
        <w:pStyle w:val="ListParagraph"/>
        <w:numPr>
          <w:ilvl w:val="0"/>
          <w:numId w:val="4"/>
        </w:numPr>
      </w:pPr>
      <w:r w:rsidRPr="005648C4">
        <w:t xml:space="preserve">If a section consists only of nested sections, the &lt;text&gt; tag is not included. </w:t>
      </w:r>
    </w:p>
    <w:p w:rsidR="00CC1F19" w:rsidRDefault="00CC1F19" w:rsidP="00CC1F19">
      <w:pPr>
        <w:pStyle w:val="ListParagraph"/>
        <w:ind w:left="720"/>
      </w:pPr>
    </w:p>
    <w:p w:rsidR="00453D8C" w:rsidRPr="005648C4" w:rsidRDefault="006F1B73" w:rsidP="0080029F">
      <w:pPr>
        <w:pStyle w:val="ListParagraph"/>
        <w:numPr>
          <w:ilvl w:val="0"/>
          <w:numId w:val="4"/>
        </w:numPr>
      </w:pPr>
      <w:r w:rsidRPr="005648C4">
        <w:t xml:space="preserve">Elements that can be used within the &lt;text&gt; element to capture the human readable content include paragraphs (&lt;paragraph&gt;), lists (&lt;list&gt;), tables (&lt;table&gt;) and images (&lt;renderMultimedia&gt;). </w:t>
      </w:r>
    </w:p>
    <w:p w:rsidR="00CC1F19" w:rsidRDefault="00CC1F19" w:rsidP="00CC1F19">
      <w:pPr>
        <w:pStyle w:val="ListParagraph"/>
        <w:ind w:left="720"/>
      </w:pPr>
    </w:p>
    <w:p w:rsidR="005648C4" w:rsidRDefault="006F1B73" w:rsidP="0080029F">
      <w:pPr>
        <w:pStyle w:val="ListParagraph"/>
        <w:numPr>
          <w:ilvl w:val="0"/>
          <w:numId w:val="4"/>
        </w:numPr>
      </w:pPr>
      <w:r w:rsidRPr="005648C4">
        <w:t xml:space="preserve">Elements permitted as children of the &lt;text&gt; element, used as children of the &lt;paragraph&gt; element or within &lt;table&gt; and &lt;list&gt; include superscripts (&lt;sup&gt;), subscripts (&lt;sub&gt;), links (&lt;linkHtml&gt;), line breaks (&lt;br&gt;), footnotes (&lt;footnote&gt;), footnote references (&lt;footnoteRef&gt;). </w:t>
      </w:r>
    </w:p>
    <w:p w:rsidR="00CC1F19" w:rsidRDefault="00CC1F19" w:rsidP="00CC1F19">
      <w:pPr>
        <w:pStyle w:val="ListParagraph"/>
        <w:ind w:left="720"/>
      </w:pPr>
    </w:p>
    <w:p w:rsidR="005648C4" w:rsidRDefault="006F1B73" w:rsidP="0080029F">
      <w:pPr>
        <w:pStyle w:val="ListParagraph"/>
        <w:numPr>
          <w:ilvl w:val="0"/>
          <w:numId w:val="4"/>
        </w:numPr>
      </w:pPr>
      <w:r w:rsidRPr="005648C4">
        <w:lastRenderedPageBreak/>
        <w:t>Images may be included in the content of labeling using the &lt;renderMultiMedia&gt; tag. This tag may be used as a direct child of &lt;text&gt; for ‘block’ images or as a child of &lt;paragraph&gt; for inline images.</w:t>
      </w:r>
    </w:p>
    <w:p w:rsidR="003C73CF" w:rsidRPr="003C73CF" w:rsidRDefault="003C73CF" w:rsidP="0080029F"/>
    <w:p w:rsidR="00F35564" w:rsidRDefault="005648C4" w:rsidP="001D67E2">
      <w:pPr>
        <w:pStyle w:val="Heading3"/>
      </w:pPr>
      <w:bookmarkStart w:id="1141" w:name="_Toc495429270"/>
      <w:bookmarkStart w:id="1142" w:name="_Toc495068742"/>
      <w:bookmarkStart w:id="1143" w:name="_Toc497495417"/>
      <w:r w:rsidRPr="005648C4">
        <w:t>Formatting</w:t>
      </w:r>
      <w:r w:rsidR="00F35564">
        <w:t xml:space="preserve"> Details</w:t>
      </w:r>
      <w:bookmarkEnd w:id="1141"/>
      <w:bookmarkEnd w:id="1142"/>
      <w:bookmarkEnd w:id="1143"/>
    </w:p>
    <w:p w:rsidR="006F1B73" w:rsidRDefault="00F35564" w:rsidP="0080029F">
      <w:r w:rsidRPr="002135F4">
        <w:t>T</w:t>
      </w:r>
      <w:r w:rsidR="006F1B73" w:rsidRPr="002135F4">
        <w:t xml:space="preserve">here are certain aspects of the </w:t>
      </w:r>
      <w:r w:rsidR="005648C4" w:rsidRPr="002135F4">
        <w:t xml:space="preserve">content </w:t>
      </w:r>
      <w:r w:rsidR="006F1B73" w:rsidRPr="002135F4">
        <w:t>that must be specified in the source to insure that the content of labeling is formatted correc</w:t>
      </w:r>
      <w:r w:rsidR="005648C4" w:rsidRPr="002135F4">
        <w:t>tly when rendered</w:t>
      </w:r>
      <w:del w:id="1144" w:author="pbx" w:date="2017-11-03T17:48:00Z">
        <w:r w:rsidR="005648C4" w:rsidRPr="002135F4">
          <w:delText>. For</w:delText>
        </w:r>
      </w:del>
      <w:ins w:id="1145" w:author="pbx" w:date="2017-11-03T17:48:00Z">
        <w:r w:rsidR="00224B8C">
          <w:t>, as an</w:t>
        </w:r>
      </w:ins>
      <w:r w:rsidR="00224B8C">
        <w:t xml:space="preserve"> </w:t>
      </w:r>
      <w:r w:rsidR="005648C4" w:rsidRPr="002135F4">
        <w:t>example:</w:t>
      </w:r>
    </w:p>
    <w:p w:rsidR="00242D42" w:rsidRDefault="00242D42" w:rsidP="00DF0F23">
      <w:pPr>
        <w:pStyle w:val="ListParagraph"/>
        <w:rPr>
          <w:del w:id="1146" w:author="pbx" w:date="2017-11-03T17:48:00Z"/>
        </w:rPr>
      </w:pPr>
      <w:del w:id="1147" w:author="pbx" w:date="2017-11-03T17:48:00Z">
        <w:r w:rsidRPr="000A6564">
          <w:rPr>
            <w:noProof/>
            <w:lang w:val="en-US"/>
          </w:rPr>
          <mc:AlternateContent>
            <mc:Choice Requires="wps">
              <w:drawing>
                <wp:inline distT="0" distB="0" distL="0" distR="0" wp14:anchorId="7C785CE0" wp14:editId="308FF4A9">
                  <wp:extent cx="5899868" cy="895350"/>
                  <wp:effectExtent l="57150" t="0" r="81915" b="1333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895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42D42">
                              <w:pPr>
                                <w:pStyle w:val="Default"/>
                                <w:rPr>
                                  <w:del w:id="1148" w:author="pbx" w:date="2017-11-03T17:48:00Z"/>
                                  <w:rFonts w:ascii="Courier New" w:hAnsi="Courier New" w:cs="Courier New"/>
                                  <w:sz w:val="18"/>
                                  <w:szCs w:val="18"/>
                                </w:rPr>
                              </w:pPr>
                              <w:del w:id="1149" w:author="pbx" w:date="2017-11-03T17:48:00Z">
                                <w:r>
                                  <w:rPr>
                                    <w:rFonts w:ascii="Courier New" w:hAnsi="Courier New" w:cs="Courier New"/>
                                    <w:sz w:val="18"/>
                                    <w:szCs w:val="18"/>
                                  </w:rPr>
                                  <w:delText>&lt;text&gt;</w:delText>
                                </w:r>
                              </w:del>
                            </w:p>
                            <w:p w:rsidR="00292223" w:rsidRDefault="00292223" w:rsidP="00B06154">
                              <w:pPr>
                                <w:pStyle w:val="Default"/>
                                <w:rPr>
                                  <w:del w:id="1150" w:author="pbx" w:date="2017-11-03T17:48:00Z"/>
                                  <w:rFonts w:ascii="Courier New" w:hAnsi="Courier New" w:cs="Courier New"/>
                                  <w:sz w:val="18"/>
                                  <w:szCs w:val="18"/>
                                </w:rPr>
                              </w:pPr>
                              <w:del w:id="1151" w:author="pbx" w:date="2017-11-03T17:48:00Z">
                                <w:r>
                                  <w:rPr>
                                    <w:rFonts w:ascii="Courier New" w:hAnsi="Courier New" w:cs="Courier New"/>
                                    <w:sz w:val="18"/>
                                    <w:szCs w:val="18"/>
                                  </w:rPr>
                                  <w:delText xml:space="preserve">  &lt;paragraph&gt;</w:delText>
                                </w:r>
                              </w:del>
                            </w:p>
                            <w:p w:rsidR="00292223" w:rsidRDefault="00292223" w:rsidP="00B06154">
                              <w:pPr>
                                <w:pStyle w:val="Default"/>
                                <w:ind w:left="432"/>
                                <w:rPr>
                                  <w:del w:id="1152" w:author="pbx" w:date="2017-11-03T17:48:00Z"/>
                                  <w:rFonts w:ascii="Courier New" w:hAnsi="Courier New" w:cs="Courier New"/>
                                  <w:sz w:val="18"/>
                                  <w:szCs w:val="18"/>
                                </w:rPr>
                              </w:pPr>
                              <w:del w:id="1153" w:author="pbx" w:date="2017-11-03T17:48:00Z">
                                <w:r>
                                  <w:rPr>
                                    <w:rFonts w:ascii="Courier New" w:hAnsi="Courier New" w:cs="Courier New"/>
                                    <w:sz w:val="18"/>
                                    <w:szCs w:val="18"/>
                                  </w:rPr>
                                  <w:delText>The next snippet &lt;content styleCode="bold italics"&gt;will appear as bold italics&lt;/content&gt; in the rendering.</w:delText>
                                </w:r>
                              </w:del>
                            </w:p>
                            <w:p w:rsidR="00292223" w:rsidRDefault="00292223" w:rsidP="00B06154">
                              <w:pPr>
                                <w:pStyle w:val="Default"/>
                                <w:rPr>
                                  <w:del w:id="1154" w:author="pbx" w:date="2017-11-03T17:48:00Z"/>
                                  <w:rFonts w:ascii="Courier New" w:hAnsi="Courier New" w:cs="Courier New"/>
                                  <w:sz w:val="18"/>
                                  <w:szCs w:val="18"/>
                                </w:rPr>
                              </w:pPr>
                              <w:del w:id="1155" w:author="pbx" w:date="2017-11-03T17:48:00Z">
                                <w:r>
                                  <w:rPr>
                                    <w:rFonts w:ascii="Courier New" w:hAnsi="Courier New" w:cs="Courier New"/>
                                    <w:sz w:val="18"/>
                                    <w:szCs w:val="18"/>
                                  </w:rPr>
                                  <w:delText xml:space="preserve">  &lt;/paragraph&gt;</w:delText>
                                </w:r>
                              </w:del>
                            </w:p>
                            <w:p w:rsidR="00292223" w:rsidRPr="00B06154" w:rsidRDefault="00292223" w:rsidP="00DF0F23">
                              <w:pPr>
                                <w:rPr>
                                  <w:del w:id="1156" w:author="pbx" w:date="2017-11-03T17:48:00Z"/>
                                </w:rPr>
                              </w:pPr>
                              <w:del w:id="1157" w:author="pbx" w:date="2017-11-03T17:48:00Z">
                                <w:r w:rsidRPr="00B06154">
                                  <w:delText>&lt;/text&gt;</w:delText>
                                </w:r>
                              </w:del>
                            </w:p>
                          </w:txbxContent>
                        </wps:txbx>
                        <wps:bodyPr rot="0" vert="horz" wrap="square" lIns="91440" tIns="45720" rIns="91440" bIns="45720" anchor="t" anchorCtr="0">
                          <a:noAutofit/>
                        </wps:bodyPr>
                      </wps:wsp>
                    </a:graphicData>
                  </a:graphic>
                </wp:inline>
              </w:drawing>
            </mc:Choice>
            <mc:Fallback>
              <w:pict>
                <v:shape id="_x0000_s1040" type="#_x0000_t202" style="width:464.5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" fillcolor="#c6d9f1 [671]">
                  <v:shadow on="t" color="#bfbfbf [2412]" offset="0,4pt"/>
                  <v:textbox>
                    <w:txbxContent>
                      <w:p w14:paraId="6F08E9D1" w14:textId="77777777" w:rsidR="00292223" w:rsidRDefault="00292223" w:rsidP="00242D42">
                        <w:pPr>
                          <w:pStyle w:val="Default"/>
                          <w:rPr>
                            <w:del w:id="1515" w:author="pbx" w:date="2017-11-03T17:48:00Z"/>
                            <w:rFonts w:ascii="Courier New" w:hAnsi="Courier New" w:cs="Courier New"/>
                            <w:sz w:val="18"/>
                            <w:szCs w:val="18"/>
                          </w:rPr>
                        </w:pPr>
                        <w:del w:id="1516" w:author="pbx" w:date="2017-11-03T17:48:00Z">
                          <w:r>
                            <w:rPr>
                              <w:rFonts w:ascii="Courier New" w:hAnsi="Courier New" w:cs="Courier New"/>
                              <w:sz w:val="18"/>
                              <w:szCs w:val="18"/>
                            </w:rPr>
                            <w:delText>&lt;text&gt;</w:delText>
                          </w:r>
                        </w:del>
                      </w:p>
                      <w:p w14:paraId="43FEE811" w14:textId="77777777" w:rsidR="00292223" w:rsidRDefault="00292223" w:rsidP="00B06154">
                        <w:pPr>
                          <w:pStyle w:val="Default"/>
                          <w:rPr>
                            <w:del w:id="1517" w:author="pbx" w:date="2017-11-03T17:48:00Z"/>
                            <w:rFonts w:ascii="Courier New" w:hAnsi="Courier New" w:cs="Courier New"/>
                            <w:sz w:val="18"/>
                            <w:szCs w:val="18"/>
                          </w:rPr>
                        </w:pPr>
                        <w:del w:id="1518" w:author="pbx" w:date="2017-11-03T17:48:00Z">
                          <w:r>
                            <w:rPr>
                              <w:rFonts w:ascii="Courier New" w:hAnsi="Courier New" w:cs="Courier New"/>
                              <w:sz w:val="18"/>
                              <w:szCs w:val="18"/>
                            </w:rPr>
                            <w:delText xml:space="preserve">  &lt;paragraph&gt;</w:delText>
                          </w:r>
                        </w:del>
                      </w:p>
                      <w:p w14:paraId="2519B8CE" w14:textId="77777777" w:rsidR="00292223" w:rsidRDefault="00292223" w:rsidP="00B06154">
                        <w:pPr>
                          <w:pStyle w:val="Default"/>
                          <w:ind w:left="432"/>
                          <w:rPr>
                            <w:del w:id="1519" w:author="pbx" w:date="2017-11-03T17:48:00Z"/>
                            <w:rFonts w:ascii="Courier New" w:hAnsi="Courier New" w:cs="Courier New"/>
                            <w:sz w:val="18"/>
                            <w:szCs w:val="18"/>
                          </w:rPr>
                        </w:pPr>
                        <w:del w:id="1520" w:author="pbx" w:date="2017-11-03T17:48:00Z">
                          <w:r>
                            <w:rPr>
                              <w:rFonts w:ascii="Courier New" w:hAnsi="Courier New" w:cs="Courier New"/>
                              <w:sz w:val="18"/>
                              <w:szCs w:val="18"/>
                            </w:rPr>
                            <w:delText>The next snippet &lt;content styleCode="bold italics"&gt;will appear as bold italics&lt;/content&gt; in the rendering.</w:delText>
                          </w:r>
                        </w:del>
                      </w:p>
                      <w:p w14:paraId="66D38E80" w14:textId="77777777" w:rsidR="00292223" w:rsidRDefault="00292223" w:rsidP="00B06154">
                        <w:pPr>
                          <w:pStyle w:val="Default"/>
                          <w:rPr>
                            <w:del w:id="1521" w:author="pbx" w:date="2017-11-03T17:48:00Z"/>
                            <w:rFonts w:ascii="Courier New" w:hAnsi="Courier New" w:cs="Courier New"/>
                            <w:sz w:val="18"/>
                            <w:szCs w:val="18"/>
                          </w:rPr>
                        </w:pPr>
                        <w:del w:id="1522" w:author="pbx" w:date="2017-11-03T17:48:00Z">
                          <w:r>
                            <w:rPr>
                              <w:rFonts w:ascii="Courier New" w:hAnsi="Courier New" w:cs="Courier New"/>
                              <w:sz w:val="18"/>
                              <w:szCs w:val="18"/>
                            </w:rPr>
                            <w:delText xml:space="preserve">  &lt;/paragraph&gt;</w:delText>
                          </w:r>
                        </w:del>
                      </w:p>
                      <w:p w14:paraId="5D0EB245" w14:textId="77777777" w:rsidR="00292223" w:rsidRPr="00B06154" w:rsidRDefault="00292223" w:rsidP="00DF0F23">
                        <w:pPr>
                          <w:rPr>
                            <w:del w:id="1523" w:author="pbx" w:date="2017-11-03T17:48:00Z"/>
                          </w:rPr>
                        </w:pPr>
                        <w:del w:id="1524" w:author="pbx" w:date="2017-11-03T17:48:00Z">
                          <w:r w:rsidRPr="00B06154">
                            <w:delText>&lt;/text&gt;</w:delText>
                          </w:r>
                        </w:del>
                      </w:p>
                    </w:txbxContent>
                  </v:textbox>
                  <w10:anchorlock/>
                </v:shape>
              </w:pict>
            </mc:Fallback>
          </mc:AlternateContent>
        </w:r>
      </w:del>
    </w:p>
    <w:p w:rsidR="00CC1F19" w:rsidRPr="008E46F4" w:rsidRDefault="00717F8E" w:rsidP="00CC1F19">
      <w:pPr>
        <w:pStyle w:val="Default"/>
        <w:rPr>
          <w:ins w:id="1158" w:author="pbx" w:date="2017-11-03T17:48:00Z"/>
          <w:sz w:val="23"/>
          <w:szCs w:val="23"/>
        </w:rPr>
      </w:pPr>
      <w:del w:id="1159" w:author="pbx" w:date="2017-11-03T17:48:00Z">
        <w:r>
          <w:rPr>
            <w:sz w:val="23"/>
            <w:szCs w:val="23"/>
          </w:rPr>
          <w:delText>The sample w</w:delText>
        </w:r>
        <w:r w:rsidR="006F1B73">
          <w:rPr>
            <w:sz w:val="23"/>
            <w:szCs w:val="23"/>
          </w:rPr>
          <w:delText>ill</w:delText>
        </w:r>
      </w:del>
      <w:ins w:id="1160" w:author="pbx" w:date="2017-11-03T17:48:00Z">
        <w:r w:rsidR="00CC1F19" w:rsidRPr="008E46F4">
          <w:rPr>
            <w:sz w:val="23"/>
            <w:szCs w:val="23"/>
          </w:rPr>
          <w:t>&lt;text&gt;</w:t>
        </w:r>
      </w:ins>
    </w:p>
    <w:p w:rsidR="00CC1F19" w:rsidRPr="008E46F4" w:rsidRDefault="00CC1F19" w:rsidP="00CC1F19">
      <w:pPr>
        <w:pStyle w:val="Default"/>
        <w:rPr>
          <w:ins w:id="1161" w:author="pbx" w:date="2017-11-03T17:48:00Z"/>
          <w:sz w:val="23"/>
          <w:szCs w:val="23"/>
        </w:rPr>
      </w:pPr>
      <w:ins w:id="1162" w:author="pbx" w:date="2017-11-03T17:48:00Z">
        <w:r w:rsidRPr="008E46F4">
          <w:rPr>
            <w:sz w:val="23"/>
            <w:szCs w:val="23"/>
          </w:rPr>
          <w:t xml:space="preserve">  &lt;paragraph&gt;</w:t>
        </w:r>
      </w:ins>
    </w:p>
    <w:p w:rsidR="00CC1F19" w:rsidRPr="008E46F4" w:rsidRDefault="00CC1F19" w:rsidP="00CC1F19">
      <w:pPr>
        <w:pStyle w:val="Default"/>
        <w:ind w:left="432"/>
        <w:rPr>
          <w:ins w:id="1163" w:author="pbx" w:date="2017-11-03T17:48:00Z"/>
          <w:sz w:val="23"/>
          <w:szCs w:val="23"/>
        </w:rPr>
      </w:pPr>
      <w:ins w:id="1164" w:author="pbx" w:date="2017-11-03T17:48:00Z">
        <w:r w:rsidRPr="008E46F4">
          <w:rPr>
            <w:sz w:val="23"/>
            <w:szCs w:val="23"/>
          </w:rPr>
          <w:t>The next snippet &lt;content styleCode="bold italics"&gt;will appear as bold italics&lt;/content&gt; in the rendering.</w:t>
        </w:r>
      </w:ins>
    </w:p>
    <w:p w:rsidR="00CC1F19" w:rsidRPr="008E46F4" w:rsidRDefault="00CC1F19" w:rsidP="00CC1F19">
      <w:pPr>
        <w:pStyle w:val="Default"/>
        <w:rPr>
          <w:ins w:id="1165" w:author="pbx" w:date="2017-11-03T17:48:00Z"/>
          <w:sz w:val="23"/>
          <w:szCs w:val="23"/>
        </w:rPr>
      </w:pPr>
      <w:ins w:id="1166" w:author="pbx" w:date="2017-11-03T17:48:00Z">
        <w:r w:rsidRPr="008E46F4">
          <w:rPr>
            <w:sz w:val="23"/>
            <w:szCs w:val="23"/>
          </w:rPr>
          <w:t xml:space="preserve">  &lt;/paragraph&gt;</w:t>
        </w:r>
      </w:ins>
    </w:p>
    <w:p w:rsidR="00CC1F19" w:rsidRPr="00B06154" w:rsidRDefault="00CC1F19" w:rsidP="00CC1F19">
      <w:pPr>
        <w:rPr>
          <w:ins w:id="1167" w:author="pbx" w:date="2017-11-03T17:48:00Z"/>
        </w:rPr>
      </w:pPr>
      <w:ins w:id="1168" w:author="pbx" w:date="2017-11-03T17:48:00Z">
        <w:r w:rsidRPr="00B06154">
          <w:t>&lt;/text&gt;</w:t>
        </w:r>
      </w:ins>
    </w:p>
    <w:p w:rsidR="00224B8C" w:rsidRDefault="00224B8C" w:rsidP="0080029F">
      <w:pPr>
        <w:pStyle w:val="Default"/>
        <w:rPr>
          <w:ins w:id="1169" w:author="pbx" w:date="2017-11-03T17:48:00Z"/>
          <w:sz w:val="23"/>
          <w:szCs w:val="23"/>
        </w:rPr>
      </w:pPr>
    </w:p>
    <w:p w:rsidR="006F1B73" w:rsidRDefault="00CC1F19" w:rsidP="0080029F">
      <w:pPr>
        <w:pStyle w:val="Default"/>
        <w:rPr>
          <w:sz w:val="23"/>
          <w:szCs w:val="23"/>
        </w:rPr>
      </w:pPr>
      <w:ins w:id="1170" w:author="pbx" w:date="2017-11-03T17:48:00Z">
        <w:r>
          <w:rPr>
            <w:sz w:val="23"/>
            <w:szCs w:val="23"/>
          </w:rPr>
          <w:t>W</w:t>
        </w:r>
        <w:r w:rsidR="006F1B73">
          <w:rPr>
            <w:sz w:val="23"/>
            <w:szCs w:val="23"/>
          </w:rPr>
          <w:t>ill</w:t>
        </w:r>
      </w:ins>
      <w:r w:rsidR="006F1B73">
        <w:rPr>
          <w:sz w:val="23"/>
          <w:szCs w:val="23"/>
        </w:rPr>
        <w:t xml:space="preserve"> be rendered as: The next snippet </w:t>
      </w:r>
      <w:r w:rsidR="006F1B73">
        <w:rPr>
          <w:b/>
          <w:bCs/>
          <w:i/>
          <w:iCs/>
          <w:sz w:val="23"/>
          <w:szCs w:val="23"/>
        </w:rPr>
        <w:t xml:space="preserve">will appear as bold italics </w:t>
      </w:r>
      <w:r w:rsidR="006F1B73">
        <w:rPr>
          <w:sz w:val="23"/>
          <w:szCs w:val="23"/>
        </w:rPr>
        <w:t xml:space="preserve">in the rendering. </w:t>
      </w:r>
    </w:p>
    <w:p w:rsidR="005648C4" w:rsidRDefault="005648C4" w:rsidP="0080029F">
      <w:pPr>
        <w:pStyle w:val="Default"/>
        <w:rPr>
          <w:sz w:val="23"/>
          <w:szCs w:val="23"/>
        </w:rPr>
      </w:pPr>
    </w:p>
    <w:p w:rsidR="006F1B73" w:rsidRPr="008E46F4" w:rsidRDefault="006F1B73" w:rsidP="0080029F">
      <w:pPr>
        <w:pStyle w:val="Default"/>
        <w:rPr>
          <w:sz w:val="23"/>
          <w:szCs w:val="23"/>
        </w:rPr>
      </w:pPr>
      <w:r w:rsidRPr="008E46F4">
        <w:rPr>
          <w:sz w:val="23"/>
          <w:szCs w:val="23"/>
        </w:rPr>
        <w:t xml:space="preserve">The &lt;content styleCode=””&gt; can </w:t>
      </w:r>
      <w:del w:id="1171" w:author="pbx" w:date="2017-11-03T17:48:00Z">
        <w:r w:rsidRPr="005648C4">
          <w:rPr>
            <w:color w:val="auto"/>
            <w:sz w:val="23"/>
            <w:szCs w:val="23"/>
            <w:lang w:val="en-US"/>
          </w:rPr>
          <w:delText xml:space="preserve">also </w:delText>
        </w:r>
      </w:del>
      <w:r w:rsidRPr="008E46F4">
        <w:rPr>
          <w:sz w:val="23"/>
          <w:szCs w:val="23"/>
        </w:rPr>
        <w:t xml:space="preserve">be nested, for example: </w:t>
      </w:r>
    </w:p>
    <w:p w:rsidR="005648C4" w:rsidRDefault="00242D42" w:rsidP="001206F2">
      <w:pPr>
        <w:pStyle w:val="Default"/>
        <w:rPr>
          <w:del w:id="1172" w:author="pbx" w:date="2017-11-03T17:48:00Z"/>
          <w:rFonts w:ascii="Courier New" w:hAnsi="Courier New" w:cs="Courier New"/>
          <w:sz w:val="18"/>
          <w:szCs w:val="18"/>
        </w:rPr>
      </w:pPr>
      <w:del w:id="1173" w:author="pbx" w:date="2017-11-03T17:48:00Z">
        <w:r w:rsidRPr="000A6564">
          <w:rPr>
            <w:rFonts w:ascii="Courier New" w:hAnsi="Courier New" w:cs="Courier New"/>
            <w:noProof/>
            <w:sz w:val="18"/>
            <w:szCs w:val="18"/>
            <w:lang w:val="en-US"/>
          </w:rPr>
          <mc:AlternateContent>
            <mc:Choice Requires="wps">
              <w:drawing>
                <wp:inline distT="0" distB="0" distL="0" distR="0" wp14:anchorId="43794992" wp14:editId="1F08402E">
                  <wp:extent cx="5899785" cy="565150"/>
                  <wp:effectExtent l="57150" t="0" r="81915" b="13970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5651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42D42">
                              <w:pPr>
                                <w:pStyle w:val="Default"/>
                                <w:rPr>
                                  <w:del w:id="1174" w:author="pbx" w:date="2017-11-03T17:48:00Z"/>
                                  <w:rFonts w:ascii="Courier New" w:hAnsi="Courier New" w:cs="Courier New"/>
                                  <w:sz w:val="18"/>
                                  <w:szCs w:val="18"/>
                                </w:rPr>
                              </w:pPr>
                              <w:del w:id="1175" w:author="pbx" w:date="2017-11-03T17:48:00Z">
                                <w:r>
                                  <w:rPr>
                                    <w:rFonts w:ascii="Courier New" w:hAnsi="Courier New" w:cs="Courier New"/>
                                    <w:sz w:val="18"/>
                                    <w:szCs w:val="18"/>
                                  </w:rPr>
                                  <w:delText>&lt;text&gt;</w:delText>
                                </w:r>
                              </w:del>
                            </w:p>
                            <w:p w:rsidR="00292223" w:rsidRDefault="00292223" w:rsidP="00242D42">
                              <w:pPr>
                                <w:pStyle w:val="Default"/>
                                <w:rPr>
                                  <w:del w:id="1176" w:author="pbx" w:date="2017-11-03T17:48:00Z"/>
                                  <w:rFonts w:ascii="Courier New" w:hAnsi="Courier New" w:cs="Courier New"/>
                                  <w:sz w:val="18"/>
                                  <w:szCs w:val="18"/>
                                </w:rPr>
                              </w:pPr>
                              <w:del w:id="1177" w:author="pbx" w:date="2017-11-03T17:48:00Z">
                                <w:r>
                                  <w:rPr>
                                    <w:rFonts w:ascii="Courier New" w:hAnsi="Courier New" w:cs="Courier New"/>
                                    <w:sz w:val="18"/>
                                    <w:szCs w:val="18"/>
                                  </w:rPr>
                                  <w:delText xml:space="preserve">  &lt;paragraph&gt;</w:delText>
                                </w:r>
                              </w:del>
                            </w:p>
                            <w:p w:rsidR="00292223" w:rsidRDefault="00292223" w:rsidP="00242D42">
                              <w:pPr>
                                <w:pStyle w:val="Default"/>
                                <w:rPr>
                                  <w:del w:id="1178" w:author="pbx" w:date="2017-11-03T17:48:00Z"/>
                                  <w:rFonts w:ascii="Courier New" w:hAnsi="Courier New" w:cs="Courier New"/>
                                  <w:sz w:val="18"/>
                                  <w:szCs w:val="18"/>
                                </w:rPr>
                              </w:pPr>
                              <w:del w:id="1179" w:author="pbx" w:date="2017-11-03T17:48:00Z">
                                <w:r>
                                  <w:rPr>
                                    <w:rFonts w:ascii="Courier New" w:hAnsi="Courier New" w:cs="Courier New"/>
                                    <w:sz w:val="18"/>
                                    <w:szCs w:val="18"/>
                                  </w:rPr>
                                  <w:delText xml:space="preserve">     &lt;content styleCode="bold italics"&gt; will appear as bold italics&lt;/content&gt; </w:delText>
                                </w:r>
                              </w:del>
                            </w:p>
                            <w:p w:rsidR="00292223" w:rsidRPr="00242D42" w:rsidRDefault="00292223" w:rsidP="00DF0F23">
                              <w:pPr>
                                <w:rPr>
                                  <w:del w:id="1180" w:author="pbx" w:date="2017-11-03T17:48:00Z"/>
                                </w:rPr>
                              </w:pPr>
                            </w:p>
                          </w:txbxContent>
                        </wps:txbx>
                        <wps:bodyPr rot="0" vert="horz" wrap="square" lIns="91440" tIns="45720" rIns="91440" bIns="45720" anchor="t" anchorCtr="0">
                          <a:noAutofit/>
                        </wps:bodyPr>
                      </wps:wsp>
                    </a:graphicData>
                  </a:graphic>
                </wp:inline>
              </w:drawing>
            </mc:Choice>
            <mc:Fallback>
              <w:pict>
                <v:shape id="_x0000_s1041" type="#_x0000_t202" style="width:464.55pt;height: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" fillcolor="#c6d9f1 [671]">
                  <v:shadow on="t" color="#bfbfbf [2412]" offset="0,4pt"/>
                  <v:textbox>
                    <w:txbxContent>
                      <w:p w14:paraId="17C9B117" w14:textId="77777777" w:rsidR="00292223" w:rsidRDefault="00292223" w:rsidP="00242D42">
                        <w:pPr>
                          <w:pStyle w:val="Default"/>
                          <w:rPr>
                            <w:del w:id="1548" w:author="pbx" w:date="2017-11-03T17:48:00Z"/>
                            <w:rFonts w:ascii="Courier New" w:hAnsi="Courier New" w:cs="Courier New"/>
                            <w:sz w:val="18"/>
                            <w:szCs w:val="18"/>
                          </w:rPr>
                        </w:pPr>
                        <w:del w:id="1549" w:author="pbx" w:date="2017-11-03T17:48:00Z">
                          <w:r>
                            <w:rPr>
                              <w:rFonts w:ascii="Courier New" w:hAnsi="Courier New" w:cs="Courier New"/>
                              <w:sz w:val="18"/>
                              <w:szCs w:val="18"/>
                            </w:rPr>
                            <w:delText>&lt;text&gt;</w:delText>
                          </w:r>
                        </w:del>
                      </w:p>
                      <w:p w14:paraId="2F9B875D" w14:textId="77777777" w:rsidR="00292223" w:rsidRDefault="00292223" w:rsidP="00242D42">
                        <w:pPr>
                          <w:pStyle w:val="Default"/>
                          <w:rPr>
                            <w:del w:id="1550" w:author="pbx" w:date="2017-11-03T17:48:00Z"/>
                            <w:rFonts w:ascii="Courier New" w:hAnsi="Courier New" w:cs="Courier New"/>
                            <w:sz w:val="18"/>
                            <w:szCs w:val="18"/>
                          </w:rPr>
                        </w:pPr>
                        <w:del w:id="1551" w:author="pbx" w:date="2017-11-03T17:48:00Z">
                          <w:r>
                            <w:rPr>
                              <w:rFonts w:ascii="Courier New" w:hAnsi="Courier New" w:cs="Courier New"/>
                              <w:sz w:val="18"/>
                              <w:szCs w:val="18"/>
                            </w:rPr>
                            <w:delText xml:space="preserve">  &lt;paragraph&gt;</w:delText>
                          </w:r>
                        </w:del>
                      </w:p>
                      <w:p w14:paraId="7CA4C39D" w14:textId="77777777" w:rsidR="00292223" w:rsidRDefault="00292223" w:rsidP="00242D42">
                        <w:pPr>
                          <w:pStyle w:val="Default"/>
                          <w:rPr>
                            <w:del w:id="1552" w:author="pbx" w:date="2017-11-03T17:48:00Z"/>
                            <w:rFonts w:ascii="Courier New" w:hAnsi="Courier New" w:cs="Courier New"/>
                            <w:sz w:val="18"/>
                            <w:szCs w:val="18"/>
                          </w:rPr>
                        </w:pPr>
                        <w:del w:id="1553" w:author="pbx" w:date="2017-11-03T17:48:00Z">
                          <w:r>
                            <w:rPr>
                              <w:rFonts w:ascii="Courier New" w:hAnsi="Courier New" w:cs="Courier New"/>
                              <w:sz w:val="18"/>
                              <w:szCs w:val="18"/>
                            </w:rPr>
                            <w:delText xml:space="preserve">     &lt;content styleCode="bold italics"&gt; will appear as bold italics&lt;/content&gt; </w:delText>
                          </w:r>
                        </w:del>
                      </w:p>
                      <w:p w14:paraId="57F14D27" w14:textId="77777777" w:rsidR="00292223" w:rsidRPr="00242D42" w:rsidRDefault="00292223" w:rsidP="00DF0F23">
                        <w:pPr>
                          <w:rPr>
                            <w:del w:id="1554" w:author="pbx" w:date="2017-11-03T17:48:00Z"/>
                          </w:rPr>
                        </w:pPr>
                      </w:p>
                    </w:txbxContent>
                  </v:textbox>
                  <w10:anchorlock/>
                </v:shape>
              </w:pict>
            </mc:Fallback>
          </mc:AlternateContent>
        </w:r>
      </w:del>
    </w:p>
    <w:p w:rsidR="00CC1F19" w:rsidRPr="008E46F4" w:rsidRDefault="006F1B73" w:rsidP="00CC1F19">
      <w:pPr>
        <w:pStyle w:val="Default"/>
        <w:rPr>
          <w:ins w:id="1181" w:author="pbx" w:date="2017-11-03T17:48:00Z"/>
          <w:sz w:val="23"/>
          <w:szCs w:val="23"/>
        </w:rPr>
      </w:pPr>
      <w:del w:id="1182" w:author="pbx" w:date="2017-11-03T17:48:00Z">
        <w:r w:rsidRPr="005648C4">
          <w:rPr>
            <w:color w:val="auto"/>
            <w:sz w:val="23"/>
            <w:szCs w:val="23"/>
            <w:lang w:val="en-US"/>
          </w:rPr>
          <w:delText>Can</w:delText>
        </w:r>
      </w:del>
      <w:ins w:id="1183" w:author="pbx" w:date="2017-11-03T17:48:00Z">
        <w:r w:rsidR="00CC1F19" w:rsidRPr="008E46F4">
          <w:rPr>
            <w:sz w:val="23"/>
            <w:szCs w:val="23"/>
          </w:rPr>
          <w:t>&lt;text&gt;</w:t>
        </w:r>
      </w:ins>
    </w:p>
    <w:p w:rsidR="00CC1F19" w:rsidRPr="008E46F4" w:rsidRDefault="00CC1F19" w:rsidP="00CC1F19">
      <w:pPr>
        <w:pStyle w:val="Default"/>
        <w:rPr>
          <w:ins w:id="1184" w:author="pbx" w:date="2017-11-03T17:48:00Z"/>
          <w:sz w:val="23"/>
          <w:szCs w:val="23"/>
        </w:rPr>
      </w:pPr>
      <w:ins w:id="1185" w:author="pbx" w:date="2017-11-03T17:48:00Z">
        <w:r w:rsidRPr="008E46F4">
          <w:rPr>
            <w:sz w:val="23"/>
            <w:szCs w:val="23"/>
          </w:rPr>
          <w:t xml:space="preserve">  &lt;paragraph&gt;</w:t>
        </w:r>
      </w:ins>
    </w:p>
    <w:p w:rsidR="00EC21FF" w:rsidRPr="008E46F4" w:rsidRDefault="00CC1F19" w:rsidP="00EC21FF">
      <w:pPr>
        <w:pStyle w:val="Default"/>
        <w:rPr>
          <w:ins w:id="1186" w:author="pbx" w:date="2017-11-03T17:48:00Z"/>
          <w:sz w:val="23"/>
          <w:szCs w:val="23"/>
        </w:rPr>
      </w:pPr>
      <w:ins w:id="1187" w:author="pbx" w:date="2017-11-03T17:48:00Z">
        <w:r w:rsidRPr="008E46F4">
          <w:rPr>
            <w:sz w:val="23"/>
            <w:szCs w:val="23"/>
          </w:rPr>
          <w:t xml:space="preserve">    &lt;co</w:t>
        </w:r>
        <w:r w:rsidR="00EC21FF">
          <w:rPr>
            <w:sz w:val="23"/>
            <w:szCs w:val="23"/>
          </w:rPr>
          <w:t>ntent styleCode="bold italics"&gt;</w:t>
        </w:r>
        <w:r w:rsidR="00EC21FF" w:rsidRPr="008E46F4">
          <w:rPr>
            <w:sz w:val="23"/>
            <w:szCs w:val="23"/>
          </w:rPr>
          <w:t xml:space="preserve">bold italics&lt;/content&gt; </w:t>
        </w:r>
      </w:ins>
    </w:p>
    <w:p w:rsidR="00EC21FF" w:rsidRDefault="00EC21FF" w:rsidP="00CC1F19">
      <w:pPr>
        <w:pStyle w:val="Default"/>
        <w:rPr>
          <w:ins w:id="1188" w:author="pbx" w:date="2017-11-03T17:48:00Z"/>
          <w:sz w:val="23"/>
          <w:szCs w:val="23"/>
        </w:rPr>
      </w:pPr>
    </w:p>
    <w:p w:rsidR="00EC21FF" w:rsidRPr="008E46F4" w:rsidRDefault="00EC21FF" w:rsidP="00EC21FF">
      <w:pPr>
        <w:pStyle w:val="Default"/>
        <w:rPr>
          <w:sz w:val="23"/>
          <w:szCs w:val="23"/>
        </w:rPr>
      </w:pPr>
      <w:ins w:id="1189" w:author="pbx" w:date="2017-11-03T17:48:00Z">
        <w:r>
          <w:rPr>
            <w:sz w:val="23"/>
            <w:szCs w:val="23"/>
          </w:rPr>
          <w:t>But it c</w:t>
        </w:r>
        <w:r w:rsidRPr="008E46F4">
          <w:rPr>
            <w:sz w:val="23"/>
            <w:szCs w:val="23"/>
          </w:rPr>
          <w:t>an</w:t>
        </w:r>
      </w:ins>
      <w:r w:rsidRPr="008E46F4">
        <w:rPr>
          <w:sz w:val="23"/>
          <w:szCs w:val="23"/>
        </w:rPr>
        <w:t xml:space="preserve"> also be represented as: </w:t>
      </w:r>
    </w:p>
    <w:p w:rsidR="00EC21FF" w:rsidRPr="00CE7EFF" w:rsidRDefault="002135F4" w:rsidP="00EC21FF">
      <w:pPr>
        <w:pStyle w:val="Default"/>
        <w:jc w:val="both"/>
        <w:rPr>
          <w:ins w:id="1190" w:author="pbx" w:date="2017-11-03T17:48:00Z"/>
          <w:sz w:val="23"/>
          <w:szCs w:val="23"/>
          <w:lang w:val="fr-CA"/>
        </w:rPr>
      </w:pPr>
      <w:del w:id="1191" w:author="pbx" w:date="2017-11-03T17:48:00Z">
        <w:r w:rsidRPr="000A6564">
          <w:rPr>
            <w:rFonts w:ascii="Courier New" w:hAnsi="Courier New" w:cs="Courier New"/>
            <w:noProof/>
            <w:sz w:val="18"/>
            <w:szCs w:val="18"/>
            <w:lang w:val="en-US"/>
          </w:rPr>
          <mc:AlternateContent>
            <mc:Choice Requires="wps">
              <w:drawing>
                <wp:inline distT="0" distB="0" distL="0" distR="0" wp14:anchorId="3DCD601F" wp14:editId="0AED4F72">
                  <wp:extent cx="5899785" cy="774700"/>
                  <wp:effectExtent l="57150" t="0" r="81915" b="1397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774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67B7" w:rsidRDefault="00292223" w:rsidP="00711B86">
                              <w:pPr>
                                <w:pStyle w:val="Default"/>
                                <w:jc w:val="both"/>
                                <w:rPr>
                                  <w:del w:id="1192" w:author="pbx" w:date="2017-11-03T17:48:00Z"/>
                                  <w:rFonts w:ascii="Courier New" w:hAnsi="Courier New" w:cs="Courier New"/>
                                  <w:sz w:val="18"/>
                                  <w:szCs w:val="18"/>
                                  <w:lang w:val="fr-CA"/>
                                </w:rPr>
                              </w:pPr>
                              <w:del w:id="1193" w:author="pbx" w:date="2017-11-03T17:48:00Z">
                                <w:r w:rsidRPr="000267B7">
                                  <w:rPr>
                                    <w:rFonts w:ascii="Courier New" w:hAnsi="Courier New" w:cs="Courier New"/>
                                    <w:sz w:val="18"/>
                                    <w:szCs w:val="18"/>
                                    <w:lang w:val="fr-CA"/>
                                  </w:rPr>
                                  <w:delText>&lt;text&gt;</w:delText>
                                </w:r>
                              </w:del>
                            </w:p>
                            <w:p w:rsidR="00292223" w:rsidRDefault="00292223" w:rsidP="00711B86">
                              <w:pPr>
                                <w:pStyle w:val="Default"/>
                                <w:jc w:val="both"/>
                                <w:rPr>
                                  <w:del w:id="1194" w:author="pbx" w:date="2017-11-03T17:48:00Z"/>
                                  <w:rFonts w:ascii="Courier New" w:hAnsi="Courier New" w:cs="Courier New"/>
                                  <w:sz w:val="18"/>
                                  <w:szCs w:val="18"/>
                                  <w:lang w:val="fr-CA"/>
                                </w:rPr>
                              </w:pPr>
                              <w:del w:id="1195" w:author="pbx" w:date="2017-11-03T17:48:00Z">
                                <w:r>
                                  <w:rPr>
                                    <w:rFonts w:ascii="Courier New" w:hAnsi="Courier New" w:cs="Courier New"/>
                                    <w:sz w:val="18"/>
                                    <w:szCs w:val="18"/>
                                    <w:lang w:val="fr-CA"/>
                                  </w:rPr>
                                  <w:delText xml:space="preserve">  </w:delText>
                                </w:r>
                                <w:r w:rsidRPr="000267B7">
                                  <w:rPr>
                                    <w:rFonts w:ascii="Courier New" w:hAnsi="Courier New" w:cs="Courier New"/>
                                    <w:sz w:val="18"/>
                                    <w:szCs w:val="18"/>
                                    <w:lang w:val="fr-CA"/>
                                  </w:rPr>
                                  <w:delText>&lt;paragraph&gt;</w:delText>
                                </w:r>
                              </w:del>
                            </w:p>
                            <w:p w:rsidR="00292223" w:rsidRPr="00E65DE4" w:rsidRDefault="00292223" w:rsidP="00711B86">
                              <w:pPr>
                                <w:pStyle w:val="Default"/>
                                <w:jc w:val="both"/>
                                <w:rPr>
                                  <w:del w:id="1196" w:author="pbx" w:date="2017-11-03T17:48:00Z"/>
                                  <w:rFonts w:ascii="Courier New" w:hAnsi="Courier New" w:cs="Courier New"/>
                                  <w:sz w:val="18"/>
                                  <w:szCs w:val="18"/>
                                  <w:lang w:val="fr-CA"/>
                                </w:rPr>
                              </w:pPr>
                              <w:del w:id="1197" w:author="pbx" w:date="2017-11-03T17:48:00Z">
                                <w:r w:rsidRPr="00E65DE4">
                                  <w:rPr>
                                    <w:rFonts w:ascii="Courier New" w:hAnsi="Courier New" w:cs="Courier New"/>
                                    <w:sz w:val="18"/>
                                    <w:szCs w:val="18"/>
                                    <w:lang w:val="fr-CA"/>
                                  </w:rPr>
                                  <w:delText xml:space="preserve">    &lt;content styleCode="bold”&gt;</w:delText>
                                </w:r>
                              </w:del>
                            </w:p>
                            <w:p w:rsidR="00292223" w:rsidRDefault="00292223" w:rsidP="00711B86">
                              <w:pPr>
                                <w:pStyle w:val="Default"/>
                                <w:ind w:left="720"/>
                                <w:jc w:val="both"/>
                                <w:rPr>
                                  <w:del w:id="1198" w:author="pbx" w:date="2017-11-03T17:48:00Z"/>
                                  <w:rFonts w:ascii="Courier New" w:hAnsi="Courier New" w:cs="Courier New"/>
                                  <w:sz w:val="18"/>
                                  <w:szCs w:val="18"/>
                                </w:rPr>
                              </w:pPr>
                              <w:del w:id="1199" w:author="pbx" w:date="2017-11-03T17:48:00Z">
                                <w:r>
                                  <w:rPr>
                                    <w:rFonts w:ascii="Courier New" w:hAnsi="Courier New" w:cs="Courier New"/>
                                    <w:sz w:val="18"/>
                                    <w:szCs w:val="18"/>
                                  </w:rPr>
                                  <w:delText>&lt;content styleCode="italics”&gt;will appear as bold italics.&lt;/content&gt;</w:delText>
                                </w:r>
                              </w:del>
                            </w:p>
                            <w:p w:rsidR="00292223" w:rsidRPr="00242D42" w:rsidRDefault="00292223" w:rsidP="00711B86">
                              <w:pPr>
                                <w:pStyle w:val="Default"/>
                                <w:jc w:val="both"/>
                                <w:rPr>
                                  <w:del w:id="1200" w:author="pbx" w:date="2017-11-03T17:48:00Z"/>
                                </w:rPr>
                              </w:pPr>
                              <w:del w:id="1201" w:author="pbx" w:date="2017-11-03T17:48:00Z">
                                <w:r>
                                  <w:rPr>
                                    <w:rFonts w:ascii="Courier New" w:hAnsi="Courier New" w:cs="Courier New"/>
                                    <w:sz w:val="18"/>
                                    <w:szCs w:val="18"/>
                                  </w:rPr>
                                  <w:delText xml:space="preserve">    &lt;/content&gt;</w:delText>
                                </w:r>
                              </w:del>
                            </w:p>
                          </w:txbxContent>
                        </wps:txbx>
                        <wps:bodyPr rot="0" vert="horz" wrap="square" lIns="91440" tIns="45720" rIns="91440" bIns="45720" anchor="t" anchorCtr="0">
                          <a:noAutofit/>
                        </wps:bodyPr>
                      </wps:wsp>
                    </a:graphicData>
                  </a:graphic>
                </wp:inline>
              </w:drawing>
            </mc:Choice>
            <mc:Fallback>
              <w:pict>
                <v:shape id="_x0000_s1042" type="#_x0000_t202" style="width:464.5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" fillcolor="#c6d9f1 [671]">
                  <v:shadow on="t" color="#bfbfbf [2412]" offset="0,4pt"/>
                  <v:textbox>
                    <w:txbxContent>
                      <w:p w14:paraId="1A92EBE5" w14:textId="77777777" w:rsidR="00292223" w:rsidRPr="000267B7" w:rsidRDefault="00292223" w:rsidP="00711B86">
                        <w:pPr>
                          <w:pStyle w:val="Default"/>
                          <w:jc w:val="both"/>
                          <w:rPr>
                            <w:del w:id="1576" w:author="pbx" w:date="2017-11-03T17:48:00Z"/>
                            <w:rFonts w:ascii="Courier New" w:hAnsi="Courier New" w:cs="Courier New"/>
                            <w:sz w:val="18"/>
                            <w:szCs w:val="18"/>
                            <w:lang w:val="fr-CA"/>
                          </w:rPr>
                        </w:pPr>
                        <w:del w:id="1577" w:author="pbx" w:date="2017-11-03T17:48:00Z">
                          <w:r w:rsidRPr="000267B7">
                            <w:rPr>
                              <w:rFonts w:ascii="Courier New" w:hAnsi="Courier New" w:cs="Courier New"/>
                              <w:sz w:val="18"/>
                              <w:szCs w:val="18"/>
                              <w:lang w:val="fr-CA"/>
                            </w:rPr>
                            <w:delText>&lt;text&gt;</w:delText>
                          </w:r>
                        </w:del>
                      </w:p>
                      <w:p w14:paraId="1170791A" w14:textId="77777777" w:rsidR="00292223" w:rsidRDefault="00292223" w:rsidP="00711B86">
                        <w:pPr>
                          <w:pStyle w:val="Default"/>
                          <w:jc w:val="both"/>
                          <w:rPr>
                            <w:del w:id="1578" w:author="pbx" w:date="2017-11-03T17:48:00Z"/>
                            <w:rFonts w:ascii="Courier New" w:hAnsi="Courier New" w:cs="Courier New"/>
                            <w:sz w:val="18"/>
                            <w:szCs w:val="18"/>
                            <w:lang w:val="fr-CA"/>
                          </w:rPr>
                        </w:pPr>
                        <w:del w:id="1579" w:author="pbx" w:date="2017-11-03T17:48:00Z">
                          <w:r>
                            <w:rPr>
                              <w:rFonts w:ascii="Courier New" w:hAnsi="Courier New" w:cs="Courier New"/>
                              <w:sz w:val="18"/>
                              <w:szCs w:val="18"/>
                              <w:lang w:val="fr-CA"/>
                            </w:rPr>
                            <w:delText xml:space="preserve">  </w:delText>
                          </w:r>
                          <w:r w:rsidRPr="000267B7">
                            <w:rPr>
                              <w:rFonts w:ascii="Courier New" w:hAnsi="Courier New" w:cs="Courier New"/>
                              <w:sz w:val="18"/>
                              <w:szCs w:val="18"/>
                              <w:lang w:val="fr-CA"/>
                            </w:rPr>
                            <w:delText>&lt;paragraph&gt;</w:delText>
                          </w:r>
                        </w:del>
                      </w:p>
                      <w:p w14:paraId="22E283CF" w14:textId="77777777" w:rsidR="00292223" w:rsidRPr="00E65DE4" w:rsidRDefault="00292223" w:rsidP="00711B86">
                        <w:pPr>
                          <w:pStyle w:val="Default"/>
                          <w:jc w:val="both"/>
                          <w:rPr>
                            <w:del w:id="1580" w:author="pbx" w:date="2017-11-03T17:48:00Z"/>
                            <w:rFonts w:ascii="Courier New" w:hAnsi="Courier New" w:cs="Courier New"/>
                            <w:sz w:val="18"/>
                            <w:szCs w:val="18"/>
                            <w:lang w:val="fr-CA"/>
                          </w:rPr>
                        </w:pPr>
                        <w:del w:id="1581" w:author="pbx" w:date="2017-11-03T17:48:00Z">
                          <w:r w:rsidRPr="00E65DE4">
                            <w:rPr>
                              <w:rFonts w:ascii="Courier New" w:hAnsi="Courier New" w:cs="Courier New"/>
                              <w:sz w:val="18"/>
                              <w:szCs w:val="18"/>
                              <w:lang w:val="fr-CA"/>
                            </w:rPr>
                            <w:delText xml:space="preserve">    &lt;content styleCode="bold”&gt;</w:delText>
                          </w:r>
                        </w:del>
                      </w:p>
                      <w:p w14:paraId="66E759DD" w14:textId="77777777" w:rsidR="00292223" w:rsidRDefault="00292223" w:rsidP="00711B86">
                        <w:pPr>
                          <w:pStyle w:val="Default"/>
                          <w:ind w:left="720"/>
                          <w:jc w:val="both"/>
                          <w:rPr>
                            <w:del w:id="1582" w:author="pbx" w:date="2017-11-03T17:48:00Z"/>
                            <w:rFonts w:ascii="Courier New" w:hAnsi="Courier New" w:cs="Courier New"/>
                            <w:sz w:val="18"/>
                            <w:szCs w:val="18"/>
                          </w:rPr>
                        </w:pPr>
                        <w:del w:id="1583" w:author="pbx" w:date="2017-11-03T17:48:00Z">
                          <w:r>
                            <w:rPr>
                              <w:rFonts w:ascii="Courier New" w:hAnsi="Courier New" w:cs="Courier New"/>
                              <w:sz w:val="18"/>
                              <w:szCs w:val="18"/>
                            </w:rPr>
                            <w:delText>&lt;content styleCode="italics”&gt;will appear as bold italics.&lt;/content&gt;</w:delText>
                          </w:r>
                        </w:del>
                      </w:p>
                      <w:p w14:paraId="546F5FEE" w14:textId="77777777" w:rsidR="00292223" w:rsidRPr="00242D42" w:rsidRDefault="00292223" w:rsidP="00711B86">
                        <w:pPr>
                          <w:pStyle w:val="Default"/>
                          <w:jc w:val="both"/>
                          <w:rPr>
                            <w:del w:id="1584" w:author="pbx" w:date="2017-11-03T17:48:00Z"/>
                          </w:rPr>
                        </w:pPr>
                        <w:del w:id="1585" w:author="pbx" w:date="2017-11-03T17:48:00Z">
                          <w:r>
                            <w:rPr>
                              <w:rFonts w:ascii="Courier New" w:hAnsi="Courier New" w:cs="Courier New"/>
                              <w:sz w:val="18"/>
                              <w:szCs w:val="18"/>
                            </w:rPr>
                            <w:delText xml:space="preserve">    &lt;/content&gt;</w:delText>
                          </w:r>
                        </w:del>
                      </w:p>
                    </w:txbxContent>
                  </v:textbox>
                  <w10:anchorlock/>
                </v:shape>
              </w:pict>
            </mc:Fallback>
          </mc:AlternateContent>
        </w:r>
      </w:del>
      <w:ins w:id="1202" w:author="pbx" w:date="2017-11-03T17:48:00Z">
        <w:r w:rsidR="00EC21FF" w:rsidRPr="00CE7EFF">
          <w:rPr>
            <w:sz w:val="23"/>
            <w:szCs w:val="23"/>
            <w:lang w:val="fr-CA"/>
          </w:rPr>
          <w:t>&lt;text&gt;</w:t>
        </w:r>
      </w:ins>
    </w:p>
    <w:p w:rsidR="00EC21FF" w:rsidRPr="00CE7EFF" w:rsidRDefault="00EC21FF" w:rsidP="00EC21FF">
      <w:pPr>
        <w:pStyle w:val="Default"/>
        <w:jc w:val="both"/>
        <w:rPr>
          <w:ins w:id="1203" w:author="pbx" w:date="2017-11-03T17:48:00Z"/>
          <w:sz w:val="23"/>
          <w:szCs w:val="23"/>
          <w:lang w:val="fr-CA"/>
        </w:rPr>
      </w:pPr>
      <w:ins w:id="1204" w:author="pbx" w:date="2017-11-03T17:48:00Z">
        <w:r w:rsidRPr="00CE7EFF">
          <w:rPr>
            <w:sz w:val="23"/>
            <w:szCs w:val="23"/>
            <w:lang w:val="fr-CA"/>
          </w:rPr>
          <w:t xml:space="preserve">  &lt;paragraph&gt;</w:t>
        </w:r>
      </w:ins>
    </w:p>
    <w:p w:rsidR="00EC21FF" w:rsidRPr="00CE7EFF" w:rsidRDefault="00EC21FF" w:rsidP="00EC21FF">
      <w:pPr>
        <w:pStyle w:val="Default"/>
        <w:jc w:val="both"/>
        <w:rPr>
          <w:ins w:id="1205" w:author="pbx" w:date="2017-11-03T17:48:00Z"/>
          <w:sz w:val="23"/>
          <w:szCs w:val="23"/>
          <w:lang w:val="fr-CA"/>
        </w:rPr>
      </w:pPr>
      <w:ins w:id="1206" w:author="pbx" w:date="2017-11-03T17:48:00Z">
        <w:r w:rsidRPr="00CE7EFF">
          <w:rPr>
            <w:sz w:val="23"/>
            <w:szCs w:val="23"/>
            <w:lang w:val="fr-CA"/>
          </w:rPr>
          <w:t xml:space="preserve">    &lt;content styleCode="bold”&gt;</w:t>
        </w:r>
      </w:ins>
    </w:p>
    <w:p w:rsidR="00EC21FF" w:rsidRPr="00CE7EFF" w:rsidRDefault="00EC21FF" w:rsidP="00EC21FF">
      <w:pPr>
        <w:pStyle w:val="Default"/>
        <w:ind w:left="720"/>
        <w:jc w:val="both"/>
        <w:rPr>
          <w:ins w:id="1207" w:author="pbx" w:date="2017-11-03T17:48:00Z"/>
          <w:sz w:val="23"/>
          <w:szCs w:val="23"/>
          <w:lang w:val="fr-CA"/>
        </w:rPr>
      </w:pPr>
      <w:ins w:id="1208" w:author="pbx" w:date="2017-11-03T17:48:00Z">
        <w:r w:rsidRPr="00CE7EFF">
          <w:rPr>
            <w:sz w:val="23"/>
            <w:szCs w:val="23"/>
            <w:lang w:val="fr-CA"/>
          </w:rPr>
          <w:t>&lt;content styleCode="italics”&gt; bold italics.&lt;/content&gt;</w:t>
        </w:r>
      </w:ins>
    </w:p>
    <w:p w:rsidR="00EC21FF" w:rsidRPr="008E46F4" w:rsidRDefault="00EC21FF" w:rsidP="00EC21FF">
      <w:pPr>
        <w:pStyle w:val="Default"/>
        <w:jc w:val="both"/>
        <w:rPr>
          <w:ins w:id="1209" w:author="pbx" w:date="2017-11-03T17:48:00Z"/>
          <w:sz w:val="23"/>
          <w:szCs w:val="23"/>
        </w:rPr>
      </w:pPr>
      <w:ins w:id="1210" w:author="pbx" w:date="2017-11-03T17:48:00Z">
        <w:r w:rsidRPr="00CE7EFF">
          <w:rPr>
            <w:sz w:val="23"/>
            <w:szCs w:val="23"/>
            <w:lang w:val="fr-CA"/>
          </w:rPr>
          <w:t xml:space="preserve">    </w:t>
        </w:r>
        <w:r w:rsidRPr="008E46F4">
          <w:rPr>
            <w:sz w:val="23"/>
            <w:szCs w:val="23"/>
          </w:rPr>
          <w:t>&lt;/content&gt;</w:t>
        </w:r>
      </w:ins>
    </w:p>
    <w:p w:rsidR="00EC21FF" w:rsidRDefault="00EC21FF" w:rsidP="00CC1F19">
      <w:pPr>
        <w:pStyle w:val="Default"/>
        <w:rPr>
          <w:ins w:id="1211" w:author="pbx" w:date="2017-11-03T17:48:00Z"/>
          <w:sz w:val="23"/>
          <w:szCs w:val="23"/>
        </w:rPr>
      </w:pPr>
    </w:p>
    <w:p w:rsidR="00CC1F19" w:rsidRPr="008E46F4" w:rsidRDefault="00EC21FF" w:rsidP="00CC1F19">
      <w:pPr>
        <w:pStyle w:val="Default"/>
        <w:rPr>
          <w:ins w:id="1212" w:author="pbx" w:date="2017-11-03T17:48:00Z"/>
          <w:sz w:val="23"/>
          <w:szCs w:val="23"/>
        </w:rPr>
      </w:pPr>
      <w:ins w:id="1213" w:author="pbx" w:date="2017-11-03T17:48:00Z">
        <w:r>
          <w:rPr>
            <w:sz w:val="23"/>
            <w:szCs w:val="23"/>
          </w:rPr>
          <w:t>Both of the above w</w:t>
        </w:r>
        <w:r w:rsidR="00CC1F19" w:rsidRPr="008E46F4">
          <w:rPr>
            <w:sz w:val="23"/>
            <w:szCs w:val="23"/>
          </w:rPr>
          <w:t xml:space="preserve">ill appear as </w:t>
        </w:r>
        <w:r w:rsidR="00CC1F19" w:rsidRPr="00EC21FF">
          <w:rPr>
            <w:b/>
            <w:i/>
            <w:sz w:val="23"/>
            <w:szCs w:val="23"/>
          </w:rPr>
          <w:t>bold italics</w:t>
        </w:r>
        <w:r w:rsidR="00CC1F19" w:rsidRPr="008E46F4">
          <w:rPr>
            <w:sz w:val="23"/>
            <w:szCs w:val="23"/>
          </w:rPr>
          <w:t xml:space="preserve"> </w:t>
        </w:r>
      </w:ins>
    </w:p>
    <w:p w:rsidR="00242D42" w:rsidRPr="0021773E" w:rsidRDefault="00242D42" w:rsidP="0080029F">
      <w:pPr>
        <w:pStyle w:val="Default"/>
        <w:rPr>
          <w:color w:val="auto"/>
          <w:sz w:val="23"/>
          <w:szCs w:val="23"/>
        </w:rPr>
      </w:pPr>
    </w:p>
    <w:p w:rsidR="005648C4" w:rsidRDefault="006F1B73" w:rsidP="0080029F">
      <w:pPr>
        <w:pStyle w:val="Default"/>
        <w:rPr>
          <w:sz w:val="23"/>
          <w:szCs w:val="23"/>
        </w:rPr>
      </w:pPr>
      <w:r>
        <w:rPr>
          <w:sz w:val="23"/>
          <w:szCs w:val="23"/>
        </w:rPr>
        <w:t>The values for &lt;styleCode&gt; for font effect are bold, italics and underline. To assist people who are visually impaired, the &lt;styleCode=”emphasis”&gt; is used to prompt computer screen reader programs to emphasize text such as a box warning. The bold, italics and underline font effects may be used together with each other and the e</w:t>
      </w:r>
      <w:r w:rsidR="008E46F4">
        <w:rPr>
          <w:sz w:val="23"/>
          <w:szCs w:val="23"/>
        </w:rPr>
        <w:t>mphasis styleCode. For example</w:t>
      </w:r>
      <w:del w:id="1214" w:author="pbx" w:date="2017-11-03T17:48:00Z">
        <w:r>
          <w:rPr>
            <w:sz w:val="23"/>
            <w:szCs w:val="23"/>
          </w:rPr>
          <w:delText xml:space="preserve">, </w:delText>
        </w:r>
      </w:del>
      <w:ins w:id="1215" w:author="pbx" w:date="2017-11-03T17:48:00Z">
        <w:r w:rsidR="008E46F4">
          <w:rPr>
            <w:sz w:val="23"/>
            <w:szCs w:val="23"/>
          </w:rPr>
          <w:t>:</w:t>
        </w:r>
      </w:ins>
    </w:p>
    <w:p w:rsidR="00CF1C6A" w:rsidRDefault="00CF1C6A" w:rsidP="0021773E">
      <w:pPr>
        <w:pStyle w:val="Default"/>
        <w:rPr>
          <w:del w:id="1216" w:author="pbx" w:date="2017-11-03T17:48:00Z"/>
          <w:rFonts w:ascii="Courier New" w:hAnsi="Courier New" w:cs="Courier New"/>
          <w:sz w:val="18"/>
          <w:szCs w:val="18"/>
        </w:rPr>
      </w:pPr>
      <w:del w:id="1217" w:author="pbx" w:date="2017-11-03T17:48:00Z">
        <w:r w:rsidRPr="000A6564">
          <w:rPr>
            <w:rFonts w:ascii="Courier New" w:hAnsi="Courier New" w:cs="Courier New"/>
            <w:noProof/>
            <w:sz w:val="18"/>
            <w:szCs w:val="18"/>
            <w:lang w:val="en-US"/>
          </w:rPr>
          <mc:AlternateContent>
            <mc:Choice Requires="wps">
              <w:drawing>
                <wp:inline distT="0" distB="0" distL="0" distR="0" wp14:anchorId="61A94529" wp14:editId="35CF0FF6">
                  <wp:extent cx="5899785" cy="614149"/>
                  <wp:effectExtent l="57150" t="0" r="81915" b="12890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614149"/>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CF1C6A">
                              <w:pPr>
                                <w:pStyle w:val="Default"/>
                                <w:rPr>
                                  <w:del w:id="1218" w:author="pbx" w:date="2017-11-03T17:48:00Z"/>
                                  <w:rFonts w:ascii="Courier New" w:hAnsi="Courier New" w:cs="Courier New"/>
                                  <w:sz w:val="18"/>
                                  <w:szCs w:val="18"/>
                                </w:rPr>
                              </w:pPr>
                              <w:del w:id="1219" w:author="pbx" w:date="2017-11-03T17:48:00Z">
                                <w:r w:rsidRPr="005648C4">
                                  <w:rPr>
                                    <w:rFonts w:ascii="Courier New" w:hAnsi="Courier New" w:cs="Courier New"/>
                                    <w:sz w:val="18"/>
                                    <w:szCs w:val="18"/>
                                  </w:rPr>
                                  <w:delText>&lt;content styleCode=”bold”&gt;</w:delText>
                                </w:r>
                              </w:del>
                            </w:p>
                            <w:p w:rsidR="00292223" w:rsidRDefault="00292223" w:rsidP="00CF1C6A">
                              <w:pPr>
                                <w:pStyle w:val="Default"/>
                                <w:rPr>
                                  <w:del w:id="1220" w:author="pbx" w:date="2017-11-03T17:48:00Z"/>
                                  <w:rFonts w:ascii="Courier New" w:hAnsi="Courier New" w:cs="Courier New"/>
                                  <w:sz w:val="18"/>
                                  <w:szCs w:val="18"/>
                                </w:rPr>
                              </w:pPr>
                              <w:del w:id="1221" w:author="pbx" w:date="2017-11-03T17:48:00Z">
                                <w:r>
                                  <w:rPr>
                                    <w:rFonts w:ascii="Courier New" w:hAnsi="Courier New" w:cs="Courier New"/>
                                    <w:sz w:val="18"/>
                                    <w:szCs w:val="18"/>
                                  </w:rPr>
                                  <w:delText xml:space="preserve">  </w:delText>
                                </w:r>
                                <w:r w:rsidRPr="005648C4">
                                  <w:rPr>
                                    <w:rFonts w:ascii="Courier New" w:hAnsi="Courier New" w:cs="Courier New"/>
                                    <w:sz w:val="18"/>
                                    <w:szCs w:val="18"/>
                                  </w:rPr>
                                  <w:delText xml:space="preserve">&lt;content styleCode=”emphasis”&gt; </w:delText>
                                </w:r>
                              </w:del>
                            </w:p>
                            <w:p w:rsidR="00292223" w:rsidRDefault="00292223" w:rsidP="00CF1C6A">
                              <w:pPr>
                                <w:pStyle w:val="Default"/>
                                <w:rPr>
                                  <w:del w:id="1222" w:author="pbx" w:date="2017-11-03T17:48:00Z"/>
                                  <w:rFonts w:ascii="Courier New" w:hAnsi="Courier New" w:cs="Courier New"/>
                                  <w:sz w:val="18"/>
                                  <w:szCs w:val="18"/>
                                </w:rPr>
                              </w:pPr>
                              <w:del w:id="1223" w:author="pbx" w:date="2017-11-03T17:48:00Z">
                                <w:r>
                                  <w:rPr>
                                    <w:rFonts w:ascii="Courier New" w:hAnsi="Courier New" w:cs="Courier New"/>
                                    <w:sz w:val="18"/>
                                    <w:szCs w:val="18"/>
                                  </w:rPr>
                                  <w:delText xml:space="preserve">  </w:delText>
                                </w:r>
                                <w:r w:rsidRPr="005648C4">
                                  <w:rPr>
                                    <w:rFonts w:ascii="Courier New" w:hAnsi="Courier New" w:cs="Courier New"/>
                                    <w:sz w:val="18"/>
                                    <w:szCs w:val="18"/>
                                  </w:rPr>
                                  <w:delText>&lt;/content&gt;</w:delText>
                                </w:r>
                              </w:del>
                            </w:p>
                            <w:p w:rsidR="00292223" w:rsidRPr="001E7735" w:rsidRDefault="00292223" w:rsidP="001E7735">
                              <w:pPr>
                                <w:pStyle w:val="Default"/>
                                <w:rPr>
                                  <w:del w:id="1224" w:author="pbx" w:date="2017-11-03T17:48:00Z"/>
                                  <w:rFonts w:ascii="Courier New" w:hAnsi="Courier New" w:cs="Courier New"/>
                                  <w:sz w:val="18"/>
                                  <w:szCs w:val="18"/>
                                </w:rPr>
                              </w:pPr>
                              <w:del w:id="1225" w:author="pbx" w:date="2017-11-03T17:48:00Z">
                                <w:r w:rsidRPr="005648C4">
                                  <w:rPr>
                                    <w:rFonts w:ascii="Courier New" w:hAnsi="Courier New" w:cs="Courier New"/>
                                    <w:sz w:val="18"/>
                                    <w:szCs w:val="18"/>
                                  </w:rPr>
                                  <w:delText xml:space="preserve">&lt;/content&gt; </w:delText>
                                </w:r>
                              </w:del>
                            </w:p>
                          </w:txbxContent>
                        </wps:txbx>
                        <wps:bodyPr rot="0" vert="horz" wrap="square" lIns="91440" tIns="45720" rIns="91440" bIns="45720" anchor="t" anchorCtr="0">
                          <a:noAutofit/>
                        </wps:bodyPr>
                      </wps:wsp>
                    </a:graphicData>
                  </a:graphic>
                </wp:inline>
              </w:drawing>
            </mc:Choice>
            <mc:Fallback>
              <w:pict>
                <v:shape id="_x0000_s1043" type="#_x0000_t202" style="width:464.55pt;height:4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" fillcolor="#c6d9f1 [671]">
                  <v:shadow on="t" color="#bfbfbf [2412]" offset="0,4pt"/>
                  <v:textbox>
                    <w:txbxContent>
                      <w:p w14:paraId="1853F724" w14:textId="77777777" w:rsidR="00292223" w:rsidRDefault="00292223" w:rsidP="00CF1C6A">
                        <w:pPr>
                          <w:pStyle w:val="Default"/>
                          <w:rPr>
                            <w:del w:id="1610" w:author="pbx" w:date="2017-11-03T17:48:00Z"/>
                            <w:rFonts w:ascii="Courier New" w:hAnsi="Courier New" w:cs="Courier New"/>
                            <w:sz w:val="18"/>
                            <w:szCs w:val="18"/>
                          </w:rPr>
                        </w:pPr>
                        <w:del w:id="1611" w:author="pbx" w:date="2017-11-03T17:48:00Z">
                          <w:r w:rsidRPr="005648C4">
                            <w:rPr>
                              <w:rFonts w:ascii="Courier New" w:hAnsi="Courier New" w:cs="Courier New"/>
                              <w:sz w:val="18"/>
                              <w:szCs w:val="18"/>
                            </w:rPr>
                            <w:delText>&lt;content styleCode=”bold”&gt;</w:delText>
                          </w:r>
                        </w:del>
                      </w:p>
                      <w:p w14:paraId="683CECBA" w14:textId="77777777" w:rsidR="00292223" w:rsidRDefault="00292223" w:rsidP="00CF1C6A">
                        <w:pPr>
                          <w:pStyle w:val="Default"/>
                          <w:rPr>
                            <w:del w:id="1612" w:author="pbx" w:date="2017-11-03T17:48:00Z"/>
                            <w:rFonts w:ascii="Courier New" w:hAnsi="Courier New" w:cs="Courier New"/>
                            <w:sz w:val="18"/>
                            <w:szCs w:val="18"/>
                          </w:rPr>
                        </w:pPr>
                        <w:del w:id="1613" w:author="pbx" w:date="2017-11-03T17:48:00Z">
                          <w:r>
                            <w:rPr>
                              <w:rFonts w:ascii="Courier New" w:hAnsi="Courier New" w:cs="Courier New"/>
                              <w:sz w:val="18"/>
                              <w:szCs w:val="18"/>
                            </w:rPr>
                            <w:delText xml:space="preserve">  </w:delText>
                          </w:r>
                          <w:r w:rsidRPr="005648C4">
                            <w:rPr>
                              <w:rFonts w:ascii="Courier New" w:hAnsi="Courier New" w:cs="Courier New"/>
                              <w:sz w:val="18"/>
                              <w:szCs w:val="18"/>
                            </w:rPr>
                            <w:delText xml:space="preserve">&lt;content styleCode=”emphasis”&gt; </w:delText>
                          </w:r>
                        </w:del>
                      </w:p>
                      <w:p w14:paraId="045294CF" w14:textId="77777777" w:rsidR="00292223" w:rsidRDefault="00292223" w:rsidP="00CF1C6A">
                        <w:pPr>
                          <w:pStyle w:val="Default"/>
                          <w:rPr>
                            <w:del w:id="1614" w:author="pbx" w:date="2017-11-03T17:48:00Z"/>
                            <w:rFonts w:ascii="Courier New" w:hAnsi="Courier New" w:cs="Courier New"/>
                            <w:sz w:val="18"/>
                            <w:szCs w:val="18"/>
                          </w:rPr>
                        </w:pPr>
                        <w:del w:id="1615" w:author="pbx" w:date="2017-11-03T17:48:00Z">
                          <w:r>
                            <w:rPr>
                              <w:rFonts w:ascii="Courier New" w:hAnsi="Courier New" w:cs="Courier New"/>
                              <w:sz w:val="18"/>
                              <w:szCs w:val="18"/>
                            </w:rPr>
                            <w:delText xml:space="preserve">  </w:delText>
                          </w:r>
                          <w:r w:rsidRPr="005648C4">
                            <w:rPr>
                              <w:rFonts w:ascii="Courier New" w:hAnsi="Courier New" w:cs="Courier New"/>
                              <w:sz w:val="18"/>
                              <w:szCs w:val="18"/>
                            </w:rPr>
                            <w:delText>&lt;/content&gt;</w:delText>
                          </w:r>
                        </w:del>
                      </w:p>
                      <w:p w14:paraId="6F2378A0" w14:textId="77777777" w:rsidR="00292223" w:rsidRPr="001E7735" w:rsidRDefault="00292223" w:rsidP="001E7735">
                        <w:pPr>
                          <w:pStyle w:val="Default"/>
                          <w:rPr>
                            <w:del w:id="1616" w:author="pbx" w:date="2017-11-03T17:48:00Z"/>
                            <w:rFonts w:ascii="Courier New" w:hAnsi="Courier New" w:cs="Courier New"/>
                            <w:sz w:val="18"/>
                            <w:szCs w:val="18"/>
                          </w:rPr>
                        </w:pPr>
                        <w:del w:id="1617" w:author="pbx" w:date="2017-11-03T17:48:00Z">
                          <w:r w:rsidRPr="005648C4">
                            <w:rPr>
                              <w:rFonts w:ascii="Courier New" w:hAnsi="Courier New" w:cs="Courier New"/>
                              <w:sz w:val="18"/>
                              <w:szCs w:val="18"/>
                            </w:rPr>
                            <w:delText xml:space="preserve">&lt;/content&gt; </w:delText>
                          </w:r>
                        </w:del>
                      </w:p>
                    </w:txbxContent>
                  </v:textbox>
                  <w10:anchorlock/>
                </v:shape>
              </w:pict>
            </mc:Fallback>
          </mc:AlternateContent>
        </w:r>
      </w:del>
    </w:p>
    <w:p w:rsidR="00CC1F19" w:rsidRPr="008E46F4" w:rsidRDefault="00717F8E" w:rsidP="00CC1F19">
      <w:pPr>
        <w:pStyle w:val="Default"/>
        <w:rPr>
          <w:ins w:id="1226" w:author="pbx" w:date="2017-11-03T17:48:00Z"/>
          <w:sz w:val="23"/>
          <w:szCs w:val="23"/>
        </w:rPr>
      </w:pPr>
      <w:del w:id="1227" w:author="pbx" w:date="2017-11-03T17:48:00Z">
        <w:r>
          <w:rPr>
            <w:sz w:val="23"/>
            <w:szCs w:val="23"/>
          </w:rPr>
          <w:delText>This w</w:delText>
        </w:r>
        <w:r w:rsidR="006F1B73" w:rsidRPr="005648C4">
          <w:rPr>
            <w:sz w:val="23"/>
            <w:szCs w:val="23"/>
          </w:rPr>
          <w:delText>ill</w:delText>
        </w:r>
      </w:del>
      <w:ins w:id="1228" w:author="pbx" w:date="2017-11-03T17:48:00Z">
        <w:r w:rsidR="00CC1F19" w:rsidRPr="008E46F4">
          <w:rPr>
            <w:sz w:val="23"/>
            <w:szCs w:val="23"/>
          </w:rPr>
          <w:t>&lt;content styleCode=”bold”&gt;</w:t>
        </w:r>
      </w:ins>
    </w:p>
    <w:p w:rsidR="00CC1F19" w:rsidRPr="008E46F4" w:rsidRDefault="00CC1F19" w:rsidP="00CC1F19">
      <w:pPr>
        <w:pStyle w:val="Default"/>
        <w:rPr>
          <w:ins w:id="1229" w:author="pbx" w:date="2017-11-03T17:48:00Z"/>
          <w:sz w:val="23"/>
          <w:szCs w:val="23"/>
        </w:rPr>
      </w:pPr>
      <w:ins w:id="1230" w:author="pbx" w:date="2017-11-03T17:48:00Z">
        <w:r w:rsidRPr="008E46F4">
          <w:rPr>
            <w:sz w:val="23"/>
            <w:szCs w:val="23"/>
          </w:rPr>
          <w:t xml:space="preserve">  &lt;content styleCode=”emphasis”&gt; </w:t>
        </w:r>
      </w:ins>
    </w:p>
    <w:p w:rsidR="00CC1F19" w:rsidRPr="008E46F4" w:rsidRDefault="00CC1F19" w:rsidP="00CC1F19">
      <w:pPr>
        <w:pStyle w:val="Default"/>
        <w:rPr>
          <w:ins w:id="1231" w:author="pbx" w:date="2017-11-03T17:48:00Z"/>
          <w:sz w:val="23"/>
          <w:szCs w:val="23"/>
        </w:rPr>
      </w:pPr>
      <w:ins w:id="1232" w:author="pbx" w:date="2017-11-03T17:48:00Z">
        <w:r w:rsidRPr="008E46F4">
          <w:rPr>
            <w:sz w:val="23"/>
            <w:szCs w:val="23"/>
          </w:rPr>
          <w:t xml:space="preserve">  &lt;/content&gt;</w:t>
        </w:r>
      </w:ins>
    </w:p>
    <w:p w:rsidR="00CF1C6A" w:rsidRDefault="00CC1F19" w:rsidP="0080029F">
      <w:pPr>
        <w:pStyle w:val="Default"/>
        <w:rPr>
          <w:ins w:id="1233" w:author="pbx" w:date="2017-11-03T17:48:00Z"/>
          <w:sz w:val="23"/>
          <w:szCs w:val="23"/>
        </w:rPr>
      </w:pPr>
      <w:ins w:id="1234" w:author="pbx" w:date="2017-11-03T17:48:00Z">
        <w:r w:rsidRPr="008E46F4">
          <w:rPr>
            <w:sz w:val="23"/>
            <w:szCs w:val="23"/>
          </w:rPr>
          <w:t xml:space="preserve">&lt;/content&gt; </w:t>
        </w:r>
      </w:ins>
    </w:p>
    <w:p w:rsidR="006C03B8" w:rsidRPr="008E46F4" w:rsidRDefault="006C03B8" w:rsidP="0080029F">
      <w:pPr>
        <w:pStyle w:val="Default"/>
        <w:rPr>
          <w:ins w:id="1235" w:author="pbx" w:date="2017-11-03T17:48:00Z"/>
          <w:sz w:val="23"/>
          <w:szCs w:val="23"/>
        </w:rPr>
      </w:pPr>
    </w:p>
    <w:p w:rsidR="006F1B73" w:rsidRDefault="00CC1F19" w:rsidP="0080029F">
      <w:pPr>
        <w:pStyle w:val="Default"/>
        <w:rPr>
          <w:sz w:val="23"/>
          <w:szCs w:val="23"/>
        </w:rPr>
      </w:pPr>
      <w:ins w:id="1236" w:author="pbx" w:date="2017-11-03T17:48:00Z">
        <w:r>
          <w:rPr>
            <w:sz w:val="23"/>
            <w:szCs w:val="23"/>
          </w:rPr>
          <w:t>W</w:t>
        </w:r>
        <w:r w:rsidR="006F1B73" w:rsidRPr="005648C4">
          <w:rPr>
            <w:sz w:val="23"/>
            <w:szCs w:val="23"/>
          </w:rPr>
          <w:t>ill</w:t>
        </w:r>
      </w:ins>
      <w:r w:rsidR="006F1B73">
        <w:rPr>
          <w:sz w:val="23"/>
          <w:szCs w:val="23"/>
        </w:rPr>
        <w:t xml:space="preserve"> appear as bold and </w:t>
      </w:r>
      <w:del w:id="1237" w:author="pbx" w:date="2017-11-03T17:48:00Z">
        <w:r w:rsidR="006F1B73">
          <w:rPr>
            <w:sz w:val="23"/>
            <w:szCs w:val="23"/>
          </w:rPr>
          <w:delText xml:space="preserve">will </w:delText>
        </w:r>
      </w:del>
      <w:r w:rsidR="006F1B73">
        <w:rPr>
          <w:sz w:val="23"/>
          <w:szCs w:val="23"/>
        </w:rPr>
        <w:t xml:space="preserve">be emphasized by </w:t>
      </w:r>
      <w:del w:id="1238" w:author="pbx" w:date="2017-11-03T17:48:00Z">
        <w:r w:rsidR="006F1B73">
          <w:rPr>
            <w:sz w:val="23"/>
            <w:szCs w:val="23"/>
          </w:rPr>
          <w:delText xml:space="preserve">the </w:delText>
        </w:r>
      </w:del>
      <w:r w:rsidR="006F1B73">
        <w:rPr>
          <w:sz w:val="23"/>
          <w:szCs w:val="23"/>
        </w:rPr>
        <w:t xml:space="preserve">screen reader programs. </w:t>
      </w:r>
    </w:p>
    <w:p w:rsidR="005648C4" w:rsidRDefault="005648C4" w:rsidP="0080029F">
      <w:pPr>
        <w:pStyle w:val="Default"/>
        <w:rPr>
          <w:sz w:val="23"/>
          <w:szCs w:val="23"/>
        </w:rPr>
      </w:pPr>
    </w:p>
    <w:p w:rsidR="006F1B73" w:rsidRDefault="006F1B73" w:rsidP="00F67A67">
      <w:pPr>
        <w:pStyle w:val="Heading4"/>
      </w:pPr>
      <w:r>
        <w:t>Symbols and special characters</w:t>
      </w:r>
    </w:p>
    <w:p w:rsidR="00F35564" w:rsidRDefault="006F1B73" w:rsidP="0080029F">
      <w:pPr>
        <w:pStyle w:val="Default"/>
        <w:rPr>
          <w:sz w:val="23"/>
          <w:szCs w:val="23"/>
        </w:rPr>
      </w:pPr>
      <w:r>
        <w:rPr>
          <w:sz w:val="23"/>
          <w:szCs w:val="23"/>
        </w:rPr>
        <w:t xml:space="preserve">Special characters can be included in the text. Superscripts and subscripts are accomplished using the &lt;sup&gt; and &lt;sub&gt; tags. </w:t>
      </w:r>
    </w:p>
    <w:p w:rsidR="00F35564" w:rsidRDefault="00F35564" w:rsidP="0080029F">
      <w:pPr>
        <w:pStyle w:val="Default"/>
        <w:ind w:left="864"/>
        <w:rPr>
          <w:sz w:val="23"/>
          <w:szCs w:val="23"/>
        </w:rPr>
      </w:pPr>
    </w:p>
    <w:p w:rsidR="00CF1C6A" w:rsidRDefault="006F1B73" w:rsidP="00717F8E">
      <w:pPr>
        <w:pStyle w:val="Default"/>
        <w:rPr>
          <w:del w:id="1239" w:author="pbx" w:date="2017-11-03T17:48:00Z"/>
          <w:sz w:val="23"/>
          <w:szCs w:val="23"/>
        </w:rPr>
      </w:pPr>
      <w:r>
        <w:rPr>
          <w:sz w:val="23"/>
          <w:szCs w:val="23"/>
        </w:rPr>
        <w:t xml:space="preserve">Because the SPL encoding is UTF-8, any Unicode character can be included as is. Unicode references may also be inserted as either &amp;#dddd; where dddd is the Unicode value in decimal </w:t>
      </w:r>
      <w:r>
        <w:rPr>
          <w:sz w:val="23"/>
          <w:szCs w:val="23"/>
        </w:rPr>
        <w:lastRenderedPageBreak/>
        <w:t>notation or &amp;#xdddd; where dddd is the Unicode value in hexadecimal notation. The font used in the standard stylesheet is a Unicode font assuring that most Unicode characters will be rendered correctly if viewed by a browser supporting this font. The only prohibited characters in XML that cannot be directly used are less-than “&lt;” (because SPL XML tags begin with it) and ampersand “&amp;” (because XML entity references begin with it). Use of these two symbols must be replaced by the XML entity reference</w:t>
      </w:r>
      <w:r w:rsidR="00106422">
        <w:rPr>
          <w:sz w:val="23"/>
          <w:szCs w:val="23"/>
        </w:rPr>
        <w:t>s &amp;lt;. and &amp;amp; respectively, as an example:</w:t>
      </w:r>
    </w:p>
    <w:p w:rsidR="00CF1C6A" w:rsidRDefault="00CF1C6A" w:rsidP="0021773E">
      <w:pPr>
        <w:pStyle w:val="Default"/>
        <w:rPr>
          <w:del w:id="1240" w:author="pbx" w:date="2017-11-03T17:48:00Z"/>
          <w:sz w:val="23"/>
          <w:szCs w:val="23"/>
        </w:rPr>
      </w:pPr>
      <w:del w:id="1241" w:author="pbx" w:date="2017-11-03T17:48:00Z">
        <w:r w:rsidRPr="000A6564">
          <w:rPr>
            <w:rFonts w:ascii="Courier New" w:hAnsi="Courier New" w:cs="Courier New"/>
            <w:noProof/>
            <w:sz w:val="18"/>
            <w:szCs w:val="18"/>
            <w:lang w:val="en-US"/>
          </w:rPr>
          <mc:AlternateContent>
            <mc:Choice Requires="wps">
              <w:drawing>
                <wp:inline distT="0" distB="0" distL="0" distR="0" wp14:anchorId="3479B7A3" wp14:editId="3C86C3C7">
                  <wp:extent cx="5852160" cy="228600"/>
                  <wp:effectExtent l="57150" t="0" r="72390" b="13335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28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CF1C6A">
                              <w:pPr>
                                <w:pStyle w:val="Default"/>
                                <w:rPr>
                                  <w:del w:id="1242" w:author="pbx" w:date="2017-11-03T17:48:00Z"/>
                                  <w:sz w:val="23"/>
                                  <w:szCs w:val="23"/>
                                </w:rPr>
                              </w:pPr>
                              <w:del w:id="1243" w:author="pbx" w:date="2017-11-03T17:48:00Z">
                                <w:r w:rsidRPr="000267B7">
                                  <w:rPr>
                                    <w:rFonts w:ascii="Courier New" w:hAnsi="Courier New" w:cs="Courier New"/>
                                    <w:sz w:val="18"/>
                                    <w:szCs w:val="18"/>
                                  </w:rPr>
                                  <w:delText>“&lt;paragraph&gt;The mean for group 1 was &amp;lt; 13. &lt;/paragraph&gt;”</w:delText>
                                </w:r>
                              </w:del>
                            </w:p>
                            <w:p w:rsidR="00292223" w:rsidRPr="00242D42" w:rsidRDefault="00292223" w:rsidP="00DF0F23">
                              <w:pPr>
                                <w:rPr>
                                  <w:del w:id="1244" w:author="pbx" w:date="2017-11-03T17:48:00Z"/>
                                </w:rPr>
                              </w:pPr>
                            </w:p>
                          </w:txbxContent>
                        </wps:txbx>
                        <wps:bodyPr rot="0" vert="horz" wrap="square" lIns="91440" tIns="45720" rIns="91440" bIns="45720" anchor="t" anchorCtr="0">
                          <a:noAutofit/>
                        </wps:bodyPr>
                      </wps:wsp>
                    </a:graphicData>
                  </a:graphic>
                </wp:inline>
              </w:drawing>
            </mc:Choice>
            <mc:Fallback>
              <w:pict>
                <v:shape id="_x0000_s1044" type="#_x0000_t202" style="width:460.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" fillcolor="#c6d9f1 [671]">
                  <v:shadow on="t" color="#bfbfbf [2412]" offset="0,4pt"/>
                  <v:textbox>
                    <w:txbxContent>
                      <w:p w14:paraId="795C5AE1" w14:textId="77777777" w:rsidR="00292223" w:rsidRDefault="00292223" w:rsidP="00CF1C6A">
                        <w:pPr>
                          <w:pStyle w:val="Default"/>
                          <w:rPr>
                            <w:del w:id="1637" w:author="pbx" w:date="2017-11-03T17:48:00Z"/>
                            <w:sz w:val="23"/>
                            <w:szCs w:val="23"/>
                          </w:rPr>
                        </w:pPr>
                        <w:del w:id="1638" w:author="pbx" w:date="2017-11-03T17:48:00Z">
                          <w:r w:rsidRPr="000267B7">
                            <w:rPr>
                              <w:rFonts w:ascii="Courier New" w:hAnsi="Courier New" w:cs="Courier New"/>
                              <w:sz w:val="18"/>
                              <w:szCs w:val="18"/>
                            </w:rPr>
                            <w:delText>“&lt;paragraph&gt;The mean for group 1 was &amp;lt; 13. &lt;/paragraph&gt;”</w:delText>
                          </w:r>
                        </w:del>
                      </w:p>
                      <w:p w14:paraId="6717514A" w14:textId="77777777" w:rsidR="00292223" w:rsidRPr="00242D42" w:rsidRDefault="00292223" w:rsidP="00DF0F23">
                        <w:pPr>
                          <w:rPr>
                            <w:del w:id="1639" w:author="pbx" w:date="2017-11-03T17:48:00Z"/>
                          </w:rPr>
                        </w:pPr>
                      </w:p>
                    </w:txbxContent>
                  </v:textbox>
                  <w10:anchorlock/>
                </v:shape>
              </w:pict>
            </mc:Fallback>
          </mc:AlternateContent>
        </w:r>
      </w:del>
    </w:p>
    <w:p w:rsidR="00CF1C6A" w:rsidRDefault="00717F8E" w:rsidP="00717F8E">
      <w:pPr>
        <w:pStyle w:val="Default"/>
        <w:rPr>
          <w:del w:id="1245" w:author="pbx" w:date="2017-11-03T17:48:00Z"/>
          <w:sz w:val="23"/>
          <w:szCs w:val="23"/>
        </w:rPr>
      </w:pPr>
      <w:del w:id="1246" w:author="pbx" w:date="2017-11-03T17:48:00Z">
        <w:r>
          <w:rPr>
            <w:sz w:val="23"/>
            <w:szCs w:val="23"/>
          </w:rPr>
          <w:delText>This</w:delText>
        </w:r>
      </w:del>
      <w:ins w:id="1247" w:author="pbx" w:date="2017-11-03T17:48:00Z">
        <w:r w:rsidR="006C03B8">
          <w:rPr>
            <w:sz w:val="23"/>
            <w:szCs w:val="23"/>
          </w:rPr>
          <w:t xml:space="preserve"> </w:t>
        </w:r>
        <w:r w:rsidR="00FD7022" w:rsidRPr="00FD7022">
          <w:rPr>
            <w:sz w:val="23"/>
            <w:szCs w:val="23"/>
          </w:rPr>
          <w:t>“&lt;paragraph&gt;The mean for group 1 was &amp;lt; 13. &lt;/paragraph&gt;”</w:t>
        </w:r>
      </w:ins>
      <w:r w:rsidR="006C03B8">
        <w:rPr>
          <w:sz w:val="23"/>
          <w:szCs w:val="23"/>
        </w:rPr>
        <w:t xml:space="preserve"> w</w:t>
      </w:r>
      <w:r w:rsidR="006F1B73">
        <w:rPr>
          <w:sz w:val="23"/>
          <w:szCs w:val="23"/>
        </w:rPr>
        <w:t xml:space="preserve">ill render as “The mean for group 1 was &lt;13.” and </w:t>
      </w:r>
    </w:p>
    <w:p w:rsidR="00CF1C6A" w:rsidRDefault="00CF1C6A" w:rsidP="0021773E">
      <w:pPr>
        <w:pStyle w:val="Default"/>
        <w:rPr>
          <w:del w:id="1248" w:author="pbx" w:date="2017-11-03T17:48:00Z"/>
          <w:sz w:val="23"/>
          <w:szCs w:val="23"/>
        </w:rPr>
      </w:pPr>
      <w:del w:id="1249" w:author="pbx" w:date="2017-11-03T17:48:00Z">
        <w:r w:rsidRPr="000A6564">
          <w:rPr>
            <w:rFonts w:ascii="Courier New" w:hAnsi="Courier New" w:cs="Courier New"/>
            <w:noProof/>
            <w:sz w:val="18"/>
            <w:szCs w:val="18"/>
            <w:lang w:val="en-US"/>
          </w:rPr>
          <mc:AlternateContent>
            <mc:Choice Requires="wps">
              <w:drawing>
                <wp:inline distT="0" distB="0" distL="0" distR="0" wp14:anchorId="5153E6D0" wp14:editId="1ACA9F3E">
                  <wp:extent cx="5852160" cy="228600"/>
                  <wp:effectExtent l="57150" t="0" r="72390" b="1333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28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del w:id="1250" w:author="pbx" w:date="2017-11-03T17:48:00Z"/>
                                </w:rPr>
                              </w:pPr>
                              <w:del w:id="1251" w:author="pbx" w:date="2017-11-03T17:48:00Z">
                                <w:r w:rsidRPr="001E7735">
                                  <w:delText>“D&amp;amp;C Yellow #10”</w:delText>
                                </w:r>
                              </w:del>
                            </w:p>
                          </w:txbxContent>
                        </wps:txbx>
                        <wps:bodyPr rot="0" vert="horz" wrap="square" lIns="91440" tIns="45720" rIns="91440" bIns="45720" anchor="t" anchorCtr="0">
                          <a:noAutofit/>
                        </wps:bodyPr>
                      </wps:wsp>
                    </a:graphicData>
                  </a:graphic>
                </wp:inline>
              </w:drawing>
            </mc:Choice>
            <mc:Fallback>
              <w:pict>
                <v:shape id="_x0000_s1045" type="#_x0000_t202" style="width:460.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" fillcolor="#c6d9f1 [671]">
                  <v:shadow on="t" color="#bfbfbf [2412]" offset="0,4pt"/>
                  <v:textbox>
                    <w:txbxContent>
                      <w:p w14:paraId="191181C9" w14:textId="77777777" w:rsidR="00292223" w:rsidRPr="001E7735" w:rsidRDefault="00292223" w:rsidP="00DF0F23">
                        <w:pPr>
                          <w:rPr>
                            <w:del w:id="1647" w:author="pbx" w:date="2017-11-03T17:48:00Z"/>
                          </w:rPr>
                        </w:pPr>
                        <w:del w:id="1648" w:author="pbx" w:date="2017-11-03T17:48:00Z">
                          <w:r w:rsidRPr="001E7735">
                            <w:delText>“D&amp;amp;C Yellow #10”</w:delText>
                          </w:r>
                        </w:del>
                      </w:p>
                    </w:txbxContent>
                  </v:textbox>
                  <w10:anchorlock/>
                </v:shape>
              </w:pict>
            </mc:Fallback>
          </mc:AlternateContent>
        </w:r>
      </w:del>
    </w:p>
    <w:p w:rsidR="00FD7022" w:rsidRDefault="00FD7022" w:rsidP="00FD7022">
      <w:pPr>
        <w:pStyle w:val="Default"/>
        <w:rPr>
          <w:sz w:val="23"/>
          <w:szCs w:val="23"/>
        </w:rPr>
      </w:pPr>
      <w:ins w:id="1252" w:author="pbx" w:date="2017-11-03T17:48:00Z">
        <w:r w:rsidRPr="00FD7022">
          <w:rPr>
            <w:sz w:val="23"/>
            <w:szCs w:val="23"/>
          </w:rPr>
          <w:t xml:space="preserve">“D&amp;amp;C Yellow #10” </w:t>
        </w:r>
      </w:ins>
      <w:r>
        <w:rPr>
          <w:sz w:val="23"/>
          <w:szCs w:val="23"/>
        </w:rPr>
        <w:t xml:space="preserve">will render as “D&amp;C Yellow #10”. </w:t>
      </w:r>
    </w:p>
    <w:p w:rsidR="00CF1C6A" w:rsidRDefault="00CF1C6A" w:rsidP="0080029F">
      <w:pPr>
        <w:pStyle w:val="Default"/>
        <w:rPr>
          <w:sz w:val="23"/>
          <w:szCs w:val="23"/>
        </w:rPr>
      </w:pPr>
    </w:p>
    <w:p w:rsidR="006F1B73" w:rsidRDefault="00F35564" w:rsidP="001D67E2">
      <w:pPr>
        <w:pStyle w:val="Heading3"/>
      </w:pPr>
      <w:bookmarkStart w:id="1253" w:name="_Toc495429271"/>
      <w:bookmarkStart w:id="1254" w:name="_Toc495068743"/>
      <w:bookmarkStart w:id="1255" w:name="_Toc497495418"/>
      <w:r>
        <w:t>Footnote Details</w:t>
      </w:r>
      <w:bookmarkEnd w:id="1253"/>
      <w:bookmarkEnd w:id="1254"/>
      <w:bookmarkEnd w:id="1255"/>
    </w:p>
    <w:p w:rsidR="006F1B73" w:rsidRDefault="006F1B73" w:rsidP="0080029F">
      <w:pPr>
        <w:pStyle w:val="Default"/>
        <w:rPr>
          <w:sz w:val="23"/>
          <w:szCs w:val="23"/>
        </w:rPr>
      </w:pPr>
      <w:r>
        <w:rPr>
          <w:sz w:val="23"/>
          <w:szCs w:val="23"/>
        </w:rPr>
        <w:t>The SPL schema includes a specific footnote element &lt;footnote&gt;. Footnotes are rendered automatically by the SPL stylesheet. &lt;footnoteRef&gt; is used to refer to another (usually earlier) footnote. For example, “&lt;footnote ID=”testNote”&gt;This is the footnote content&lt;/footnote&gt;” will generate the following footnote at the appropriate end of a section. “</w:t>
      </w:r>
      <w:r>
        <w:rPr>
          <w:sz w:val="10"/>
          <w:szCs w:val="10"/>
        </w:rPr>
        <w:t xml:space="preserve">6 </w:t>
      </w:r>
      <w:r>
        <w:rPr>
          <w:sz w:val="23"/>
          <w:szCs w:val="23"/>
        </w:rPr>
        <w:t xml:space="preserve">This is footnote content” </w:t>
      </w:r>
    </w:p>
    <w:p w:rsidR="00D5475C" w:rsidRDefault="00D5475C" w:rsidP="0080029F">
      <w:pPr>
        <w:pStyle w:val="Default"/>
        <w:rPr>
          <w:sz w:val="23"/>
          <w:szCs w:val="23"/>
        </w:rPr>
      </w:pPr>
    </w:p>
    <w:p w:rsidR="006F1B73" w:rsidRDefault="006F1B73" w:rsidP="0080029F">
      <w:pPr>
        <w:pStyle w:val="Default"/>
        <w:rPr>
          <w:sz w:val="23"/>
          <w:szCs w:val="23"/>
        </w:rPr>
      </w:pPr>
      <w:r>
        <w:rPr>
          <w:sz w:val="23"/>
          <w:szCs w:val="23"/>
        </w:rPr>
        <w:t xml:space="preserve">The &lt;footnoteRef&gt; element with the appropriate IDREF attribute, e.g., &lt;footnoteRef IDREF=”testNote”/&gt; will display the footnote reference in the text corresponding to the footnote with the same ID, e.g., in this example footnote 6. </w:t>
      </w:r>
    </w:p>
    <w:p w:rsidR="00D5475C" w:rsidRDefault="00D5475C" w:rsidP="0080029F">
      <w:pPr>
        <w:pStyle w:val="Default"/>
        <w:ind w:left="720"/>
        <w:rPr>
          <w:sz w:val="23"/>
          <w:szCs w:val="23"/>
        </w:rPr>
      </w:pPr>
    </w:p>
    <w:p w:rsidR="006F1B73" w:rsidRDefault="006F1B73" w:rsidP="0080029F">
      <w:pPr>
        <w:pStyle w:val="Default"/>
        <w:rPr>
          <w:sz w:val="23"/>
          <w:szCs w:val="23"/>
        </w:rPr>
      </w:pPr>
      <w:r>
        <w:rPr>
          <w:sz w:val="23"/>
          <w:szCs w:val="23"/>
        </w:rPr>
        <w:t xml:space="preserve">Footnotes are rendered by the default stylesheet using Arabic numbers (e.g., 1,2 3,). Within tables, footnotes are rendered using footnote marks in the series: * † ‡ § ¶ # ♠ ♥ ♦ ♣, effectively separating numbered footnotes within general text and footnotes within tables. Footnotes within tables are rendered at the bottom of the table. </w:t>
      </w:r>
    </w:p>
    <w:p w:rsidR="00D5475C" w:rsidRDefault="00D5475C" w:rsidP="0080029F">
      <w:pPr>
        <w:pStyle w:val="Default"/>
        <w:ind w:left="720"/>
        <w:rPr>
          <w:sz w:val="23"/>
          <w:szCs w:val="23"/>
        </w:rPr>
      </w:pPr>
    </w:p>
    <w:p w:rsidR="006F1B73" w:rsidRDefault="00D5475C" w:rsidP="001D67E2">
      <w:pPr>
        <w:pStyle w:val="Heading3"/>
      </w:pPr>
      <w:bookmarkStart w:id="1256" w:name="_Toc495429272"/>
      <w:bookmarkStart w:id="1257" w:name="_Toc495068744"/>
      <w:bookmarkStart w:id="1258" w:name="_Toc497495419"/>
      <w:r>
        <w:t>List Details</w:t>
      </w:r>
      <w:bookmarkEnd w:id="1256"/>
      <w:bookmarkEnd w:id="1257"/>
      <w:bookmarkEnd w:id="1258"/>
    </w:p>
    <w:p w:rsidR="006F1B73" w:rsidRDefault="006F1B73" w:rsidP="0080029F">
      <w:r>
        <w:t>All lists are marked up using the &lt;list&gt; tag, and each item in a list is marked with an &lt;item&gt; tag. The ‘listType’ attribute identifies the list as ordered (numbered) or unordered (bulleted). The default numbering and bulleting a</w:t>
      </w:r>
      <w:r w:rsidR="00FD7022">
        <w:t>re controlled by the stylesheet</w:t>
      </w:r>
      <w:del w:id="1259" w:author="pbx" w:date="2017-11-03T17:48:00Z">
        <w:r>
          <w:delText>.</w:delText>
        </w:r>
      </w:del>
      <w:ins w:id="1260" w:author="pbx" w:date="2017-11-03T17:48:00Z">
        <w:r w:rsidR="00FD7022">
          <w:t xml:space="preserve"> as illustrated below:</w:t>
        </w:r>
      </w:ins>
    </w:p>
    <w:p w:rsidR="00FD7022" w:rsidRPr="001E7735" w:rsidRDefault="00CF1C6A" w:rsidP="00FD7022">
      <w:pPr>
        <w:rPr>
          <w:ins w:id="1261" w:author="pbx" w:date="2017-11-03T17:48:00Z"/>
          <w:lang w:val="fr-CA"/>
        </w:rPr>
      </w:pPr>
      <w:del w:id="1262" w:author="pbx" w:date="2017-11-03T17:48:00Z">
        <w:r w:rsidRPr="000A6564">
          <w:rPr>
            <w:noProof/>
            <w:lang w:val="en-US"/>
          </w:rPr>
          <mc:AlternateContent>
            <mc:Choice Requires="wps">
              <w:drawing>
                <wp:inline distT="0" distB="0" distL="0" distR="0" wp14:anchorId="51C90EAE" wp14:editId="29451B2E">
                  <wp:extent cx="5852160" cy="1132765"/>
                  <wp:effectExtent l="57150" t="0" r="72390" b="12509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1327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del w:id="1263" w:author="pbx" w:date="2017-11-03T17:48:00Z"/>
                                  <w:lang w:val="fr-CA"/>
                                </w:rPr>
                              </w:pPr>
                              <w:del w:id="1264" w:author="pbx" w:date="2017-11-03T17:48:00Z">
                                <w:r w:rsidRPr="001E7735">
                                  <w:rPr>
                                    <w:lang w:val="fr-CA"/>
                                  </w:rPr>
                                  <w:delText xml:space="preserve">&lt;text&gt; </w:delText>
                                </w:r>
                              </w:del>
                            </w:p>
                            <w:p w:rsidR="00292223" w:rsidRPr="001E7735" w:rsidRDefault="00292223" w:rsidP="00DF0F23">
                              <w:pPr>
                                <w:rPr>
                                  <w:del w:id="1265" w:author="pbx" w:date="2017-11-03T17:48:00Z"/>
                                  <w:lang w:val="fr-CA"/>
                                </w:rPr>
                              </w:pPr>
                              <w:del w:id="1266" w:author="pbx" w:date="2017-11-03T17:48:00Z">
                                <w:r w:rsidRPr="001E7735">
                                  <w:rPr>
                                    <w:lang w:val="fr-CA"/>
                                  </w:rPr>
                                  <w:delText xml:space="preserve">  &lt;paragraph&gt;Fist Para ...&lt;/paragraph&gt; </w:delText>
                                </w:r>
                              </w:del>
                            </w:p>
                            <w:p w:rsidR="00292223" w:rsidRPr="001E7735" w:rsidRDefault="00292223" w:rsidP="00DF0F23">
                              <w:pPr>
                                <w:rPr>
                                  <w:del w:id="1267" w:author="pbx" w:date="2017-11-03T17:48:00Z"/>
                                </w:rPr>
                              </w:pPr>
                              <w:del w:id="1268" w:author="pbx" w:date="2017-11-03T17:48:00Z">
                                <w:r w:rsidRPr="001E7735">
                                  <w:rPr>
                                    <w:lang w:val="fr-CA"/>
                                  </w:rPr>
                                  <w:delText xml:space="preserve">    </w:delText>
                                </w:r>
                                <w:r w:rsidRPr="001E7735">
                                  <w:delText xml:space="preserve">&lt;list listType="ordered" styleCode="BigRoman"&gt; </w:delText>
                                </w:r>
                              </w:del>
                            </w:p>
                            <w:p w:rsidR="00292223" w:rsidRPr="001E7735" w:rsidRDefault="00292223" w:rsidP="00DF0F23">
                              <w:pPr>
                                <w:rPr>
                                  <w:del w:id="1269" w:author="pbx" w:date="2017-11-03T17:48:00Z"/>
                                </w:rPr>
                              </w:pPr>
                              <w:del w:id="1270" w:author="pbx" w:date="2017-11-03T17:48:00Z">
                                <w:r w:rsidRPr="001E7735">
                                  <w:delText xml:space="preserve">      &lt;item&gt;Fist Item&lt;/item&gt; </w:delText>
                                </w:r>
                              </w:del>
                            </w:p>
                            <w:p w:rsidR="00292223" w:rsidRPr="001E7735" w:rsidRDefault="00292223" w:rsidP="00DF0F23">
                              <w:pPr>
                                <w:rPr>
                                  <w:del w:id="1271" w:author="pbx" w:date="2017-11-03T17:48:00Z"/>
                                </w:rPr>
                              </w:pPr>
                              <w:del w:id="1272" w:author="pbx" w:date="2017-11-03T17:48:00Z">
                                <w:r w:rsidRPr="001E7735">
                                  <w:delText xml:space="preserve">      &lt;item&gt;Second Item&lt;/item&gt; </w:delText>
                                </w:r>
                              </w:del>
                            </w:p>
                            <w:p w:rsidR="00292223" w:rsidRPr="001E7735" w:rsidRDefault="00292223" w:rsidP="00DF0F23">
                              <w:pPr>
                                <w:rPr>
                                  <w:del w:id="1273" w:author="pbx" w:date="2017-11-03T17:48:00Z"/>
                                  <w:lang w:val="fr-CA"/>
                                </w:rPr>
                              </w:pPr>
                              <w:del w:id="1274" w:author="pbx" w:date="2017-11-03T17:48:00Z">
                                <w:r w:rsidRPr="001E7735">
                                  <w:delText xml:space="preserve">    </w:delText>
                                </w:r>
                                <w:r w:rsidRPr="001E7735">
                                  <w:rPr>
                                    <w:lang w:val="fr-CA"/>
                                  </w:rPr>
                                  <w:delText xml:space="preserve">&lt;/list&gt; </w:delText>
                                </w:r>
                              </w:del>
                            </w:p>
                            <w:p w:rsidR="00292223" w:rsidRPr="001E7735" w:rsidRDefault="00292223" w:rsidP="00DF0F23">
                              <w:pPr>
                                <w:rPr>
                                  <w:del w:id="1275" w:author="pbx" w:date="2017-11-03T17:48:00Z"/>
                                  <w:lang w:val="fr-CA"/>
                                </w:rPr>
                              </w:pPr>
                              <w:del w:id="1276" w:author="pbx" w:date="2017-11-03T17:48:00Z">
                                <w:r w:rsidRPr="001E7735">
                                  <w:rPr>
                                    <w:lang w:val="fr-CA"/>
                                  </w:rPr>
                                  <w:delText xml:space="preserve">  &lt;paragraph&gt;2</w:delText>
                                </w:r>
                                <w:r w:rsidRPr="001E7735">
                                  <w:rPr>
                                    <w:vertAlign w:val="superscript"/>
                                    <w:lang w:val="fr-CA"/>
                                  </w:rPr>
                                  <w:delText>nd</w:delText>
                                </w:r>
                                <w:r w:rsidRPr="001E7735">
                                  <w:rPr>
                                    <w:lang w:val="fr-CA"/>
                                  </w:rPr>
                                  <w:delText xml:space="preserve"> Para ...&lt;/paragraph&gt; </w:delText>
                                </w:r>
                              </w:del>
                            </w:p>
                            <w:p w:rsidR="00292223" w:rsidRPr="001E7735" w:rsidRDefault="00292223" w:rsidP="00DF0F23">
                              <w:pPr>
                                <w:rPr>
                                  <w:del w:id="1277" w:author="pbx" w:date="2017-11-03T17:48:00Z"/>
                                </w:rPr>
                              </w:pPr>
                              <w:del w:id="1278" w:author="pbx" w:date="2017-11-03T17:48:00Z">
                                <w:r>
                                  <w:delText>&lt;/text&gt;</w:delText>
                                </w:r>
                              </w:del>
                            </w:p>
                          </w:txbxContent>
                        </wps:txbx>
                        <wps:bodyPr rot="0" vert="horz" wrap="square" lIns="91440" tIns="45720" rIns="91440" bIns="45720" anchor="t" anchorCtr="0">
                          <a:noAutofit/>
                        </wps:bodyPr>
                      </wps:wsp>
                    </a:graphicData>
                  </a:graphic>
                </wp:inline>
              </w:drawing>
            </mc:Choice>
            <mc:Fallback>
              <w:pict>
                <v:shape id="_x0000_s1046" type="#_x0000_t202" style="width:460.8pt;height: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" fillcolor="#c6d9f1 [671]">
                  <v:shadow on="t" color="#bfbfbf [2412]" offset="0,4pt"/>
                  <v:textbox>
                    <w:txbxContent>
                      <w:p w14:paraId="7A03AE77" w14:textId="77777777" w:rsidR="00292223" w:rsidRPr="001E7735" w:rsidRDefault="00292223" w:rsidP="00DF0F23">
                        <w:pPr>
                          <w:rPr>
                            <w:del w:id="1674" w:author="pbx" w:date="2017-11-03T17:48:00Z"/>
                            <w:lang w:val="fr-CA"/>
                          </w:rPr>
                        </w:pPr>
                        <w:del w:id="1675" w:author="pbx" w:date="2017-11-03T17:48:00Z">
                          <w:r w:rsidRPr="001E7735">
                            <w:rPr>
                              <w:lang w:val="fr-CA"/>
                            </w:rPr>
                            <w:delText xml:space="preserve">&lt;text&gt; </w:delText>
                          </w:r>
                        </w:del>
                      </w:p>
                      <w:p w14:paraId="7A4914A5" w14:textId="77777777" w:rsidR="00292223" w:rsidRPr="001E7735" w:rsidRDefault="00292223" w:rsidP="00DF0F23">
                        <w:pPr>
                          <w:rPr>
                            <w:del w:id="1676" w:author="pbx" w:date="2017-11-03T17:48:00Z"/>
                            <w:lang w:val="fr-CA"/>
                          </w:rPr>
                        </w:pPr>
                        <w:del w:id="1677" w:author="pbx" w:date="2017-11-03T17:48:00Z">
                          <w:r w:rsidRPr="001E7735">
                            <w:rPr>
                              <w:lang w:val="fr-CA"/>
                            </w:rPr>
                            <w:delText xml:space="preserve">  &lt;paragraph&gt;Fist Para ...&lt;/paragraph&gt; </w:delText>
                          </w:r>
                        </w:del>
                      </w:p>
                      <w:p w14:paraId="60AA033D" w14:textId="77777777" w:rsidR="00292223" w:rsidRPr="001E7735" w:rsidRDefault="00292223" w:rsidP="00DF0F23">
                        <w:pPr>
                          <w:rPr>
                            <w:del w:id="1678" w:author="pbx" w:date="2017-11-03T17:48:00Z"/>
                          </w:rPr>
                        </w:pPr>
                        <w:del w:id="1679" w:author="pbx" w:date="2017-11-03T17:48:00Z">
                          <w:r w:rsidRPr="001E7735">
                            <w:rPr>
                              <w:lang w:val="fr-CA"/>
                            </w:rPr>
                            <w:delText xml:space="preserve">    </w:delText>
                          </w:r>
                          <w:r w:rsidRPr="001E7735">
                            <w:delText xml:space="preserve">&lt;list listType="ordered" styleCode="BigRoman"&gt; </w:delText>
                          </w:r>
                        </w:del>
                      </w:p>
                      <w:p w14:paraId="754B1A64" w14:textId="77777777" w:rsidR="00292223" w:rsidRPr="001E7735" w:rsidRDefault="00292223" w:rsidP="00DF0F23">
                        <w:pPr>
                          <w:rPr>
                            <w:del w:id="1680" w:author="pbx" w:date="2017-11-03T17:48:00Z"/>
                          </w:rPr>
                        </w:pPr>
                        <w:del w:id="1681" w:author="pbx" w:date="2017-11-03T17:48:00Z">
                          <w:r w:rsidRPr="001E7735">
                            <w:delText xml:space="preserve">      &lt;item&gt;Fist Item&lt;/item&gt; </w:delText>
                          </w:r>
                        </w:del>
                      </w:p>
                      <w:p w14:paraId="5D40695C" w14:textId="77777777" w:rsidR="00292223" w:rsidRPr="001E7735" w:rsidRDefault="00292223" w:rsidP="00DF0F23">
                        <w:pPr>
                          <w:rPr>
                            <w:del w:id="1682" w:author="pbx" w:date="2017-11-03T17:48:00Z"/>
                          </w:rPr>
                        </w:pPr>
                        <w:del w:id="1683" w:author="pbx" w:date="2017-11-03T17:48:00Z">
                          <w:r w:rsidRPr="001E7735">
                            <w:delText xml:space="preserve">      &lt;item&gt;Second Item&lt;/item&gt; </w:delText>
                          </w:r>
                        </w:del>
                      </w:p>
                      <w:p w14:paraId="0B16D228" w14:textId="77777777" w:rsidR="00292223" w:rsidRPr="001E7735" w:rsidRDefault="00292223" w:rsidP="00DF0F23">
                        <w:pPr>
                          <w:rPr>
                            <w:del w:id="1684" w:author="pbx" w:date="2017-11-03T17:48:00Z"/>
                            <w:lang w:val="fr-CA"/>
                          </w:rPr>
                        </w:pPr>
                        <w:del w:id="1685" w:author="pbx" w:date="2017-11-03T17:48:00Z">
                          <w:r w:rsidRPr="001E7735">
                            <w:delText xml:space="preserve">    </w:delText>
                          </w:r>
                          <w:r w:rsidRPr="001E7735">
                            <w:rPr>
                              <w:lang w:val="fr-CA"/>
                            </w:rPr>
                            <w:delText xml:space="preserve">&lt;/list&gt; </w:delText>
                          </w:r>
                        </w:del>
                      </w:p>
                      <w:p w14:paraId="0588F2F2" w14:textId="77777777" w:rsidR="00292223" w:rsidRPr="001E7735" w:rsidRDefault="00292223" w:rsidP="00DF0F23">
                        <w:pPr>
                          <w:rPr>
                            <w:del w:id="1686" w:author="pbx" w:date="2017-11-03T17:48:00Z"/>
                            <w:lang w:val="fr-CA"/>
                          </w:rPr>
                        </w:pPr>
                        <w:del w:id="1687" w:author="pbx" w:date="2017-11-03T17:48:00Z">
                          <w:r w:rsidRPr="001E7735">
                            <w:rPr>
                              <w:lang w:val="fr-CA"/>
                            </w:rPr>
                            <w:delText xml:space="preserve">  &lt;paragraph&gt;2</w:delText>
                          </w:r>
                          <w:r w:rsidRPr="001E7735">
                            <w:rPr>
                              <w:vertAlign w:val="superscript"/>
                              <w:lang w:val="fr-CA"/>
                            </w:rPr>
                            <w:delText>nd</w:delText>
                          </w:r>
                          <w:r w:rsidRPr="001E7735">
                            <w:rPr>
                              <w:lang w:val="fr-CA"/>
                            </w:rPr>
                            <w:delText xml:space="preserve"> Para ...&lt;/paragraph&gt; </w:delText>
                          </w:r>
                        </w:del>
                      </w:p>
                      <w:p w14:paraId="71DCDA0B" w14:textId="77777777" w:rsidR="00292223" w:rsidRPr="001E7735" w:rsidRDefault="00292223" w:rsidP="00DF0F23">
                        <w:pPr>
                          <w:rPr>
                            <w:del w:id="1688" w:author="pbx" w:date="2017-11-03T17:48:00Z"/>
                          </w:rPr>
                        </w:pPr>
                        <w:del w:id="1689" w:author="pbx" w:date="2017-11-03T17:48:00Z">
                          <w:r>
                            <w:delText>&lt;/text&gt;</w:delText>
                          </w:r>
                        </w:del>
                      </w:p>
                    </w:txbxContent>
                  </v:textbox>
                  <w10:anchorlock/>
                </v:shape>
              </w:pict>
            </mc:Fallback>
          </mc:AlternateContent>
        </w:r>
      </w:del>
      <w:ins w:id="1279" w:author="pbx" w:date="2017-11-03T17:48:00Z">
        <w:r w:rsidR="00FD7022" w:rsidRPr="001E7735">
          <w:rPr>
            <w:lang w:val="fr-CA"/>
          </w:rPr>
          <w:t xml:space="preserve">&lt;text&gt; </w:t>
        </w:r>
      </w:ins>
    </w:p>
    <w:p w:rsidR="00FD7022" w:rsidRPr="001E7735" w:rsidRDefault="00FD7022" w:rsidP="00FD7022">
      <w:pPr>
        <w:ind w:left="288"/>
        <w:rPr>
          <w:ins w:id="1280" w:author="pbx" w:date="2017-11-03T17:48:00Z"/>
          <w:lang w:val="fr-CA"/>
        </w:rPr>
      </w:pPr>
      <w:ins w:id="1281" w:author="pbx" w:date="2017-11-03T17:48:00Z">
        <w:r w:rsidRPr="001E7735">
          <w:rPr>
            <w:lang w:val="fr-CA"/>
          </w:rPr>
          <w:t xml:space="preserve">&lt;paragraph&gt;Fist Para ...&lt;/paragraph&gt; </w:t>
        </w:r>
      </w:ins>
    </w:p>
    <w:p w:rsidR="00FD7022" w:rsidRPr="001E7735" w:rsidRDefault="00FD7022" w:rsidP="00FD7022">
      <w:pPr>
        <w:ind w:left="576"/>
        <w:rPr>
          <w:ins w:id="1282" w:author="pbx" w:date="2017-11-03T17:48:00Z"/>
        </w:rPr>
      </w:pPr>
      <w:ins w:id="1283" w:author="pbx" w:date="2017-11-03T17:48:00Z">
        <w:r w:rsidRPr="001E7735">
          <w:t xml:space="preserve">&lt;list listType="ordered" styleCode="BigRoman"&gt; </w:t>
        </w:r>
      </w:ins>
    </w:p>
    <w:p w:rsidR="00FD7022" w:rsidRPr="001E7735" w:rsidRDefault="00FD7022" w:rsidP="00FD7022">
      <w:pPr>
        <w:ind w:left="864"/>
        <w:rPr>
          <w:ins w:id="1284" w:author="pbx" w:date="2017-11-03T17:48:00Z"/>
        </w:rPr>
      </w:pPr>
      <w:ins w:id="1285" w:author="pbx" w:date="2017-11-03T17:48:00Z">
        <w:r w:rsidRPr="001E7735">
          <w:t xml:space="preserve">&lt;item&gt;Fist Item&lt;/item&gt; </w:t>
        </w:r>
      </w:ins>
    </w:p>
    <w:p w:rsidR="00FD7022" w:rsidRPr="001E7735" w:rsidRDefault="00FD7022" w:rsidP="00FD7022">
      <w:pPr>
        <w:ind w:left="864"/>
        <w:rPr>
          <w:ins w:id="1286" w:author="pbx" w:date="2017-11-03T17:48:00Z"/>
        </w:rPr>
      </w:pPr>
      <w:ins w:id="1287" w:author="pbx" w:date="2017-11-03T17:48:00Z">
        <w:r w:rsidRPr="001E7735">
          <w:t xml:space="preserve">&lt;item&gt;Second Item&lt;/item&gt; </w:t>
        </w:r>
      </w:ins>
    </w:p>
    <w:p w:rsidR="00FD7022" w:rsidRPr="001E7735" w:rsidRDefault="00FD7022" w:rsidP="00FD7022">
      <w:pPr>
        <w:ind w:left="576"/>
        <w:rPr>
          <w:ins w:id="1288" w:author="pbx" w:date="2017-11-03T17:48:00Z"/>
          <w:lang w:val="fr-CA"/>
        </w:rPr>
      </w:pPr>
      <w:ins w:id="1289" w:author="pbx" w:date="2017-11-03T17:48:00Z">
        <w:r w:rsidRPr="001E7735">
          <w:rPr>
            <w:lang w:val="fr-CA"/>
          </w:rPr>
          <w:t xml:space="preserve">&lt;/list&gt; </w:t>
        </w:r>
      </w:ins>
    </w:p>
    <w:p w:rsidR="00FD7022" w:rsidRPr="001E7735" w:rsidRDefault="00FD7022" w:rsidP="00FD7022">
      <w:pPr>
        <w:ind w:left="288"/>
        <w:rPr>
          <w:ins w:id="1290" w:author="pbx" w:date="2017-11-03T17:48:00Z"/>
          <w:lang w:val="fr-CA"/>
        </w:rPr>
      </w:pPr>
      <w:ins w:id="1291" w:author="pbx" w:date="2017-11-03T17:48:00Z">
        <w:r w:rsidRPr="001E7735">
          <w:rPr>
            <w:lang w:val="fr-CA"/>
          </w:rPr>
          <w:t>&lt;paragraph&gt;2</w:t>
        </w:r>
        <w:r w:rsidRPr="001E7735">
          <w:rPr>
            <w:vertAlign w:val="superscript"/>
            <w:lang w:val="fr-CA"/>
          </w:rPr>
          <w:t>nd</w:t>
        </w:r>
        <w:r w:rsidRPr="001E7735">
          <w:rPr>
            <w:lang w:val="fr-CA"/>
          </w:rPr>
          <w:t xml:space="preserve"> Para ...&lt;/paragraph&gt; </w:t>
        </w:r>
      </w:ins>
    </w:p>
    <w:p w:rsidR="00FD7022" w:rsidRPr="001E7735" w:rsidRDefault="00FD7022" w:rsidP="00FD7022">
      <w:pPr>
        <w:rPr>
          <w:ins w:id="1292" w:author="pbx" w:date="2017-11-03T17:48:00Z"/>
        </w:rPr>
      </w:pPr>
      <w:ins w:id="1293" w:author="pbx" w:date="2017-11-03T17:48:00Z">
        <w:r>
          <w:t>&lt;/text&gt;</w:t>
        </w:r>
      </w:ins>
    </w:p>
    <w:p w:rsidR="00FD7022" w:rsidRDefault="00FD7022" w:rsidP="0080029F"/>
    <w:p w:rsidR="006F1B73" w:rsidRDefault="006F1B73" w:rsidP="0080029F">
      <w:pPr>
        <w:pStyle w:val="Default"/>
        <w:rPr>
          <w:sz w:val="23"/>
          <w:szCs w:val="23"/>
        </w:rPr>
      </w:pPr>
      <w:r>
        <w:rPr>
          <w:sz w:val="23"/>
          <w:szCs w:val="23"/>
        </w:rPr>
        <w:t xml:space="preserve">Lists featuring a standard set of specialized markers (standard specialized lists) can be created using the styleCode attribute with the &lt;list&gt; element. Options available for ordered lists are: </w:t>
      </w:r>
    </w:p>
    <w:p w:rsidR="006F1B73" w:rsidRDefault="006F1B73" w:rsidP="0080029F">
      <w:pPr>
        <w:pStyle w:val="Default"/>
        <w:spacing w:after="188"/>
        <w:rPr>
          <w:sz w:val="23"/>
          <w:szCs w:val="23"/>
        </w:rPr>
      </w:pPr>
      <w:r>
        <w:rPr>
          <w:sz w:val="23"/>
          <w:szCs w:val="23"/>
        </w:rPr>
        <w:t xml:space="preserve">• Arabic (List is ordered using Arabic numerals: 1, 2, 3) </w:t>
      </w:r>
    </w:p>
    <w:p w:rsidR="006F1B73" w:rsidRDefault="006F1B73" w:rsidP="0080029F">
      <w:pPr>
        <w:pStyle w:val="Default"/>
        <w:spacing w:after="188"/>
        <w:rPr>
          <w:sz w:val="23"/>
          <w:szCs w:val="23"/>
        </w:rPr>
      </w:pPr>
      <w:r>
        <w:rPr>
          <w:sz w:val="23"/>
          <w:szCs w:val="23"/>
        </w:rPr>
        <w:t xml:space="preserve">• LittleRoman (List is ordered using little Roman numerals: i, ii, iii) </w:t>
      </w:r>
    </w:p>
    <w:p w:rsidR="006F1B73" w:rsidRDefault="006F1B73" w:rsidP="0080029F">
      <w:pPr>
        <w:pStyle w:val="Default"/>
        <w:spacing w:after="188"/>
        <w:rPr>
          <w:sz w:val="23"/>
          <w:szCs w:val="23"/>
        </w:rPr>
      </w:pPr>
      <w:r>
        <w:rPr>
          <w:sz w:val="23"/>
          <w:szCs w:val="23"/>
        </w:rPr>
        <w:t xml:space="preserve">• BigRoman (List is ordered using big Roman numerals: I, II, III) </w:t>
      </w:r>
    </w:p>
    <w:p w:rsidR="006F1B73" w:rsidRDefault="006F1B73" w:rsidP="0080029F">
      <w:pPr>
        <w:pStyle w:val="Default"/>
        <w:spacing w:after="188"/>
        <w:rPr>
          <w:sz w:val="23"/>
          <w:szCs w:val="23"/>
        </w:rPr>
      </w:pPr>
      <w:r>
        <w:rPr>
          <w:sz w:val="23"/>
          <w:szCs w:val="23"/>
        </w:rPr>
        <w:t xml:space="preserve">• LittleAlpha (List is order using little alpha characters: a, b, c) </w:t>
      </w:r>
    </w:p>
    <w:p w:rsidR="006F1B73" w:rsidRDefault="006F1B73" w:rsidP="0080029F">
      <w:pPr>
        <w:pStyle w:val="Default"/>
        <w:rPr>
          <w:sz w:val="23"/>
          <w:szCs w:val="23"/>
        </w:rPr>
      </w:pPr>
      <w:r>
        <w:rPr>
          <w:sz w:val="23"/>
          <w:szCs w:val="23"/>
        </w:rPr>
        <w:t xml:space="preserve">• BigAlpha (List is ordered using big alpha characters: A, B, C) </w:t>
      </w:r>
    </w:p>
    <w:p w:rsidR="006F1B73" w:rsidRDefault="006F1B73" w:rsidP="0080029F">
      <w:pPr>
        <w:pStyle w:val="Default"/>
        <w:rPr>
          <w:sz w:val="23"/>
          <w:szCs w:val="23"/>
        </w:rPr>
      </w:pPr>
    </w:p>
    <w:p w:rsidR="006F1B73" w:rsidRDefault="006F1B73" w:rsidP="0080029F">
      <w:pPr>
        <w:pStyle w:val="Default"/>
        <w:rPr>
          <w:sz w:val="23"/>
          <w:szCs w:val="23"/>
        </w:rPr>
      </w:pPr>
      <w:r>
        <w:rPr>
          <w:sz w:val="23"/>
          <w:szCs w:val="23"/>
        </w:rPr>
        <w:t xml:space="preserve">For example: &lt;list listType="ordered" styleCode="LittleRoman"&gt; </w:t>
      </w:r>
    </w:p>
    <w:p w:rsidR="00D5475C" w:rsidRDefault="00D5475C" w:rsidP="0080029F">
      <w:pPr>
        <w:pStyle w:val="Default"/>
        <w:rPr>
          <w:sz w:val="23"/>
          <w:szCs w:val="23"/>
        </w:rPr>
      </w:pPr>
    </w:p>
    <w:p w:rsidR="006F1B73" w:rsidRDefault="006F1B73" w:rsidP="0080029F">
      <w:pPr>
        <w:pStyle w:val="Default"/>
        <w:rPr>
          <w:sz w:val="23"/>
          <w:szCs w:val="23"/>
        </w:rPr>
      </w:pPr>
      <w:r>
        <w:rPr>
          <w:sz w:val="23"/>
          <w:szCs w:val="23"/>
        </w:rPr>
        <w:t xml:space="preserve">For unordered lists the following options exist: </w:t>
      </w:r>
    </w:p>
    <w:p w:rsidR="006F1B73" w:rsidRDefault="006F1B73" w:rsidP="0080029F">
      <w:pPr>
        <w:pStyle w:val="Default"/>
        <w:spacing w:after="187"/>
        <w:rPr>
          <w:sz w:val="23"/>
          <w:szCs w:val="23"/>
        </w:rPr>
      </w:pPr>
      <w:r>
        <w:rPr>
          <w:sz w:val="23"/>
          <w:szCs w:val="23"/>
        </w:rPr>
        <w:t xml:space="preserve">• Disc (List bullets are simple solid discs: ●) </w:t>
      </w:r>
    </w:p>
    <w:p w:rsidR="006F1B73" w:rsidRDefault="006F1B73" w:rsidP="0080029F">
      <w:pPr>
        <w:pStyle w:val="Default"/>
        <w:spacing w:after="187"/>
        <w:rPr>
          <w:sz w:val="23"/>
          <w:szCs w:val="23"/>
        </w:rPr>
      </w:pPr>
      <w:r>
        <w:rPr>
          <w:sz w:val="23"/>
          <w:szCs w:val="23"/>
        </w:rPr>
        <w:t xml:space="preserve">• Circle (List bullets are hollow discs: ○) </w:t>
      </w:r>
    </w:p>
    <w:p w:rsidR="006F1B73" w:rsidRDefault="006F1B73" w:rsidP="0080029F">
      <w:pPr>
        <w:pStyle w:val="Default"/>
        <w:rPr>
          <w:sz w:val="23"/>
          <w:szCs w:val="23"/>
        </w:rPr>
      </w:pPr>
      <w:r>
        <w:rPr>
          <w:sz w:val="23"/>
          <w:szCs w:val="23"/>
        </w:rPr>
        <w:t xml:space="preserve">• Square (List bullets are solid squares: ■) </w:t>
      </w:r>
    </w:p>
    <w:p w:rsidR="006F1B73" w:rsidRDefault="006F1B73" w:rsidP="0080029F">
      <w:pPr>
        <w:pStyle w:val="Default"/>
        <w:rPr>
          <w:sz w:val="23"/>
          <w:szCs w:val="23"/>
        </w:rPr>
      </w:pPr>
    </w:p>
    <w:p w:rsidR="00FD7022" w:rsidRDefault="006F1B73" w:rsidP="00FD7022">
      <w:pPr>
        <w:pStyle w:val="Default"/>
        <w:rPr>
          <w:sz w:val="23"/>
          <w:szCs w:val="23"/>
        </w:rPr>
      </w:pPr>
      <w:r>
        <w:rPr>
          <w:sz w:val="23"/>
          <w:szCs w:val="23"/>
        </w:rPr>
        <w:t xml:space="preserve">For example: </w:t>
      </w:r>
      <w:ins w:id="1294" w:author="pbx" w:date="2017-11-03T17:48:00Z">
        <w:r w:rsidR="00FD7022" w:rsidRPr="008E46F4">
          <w:rPr>
            <w:sz w:val="23"/>
            <w:szCs w:val="23"/>
          </w:rPr>
          <w:t>&lt;list listType=”unordered” styleCode=”Disc”&gt;</w:t>
        </w:r>
        <w:r w:rsidR="00FD7022">
          <w:rPr>
            <w:sz w:val="23"/>
            <w:szCs w:val="23"/>
          </w:rPr>
          <w:t xml:space="preserve"> </w:t>
        </w:r>
      </w:ins>
    </w:p>
    <w:p w:rsidR="00CF1C6A" w:rsidRDefault="00CF1C6A" w:rsidP="0080029F">
      <w:pPr>
        <w:pStyle w:val="Default"/>
        <w:rPr>
          <w:sz w:val="23"/>
          <w:szCs w:val="23"/>
        </w:rPr>
      </w:pPr>
    </w:p>
    <w:p w:rsidR="00CF1C6A" w:rsidRDefault="00CF1C6A" w:rsidP="0080029F">
      <w:pPr>
        <w:pStyle w:val="Default"/>
        <w:rPr>
          <w:sz w:val="23"/>
          <w:szCs w:val="23"/>
        </w:rPr>
      </w:pPr>
      <w:del w:id="1295" w:author="pbx" w:date="2017-11-03T17:48:00Z">
        <w:r w:rsidRPr="000A6564">
          <w:rPr>
            <w:rFonts w:ascii="Courier New" w:hAnsi="Courier New" w:cs="Courier New"/>
            <w:noProof/>
            <w:sz w:val="18"/>
            <w:szCs w:val="18"/>
            <w:lang w:val="en-US"/>
          </w:rPr>
          <mc:AlternateContent>
            <mc:Choice Requires="wps">
              <w:drawing>
                <wp:inline distT="0" distB="0" distL="0" distR="0" wp14:anchorId="30F93BA8" wp14:editId="64726A08">
                  <wp:extent cx="5915771" cy="260350"/>
                  <wp:effectExtent l="57150" t="0" r="85090" b="13970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260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CF1C6A">
                              <w:pPr>
                                <w:pStyle w:val="Default"/>
                                <w:rPr>
                                  <w:del w:id="1296" w:author="pbx" w:date="2017-11-03T17:48:00Z"/>
                                  <w:sz w:val="23"/>
                                  <w:szCs w:val="23"/>
                                </w:rPr>
                              </w:pPr>
                              <w:del w:id="1297" w:author="pbx" w:date="2017-11-03T17:48:00Z">
                                <w:r w:rsidRPr="00363B16">
                                  <w:rPr>
                                    <w:rFonts w:ascii="Courier New" w:hAnsi="Courier New" w:cs="Courier New"/>
                                    <w:sz w:val="18"/>
                                    <w:szCs w:val="18"/>
                                  </w:rPr>
                                  <w:delText>&lt;list listType=”unordered” styleCode=”Disc”&gt;</w:delText>
                                </w:r>
                                <w:r>
                                  <w:rPr>
                                    <w:sz w:val="23"/>
                                    <w:szCs w:val="23"/>
                                  </w:rPr>
                                  <w:delText xml:space="preserve"> </w:delText>
                                </w:r>
                              </w:del>
                            </w:p>
                            <w:p w:rsidR="00292223" w:rsidRPr="00242D42" w:rsidRDefault="00292223" w:rsidP="00DF0F23">
                              <w:pPr>
                                <w:rPr>
                                  <w:del w:id="1298" w:author="pbx" w:date="2017-11-03T17:48:00Z"/>
                                </w:rPr>
                              </w:pPr>
                            </w:p>
                          </w:txbxContent>
                        </wps:txbx>
                        <wps:bodyPr rot="0" vert="horz" wrap="square" lIns="91440" tIns="45720" rIns="91440" bIns="45720" anchor="t" anchorCtr="0">
                          <a:noAutofit/>
                        </wps:bodyPr>
                      </wps:wsp>
                    </a:graphicData>
                  </a:graphic>
                </wp:inline>
              </w:drawing>
            </mc:Choice>
            <mc:Fallback>
              <w:pict>
                <v:shape id="_x0000_s1047" type="#_x0000_t202" style="width:465.8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" fillcolor="#c6d9f1 [671]">
                  <v:shadow on="t" color="#bfbfbf [2412]" offset="0,4pt"/>
                  <v:textbox>
                    <w:txbxContent>
                      <w:p w14:paraId="5B3071C0" w14:textId="77777777" w:rsidR="00292223" w:rsidRDefault="00292223" w:rsidP="00CF1C6A">
                        <w:pPr>
                          <w:pStyle w:val="Default"/>
                          <w:rPr>
                            <w:del w:id="1710" w:author="pbx" w:date="2017-11-03T17:48:00Z"/>
                            <w:sz w:val="23"/>
                            <w:szCs w:val="23"/>
                          </w:rPr>
                        </w:pPr>
                        <w:del w:id="1711" w:author="pbx" w:date="2017-11-03T17:48:00Z">
                          <w:r w:rsidRPr="00363B16">
                            <w:rPr>
                              <w:rFonts w:ascii="Courier New" w:hAnsi="Courier New" w:cs="Courier New"/>
                              <w:sz w:val="18"/>
                              <w:szCs w:val="18"/>
                            </w:rPr>
                            <w:delText>&lt;list listType=”unordered” styleCode=”Disc”&gt;</w:delText>
                          </w:r>
                          <w:r>
                            <w:rPr>
                              <w:sz w:val="23"/>
                              <w:szCs w:val="23"/>
                            </w:rPr>
                            <w:delText xml:space="preserve"> </w:delText>
                          </w:r>
                        </w:del>
                      </w:p>
                      <w:p w14:paraId="6C88BBDF" w14:textId="77777777" w:rsidR="00292223" w:rsidRPr="00242D42" w:rsidRDefault="00292223" w:rsidP="00DF0F23">
                        <w:pPr>
                          <w:rPr>
                            <w:del w:id="1712" w:author="pbx" w:date="2017-11-03T17:48:00Z"/>
                          </w:rPr>
                        </w:pPr>
                      </w:p>
                    </w:txbxContent>
                  </v:textbox>
                  <w10:anchorlock/>
                </v:shape>
              </w:pict>
            </mc:Fallback>
          </mc:AlternateContent>
        </w:r>
      </w:del>
    </w:p>
    <w:p w:rsidR="008E46F4" w:rsidRPr="00D5475C" w:rsidRDefault="006F1B73" w:rsidP="008E46F4">
      <w:pPr>
        <w:pStyle w:val="Default"/>
        <w:rPr>
          <w:rFonts w:ascii="Courier New" w:hAnsi="Courier New" w:cs="Courier New"/>
          <w:sz w:val="18"/>
          <w:szCs w:val="18"/>
        </w:rPr>
      </w:pPr>
      <w:r>
        <w:rPr>
          <w:sz w:val="23"/>
          <w:szCs w:val="23"/>
        </w:rPr>
        <w:t xml:space="preserve">In addition to the standard specialized lists, user-defined characters are also permitted as markers by nesting &lt;caption&gt; within the &lt;item&gt; tag. Note that any character, XML entity, or Unicode symbol, may be used in the &lt;caption&gt;, and that the &lt;caption&gt; for each &lt;item&gt; are not restricted to the same character. </w:t>
      </w:r>
      <w:r w:rsidR="00F834CE">
        <w:rPr>
          <w:sz w:val="23"/>
          <w:szCs w:val="23"/>
        </w:rPr>
        <w:t xml:space="preserve"> </w:t>
      </w:r>
      <w:del w:id="1299" w:author="pbx" w:date="2017-11-03T17:48:00Z">
        <w:r>
          <w:rPr>
            <w:sz w:val="23"/>
            <w:szCs w:val="23"/>
          </w:rPr>
          <w:delText>For example:</w:delText>
        </w:r>
      </w:del>
      <w:ins w:id="1300" w:author="pbx" w:date="2017-11-03T17:48:00Z">
        <w:r>
          <w:rPr>
            <w:sz w:val="23"/>
            <w:szCs w:val="23"/>
          </w:rPr>
          <w:t xml:space="preserve">For example: </w:t>
        </w:r>
        <w:r w:rsidR="008E46F4" w:rsidRPr="008E46F4">
          <w:rPr>
            <w:sz w:val="23"/>
            <w:szCs w:val="23"/>
          </w:rPr>
          <w:t>&lt;item&gt;&lt;caption&gt;*&lt;/caption&gt; the asterisk is used as item marker here.&lt;item&gt;</w:t>
        </w:r>
      </w:ins>
      <w:r w:rsidR="008E46F4" w:rsidRPr="00D5475C">
        <w:rPr>
          <w:rFonts w:ascii="Courier New" w:hAnsi="Courier New" w:cs="Courier New"/>
          <w:sz w:val="18"/>
          <w:szCs w:val="18"/>
        </w:rPr>
        <w:t xml:space="preserve"> </w:t>
      </w:r>
    </w:p>
    <w:p w:rsidR="00F834CE" w:rsidRDefault="00F834CE" w:rsidP="0080029F">
      <w:pPr>
        <w:pStyle w:val="Default"/>
        <w:rPr>
          <w:sz w:val="23"/>
          <w:szCs w:val="23"/>
        </w:rPr>
      </w:pPr>
      <w:del w:id="1301" w:author="pbx" w:date="2017-11-03T17:48:00Z">
        <w:r w:rsidRPr="000A6564">
          <w:rPr>
            <w:rFonts w:ascii="Courier New" w:hAnsi="Courier New" w:cs="Courier New"/>
            <w:noProof/>
            <w:sz w:val="18"/>
            <w:szCs w:val="18"/>
            <w:lang w:val="en-US"/>
          </w:rPr>
          <mc:AlternateContent>
            <mc:Choice Requires="wps">
              <w:drawing>
                <wp:inline distT="0" distB="0" distL="0" distR="0" wp14:anchorId="515EF666" wp14:editId="431F9054">
                  <wp:extent cx="5915660" cy="260350"/>
                  <wp:effectExtent l="57150" t="0" r="85090" b="13970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60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D5475C" w:rsidRDefault="00292223" w:rsidP="00F834CE">
                              <w:pPr>
                                <w:pStyle w:val="Default"/>
                                <w:rPr>
                                  <w:del w:id="1302" w:author="pbx" w:date="2017-11-03T17:48:00Z"/>
                                  <w:rFonts w:ascii="Courier New" w:hAnsi="Courier New" w:cs="Courier New"/>
                                  <w:sz w:val="18"/>
                                  <w:szCs w:val="18"/>
                                </w:rPr>
                              </w:pPr>
                              <w:del w:id="1303" w:author="pbx" w:date="2017-11-03T17:48:00Z">
                                <w:r w:rsidRPr="00D5475C">
                                  <w:rPr>
                                    <w:rFonts w:ascii="Courier New" w:hAnsi="Courier New" w:cs="Courier New"/>
                                    <w:sz w:val="18"/>
                                    <w:szCs w:val="18"/>
                                  </w:rPr>
                                  <w:delText xml:space="preserve">&lt;item&gt;&lt;caption&gt;*&lt;/caption&gt; the asterisk is used as item marker here.&lt;item&gt; </w:delText>
                                </w:r>
                              </w:del>
                            </w:p>
                            <w:p w:rsidR="00292223" w:rsidRPr="00242D42" w:rsidRDefault="00292223" w:rsidP="00DF0F23">
                              <w:pPr>
                                <w:rPr>
                                  <w:del w:id="1304" w:author="pbx" w:date="2017-11-03T17:48:00Z"/>
                                </w:rPr>
                              </w:pPr>
                            </w:p>
                          </w:txbxContent>
                        </wps:txbx>
                        <wps:bodyPr rot="0" vert="horz" wrap="square" lIns="91440" tIns="45720" rIns="91440" bIns="45720" anchor="t" anchorCtr="0">
                          <a:noAutofit/>
                        </wps:bodyPr>
                      </wps:wsp>
                    </a:graphicData>
                  </a:graphic>
                </wp:inline>
              </w:drawing>
            </mc:Choice>
            <mc:Fallback>
              <w:pict>
                <v:shape id="_x0000_s1048" type="#_x0000_t202" style="width:465.8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" fillcolor="#c6d9f1 [671]">
                  <v:shadow on="t" color="#bfbfbf [2412]" offset="0,4pt"/>
                  <v:textbox>
                    <w:txbxContent>
                      <w:p w14:paraId="71A4613C" w14:textId="77777777" w:rsidR="00292223" w:rsidRPr="00D5475C" w:rsidRDefault="00292223" w:rsidP="00F834CE">
                        <w:pPr>
                          <w:pStyle w:val="Default"/>
                          <w:rPr>
                            <w:del w:id="1719" w:author="pbx" w:date="2017-11-03T17:48:00Z"/>
                            <w:rFonts w:ascii="Courier New" w:hAnsi="Courier New" w:cs="Courier New"/>
                            <w:sz w:val="18"/>
                            <w:szCs w:val="18"/>
                          </w:rPr>
                        </w:pPr>
                        <w:del w:id="1720" w:author="pbx" w:date="2017-11-03T17:48:00Z">
                          <w:r w:rsidRPr="00D5475C">
                            <w:rPr>
                              <w:rFonts w:ascii="Courier New" w:hAnsi="Courier New" w:cs="Courier New"/>
                              <w:sz w:val="18"/>
                              <w:szCs w:val="18"/>
                            </w:rPr>
                            <w:delText xml:space="preserve">&lt;item&gt;&lt;caption&gt;*&lt;/caption&gt; the asterisk is used as item marker here.&lt;item&gt; </w:delText>
                          </w:r>
                        </w:del>
                      </w:p>
                      <w:p w14:paraId="4A3340EB" w14:textId="77777777" w:rsidR="00292223" w:rsidRPr="00242D42" w:rsidRDefault="00292223" w:rsidP="00DF0F23">
                        <w:pPr>
                          <w:rPr>
                            <w:del w:id="1721" w:author="pbx" w:date="2017-11-03T17:48:00Z"/>
                          </w:rPr>
                        </w:pPr>
                      </w:p>
                    </w:txbxContent>
                  </v:textbox>
                  <w10:anchorlock/>
                </v:shape>
              </w:pict>
            </mc:Fallback>
          </mc:AlternateContent>
        </w:r>
      </w:del>
    </w:p>
    <w:p w:rsidR="006F1B73" w:rsidRDefault="00D5475C" w:rsidP="001D67E2">
      <w:pPr>
        <w:pStyle w:val="Heading3"/>
      </w:pPr>
      <w:bookmarkStart w:id="1305" w:name="_Toc495429273"/>
      <w:bookmarkStart w:id="1306" w:name="_Toc495068745"/>
      <w:bookmarkStart w:id="1307" w:name="_Toc497495420"/>
      <w:r>
        <w:t>Table Details</w:t>
      </w:r>
      <w:bookmarkEnd w:id="1305"/>
      <w:bookmarkEnd w:id="1306"/>
      <w:bookmarkEnd w:id="1307"/>
    </w:p>
    <w:p w:rsidR="006F1B73" w:rsidRDefault="006F1B73" w:rsidP="0080029F">
      <w:pPr>
        <w:pStyle w:val="Default"/>
        <w:rPr>
          <w:sz w:val="23"/>
          <w:szCs w:val="23"/>
        </w:rPr>
      </w:pPr>
      <w:r>
        <w:rPr>
          <w:sz w:val="23"/>
          <w:szCs w:val="23"/>
        </w:rPr>
        <w:t xml:space="preserve">Tables can be created with the full structure (header (e.g. for column names), body (e.g. for the rows of the table) and footer e.g. for table footnotes)). The element &lt;tbody&gt; is required for an SPL table while the elements &lt;thead&gt; and &lt;tfoot&gt; are optional in the SPL schema. The structure will display a standard typographical table with rules between the caption (table title) and head, the head and body, and the body and &lt;tfoot&gt;. If a &lt;tfoot&gt; element is included and footnotes are present in a table, then footnotes are rendered after the existing content of the &lt;tfoot&gt; element. </w:t>
      </w:r>
    </w:p>
    <w:p w:rsidR="00363B16" w:rsidRDefault="00363B16" w:rsidP="0080029F">
      <w:pPr>
        <w:pStyle w:val="Default"/>
        <w:ind w:left="720"/>
        <w:rPr>
          <w:sz w:val="23"/>
          <w:szCs w:val="23"/>
        </w:rPr>
      </w:pPr>
    </w:p>
    <w:p w:rsidR="006F1B73" w:rsidRDefault="006F1B73" w:rsidP="0080029F">
      <w:pPr>
        <w:pStyle w:val="Default"/>
        <w:rPr>
          <w:sz w:val="23"/>
          <w:szCs w:val="23"/>
        </w:rPr>
      </w:pPr>
      <w:r>
        <w:rPr>
          <w:sz w:val="23"/>
          <w:szCs w:val="23"/>
        </w:rPr>
        <w:t xml:space="preserve">It is recommended to always start with a standard table (i.e. &lt;thead&gt; and &lt;tbody&gt; elements) and test to see whether the rendering is unambiguous and interpretable. It is important that the table communicate labeling content not that it duplicates the presentation in word processed or typeset versions of the package insert. In the unusual situation where additional formatting is needed, the rule styleCode specified or certain attributes may be used to modify the table. </w:t>
      </w:r>
    </w:p>
    <w:p w:rsidR="00D5475C" w:rsidRDefault="00D5475C" w:rsidP="0080029F">
      <w:pPr>
        <w:pStyle w:val="Default"/>
        <w:ind w:left="720"/>
        <w:rPr>
          <w:sz w:val="23"/>
          <w:szCs w:val="23"/>
        </w:rPr>
      </w:pPr>
    </w:p>
    <w:p w:rsidR="006F1B73" w:rsidRDefault="006F1B73" w:rsidP="0080029F">
      <w:pPr>
        <w:pStyle w:val="Default"/>
        <w:rPr>
          <w:sz w:val="23"/>
          <w:szCs w:val="23"/>
        </w:rPr>
      </w:pPr>
      <w:r>
        <w:rPr>
          <w:sz w:val="23"/>
          <w:szCs w:val="23"/>
        </w:rPr>
        <w:t>The rule codes are as follows (note that the con</w:t>
      </w:r>
      <w:r w:rsidR="00363B16">
        <w:rPr>
          <w:sz w:val="23"/>
          <w:szCs w:val="23"/>
        </w:rPr>
        <w:t>trol names are case sensitive):</w:t>
      </w:r>
    </w:p>
    <w:p w:rsidR="006F1B73" w:rsidRDefault="006F1B73" w:rsidP="0080029F">
      <w:pPr>
        <w:pStyle w:val="Default"/>
        <w:spacing w:after="187"/>
        <w:rPr>
          <w:sz w:val="23"/>
          <w:szCs w:val="23"/>
        </w:rPr>
      </w:pPr>
      <w:r>
        <w:rPr>
          <w:sz w:val="23"/>
          <w:szCs w:val="23"/>
        </w:rPr>
        <w:t xml:space="preserve">• Rule on left side of cell is Lrule </w:t>
      </w:r>
    </w:p>
    <w:p w:rsidR="006F1B73" w:rsidRDefault="006F1B73" w:rsidP="0080029F">
      <w:pPr>
        <w:pStyle w:val="Default"/>
        <w:spacing w:after="187"/>
        <w:rPr>
          <w:sz w:val="23"/>
          <w:szCs w:val="23"/>
        </w:rPr>
      </w:pPr>
      <w:r>
        <w:rPr>
          <w:sz w:val="23"/>
          <w:szCs w:val="23"/>
        </w:rPr>
        <w:t xml:space="preserve">• Rule on right side of cell is Rrule </w:t>
      </w:r>
    </w:p>
    <w:p w:rsidR="006F1B73" w:rsidRDefault="006F1B73" w:rsidP="0080029F">
      <w:pPr>
        <w:pStyle w:val="Default"/>
        <w:spacing w:after="187"/>
        <w:rPr>
          <w:sz w:val="23"/>
          <w:szCs w:val="23"/>
        </w:rPr>
      </w:pPr>
      <w:r>
        <w:rPr>
          <w:sz w:val="23"/>
          <w:szCs w:val="23"/>
        </w:rPr>
        <w:t xml:space="preserve">• Rule on top of cell is Toprule </w:t>
      </w:r>
    </w:p>
    <w:p w:rsidR="006F1B73" w:rsidRDefault="006F1B73" w:rsidP="0080029F">
      <w:pPr>
        <w:pStyle w:val="Default"/>
        <w:rPr>
          <w:sz w:val="23"/>
          <w:szCs w:val="23"/>
        </w:rPr>
      </w:pPr>
      <w:r>
        <w:rPr>
          <w:sz w:val="23"/>
          <w:szCs w:val="23"/>
        </w:rPr>
        <w:t xml:space="preserve">• Rule on bottom of cell is Botrule </w:t>
      </w:r>
    </w:p>
    <w:p w:rsidR="00D5475C" w:rsidRDefault="00D5475C" w:rsidP="0080029F">
      <w:pPr>
        <w:pStyle w:val="Default"/>
        <w:rPr>
          <w:sz w:val="23"/>
          <w:szCs w:val="23"/>
        </w:rPr>
      </w:pPr>
    </w:p>
    <w:p w:rsidR="008E46F4" w:rsidRPr="008E46F4" w:rsidRDefault="006F1B73" w:rsidP="008E46F4">
      <w:r>
        <w:t xml:space="preserve">Note: More than one rule control may be used in a cell, e.g., </w:t>
      </w:r>
      <w:ins w:id="1308" w:author="pbx" w:date="2017-11-03T17:48:00Z">
        <w:r w:rsidR="008E46F4" w:rsidRPr="008E46F4">
          <w:t>&lt;td styleCode code=”Botrule Lrule”&gt;Cell content&lt;/td&gt;</w:t>
        </w:r>
      </w:ins>
    </w:p>
    <w:p w:rsidR="00F834CE" w:rsidRDefault="00F834CE" w:rsidP="0080029F">
      <w:pPr>
        <w:pStyle w:val="Default"/>
        <w:rPr>
          <w:sz w:val="23"/>
          <w:szCs w:val="23"/>
        </w:rPr>
      </w:pPr>
      <w:del w:id="1309" w:author="pbx" w:date="2017-11-03T17:48:00Z">
        <w:r w:rsidRPr="000A6564">
          <w:rPr>
            <w:rFonts w:ascii="Courier New" w:hAnsi="Courier New" w:cs="Courier New"/>
            <w:noProof/>
            <w:sz w:val="18"/>
            <w:szCs w:val="18"/>
            <w:lang w:val="en-US"/>
          </w:rPr>
          <mc:AlternateContent>
            <mc:Choice Requires="wps">
              <w:drawing>
                <wp:inline distT="0" distB="0" distL="0" distR="0" wp14:anchorId="271E4BBD" wp14:editId="504C4E6D">
                  <wp:extent cx="5915660" cy="260350"/>
                  <wp:effectExtent l="57150" t="0" r="85090" b="13970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60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834CE">
                              <w:pPr>
                                <w:pStyle w:val="Default"/>
                                <w:rPr>
                                  <w:del w:id="1310" w:author="pbx" w:date="2017-11-03T17:48:00Z"/>
                                  <w:sz w:val="23"/>
                                  <w:szCs w:val="23"/>
                                </w:rPr>
                              </w:pPr>
                              <w:del w:id="1311" w:author="pbx" w:date="2017-11-03T17:48:00Z">
                                <w:r w:rsidRPr="00363B16">
                                  <w:rPr>
                                    <w:rFonts w:ascii="Courier New" w:hAnsi="Courier New" w:cs="Courier New"/>
                                    <w:sz w:val="18"/>
                                    <w:szCs w:val="18"/>
                                  </w:rPr>
                                  <w:delText>&lt;td styleCode code=”Bo</w:delText>
                                </w:r>
                                <w:r>
                                  <w:rPr>
                                    <w:rFonts w:ascii="Courier New" w:hAnsi="Courier New" w:cs="Courier New"/>
                                    <w:sz w:val="18"/>
                                    <w:szCs w:val="18"/>
                                  </w:rPr>
                                  <w:delText>trule Lrule”&gt;Cell content&lt;/td&gt;</w:delText>
                                </w:r>
                              </w:del>
                            </w:p>
                            <w:p w:rsidR="00292223" w:rsidRPr="00242D42" w:rsidRDefault="00292223" w:rsidP="00DF0F23">
                              <w:pPr>
                                <w:rPr>
                                  <w:del w:id="1312" w:author="pbx" w:date="2017-11-03T17:48:00Z"/>
                                </w:rPr>
                              </w:pPr>
                            </w:p>
                          </w:txbxContent>
                        </wps:txbx>
                        <wps:bodyPr rot="0" vert="horz" wrap="square" lIns="91440" tIns="45720" rIns="91440" bIns="45720" anchor="t" anchorCtr="0">
                          <a:noAutofit/>
                        </wps:bodyPr>
                      </wps:wsp>
                    </a:graphicData>
                  </a:graphic>
                </wp:inline>
              </w:drawing>
            </mc:Choice>
            <mc:Fallback>
              <w:pict>
                <v:shape id="_x0000_s1049" type="#_x0000_t202" style="width:465.8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" fillcolor="#c6d9f1 [671]">
                  <v:shadow on="t" color="#bfbfbf [2412]" offset="0,4pt"/>
                  <v:textbox>
                    <w:txbxContent>
                      <w:p w14:paraId="2CF0C839" w14:textId="77777777" w:rsidR="00292223" w:rsidRDefault="00292223" w:rsidP="00F834CE">
                        <w:pPr>
                          <w:pStyle w:val="Default"/>
                          <w:rPr>
                            <w:del w:id="1729" w:author="pbx" w:date="2017-11-03T17:48:00Z"/>
                            <w:sz w:val="23"/>
                            <w:szCs w:val="23"/>
                          </w:rPr>
                        </w:pPr>
                        <w:del w:id="1730" w:author="pbx" w:date="2017-11-03T17:48:00Z">
                          <w:r w:rsidRPr="00363B16">
                            <w:rPr>
                              <w:rFonts w:ascii="Courier New" w:hAnsi="Courier New" w:cs="Courier New"/>
                              <w:sz w:val="18"/>
                              <w:szCs w:val="18"/>
                            </w:rPr>
                            <w:delText>&lt;td styleCode code=”Bo</w:delText>
                          </w:r>
                          <w:r>
                            <w:rPr>
                              <w:rFonts w:ascii="Courier New" w:hAnsi="Courier New" w:cs="Courier New"/>
                              <w:sz w:val="18"/>
                              <w:szCs w:val="18"/>
                            </w:rPr>
                            <w:delText>trule Lrule”&gt;Cell content&lt;/td&gt;</w:delText>
                          </w:r>
                        </w:del>
                      </w:p>
                      <w:p w14:paraId="2C3E0727" w14:textId="77777777" w:rsidR="00292223" w:rsidRPr="00242D42" w:rsidRDefault="00292223" w:rsidP="00DF0F23">
                        <w:pPr>
                          <w:rPr>
                            <w:del w:id="1731" w:author="pbx" w:date="2017-11-03T17:48:00Z"/>
                          </w:rPr>
                        </w:pPr>
                      </w:p>
                    </w:txbxContent>
                  </v:textbox>
                  <w10:anchorlock/>
                </v:shape>
              </w:pict>
            </mc:Fallback>
          </mc:AlternateContent>
        </w:r>
      </w:del>
    </w:p>
    <w:p w:rsidR="006F1B73" w:rsidRDefault="006F1B73" w:rsidP="0080029F">
      <w:pPr>
        <w:pStyle w:val="Default"/>
        <w:rPr>
          <w:sz w:val="23"/>
          <w:szCs w:val="23"/>
        </w:rPr>
      </w:pPr>
      <w:r>
        <w:rPr>
          <w:sz w:val="23"/>
          <w:szCs w:val="23"/>
        </w:rPr>
        <w:t xml:space="preserve">Rule control codes should be used only when necessary for the interpretability of the table. Use of these codes may result in overriding the default rules for tables. Rather than setting the rule for each cell, table rules may also be controlled according to entire rows or columns by use of the styleCode attributes with &lt;col&gt;, &lt;colgroup&gt;, &lt;thead&gt;, &lt;tfoot&gt;, &lt;tbody&gt; and &lt;tr&gt; elements. </w:t>
      </w:r>
    </w:p>
    <w:p w:rsidR="00363B16" w:rsidRDefault="00363B16" w:rsidP="0080029F">
      <w:pPr>
        <w:pStyle w:val="Default"/>
        <w:rPr>
          <w:sz w:val="23"/>
          <w:szCs w:val="23"/>
        </w:rPr>
      </w:pPr>
    </w:p>
    <w:p w:rsidR="00363B16" w:rsidRDefault="006F1B73" w:rsidP="0080029F">
      <w:pPr>
        <w:pStyle w:val="Default"/>
        <w:rPr>
          <w:sz w:val="23"/>
          <w:szCs w:val="23"/>
        </w:rPr>
      </w:pPr>
      <w:r>
        <w:rPr>
          <w:sz w:val="23"/>
          <w:szCs w:val="23"/>
        </w:rPr>
        <w:t>To make rowgroups appear with horizontal rules, use the styleCode attribute "Botrule" with the appropriate &lt;tr&gt; element. The Botrule value is rarely needed on the &lt;td&gt; element.</w:t>
      </w:r>
    </w:p>
    <w:p w:rsidR="00363B16" w:rsidRDefault="00363B16" w:rsidP="0080029F">
      <w:pPr>
        <w:pStyle w:val="Default"/>
        <w:rPr>
          <w:sz w:val="23"/>
          <w:szCs w:val="23"/>
        </w:rPr>
      </w:pPr>
    </w:p>
    <w:p w:rsidR="006F1B73" w:rsidRDefault="006F1B73" w:rsidP="0080029F">
      <w:pPr>
        <w:pStyle w:val="Default"/>
        <w:rPr>
          <w:sz w:val="23"/>
          <w:szCs w:val="23"/>
        </w:rPr>
      </w:pPr>
      <w:r>
        <w:rPr>
          <w:sz w:val="23"/>
          <w:szCs w:val="23"/>
        </w:rPr>
        <w:t xml:space="preserve">The preferred method for using vertical rules is to define colgroup with styleCode="Lrule” or “Rrule" (or both). Only if this does not yield the desired vertical rule should the Lrule or Rrule code value with styleCode attributes on the &lt;td&gt; or &lt;th&gt; element itself be used. Note: In general, vertical rules should not be used. Good typography for tables means using few vertical rules. </w:t>
      </w:r>
    </w:p>
    <w:p w:rsidR="00363B16" w:rsidRDefault="00363B16" w:rsidP="0080029F">
      <w:pPr>
        <w:pStyle w:val="Default"/>
        <w:rPr>
          <w:sz w:val="23"/>
          <w:szCs w:val="23"/>
        </w:rPr>
      </w:pPr>
    </w:p>
    <w:p w:rsidR="006F1B73" w:rsidRDefault="006F1B73" w:rsidP="0080029F">
      <w:pPr>
        <w:pStyle w:val="Default"/>
        <w:rPr>
          <w:sz w:val="23"/>
          <w:szCs w:val="23"/>
        </w:rPr>
      </w:pPr>
      <w:r>
        <w:rPr>
          <w:sz w:val="23"/>
          <w:szCs w:val="23"/>
        </w:rPr>
        <w:t xml:space="preserve">To merge cells vertically and horizontally, the rowspan and colspan attributes should be used on the &lt;td&gt;element. </w:t>
      </w:r>
    </w:p>
    <w:p w:rsidR="00363B16" w:rsidRDefault="00363B16" w:rsidP="0080029F">
      <w:pPr>
        <w:pStyle w:val="Default"/>
        <w:rPr>
          <w:sz w:val="23"/>
          <w:szCs w:val="23"/>
        </w:rPr>
      </w:pPr>
    </w:p>
    <w:p w:rsidR="006F1B73" w:rsidRDefault="006F1B73" w:rsidP="0080029F">
      <w:pPr>
        <w:pStyle w:val="Default"/>
        <w:rPr>
          <w:sz w:val="23"/>
          <w:szCs w:val="23"/>
        </w:rPr>
      </w:pPr>
      <w:r>
        <w:rPr>
          <w:sz w:val="23"/>
          <w:szCs w:val="23"/>
        </w:rPr>
        <w:t xml:space="preserve">To determine the width of a table, the width attribute may be used on the &lt;table&gt; element and to determine the width of a table column, the width attribute may be used on the &lt;col&gt; and &lt;colgroup&gt; elements. </w:t>
      </w:r>
      <w:r w:rsidR="00713B27">
        <w:rPr>
          <w:sz w:val="23"/>
          <w:szCs w:val="23"/>
        </w:rPr>
        <w:t>Note: best practice is to omit the width aspect. This ensures the rendering is done to the width. The only time the width should be specified is when the information is to be smaller than the standard width and in those cases a relative size (%) should be used.</w:t>
      </w:r>
    </w:p>
    <w:p w:rsidR="00363B16" w:rsidRDefault="00363B16" w:rsidP="0080029F">
      <w:pPr>
        <w:pStyle w:val="Default"/>
        <w:rPr>
          <w:sz w:val="23"/>
          <w:szCs w:val="23"/>
        </w:rPr>
      </w:pPr>
    </w:p>
    <w:p w:rsidR="00F834CE" w:rsidRDefault="006F1B73" w:rsidP="0080029F">
      <w:pPr>
        <w:pStyle w:val="Default"/>
        <w:rPr>
          <w:sz w:val="23"/>
          <w:szCs w:val="23"/>
        </w:rPr>
      </w:pPr>
      <w:r>
        <w:rPr>
          <w:sz w:val="23"/>
          <w:szCs w:val="23"/>
        </w:rPr>
        <w:t>For horizontal alignment, the preferred method for aligning cell content within the margins is to use &lt;col align=”.. ”/&gt; in the &lt;colgroup&gt; element, though this can be used in the &lt;colgroup&gt; element as well. Valid values for align are “left”, “center”, “right”, “justify” (for full justification of contents within the cells), and “char” (for character alignment within the cells). Using the &lt;col align=”.. ”/&gt; markup ensures that the contents for all cells in the column share the same alignment.</w:t>
      </w:r>
    </w:p>
    <w:p w:rsidR="00F834CE" w:rsidRDefault="00F834CE" w:rsidP="0080029F">
      <w:pPr>
        <w:pStyle w:val="Default"/>
        <w:rPr>
          <w:sz w:val="23"/>
          <w:szCs w:val="23"/>
        </w:rPr>
      </w:pPr>
    </w:p>
    <w:p w:rsidR="006F1B73" w:rsidRDefault="006F1B73" w:rsidP="0080029F">
      <w:pPr>
        <w:pStyle w:val="Default"/>
        <w:rPr>
          <w:rFonts w:eastAsia="Arial Unicode MS"/>
          <w:sz w:val="23"/>
          <w:szCs w:val="23"/>
        </w:rPr>
      </w:pPr>
      <w:r>
        <w:rPr>
          <w:rFonts w:eastAsia="Arial Unicode MS"/>
          <w:sz w:val="23"/>
          <w:szCs w:val="23"/>
        </w:rPr>
        <w:t xml:space="preserve">For vertical alignment, the valign attribute can be used within cells. For cases in which the cell alignment must be different from other cells in the column, align is also available as an attribute on the other table elements, including &lt;td&gt;. </w:t>
      </w:r>
    </w:p>
    <w:p w:rsidR="00363B16" w:rsidRDefault="00363B16" w:rsidP="0080029F">
      <w:pPr>
        <w:pStyle w:val="Default"/>
        <w:rPr>
          <w:rFonts w:eastAsia="Arial Unicode MS"/>
          <w:sz w:val="23"/>
          <w:szCs w:val="23"/>
        </w:rPr>
      </w:pPr>
    </w:p>
    <w:p w:rsidR="006F1B73" w:rsidRDefault="006F1B73" w:rsidP="0080029F">
      <w:pPr>
        <w:pStyle w:val="Default"/>
        <w:rPr>
          <w:rFonts w:eastAsia="Arial Unicode MS"/>
          <w:sz w:val="23"/>
          <w:szCs w:val="23"/>
        </w:rPr>
      </w:pPr>
      <w:r>
        <w:rPr>
          <w:rFonts w:eastAsia="Arial Unicode MS"/>
          <w:sz w:val="23"/>
          <w:szCs w:val="23"/>
        </w:rPr>
        <w:t xml:space="preserve">Markup for table footnote is rendered in the &lt;tfoot&gt; tag. This element does not need to be included in SPL; the standard stylesheet will include a &lt;tfoot&gt; tag if a &lt;footnote&gt; element is present within either the &lt;thead&gt; or &lt;tbody&gt; sections. A &lt;tfoot&gt; section should be included in SPL only if there is additional information other than footnotes that needs to be rendered in this section. </w:t>
      </w:r>
    </w:p>
    <w:p w:rsidR="00363B16" w:rsidRDefault="00363B16" w:rsidP="0080029F">
      <w:pPr>
        <w:pStyle w:val="Default"/>
        <w:rPr>
          <w:rFonts w:eastAsia="Arial Unicode MS"/>
          <w:sz w:val="23"/>
          <w:szCs w:val="23"/>
        </w:rPr>
      </w:pPr>
    </w:p>
    <w:p w:rsidR="006F1B73" w:rsidRDefault="006F1B73" w:rsidP="0080029F">
      <w:pPr>
        <w:pStyle w:val="Default"/>
        <w:rPr>
          <w:rFonts w:eastAsia="Arial Unicode MS"/>
          <w:sz w:val="23"/>
          <w:szCs w:val="23"/>
        </w:rPr>
      </w:pPr>
      <w:r>
        <w:rPr>
          <w:rFonts w:eastAsia="Arial Unicode MS"/>
          <w:sz w:val="23"/>
          <w:szCs w:val="23"/>
        </w:rPr>
        <w:t xml:space="preserve">For table text spacing, in some instances, the use of a “tab” or text indentation is desirable in a given table cell. In an SPL document, this effect is achieved by using the nonbreaking space (&amp;#160;) as if it were a “tab” space. As the following snippet of XML shows, two nonbreaking spaces were used to offset the word “Male” from the margin: &lt;td&gt;&amp;#160;&amp;#160;Male&lt;/td&gt;. The nonbreaking space can also be used to keep text in a table from breaking inappropriately due to browser resizing. </w:t>
      </w:r>
    </w:p>
    <w:p w:rsidR="00363B16" w:rsidRDefault="00363B16" w:rsidP="0080029F">
      <w:pPr>
        <w:pStyle w:val="Default"/>
        <w:ind w:left="720"/>
        <w:rPr>
          <w:rFonts w:eastAsia="Arial Unicode MS"/>
          <w:sz w:val="23"/>
          <w:szCs w:val="23"/>
        </w:rPr>
      </w:pPr>
    </w:p>
    <w:p w:rsidR="006F1B73" w:rsidRDefault="006F1B73" w:rsidP="001D67E2">
      <w:pPr>
        <w:pStyle w:val="Heading3"/>
        <w:rPr>
          <w:rFonts w:eastAsia="Arial Unicode MS"/>
        </w:rPr>
      </w:pPr>
      <w:bookmarkStart w:id="1313" w:name="_Toc495429274"/>
      <w:bookmarkStart w:id="1314" w:name="_Toc495068746"/>
      <w:bookmarkStart w:id="1315" w:name="_Toc497495421"/>
      <w:r>
        <w:rPr>
          <w:rFonts w:eastAsia="Arial Unicode MS"/>
        </w:rPr>
        <w:t>Hypertext links</w:t>
      </w:r>
      <w:bookmarkEnd w:id="1313"/>
      <w:bookmarkEnd w:id="1314"/>
      <w:bookmarkEnd w:id="1315"/>
      <w:r>
        <w:rPr>
          <w:rFonts w:eastAsia="Arial Unicode MS"/>
        </w:rPr>
        <w:t xml:space="preserve"> </w:t>
      </w:r>
    </w:p>
    <w:p w:rsidR="00363B16" w:rsidRDefault="006F1B73" w:rsidP="0080029F">
      <w:pPr>
        <w:pStyle w:val="Default"/>
        <w:rPr>
          <w:rFonts w:eastAsia="Arial Unicode MS"/>
          <w:sz w:val="23"/>
          <w:szCs w:val="23"/>
        </w:rPr>
      </w:pPr>
      <w:r>
        <w:rPr>
          <w:rFonts w:eastAsia="Arial Unicode MS"/>
          <w:sz w:val="23"/>
          <w:szCs w:val="23"/>
        </w:rPr>
        <w:t xml:space="preserve">SPL offers hypertext linking capabilities generally similar to those found in the HTML specification. </w:t>
      </w:r>
    </w:p>
    <w:p w:rsidR="00363B16" w:rsidRDefault="00363B16" w:rsidP="0080029F">
      <w:pPr>
        <w:pStyle w:val="Default"/>
        <w:rPr>
          <w:rFonts w:eastAsia="Arial Unicode MS"/>
          <w:sz w:val="23"/>
          <w:szCs w:val="23"/>
        </w:rPr>
      </w:pPr>
    </w:p>
    <w:p w:rsidR="006F1B73" w:rsidRDefault="006F1B73" w:rsidP="0080029F">
      <w:pPr>
        <w:pStyle w:val="Default"/>
        <w:rPr>
          <w:rFonts w:eastAsia="Arial Unicode MS"/>
          <w:sz w:val="23"/>
          <w:szCs w:val="23"/>
        </w:rPr>
      </w:pPr>
      <w:r>
        <w:rPr>
          <w:rFonts w:eastAsia="Arial Unicode MS"/>
          <w:sz w:val="23"/>
          <w:szCs w:val="23"/>
        </w:rPr>
        <w:t xml:space="preserve">Links are specified by the &lt;linkHtml&gt; construct, where the value for the href attribute of &lt;linkHtml&gt; (the target of the link) is the ID attribute value of a &lt;section&gt;, &lt;paragraph&gt;, &lt;table&gt;, &lt;list&gt;, &lt;content&gt;,&lt;renderMultimedia&gt; element. The stylesheet does not support the styleCode attribute of the &lt;linkHtml&gt; element; if a styleCode is needed for a link, this should be coded via the &lt;content&gt; element within the link as with other text. </w:t>
      </w:r>
    </w:p>
    <w:p w:rsidR="00181B66" w:rsidRDefault="00181B66" w:rsidP="0080029F">
      <w:pPr>
        <w:pStyle w:val="Default"/>
        <w:ind w:left="720"/>
        <w:rPr>
          <w:rFonts w:eastAsia="Arial Unicode MS"/>
          <w:sz w:val="23"/>
          <w:szCs w:val="23"/>
        </w:rPr>
      </w:pPr>
    </w:p>
    <w:p w:rsidR="006F1B73" w:rsidRDefault="006F1B73" w:rsidP="001D67E2">
      <w:pPr>
        <w:pStyle w:val="Heading3"/>
        <w:rPr>
          <w:rFonts w:eastAsia="Arial Unicode MS"/>
        </w:rPr>
      </w:pPr>
      <w:bookmarkStart w:id="1316" w:name="_Toc495429275"/>
      <w:bookmarkStart w:id="1317" w:name="_Toc495068747"/>
      <w:bookmarkStart w:id="1318" w:name="_Toc497495422"/>
      <w:r>
        <w:rPr>
          <w:rFonts w:eastAsia="Arial Unicode MS"/>
        </w:rPr>
        <w:t>Recent major changes in labeling text</w:t>
      </w:r>
      <w:bookmarkEnd w:id="1316"/>
      <w:bookmarkEnd w:id="1317"/>
      <w:bookmarkEnd w:id="1318"/>
      <w:r>
        <w:rPr>
          <w:rFonts w:eastAsia="Arial Unicode MS"/>
        </w:rPr>
        <w:t xml:space="preserve"> </w:t>
      </w:r>
    </w:p>
    <w:p w:rsidR="006F1B73" w:rsidRDefault="006F1B73" w:rsidP="0080029F">
      <w:pPr>
        <w:pStyle w:val="Default"/>
        <w:rPr>
          <w:rFonts w:eastAsia="Arial Unicode MS"/>
          <w:sz w:val="23"/>
          <w:szCs w:val="23"/>
        </w:rPr>
      </w:pPr>
      <w:r>
        <w:rPr>
          <w:rFonts w:eastAsia="Arial Unicode MS"/>
          <w:sz w:val="23"/>
          <w:szCs w:val="23"/>
        </w:rPr>
        <w:t>SPL offers a notation to identify recent major changes in the labeling text including table elements &lt;table&gt; and table data &lt;td&gt;. The recent major text is tagged using the &lt;content styl</w:t>
      </w:r>
      <w:r w:rsidR="00106422">
        <w:rPr>
          <w:rFonts w:eastAsia="Arial Unicode MS"/>
          <w:sz w:val="23"/>
          <w:szCs w:val="23"/>
        </w:rPr>
        <w:t>eCode=“xmChange”&gt;, f</w:t>
      </w:r>
      <w:r w:rsidR="00363B16">
        <w:rPr>
          <w:rFonts w:eastAsia="Arial Unicode MS"/>
          <w:sz w:val="23"/>
          <w:szCs w:val="23"/>
        </w:rPr>
        <w:t>or example:</w:t>
      </w:r>
    </w:p>
    <w:p w:rsidR="00A44D92" w:rsidRDefault="00F834CE" w:rsidP="00A44D92">
      <w:pPr>
        <w:pStyle w:val="Default"/>
        <w:rPr>
          <w:ins w:id="1319" w:author="pbx" w:date="2017-11-03T17:48:00Z"/>
          <w:rFonts w:ascii="Courier New" w:eastAsia="Arial Unicode MS" w:hAnsi="Courier New" w:cs="Courier New"/>
          <w:sz w:val="18"/>
          <w:szCs w:val="18"/>
        </w:rPr>
      </w:pPr>
      <w:del w:id="1320" w:author="pbx" w:date="2017-11-03T17:48:00Z">
        <w:r w:rsidRPr="000A6564">
          <w:rPr>
            <w:rFonts w:ascii="Courier New" w:hAnsi="Courier New" w:cs="Courier New"/>
            <w:noProof/>
            <w:sz w:val="18"/>
            <w:szCs w:val="18"/>
            <w:lang w:val="en-US"/>
          </w:rPr>
          <mc:AlternateContent>
            <mc:Choice Requires="wps">
              <w:drawing>
                <wp:inline distT="0" distB="0" distL="0" distR="0" wp14:anchorId="5B82165E" wp14:editId="28A0E9B8">
                  <wp:extent cx="5876014" cy="880280"/>
                  <wp:effectExtent l="57150" t="0" r="67945" b="129540"/>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88028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834CE">
                              <w:pPr>
                                <w:pStyle w:val="Default"/>
                                <w:rPr>
                                  <w:del w:id="1321" w:author="pbx" w:date="2017-11-03T17:48:00Z"/>
                                  <w:rFonts w:ascii="Courier New" w:eastAsia="Arial Unicode MS" w:hAnsi="Courier New" w:cs="Courier New"/>
                                  <w:sz w:val="18"/>
                                  <w:szCs w:val="18"/>
                                </w:rPr>
                              </w:pPr>
                              <w:del w:id="1322" w:author="pbx" w:date="2017-11-03T17:48:00Z">
                                <w:r>
                                  <w:rPr>
                                    <w:rFonts w:ascii="Courier New" w:eastAsia="Arial Unicode MS" w:hAnsi="Courier New" w:cs="Courier New"/>
                                    <w:sz w:val="18"/>
                                    <w:szCs w:val="18"/>
                                  </w:rPr>
                                  <w:delText>&lt;text&gt;This is an example of text that is not changed.</w:delText>
                                </w:r>
                              </w:del>
                            </w:p>
                            <w:p w:rsidR="00292223" w:rsidRDefault="00292223" w:rsidP="00106422">
                              <w:pPr>
                                <w:pStyle w:val="Default"/>
                                <w:ind w:left="227"/>
                                <w:rPr>
                                  <w:del w:id="1323" w:author="pbx" w:date="2017-11-03T17:48:00Z"/>
                                  <w:rFonts w:ascii="Courier New" w:eastAsia="Arial Unicode MS" w:hAnsi="Courier New" w:cs="Courier New"/>
                                  <w:sz w:val="18"/>
                                  <w:szCs w:val="18"/>
                                </w:rPr>
                              </w:pPr>
                              <w:del w:id="1324" w:author="pbx" w:date="2017-11-03T17:48:00Z">
                                <w:r>
                                  <w:rPr>
                                    <w:rFonts w:ascii="Courier New" w:eastAsia="Arial Unicode MS" w:hAnsi="Courier New" w:cs="Courier New"/>
                                    <w:sz w:val="18"/>
                                    <w:szCs w:val="18"/>
                                  </w:rPr>
                                  <w:delText>&lt;content styleCode=“xmChange”&gt;This is an example of text that is a recent major change&lt;/content&gt;</w:delText>
                                </w:r>
                              </w:del>
                            </w:p>
                            <w:p w:rsidR="00292223" w:rsidRDefault="00292223" w:rsidP="00106422">
                              <w:pPr>
                                <w:pStyle w:val="Default"/>
                                <w:ind w:left="227"/>
                                <w:rPr>
                                  <w:del w:id="1325" w:author="pbx" w:date="2017-11-03T17:48:00Z"/>
                                  <w:rFonts w:ascii="Courier New" w:eastAsia="Arial Unicode MS" w:hAnsi="Courier New" w:cs="Courier New"/>
                                  <w:sz w:val="18"/>
                                  <w:szCs w:val="18"/>
                                </w:rPr>
                              </w:pPr>
                              <w:del w:id="1326" w:author="pbx" w:date="2017-11-03T17:48:00Z">
                                <w:r>
                                  <w:rPr>
                                    <w:rFonts w:ascii="Courier New" w:eastAsia="Arial Unicode MS" w:hAnsi="Courier New" w:cs="Courier New"/>
                                    <w:sz w:val="18"/>
                                    <w:szCs w:val="18"/>
                                  </w:rPr>
                                  <w:delText>This is an example of changed text that is not considered a recent major change</w:delText>
                                </w:r>
                              </w:del>
                            </w:p>
                            <w:p w:rsidR="00292223" w:rsidRDefault="00292223" w:rsidP="00106422">
                              <w:pPr>
                                <w:pStyle w:val="Default"/>
                                <w:rPr>
                                  <w:del w:id="1327" w:author="pbx" w:date="2017-11-03T17:48:00Z"/>
                                  <w:rFonts w:ascii="Courier New" w:eastAsia="Arial Unicode MS" w:hAnsi="Courier New" w:cs="Courier New"/>
                                  <w:sz w:val="18"/>
                                  <w:szCs w:val="18"/>
                                </w:rPr>
                              </w:pPr>
                              <w:del w:id="1328" w:author="pbx" w:date="2017-11-03T17:48:00Z">
                                <w:r>
                                  <w:rPr>
                                    <w:rFonts w:ascii="Courier New" w:eastAsia="Arial Unicode MS" w:hAnsi="Courier New" w:cs="Courier New"/>
                                    <w:sz w:val="18"/>
                                    <w:szCs w:val="18"/>
                                  </w:rPr>
                                  <w:delText xml:space="preserve">&lt;/text&gt; </w:delText>
                                </w:r>
                              </w:del>
                            </w:p>
                            <w:p w:rsidR="00292223" w:rsidRPr="00242D42" w:rsidRDefault="00292223" w:rsidP="00DF0F23">
                              <w:pPr>
                                <w:rPr>
                                  <w:del w:id="1329" w:author="pbx" w:date="2017-11-03T17:48:00Z"/>
                                </w:rPr>
                              </w:pPr>
                            </w:p>
                          </w:txbxContent>
                        </wps:txbx>
                        <wps:bodyPr rot="0" vert="horz" wrap="square" lIns="91440" tIns="45720" rIns="91440" bIns="45720" anchor="t" anchorCtr="0">
                          <a:noAutofit/>
                        </wps:bodyPr>
                      </wps:wsp>
                    </a:graphicData>
                  </a:graphic>
                </wp:inline>
              </w:drawing>
            </mc:Choice>
            <mc:Fallback>
              <w:pict>
                <v:shape id="_x0000_s1050" type="#_x0000_t202" style="width:462.7pt;height: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" fillcolor="#c6d9f1 [671]">
                  <v:shadow on="t" color="#bfbfbf [2412]" offset="0,4pt"/>
                  <v:textbox>
                    <w:txbxContent>
                      <w:p w14:paraId="1A69915A" w14:textId="77777777" w:rsidR="00292223" w:rsidRDefault="00292223" w:rsidP="00F834CE">
                        <w:pPr>
                          <w:pStyle w:val="Default"/>
                          <w:rPr>
                            <w:del w:id="1747" w:author="pbx" w:date="2017-11-03T17:48:00Z"/>
                            <w:rFonts w:ascii="Courier New" w:eastAsia="Arial Unicode MS" w:hAnsi="Courier New" w:cs="Courier New"/>
                            <w:sz w:val="18"/>
                            <w:szCs w:val="18"/>
                          </w:rPr>
                        </w:pPr>
                        <w:del w:id="1748" w:author="pbx" w:date="2017-11-03T17:48:00Z">
                          <w:r>
                            <w:rPr>
                              <w:rFonts w:ascii="Courier New" w:eastAsia="Arial Unicode MS" w:hAnsi="Courier New" w:cs="Courier New"/>
                              <w:sz w:val="18"/>
                              <w:szCs w:val="18"/>
                            </w:rPr>
                            <w:delText>&lt;text&gt;This is an example of text that is not changed.</w:delText>
                          </w:r>
                        </w:del>
                      </w:p>
                      <w:p w14:paraId="5EF9F6CC" w14:textId="77777777" w:rsidR="00292223" w:rsidRDefault="00292223" w:rsidP="00106422">
                        <w:pPr>
                          <w:pStyle w:val="Default"/>
                          <w:ind w:left="227"/>
                          <w:rPr>
                            <w:del w:id="1749" w:author="pbx" w:date="2017-11-03T17:48:00Z"/>
                            <w:rFonts w:ascii="Courier New" w:eastAsia="Arial Unicode MS" w:hAnsi="Courier New" w:cs="Courier New"/>
                            <w:sz w:val="18"/>
                            <w:szCs w:val="18"/>
                          </w:rPr>
                        </w:pPr>
                        <w:del w:id="1750" w:author="pbx" w:date="2017-11-03T17:48:00Z">
                          <w:r>
                            <w:rPr>
                              <w:rFonts w:ascii="Courier New" w:eastAsia="Arial Unicode MS" w:hAnsi="Courier New" w:cs="Courier New"/>
                              <w:sz w:val="18"/>
                              <w:szCs w:val="18"/>
                            </w:rPr>
                            <w:delText>&lt;content styleCode=“xmChange”&gt;This is an example of text that is a recent major change&lt;/content&gt;</w:delText>
                          </w:r>
                        </w:del>
                      </w:p>
                      <w:p w14:paraId="367DC66D" w14:textId="77777777" w:rsidR="00292223" w:rsidRDefault="00292223" w:rsidP="00106422">
                        <w:pPr>
                          <w:pStyle w:val="Default"/>
                          <w:ind w:left="227"/>
                          <w:rPr>
                            <w:del w:id="1751" w:author="pbx" w:date="2017-11-03T17:48:00Z"/>
                            <w:rFonts w:ascii="Courier New" w:eastAsia="Arial Unicode MS" w:hAnsi="Courier New" w:cs="Courier New"/>
                            <w:sz w:val="18"/>
                            <w:szCs w:val="18"/>
                          </w:rPr>
                        </w:pPr>
                        <w:del w:id="1752" w:author="pbx" w:date="2017-11-03T17:48:00Z">
                          <w:r>
                            <w:rPr>
                              <w:rFonts w:ascii="Courier New" w:eastAsia="Arial Unicode MS" w:hAnsi="Courier New" w:cs="Courier New"/>
                              <w:sz w:val="18"/>
                              <w:szCs w:val="18"/>
                            </w:rPr>
                            <w:delText>This is an example of changed text that is not considered a recent major change</w:delText>
                          </w:r>
                        </w:del>
                      </w:p>
                      <w:p w14:paraId="12322708" w14:textId="77777777" w:rsidR="00292223" w:rsidRDefault="00292223" w:rsidP="00106422">
                        <w:pPr>
                          <w:pStyle w:val="Default"/>
                          <w:rPr>
                            <w:del w:id="1753" w:author="pbx" w:date="2017-11-03T17:48:00Z"/>
                            <w:rFonts w:ascii="Courier New" w:eastAsia="Arial Unicode MS" w:hAnsi="Courier New" w:cs="Courier New"/>
                            <w:sz w:val="18"/>
                            <w:szCs w:val="18"/>
                          </w:rPr>
                        </w:pPr>
                        <w:del w:id="1754" w:author="pbx" w:date="2017-11-03T17:48:00Z">
                          <w:r>
                            <w:rPr>
                              <w:rFonts w:ascii="Courier New" w:eastAsia="Arial Unicode MS" w:hAnsi="Courier New" w:cs="Courier New"/>
                              <w:sz w:val="18"/>
                              <w:szCs w:val="18"/>
                            </w:rPr>
                            <w:delText xml:space="preserve">&lt;/text&gt; </w:delText>
                          </w:r>
                        </w:del>
                      </w:p>
                      <w:p w14:paraId="291012CF" w14:textId="77777777" w:rsidR="00292223" w:rsidRPr="00242D42" w:rsidRDefault="00292223" w:rsidP="00DF0F23">
                        <w:pPr>
                          <w:rPr>
                            <w:del w:id="1755" w:author="pbx" w:date="2017-11-03T17:48:00Z"/>
                          </w:rPr>
                        </w:pPr>
                      </w:p>
                    </w:txbxContent>
                  </v:textbox>
                  <w10:anchorlock/>
                </v:shape>
              </w:pict>
            </mc:Fallback>
          </mc:AlternateContent>
        </w:r>
      </w:del>
    </w:p>
    <w:p w:rsidR="00A44D92" w:rsidRPr="00A44D92" w:rsidRDefault="00A44D92" w:rsidP="00A44D92">
      <w:pPr>
        <w:pStyle w:val="Default"/>
        <w:rPr>
          <w:ins w:id="1330" w:author="pbx" w:date="2017-11-03T17:48:00Z"/>
          <w:rFonts w:eastAsia="Arial Unicode MS"/>
          <w:sz w:val="23"/>
          <w:szCs w:val="23"/>
        </w:rPr>
      </w:pPr>
      <w:ins w:id="1331" w:author="pbx" w:date="2017-11-03T17:48:00Z">
        <w:r w:rsidRPr="00A44D92">
          <w:rPr>
            <w:rFonts w:eastAsia="Arial Unicode MS"/>
            <w:sz w:val="23"/>
            <w:szCs w:val="23"/>
          </w:rPr>
          <w:t>&lt;text&gt;This is an example of text that is not changed.</w:t>
        </w:r>
      </w:ins>
    </w:p>
    <w:p w:rsidR="00A44D92" w:rsidRDefault="00A44D92" w:rsidP="00A44D92">
      <w:pPr>
        <w:pStyle w:val="Default"/>
        <w:ind w:left="288"/>
        <w:rPr>
          <w:ins w:id="1332" w:author="pbx" w:date="2017-11-03T17:48:00Z"/>
          <w:rFonts w:eastAsia="Arial Unicode MS"/>
          <w:sz w:val="23"/>
          <w:szCs w:val="23"/>
        </w:rPr>
      </w:pPr>
      <w:ins w:id="1333" w:author="pbx" w:date="2017-11-03T17:48:00Z">
        <w:r w:rsidRPr="00A44D92">
          <w:rPr>
            <w:rFonts w:eastAsia="Arial Unicode MS"/>
            <w:sz w:val="23"/>
            <w:szCs w:val="23"/>
          </w:rPr>
          <w:t>&lt;content styleCode=“xmChange”&gt;</w:t>
        </w:r>
      </w:ins>
    </w:p>
    <w:p w:rsidR="00A44D92" w:rsidRDefault="00A44D92" w:rsidP="00A44D92">
      <w:pPr>
        <w:pStyle w:val="Default"/>
        <w:ind w:left="576"/>
        <w:rPr>
          <w:ins w:id="1334" w:author="pbx" w:date="2017-11-03T17:48:00Z"/>
          <w:rFonts w:eastAsia="Arial Unicode MS"/>
          <w:sz w:val="23"/>
          <w:szCs w:val="23"/>
        </w:rPr>
      </w:pPr>
      <w:ins w:id="1335" w:author="pbx" w:date="2017-11-03T17:48:00Z">
        <w:r w:rsidRPr="00A44D92">
          <w:rPr>
            <w:rFonts w:eastAsia="Arial Unicode MS"/>
            <w:sz w:val="23"/>
            <w:szCs w:val="23"/>
          </w:rPr>
          <w:t>This is an example of text that is a recent major change</w:t>
        </w:r>
      </w:ins>
    </w:p>
    <w:p w:rsidR="00A44D92" w:rsidRPr="00A44D92" w:rsidRDefault="00A44D92" w:rsidP="00A44D92">
      <w:pPr>
        <w:pStyle w:val="Default"/>
        <w:ind w:left="288"/>
        <w:rPr>
          <w:ins w:id="1336" w:author="pbx" w:date="2017-11-03T17:48:00Z"/>
          <w:rFonts w:eastAsia="Arial Unicode MS"/>
          <w:sz w:val="23"/>
          <w:szCs w:val="23"/>
        </w:rPr>
      </w:pPr>
      <w:ins w:id="1337" w:author="pbx" w:date="2017-11-03T17:48:00Z">
        <w:r w:rsidRPr="00A44D92">
          <w:rPr>
            <w:rFonts w:eastAsia="Arial Unicode MS"/>
            <w:sz w:val="23"/>
            <w:szCs w:val="23"/>
          </w:rPr>
          <w:t>&lt;/content&gt;</w:t>
        </w:r>
      </w:ins>
    </w:p>
    <w:p w:rsidR="00A44D92" w:rsidRPr="00A44D92" w:rsidRDefault="00A44D92" w:rsidP="00A44D92">
      <w:pPr>
        <w:pStyle w:val="Default"/>
        <w:ind w:left="288"/>
        <w:rPr>
          <w:ins w:id="1338" w:author="pbx" w:date="2017-11-03T17:48:00Z"/>
          <w:rFonts w:eastAsia="Arial Unicode MS"/>
          <w:sz w:val="23"/>
          <w:szCs w:val="23"/>
        </w:rPr>
      </w:pPr>
      <w:ins w:id="1339" w:author="pbx" w:date="2017-11-03T17:48:00Z">
        <w:r w:rsidRPr="00A44D92">
          <w:rPr>
            <w:rFonts w:eastAsia="Arial Unicode MS"/>
            <w:sz w:val="23"/>
            <w:szCs w:val="23"/>
          </w:rPr>
          <w:t>This is an example of changed text that is not considered a recent major change</w:t>
        </w:r>
      </w:ins>
    </w:p>
    <w:p w:rsidR="00A44D92" w:rsidRPr="00A44D92" w:rsidRDefault="00A44D92" w:rsidP="00A44D92">
      <w:pPr>
        <w:pStyle w:val="Default"/>
        <w:rPr>
          <w:ins w:id="1340" w:author="pbx" w:date="2017-11-03T17:48:00Z"/>
          <w:rFonts w:eastAsia="Arial Unicode MS"/>
          <w:sz w:val="23"/>
          <w:szCs w:val="23"/>
        </w:rPr>
      </w:pPr>
      <w:ins w:id="1341" w:author="pbx" w:date="2017-11-03T17:48:00Z">
        <w:r w:rsidRPr="00A44D92">
          <w:rPr>
            <w:rFonts w:eastAsia="Arial Unicode MS"/>
            <w:sz w:val="23"/>
            <w:szCs w:val="23"/>
          </w:rPr>
          <w:t xml:space="preserve">&lt;/text&gt; </w:t>
        </w:r>
      </w:ins>
    </w:p>
    <w:p w:rsidR="00A44D92" w:rsidRPr="00242D42" w:rsidRDefault="00A44D92" w:rsidP="00A44D92">
      <w:pPr>
        <w:rPr>
          <w:ins w:id="1342" w:author="pbx" w:date="2017-11-03T17:48:00Z"/>
        </w:rPr>
      </w:pPr>
    </w:p>
    <w:p w:rsidR="00106422" w:rsidRDefault="00106422" w:rsidP="0080029F">
      <w:pPr>
        <w:pStyle w:val="Default"/>
        <w:rPr>
          <w:rFonts w:eastAsia="Arial Unicode MS"/>
          <w:sz w:val="23"/>
          <w:szCs w:val="23"/>
        </w:rPr>
      </w:pPr>
    </w:p>
    <w:p w:rsidR="006F1B73" w:rsidRDefault="006F1B73" w:rsidP="001D67E2">
      <w:pPr>
        <w:pStyle w:val="Heading3"/>
        <w:rPr>
          <w:rFonts w:eastAsia="Arial Unicode MS"/>
        </w:rPr>
      </w:pPr>
      <w:bookmarkStart w:id="1343" w:name="_Toc495429276"/>
      <w:bookmarkStart w:id="1344" w:name="_Toc495068748"/>
      <w:bookmarkStart w:id="1345" w:name="_Toc497495423"/>
      <w:r>
        <w:rPr>
          <w:rFonts w:eastAsia="Arial Unicode MS"/>
        </w:rPr>
        <w:t>Images</w:t>
      </w:r>
      <w:bookmarkEnd w:id="1343"/>
      <w:bookmarkEnd w:id="1344"/>
      <w:bookmarkEnd w:id="1345"/>
      <w:r>
        <w:rPr>
          <w:rFonts w:eastAsia="Arial Unicode MS"/>
        </w:rPr>
        <w:t xml:space="preserve"> </w:t>
      </w:r>
    </w:p>
    <w:p w:rsidR="006F1B73" w:rsidRDefault="006F1B73" w:rsidP="0080029F">
      <w:pPr>
        <w:pStyle w:val="Default"/>
        <w:rPr>
          <w:rFonts w:eastAsia="Arial Unicode MS"/>
          <w:sz w:val="23"/>
          <w:szCs w:val="23"/>
        </w:rPr>
      </w:pPr>
      <w:r>
        <w:rPr>
          <w:rFonts w:eastAsia="Arial Unicode MS"/>
          <w:sz w:val="23"/>
          <w:szCs w:val="23"/>
        </w:rPr>
        <w:t xml:space="preserve">The SPL schema uses &lt;observationMedia&gt; elements to identify graphic files to be rendered at the locations where they are referenced by &lt;renderMultiMedia&gt; elements in the &lt;section&gt;. In other words, an image in an SPL will be rendered wherever it is referenced by the renderMultimedia markup, no matter where the observationMedia markup appears. The referencedObject attribute of the renderMultiMedia element identifies the corresponding observationMedia instance by means of its ID identifier such as &lt;renderMultiMedia referencedObject="MM1"/&gt; </w:t>
      </w:r>
      <w:ins w:id="1346" w:author="pbx" w:date="2017-11-03T17:48:00Z">
        <w:r w:rsidR="00A44D92">
          <w:rPr>
            <w:rFonts w:eastAsia="Arial Unicode MS"/>
            <w:sz w:val="23"/>
            <w:szCs w:val="23"/>
          </w:rPr>
          <w:t>this is illustrated below:</w:t>
        </w:r>
      </w:ins>
    </w:p>
    <w:p w:rsidR="00A44D92" w:rsidRPr="004E79DF" w:rsidRDefault="007A7168" w:rsidP="00A44D92">
      <w:pPr>
        <w:pStyle w:val="Default"/>
        <w:rPr>
          <w:ins w:id="1347" w:author="pbx" w:date="2017-11-03T17:48:00Z"/>
          <w:rFonts w:eastAsia="Arial Unicode MS"/>
          <w:sz w:val="23"/>
          <w:szCs w:val="23"/>
        </w:rPr>
      </w:pPr>
      <w:del w:id="1348" w:author="pbx" w:date="2017-11-03T17:48:00Z">
        <w:r w:rsidRPr="000A6564">
          <w:rPr>
            <w:rFonts w:ascii="Courier New" w:hAnsi="Courier New" w:cs="Courier New"/>
            <w:noProof/>
            <w:sz w:val="18"/>
            <w:szCs w:val="18"/>
            <w:lang w:val="en-US"/>
          </w:rPr>
          <mc:AlternateContent>
            <mc:Choice Requires="wps">
              <w:drawing>
                <wp:inline distT="0" distB="0" distL="0" distR="0" wp14:anchorId="3E5AE15D" wp14:editId="3F8492EA">
                  <wp:extent cx="5875655" cy="2053989"/>
                  <wp:effectExtent l="57150" t="0" r="67945" b="137160"/>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2053989"/>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834CE">
                              <w:pPr>
                                <w:pStyle w:val="Default"/>
                                <w:rPr>
                                  <w:del w:id="1349" w:author="pbx" w:date="2017-11-03T17:48:00Z"/>
                                  <w:rFonts w:ascii="Courier New" w:eastAsia="Arial Unicode MS" w:hAnsi="Courier New" w:cs="Courier New"/>
                                  <w:sz w:val="18"/>
                                  <w:szCs w:val="18"/>
                                </w:rPr>
                              </w:pPr>
                              <w:del w:id="1350" w:author="pbx" w:date="2017-11-03T17:48:00Z">
                                <w:r>
                                  <w:rPr>
                                    <w:rFonts w:ascii="Courier New" w:eastAsia="Arial Unicode MS" w:hAnsi="Courier New" w:cs="Courier New"/>
                                    <w:sz w:val="18"/>
                                    <w:szCs w:val="18"/>
                                  </w:rPr>
                                  <w:delText xml:space="preserve">&lt;section&gt; </w:delText>
                                </w:r>
                              </w:del>
                            </w:p>
                            <w:p w:rsidR="00292223" w:rsidRDefault="00292223" w:rsidP="00F834CE">
                              <w:pPr>
                                <w:pStyle w:val="Default"/>
                                <w:rPr>
                                  <w:del w:id="1351" w:author="pbx" w:date="2017-11-03T17:48:00Z"/>
                                  <w:rFonts w:ascii="Courier New" w:eastAsia="Arial Unicode MS" w:hAnsi="Courier New" w:cs="Courier New"/>
                                  <w:sz w:val="18"/>
                                  <w:szCs w:val="18"/>
                                </w:rPr>
                              </w:pPr>
                              <w:del w:id="1352" w:author="pbx" w:date="2017-11-03T17:48:00Z">
                                <w:r>
                                  <w:rPr>
                                    <w:rFonts w:ascii="Courier New" w:eastAsia="Arial Unicode MS" w:hAnsi="Courier New" w:cs="Courier New"/>
                                    <w:sz w:val="18"/>
                                    <w:szCs w:val="18"/>
                                  </w:rPr>
                                  <w:delText xml:space="preserve">  &lt;text&gt; </w:delText>
                                </w:r>
                              </w:del>
                            </w:p>
                            <w:p w:rsidR="00292223" w:rsidRDefault="00292223" w:rsidP="00F834CE">
                              <w:pPr>
                                <w:pStyle w:val="Default"/>
                                <w:rPr>
                                  <w:del w:id="1353" w:author="pbx" w:date="2017-11-03T17:48:00Z"/>
                                  <w:rFonts w:ascii="Courier New" w:eastAsia="Arial Unicode MS" w:hAnsi="Courier New" w:cs="Courier New"/>
                                  <w:sz w:val="18"/>
                                  <w:szCs w:val="18"/>
                                </w:rPr>
                              </w:pPr>
                              <w:del w:id="1354" w:author="pbx" w:date="2017-11-03T17:48:00Z">
                                <w:r>
                                  <w:rPr>
                                    <w:rFonts w:ascii="Courier New" w:eastAsia="Arial Unicode MS" w:hAnsi="Courier New" w:cs="Courier New"/>
                                    <w:sz w:val="18"/>
                                    <w:szCs w:val="18"/>
                                  </w:rPr>
                                  <w:delText xml:space="preserve">    &lt;paragraph&gt;...&lt;/paragraph&gt; </w:delText>
                                </w:r>
                              </w:del>
                            </w:p>
                            <w:p w:rsidR="00292223" w:rsidRDefault="00292223" w:rsidP="00F834CE">
                              <w:pPr>
                                <w:pStyle w:val="Default"/>
                                <w:rPr>
                                  <w:del w:id="1355" w:author="pbx" w:date="2017-11-03T17:48:00Z"/>
                                  <w:rFonts w:ascii="Courier New" w:eastAsia="Arial Unicode MS" w:hAnsi="Courier New" w:cs="Courier New"/>
                                  <w:sz w:val="18"/>
                                  <w:szCs w:val="18"/>
                                </w:rPr>
                              </w:pPr>
                              <w:del w:id="1356" w:author="pbx" w:date="2017-11-03T17:48:00Z">
                                <w:r>
                                  <w:rPr>
                                    <w:rFonts w:ascii="Courier New" w:eastAsia="Arial Unicode MS" w:hAnsi="Courier New" w:cs="Courier New"/>
                                    <w:sz w:val="18"/>
                                    <w:szCs w:val="18"/>
                                  </w:rPr>
                                  <w:delText xml:space="preserve">    &lt;renderMultiMedia referencedObject="MM1"/&gt; </w:delText>
                                </w:r>
                              </w:del>
                            </w:p>
                            <w:p w:rsidR="00292223" w:rsidRDefault="00292223" w:rsidP="00DB024A">
                              <w:pPr>
                                <w:pStyle w:val="Default"/>
                                <w:rPr>
                                  <w:del w:id="1357" w:author="pbx" w:date="2017-11-03T17:48:00Z"/>
                                  <w:rFonts w:ascii="Courier New" w:eastAsia="Arial Unicode MS" w:hAnsi="Courier New" w:cs="Courier New"/>
                                  <w:sz w:val="18"/>
                                  <w:szCs w:val="18"/>
                                </w:rPr>
                              </w:pPr>
                              <w:del w:id="1358" w:author="pbx" w:date="2017-11-03T17:48:00Z">
                                <w:r>
                                  <w:rPr>
                                    <w:rFonts w:ascii="Courier New" w:eastAsia="Arial Unicode MS" w:hAnsi="Courier New" w:cs="Courier New"/>
                                    <w:sz w:val="18"/>
                                    <w:szCs w:val="18"/>
                                  </w:rPr>
                                  <w:delText xml:space="preserve">    &lt;paragraph&gt;...&lt;/paragraph&gt; </w:delText>
                                </w:r>
                              </w:del>
                            </w:p>
                            <w:p w:rsidR="00292223" w:rsidRDefault="00292223" w:rsidP="00DB024A">
                              <w:pPr>
                                <w:pStyle w:val="Default"/>
                                <w:rPr>
                                  <w:del w:id="1359" w:author="pbx" w:date="2017-11-03T17:48:00Z"/>
                                  <w:rFonts w:ascii="Courier New" w:eastAsia="Arial Unicode MS" w:hAnsi="Courier New" w:cs="Courier New"/>
                                  <w:sz w:val="18"/>
                                  <w:szCs w:val="18"/>
                                </w:rPr>
                              </w:pPr>
                              <w:del w:id="1360" w:author="pbx" w:date="2017-11-03T17:48:00Z">
                                <w:r>
                                  <w:rPr>
                                    <w:rFonts w:ascii="Courier New" w:eastAsia="Arial Unicode MS" w:hAnsi="Courier New" w:cs="Courier New"/>
                                    <w:sz w:val="18"/>
                                    <w:szCs w:val="18"/>
                                  </w:rPr>
                                  <w:delText xml:space="preserve">  &lt;/text&gt; </w:delText>
                                </w:r>
                              </w:del>
                            </w:p>
                            <w:p w:rsidR="00292223" w:rsidRPr="00B06154" w:rsidRDefault="00292223" w:rsidP="00B06154">
                              <w:pPr>
                                <w:pStyle w:val="Default"/>
                                <w:rPr>
                                  <w:del w:id="1361" w:author="pbx" w:date="2017-11-03T17:48:00Z"/>
                                  <w:rFonts w:ascii="Courier New" w:eastAsia="Arial Unicode MS" w:hAnsi="Courier New" w:cs="Courier New"/>
                                  <w:sz w:val="18"/>
                                  <w:szCs w:val="18"/>
                                </w:rPr>
                              </w:pPr>
                              <w:del w:id="1362" w:author="pbx" w:date="2017-11-03T17:48:00Z">
                                <w:r w:rsidRPr="00B06154">
                                  <w:rPr>
                                    <w:rFonts w:ascii="Courier New" w:eastAsia="Arial Unicode MS" w:hAnsi="Courier New" w:cs="Courier New"/>
                                    <w:sz w:val="18"/>
                                    <w:szCs w:val="18"/>
                                  </w:rPr>
                                  <w:delText xml:space="preserve">  &lt;component&gt; </w:delText>
                                </w:r>
                              </w:del>
                            </w:p>
                            <w:p w:rsidR="00292223" w:rsidRPr="00B06154" w:rsidRDefault="00292223" w:rsidP="00B06154">
                              <w:pPr>
                                <w:pStyle w:val="Default"/>
                                <w:rPr>
                                  <w:del w:id="1363" w:author="pbx" w:date="2017-11-03T17:48:00Z"/>
                                  <w:rFonts w:ascii="Courier New" w:eastAsia="Arial Unicode MS" w:hAnsi="Courier New" w:cs="Courier New"/>
                                  <w:sz w:val="18"/>
                                  <w:szCs w:val="18"/>
                                </w:rPr>
                              </w:pPr>
                              <w:del w:id="1364" w:author="pbx" w:date="2017-11-03T17:48:00Z">
                                <w:r w:rsidRPr="00B06154">
                                  <w:rPr>
                                    <w:rFonts w:ascii="Courier New" w:eastAsia="Arial Unicode MS" w:hAnsi="Courier New" w:cs="Courier New"/>
                                    <w:sz w:val="18"/>
                                    <w:szCs w:val="18"/>
                                  </w:rPr>
                                  <w:delText xml:space="preserve">    &lt;observationMedia ID="MM1"&gt; </w:delText>
                                </w:r>
                              </w:del>
                            </w:p>
                            <w:p w:rsidR="00292223" w:rsidRPr="00B06154" w:rsidRDefault="00292223" w:rsidP="00B06154">
                              <w:pPr>
                                <w:pStyle w:val="Default"/>
                                <w:rPr>
                                  <w:del w:id="1365" w:author="pbx" w:date="2017-11-03T17:48:00Z"/>
                                  <w:rFonts w:ascii="Courier New" w:eastAsia="Arial Unicode MS" w:hAnsi="Courier New" w:cs="Courier New"/>
                                  <w:sz w:val="18"/>
                                  <w:szCs w:val="18"/>
                                </w:rPr>
                              </w:pPr>
                              <w:del w:id="1366" w:author="pbx" w:date="2017-11-03T17:48:00Z">
                                <w:r w:rsidRPr="00B06154">
                                  <w:rPr>
                                    <w:rFonts w:ascii="Courier New" w:eastAsia="Arial Unicode MS" w:hAnsi="Courier New" w:cs="Courier New"/>
                                    <w:sz w:val="18"/>
                                    <w:szCs w:val="18"/>
                                  </w:rPr>
                                  <w:delText xml:space="preserve">      &lt;text&gt;descriptive text&lt;/text&gt;</w:delText>
                                </w:r>
                              </w:del>
                            </w:p>
                            <w:p w:rsidR="00292223" w:rsidRPr="00B06154" w:rsidRDefault="00292223" w:rsidP="00B06154">
                              <w:pPr>
                                <w:pStyle w:val="Default"/>
                                <w:rPr>
                                  <w:del w:id="1367" w:author="pbx" w:date="2017-11-03T17:48:00Z"/>
                                  <w:rFonts w:ascii="Courier New" w:eastAsia="Arial Unicode MS" w:hAnsi="Courier New" w:cs="Courier New"/>
                                  <w:sz w:val="18"/>
                                  <w:szCs w:val="18"/>
                                </w:rPr>
                              </w:pPr>
                              <w:del w:id="1368" w:author="pbx" w:date="2017-11-03T17:48:00Z">
                                <w:r w:rsidRPr="00B06154">
                                  <w:rPr>
                                    <w:rFonts w:ascii="Courier New" w:eastAsia="Arial Unicode MS" w:hAnsi="Courier New" w:cs="Courier New"/>
                                    <w:sz w:val="18"/>
                                    <w:szCs w:val="18"/>
                                  </w:rPr>
                                  <w:delText xml:space="preserve">      &lt;value xsi:type="ED" mediaType="image/jpeg"&gt;</w:delText>
                                </w:r>
                              </w:del>
                            </w:p>
                            <w:p w:rsidR="00292223" w:rsidRPr="00B06154" w:rsidRDefault="00292223" w:rsidP="00B06154">
                              <w:pPr>
                                <w:pStyle w:val="Default"/>
                                <w:rPr>
                                  <w:del w:id="1369" w:author="pbx" w:date="2017-11-03T17:48:00Z"/>
                                  <w:rFonts w:ascii="Courier New" w:eastAsia="Arial Unicode MS" w:hAnsi="Courier New" w:cs="Courier New"/>
                                  <w:sz w:val="18"/>
                                  <w:szCs w:val="18"/>
                                </w:rPr>
                              </w:pPr>
                              <w:del w:id="1370" w:author="pbx" w:date="2017-11-03T17:48:00Z">
                                <w:r w:rsidRPr="00B06154">
                                  <w:rPr>
                                    <w:rFonts w:ascii="Courier New" w:eastAsia="Arial Unicode MS" w:hAnsi="Courier New" w:cs="Courier New"/>
                                    <w:sz w:val="18"/>
                                    <w:szCs w:val="18"/>
                                  </w:rPr>
                                  <w:delText xml:space="preserve">        &lt;reference value="drug-01.jpg"/&gt; </w:delText>
                                </w:r>
                              </w:del>
                            </w:p>
                            <w:p w:rsidR="00292223" w:rsidRPr="00B06154" w:rsidRDefault="00292223" w:rsidP="00B06154">
                              <w:pPr>
                                <w:pStyle w:val="Default"/>
                                <w:rPr>
                                  <w:del w:id="1371" w:author="pbx" w:date="2017-11-03T17:48:00Z"/>
                                  <w:rFonts w:ascii="Courier New" w:eastAsia="Arial Unicode MS" w:hAnsi="Courier New" w:cs="Courier New"/>
                                  <w:sz w:val="18"/>
                                  <w:szCs w:val="18"/>
                                </w:rPr>
                              </w:pPr>
                              <w:del w:id="1372" w:author="pbx" w:date="2017-11-03T17:48:00Z">
                                <w:r w:rsidRPr="00B06154">
                                  <w:rPr>
                                    <w:rFonts w:ascii="Courier New" w:eastAsia="Arial Unicode MS" w:hAnsi="Courier New" w:cs="Courier New"/>
                                    <w:sz w:val="18"/>
                                    <w:szCs w:val="18"/>
                                  </w:rPr>
                                  <w:delText xml:space="preserve">      &lt;/value&gt; </w:delText>
                                </w:r>
                              </w:del>
                            </w:p>
                            <w:p w:rsidR="00292223" w:rsidRPr="00B06154" w:rsidRDefault="00292223" w:rsidP="00B06154">
                              <w:pPr>
                                <w:pStyle w:val="Default"/>
                                <w:rPr>
                                  <w:del w:id="1373" w:author="pbx" w:date="2017-11-03T17:48:00Z"/>
                                  <w:rFonts w:ascii="Courier New" w:eastAsia="Arial Unicode MS" w:hAnsi="Courier New" w:cs="Courier New"/>
                                  <w:sz w:val="18"/>
                                  <w:szCs w:val="18"/>
                                </w:rPr>
                              </w:pPr>
                              <w:del w:id="1374" w:author="pbx" w:date="2017-11-03T17:48:00Z">
                                <w:r w:rsidRPr="00B06154">
                                  <w:rPr>
                                    <w:rFonts w:ascii="Courier New" w:eastAsia="Arial Unicode MS" w:hAnsi="Courier New" w:cs="Courier New"/>
                                    <w:sz w:val="18"/>
                                    <w:szCs w:val="18"/>
                                  </w:rPr>
                                  <w:delText xml:space="preserve">    &lt;/observationMedia&gt; </w:delText>
                                </w:r>
                              </w:del>
                            </w:p>
                            <w:p w:rsidR="00292223" w:rsidRPr="00B06154" w:rsidRDefault="00292223" w:rsidP="00B06154">
                              <w:pPr>
                                <w:pStyle w:val="Default"/>
                                <w:rPr>
                                  <w:del w:id="1375" w:author="pbx" w:date="2017-11-03T17:48:00Z"/>
                                  <w:rFonts w:ascii="Courier New" w:eastAsia="Arial Unicode MS" w:hAnsi="Courier New" w:cs="Courier New"/>
                                  <w:sz w:val="18"/>
                                  <w:szCs w:val="18"/>
                                </w:rPr>
                              </w:pPr>
                              <w:del w:id="1376" w:author="pbx" w:date="2017-11-03T17:48:00Z">
                                <w:r w:rsidRPr="00B06154">
                                  <w:rPr>
                                    <w:rFonts w:ascii="Courier New" w:eastAsia="Arial Unicode MS" w:hAnsi="Courier New" w:cs="Courier New"/>
                                    <w:sz w:val="18"/>
                                    <w:szCs w:val="18"/>
                                  </w:rPr>
                                  <w:delText xml:space="preserve">  &lt;/component&gt; </w:delText>
                                </w:r>
                              </w:del>
                            </w:p>
                            <w:p w:rsidR="00292223" w:rsidRPr="00B06154" w:rsidRDefault="00292223" w:rsidP="00B06154">
                              <w:pPr>
                                <w:pStyle w:val="Default"/>
                                <w:rPr>
                                  <w:del w:id="1377" w:author="pbx" w:date="2017-11-03T17:48:00Z"/>
                                  <w:rFonts w:ascii="Courier New" w:eastAsia="Arial Unicode MS" w:hAnsi="Courier New" w:cs="Courier New"/>
                                  <w:sz w:val="18"/>
                                  <w:szCs w:val="18"/>
                                </w:rPr>
                              </w:pPr>
                              <w:del w:id="1378" w:author="pbx" w:date="2017-11-03T17:48:00Z">
                                <w:r w:rsidRPr="00B06154">
                                  <w:rPr>
                                    <w:rFonts w:ascii="Courier New" w:eastAsia="Arial Unicode MS" w:hAnsi="Courier New" w:cs="Courier New"/>
                                    <w:sz w:val="18"/>
                                    <w:szCs w:val="18"/>
                                  </w:rPr>
                                  <w:delText>&lt;/section&gt;</w:delText>
                                </w:r>
                              </w:del>
                            </w:p>
                          </w:txbxContent>
                        </wps:txbx>
                        <wps:bodyPr rot="0" vert="horz" wrap="square" lIns="91440" tIns="45720" rIns="91440" bIns="45720" anchor="t" anchorCtr="0">
                          <a:noAutofit/>
                        </wps:bodyPr>
                      </wps:wsp>
                    </a:graphicData>
                  </a:graphic>
                </wp:inline>
              </w:drawing>
            </mc:Choice>
            <mc:Fallback>
              <w:pict>
                <v:shape id="_x0000_s1051" type="#_x0000_t202" style="width:462.6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" fillcolor="#c6d9f1 [671]">
                  <v:shadow on="t" color="#bfbfbf [2412]" offset="0,4pt"/>
                  <v:textbox>
                    <w:txbxContent>
                      <w:p w14:paraId="4033076B" w14:textId="77777777" w:rsidR="00292223" w:rsidRDefault="00292223" w:rsidP="00F834CE">
                        <w:pPr>
                          <w:pStyle w:val="Default"/>
                          <w:rPr>
                            <w:del w:id="1804" w:author="pbx" w:date="2017-11-03T17:48:00Z"/>
                            <w:rFonts w:ascii="Courier New" w:eastAsia="Arial Unicode MS" w:hAnsi="Courier New" w:cs="Courier New"/>
                            <w:sz w:val="18"/>
                            <w:szCs w:val="18"/>
                          </w:rPr>
                        </w:pPr>
                        <w:del w:id="1805" w:author="pbx" w:date="2017-11-03T17:48:00Z">
                          <w:r>
                            <w:rPr>
                              <w:rFonts w:ascii="Courier New" w:eastAsia="Arial Unicode MS" w:hAnsi="Courier New" w:cs="Courier New"/>
                              <w:sz w:val="18"/>
                              <w:szCs w:val="18"/>
                            </w:rPr>
                            <w:delText xml:space="preserve">&lt;section&gt; </w:delText>
                          </w:r>
                        </w:del>
                      </w:p>
                      <w:p w14:paraId="00B069F8" w14:textId="77777777" w:rsidR="00292223" w:rsidRDefault="00292223" w:rsidP="00F834CE">
                        <w:pPr>
                          <w:pStyle w:val="Default"/>
                          <w:rPr>
                            <w:del w:id="1806" w:author="pbx" w:date="2017-11-03T17:48:00Z"/>
                            <w:rFonts w:ascii="Courier New" w:eastAsia="Arial Unicode MS" w:hAnsi="Courier New" w:cs="Courier New"/>
                            <w:sz w:val="18"/>
                            <w:szCs w:val="18"/>
                          </w:rPr>
                        </w:pPr>
                        <w:del w:id="1807" w:author="pbx" w:date="2017-11-03T17:48:00Z">
                          <w:r>
                            <w:rPr>
                              <w:rFonts w:ascii="Courier New" w:eastAsia="Arial Unicode MS" w:hAnsi="Courier New" w:cs="Courier New"/>
                              <w:sz w:val="18"/>
                              <w:szCs w:val="18"/>
                            </w:rPr>
                            <w:delText xml:space="preserve">  &lt;text&gt; </w:delText>
                          </w:r>
                        </w:del>
                      </w:p>
                      <w:p w14:paraId="0ADDF742" w14:textId="77777777" w:rsidR="00292223" w:rsidRDefault="00292223" w:rsidP="00F834CE">
                        <w:pPr>
                          <w:pStyle w:val="Default"/>
                          <w:rPr>
                            <w:del w:id="1808" w:author="pbx" w:date="2017-11-03T17:48:00Z"/>
                            <w:rFonts w:ascii="Courier New" w:eastAsia="Arial Unicode MS" w:hAnsi="Courier New" w:cs="Courier New"/>
                            <w:sz w:val="18"/>
                            <w:szCs w:val="18"/>
                          </w:rPr>
                        </w:pPr>
                        <w:del w:id="1809" w:author="pbx" w:date="2017-11-03T17:48:00Z">
                          <w:r>
                            <w:rPr>
                              <w:rFonts w:ascii="Courier New" w:eastAsia="Arial Unicode MS" w:hAnsi="Courier New" w:cs="Courier New"/>
                              <w:sz w:val="18"/>
                              <w:szCs w:val="18"/>
                            </w:rPr>
                            <w:delText xml:space="preserve">    &lt;paragraph&gt;...&lt;/paragraph&gt; </w:delText>
                          </w:r>
                        </w:del>
                      </w:p>
                      <w:p w14:paraId="0063603F" w14:textId="77777777" w:rsidR="00292223" w:rsidRDefault="00292223" w:rsidP="00F834CE">
                        <w:pPr>
                          <w:pStyle w:val="Default"/>
                          <w:rPr>
                            <w:del w:id="1810" w:author="pbx" w:date="2017-11-03T17:48:00Z"/>
                            <w:rFonts w:ascii="Courier New" w:eastAsia="Arial Unicode MS" w:hAnsi="Courier New" w:cs="Courier New"/>
                            <w:sz w:val="18"/>
                            <w:szCs w:val="18"/>
                          </w:rPr>
                        </w:pPr>
                        <w:del w:id="1811" w:author="pbx" w:date="2017-11-03T17:48:00Z">
                          <w:r>
                            <w:rPr>
                              <w:rFonts w:ascii="Courier New" w:eastAsia="Arial Unicode MS" w:hAnsi="Courier New" w:cs="Courier New"/>
                              <w:sz w:val="18"/>
                              <w:szCs w:val="18"/>
                            </w:rPr>
                            <w:delText xml:space="preserve">    &lt;renderMultiMedia referencedObject="MM1"/&gt; </w:delText>
                          </w:r>
                        </w:del>
                      </w:p>
                      <w:p w14:paraId="7F6FF184" w14:textId="77777777" w:rsidR="00292223" w:rsidRDefault="00292223" w:rsidP="00DB024A">
                        <w:pPr>
                          <w:pStyle w:val="Default"/>
                          <w:rPr>
                            <w:del w:id="1812" w:author="pbx" w:date="2017-11-03T17:48:00Z"/>
                            <w:rFonts w:ascii="Courier New" w:eastAsia="Arial Unicode MS" w:hAnsi="Courier New" w:cs="Courier New"/>
                            <w:sz w:val="18"/>
                            <w:szCs w:val="18"/>
                          </w:rPr>
                        </w:pPr>
                        <w:del w:id="1813" w:author="pbx" w:date="2017-11-03T17:48:00Z">
                          <w:r>
                            <w:rPr>
                              <w:rFonts w:ascii="Courier New" w:eastAsia="Arial Unicode MS" w:hAnsi="Courier New" w:cs="Courier New"/>
                              <w:sz w:val="18"/>
                              <w:szCs w:val="18"/>
                            </w:rPr>
                            <w:delText xml:space="preserve">    &lt;paragraph&gt;...&lt;/paragraph&gt; </w:delText>
                          </w:r>
                        </w:del>
                      </w:p>
                      <w:p w14:paraId="049145FD" w14:textId="77777777" w:rsidR="00292223" w:rsidRDefault="00292223" w:rsidP="00DB024A">
                        <w:pPr>
                          <w:pStyle w:val="Default"/>
                          <w:rPr>
                            <w:del w:id="1814" w:author="pbx" w:date="2017-11-03T17:48:00Z"/>
                            <w:rFonts w:ascii="Courier New" w:eastAsia="Arial Unicode MS" w:hAnsi="Courier New" w:cs="Courier New"/>
                            <w:sz w:val="18"/>
                            <w:szCs w:val="18"/>
                          </w:rPr>
                        </w:pPr>
                        <w:del w:id="1815" w:author="pbx" w:date="2017-11-03T17:48:00Z">
                          <w:r>
                            <w:rPr>
                              <w:rFonts w:ascii="Courier New" w:eastAsia="Arial Unicode MS" w:hAnsi="Courier New" w:cs="Courier New"/>
                              <w:sz w:val="18"/>
                              <w:szCs w:val="18"/>
                            </w:rPr>
                            <w:delText xml:space="preserve">  &lt;/text&gt; </w:delText>
                          </w:r>
                        </w:del>
                      </w:p>
                      <w:p w14:paraId="5436A9E4" w14:textId="77777777" w:rsidR="00292223" w:rsidRPr="00B06154" w:rsidRDefault="00292223" w:rsidP="00B06154">
                        <w:pPr>
                          <w:pStyle w:val="Default"/>
                          <w:rPr>
                            <w:del w:id="1816" w:author="pbx" w:date="2017-11-03T17:48:00Z"/>
                            <w:rFonts w:ascii="Courier New" w:eastAsia="Arial Unicode MS" w:hAnsi="Courier New" w:cs="Courier New"/>
                            <w:sz w:val="18"/>
                            <w:szCs w:val="18"/>
                          </w:rPr>
                        </w:pPr>
                        <w:del w:id="1817" w:author="pbx" w:date="2017-11-03T17:48:00Z">
                          <w:r w:rsidRPr="00B06154">
                            <w:rPr>
                              <w:rFonts w:ascii="Courier New" w:eastAsia="Arial Unicode MS" w:hAnsi="Courier New" w:cs="Courier New"/>
                              <w:sz w:val="18"/>
                              <w:szCs w:val="18"/>
                            </w:rPr>
                            <w:delText xml:space="preserve">  &lt;component&gt; </w:delText>
                          </w:r>
                        </w:del>
                      </w:p>
                      <w:p w14:paraId="50206565" w14:textId="77777777" w:rsidR="00292223" w:rsidRPr="00B06154" w:rsidRDefault="00292223" w:rsidP="00B06154">
                        <w:pPr>
                          <w:pStyle w:val="Default"/>
                          <w:rPr>
                            <w:del w:id="1818" w:author="pbx" w:date="2017-11-03T17:48:00Z"/>
                            <w:rFonts w:ascii="Courier New" w:eastAsia="Arial Unicode MS" w:hAnsi="Courier New" w:cs="Courier New"/>
                            <w:sz w:val="18"/>
                            <w:szCs w:val="18"/>
                          </w:rPr>
                        </w:pPr>
                        <w:del w:id="1819" w:author="pbx" w:date="2017-11-03T17:48:00Z">
                          <w:r w:rsidRPr="00B06154">
                            <w:rPr>
                              <w:rFonts w:ascii="Courier New" w:eastAsia="Arial Unicode MS" w:hAnsi="Courier New" w:cs="Courier New"/>
                              <w:sz w:val="18"/>
                              <w:szCs w:val="18"/>
                            </w:rPr>
                            <w:delText xml:space="preserve">    &lt;observationMedia ID="MM1"&gt; </w:delText>
                          </w:r>
                        </w:del>
                      </w:p>
                      <w:p w14:paraId="05DEBE2B" w14:textId="77777777" w:rsidR="00292223" w:rsidRPr="00B06154" w:rsidRDefault="00292223" w:rsidP="00B06154">
                        <w:pPr>
                          <w:pStyle w:val="Default"/>
                          <w:rPr>
                            <w:del w:id="1820" w:author="pbx" w:date="2017-11-03T17:48:00Z"/>
                            <w:rFonts w:ascii="Courier New" w:eastAsia="Arial Unicode MS" w:hAnsi="Courier New" w:cs="Courier New"/>
                            <w:sz w:val="18"/>
                            <w:szCs w:val="18"/>
                          </w:rPr>
                        </w:pPr>
                        <w:del w:id="1821" w:author="pbx" w:date="2017-11-03T17:48:00Z">
                          <w:r w:rsidRPr="00B06154">
                            <w:rPr>
                              <w:rFonts w:ascii="Courier New" w:eastAsia="Arial Unicode MS" w:hAnsi="Courier New" w:cs="Courier New"/>
                              <w:sz w:val="18"/>
                              <w:szCs w:val="18"/>
                            </w:rPr>
                            <w:delText xml:space="preserve">      &lt;text&gt;descriptive text&lt;/text&gt;</w:delText>
                          </w:r>
                        </w:del>
                      </w:p>
                      <w:p w14:paraId="4D322F5E" w14:textId="77777777" w:rsidR="00292223" w:rsidRPr="00B06154" w:rsidRDefault="00292223" w:rsidP="00B06154">
                        <w:pPr>
                          <w:pStyle w:val="Default"/>
                          <w:rPr>
                            <w:del w:id="1822" w:author="pbx" w:date="2017-11-03T17:48:00Z"/>
                            <w:rFonts w:ascii="Courier New" w:eastAsia="Arial Unicode MS" w:hAnsi="Courier New" w:cs="Courier New"/>
                            <w:sz w:val="18"/>
                            <w:szCs w:val="18"/>
                          </w:rPr>
                        </w:pPr>
                        <w:del w:id="1823" w:author="pbx" w:date="2017-11-03T17:48:00Z">
                          <w:r w:rsidRPr="00B06154">
                            <w:rPr>
                              <w:rFonts w:ascii="Courier New" w:eastAsia="Arial Unicode MS" w:hAnsi="Courier New" w:cs="Courier New"/>
                              <w:sz w:val="18"/>
                              <w:szCs w:val="18"/>
                            </w:rPr>
                            <w:delText xml:space="preserve">      &lt;value xsi:type="ED" mediaType="image/jpeg"&gt;</w:delText>
                          </w:r>
                        </w:del>
                      </w:p>
                      <w:p w14:paraId="19500863" w14:textId="77777777" w:rsidR="00292223" w:rsidRPr="00B06154" w:rsidRDefault="00292223" w:rsidP="00B06154">
                        <w:pPr>
                          <w:pStyle w:val="Default"/>
                          <w:rPr>
                            <w:del w:id="1824" w:author="pbx" w:date="2017-11-03T17:48:00Z"/>
                            <w:rFonts w:ascii="Courier New" w:eastAsia="Arial Unicode MS" w:hAnsi="Courier New" w:cs="Courier New"/>
                            <w:sz w:val="18"/>
                            <w:szCs w:val="18"/>
                          </w:rPr>
                        </w:pPr>
                        <w:del w:id="1825" w:author="pbx" w:date="2017-11-03T17:48:00Z">
                          <w:r w:rsidRPr="00B06154">
                            <w:rPr>
                              <w:rFonts w:ascii="Courier New" w:eastAsia="Arial Unicode MS" w:hAnsi="Courier New" w:cs="Courier New"/>
                              <w:sz w:val="18"/>
                              <w:szCs w:val="18"/>
                            </w:rPr>
                            <w:delText xml:space="preserve">        &lt;reference value="drug-01.jpg"/&gt; </w:delText>
                          </w:r>
                        </w:del>
                      </w:p>
                      <w:p w14:paraId="2E5E6C46" w14:textId="77777777" w:rsidR="00292223" w:rsidRPr="00B06154" w:rsidRDefault="00292223" w:rsidP="00B06154">
                        <w:pPr>
                          <w:pStyle w:val="Default"/>
                          <w:rPr>
                            <w:del w:id="1826" w:author="pbx" w:date="2017-11-03T17:48:00Z"/>
                            <w:rFonts w:ascii="Courier New" w:eastAsia="Arial Unicode MS" w:hAnsi="Courier New" w:cs="Courier New"/>
                            <w:sz w:val="18"/>
                            <w:szCs w:val="18"/>
                          </w:rPr>
                        </w:pPr>
                        <w:del w:id="1827" w:author="pbx" w:date="2017-11-03T17:48:00Z">
                          <w:r w:rsidRPr="00B06154">
                            <w:rPr>
                              <w:rFonts w:ascii="Courier New" w:eastAsia="Arial Unicode MS" w:hAnsi="Courier New" w:cs="Courier New"/>
                              <w:sz w:val="18"/>
                              <w:szCs w:val="18"/>
                            </w:rPr>
                            <w:delText xml:space="preserve">      &lt;/value&gt; </w:delText>
                          </w:r>
                        </w:del>
                      </w:p>
                      <w:p w14:paraId="776C76A5" w14:textId="77777777" w:rsidR="00292223" w:rsidRPr="00B06154" w:rsidRDefault="00292223" w:rsidP="00B06154">
                        <w:pPr>
                          <w:pStyle w:val="Default"/>
                          <w:rPr>
                            <w:del w:id="1828" w:author="pbx" w:date="2017-11-03T17:48:00Z"/>
                            <w:rFonts w:ascii="Courier New" w:eastAsia="Arial Unicode MS" w:hAnsi="Courier New" w:cs="Courier New"/>
                            <w:sz w:val="18"/>
                            <w:szCs w:val="18"/>
                          </w:rPr>
                        </w:pPr>
                        <w:del w:id="1829" w:author="pbx" w:date="2017-11-03T17:48:00Z">
                          <w:r w:rsidRPr="00B06154">
                            <w:rPr>
                              <w:rFonts w:ascii="Courier New" w:eastAsia="Arial Unicode MS" w:hAnsi="Courier New" w:cs="Courier New"/>
                              <w:sz w:val="18"/>
                              <w:szCs w:val="18"/>
                            </w:rPr>
                            <w:delText xml:space="preserve">    &lt;/observationMedia&gt; </w:delText>
                          </w:r>
                        </w:del>
                      </w:p>
                      <w:p w14:paraId="17108125" w14:textId="77777777" w:rsidR="00292223" w:rsidRPr="00B06154" w:rsidRDefault="00292223" w:rsidP="00B06154">
                        <w:pPr>
                          <w:pStyle w:val="Default"/>
                          <w:rPr>
                            <w:del w:id="1830" w:author="pbx" w:date="2017-11-03T17:48:00Z"/>
                            <w:rFonts w:ascii="Courier New" w:eastAsia="Arial Unicode MS" w:hAnsi="Courier New" w:cs="Courier New"/>
                            <w:sz w:val="18"/>
                            <w:szCs w:val="18"/>
                          </w:rPr>
                        </w:pPr>
                        <w:del w:id="1831" w:author="pbx" w:date="2017-11-03T17:48:00Z">
                          <w:r w:rsidRPr="00B06154">
                            <w:rPr>
                              <w:rFonts w:ascii="Courier New" w:eastAsia="Arial Unicode MS" w:hAnsi="Courier New" w:cs="Courier New"/>
                              <w:sz w:val="18"/>
                              <w:szCs w:val="18"/>
                            </w:rPr>
                            <w:delText xml:space="preserve">  &lt;/component&gt; </w:delText>
                          </w:r>
                        </w:del>
                      </w:p>
                      <w:p w14:paraId="6F371CD0" w14:textId="77777777" w:rsidR="00292223" w:rsidRPr="00B06154" w:rsidRDefault="00292223" w:rsidP="00B06154">
                        <w:pPr>
                          <w:pStyle w:val="Default"/>
                          <w:rPr>
                            <w:del w:id="1832" w:author="pbx" w:date="2017-11-03T17:48:00Z"/>
                            <w:rFonts w:ascii="Courier New" w:eastAsia="Arial Unicode MS" w:hAnsi="Courier New" w:cs="Courier New"/>
                            <w:sz w:val="18"/>
                            <w:szCs w:val="18"/>
                          </w:rPr>
                        </w:pPr>
                        <w:del w:id="1833" w:author="pbx" w:date="2017-11-03T17:48:00Z">
                          <w:r w:rsidRPr="00B06154">
                            <w:rPr>
                              <w:rFonts w:ascii="Courier New" w:eastAsia="Arial Unicode MS" w:hAnsi="Courier New" w:cs="Courier New"/>
                              <w:sz w:val="18"/>
                              <w:szCs w:val="18"/>
                            </w:rPr>
                            <w:delText>&lt;/section&gt;</w:delText>
                          </w:r>
                        </w:del>
                      </w:p>
                    </w:txbxContent>
                  </v:textbox>
                  <w10:anchorlock/>
                </v:shape>
              </w:pict>
            </mc:Fallback>
          </mc:AlternateContent>
        </w:r>
      </w:del>
      <w:ins w:id="1379" w:author="pbx" w:date="2017-11-03T17:48:00Z">
        <w:r w:rsidR="00A44D92" w:rsidRPr="004E79DF">
          <w:rPr>
            <w:rFonts w:eastAsia="Arial Unicode MS"/>
            <w:sz w:val="23"/>
            <w:szCs w:val="23"/>
          </w:rPr>
          <w:t xml:space="preserve">&lt;section&gt; </w:t>
        </w:r>
      </w:ins>
    </w:p>
    <w:p w:rsidR="00A44D92" w:rsidRPr="004E79DF" w:rsidRDefault="00A44D92" w:rsidP="004E79DF">
      <w:pPr>
        <w:pStyle w:val="Default"/>
        <w:ind w:left="288"/>
        <w:rPr>
          <w:ins w:id="1380" w:author="pbx" w:date="2017-11-03T17:48:00Z"/>
          <w:rFonts w:eastAsia="Arial Unicode MS"/>
          <w:sz w:val="23"/>
          <w:szCs w:val="23"/>
        </w:rPr>
      </w:pPr>
      <w:ins w:id="1381" w:author="pbx" w:date="2017-11-03T17:48:00Z">
        <w:r w:rsidRPr="004E79DF">
          <w:rPr>
            <w:rFonts w:eastAsia="Arial Unicode MS"/>
            <w:sz w:val="23"/>
            <w:szCs w:val="23"/>
          </w:rPr>
          <w:t xml:space="preserve"> &lt;text&gt; </w:t>
        </w:r>
      </w:ins>
    </w:p>
    <w:p w:rsidR="00A44D92" w:rsidRPr="004E79DF" w:rsidRDefault="00A44D92" w:rsidP="004E79DF">
      <w:pPr>
        <w:pStyle w:val="Default"/>
        <w:ind w:left="576"/>
        <w:rPr>
          <w:ins w:id="1382" w:author="pbx" w:date="2017-11-03T17:48:00Z"/>
          <w:rFonts w:eastAsia="Arial Unicode MS"/>
          <w:sz w:val="23"/>
          <w:szCs w:val="23"/>
        </w:rPr>
      </w:pPr>
      <w:ins w:id="1383" w:author="pbx" w:date="2017-11-03T17:48:00Z">
        <w:r w:rsidRPr="004E79DF">
          <w:rPr>
            <w:rFonts w:eastAsia="Arial Unicode MS"/>
            <w:sz w:val="23"/>
            <w:szCs w:val="23"/>
          </w:rPr>
          <w:t xml:space="preserve"> &lt;paragraph&gt;...&lt;/paragraph&gt; </w:t>
        </w:r>
      </w:ins>
    </w:p>
    <w:p w:rsidR="00A44D92" w:rsidRPr="004E79DF" w:rsidRDefault="00A44D92" w:rsidP="004E79DF">
      <w:pPr>
        <w:pStyle w:val="Default"/>
        <w:ind w:left="576"/>
        <w:rPr>
          <w:ins w:id="1384" w:author="pbx" w:date="2017-11-03T17:48:00Z"/>
          <w:rFonts w:eastAsia="Arial Unicode MS"/>
          <w:sz w:val="23"/>
          <w:szCs w:val="23"/>
        </w:rPr>
      </w:pPr>
      <w:ins w:id="1385" w:author="pbx" w:date="2017-11-03T17:48:00Z">
        <w:r w:rsidRPr="004E79DF">
          <w:rPr>
            <w:rFonts w:eastAsia="Arial Unicode MS"/>
            <w:sz w:val="23"/>
            <w:szCs w:val="23"/>
          </w:rPr>
          <w:t xml:space="preserve"> &lt;renderMultiMedia referencedObject="MM1"/&gt; </w:t>
        </w:r>
      </w:ins>
    </w:p>
    <w:p w:rsidR="00A44D92" w:rsidRPr="004E79DF" w:rsidRDefault="00A44D92" w:rsidP="004E79DF">
      <w:pPr>
        <w:pStyle w:val="Default"/>
        <w:ind w:left="576"/>
        <w:rPr>
          <w:ins w:id="1386" w:author="pbx" w:date="2017-11-03T17:48:00Z"/>
          <w:rFonts w:eastAsia="Arial Unicode MS"/>
          <w:sz w:val="23"/>
          <w:szCs w:val="23"/>
        </w:rPr>
      </w:pPr>
      <w:ins w:id="1387" w:author="pbx" w:date="2017-11-03T17:48:00Z">
        <w:r w:rsidRPr="004E79DF">
          <w:rPr>
            <w:rFonts w:eastAsia="Arial Unicode MS"/>
            <w:sz w:val="23"/>
            <w:szCs w:val="23"/>
          </w:rPr>
          <w:t xml:space="preserve"> &lt;paragraph&gt;...&lt;/paragraph&gt; </w:t>
        </w:r>
      </w:ins>
    </w:p>
    <w:p w:rsidR="00A44D92" w:rsidRPr="004E79DF" w:rsidRDefault="00A44D92" w:rsidP="004E79DF">
      <w:pPr>
        <w:pStyle w:val="Default"/>
        <w:ind w:left="288"/>
        <w:rPr>
          <w:ins w:id="1388" w:author="pbx" w:date="2017-11-03T17:48:00Z"/>
          <w:rFonts w:eastAsia="Arial Unicode MS"/>
          <w:sz w:val="23"/>
          <w:szCs w:val="23"/>
        </w:rPr>
      </w:pPr>
      <w:ins w:id="1389" w:author="pbx" w:date="2017-11-03T17:48:00Z">
        <w:r w:rsidRPr="004E79DF">
          <w:rPr>
            <w:rFonts w:eastAsia="Arial Unicode MS"/>
            <w:sz w:val="23"/>
            <w:szCs w:val="23"/>
          </w:rPr>
          <w:t xml:space="preserve"> &lt;/text&gt; </w:t>
        </w:r>
      </w:ins>
    </w:p>
    <w:p w:rsidR="00A44D92" w:rsidRPr="004E79DF" w:rsidRDefault="00A44D92" w:rsidP="004E79DF">
      <w:pPr>
        <w:pStyle w:val="Default"/>
        <w:ind w:left="288"/>
        <w:rPr>
          <w:ins w:id="1390" w:author="pbx" w:date="2017-11-03T17:48:00Z"/>
          <w:rFonts w:eastAsia="Arial Unicode MS"/>
          <w:sz w:val="23"/>
          <w:szCs w:val="23"/>
        </w:rPr>
      </w:pPr>
      <w:ins w:id="1391" w:author="pbx" w:date="2017-11-03T17:48:00Z">
        <w:r w:rsidRPr="004E79DF">
          <w:rPr>
            <w:rFonts w:eastAsia="Arial Unicode MS"/>
            <w:sz w:val="23"/>
            <w:szCs w:val="23"/>
          </w:rPr>
          <w:t xml:space="preserve">  &lt;component&gt; </w:t>
        </w:r>
      </w:ins>
    </w:p>
    <w:p w:rsidR="00A44D92" w:rsidRPr="004E79DF" w:rsidRDefault="00A44D92" w:rsidP="004E79DF">
      <w:pPr>
        <w:pStyle w:val="Default"/>
        <w:ind w:left="576"/>
        <w:rPr>
          <w:ins w:id="1392" w:author="pbx" w:date="2017-11-03T17:48:00Z"/>
          <w:rFonts w:eastAsia="Arial Unicode MS"/>
          <w:sz w:val="23"/>
          <w:szCs w:val="23"/>
        </w:rPr>
      </w:pPr>
      <w:ins w:id="1393" w:author="pbx" w:date="2017-11-03T17:48:00Z">
        <w:r w:rsidRPr="004E79DF">
          <w:rPr>
            <w:rFonts w:eastAsia="Arial Unicode MS"/>
            <w:sz w:val="23"/>
            <w:szCs w:val="23"/>
          </w:rPr>
          <w:t xml:space="preserve"> &lt;observationMedia ID="MM1"&gt; </w:t>
        </w:r>
      </w:ins>
    </w:p>
    <w:p w:rsidR="00A44D92" w:rsidRPr="004E79DF" w:rsidRDefault="00A44D92" w:rsidP="004E79DF">
      <w:pPr>
        <w:pStyle w:val="Default"/>
        <w:ind w:left="864"/>
        <w:rPr>
          <w:ins w:id="1394" w:author="pbx" w:date="2017-11-03T17:48:00Z"/>
          <w:rFonts w:eastAsia="Arial Unicode MS"/>
          <w:sz w:val="23"/>
          <w:szCs w:val="23"/>
        </w:rPr>
      </w:pPr>
      <w:ins w:id="1395" w:author="pbx" w:date="2017-11-03T17:48:00Z">
        <w:r w:rsidRPr="004E79DF">
          <w:rPr>
            <w:rFonts w:eastAsia="Arial Unicode MS"/>
            <w:sz w:val="23"/>
            <w:szCs w:val="23"/>
          </w:rPr>
          <w:t xml:space="preserve"> &lt;text&gt;descriptive text&lt;/text&gt;</w:t>
        </w:r>
      </w:ins>
    </w:p>
    <w:p w:rsidR="00A44D92" w:rsidRPr="004E79DF" w:rsidRDefault="00A44D92" w:rsidP="004E79DF">
      <w:pPr>
        <w:pStyle w:val="Default"/>
        <w:ind w:left="864"/>
        <w:rPr>
          <w:ins w:id="1396" w:author="pbx" w:date="2017-11-03T17:48:00Z"/>
          <w:rFonts w:eastAsia="Arial Unicode MS"/>
          <w:sz w:val="23"/>
          <w:szCs w:val="23"/>
        </w:rPr>
      </w:pPr>
      <w:ins w:id="1397" w:author="pbx" w:date="2017-11-03T17:48:00Z">
        <w:r w:rsidRPr="004E79DF">
          <w:rPr>
            <w:rFonts w:eastAsia="Arial Unicode MS"/>
            <w:sz w:val="23"/>
            <w:szCs w:val="23"/>
          </w:rPr>
          <w:t xml:space="preserve"> &lt;value xsi:type="ED" mediaType="image/jpeg"&gt;</w:t>
        </w:r>
      </w:ins>
    </w:p>
    <w:p w:rsidR="00A44D92" w:rsidRPr="004E79DF" w:rsidRDefault="00A44D92" w:rsidP="004E79DF">
      <w:pPr>
        <w:pStyle w:val="Default"/>
        <w:ind w:left="1152"/>
        <w:rPr>
          <w:ins w:id="1398" w:author="pbx" w:date="2017-11-03T17:48:00Z"/>
          <w:rFonts w:eastAsia="Arial Unicode MS"/>
          <w:sz w:val="23"/>
          <w:szCs w:val="23"/>
        </w:rPr>
      </w:pPr>
      <w:ins w:id="1399" w:author="pbx" w:date="2017-11-03T17:48:00Z">
        <w:r w:rsidRPr="004E79DF">
          <w:rPr>
            <w:rFonts w:eastAsia="Arial Unicode MS"/>
            <w:sz w:val="23"/>
            <w:szCs w:val="23"/>
          </w:rPr>
          <w:t xml:space="preserve"> &lt;reference value="drug-01.jpg"/&gt; </w:t>
        </w:r>
      </w:ins>
    </w:p>
    <w:p w:rsidR="00A44D92" w:rsidRPr="004E79DF" w:rsidRDefault="00A44D92" w:rsidP="004E79DF">
      <w:pPr>
        <w:pStyle w:val="Default"/>
        <w:ind w:left="864"/>
        <w:rPr>
          <w:ins w:id="1400" w:author="pbx" w:date="2017-11-03T17:48:00Z"/>
          <w:rFonts w:eastAsia="Arial Unicode MS"/>
          <w:sz w:val="23"/>
          <w:szCs w:val="23"/>
        </w:rPr>
      </w:pPr>
      <w:ins w:id="1401" w:author="pbx" w:date="2017-11-03T17:48:00Z">
        <w:r w:rsidRPr="004E79DF">
          <w:rPr>
            <w:rFonts w:eastAsia="Arial Unicode MS"/>
            <w:sz w:val="23"/>
            <w:szCs w:val="23"/>
          </w:rPr>
          <w:t xml:space="preserve"> &lt;/value&gt; </w:t>
        </w:r>
      </w:ins>
    </w:p>
    <w:p w:rsidR="00A44D92" w:rsidRPr="004E79DF" w:rsidRDefault="00A44D92" w:rsidP="004E79DF">
      <w:pPr>
        <w:pStyle w:val="Default"/>
        <w:ind w:left="576"/>
        <w:rPr>
          <w:ins w:id="1402" w:author="pbx" w:date="2017-11-03T17:48:00Z"/>
          <w:rFonts w:eastAsia="Arial Unicode MS"/>
          <w:sz w:val="23"/>
          <w:szCs w:val="23"/>
        </w:rPr>
      </w:pPr>
      <w:ins w:id="1403" w:author="pbx" w:date="2017-11-03T17:48:00Z">
        <w:r w:rsidRPr="004E79DF">
          <w:rPr>
            <w:rFonts w:eastAsia="Arial Unicode MS"/>
            <w:sz w:val="23"/>
            <w:szCs w:val="23"/>
          </w:rPr>
          <w:t xml:space="preserve"> &lt;/observationMedia&gt; </w:t>
        </w:r>
      </w:ins>
    </w:p>
    <w:p w:rsidR="00A44D92" w:rsidRPr="004E79DF" w:rsidRDefault="00A44D92" w:rsidP="004E79DF">
      <w:pPr>
        <w:pStyle w:val="Default"/>
        <w:ind w:left="288"/>
        <w:rPr>
          <w:ins w:id="1404" w:author="pbx" w:date="2017-11-03T17:48:00Z"/>
          <w:rFonts w:eastAsia="Arial Unicode MS"/>
          <w:sz w:val="23"/>
          <w:szCs w:val="23"/>
        </w:rPr>
      </w:pPr>
      <w:ins w:id="1405" w:author="pbx" w:date="2017-11-03T17:48:00Z">
        <w:r w:rsidRPr="004E79DF">
          <w:rPr>
            <w:rFonts w:eastAsia="Arial Unicode MS"/>
            <w:sz w:val="23"/>
            <w:szCs w:val="23"/>
          </w:rPr>
          <w:t xml:space="preserve"> &lt;/component&gt; </w:t>
        </w:r>
      </w:ins>
    </w:p>
    <w:p w:rsidR="00A44D92" w:rsidRPr="004E79DF" w:rsidRDefault="00A44D92" w:rsidP="00A44D92">
      <w:pPr>
        <w:pStyle w:val="Default"/>
        <w:rPr>
          <w:ins w:id="1406" w:author="pbx" w:date="2017-11-03T17:48:00Z"/>
          <w:rFonts w:eastAsia="Arial Unicode MS"/>
          <w:sz w:val="23"/>
          <w:szCs w:val="23"/>
        </w:rPr>
      </w:pPr>
      <w:ins w:id="1407" w:author="pbx" w:date="2017-11-03T17:48:00Z">
        <w:r w:rsidRPr="004E79DF">
          <w:rPr>
            <w:rFonts w:eastAsia="Arial Unicode MS"/>
            <w:sz w:val="23"/>
            <w:szCs w:val="23"/>
          </w:rPr>
          <w:t>&lt;/section&gt;</w:t>
        </w:r>
      </w:ins>
    </w:p>
    <w:p w:rsidR="00F834CE" w:rsidRDefault="00F834CE" w:rsidP="0080029F">
      <w:pPr>
        <w:pStyle w:val="Default"/>
        <w:rPr>
          <w:rFonts w:eastAsia="Arial Unicode MS"/>
          <w:sz w:val="23"/>
          <w:szCs w:val="23"/>
        </w:rPr>
      </w:pPr>
    </w:p>
    <w:p w:rsidR="005E1154" w:rsidRDefault="006F1B73" w:rsidP="0080029F">
      <w:pPr>
        <w:pStyle w:val="Default"/>
        <w:rPr>
          <w:rFonts w:eastAsia="Arial Unicode MS"/>
          <w:sz w:val="23"/>
          <w:szCs w:val="23"/>
        </w:rPr>
      </w:pPr>
      <w:r>
        <w:rPr>
          <w:rFonts w:eastAsia="Arial Unicode MS"/>
          <w:sz w:val="23"/>
          <w:szCs w:val="23"/>
        </w:rPr>
        <w:t xml:space="preserve">The &lt;observationMedia&gt; element does not contain the graphics file, but instead points at the file. </w:t>
      </w:r>
    </w:p>
    <w:p w:rsidR="005E1154" w:rsidRDefault="005E1154" w:rsidP="0080029F">
      <w:pPr>
        <w:pStyle w:val="Default"/>
        <w:rPr>
          <w:rFonts w:eastAsia="Arial Unicode MS"/>
          <w:sz w:val="23"/>
          <w:szCs w:val="23"/>
        </w:rPr>
      </w:pPr>
    </w:p>
    <w:p w:rsidR="009E0A85" w:rsidRDefault="006F1B73" w:rsidP="0080029F">
      <w:pPr>
        <w:pStyle w:val="Default"/>
        <w:rPr>
          <w:rFonts w:eastAsia="Arial Unicode MS"/>
          <w:sz w:val="23"/>
          <w:szCs w:val="23"/>
        </w:rPr>
      </w:pPr>
      <w:r>
        <w:rPr>
          <w:rFonts w:eastAsia="Arial Unicode MS"/>
          <w:sz w:val="23"/>
          <w:szCs w:val="23"/>
        </w:rPr>
        <w:t xml:space="preserve">For image placement, if an image is a block image (i.e., should appear in its own space), insert the renderMultimedia tag between &lt;paragraph&gt; elements. If an image is inline (i.e., should appear alongside text), insert the renderMultimedia tag in the text of a &lt;paragraph&gt; as appropriate. Inline images are expected to be uncommon and basically represent symbols that cannot be represented by Unicode characters. In addition, &lt;caption&gt; are not applicable for inline images since these are not offset from the surrounding text. </w:t>
      </w:r>
    </w:p>
    <w:p w:rsidR="009E0A85" w:rsidRDefault="009E0A85" w:rsidP="0080029F">
      <w:pPr>
        <w:pStyle w:val="Default"/>
        <w:rPr>
          <w:rFonts w:eastAsia="Arial Unicode MS"/>
          <w:sz w:val="23"/>
          <w:szCs w:val="23"/>
        </w:rPr>
      </w:pPr>
    </w:p>
    <w:p w:rsidR="005F0A34" w:rsidRDefault="006F1B73" w:rsidP="0080029F">
      <w:pPr>
        <w:pStyle w:val="Default"/>
        <w:rPr>
          <w:rFonts w:eastAsia="Arial Unicode MS"/>
          <w:sz w:val="23"/>
          <w:szCs w:val="23"/>
        </w:rPr>
      </w:pPr>
      <w:r>
        <w:rPr>
          <w:rFonts w:eastAsia="Arial Unicode MS"/>
          <w:sz w:val="23"/>
          <w:szCs w:val="23"/>
        </w:rPr>
        <w:lastRenderedPageBreak/>
        <w:t xml:space="preserve">The SPL stylesheet does not perform any resizing graphics or changing the resolution of graphics files. Thus, all images are rendered in the browser as-is, with all characteristics of the actual graphic file itself. To ensure that a graphic will appear as desired, it is very important that the graphic file is edited to a dimension appropriate for its presentation within the browser. If this is not done, the appearance of the graphic may not be consistent with the narrative content reducing the readability of the file. JPEG image file type using appropriate pixels per inch for images for viewing in a browser using the standard </w:t>
      </w:r>
      <w:r w:rsidR="00243638">
        <w:rPr>
          <w:rFonts w:eastAsia="Arial Unicode MS"/>
          <w:sz w:val="23"/>
          <w:szCs w:val="23"/>
        </w:rPr>
        <w:t>style sheet</w:t>
      </w:r>
      <w:r>
        <w:rPr>
          <w:rFonts w:eastAsia="Arial Unicode MS"/>
          <w:sz w:val="23"/>
          <w:szCs w:val="23"/>
        </w:rPr>
        <w:t xml:space="preserve">. </w:t>
      </w:r>
    </w:p>
    <w:p w:rsidR="00906BC6" w:rsidRDefault="00906BC6" w:rsidP="0080029F"/>
    <w:p w:rsidR="005F0A34" w:rsidRDefault="00906BC6" w:rsidP="0080029F">
      <w:pPr>
        <w:rPr>
          <w:lang w:val="en-US"/>
        </w:rPr>
      </w:pPr>
      <w:r w:rsidRPr="00906BC6">
        <w:rPr>
          <w:lang w:val="en-US"/>
        </w:rPr>
        <w:t>Only file formats detailed in the table below are permitted</w:t>
      </w:r>
      <w:r>
        <w:rPr>
          <w:lang w:val="en-US"/>
        </w:rPr>
        <w:t>:</w:t>
      </w:r>
    </w:p>
    <w:tbl>
      <w:tblPr>
        <w:tblStyle w:val="TableGrid"/>
        <w:tblW w:w="0" w:type="auto"/>
        <w:tblInd w:w="108" w:type="dxa"/>
        <w:tblLayout w:type="fixed"/>
        <w:tblLook w:val="04A0" w:firstRow="1" w:lastRow="0" w:firstColumn="1" w:lastColumn="0" w:noHBand="0" w:noVBand="1"/>
      </w:tblPr>
      <w:tblGrid>
        <w:gridCol w:w="1260"/>
        <w:gridCol w:w="4680"/>
        <w:gridCol w:w="2070"/>
        <w:gridCol w:w="1170"/>
      </w:tblGrid>
      <w:tr w:rsidR="00906BC6" w:rsidRPr="001111C2" w:rsidTr="001111C2">
        <w:trPr>
          <w:tblHeader/>
        </w:trPr>
        <w:tc>
          <w:tcPr>
            <w:tcW w:w="1260" w:type="dxa"/>
            <w:shd w:val="clear" w:color="auto" w:fill="D9D9D9" w:themeFill="background1" w:themeFillShade="D9"/>
          </w:tcPr>
          <w:p w:rsidR="00906BC6" w:rsidRPr="001111C2" w:rsidRDefault="00906BC6" w:rsidP="0080029F">
            <w:pPr>
              <w:rPr>
                <w:lang w:val="en-US"/>
              </w:rPr>
            </w:pPr>
            <w:r w:rsidRPr="001111C2">
              <w:rPr>
                <w:lang w:val="en-US"/>
              </w:rPr>
              <w:t>File Format</w:t>
            </w:r>
          </w:p>
        </w:tc>
        <w:tc>
          <w:tcPr>
            <w:tcW w:w="4680" w:type="dxa"/>
            <w:shd w:val="clear" w:color="auto" w:fill="D9D9D9" w:themeFill="background1" w:themeFillShade="D9"/>
          </w:tcPr>
          <w:p w:rsidR="00906BC6" w:rsidRPr="001111C2" w:rsidRDefault="00906BC6" w:rsidP="0080029F">
            <w:pPr>
              <w:rPr>
                <w:lang w:val="en-US"/>
              </w:rPr>
            </w:pPr>
            <w:r w:rsidRPr="001111C2">
              <w:rPr>
                <w:lang w:val="en-US"/>
              </w:rPr>
              <w:t>Description</w:t>
            </w:r>
          </w:p>
        </w:tc>
        <w:tc>
          <w:tcPr>
            <w:tcW w:w="2070" w:type="dxa"/>
            <w:shd w:val="clear" w:color="auto" w:fill="D9D9D9" w:themeFill="background1" w:themeFillShade="D9"/>
          </w:tcPr>
          <w:p w:rsidR="00906BC6" w:rsidRPr="001111C2" w:rsidRDefault="00906BC6" w:rsidP="0080029F">
            <w:pPr>
              <w:rPr>
                <w:lang w:val="en-US"/>
              </w:rPr>
            </w:pPr>
            <w:r w:rsidRPr="001111C2">
              <w:rPr>
                <w:lang w:val="en-US"/>
              </w:rPr>
              <w:t>Specifications</w:t>
            </w:r>
          </w:p>
        </w:tc>
        <w:tc>
          <w:tcPr>
            <w:tcW w:w="1170" w:type="dxa"/>
            <w:shd w:val="clear" w:color="auto" w:fill="D9D9D9" w:themeFill="background1" w:themeFillShade="D9"/>
          </w:tcPr>
          <w:p w:rsidR="00906BC6" w:rsidRPr="001111C2" w:rsidRDefault="00906BC6" w:rsidP="0080029F">
            <w:pPr>
              <w:rPr>
                <w:lang w:val="en-US"/>
              </w:rPr>
            </w:pPr>
            <w:r w:rsidRPr="001111C2">
              <w:rPr>
                <w:lang w:val="en-US"/>
              </w:rPr>
              <w:t>Extension</w:t>
            </w:r>
          </w:p>
        </w:tc>
      </w:tr>
      <w:tr w:rsidR="00906BC6" w:rsidTr="009E6299">
        <w:tc>
          <w:tcPr>
            <w:tcW w:w="1260" w:type="dxa"/>
          </w:tcPr>
          <w:p w:rsidR="00906BC6" w:rsidRDefault="00906BC6" w:rsidP="0080029F">
            <w:pPr>
              <w:rPr>
                <w:lang w:val="en-US"/>
              </w:rPr>
            </w:pPr>
            <w:r>
              <w:rPr>
                <w:lang w:val="en-US"/>
              </w:rPr>
              <w:t>JPEG/</w:t>
            </w:r>
            <w:r w:rsidRPr="003730F0">
              <w:rPr>
                <w:lang w:val="en-US"/>
              </w:rPr>
              <w:t>JFIF</w:t>
            </w:r>
          </w:p>
        </w:tc>
        <w:tc>
          <w:tcPr>
            <w:tcW w:w="4680" w:type="dxa"/>
          </w:tcPr>
          <w:p w:rsidR="00906BC6" w:rsidRPr="00C178D9" w:rsidRDefault="00906BC6" w:rsidP="0080029F">
            <w:pPr>
              <w:rPr>
                <w:lang w:val="en-US"/>
              </w:rPr>
            </w:pPr>
            <w:r w:rsidRPr="003730F0">
              <w:rPr>
                <w:lang w:val="en-US"/>
              </w:rPr>
              <w:t>J</w:t>
            </w:r>
            <w:r>
              <w:rPr>
                <w:lang w:val="en-US"/>
              </w:rPr>
              <w:t xml:space="preserve">oint Photographic Experts Group (JPEG) / </w:t>
            </w:r>
            <w:r w:rsidRPr="003730F0">
              <w:rPr>
                <w:lang w:val="en-US"/>
              </w:rPr>
              <w:t>JPEG File Interchange Format</w:t>
            </w:r>
            <w:r>
              <w:rPr>
                <w:lang w:val="en-US"/>
              </w:rPr>
              <w:t xml:space="preserve"> (</w:t>
            </w:r>
            <w:r w:rsidRPr="003730F0">
              <w:rPr>
                <w:lang w:val="en-US"/>
              </w:rPr>
              <w:t>JFIF)</w:t>
            </w:r>
            <w:r>
              <w:rPr>
                <w:lang w:val="en-US"/>
              </w:rPr>
              <w:t xml:space="preserve"> is a compression standard for encoding and exchanging still digital raster files.</w:t>
            </w:r>
          </w:p>
        </w:tc>
        <w:tc>
          <w:tcPr>
            <w:tcW w:w="2070" w:type="dxa"/>
          </w:tcPr>
          <w:p w:rsidR="00906BC6" w:rsidRDefault="00906BC6" w:rsidP="0080029F">
            <w:pPr>
              <w:rPr>
                <w:lang w:val="en-US"/>
              </w:rPr>
            </w:pPr>
            <w:r w:rsidRPr="00C178D9">
              <w:rPr>
                <w:lang w:val="en-US"/>
              </w:rPr>
              <w:t>ISO 10918-1</w:t>
            </w:r>
          </w:p>
        </w:tc>
        <w:tc>
          <w:tcPr>
            <w:tcW w:w="1170" w:type="dxa"/>
          </w:tcPr>
          <w:p w:rsidR="00906BC6" w:rsidRDefault="00906BC6" w:rsidP="0080029F">
            <w:pPr>
              <w:rPr>
                <w:lang w:val="en-US"/>
              </w:rPr>
            </w:pPr>
            <w:r>
              <w:rPr>
                <w:lang w:val="en-US"/>
              </w:rPr>
              <w:t>jpg</w:t>
            </w:r>
          </w:p>
        </w:tc>
      </w:tr>
      <w:tr w:rsidR="00906BC6" w:rsidTr="009E6299">
        <w:tc>
          <w:tcPr>
            <w:tcW w:w="1260" w:type="dxa"/>
          </w:tcPr>
          <w:p w:rsidR="00906BC6" w:rsidRPr="00C178D9" w:rsidRDefault="00906BC6" w:rsidP="0080029F">
            <w:pPr>
              <w:rPr>
                <w:lang w:val="en-US"/>
              </w:rPr>
            </w:pPr>
            <w:r w:rsidRPr="00C178D9">
              <w:rPr>
                <w:lang w:val="en-US"/>
              </w:rPr>
              <w:t>PDF/A-1</w:t>
            </w:r>
          </w:p>
        </w:tc>
        <w:tc>
          <w:tcPr>
            <w:tcW w:w="4680" w:type="dxa"/>
          </w:tcPr>
          <w:p w:rsidR="00906BC6" w:rsidRPr="00C178D9" w:rsidRDefault="00906BC6" w:rsidP="0080029F">
            <w:pPr>
              <w:rPr>
                <w:lang w:val="en-US"/>
              </w:rPr>
            </w:pPr>
            <w:r w:rsidRPr="00C178D9">
              <w:rPr>
                <w:lang w:val="en-US"/>
              </w:rPr>
              <w:t>Portable Document Format  Archive version 1</w:t>
            </w:r>
            <w:r>
              <w:rPr>
                <w:lang w:val="en-US"/>
              </w:rPr>
              <w:t>, is an archival format designed for long term preservation of digital files based on Adobe PDF v1.4</w:t>
            </w:r>
          </w:p>
        </w:tc>
        <w:tc>
          <w:tcPr>
            <w:tcW w:w="2070" w:type="dxa"/>
          </w:tcPr>
          <w:p w:rsidR="00906BC6" w:rsidRDefault="00906BC6" w:rsidP="0080029F">
            <w:pPr>
              <w:rPr>
                <w:lang w:val="en-US"/>
              </w:rPr>
            </w:pPr>
            <w:r w:rsidRPr="006C1F47">
              <w:rPr>
                <w:lang w:val="en-US"/>
              </w:rPr>
              <w:t>ISO 19005-1</w:t>
            </w:r>
          </w:p>
        </w:tc>
        <w:tc>
          <w:tcPr>
            <w:tcW w:w="1170" w:type="dxa"/>
          </w:tcPr>
          <w:p w:rsidR="00906BC6" w:rsidRDefault="00906BC6" w:rsidP="0080029F">
            <w:pPr>
              <w:rPr>
                <w:lang w:val="en-US"/>
              </w:rPr>
            </w:pPr>
            <w:r>
              <w:rPr>
                <w:lang w:val="en-US"/>
              </w:rPr>
              <w:t>pdf</w:t>
            </w:r>
          </w:p>
        </w:tc>
      </w:tr>
      <w:tr w:rsidR="00906BC6" w:rsidTr="009E6299">
        <w:tc>
          <w:tcPr>
            <w:tcW w:w="1260" w:type="dxa"/>
          </w:tcPr>
          <w:p w:rsidR="00906BC6" w:rsidRPr="00C178D9" w:rsidRDefault="00906BC6" w:rsidP="0080029F">
            <w:pPr>
              <w:rPr>
                <w:lang w:val="en-US"/>
              </w:rPr>
            </w:pPr>
            <w:r>
              <w:rPr>
                <w:lang w:val="en-US"/>
              </w:rPr>
              <w:t>PDF/A-2</w:t>
            </w:r>
          </w:p>
        </w:tc>
        <w:tc>
          <w:tcPr>
            <w:tcW w:w="4680" w:type="dxa"/>
          </w:tcPr>
          <w:p w:rsidR="00906BC6" w:rsidRPr="00C178D9" w:rsidRDefault="00906BC6" w:rsidP="0080029F">
            <w:pPr>
              <w:rPr>
                <w:lang w:val="en-US"/>
              </w:rPr>
            </w:pPr>
            <w:r w:rsidRPr="00C178D9">
              <w:rPr>
                <w:lang w:val="en-US"/>
              </w:rPr>
              <w:t xml:space="preserve">Portable Document Format  Archive version </w:t>
            </w:r>
            <w:r>
              <w:rPr>
                <w:lang w:val="en-US"/>
              </w:rPr>
              <w:t>2, is an archival format designed for long term preservation of digital files based on Adobe PDF v1.7</w:t>
            </w:r>
          </w:p>
        </w:tc>
        <w:tc>
          <w:tcPr>
            <w:tcW w:w="2070" w:type="dxa"/>
          </w:tcPr>
          <w:p w:rsidR="00906BC6" w:rsidRDefault="00906BC6" w:rsidP="0080029F">
            <w:pPr>
              <w:rPr>
                <w:lang w:val="en-US"/>
              </w:rPr>
            </w:pPr>
            <w:r w:rsidRPr="006C1F47">
              <w:rPr>
                <w:lang w:val="en-US"/>
              </w:rPr>
              <w:t>ISO 19005-2</w:t>
            </w:r>
          </w:p>
        </w:tc>
        <w:tc>
          <w:tcPr>
            <w:tcW w:w="1170" w:type="dxa"/>
          </w:tcPr>
          <w:p w:rsidR="00906BC6" w:rsidRDefault="00906BC6" w:rsidP="0080029F">
            <w:pPr>
              <w:rPr>
                <w:lang w:val="en-US"/>
              </w:rPr>
            </w:pPr>
            <w:r>
              <w:rPr>
                <w:lang w:val="en-US"/>
              </w:rPr>
              <w:t>pdf</w:t>
            </w:r>
          </w:p>
        </w:tc>
      </w:tr>
      <w:tr w:rsidR="00906BC6" w:rsidTr="009E6299">
        <w:tc>
          <w:tcPr>
            <w:tcW w:w="1260" w:type="dxa"/>
          </w:tcPr>
          <w:p w:rsidR="00906BC6" w:rsidRDefault="00906BC6" w:rsidP="0080029F">
            <w:pPr>
              <w:rPr>
                <w:lang w:val="en-US"/>
              </w:rPr>
            </w:pPr>
            <w:r>
              <w:rPr>
                <w:lang w:val="en-US"/>
              </w:rPr>
              <w:t>XML</w:t>
            </w:r>
          </w:p>
        </w:tc>
        <w:tc>
          <w:tcPr>
            <w:tcW w:w="4680" w:type="dxa"/>
          </w:tcPr>
          <w:p w:rsidR="00906BC6" w:rsidRDefault="00906BC6" w:rsidP="0080029F">
            <w:pPr>
              <w:rPr>
                <w:lang w:val="en-US"/>
              </w:rPr>
            </w:pPr>
            <w:r>
              <w:rPr>
                <w:lang w:val="en-US"/>
              </w:rPr>
              <w:t xml:space="preserve">Extensible Markup Language (XML) </w:t>
            </w:r>
            <w:r w:rsidRPr="00C178D9">
              <w:rPr>
                <w:lang w:val="en-US"/>
              </w:rPr>
              <w:t>is a markup language that defines document</w:t>
            </w:r>
            <w:r>
              <w:rPr>
                <w:lang w:val="en-US"/>
              </w:rPr>
              <w:t xml:space="preserve"> encoding rules.</w:t>
            </w:r>
          </w:p>
        </w:tc>
        <w:tc>
          <w:tcPr>
            <w:tcW w:w="2070" w:type="dxa"/>
          </w:tcPr>
          <w:p w:rsidR="00906BC6" w:rsidRDefault="00906BC6" w:rsidP="0080029F">
            <w:pPr>
              <w:rPr>
                <w:lang w:val="en-US"/>
              </w:rPr>
            </w:pPr>
            <w:r w:rsidRPr="006C1F47">
              <w:rPr>
                <w:shd w:val="clear" w:color="auto" w:fill="FFFFFF"/>
              </w:rPr>
              <w:t xml:space="preserve">World Wide Web Consortium (W3C) </w:t>
            </w:r>
            <w:r>
              <w:rPr>
                <w:shd w:val="clear" w:color="auto" w:fill="FFFFFF"/>
              </w:rPr>
              <w:t>XML 1.0</w:t>
            </w:r>
          </w:p>
        </w:tc>
        <w:tc>
          <w:tcPr>
            <w:tcW w:w="1170" w:type="dxa"/>
          </w:tcPr>
          <w:p w:rsidR="00906BC6" w:rsidRDefault="00906BC6" w:rsidP="0080029F">
            <w:pPr>
              <w:rPr>
                <w:lang w:val="en-US"/>
              </w:rPr>
            </w:pPr>
            <w:r>
              <w:rPr>
                <w:lang w:val="en-US"/>
              </w:rPr>
              <w:t>xml</w:t>
            </w:r>
          </w:p>
        </w:tc>
      </w:tr>
    </w:tbl>
    <w:p w:rsidR="00906BC6" w:rsidRDefault="00906BC6" w:rsidP="0080029F">
      <w:pPr>
        <w:rPr>
          <w:lang w:val="en-US"/>
        </w:rPr>
      </w:pPr>
    </w:p>
    <w:p w:rsidR="006F1B73" w:rsidRDefault="00130546" w:rsidP="0080029F">
      <w:pPr>
        <w:pStyle w:val="Heading2"/>
        <w:rPr>
          <w:rFonts w:eastAsia="Arial Unicode MS"/>
        </w:rPr>
      </w:pPr>
      <w:bookmarkStart w:id="1408" w:name="_Ref437338622"/>
      <w:bookmarkStart w:id="1409" w:name="_Toc495429277"/>
      <w:bookmarkStart w:id="1410" w:name="_Toc495068749"/>
      <w:bookmarkStart w:id="1411" w:name="_Toc497495424"/>
      <w:r>
        <w:rPr>
          <w:rFonts w:eastAsia="Arial Unicode MS"/>
        </w:rPr>
        <w:t>E</w:t>
      </w:r>
      <w:r w:rsidRPr="00130546">
        <w:rPr>
          <w:rFonts w:eastAsia="Arial Unicode MS"/>
        </w:rPr>
        <w:t>xcerpt</w:t>
      </w:r>
      <w:r>
        <w:rPr>
          <w:rFonts w:eastAsia="Arial Unicode MS"/>
        </w:rPr>
        <w:t xml:space="preserve"> Information</w:t>
      </w:r>
      <w:bookmarkEnd w:id="1408"/>
      <w:bookmarkEnd w:id="1409"/>
      <w:bookmarkEnd w:id="1410"/>
      <w:bookmarkEnd w:id="1411"/>
    </w:p>
    <w:p w:rsidR="00130546" w:rsidRPr="00675DAA" w:rsidRDefault="00130546" w:rsidP="0080029F">
      <w:r w:rsidRPr="00675DAA">
        <w:t xml:space="preserve">Outlined in this section are all aspects relating to the SPL documents </w:t>
      </w:r>
      <w:r>
        <w:t xml:space="preserve">excerpt </w:t>
      </w:r>
      <w:r w:rsidRPr="00675DAA">
        <w:t>content</w:t>
      </w:r>
      <w:r>
        <w:t>.</w:t>
      </w:r>
    </w:p>
    <w:p w:rsidR="00106422" w:rsidRDefault="00106422" w:rsidP="0080029F"/>
    <w:p w:rsidR="00130546" w:rsidRDefault="00130546" w:rsidP="001D67E2">
      <w:pPr>
        <w:pStyle w:val="Heading3"/>
      </w:pPr>
      <w:bookmarkStart w:id="1412" w:name="_Toc495429278"/>
      <w:bookmarkStart w:id="1413" w:name="_Toc495068750"/>
      <w:bookmarkStart w:id="1414" w:name="_Toc497495425"/>
      <w:r>
        <w:t>XML</w:t>
      </w:r>
      <w:bookmarkEnd w:id="1412"/>
      <w:bookmarkEnd w:id="1413"/>
      <w:bookmarkEnd w:id="1414"/>
    </w:p>
    <w:p w:rsidR="00DB024A" w:rsidRDefault="00B06154" w:rsidP="00DF0F23">
      <w:pPr>
        <w:rPr>
          <w:del w:id="1415" w:author="pbx" w:date="2017-11-03T17:48:00Z"/>
        </w:rPr>
      </w:pPr>
      <w:del w:id="1416" w:author="pbx" w:date="2017-11-03T17:48:00Z">
        <w:r w:rsidRPr="000A6564">
          <w:rPr>
            <w:noProof/>
            <w:lang w:val="en-US"/>
          </w:rPr>
          <mc:AlternateContent>
            <mc:Choice Requires="wps">
              <w:drawing>
                <wp:inline distT="0" distB="0" distL="0" distR="0" wp14:anchorId="57EB9DC6" wp14:editId="051087E1">
                  <wp:extent cx="5820355" cy="1638300"/>
                  <wp:effectExtent l="57150" t="0" r="85725" b="133350"/>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355" cy="16383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del w:id="1417" w:author="pbx" w:date="2017-11-03T17:48:00Z"/>
                                </w:rPr>
                              </w:pPr>
                              <w:del w:id="1418" w:author="pbx" w:date="2017-11-03T17:48:00Z">
                                <w:r w:rsidRPr="001E7735">
                                  <w:delText>&lt;excerpt&gt;</w:delText>
                                </w:r>
                              </w:del>
                            </w:p>
                            <w:p w:rsidR="00292223" w:rsidRPr="001E7735" w:rsidRDefault="00292223" w:rsidP="00DF0F23">
                              <w:pPr>
                                <w:rPr>
                                  <w:del w:id="1419" w:author="pbx" w:date="2017-11-03T17:48:00Z"/>
                                </w:rPr>
                              </w:pPr>
                              <w:del w:id="1420" w:author="pbx" w:date="2017-11-03T17:48:00Z">
                                <w:r w:rsidRPr="001E7735">
                                  <w:delText xml:space="preserve">  &lt;highlight&gt;</w:delText>
                                </w:r>
                              </w:del>
                            </w:p>
                            <w:p w:rsidR="00292223" w:rsidRPr="001E7735" w:rsidRDefault="00292223" w:rsidP="00DF0F23">
                              <w:pPr>
                                <w:rPr>
                                  <w:del w:id="1421" w:author="pbx" w:date="2017-11-03T17:48:00Z"/>
                                </w:rPr>
                              </w:pPr>
                              <w:del w:id="1422" w:author="pbx" w:date="2017-11-03T17:48:00Z">
                                <w:r w:rsidRPr="001E7735">
                                  <w:delText xml:space="preserve">    &lt;text&gt;</w:delText>
                                </w:r>
                              </w:del>
                            </w:p>
                            <w:p w:rsidR="00292223" w:rsidRPr="001E7735" w:rsidRDefault="00292223" w:rsidP="00DF0F23">
                              <w:pPr>
                                <w:rPr>
                                  <w:del w:id="1423" w:author="pbx" w:date="2017-11-03T17:48:00Z"/>
                                </w:rPr>
                              </w:pPr>
                              <w:del w:id="1424" w:author="pbx" w:date="2017-11-03T17:48:00Z">
                                <w:r w:rsidRPr="001E7735">
                                  <w:delText xml:space="preserve">     &lt;list listType="unordered"&gt; </w:delText>
                                </w:r>
                              </w:del>
                            </w:p>
                            <w:p w:rsidR="00292223" w:rsidRPr="001E7735" w:rsidRDefault="00292223" w:rsidP="00DF0F23">
                              <w:pPr>
                                <w:rPr>
                                  <w:del w:id="1425" w:author="pbx" w:date="2017-11-03T17:48:00Z"/>
                                </w:rPr>
                              </w:pPr>
                              <w:del w:id="1426" w:author="pbx" w:date="2017-11-03T17:48:00Z">
                                <w:r w:rsidRPr="001E7735">
                                  <w:delText xml:space="preserve">&lt;item&gt;Aplastic anemia has been observed in 8% ...(&lt;linkHtml href=”#Section_5.1”&gt;5.1&lt;/linkHtml&gt;)&lt;/item&gt; </w:delText>
                                </w:r>
                              </w:del>
                            </w:p>
                            <w:p w:rsidR="00292223" w:rsidRPr="001E7735" w:rsidRDefault="00292223" w:rsidP="00DF0F23">
                              <w:pPr>
                                <w:rPr>
                                  <w:del w:id="1427" w:author="pbx" w:date="2017-11-03T17:48:00Z"/>
                                </w:rPr>
                              </w:pPr>
                              <w:del w:id="1428" w:author="pbx" w:date="2017-11-03T17:48:00Z">
                                <w:r w:rsidRPr="001E7735">
                                  <w:delText xml:space="preserve">&lt;item&gt;Monitor for hematological adverse reactions …(&lt;linkHtml href=”#Section_5.2”&gt;5.2&lt;/linkHtml&gt;)&lt;/item&gt; </w:delText>
                                </w:r>
                              </w:del>
                            </w:p>
                            <w:p w:rsidR="00292223" w:rsidRPr="001E7735" w:rsidRDefault="00292223" w:rsidP="00DF0F23">
                              <w:pPr>
                                <w:rPr>
                                  <w:del w:id="1429" w:author="pbx" w:date="2017-11-03T17:48:00Z"/>
                                </w:rPr>
                              </w:pPr>
                              <w:del w:id="1430" w:author="pbx" w:date="2017-11-03T17:48:00Z">
                                <w:r w:rsidRPr="001E7735">
                                  <w:delText xml:space="preserve">   &lt;/list&gt; </w:delText>
                                </w:r>
                              </w:del>
                            </w:p>
                            <w:p w:rsidR="00292223" w:rsidRPr="001E7735" w:rsidRDefault="00292223" w:rsidP="00DF0F23">
                              <w:pPr>
                                <w:rPr>
                                  <w:del w:id="1431" w:author="pbx" w:date="2017-11-03T17:48:00Z"/>
                                </w:rPr>
                              </w:pPr>
                              <w:del w:id="1432" w:author="pbx" w:date="2017-11-03T17:48:00Z">
                                <w:r w:rsidRPr="001E7735">
                                  <w:delText xml:space="preserve">  &lt;/text&gt; </w:delText>
                                </w:r>
                              </w:del>
                            </w:p>
                            <w:p w:rsidR="00292223" w:rsidRPr="001E7735" w:rsidRDefault="00292223" w:rsidP="00DF0F23">
                              <w:pPr>
                                <w:rPr>
                                  <w:del w:id="1433" w:author="pbx" w:date="2017-11-03T17:48:00Z"/>
                                </w:rPr>
                              </w:pPr>
                              <w:del w:id="1434" w:author="pbx" w:date="2017-11-03T17:48:00Z">
                                <w:r w:rsidRPr="001E7735">
                                  <w:delText xml:space="preserve"> &lt;/highlight&gt;</w:delText>
                                </w:r>
                              </w:del>
                            </w:p>
                            <w:p w:rsidR="00292223" w:rsidRPr="001E7735" w:rsidRDefault="00292223" w:rsidP="00DF0F23">
                              <w:pPr>
                                <w:rPr>
                                  <w:del w:id="1435" w:author="pbx" w:date="2017-11-03T17:48:00Z"/>
                                </w:rPr>
                              </w:pPr>
                              <w:del w:id="1436" w:author="pbx" w:date="2017-11-03T17:48:00Z">
                                <w:r w:rsidRPr="001E7735">
                                  <w:delText xml:space="preserve">&lt;/excerpt&gt; </w:delText>
                                </w:r>
                              </w:del>
                            </w:p>
                            <w:p w:rsidR="00292223" w:rsidRPr="001E7735" w:rsidRDefault="00292223" w:rsidP="00B06154">
                              <w:pPr>
                                <w:pStyle w:val="Default"/>
                                <w:rPr>
                                  <w:del w:id="1437" w:author="pbx" w:date="2017-11-03T17:48:00Z"/>
                                  <w:rFonts w:ascii="Courier New" w:eastAsia="Arial Unicode MS"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52" type="#_x0000_t202" style="width:458.3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" fillcolor="#c6d9f1 [671]">
                  <v:shadow on="t" color="#bfbfbf [2412]" offset="0,4pt"/>
                  <v:textbox>
                    <w:txbxContent>
                      <w:p w14:paraId="5C04E496" w14:textId="77777777" w:rsidR="00292223" w:rsidRPr="001E7735" w:rsidRDefault="00292223" w:rsidP="00DF0F23">
                        <w:pPr>
                          <w:rPr>
                            <w:del w:id="1891" w:author="pbx" w:date="2017-11-03T17:48:00Z"/>
                          </w:rPr>
                        </w:pPr>
                        <w:del w:id="1892" w:author="pbx" w:date="2017-11-03T17:48:00Z">
                          <w:r w:rsidRPr="001E7735">
                            <w:delText>&lt;excerpt&gt;</w:delText>
                          </w:r>
                        </w:del>
                      </w:p>
                      <w:p w14:paraId="42C23691" w14:textId="77777777" w:rsidR="00292223" w:rsidRPr="001E7735" w:rsidRDefault="00292223" w:rsidP="00DF0F23">
                        <w:pPr>
                          <w:rPr>
                            <w:del w:id="1893" w:author="pbx" w:date="2017-11-03T17:48:00Z"/>
                          </w:rPr>
                        </w:pPr>
                        <w:del w:id="1894" w:author="pbx" w:date="2017-11-03T17:48:00Z">
                          <w:r w:rsidRPr="001E7735">
                            <w:delText xml:space="preserve">  &lt;highlight&gt;</w:delText>
                          </w:r>
                        </w:del>
                      </w:p>
                      <w:p w14:paraId="2FB43DFB" w14:textId="77777777" w:rsidR="00292223" w:rsidRPr="001E7735" w:rsidRDefault="00292223" w:rsidP="00DF0F23">
                        <w:pPr>
                          <w:rPr>
                            <w:del w:id="1895" w:author="pbx" w:date="2017-11-03T17:48:00Z"/>
                          </w:rPr>
                        </w:pPr>
                        <w:del w:id="1896" w:author="pbx" w:date="2017-11-03T17:48:00Z">
                          <w:r w:rsidRPr="001E7735">
                            <w:delText xml:space="preserve">    &lt;text&gt;</w:delText>
                          </w:r>
                        </w:del>
                      </w:p>
                      <w:p w14:paraId="30BA8FD7" w14:textId="77777777" w:rsidR="00292223" w:rsidRPr="001E7735" w:rsidRDefault="00292223" w:rsidP="00DF0F23">
                        <w:pPr>
                          <w:rPr>
                            <w:del w:id="1897" w:author="pbx" w:date="2017-11-03T17:48:00Z"/>
                          </w:rPr>
                        </w:pPr>
                        <w:del w:id="1898" w:author="pbx" w:date="2017-11-03T17:48:00Z">
                          <w:r w:rsidRPr="001E7735">
                            <w:delText xml:space="preserve">     &lt;list listType="unordered"&gt; </w:delText>
                          </w:r>
                        </w:del>
                      </w:p>
                      <w:p w14:paraId="002CF3CA" w14:textId="77777777" w:rsidR="00292223" w:rsidRPr="001E7735" w:rsidRDefault="00292223" w:rsidP="00DF0F23">
                        <w:pPr>
                          <w:rPr>
                            <w:del w:id="1899" w:author="pbx" w:date="2017-11-03T17:48:00Z"/>
                          </w:rPr>
                        </w:pPr>
                        <w:del w:id="1900" w:author="pbx" w:date="2017-11-03T17:48:00Z">
                          <w:r w:rsidRPr="001E7735">
                            <w:delText xml:space="preserve">&lt;item&gt;Aplastic anemia has been observed in 8% ...(&lt;linkHtml href=”#Section_5.1”&gt;5.1&lt;/linkHtml&gt;)&lt;/item&gt; </w:delText>
                          </w:r>
                        </w:del>
                      </w:p>
                      <w:p w14:paraId="57914733" w14:textId="77777777" w:rsidR="00292223" w:rsidRPr="001E7735" w:rsidRDefault="00292223" w:rsidP="00DF0F23">
                        <w:pPr>
                          <w:rPr>
                            <w:del w:id="1901" w:author="pbx" w:date="2017-11-03T17:48:00Z"/>
                          </w:rPr>
                        </w:pPr>
                        <w:del w:id="1902" w:author="pbx" w:date="2017-11-03T17:48:00Z">
                          <w:r w:rsidRPr="001E7735">
                            <w:delText xml:space="preserve">&lt;item&gt;Monitor for hematological adverse reactions …(&lt;linkHtml href=”#Section_5.2”&gt;5.2&lt;/linkHtml&gt;)&lt;/item&gt; </w:delText>
                          </w:r>
                        </w:del>
                      </w:p>
                      <w:p w14:paraId="7B655FEB" w14:textId="77777777" w:rsidR="00292223" w:rsidRPr="001E7735" w:rsidRDefault="00292223" w:rsidP="00DF0F23">
                        <w:pPr>
                          <w:rPr>
                            <w:del w:id="1903" w:author="pbx" w:date="2017-11-03T17:48:00Z"/>
                          </w:rPr>
                        </w:pPr>
                        <w:del w:id="1904" w:author="pbx" w:date="2017-11-03T17:48:00Z">
                          <w:r w:rsidRPr="001E7735">
                            <w:delText xml:space="preserve">   &lt;/list&gt; </w:delText>
                          </w:r>
                        </w:del>
                      </w:p>
                      <w:p w14:paraId="7B1DB447" w14:textId="77777777" w:rsidR="00292223" w:rsidRPr="001E7735" w:rsidRDefault="00292223" w:rsidP="00DF0F23">
                        <w:pPr>
                          <w:rPr>
                            <w:del w:id="1905" w:author="pbx" w:date="2017-11-03T17:48:00Z"/>
                          </w:rPr>
                        </w:pPr>
                        <w:del w:id="1906" w:author="pbx" w:date="2017-11-03T17:48:00Z">
                          <w:r w:rsidRPr="001E7735">
                            <w:delText xml:space="preserve">  &lt;/text&gt; </w:delText>
                          </w:r>
                        </w:del>
                      </w:p>
                      <w:p w14:paraId="3D99F603" w14:textId="77777777" w:rsidR="00292223" w:rsidRPr="001E7735" w:rsidRDefault="00292223" w:rsidP="00DF0F23">
                        <w:pPr>
                          <w:rPr>
                            <w:del w:id="1907" w:author="pbx" w:date="2017-11-03T17:48:00Z"/>
                          </w:rPr>
                        </w:pPr>
                        <w:del w:id="1908" w:author="pbx" w:date="2017-11-03T17:48:00Z">
                          <w:r w:rsidRPr="001E7735">
                            <w:delText xml:space="preserve"> &lt;/highlight&gt;</w:delText>
                          </w:r>
                        </w:del>
                      </w:p>
                      <w:p w14:paraId="567FB26C" w14:textId="77777777" w:rsidR="00292223" w:rsidRPr="001E7735" w:rsidRDefault="00292223" w:rsidP="00DF0F23">
                        <w:pPr>
                          <w:rPr>
                            <w:del w:id="1909" w:author="pbx" w:date="2017-11-03T17:48:00Z"/>
                          </w:rPr>
                        </w:pPr>
                        <w:del w:id="1910" w:author="pbx" w:date="2017-11-03T17:48:00Z">
                          <w:r w:rsidRPr="001E7735">
                            <w:delText xml:space="preserve">&lt;/excerpt&gt; </w:delText>
                          </w:r>
                        </w:del>
                      </w:p>
                      <w:p w14:paraId="7BECB132" w14:textId="77777777" w:rsidR="00292223" w:rsidRPr="001E7735" w:rsidRDefault="00292223" w:rsidP="00B06154">
                        <w:pPr>
                          <w:pStyle w:val="Default"/>
                          <w:rPr>
                            <w:del w:id="1911" w:author="pbx" w:date="2017-11-03T17:48:00Z"/>
                            <w:rFonts w:ascii="Courier New" w:eastAsia="Arial Unicode MS" w:hAnsi="Courier New" w:cs="Courier New"/>
                            <w:sz w:val="18"/>
                            <w:szCs w:val="18"/>
                          </w:rPr>
                        </w:pPr>
                      </w:p>
                    </w:txbxContent>
                  </v:textbox>
                  <w10:anchorlock/>
                </v:shape>
              </w:pict>
            </mc:Fallback>
          </mc:AlternateContent>
        </w:r>
      </w:del>
    </w:p>
    <w:p w:rsidR="00130546" w:rsidRDefault="00130546" w:rsidP="0080029F">
      <w:r>
        <w:t>The diagram below shows the XML structure for the &lt;</w:t>
      </w:r>
      <w:r w:rsidR="00B9194A" w:rsidRPr="00337E6A">
        <w:t xml:space="preserve"> excerpt</w:t>
      </w:r>
      <w:r w:rsidR="00B9194A">
        <w:t xml:space="preserve"> </w:t>
      </w:r>
      <w:r>
        <w:t>&gt; element.</w:t>
      </w:r>
    </w:p>
    <w:p w:rsidR="00130546" w:rsidRDefault="00B9194A" w:rsidP="0080029F">
      <w:pPr>
        <w:pStyle w:val="Default"/>
        <w:rPr>
          <w:rFonts w:eastAsia="Arial Unicode MS"/>
          <w:sz w:val="23"/>
          <w:szCs w:val="23"/>
        </w:rPr>
      </w:pPr>
      <w:r>
        <w:rPr>
          <w:noProof/>
          <w:lang w:val="en-US"/>
        </w:rPr>
        <w:lastRenderedPageBreak/>
        <w:drawing>
          <wp:inline distT="0" distB="0" distL="0" distR="0" wp14:anchorId="3E394988" wp14:editId="36C6B276">
            <wp:extent cx="5000625" cy="344006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00625" cy="3440067"/>
                    </a:xfrm>
                    <a:prstGeom prst="rect">
                      <a:avLst/>
                    </a:prstGeom>
                  </pic:spPr>
                </pic:pic>
              </a:graphicData>
            </a:graphic>
          </wp:inline>
        </w:drawing>
      </w:r>
    </w:p>
    <w:p w:rsidR="004E79DF" w:rsidRDefault="004E79DF" w:rsidP="004E79DF">
      <w:pPr>
        <w:pStyle w:val="Default"/>
        <w:rPr>
          <w:rFonts w:eastAsia="Arial Unicode MS"/>
          <w:sz w:val="23"/>
          <w:szCs w:val="23"/>
        </w:rPr>
      </w:pPr>
    </w:p>
    <w:p w:rsidR="004E79DF" w:rsidRDefault="004E79DF" w:rsidP="004E79DF">
      <w:pPr>
        <w:pStyle w:val="Default"/>
        <w:rPr>
          <w:ins w:id="1438" w:author="pbx" w:date="2017-11-03T17:48:00Z"/>
          <w:rFonts w:eastAsia="Arial Unicode MS"/>
          <w:sz w:val="23"/>
          <w:szCs w:val="23"/>
        </w:rPr>
      </w:pPr>
      <w:ins w:id="1439" w:author="pbx" w:date="2017-11-03T17:48:00Z">
        <w:r>
          <w:rPr>
            <w:rFonts w:eastAsia="Arial Unicode MS"/>
            <w:sz w:val="23"/>
            <w:szCs w:val="23"/>
          </w:rPr>
          <w:t xml:space="preserve">The example below </w:t>
        </w:r>
        <w:r w:rsidR="00B62EDF">
          <w:rPr>
            <w:rFonts w:eastAsia="Arial Unicode MS"/>
            <w:sz w:val="23"/>
            <w:szCs w:val="23"/>
          </w:rPr>
          <w:t>shows an example of an excerpt:</w:t>
        </w:r>
      </w:ins>
    </w:p>
    <w:p w:rsidR="00B62EDF" w:rsidRPr="00B62EDF" w:rsidRDefault="00B62EDF" w:rsidP="00B62EDF">
      <w:pPr>
        <w:rPr>
          <w:ins w:id="1440" w:author="pbx" w:date="2017-11-03T17:48:00Z"/>
          <w:rFonts w:eastAsia="Arial Unicode MS"/>
        </w:rPr>
      </w:pPr>
      <w:ins w:id="1441" w:author="pbx" w:date="2017-11-03T17:48:00Z">
        <w:r w:rsidRPr="00B62EDF">
          <w:rPr>
            <w:rFonts w:eastAsia="Arial Unicode MS"/>
          </w:rPr>
          <w:t>&lt;excerpt&gt;</w:t>
        </w:r>
      </w:ins>
    </w:p>
    <w:p w:rsidR="00B62EDF" w:rsidRDefault="00B62EDF" w:rsidP="00B62EDF">
      <w:pPr>
        <w:ind w:left="288"/>
        <w:rPr>
          <w:ins w:id="1442" w:author="pbx" w:date="2017-11-03T17:48:00Z"/>
          <w:rFonts w:eastAsia="Arial Unicode MS"/>
        </w:rPr>
      </w:pPr>
      <w:ins w:id="1443" w:author="pbx" w:date="2017-11-03T17:48:00Z">
        <w:r>
          <w:rPr>
            <w:rFonts w:eastAsia="Arial Unicode MS"/>
          </w:rPr>
          <w:t>&lt;highlight&gt;</w:t>
        </w:r>
      </w:ins>
    </w:p>
    <w:p w:rsidR="00B62EDF" w:rsidRPr="00B62EDF" w:rsidRDefault="00B62EDF" w:rsidP="00B62EDF">
      <w:pPr>
        <w:ind w:left="576"/>
        <w:rPr>
          <w:ins w:id="1444" w:author="pbx" w:date="2017-11-03T17:48:00Z"/>
          <w:rFonts w:eastAsia="Arial Unicode MS"/>
        </w:rPr>
      </w:pPr>
      <w:ins w:id="1445" w:author="pbx" w:date="2017-11-03T17:48:00Z">
        <w:r w:rsidRPr="00B62EDF">
          <w:rPr>
            <w:rFonts w:eastAsia="Arial Unicode MS"/>
          </w:rPr>
          <w:t>&lt;text&gt;</w:t>
        </w:r>
      </w:ins>
    </w:p>
    <w:p w:rsidR="00B62EDF" w:rsidRPr="00B62EDF" w:rsidRDefault="00B62EDF" w:rsidP="00B62EDF">
      <w:pPr>
        <w:ind w:left="864"/>
        <w:rPr>
          <w:ins w:id="1446" w:author="pbx" w:date="2017-11-03T17:48:00Z"/>
          <w:rFonts w:eastAsia="Arial Unicode MS"/>
        </w:rPr>
      </w:pPr>
      <w:ins w:id="1447" w:author="pbx" w:date="2017-11-03T17:48:00Z">
        <w:r w:rsidRPr="00B62EDF">
          <w:rPr>
            <w:rFonts w:eastAsia="Arial Unicode MS"/>
          </w:rPr>
          <w:t xml:space="preserve">&lt;list listType="unordered"&gt; </w:t>
        </w:r>
      </w:ins>
    </w:p>
    <w:p w:rsidR="00B62EDF" w:rsidRPr="00B62EDF" w:rsidRDefault="00B62EDF" w:rsidP="00B62EDF">
      <w:pPr>
        <w:ind w:left="1152"/>
        <w:rPr>
          <w:ins w:id="1448" w:author="pbx" w:date="2017-11-03T17:48:00Z"/>
          <w:rFonts w:eastAsia="Arial Unicode MS"/>
        </w:rPr>
      </w:pPr>
      <w:ins w:id="1449" w:author="pbx" w:date="2017-11-03T17:48:00Z">
        <w:r w:rsidRPr="00B62EDF">
          <w:rPr>
            <w:rFonts w:eastAsia="Arial Unicode MS"/>
          </w:rPr>
          <w:t xml:space="preserve">&lt;item&gt;Aplastic anemia has been observed in 8% ...(&lt;linkHtml href=”#Section_5.1”&gt;5.1&lt;/linkHtml&gt;)&lt;/item&gt; </w:t>
        </w:r>
      </w:ins>
    </w:p>
    <w:p w:rsidR="00B62EDF" w:rsidRPr="00B62EDF" w:rsidRDefault="00B62EDF" w:rsidP="00B62EDF">
      <w:pPr>
        <w:ind w:left="1152"/>
        <w:rPr>
          <w:ins w:id="1450" w:author="pbx" w:date="2017-11-03T17:48:00Z"/>
          <w:rFonts w:eastAsia="Arial Unicode MS"/>
        </w:rPr>
      </w:pPr>
      <w:ins w:id="1451" w:author="pbx" w:date="2017-11-03T17:48:00Z">
        <w:r w:rsidRPr="00B62EDF">
          <w:rPr>
            <w:rFonts w:eastAsia="Arial Unicode MS"/>
          </w:rPr>
          <w:t xml:space="preserve">&lt;item&gt;Monitor for hematological adverse reactions …(&lt;linkHtml href=”#Section_5.2”&gt;5.2&lt;/linkHtml&gt;)&lt;/item&gt; </w:t>
        </w:r>
      </w:ins>
    </w:p>
    <w:p w:rsidR="00B62EDF" w:rsidRPr="00B62EDF" w:rsidRDefault="00B62EDF" w:rsidP="00B62EDF">
      <w:pPr>
        <w:ind w:left="864"/>
        <w:rPr>
          <w:ins w:id="1452" w:author="pbx" w:date="2017-11-03T17:48:00Z"/>
          <w:rFonts w:eastAsia="Arial Unicode MS"/>
        </w:rPr>
      </w:pPr>
      <w:ins w:id="1453" w:author="pbx" w:date="2017-11-03T17:48:00Z">
        <w:r w:rsidRPr="00B62EDF">
          <w:rPr>
            <w:rFonts w:eastAsia="Arial Unicode MS"/>
          </w:rPr>
          <w:t xml:space="preserve">&lt;/list&gt; </w:t>
        </w:r>
      </w:ins>
    </w:p>
    <w:p w:rsidR="00B62EDF" w:rsidRPr="00B62EDF" w:rsidRDefault="00B62EDF" w:rsidP="00B62EDF">
      <w:pPr>
        <w:ind w:left="576"/>
        <w:rPr>
          <w:ins w:id="1454" w:author="pbx" w:date="2017-11-03T17:48:00Z"/>
          <w:rFonts w:eastAsia="Arial Unicode MS"/>
        </w:rPr>
      </w:pPr>
      <w:ins w:id="1455" w:author="pbx" w:date="2017-11-03T17:48:00Z">
        <w:r w:rsidRPr="00B62EDF">
          <w:rPr>
            <w:rFonts w:eastAsia="Arial Unicode MS"/>
          </w:rPr>
          <w:t xml:space="preserve">&lt;/text&gt; </w:t>
        </w:r>
      </w:ins>
    </w:p>
    <w:p w:rsidR="00B62EDF" w:rsidRPr="00B62EDF" w:rsidRDefault="00B62EDF" w:rsidP="00B62EDF">
      <w:pPr>
        <w:ind w:left="288"/>
        <w:rPr>
          <w:ins w:id="1456" w:author="pbx" w:date="2017-11-03T17:48:00Z"/>
          <w:rFonts w:eastAsia="Arial Unicode MS"/>
        </w:rPr>
      </w:pPr>
      <w:ins w:id="1457" w:author="pbx" w:date="2017-11-03T17:48:00Z">
        <w:r w:rsidRPr="00B62EDF">
          <w:rPr>
            <w:rFonts w:eastAsia="Arial Unicode MS"/>
          </w:rPr>
          <w:t>&lt;/highlight&gt;</w:t>
        </w:r>
      </w:ins>
    </w:p>
    <w:p w:rsidR="00B62EDF" w:rsidRPr="00B62EDF" w:rsidRDefault="00B62EDF" w:rsidP="00B62EDF">
      <w:pPr>
        <w:rPr>
          <w:ins w:id="1458" w:author="pbx" w:date="2017-11-03T17:48:00Z"/>
          <w:rFonts w:eastAsia="Arial Unicode MS"/>
        </w:rPr>
      </w:pPr>
      <w:ins w:id="1459" w:author="pbx" w:date="2017-11-03T17:48:00Z">
        <w:r w:rsidRPr="00B62EDF">
          <w:rPr>
            <w:rFonts w:eastAsia="Arial Unicode MS"/>
          </w:rPr>
          <w:t xml:space="preserve">&lt;/excerpt&gt; </w:t>
        </w:r>
      </w:ins>
    </w:p>
    <w:p w:rsidR="00B62EDF" w:rsidRPr="001E7735" w:rsidRDefault="00B62EDF" w:rsidP="00B62EDF">
      <w:pPr>
        <w:pStyle w:val="Default"/>
        <w:rPr>
          <w:ins w:id="1460" w:author="pbx" w:date="2017-11-03T17:48:00Z"/>
          <w:rFonts w:ascii="Courier New" w:eastAsia="Arial Unicode MS" w:hAnsi="Courier New" w:cs="Courier New"/>
          <w:sz w:val="18"/>
          <w:szCs w:val="18"/>
        </w:rPr>
      </w:pPr>
    </w:p>
    <w:p w:rsidR="00130546" w:rsidRDefault="00130546" w:rsidP="001D67E2">
      <w:pPr>
        <w:pStyle w:val="Heading3"/>
        <w:rPr>
          <w:rFonts w:eastAsia="Arial Unicode MS"/>
        </w:rPr>
      </w:pPr>
      <w:bookmarkStart w:id="1461" w:name="_Toc495429279"/>
      <w:bookmarkStart w:id="1462" w:name="_Toc495068751"/>
      <w:bookmarkStart w:id="1463" w:name="_Toc497495426"/>
      <w:r>
        <w:rPr>
          <w:rFonts w:eastAsia="Arial Unicode MS"/>
        </w:rPr>
        <w:t>E</w:t>
      </w:r>
      <w:r w:rsidRPr="00130546">
        <w:rPr>
          <w:rFonts w:eastAsia="Arial Unicode MS"/>
        </w:rPr>
        <w:t>xcerpt</w:t>
      </w:r>
      <w:r>
        <w:rPr>
          <w:rFonts w:eastAsia="Arial Unicode MS"/>
        </w:rPr>
        <w:t xml:space="preserve"> </w:t>
      </w:r>
      <w:r w:rsidR="00B9194A">
        <w:rPr>
          <w:rFonts w:eastAsia="Arial Unicode MS"/>
        </w:rPr>
        <w:t>Details</w:t>
      </w:r>
      <w:bookmarkEnd w:id="1461"/>
      <w:bookmarkEnd w:id="1462"/>
      <w:bookmarkEnd w:id="1463"/>
    </w:p>
    <w:p w:rsidR="006F1B73" w:rsidRDefault="006F1B73" w:rsidP="0080029F">
      <w:pPr>
        <w:pStyle w:val="Default"/>
        <w:rPr>
          <w:rFonts w:eastAsia="Arial Unicode MS"/>
          <w:sz w:val="23"/>
          <w:szCs w:val="23"/>
        </w:rPr>
      </w:pPr>
      <w:r>
        <w:rPr>
          <w:rFonts w:eastAsia="Arial Unicode MS"/>
          <w:sz w:val="23"/>
          <w:szCs w:val="23"/>
        </w:rPr>
        <w:t>The text blocks for Highlights are coded with the &lt;excerpt&gt; &lt;highlight&gt; elements of the major section of labeli</w:t>
      </w:r>
      <w:r w:rsidR="00B62EDF">
        <w:rPr>
          <w:rFonts w:eastAsia="Arial Unicode MS"/>
          <w:sz w:val="23"/>
          <w:szCs w:val="23"/>
        </w:rPr>
        <w:t xml:space="preserve">ng in which they are contained. </w:t>
      </w:r>
      <w:ins w:id="1464" w:author="pbx" w:date="2017-11-03T17:48:00Z">
        <w:r w:rsidR="00B62EDF">
          <w:rPr>
            <w:rFonts w:eastAsia="Arial Unicode MS"/>
            <w:sz w:val="23"/>
            <w:szCs w:val="23"/>
          </w:rPr>
          <w:t>The structure is outlined below:</w:t>
        </w:r>
      </w:ins>
    </w:p>
    <w:p w:rsidR="00B62EDF" w:rsidRPr="00B62EDF" w:rsidRDefault="00237038" w:rsidP="00B62EDF">
      <w:pPr>
        <w:pStyle w:val="Default"/>
        <w:rPr>
          <w:ins w:id="1465" w:author="pbx" w:date="2017-11-03T17:48:00Z"/>
          <w:rFonts w:eastAsia="Arial Unicode MS"/>
          <w:sz w:val="23"/>
          <w:szCs w:val="23"/>
        </w:rPr>
      </w:pPr>
      <w:del w:id="1466" w:author="pbx" w:date="2017-11-03T17:48:00Z">
        <w:r w:rsidRPr="000A6564">
          <w:rPr>
            <w:rFonts w:ascii="Courier New" w:hAnsi="Courier New" w:cs="Courier New"/>
            <w:noProof/>
            <w:sz w:val="18"/>
            <w:szCs w:val="18"/>
            <w:lang w:val="en-US"/>
          </w:rPr>
          <mc:AlternateContent>
            <mc:Choice Requires="wps">
              <w:drawing>
                <wp:inline distT="0" distB="0" distL="0" distR="0" wp14:anchorId="520530EB" wp14:editId="2C328722">
                  <wp:extent cx="5876014" cy="666750"/>
                  <wp:effectExtent l="57150" t="0" r="67945" b="133350"/>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6667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A75598">
                              <w:pPr>
                                <w:pStyle w:val="Default"/>
                                <w:rPr>
                                  <w:del w:id="1467" w:author="pbx" w:date="2017-11-03T17:48:00Z"/>
                                  <w:rFonts w:ascii="Courier New" w:eastAsia="Arial Unicode MS" w:hAnsi="Courier New" w:cs="Courier New"/>
                                  <w:sz w:val="18"/>
                                  <w:szCs w:val="18"/>
                                </w:rPr>
                              </w:pPr>
                              <w:del w:id="1468" w:author="pbx" w:date="2017-11-03T17:48:00Z">
                                <w:r>
                                  <w:rPr>
                                    <w:rFonts w:ascii="Courier New" w:eastAsia="Arial Unicode MS" w:hAnsi="Courier New" w:cs="Courier New"/>
                                    <w:sz w:val="18"/>
                                    <w:szCs w:val="18"/>
                                  </w:rPr>
                                  <w:delText>&lt;section&gt;</w:delText>
                                </w:r>
                              </w:del>
                            </w:p>
                            <w:p w:rsidR="00292223" w:rsidRDefault="00292223" w:rsidP="00A75598">
                              <w:pPr>
                                <w:pStyle w:val="Default"/>
                                <w:rPr>
                                  <w:del w:id="1469" w:author="pbx" w:date="2017-11-03T17:48:00Z"/>
                                  <w:rFonts w:ascii="Courier New" w:eastAsia="Arial Unicode MS" w:hAnsi="Courier New" w:cs="Courier New"/>
                                  <w:sz w:val="18"/>
                                  <w:szCs w:val="18"/>
                                </w:rPr>
                              </w:pPr>
                              <w:del w:id="1470" w:author="pbx" w:date="2017-11-03T17:48:00Z">
                                <w:r>
                                  <w:rPr>
                                    <w:rFonts w:ascii="Courier New" w:eastAsia="Arial Unicode MS" w:hAnsi="Courier New" w:cs="Courier New"/>
                                    <w:sz w:val="18"/>
                                    <w:szCs w:val="18"/>
                                  </w:rPr>
                                  <w:delText xml:space="preserve">  &lt;excerpt&gt; </w:delText>
                                </w:r>
                              </w:del>
                            </w:p>
                            <w:p w:rsidR="00292223" w:rsidRDefault="00292223" w:rsidP="00A75598">
                              <w:pPr>
                                <w:pStyle w:val="Default"/>
                                <w:rPr>
                                  <w:del w:id="1471" w:author="pbx" w:date="2017-11-03T17:48:00Z"/>
                                  <w:rFonts w:ascii="Courier New" w:eastAsia="Arial Unicode MS" w:hAnsi="Courier New" w:cs="Courier New"/>
                                  <w:sz w:val="18"/>
                                  <w:szCs w:val="18"/>
                                </w:rPr>
                              </w:pPr>
                              <w:del w:id="1472" w:author="pbx" w:date="2017-11-03T17:48:00Z">
                                <w:r>
                                  <w:rPr>
                                    <w:rFonts w:ascii="Courier New" w:eastAsia="Arial Unicode MS" w:hAnsi="Courier New" w:cs="Courier New"/>
                                    <w:sz w:val="18"/>
                                    <w:szCs w:val="18"/>
                                  </w:rPr>
                                  <w:delText xml:space="preserve">    &lt;highlight&gt; </w:delText>
                                </w:r>
                              </w:del>
                            </w:p>
                            <w:p w:rsidR="00292223" w:rsidRPr="00F914AB" w:rsidRDefault="00292223" w:rsidP="00A75598">
                              <w:pPr>
                                <w:pStyle w:val="Default"/>
                                <w:rPr>
                                  <w:del w:id="1473" w:author="pbx" w:date="2017-11-03T17:48:00Z"/>
                                  <w:rFonts w:eastAsia="Arial Unicode MS"/>
                                  <w:sz w:val="18"/>
                                  <w:szCs w:val="18"/>
                                </w:rPr>
                              </w:pPr>
                              <w:del w:id="1474" w:author="pbx" w:date="2017-11-03T17:48:00Z">
                                <w:r>
                                  <w:rPr>
                                    <w:rFonts w:ascii="Courier New" w:eastAsia="Arial Unicode MS" w:hAnsi="Courier New" w:cs="Courier New"/>
                                    <w:sz w:val="18"/>
                                    <w:szCs w:val="18"/>
                                  </w:rPr>
                                  <w:delText xml:space="preserve">      &lt;text&gt;...&lt;/text&gt;</w:delText>
                                </w:r>
                              </w:del>
                            </w:p>
                            <w:p w:rsidR="00292223" w:rsidRPr="00F63546" w:rsidRDefault="00292223" w:rsidP="00A75598">
                              <w:pPr>
                                <w:pStyle w:val="Default"/>
                                <w:rPr>
                                  <w:del w:id="1475" w:author="pbx" w:date="2017-11-03T17:48:00Z"/>
                                  <w:sz w:val="23"/>
                                  <w:szCs w:val="23"/>
                                </w:rPr>
                              </w:pPr>
                            </w:p>
                          </w:txbxContent>
                        </wps:txbx>
                        <wps:bodyPr rot="0" vert="horz" wrap="square" lIns="91440" tIns="45720" rIns="91440" bIns="45720" anchor="t" anchorCtr="0">
                          <a:noAutofit/>
                        </wps:bodyPr>
                      </wps:wsp>
                    </a:graphicData>
                  </a:graphic>
                </wp:inline>
              </w:drawing>
            </mc:Choice>
            <mc:Fallback>
              <w:pict>
                <v:shape id="_x0000_s1053" type="#_x0000_t202" style="width:462.7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" fillcolor="#c6d9f1 [671]">
                  <v:shadow on="t" color="#bfbfbf [2412]" offset="0,4pt"/>
                  <v:textbox>
                    <w:txbxContent>
                      <w:p w14:paraId="66397922" w14:textId="77777777" w:rsidR="00292223" w:rsidRDefault="00292223" w:rsidP="00A75598">
                        <w:pPr>
                          <w:pStyle w:val="Default"/>
                          <w:rPr>
                            <w:del w:id="1949" w:author="pbx" w:date="2017-11-03T17:48:00Z"/>
                            <w:rFonts w:ascii="Courier New" w:eastAsia="Arial Unicode MS" w:hAnsi="Courier New" w:cs="Courier New"/>
                            <w:sz w:val="18"/>
                            <w:szCs w:val="18"/>
                          </w:rPr>
                        </w:pPr>
                        <w:del w:id="1950" w:author="pbx" w:date="2017-11-03T17:48:00Z">
                          <w:r>
                            <w:rPr>
                              <w:rFonts w:ascii="Courier New" w:eastAsia="Arial Unicode MS" w:hAnsi="Courier New" w:cs="Courier New"/>
                              <w:sz w:val="18"/>
                              <w:szCs w:val="18"/>
                            </w:rPr>
                            <w:delText>&lt;section&gt;</w:delText>
                          </w:r>
                        </w:del>
                      </w:p>
                      <w:p w14:paraId="45E9089C" w14:textId="77777777" w:rsidR="00292223" w:rsidRDefault="00292223" w:rsidP="00A75598">
                        <w:pPr>
                          <w:pStyle w:val="Default"/>
                          <w:rPr>
                            <w:del w:id="1951" w:author="pbx" w:date="2017-11-03T17:48:00Z"/>
                            <w:rFonts w:ascii="Courier New" w:eastAsia="Arial Unicode MS" w:hAnsi="Courier New" w:cs="Courier New"/>
                            <w:sz w:val="18"/>
                            <w:szCs w:val="18"/>
                          </w:rPr>
                        </w:pPr>
                        <w:del w:id="1952" w:author="pbx" w:date="2017-11-03T17:48:00Z">
                          <w:r>
                            <w:rPr>
                              <w:rFonts w:ascii="Courier New" w:eastAsia="Arial Unicode MS" w:hAnsi="Courier New" w:cs="Courier New"/>
                              <w:sz w:val="18"/>
                              <w:szCs w:val="18"/>
                            </w:rPr>
                            <w:delText xml:space="preserve">  &lt;excerpt&gt; </w:delText>
                          </w:r>
                        </w:del>
                      </w:p>
                      <w:p w14:paraId="17FC1ACC" w14:textId="77777777" w:rsidR="00292223" w:rsidRDefault="00292223" w:rsidP="00A75598">
                        <w:pPr>
                          <w:pStyle w:val="Default"/>
                          <w:rPr>
                            <w:del w:id="1953" w:author="pbx" w:date="2017-11-03T17:48:00Z"/>
                            <w:rFonts w:ascii="Courier New" w:eastAsia="Arial Unicode MS" w:hAnsi="Courier New" w:cs="Courier New"/>
                            <w:sz w:val="18"/>
                            <w:szCs w:val="18"/>
                          </w:rPr>
                        </w:pPr>
                        <w:del w:id="1954" w:author="pbx" w:date="2017-11-03T17:48:00Z">
                          <w:r>
                            <w:rPr>
                              <w:rFonts w:ascii="Courier New" w:eastAsia="Arial Unicode MS" w:hAnsi="Courier New" w:cs="Courier New"/>
                              <w:sz w:val="18"/>
                              <w:szCs w:val="18"/>
                            </w:rPr>
                            <w:delText xml:space="preserve">    &lt;highlight&gt; </w:delText>
                          </w:r>
                        </w:del>
                      </w:p>
                      <w:p w14:paraId="3D9CBA95" w14:textId="77777777" w:rsidR="00292223" w:rsidRPr="00F914AB" w:rsidRDefault="00292223" w:rsidP="00A75598">
                        <w:pPr>
                          <w:pStyle w:val="Default"/>
                          <w:rPr>
                            <w:del w:id="1955" w:author="pbx" w:date="2017-11-03T17:48:00Z"/>
                            <w:rFonts w:eastAsia="Arial Unicode MS"/>
                            <w:sz w:val="18"/>
                            <w:szCs w:val="18"/>
                          </w:rPr>
                        </w:pPr>
                        <w:del w:id="1956" w:author="pbx" w:date="2017-11-03T17:48:00Z">
                          <w:r>
                            <w:rPr>
                              <w:rFonts w:ascii="Courier New" w:eastAsia="Arial Unicode MS" w:hAnsi="Courier New" w:cs="Courier New"/>
                              <w:sz w:val="18"/>
                              <w:szCs w:val="18"/>
                            </w:rPr>
                            <w:delText xml:space="preserve">      &lt;text&gt;...&lt;/text&gt;</w:delText>
                          </w:r>
                        </w:del>
                      </w:p>
                      <w:p w14:paraId="40AEC1FE" w14:textId="77777777" w:rsidR="00292223" w:rsidRPr="00F63546" w:rsidRDefault="00292223" w:rsidP="00A75598">
                        <w:pPr>
                          <w:pStyle w:val="Default"/>
                          <w:rPr>
                            <w:del w:id="1957" w:author="pbx" w:date="2017-11-03T17:48:00Z"/>
                            <w:sz w:val="23"/>
                            <w:szCs w:val="23"/>
                          </w:rPr>
                        </w:pPr>
                      </w:p>
                    </w:txbxContent>
                  </v:textbox>
                  <w10:anchorlock/>
                </v:shape>
              </w:pict>
            </mc:Fallback>
          </mc:AlternateContent>
        </w:r>
      </w:del>
      <w:ins w:id="1476" w:author="pbx" w:date="2017-11-03T17:48:00Z">
        <w:r w:rsidR="00B62EDF" w:rsidRPr="00B62EDF">
          <w:rPr>
            <w:rFonts w:eastAsia="Arial Unicode MS"/>
            <w:sz w:val="23"/>
            <w:szCs w:val="23"/>
          </w:rPr>
          <w:t>&lt;section&gt;</w:t>
        </w:r>
      </w:ins>
    </w:p>
    <w:p w:rsidR="00B62EDF" w:rsidRPr="00B62EDF" w:rsidRDefault="00B62EDF" w:rsidP="004838FC">
      <w:pPr>
        <w:pStyle w:val="Default"/>
        <w:ind w:left="288"/>
        <w:rPr>
          <w:ins w:id="1477" w:author="pbx" w:date="2017-11-03T17:48:00Z"/>
          <w:rFonts w:eastAsia="Arial Unicode MS"/>
          <w:sz w:val="23"/>
          <w:szCs w:val="23"/>
        </w:rPr>
      </w:pPr>
      <w:ins w:id="1478" w:author="pbx" w:date="2017-11-03T17:48:00Z">
        <w:r w:rsidRPr="00B62EDF">
          <w:rPr>
            <w:rFonts w:eastAsia="Arial Unicode MS"/>
            <w:sz w:val="23"/>
            <w:szCs w:val="23"/>
          </w:rPr>
          <w:t xml:space="preserve">&lt;excerpt&gt; </w:t>
        </w:r>
      </w:ins>
    </w:p>
    <w:p w:rsidR="00B62EDF" w:rsidRPr="00B62EDF" w:rsidRDefault="00B62EDF" w:rsidP="004838FC">
      <w:pPr>
        <w:pStyle w:val="Default"/>
        <w:ind w:left="576"/>
        <w:rPr>
          <w:ins w:id="1479" w:author="pbx" w:date="2017-11-03T17:48:00Z"/>
          <w:rFonts w:eastAsia="Arial Unicode MS"/>
          <w:sz w:val="23"/>
          <w:szCs w:val="23"/>
        </w:rPr>
      </w:pPr>
      <w:ins w:id="1480" w:author="pbx" w:date="2017-11-03T17:48:00Z">
        <w:r w:rsidRPr="00B62EDF">
          <w:rPr>
            <w:rFonts w:eastAsia="Arial Unicode MS"/>
            <w:sz w:val="23"/>
            <w:szCs w:val="23"/>
          </w:rPr>
          <w:t xml:space="preserve">&lt;highlight&gt; </w:t>
        </w:r>
      </w:ins>
    </w:p>
    <w:p w:rsidR="00B62EDF" w:rsidRPr="00B62EDF" w:rsidRDefault="00B62EDF" w:rsidP="004838FC">
      <w:pPr>
        <w:pStyle w:val="Default"/>
        <w:ind w:left="864"/>
        <w:rPr>
          <w:ins w:id="1481" w:author="pbx" w:date="2017-11-03T17:48:00Z"/>
          <w:rFonts w:eastAsia="Arial Unicode MS"/>
          <w:sz w:val="23"/>
          <w:szCs w:val="23"/>
        </w:rPr>
      </w:pPr>
      <w:ins w:id="1482" w:author="pbx" w:date="2017-11-03T17:48:00Z">
        <w:r w:rsidRPr="00B62EDF">
          <w:rPr>
            <w:rFonts w:eastAsia="Arial Unicode MS"/>
            <w:sz w:val="23"/>
            <w:szCs w:val="23"/>
          </w:rPr>
          <w:t>&lt;text&gt;...&lt;/text&gt;</w:t>
        </w:r>
      </w:ins>
    </w:p>
    <w:p w:rsidR="00A75598" w:rsidRDefault="00A75598" w:rsidP="0080029F">
      <w:pPr>
        <w:pStyle w:val="Default"/>
        <w:rPr>
          <w:rFonts w:eastAsia="Arial Unicode MS"/>
          <w:sz w:val="23"/>
          <w:szCs w:val="23"/>
        </w:rPr>
      </w:pPr>
    </w:p>
    <w:p w:rsidR="006F1B73" w:rsidRDefault="00711B86" w:rsidP="0080029F">
      <w:pPr>
        <w:pStyle w:val="Default"/>
        <w:rPr>
          <w:rFonts w:eastAsia="Arial Unicode MS"/>
          <w:sz w:val="23"/>
          <w:szCs w:val="23"/>
        </w:rPr>
      </w:pPr>
      <w:r>
        <w:rPr>
          <w:rFonts w:eastAsia="Arial Unicode MS"/>
          <w:sz w:val="23"/>
          <w:szCs w:val="23"/>
        </w:rPr>
        <w:t>H</w:t>
      </w:r>
      <w:r w:rsidR="006F1B73">
        <w:rPr>
          <w:rFonts w:eastAsia="Arial Unicode MS"/>
          <w:sz w:val="23"/>
          <w:szCs w:val="23"/>
        </w:rPr>
        <w:t xml:space="preserve">ighlight text is placed under the main section and not under subsections. The following is an example: </w:t>
      </w:r>
    </w:p>
    <w:p w:rsidR="007D3B68" w:rsidRDefault="007A7168" w:rsidP="0021773E">
      <w:pPr>
        <w:pStyle w:val="Default"/>
        <w:rPr>
          <w:del w:id="1483" w:author="pbx" w:date="2017-11-03T17:48:00Z"/>
          <w:rFonts w:eastAsia="Arial Unicode MS"/>
          <w:sz w:val="23"/>
          <w:szCs w:val="23"/>
        </w:rPr>
      </w:pPr>
      <w:del w:id="1484" w:author="pbx" w:date="2017-11-03T17:48:00Z">
        <w:r w:rsidRPr="000A6564">
          <w:rPr>
            <w:rFonts w:ascii="Courier New" w:hAnsi="Courier New" w:cs="Courier New"/>
            <w:noProof/>
            <w:sz w:val="18"/>
            <w:szCs w:val="18"/>
            <w:lang w:val="en-US"/>
          </w:rPr>
          <mc:AlternateContent>
            <mc:Choice Requires="wps">
              <w:drawing>
                <wp:inline distT="0" distB="0" distL="0" distR="0" wp14:anchorId="0E252FA6" wp14:editId="43A1AB47">
                  <wp:extent cx="5875655" cy="4933950"/>
                  <wp:effectExtent l="57150" t="0" r="67945" b="133350"/>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49339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del w:id="1485" w:author="pbx" w:date="2017-11-03T17:48:00Z"/>
                                </w:rPr>
                              </w:pPr>
                              <w:del w:id="1486" w:author="pbx" w:date="2017-11-03T17:48:00Z">
                                <w:r w:rsidRPr="001E7735">
                                  <w:delText xml:space="preserve">&lt;component&gt; </w:delText>
                                </w:r>
                              </w:del>
                            </w:p>
                            <w:p w:rsidR="00292223" w:rsidRPr="001E7735" w:rsidRDefault="00292223" w:rsidP="00DF0F23">
                              <w:pPr>
                                <w:rPr>
                                  <w:del w:id="1487" w:author="pbx" w:date="2017-11-03T17:48:00Z"/>
                                </w:rPr>
                              </w:pPr>
                              <w:del w:id="1488" w:author="pbx" w:date="2017-11-03T17:48:00Z">
                                <w:r w:rsidRPr="001E7735">
                                  <w:delText xml:space="preserve">  &lt;section&gt; </w:delText>
                                </w:r>
                              </w:del>
                            </w:p>
                            <w:p w:rsidR="00292223" w:rsidRPr="001E7735" w:rsidRDefault="00292223" w:rsidP="00DF0F23">
                              <w:pPr>
                                <w:rPr>
                                  <w:del w:id="1489" w:author="pbx" w:date="2017-11-03T17:48:00Z"/>
                                </w:rPr>
                              </w:pPr>
                              <w:del w:id="1490" w:author="pbx" w:date="2017-11-03T17:48:00Z">
                                <w:r w:rsidRPr="001E7735">
                                  <w:delText xml:space="preserve">    &lt;id root="47ef84cd-8314-48c3-8ee2-bdff3087f83f"/&gt; </w:delText>
                                </w:r>
                              </w:del>
                            </w:p>
                            <w:p w:rsidR="00292223" w:rsidRPr="001E7735" w:rsidRDefault="00292223" w:rsidP="00DF0F23">
                              <w:pPr>
                                <w:rPr>
                                  <w:del w:id="1491" w:author="pbx" w:date="2017-11-03T17:48:00Z"/>
                                </w:rPr>
                              </w:pPr>
                              <w:del w:id="1492" w:author="pbx" w:date="2017-11-03T17:48:00Z">
                                <w:r w:rsidRPr="001E7735">
                                  <w:delText>&lt;code code="210" codeSystem="</w:delText>
                                </w:r>
                                <w:r>
                                  <w:delText>2.16.840.1.113883.2.20.6.8</w:delText>
                                </w:r>
                                <w:r w:rsidRPr="001E7735">
                                  <w:delText xml:space="preserve">" displayName=" Warnings and Precautions"/&gt; </w:delText>
                                </w:r>
                              </w:del>
                            </w:p>
                            <w:p w:rsidR="00292223" w:rsidRPr="001E7735" w:rsidRDefault="00292223" w:rsidP="00DF0F23">
                              <w:pPr>
                                <w:rPr>
                                  <w:del w:id="1493" w:author="pbx" w:date="2017-11-03T17:48:00Z"/>
                                </w:rPr>
                              </w:pPr>
                              <w:del w:id="1494" w:author="pbx" w:date="2017-11-03T17:48:00Z">
                                <w:r w:rsidRPr="001E7735">
                                  <w:delText xml:space="preserve">   </w:delText>
                                </w:r>
                                <w:r>
                                  <w:delText xml:space="preserve"> </w:delText>
                                </w:r>
                                <w:r w:rsidRPr="001E7735">
                                  <w:delText xml:space="preserve">&lt;title&gt;Warnings and Precautions&lt;/title&gt; </w:delText>
                                </w:r>
                              </w:del>
                            </w:p>
                            <w:p w:rsidR="00292223" w:rsidRPr="001E7735" w:rsidRDefault="00292223" w:rsidP="00DF0F23">
                              <w:pPr>
                                <w:rPr>
                                  <w:del w:id="1495" w:author="pbx" w:date="2017-11-03T17:48:00Z"/>
                                </w:rPr>
                              </w:pPr>
                              <w:del w:id="1496" w:author="pbx" w:date="2017-11-03T17:48:00Z">
                                <w:r w:rsidRPr="001E7735">
                                  <w:delText xml:space="preserve">   </w:delText>
                                </w:r>
                                <w:r>
                                  <w:delText xml:space="preserve"> </w:delText>
                                </w:r>
                                <w:r w:rsidRPr="001E7735">
                                  <w:delText>&lt;excerpt&gt;</w:delText>
                                </w:r>
                              </w:del>
                            </w:p>
                            <w:p w:rsidR="00292223" w:rsidRPr="001E7735" w:rsidRDefault="00292223" w:rsidP="00DF0F23">
                              <w:pPr>
                                <w:rPr>
                                  <w:del w:id="1497" w:author="pbx" w:date="2017-11-03T17:48:00Z"/>
                                </w:rPr>
                              </w:pPr>
                              <w:del w:id="1498" w:author="pbx" w:date="2017-11-03T17:48:00Z">
                                <w:r w:rsidRPr="001E7735">
                                  <w:delText xml:space="preserve">    </w:delText>
                                </w:r>
                                <w:r>
                                  <w:delText xml:space="preserve">  </w:delText>
                                </w:r>
                                <w:r w:rsidRPr="001E7735">
                                  <w:delText>&lt;highlight&gt;</w:delText>
                                </w:r>
                              </w:del>
                            </w:p>
                            <w:p w:rsidR="00292223" w:rsidRPr="001E7735" w:rsidRDefault="00292223" w:rsidP="00DF0F23">
                              <w:pPr>
                                <w:rPr>
                                  <w:del w:id="1499" w:author="pbx" w:date="2017-11-03T17:48:00Z"/>
                                </w:rPr>
                              </w:pPr>
                              <w:del w:id="1500" w:author="pbx" w:date="2017-11-03T17:48:00Z">
                                <w:r w:rsidRPr="001E7735">
                                  <w:delText xml:space="preserve">     </w:delText>
                                </w:r>
                                <w:r>
                                  <w:delText xml:space="preserve">   </w:delText>
                                </w:r>
                                <w:r w:rsidRPr="001E7735">
                                  <w:delText>&lt;text&gt;</w:delText>
                                </w:r>
                              </w:del>
                            </w:p>
                            <w:p w:rsidR="00292223" w:rsidRPr="001E7735" w:rsidRDefault="00292223" w:rsidP="00DF0F23">
                              <w:pPr>
                                <w:rPr>
                                  <w:del w:id="1501" w:author="pbx" w:date="2017-11-03T17:48:00Z"/>
                                </w:rPr>
                              </w:pPr>
                              <w:del w:id="1502" w:author="pbx" w:date="2017-11-03T17:48:00Z">
                                <w:r w:rsidRPr="001E7735">
                                  <w:delText xml:space="preserve">       </w:delText>
                                </w:r>
                                <w:r>
                                  <w:delText xml:space="preserve">    </w:delText>
                                </w:r>
                                <w:r w:rsidRPr="001E7735">
                                  <w:delText xml:space="preserve">&lt;list listType="unordered"&gt; </w:delText>
                                </w:r>
                              </w:del>
                            </w:p>
                            <w:p w:rsidR="00292223" w:rsidRPr="001E7735" w:rsidRDefault="00292223" w:rsidP="00DF0F23">
                              <w:pPr>
                                <w:rPr>
                                  <w:del w:id="1503" w:author="pbx" w:date="2017-11-03T17:48:00Z"/>
                                </w:rPr>
                              </w:pPr>
                              <w:del w:id="1504" w:author="pbx" w:date="2017-11-03T17:48:00Z">
                                <w:r w:rsidRPr="001E7735">
                                  <w:delText>&lt;item&gt;Aplastic anemia has been observed in 8% ...(&lt;linkHtmlhref=”#Section_5.1”&gt;5.1&lt;/linkHtml&gt;)</w:delText>
                                </w:r>
                              </w:del>
                            </w:p>
                            <w:p w:rsidR="00292223" w:rsidRPr="001E7735" w:rsidRDefault="00292223" w:rsidP="00DF0F23">
                              <w:pPr>
                                <w:rPr>
                                  <w:del w:id="1505" w:author="pbx" w:date="2017-11-03T17:48:00Z"/>
                                </w:rPr>
                              </w:pPr>
                              <w:del w:id="1506" w:author="pbx" w:date="2017-11-03T17:48:00Z">
                                <w:r w:rsidRPr="001E7735">
                                  <w:delText xml:space="preserve">             &lt;/item&gt;</w:delText>
                                </w:r>
                              </w:del>
                            </w:p>
                            <w:p w:rsidR="00292223" w:rsidRPr="001E7735" w:rsidRDefault="00292223" w:rsidP="00DF0F23">
                              <w:pPr>
                                <w:rPr>
                                  <w:del w:id="1507" w:author="pbx" w:date="2017-11-03T17:48:00Z"/>
                                </w:rPr>
                              </w:pPr>
                              <w:del w:id="1508" w:author="pbx" w:date="2017-11-03T17:48:00Z">
                                <w:r w:rsidRPr="001E7735">
                                  <w:delText>&lt;item&gt;Monitor for hematological adverse reactions …(&lt;linkHtml href=”#Section_5.2”&gt;5.2&lt;/linkHtml&gt;)</w:delText>
                                </w:r>
                              </w:del>
                            </w:p>
                            <w:p w:rsidR="00292223" w:rsidRPr="001E7735" w:rsidRDefault="00292223" w:rsidP="00DF0F23">
                              <w:pPr>
                                <w:rPr>
                                  <w:del w:id="1509" w:author="pbx" w:date="2017-11-03T17:48:00Z"/>
                                </w:rPr>
                              </w:pPr>
                              <w:del w:id="1510" w:author="pbx" w:date="2017-11-03T17:48:00Z">
                                <w:r w:rsidRPr="001E7735">
                                  <w:delText xml:space="preserve">            </w:delText>
                                </w:r>
                                <w:r>
                                  <w:delText xml:space="preserve"> </w:delText>
                                </w:r>
                                <w:r w:rsidRPr="001E7735">
                                  <w:delText>&lt;/item&gt;</w:delText>
                                </w:r>
                              </w:del>
                            </w:p>
                            <w:p w:rsidR="00292223" w:rsidRPr="001E7735" w:rsidRDefault="00292223" w:rsidP="00DF0F23">
                              <w:pPr>
                                <w:rPr>
                                  <w:del w:id="1511" w:author="pbx" w:date="2017-11-03T17:48:00Z"/>
                                </w:rPr>
                              </w:pPr>
                              <w:del w:id="1512" w:author="pbx" w:date="2017-11-03T17:48:00Z">
                                <w:r w:rsidRPr="001E7735">
                                  <w:delText xml:space="preserve">          </w:delText>
                                </w:r>
                                <w:r>
                                  <w:delText xml:space="preserve"> </w:delText>
                                </w:r>
                                <w:r w:rsidRPr="001E7735">
                                  <w:delText xml:space="preserve">&lt;/list&gt; </w:delText>
                                </w:r>
                              </w:del>
                            </w:p>
                            <w:p w:rsidR="00292223" w:rsidRPr="001E7735" w:rsidRDefault="00292223" w:rsidP="00B06154">
                              <w:pPr>
                                <w:pStyle w:val="Default"/>
                                <w:rPr>
                                  <w:del w:id="1513" w:author="pbx" w:date="2017-11-03T17:48:00Z"/>
                                  <w:rFonts w:ascii="Courier New" w:hAnsi="Courier New" w:cs="Courier New"/>
                                  <w:sz w:val="18"/>
                                  <w:szCs w:val="18"/>
                                </w:rPr>
                              </w:pPr>
                              <w:del w:id="1514" w:author="pbx" w:date="2017-11-03T17:48:00Z">
                                <w:r w:rsidRPr="001E7735">
                                  <w:rPr>
                                    <w:rFonts w:ascii="Courier New" w:hAnsi="Courier New" w:cs="Courier New"/>
                                    <w:sz w:val="18"/>
                                    <w:szCs w:val="18"/>
                                  </w:rPr>
                                  <w:delText xml:space="preserve">        </w:delText>
                                </w:r>
                                <w:r>
                                  <w:rPr>
                                    <w:rFonts w:ascii="Courier New" w:hAnsi="Courier New" w:cs="Courier New"/>
                                    <w:sz w:val="18"/>
                                    <w:szCs w:val="18"/>
                                  </w:rPr>
                                  <w:delText xml:space="preserve"> </w:delText>
                                </w:r>
                                <w:r w:rsidRPr="001E7735">
                                  <w:rPr>
                                    <w:rFonts w:ascii="Courier New" w:hAnsi="Courier New" w:cs="Courier New"/>
                                    <w:sz w:val="18"/>
                                    <w:szCs w:val="18"/>
                                  </w:rPr>
                                  <w:delText xml:space="preserve">&lt;/text&gt; </w:delText>
                                </w:r>
                              </w:del>
                            </w:p>
                            <w:p w:rsidR="00292223" w:rsidRPr="001E7735" w:rsidRDefault="00292223" w:rsidP="00B06154">
                              <w:pPr>
                                <w:pStyle w:val="Default"/>
                                <w:rPr>
                                  <w:del w:id="1515" w:author="pbx" w:date="2017-11-03T17:48:00Z"/>
                                  <w:rFonts w:ascii="Courier New" w:hAnsi="Courier New" w:cs="Courier New"/>
                                  <w:sz w:val="18"/>
                                  <w:szCs w:val="18"/>
                                </w:rPr>
                              </w:pPr>
                              <w:del w:id="1516" w:author="pbx" w:date="2017-11-03T17:48:00Z">
                                <w:r w:rsidRPr="001E7735">
                                  <w:rPr>
                                    <w:rFonts w:ascii="Courier New" w:hAnsi="Courier New" w:cs="Courier New"/>
                                    <w:sz w:val="18"/>
                                    <w:szCs w:val="18"/>
                                  </w:rPr>
                                  <w:delText xml:space="preserve">      &lt;/highlight&gt; </w:delText>
                                </w:r>
                              </w:del>
                            </w:p>
                            <w:p w:rsidR="00292223" w:rsidRPr="001E7735" w:rsidRDefault="00292223" w:rsidP="00B06154">
                              <w:pPr>
                                <w:pStyle w:val="Default"/>
                                <w:rPr>
                                  <w:del w:id="1517" w:author="pbx" w:date="2017-11-03T17:48:00Z"/>
                                  <w:rFonts w:ascii="Courier New" w:hAnsi="Courier New" w:cs="Courier New"/>
                                  <w:sz w:val="18"/>
                                  <w:szCs w:val="18"/>
                                </w:rPr>
                              </w:pPr>
                              <w:del w:id="1518" w:author="pbx" w:date="2017-11-03T17:48:00Z">
                                <w:r>
                                  <w:rPr>
                                    <w:rFonts w:ascii="Courier New" w:hAnsi="Courier New" w:cs="Courier New"/>
                                    <w:sz w:val="18"/>
                                    <w:szCs w:val="18"/>
                                  </w:rPr>
                                  <w:delText xml:space="preserve">    </w:delText>
                                </w:r>
                                <w:r w:rsidRPr="001E7735">
                                  <w:rPr>
                                    <w:rFonts w:ascii="Courier New" w:hAnsi="Courier New" w:cs="Courier New"/>
                                    <w:sz w:val="18"/>
                                    <w:szCs w:val="18"/>
                                  </w:rPr>
                                  <w:delText xml:space="preserve">&lt;/excerpt&gt; </w:delText>
                                </w:r>
                              </w:del>
                            </w:p>
                            <w:p w:rsidR="00292223" w:rsidRPr="001E7735" w:rsidRDefault="00292223" w:rsidP="00B06154">
                              <w:pPr>
                                <w:pStyle w:val="Default"/>
                                <w:rPr>
                                  <w:del w:id="1519" w:author="pbx" w:date="2017-11-03T17:48:00Z"/>
                                  <w:rFonts w:ascii="Courier New" w:hAnsi="Courier New" w:cs="Courier New"/>
                                  <w:sz w:val="18"/>
                                  <w:szCs w:val="18"/>
                                </w:rPr>
                              </w:pPr>
                              <w:del w:id="1520" w:author="pbx" w:date="2017-11-03T17:48:00Z">
                                <w:r w:rsidRPr="001E7735">
                                  <w:rPr>
                                    <w:rFonts w:ascii="Courier New" w:hAnsi="Courier New" w:cs="Courier New"/>
                                    <w:sz w:val="18"/>
                                    <w:szCs w:val="18"/>
                                  </w:rPr>
                                  <w:delText xml:space="preserve">    &lt;component&gt; </w:delText>
                                </w:r>
                              </w:del>
                            </w:p>
                            <w:p w:rsidR="00292223" w:rsidRPr="001E7735" w:rsidRDefault="00292223" w:rsidP="00B06154">
                              <w:pPr>
                                <w:pStyle w:val="Default"/>
                                <w:rPr>
                                  <w:del w:id="1521" w:author="pbx" w:date="2017-11-03T17:48:00Z"/>
                                  <w:rFonts w:ascii="Courier New" w:hAnsi="Courier New" w:cs="Courier New"/>
                                  <w:sz w:val="18"/>
                                  <w:szCs w:val="18"/>
                                </w:rPr>
                              </w:pPr>
                              <w:del w:id="1522" w:author="pbx" w:date="2017-11-03T17:48:00Z">
                                <w:r w:rsidRPr="001E7735">
                                  <w:rPr>
                                    <w:rFonts w:ascii="Courier New" w:hAnsi="Courier New" w:cs="Courier New"/>
                                    <w:sz w:val="18"/>
                                    <w:szCs w:val="18"/>
                                  </w:rPr>
                                  <w:delText xml:space="preserve">      &lt;section ID="Section_5.1"&gt; </w:delText>
                                </w:r>
                              </w:del>
                            </w:p>
                            <w:p w:rsidR="00292223" w:rsidRPr="001E7735" w:rsidRDefault="00292223" w:rsidP="00B06154">
                              <w:pPr>
                                <w:pStyle w:val="Default"/>
                                <w:rPr>
                                  <w:del w:id="1523" w:author="pbx" w:date="2017-11-03T17:48:00Z"/>
                                  <w:rFonts w:ascii="Courier New" w:hAnsi="Courier New" w:cs="Courier New"/>
                                  <w:sz w:val="18"/>
                                  <w:szCs w:val="18"/>
                                </w:rPr>
                              </w:pPr>
                              <w:del w:id="1524" w:author="pbx" w:date="2017-11-03T17:48:00Z">
                                <w:r w:rsidRPr="001E7735">
                                  <w:rPr>
                                    <w:rFonts w:ascii="Courier New" w:hAnsi="Courier New" w:cs="Courier New"/>
                                    <w:sz w:val="18"/>
                                    <w:szCs w:val="18"/>
                                  </w:rPr>
                                  <w:delText xml:space="preserve">       </w:delText>
                                </w:r>
                                <w:r>
                                  <w:rPr>
                                    <w:rFonts w:ascii="Courier New" w:hAnsi="Courier New" w:cs="Courier New"/>
                                    <w:sz w:val="18"/>
                                    <w:szCs w:val="18"/>
                                  </w:rPr>
                                  <w:delText xml:space="preserve"> </w:delText>
                                </w:r>
                                <w:r w:rsidRPr="001E7735">
                                  <w:rPr>
                                    <w:rFonts w:ascii="Courier New" w:hAnsi="Courier New" w:cs="Courier New"/>
                                    <w:sz w:val="18"/>
                                    <w:szCs w:val="18"/>
                                  </w:rPr>
                                  <w:delText xml:space="preserve">&lt;id root="a857689e-9563-43c0-a244-8a6d5a25966a"/&gt; </w:delText>
                                </w:r>
                              </w:del>
                            </w:p>
                            <w:p w:rsidR="00292223" w:rsidRDefault="00292223" w:rsidP="00B06154">
                              <w:pPr>
                                <w:pStyle w:val="Default"/>
                                <w:rPr>
                                  <w:del w:id="1525" w:author="pbx" w:date="2017-11-03T17:48:00Z"/>
                                  <w:rFonts w:ascii="Courier New" w:hAnsi="Courier New" w:cs="Courier New"/>
                                  <w:sz w:val="18"/>
                                  <w:szCs w:val="18"/>
                                </w:rPr>
                              </w:pPr>
                              <w:del w:id="1526" w:author="pbx" w:date="2017-11-03T17:48:00Z">
                                <w:r w:rsidRPr="001E7735">
                                  <w:rPr>
                                    <w:rFonts w:ascii="Courier New" w:hAnsi="Courier New" w:cs="Courier New"/>
                                    <w:sz w:val="18"/>
                                    <w:szCs w:val="18"/>
                                  </w:rPr>
                                  <w:delText xml:space="preserve">       </w:delText>
                                </w:r>
                                <w:r>
                                  <w:rPr>
                                    <w:rFonts w:ascii="Courier New" w:hAnsi="Courier New" w:cs="Courier New"/>
                                    <w:sz w:val="18"/>
                                    <w:szCs w:val="18"/>
                                  </w:rPr>
                                  <w:delText xml:space="preserve"> </w:delText>
                                </w:r>
                                <w:r w:rsidRPr="001E7735">
                                  <w:rPr>
                                    <w:rFonts w:ascii="Courier New" w:hAnsi="Courier New" w:cs="Courier New"/>
                                    <w:sz w:val="18"/>
                                    <w:szCs w:val="18"/>
                                  </w:rPr>
                                  <w:delText>&lt;title&gt;5.1 Aplastic anemia&lt;/title&gt;</w:delText>
                                </w:r>
                              </w:del>
                            </w:p>
                            <w:p w:rsidR="00292223" w:rsidRPr="001E7735" w:rsidRDefault="00292223" w:rsidP="001E7735">
                              <w:pPr>
                                <w:pStyle w:val="Default"/>
                                <w:rPr>
                                  <w:del w:id="1527" w:author="pbx" w:date="2017-11-03T17:48:00Z"/>
                                  <w:rFonts w:ascii="Courier New" w:hAnsi="Courier New" w:cs="Courier New"/>
                                  <w:sz w:val="18"/>
                                  <w:szCs w:val="18"/>
                                </w:rPr>
                              </w:pPr>
                              <w:del w:id="1528" w:author="pbx" w:date="2017-11-03T17:48:00Z">
                                <w:r w:rsidRPr="001E7735">
                                  <w:rPr>
                                    <w:rFonts w:ascii="Courier New" w:hAnsi="Courier New" w:cs="Courier New"/>
                                    <w:sz w:val="18"/>
                                    <w:szCs w:val="18"/>
                                  </w:rPr>
                                  <w:delText xml:space="preserve">          &lt;text&gt; </w:delText>
                                </w:r>
                              </w:del>
                            </w:p>
                            <w:p w:rsidR="00292223" w:rsidRPr="001E7735" w:rsidRDefault="00292223" w:rsidP="001E7735">
                              <w:pPr>
                                <w:pStyle w:val="Default"/>
                                <w:rPr>
                                  <w:del w:id="1529" w:author="pbx" w:date="2017-11-03T17:48:00Z"/>
                                  <w:rFonts w:ascii="Courier New" w:hAnsi="Courier New" w:cs="Courier New"/>
                                  <w:sz w:val="18"/>
                                  <w:szCs w:val="18"/>
                                </w:rPr>
                              </w:pPr>
                              <w:del w:id="1530" w:author="pbx" w:date="2017-11-03T17:48:00Z">
                                <w:r w:rsidRPr="001E7735">
                                  <w:rPr>
                                    <w:rFonts w:ascii="Courier New" w:hAnsi="Courier New" w:cs="Courier New"/>
                                    <w:sz w:val="18"/>
                                    <w:szCs w:val="18"/>
                                  </w:rPr>
                                  <w:delText xml:space="preserve">            &lt;paragraph&gt;Aplastic anemia has been observed in…..&lt;/paragraph&gt; </w:delText>
                                </w:r>
                              </w:del>
                            </w:p>
                            <w:p w:rsidR="00292223" w:rsidRPr="001E7735" w:rsidRDefault="00292223" w:rsidP="001E7735">
                              <w:pPr>
                                <w:pStyle w:val="Default"/>
                                <w:rPr>
                                  <w:del w:id="1531" w:author="pbx" w:date="2017-11-03T17:48:00Z"/>
                                  <w:rFonts w:ascii="Courier New" w:hAnsi="Courier New" w:cs="Courier New"/>
                                  <w:sz w:val="18"/>
                                  <w:szCs w:val="18"/>
                                </w:rPr>
                              </w:pPr>
                              <w:del w:id="1532" w:author="pbx" w:date="2017-11-03T17:48:00Z">
                                <w:r w:rsidRPr="001E7735">
                                  <w:rPr>
                                    <w:rFonts w:ascii="Courier New" w:hAnsi="Courier New" w:cs="Courier New"/>
                                    <w:sz w:val="18"/>
                                    <w:szCs w:val="18"/>
                                  </w:rPr>
                                  <w:delText xml:space="preserve">          &lt;/text&gt; </w:delText>
                                </w:r>
                              </w:del>
                            </w:p>
                            <w:p w:rsidR="00292223" w:rsidRPr="001E7735" w:rsidRDefault="00292223" w:rsidP="001E7735">
                              <w:pPr>
                                <w:pStyle w:val="Default"/>
                                <w:rPr>
                                  <w:del w:id="1533" w:author="pbx" w:date="2017-11-03T17:48:00Z"/>
                                  <w:rFonts w:ascii="Courier New" w:hAnsi="Courier New" w:cs="Courier New"/>
                                  <w:sz w:val="18"/>
                                  <w:szCs w:val="18"/>
                                </w:rPr>
                              </w:pPr>
                              <w:del w:id="1534" w:author="pbx" w:date="2017-11-03T17:48:00Z">
                                <w:r w:rsidRPr="001E7735">
                                  <w:rPr>
                                    <w:rFonts w:ascii="Courier New" w:hAnsi="Courier New" w:cs="Courier New"/>
                                    <w:sz w:val="18"/>
                                    <w:szCs w:val="18"/>
                                  </w:rPr>
                                  <w:delText xml:space="preserve">        &lt;/section&gt; </w:delText>
                                </w:r>
                              </w:del>
                            </w:p>
                            <w:p w:rsidR="00292223" w:rsidRPr="001E7735" w:rsidRDefault="00292223" w:rsidP="001E7735">
                              <w:pPr>
                                <w:pStyle w:val="Default"/>
                                <w:rPr>
                                  <w:del w:id="1535" w:author="pbx" w:date="2017-11-03T17:48:00Z"/>
                                  <w:rFonts w:ascii="Courier New" w:hAnsi="Courier New" w:cs="Courier New"/>
                                  <w:sz w:val="18"/>
                                  <w:szCs w:val="18"/>
                                </w:rPr>
                              </w:pPr>
                              <w:del w:id="1536" w:author="pbx" w:date="2017-11-03T17:48:00Z">
                                <w:r w:rsidRPr="001E7735">
                                  <w:rPr>
                                    <w:rFonts w:ascii="Courier New" w:hAnsi="Courier New" w:cs="Courier New"/>
                                    <w:sz w:val="18"/>
                                    <w:szCs w:val="18"/>
                                  </w:rPr>
                                  <w:delText xml:space="preserve">      &lt;/component&gt; </w:delText>
                                </w:r>
                              </w:del>
                            </w:p>
                            <w:p w:rsidR="00292223" w:rsidRPr="001E7735" w:rsidRDefault="00292223" w:rsidP="001E7735">
                              <w:pPr>
                                <w:pStyle w:val="Default"/>
                                <w:rPr>
                                  <w:del w:id="1537" w:author="pbx" w:date="2017-11-03T17:48:00Z"/>
                                  <w:rFonts w:ascii="Courier New" w:hAnsi="Courier New" w:cs="Courier New"/>
                                  <w:sz w:val="18"/>
                                  <w:szCs w:val="18"/>
                                </w:rPr>
                              </w:pPr>
                              <w:del w:id="1538" w:author="pbx" w:date="2017-11-03T17:48:00Z">
                                <w:r w:rsidRPr="001E7735">
                                  <w:rPr>
                                    <w:rFonts w:ascii="Courier New" w:hAnsi="Courier New" w:cs="Courier New"/>
                                    <w:sz w:val="18"/>
                                    <w:szCs w:val="18"/>
                                  </w:rPr>
                                  <w:delText xml:space="preserve">   &lt;/section&gt; </w:delText>
                                </w:r>
                              </w:del>
                            </w:p>
                            <w:p w:rsidR="00292223" w:rsidRPr="001E7735" w:rsidRDefault="00292223" w:rsidP="001E7735">
                              <w:pPr>
                                <w:pStyle w:val="Default"/>
                                <w:rPr>
                                  <w:del w:id="1539" w:author="pbx" w:date="2017-11-03T17:48:00Z"/>
                                  <w:rFonts w:ascii="Courier New" w:hAnsi="Courier New" w:cs="Courier New"/>
                                  <w:sz w:val="18"/>
                                  <w:szCs w:val="18"/>
                                </w:rPr>
                              </w:pPr>
                              <w:del w:id="1540" w:author="pbx" w:date="2017-11-03T17:48:00Z">
                                <w:r w:rsidRPr="001E7735">
                                  <w:rPr>
                                    <w:rFonts w:ascii="Courier New" w:hAnsi="Courier New" w:cs="Courier New"/>
                                    <w:sz w:val="18"/>
                                    <w:szCs w:val="18"/>
                                  </w:rPr>
                                  <w:delText xml:space="preserve">&lt;/component&gt; </w:delText>
                                </w:r>
                              </w:del>
                            </w:p>
                            <w:p w:rsidR="00292223" w:rsidRPr="001E7735" w:rsidRDefault="00292223" w:rsidP="00B06154">
                              <w:pPr>
                                <w:pStyle w:val="Default"/>
                                <w:rPr>
                                  <w:del w:id="1541"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54" type="#_x0000_t202" style="width:462.65pt;height: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" fillcolor="#c6d9f1 [671]">
                  <v:shadow on="t" color="#bfbfbf [2412]" offset="0,4pt"/>
                  <v:textbox>
                    <w:txbxContent>
                      <w:p w14:paraId="2976DC13" w14:textId="77777777" w:rsidR="00292223" w:rsidRPr="001E7735" w:rsidRDefault="00292223" w:rsidP="00DF0F23">
                        <w:pPr>
                          <w:rPr>
                            <w:del w:id="2024" w:author="pbx" w:date="2017-11-03T17:48:00Z"/>
                          </w:rPr>
                        </w:pPr>
                        <w:del w:id="2025" w:author="pbx" w:date="2017-11-03T17:48:00Z">
                          <w:r w:rsidRPr="001E7735">
                            <w:delText xml:space="preserve">&lt;component&gt; </w:delText>
                          </w:r>
                        </w:del>
                      </w:p>
                      <w:p w14:paraId="4FE58BA2" w14:textId="77777777" w:rsidR="00292223" w:rsidRPr="001E7735" w:rsidRDefault="00292223" w:rsidP="00DF0F23">
                        <w:pPr>
                          <w:rPr>
                            <w:del w:id="2026" w:author="pbx" w:date="2017-11-03T17:48:00Z"/>
                          </w:rPr>
                        </w:pPr>
                        <w:del w:id="2027" w:author="pbx" w:date="2017-11-03T17:48:00Z">
                          <w:r w:rsidRPr="001E7735">
                            <w:delText xml:space="preserve">  &lt;section&gt; </w:delText>
                          </w:r>
                        </w:del>
                      </w:p>
                      <w:p w14:paraId="342AB1AD" w14:textId="77777777" w:rsidR="00292223" w:rsidRPr="001E7735" w:rsidRDefault="00292223" w:rsidP="00DF0F23">
                        <w:pPr>
                          <w:rPr>
                            <w:del w:id="2028" w:author="pbx" w:date="2017-11-03T17:48:00Z"/>
                          </w:rPr>
                        </w:pPr>
                        <w:del w:id="2029" w:author="pbx" w:date="2017-11-03T17:48:00Z">
                          <w:r w:rsidRPr="001E7735">
                            <w:delText xml:space="preserve">    &lt;id root="47ef84cd-8314-48c3-8ee2-bdff3087f83f"/&gt; </w:delText>
                          </w:r>
                        </w:del>
                      </w:p>
                      <w:p w14:paraId="64EEFBEF" w14:textId="77777777" w:rsidR="00292223" w:rsidRPr="001E7735" w:rsidRDefault="00292223" w:rsidP="00DF0F23">
                        <w:pPr>
                          <w:rPr>
                            <w:del w:id="2030" w:author="pbx" w:date="2017-11-03T17:48:00Z"/>
                          </w:rPr>
                        </w:pPr>
                        <w:del w:id="2031" w:author="pbx" w:date="2017-11-03T17:48:00Z">
                          <w:r w:rsidRPr="001E7735">
                            <w:delText>&lt;code code="210" codeSystem="</w:delText>
                          </w:r>
                          <w:r>
                            <w:delText>2.16.840.1.113883.2.20.6.8</w:delText>
                          </w:r>
                          <w:r w:rsidRPr="001E7735">
                            <w:delText xml:space="preserve">" displayName=" Warnings and Precautions"/&gt; </w:delText>
                          </w:r>
                        </w:del>
                      </w:p>
                      <w:p w14:paraId="3F43E19B" w14:textId="77777777" w:rsidR="00292223" w:rsidRPr="001E7735" w:rsidRDefault="00292223" w:rsidP="00DF0F23">
                        <w:pPr>
                          <w:rPr>
                            <w:del w:id="2032" w:author="pbx" w:date="2017-11-03T17:48:00Z"/>
                          </w:rPr>
                        </w:pPr>
                        <w:del w:id="2033" w:author="pbx" w:date="2017-11-03T17:48:00Z">
                          <w:r w:rsidRPr="001E7735">
                            <w:delText xml:space="preserve">   </w:delText>
                          </w:r>
                          <w:r>
                            <w:delText xml:space="preserve"> </w:delText>
                          </w:r>
                          <w:r w:rsidRPr="001E7735">
                            <w:delText xml:space="preserve">&lt;title&gt;Warnings and Precautions&lt;/title&gt; </w:delText>
                          </w:r>
                        </w:del>
                      </w:p>
                      <w:p w14:paraId="2A32D2B9" w14:textId="77777777" w:rsidR="00292223" w:rsidRPr="001E7735" w:rsidRDefault="00292223" w:rsidP="00DF0F23">
                        <w:pPr>
                          <w:rPr>
                            <w:del w:id="2034" w:author="pbx" w:date="2017-11-03T17:48:00Z"/>
                          </w:rPr>
                        </w:pPr>
                        <w:del w:id="2035" w:author="pbx" w:date="2017-11-03T17:48:00Z">
                          <w:r w:rsidRPr="001E7735">
                            <w:delText xml:space="preserve">   </w:delText>
                          </w:r>
                          <w:r>
                            <w:delText xml:space="preserve"> </w:delText>
                          </w:r>
                          <w:r w:rsidRPr="001E7735">
                            <w:delText>&lt;excerpt&gt;</w:delText>
                          </w:r>
                        </w:del>
                      </w:p>
                      <w:p w14:paraId="7ACACDC2" w14:textId="77777777" w:rsidR="00292223" w:rsidRPr="001E7735" w:rsidRDefault="00292223" w:rsidP="00DF0F23">
                        <w:pPr>
                          <w:rPr>
                            <w:del w:id="2036" w:author="pbx" w:date="2017-11-03T17:48:00Z"/>
                          </w:rPr>
                        </w:pPr>
                        <w:del w:id="2037" w:author="pbx" w:date="2017-11-03T17:48:00Z">
                          <w:r w:rsidRPr="001E7735">
                            <w:delText xml:space="preserve">    </w:delText>
                          </w:r>
                          <w:r>
                            <w:delText xml:space="preserve">  </w:delText>
                          </w:r>
                          <w:r w:rsidRPr="001E7735">
                            <w:delText>&lt;highlight&gt;</w:delText>
                          </w:r>
                        </w:del>
                      </w:p>
                      <w:p w14:paraId="5144816A" w14:textId="77777777" w:rsidR="00292223" w:rsidRPr="001E7735" w:rsidRDefault="00292223" w:rsidP="00DF0F23">
                        <w:pPr>
                          <w:rPr>
                            <w:del w:id="2038" w:author="pbx" w:date="2017-11-03T17:48:00Z"/>
                          </w:rPr>
                        </w:pPr>
                        <w:del w:id="2039" w:author="pbx" w:date="2017-11-03T17:48:00Z">
                          <w:r w:rsidRPr="001E7735">
                            <w:delText xml:space="preserve">     </w:delText>
                          </w:r>
                          <w:r>
                            <w:delText xml:space="preserve">   </w:delText>
                          </w:r>
                          <w:r w:rsidRPr="001E7735">
                            <w:delText>&lt;text&gt;</w:delText>
                          </w:r>
                        </w:del>
                      </w:p>
                      <w:p w14:paraId="4C2595C0" w14:textId="77777777" w:rsidR="00292223" w:rsidRPr="001E7735" w:rsidRDefault="00292223" w:rsidP="00DF0F23">
                        <w:pPr>
                          <w:rPr>
                            <w:del w:id="2040" w:author="pbx" w:date="2017-11-03T17:48:00Z"/>
                          </w:rPr>
                        </w:pPr>
                        <w:del w:id="2041" w:author="pbx" w:date="2017-11-03T17:48:00Z">
                          <w:r w:rsidRPr="001E7735">
                            <w:delText xml:space="preserve">       </w:delText>
                          </w:r>
                          <w:r>
                            <w:delText xml:space="preserve">    </w:delText>
                          </w:r>
                          <w:r w:rsidRPr="001E7735">
                            <w:delText xml:space="preserve">&lt;list listType="unordered"&gt; </w:delText>
                          </w:r>
                        </w:del>
                      </w:p>
                      <w:p w14:paraId="58EEC336" w14:textId="77777777" w:rsidR="00292223" w:rsidRPr="001E7735" w:rsidRDefault="00292223" w:rsidP="00DF0F23">
                        <w:pPr>
                          <w:rPr>
                            <w:del w:id="2042" w:author="pbx" w:date="2017-11-03T17:48:00Z"/>
                          </w:rPr>
                        </w:pPr>
                        <w:del w:id="2043" w:author="pbx" w:date="2017-11-03T17:48:00Z">
                          <w:r w:rsidRPr="001E7735">
                            <w:delText>&lt;item&gt;Aplastic anemia has been observed in 8% ...(&lt;linkHtmlhref=”#Section_5.1”&gt;5.1&lt;/linkHtml&gt;)</w:delText>
                          </w:r>
                        </w:del>
                      </w:p>
                      <w:p w14:paraId="5AC3CE00" w14:textId="77777777" w:rsidR="00292223" w:rsidRPr="001E7735" w:rsidRDefault="00292223" w:rsidP="00DF0F23">
                        <w:pPr>
                          <w:rPr>
                            <w:del w:id="2044" w:author="pbx" w:date="2017-11-03T17:48:00Z"/>
                          </w:rPr>
                        </w:pPr>
                        <w:del w:id="2045" w:author="pbx" w:date="2017-11-03T17:48:00Z">
                          <w:r w:rsidRPr="001E7735">
                            <w:delText xml:space="preserve">             &lt;/item&gt;</w:delText>
                          </w:r>
                        </w:del>
                      </w:p>
                      <w:p w14:paraId="24C2B89C" w14:textId="77777777" w:rsidR="00292223" w:rsidRPr="001E7735" w:rsidRDefault="00292223" w:rsidP="00DF0F23">
                        <w:pPr>
                          <w:rPr>
                            <w:del w:id="2046" w:author="pbx" w:date="2017-11-03T17:48:00Z"/>
                          </w:rPr>
                        </w:pPr>
                        <w:del w:id="2047" w:author="pbx" w:date="2017-11-03T17:48:00Z">
                          <w:r w:rsidRPr="001E7735">
                            <w:delText>&lt;item&gt;Monitor for hematological adverse reactions …(&lt;linkHtml href=”#Section_5.2”&gt;5.2&lt;/linkHtml&gt;)</w:delText>
                          </w:r>
                        </w:del>
                      </w:p>
                      <w:p w14:paraId="5D30EDA5" w14:textId="77777777" w:rsidR="00292223" w:rsidRPr="001E7735" w:rsidRDefault="00292223" w:rsidP="00DF0F23">
                        <w:pPr>
                          <w:rPr>
                            <w:del w:id="2048" w:author="pbx" w:date="2017-11-03T17:48:00Z"/>
                          </w:rPr>
                        </w:pPr>
                        <w:del w:id="2049" w:author="pbx" w:date="2017-11-03T17:48:00Z">
                          <w:r w:rsidRPr="001E7735">
                            <w:delText xml:space="preserve">            </w:delText>
                          </w:r>
                          <w:r>
                            <w:delText xml:space="preserve"> </w:delText>
                          </w:r>
                          <w:r w:rsidRPr="001E7735">
                            <w:delText>&lt;/item&gt;</w:delText>
                          </w:r>
                        </w:del>
                      </w:p>
                      <w:p w14:paraId="3919BCE4" w14:textId="77777777" w:rsidR="00292223" w:rsidRPr="001E7735" w:rsidRDefault="00292223" w:rsidP="00DF0F23">
                        <w:pPr>
                          <w:rPr>
                            <w:del w:id="2050" w:author="pbx" w:date="2017-11-03T17:48:00Z"/>
                          </w:rPr>
                        </w:pPr>
                        <w:del w:id="2051" w:author="pbx" w:date="2017-11-03T17:48:00Z">
                          <w:r w:rsidRPr="001E7735">
                            <w:delText xml:space="preserve">          </w:delText>
                          </w:r>
                          <w:r>
                            <w:delText xml:space="preserve"> </w:delText>
                          </w:r>
                          <w:r w:rsidRPr="001E7735">
                            <w:delText xml:space="preserve">&lt;/list&gt; </w:delText>
                          </w:r>
                        </w:del>
                      </w:p>
                      <w:p w14:paraId="2B704A86" w14:textId="77777777" w:rsidR="00292223" w:rsidRPr="001E7735" w:rsidRDefault="00292223" w:rsidP="00B06154">
                        <w:pPr>
                          <w:pStyle w:val="Default"/>
                          <w:rPr>
                            <w:del w:id="2052" w:author="pbx" w:date="2017-11-03T17:48:00Z"/>
                            <w:rFonts w:ascii="Courier New" w:hAnsi="Courier New" w:cs="Courier New"/>
                            <w:sz w:val="18"/>
                            <w:szCs w:val="18"/>
                          </w:rPr>
                        </w:pPr>
                        <w:del w:id="2053" w:author="pbx" w:date="2017-11-03T17:48:00Z">
                          <w:r w:rsidRPr="001E7735">
                            <w:rPr>
                              <w:rFonts w:ascii="Courier New" w:hAnsi="Courier New" w:cs="Courier New"/>
                              <w:sz w:val="18"/>
                              <w:szCs w:val="18"/>
                            </w:rPr>
                            <w:delText xml:space="preserve">        </w:delText>
                          </w:r>
                          <w:r>
                            <w:rPr>
                              <w:rFonts w:ascii="Courier New" w:hAnsi="Courier New" w:cs="Courier New"/>
                              <w:sz w:val="18"/>
                              <w:szCs w:val="18"/>
                            </w:rPr>
                            <w:delText xml:space="preserve"> </w:delText>
                          </w:r>
                          <w:r w:rsidRPr="001E7735">
                            <w:rPr>
                              <w:rFonts w:ascii="Courier New" w:hAnsi="Courier New" w:cs="Courier New"/>
                              <w:sz w:val="18"/>
                              <w:szCs w:val="18"/>
                            </w:rPr>
                            <w:delText xml:space="preserve">&lt;/text&gt; </w:delText>
                          </w:r>
                        </w:del>
                      </w:p>
                      <w:p w14:paraId="0DE7CC67" w14:textId="77777777" w:rsidR="00292223" w:rsidRPr="001E7735" w:rsidRDefault="00292223" w:rsidP="00B06154">
                        <w:pPr>
                          <w:pStyle w:val="Default"/>
                          <w:rPr>
                            <w:del w:id="2054" w:author="pbx" w:date="2017-11-03T17:48:00Z"/>
                            <w:rFonts w:ascii="Courier New" w:hAnsi="Courier New" w:cs="Courier New"/>
                            <w:sz w:val="18"/>
                            <w:szCs w:val="18"/>
                          </w:rPr>
                        </w:pPr>
                        <w:del w:id="2055" w:author="pbx" w:date="2017-11-03T17:48:00Z">
                          <w:r w:rsidRPr="001E7735">
                            <w:rPr>
                              <w:rFonts w:ascii="Courier New" w:hAnsi="Courier New" w:cs="Courier New"/>
                              <w:sz w:val="18"/>
                              <w:szCs w:val="18"/>
                            </w:rPr>
                            <w:delText xml:space="preserve">      &lt;/highlight&gt; </w:delText>
                          </w:r>
                        </w:del>
                      </w:p>
                      <w:p w14:paraId="1099371B" w14:textId="77777777" w:rsidR="00292223" w:rsidRPr="001E7735" w:rsidRDefault="00292223" w:rsidP="00B06154">
                        <w:pPr>
                          <w:pStyle w:val="Default"/>
                          <w:rPr>
                            <w:del w:id="2056" w:author="pbx" w:date="2017-11-03T17:48:00Z"/>
                            <w:rFonts w:ascii="Courier New" w:hAnsi="Courier New" w:cs="Courier New"/>
                            <w:sz w:val="18"/>
                            <w:szCs w:val="18"/>
                          </w:rPr>
                        </w:pPr>
                        <w:del w:id="2057" w:author="pbx" w:date="2017-11-03T17:48:00Z">
                          <w:r>
                            <w:rPr>
                              <w:rFonts w:ascii="Courier New" w:hAnsi="Courier New" w:cs="Courier New"/>
                              <w:sz w:val="18"/>
                              <w:szCs w:val="18"/>
                            </w:rPr>
                            <w:delText xml:space="preserve">    </w:delText>
                          </w:r>
                          <w:r w:rsidRPr="001E7735">
                            <w:rPr>
                              <w:rFonts w:ascii="Courier New" w:hAnsi="Courier New" w:cs="Courier New"/>
                              <w:sz w:val="18"/>
                              <w:szCs w:val="18"/>
                            </w:rPr>
                            <w:delText xml:space="preserve">&lt;/excerpt&gt; </w:delText>
                          </w:r>
                        </w:del>
                      </w:p>
                      <w:p w14:paraId="60E3B650" w14:textId="77777777" w:rsidR="00292223" w:rsidRPr="001E7735" w:rsidRDefault="00292223" w:rsidP="00B06154">
                        <w:pPr>
                          <w:pStyle w:val="Default"/>
                          <w:rPr>
                            <w:del w:id="2058" w:author="pbx" w:date="2017-11-03T17:48:00Z"/>
                            <w:rFonts w:ascii="Courier New" w:hAnsi="Courier New" w:cs="Courier New"/>
                            <w:sz w:val="18"/>
                            <w:szCs w:val="18"/>
                          </w:rPr>
                        </w:pPr>
                        <w:del w:id="2059" w:author="pbx" w:date="2017-11-03T17:48:00Z">
                          <w:r w:rsidRPr="001E7735">
                            <w:rPr>
                              <w:rFonts w:ascii="Courier New" w:hAnsi="Courier New" w:cs="Courier New"/>
                              <w:sz w:val="18"/>
                              <w:szCs w:val="18"/>
                            </w:rPr>
                            <w:delText xml:space="preserve">    &lt;component&gt; </w:delText>
                          </w:r>
                        </w:del>
                      </w:p>
                      <w:p w14:paraId="1AD5FB0C" w14:textId="77777777" w:rsidR="00292223" w:rsidRPr="001E7735" w:rsidRDefault="00292223" w:rsidP="00B06154">
                        <w:pPr>
                          <w:pStyle w:val="Default"/>
                          <w:rPr>
                            <w:del w:id="2060" w:author="pbx" w:date="2017-11-03T17:48:00Z"/>
                            <w:rFonts w:ascii="Courier New" w:hAnsi="Courier New" w:cs="Courier New"/>
                            <w:sz w:val="18"/>
                            <w:szCs w:val="18"/>
                          </w:rPr>
                        </w:pPr>
                        <w:del w:id="2061" w:author="pbx" w:date="2017-11-03T17:48:00Z">
                          <w:r w:rsidRPr="001E7735">
                            <w:rPr>
                              <w:rFonts w:ascii="Courier New" w:hAnsi="Courier New" w:cs="Courier New"/>
                              <w:sz w:val="18"/>
                              <w:szCs w:val="18"/>
                            </w:rPr>
                            <w:delText xml:space="preserve">      &lt;section ID="Section_5.1"&gt; </w:delText>
                          </w:r>
                        </w:del>
                      </w:p>
                      <w:p w14:paraId="1E0CC8FD" w14:textId="77777777" w:rsidR="00292223" w:rsidRPr="001E7735" w:rsidRDefault="00292223" w:rsidP="00B06154">
                        <w:pPr>
                          <w:pStyle w:val="Default"/>
                          <w:rPr>
                            <w:del w:id="2062" w:author="pbx" w:date="2017-11-03T17:48:00Z"/>
                            <w:rFonts w:ascii="Courier New" w:hAnsi="Courier New" w:cs="Courier New"/>
                            <w:sz w:val="18"/>
                            <w:szCs w:val="18"/>
                          </w:rPr>
                        </w:pPr>
                        <w:del w:id="2063" w:author="pbx" w:date="2017-11-03T17:48:00Z">
                          <w:r w:rsidRPr="001E7735">
                            <w:rPr>
                              <w:rFonts w:ascii="Courier New" w:hAnsi="Courier New" w:cs="Courier New"/>
                              <w:sz w:val="18"/>
                              <w:szCs w:val="18"/>
                            </w:rPr>
                            <w:delText xml:space="preserve">       </w:delText>
                          </w:r>
                          <w:r>
                            <w:rPr>
                              <w:rFonts w:ascii="Courier New" w:hAnsi="Courier New" w:cs="Courier New"/>
                              <w:sz w:val="18"/>
                              <w:szCs w:val="18"/>
                            </w:rPr>
                            <w:delText xml:space="preserve"> </w:delText>
                          </w:r>
                          <w:r w:rsidRPr="001E7735">
                            <w:rPr>
                              <w:rFonts w:ascii="Courier New" w:hAnsi="Courier New" w:cs="Courier New"/>
                              <w:sz w:val="18"/>
                              <w:szCs w:val="18"/>
                            </w:rPr>
                            <w:delText xml:space="preserve">&lt;id root="a857689e-9563-43c0-a244-8a6d5a25966a"/&gt; </w:delText>
                          </w:r>
                        </w:del>
                      </w:p>
                      <w:p w14:paraId="6B874C47" w14:textId="77777777" w:rsidR="00292223" w:rsidRDefault="00292223" w:rsidP="00B06154">
                        <w:pPr>
                          <w:pStyle w:val="Default"/>
                          <w:rPr>
                            <w:del w:id="2064" w:author="pbx" w:date="2017-11-03T17:48:00Z"/>
                            <w:rFonts w:ascii="Courier New" w:hAnsi="Courier New" w:cs="Courier New"/>
                            <w:sz w:val="18"/>
                            <w:szCs w:val="18"/>
                          </w:rPr>
                        </w:pPr>
                        <w:del w:id="2065" w:author="pbx" w:date="2017-11-03T17:48:00Z">
                          <w:r w:rsidRPr="001E7735">
                            <w:rPr>
                              <w:rFonts w:ascii="Courier New" w:hAnsi="Courier New" w:cs="Courier New"/>
                              <w:sz w:val="18"/>
                              <w:szCs w:val="18"/>
                            </w:rPr>
                            <w:delText xml:space="preserve">       </w:delText>
                          </w:r>
                          <w:r>
                            <w:rPr>
                              <w:rFonts w:ascii="Courier New" w:hAnsi="Courier New" w:cs="Courier New"/>
                              <w:sz w:val="18"/>
                              <w:szCs w:val="18"/>
                            </w:rPr>
                            <w:delText xml:space="preserve"> </w:delText>
                          </w:r>
                          <w:r w:rsidRPr="001E7735">
                            <w:rPr>
                              <w:rFonts w:ascii="Courier New" w:hAnsi="Courier New" w:cs="Courier New"/>
                              <w:sz w:val="18"/>
                              <w:szCs w:val="18"/>
                            </w:rPr>
                            <w:delText>&lt;title&gt;5.1 Aplastic anemia&lt;/title&gt;</w:delText>
                          </w:r>
                        </w:del>
                      </w:p>
                      <w:p w14:paraId="40862CBD" w14:textId="77777777" w:rsidR="00292223" w:rsidRPr="001E7735" w:rsidRDefault="00292223" w:rsidP="001E7735">
                        <w:pPr>
                          <w:pStyle w:val="Default"/>
                          <w:rPr>
                            <w:del w:id="2066" w:author="pbx" w:date="2017-11-03T17:48:00Z"/>
                            <w:rFonts w:ascii="Courier New" w:hAnsi="Courier New" w:cs="Courier New"/>
                            <w:sz w:val="18"/>
                            <w:szCs w:val="18"/>
                          </w:rPr>
                        </w:pPr>
                        <w:del w:id="2067" w:author="pbx" w:date="2017-11-03T17:48:00Z">
                          <w:r w:rsidRPr="001E7735">
                            <w:rPr>
                              <w:rFonts w:ascii="Courier New" w:hAnsi="Courier New" w:cs="Courier New"/>
                              <w:sz w:val="18"/>
                              <w:szCs w:val="18"/>
                            </w:rPr>
                            <w:delText xml:space="preserve">          &lt;text&gt; </w:delText>
                          </w:r>
                        </w:del>
                      </w:p>
                      <w:p w14:paraId="766F2CB1" w14:textId="77777777" w:rsidR="00292223" w:rsidRPr="001E7735" w:rsidRDefault="00292223" w:rsidP="001E7735">
                        <w:pPr>
                          <w:pStyle w:val="Default"/>
                          <w:rPr>
                            <w:del w:id="2068" w:author="pbx" w:date="2017-11-03T17:48:00Z"/>
                            <w:rFonts w:ascii="Courier New" w:hAnsi="Courier New" w:cs="Courier New"/>
                            <w:sz w:val="18"/>
                            <w:szCs w:val="18"/>
                          </w:rPr>
                        </w:pPr>
                        <w:del w:id="2069" w:author="pbx" w:date="2017-11-03T17:48:00Z">
                          <w:r w:rsidRPr="001E7735">
                            <w:rPr>
                              <w:rFonts w:ascii="Courier New" w:hAnsi="Courier New" w:cs="Courier New"/>
                              <w:sz w:val="18"/>
                              <w:szCs w:val="18"/>
                            </w:rPr>
                            <w:delText xml:space="preserve">            &lt;paragraph&gt;Aplastic anemia has been observed in…..&lt;/paragraph&gt; </w:delText>
                          </w:r>
                        </w:del>
                      </w:p>
                      <w:p w14:paraId="221280EF" w14:textId="77777777" w:rsidR="00292223" w:rsidRPr="001E7735" w:rsidRDefault="00292223" w:rsidP="001E7735">
                        <w:pPr>
                          <w:pStyle w:val="Default"/>
                          <w:rPr>
                            <w:del w:id="2070" w:author="pbx" w:date="2017-11-03T17:48:00Z"/>
                            <w:rFonts w:ascii="Courier New" w:hAnsi="Courier New" w:cs="Courier New"/>
                            <w:sz w:val="18"/>
                            <w:szCs w:val="18"/>
                          </w:rPr>
                        </w:pPr>
                        <w:del w:id="2071" w:author="pbx" w:date="2017-11-03T17:48:00Z">
                          <w:r w:rsidRPr="001E7735">
                            <w:rPr>
                              <w:rFonts w:ascii="Courier New" w:hAnsi="Courier New" w:cs="Courier New"/>
                              <w:sz w:val="18"/>
                              <w:szCs w:val="18"/>
                            </w:rPr>
                            <w:delText xml:space="preserve">          &lt;/text&gt; </w:delText>
                          </w:r>
                        </w:del>
                      </w:p>
                      <w:p w14:paraId="3AE90367" w14:textId="77777777" w:rsidR="00292223" w:rsidRPr="001E7735" w:rsidRDefault="00292223" w:rsidP="001E7735">
                        <w:pPr>
                          <w:pStyle w:val="Default"/>
                          <w:rPr>
                            <w:del w:id="2072" w:author="pbx" w:date="2017-11-03T17:48:00Z"/>
                            <w:rFonts w:ascii="Courier New" w:hAnsi="Courier New" w:cs="Courier New"/>
                            <w:sz w:val="18"/>
                            <w:szCs w:val="18"/>
                          </w:rPr>
                        </w:pPr>
                        <w:del w:id="2073" w:author="pbx" w:date="2017-11-03T17:48:00Z">
                          <w:r w:rsidRPr="001E7735">
                            <w:rPr>
                              <w:rFonts w:ascii="Courier New" w:hAnsi="Courier New" w:cs="Courier New"/>
                              <w:sz w:val="18"/>
                              <w:szCs w:val="18"/>
                            </w:rPr>
                            <w:delText xml:space="preserve">        &lt;/section&gt; </w:delText>
                          </w:r>
                        </w:del>
                      </w:p>
                      <w:p w14:paraId="18345133" w14:textId="77777777" w:rsidR="00292223" w:rsidRPr="001E7735" w:rsidRDefault="00292223" w:rsidP="001E7735">
                        <w:pPr>
                          <w:pStyle w:val="Default"/>
                          <w:rPr>
                            <w:del w:id="2074" w:author="pbx" w:date="2017-11-03T17:48:00Z"/>
                            <w:rFonts w:ascii="Courier New" w:hAnsi="Courier New" w:cs="Courier New"/>
                            <w:sz w:val="18"/>
                            <w:szCs w:val="18"/>
                          </w:rPr>
                        </w:pPr>
                        <w:del w:id="2075" w:author="pbx" w:date="2017-11-03T17:48:00Z">
                          <w:r w:rsidRPr="001E7735">
                            <w:rPr>
                              <w:rFonts w:ascii="Courier New" w:hAnsi="Courier New" w:cs="Courier New"/>
                              <w:sz w:val="18"/>
                              <w:szCs w:val="18"/>
                            </w:rPr>
                            <w:delText xml:space="preserve">      &lt;/component&gt; </w:delText>
                          </w:r>
                        </w:del>
                      </w:p>
                      <w:p w14:paraId="2A1BCFA5" w14:textId="77777777" w:rsidR="00292223" w:rsidRPr="001E7735" w:rsidRDefault="00292223" w:rsidP="001E7735">
                        <w:pPr>
                          <w:pStyle w:val="Default"/>
                          <w:rPr>
                            <w:del w:id="2076" w:author="pbx" w:date="2017-11-03T17:48:00Z"/>
                            <w:rFonts w:ascii="Courier New" w:hAnsi="Courier New" w:cs="Courier New"/>
                            <w:sz w:val="18"/>
                            <w:szCs w:val="18"/>
                          </w:rPr>
                        </w:pPr>
                        <w:del w:id="2077" w:author="pbx" w:date="2017-11-03T17:48:00Z">
                          <w:r w:rsidRPr="001E7735">
                            <w:rPr>
                              <w:rFonts w:ascii="Courier New" w:hAnsi="Courier New" w:cs="Courier New"/>
                              <w:sz w:val="18"/>
                              <w:szCs w:val="18"/>
                            </w:rPr>
                            <w:delText xml:space="preserve">   &lt;/section&gt; </w:delText>
                          </w:r>
                        </w:del>
                      </w:p>
                      <w:p w14:paraId="07F9B6AD" w14:textId="77777777" w:rsidR="00292223" w:rsidRPr="001E7735" w:rsidRDefault="00292223" w:rsidP="001E7735">
                        <w:pPr>
                          <w:pStyle w:val="Default"/>
                          <w:rPr>
                            <w:del w:id="2078" w:author="pbx" w:date="2017-11-03T17:48:00Z"/>
                            <w:rFonts w:ascii="Courier New" w:hAnsi="Courier New" w:cs="Courier New"/>
                            <w:sz w:val="18"/>
                            <w:szCs w:val="18"/>
                          </w:rPr>
                        </w:pPr>
                        <w:del w:id="2079" w:author="pbx" w:date="2017-11-03T17:48:00Z">
                          <w:r w:rsidRPr="001E7735">
                            <w:rPr>
                              <w:rFonts w:ascii="Courier New" w:hAnsi="Courier New" w:cs="Courier New"/>
                              <w:sz w:val="18"/>
                              <w:szCs w:val="18"/>
                            </w:rPr>
                            <w:delText xml:space="preserve">&lt;/component&gt; </w:delText>
                          </w:r>
                        </w:del>
                      </w:p>
                      <w:p w14:paraId="11E1B423" w14:textId="77777777" w:rsidR="00292223" w:rsidRPr="001E7735" w:rsidRDefault="00292223" w:rsidP="00B06154">
                        <w:pPr>
                          <w:pStyle w:val="Default"/>
                          <w:rPr>
                            <w:del w:id="2080" w:author="pbx" w:date="2017-11-03T17:48:00Z"/>
                            <w:rFonts w:ascii="Courier New" w:hAnsi="Courier New" w:cs="Courier New"/>
                            <w:sz w:val="18"/>
                            <w:szCs w:val="18"/>
                          </w:rPr>
                        </w:pPr>
                      </w:p>
                    </w:txbxContent>
                  </v:textbox>
                  <w10:anchorlock/>
                </v:shape>
              </w:pict>
            </mc:Fallback>
          </mc:AlternateContent>
        </w:r>
      </w:del>
    </w:p>
    <w:p w:rsidR="004838FC" w:rsidRPr="004838FC" w:rsidRDefault="004838FC" w:rsidP="004838FC">
      <w:pPr>
        <w:rPr>
          <w:ins w:id="1542" w:author="pbx" w:date="2017-11-03T17:48:00Z"/>
          <w:rFonts w:eastAsia="Arial Unicode MS"/>
        </w:rPr>
      </w:pPr>
      <w:ins w:id="1543" w:author="pbx" w:date="2017-11-03T17:48:00Z">
        <w:r w:rsidRPr="004838FC">
          <w:rPr>
            <w:rFonts w:eastAsia="Arial Unicode MS"/>
          </w:rPr>
          <w:t xml:space="preserve">&lt;component&gt; </w:t>
        </w:r>
      </w:ins>
    </w:p>
    <w:p w:rsidR="004838FC" w:rsidRPr="004838FC" w:rsidRDefault="004838FC" w:rsidP="004838FC">
      <w:pPr>
        <w:ind w:left="288"/>
        <w:rPr>
          <w:ins w:id="1544" w:author="pbx" w:date="2017-11-03T17:48:00Z"/>
          <w:rFonts w:eastAsia="Arial Unicode MS"/>
        </w:rPr>
      </w:pPr>
      <w:ins w:id="1545" w:author="pbx" w:date="2017-11-03T17:48:00Z">
        <w:r w:rsidRPr="004838FC">
          <w:rPr>
            <w:rFonts w:eastAsia="Arial Unicode MS"/>
          </w:rPr>
          <w:t xml:space="preserve">&lt;section&gt; </w:t>
        </w:r>
      </w:ins>
    </w:p>
    <w:p w:rsidR="004838FC" w:rsidRPr="004838FC" w:rsidRDefault="004838FC" w:rsidP="004838FC">
      <w:pPr>
        <w:ind w:left="288"/>
        <w:rPr>
          <w:ins w:id="1546" w:author="pbx" w:date="2017-11-03T17:48:00Z"/>
          <w:rFonts w:eastAsia="Arial Unicode MS"/>
        </w:rPr>
      </w:pPr>
      <w:ins w:id="1547" w:author="pbx" w:date="2017-11-03T17:48:00Z">
        <w:r w:rsidRPr="004838FC">
          <w:rPr>
            <w:rFonts w:eastAsia="Arial Unicode MS"/>
          </w:rPr>
          <w:lastRenderedPageBreak/>
          <w:t xml:space="preserve">&lt;id root="47ef84cd-8314-48c3-8ee2-bdff3087f83f"/&gt; </w:t>
        </w:r>
      </w:ins>
    </w:p>
    <w:p w:rsidR="004838FC" w:rsidRPr="004838FC" w:rsidRDefault="004838FC" w:rsidP="004838FC">
      <w:pPr>
        <w:ind w:left="288"/>
        <w:rPr>
          <w:ins w:id="1548" w:author="pbx" w:date="2017-11-03T17:48:00Z"/>
          <w:rFonts w:eastAsia="Arial Unicode MS"/>
        </w:rPr>
      </w:pPr>
      <w:ins w:id="1549" w:author="pbx" w:date="2017-11-03T17:48:00Z">
        <w:r w:rsidRPr="004838FC">
          <w:rPr>
            <w:rFonts w:eastAsia="Arial Unicode MS"/>
          </w:rPr>
          <w:t xml:space="preserve">&lt;code code="210" codeSystem="2.16.840.1.113883.2.20.6.8" displayName=" Warnings and Precautions"/&gt; </w:t>
        </w:r>
      </w:ins>
    </w:p>
    <w:p w:rsidR="004838FC" w:rsidRPr="004838FC" w:rsidRDefault="004838FC" w:rsidP="004838FC">
      <w:pPr>
        <w:ind w:left="288"/>
        <w:rPr>
          <w:ins w:id="1550" w:author="pbx" w:date="2017-11-03T17:48:00Z"/>
          <w:rFonts w:eastAsia="Arial Unicode MS"/>
        </w:rPr>
      </w:pPr>
      <w:ins w:id="1551" w:author="pbx" w:date="2017-11-03T17:48:00Z">
        <w:r w:rsidRPr="004838FC">
          <w:rPr>
            <w:rFonts w:eastAsia="Arial Unicode MS"/>
          </w:rPr>
          <w:t xml:space="preserve">&lt;title&gt;Warnings and Precautions&lt;/title&gt; </w:t>
        </w:r>
      </w:ins>
    </w:p>
    <w:p w:rsidR="004838FC" w:rsidRPr="004838FC" w:rsidRDefault="004838FC" w:rsidP="004838FC">
      <w:pPr>
        <w:ind w:left="288"/>
        <w:rPr>
          <w:ins w:id="1552" w:author="pbx" w:date="2017-11-03T17:48:00Z"/>
          <w:rFonts w:eastAsia="Arial Unicode MS"/>
        </w:rPr>
      </w:pPr>
      <w:ins w:id="1553" w:author="pbx" w:date="2017-11-03T17:48:00Z">
        <w:r w:rsidRPr="004838FC">
          <w:rPr>
            <w:rFonts w:eastAsia="Arial Unicode MS"/>
          </w:rPr>
          <w:t>&lt;excerpt&gt;</w:t>
        </w:r>
      </w:ins>
    </w:p>
    <w:p w:rsidR="004838FC" w:rsidRPr="004838FC" w:rsidRDefault="004838FC" w:rsidP="004838FC">
      <w:pPr>
        <w:ind w:left="576"/>
        <w:rPr>
          <w:ins w:id="1554" w:author="pbx" w:date="2017-11-03T17:48:00Z"/>
          <w:rFonts w:eastAsia="Arial Unicode MS"/>
        </w:rPr>
      </w:pPr>
      <w:ins w:id="1555" w:author="pbx" w:date="2017-11-03T17:48:00Z">
        <w:r w:rsidRPr="004838FC">
          <w:rPr>
            <w:rFonts w:eastAsia="Arial Unicode MS"/>
          </w:rPr>
          <w:t>&lt;highlight&gt;</w:t>
        </w:r>
      </w:ins>
    </w:p>
    <w:p w:rsidR="004838FC" w:rsidRPr="004838FC" w:rsidRDefault="004838FC" w:rsidP="004838FC">
      <w:pPr>
        <w:ind w:left="864"/>
        <w:rPr>
          <w:ins w:id="1556" w:author="pbx" w:date="2017-11-03T17:48:00Z"/>
          <w:rFonts w:eastAsia="Arial Unicode MS"/>
        </w:rPr>
      </w:pPr>
      <w:ins w:id="1557" w:author="pbx" w:date="2017-11-03T17:48:00Z">
        <w:r w:rsidRPr="004838FC">
          <w:rPr>
            <w:rFonts w:eastAsia="Arial Unicode MS"/>
          </w:rPr>
          <w:t>&lt;text&gt;</w:t>
        </w:r>
      </w:ins>
    </w:p>
    <w:p w:rsidR="004838FC" w:rsidRPr="004838FC" w:rsidRDefault="004838FC" w:rsidP="004838FC">
      <w:pPr>
        <w:ind w:left="1152"/>
        <w:rPr>
          <w:ins w:id="1558" w:author="pbx" w:date="2017-11-03T17:48:00Z"/>
          <w:rFonts w:eastAsia="Arial Unicode MS"/>
        </w:rPr>
      </w:pPr>
      <w:ins w:id="1559" w:author="pbx" w:date="2017-11-03T17:48:00Z">
        <w:r w:rsidRPr="004838FC">
          <w:rPr>
            <w:rFonts w:eastAsia="Arial Unicode MS"/>
          </w:rPr>
          <w:t xml:space="preserve">&lt;list listType="unordered"&gt; </w:t>
        </w:r>
      </w:ins>
    </w:p>
    <w:p w:rsidR="004838FC" w:rsidRPr="004838FC" w:rsidRDefault="004838FC" w:rsidP="004838FC">
      <w:pPr>
        <w:ind w:left="1440"/>
        <w:rPr>
          <w:ins w:id="1560" w:author="pbx" w:date="2017-11-03T17:48:00Z"/>
          <w:rFonts w:eastAsia="Arial Unicode MS"/>
        </w:rPr>
      </w:pPr>
      <w:ins w:id="1561" w:author="pbx" w:date="2017-11-03T17:48:00Z">
        <w:r w:rsidRPr="004838FC">
          <w:rPr>
            <w:rFonts w:eastAsia="Arial Unicode MS"/>
          </w:rPr>
          <w:t>&lt;item&gt;Aplastic</w:t>
        </w:r>
        <w:r>
          <w:rPr>
            <w:rFonts w:eastAsia="Arial Unicode MS"/>
          </w:rPr>
          <w:t xml:space="preserve"> anemia has been observed in 8% </w:t>
        </w:r>
        <w:r w:rsidRPr="004838FC">
          <w:rPr>
            <w:rFonts w:eastAsia="Arial Unicode MS"/>
          </w:rPr>
          <w:t>...(&lt;linkHtmlhref=”#Section_5.1”&gt;5.1&lt;/linkHtml&gt;)</w:t>
        </w:r>
      </w:ins>
    </w:p>
    <w:p w:rsidR="004838FC" w:rsidRPr="004838FC" w:rsidRDefault="004838FC" w:rsidP="004838FC">
      <w:pPr>
        <w:ind w:left="1440"/>
        <w:rPr>
          <w:ins w:id="1562" w:author="pbx" w:date="2017-11-03T17:48:00Z"/>
          <w:rFonts w:eastAsia="Arial Unicode MS"/>
        </w:rPr>
      </w:pPr>
      <w:ins w:id="1563" w:author="pbx" w:date="2017-11-03T17:48:00Z">
        <w:r w:rsidRPr="004838FC">
          <w:rPr>
            <w:rFonts w:eastAsia="Arial Unicode MS"/>
          </w:rPr>
          <w:t>&lt;/item&gt;</w:t>
        </w:r>
      </w:ins>
    </w:p>
    <w:p w:rsidR="004838FC" w:rsidRPr="004838FC" w:rsidRDefault="004838FC" w:rsidP="004838FC">
      <w:pPr>
        <w:ind w:left="1440"/>
        <w:rPr>
          <w:ins w:id="1564" w:author="pbx" w:date="2017-11-03T17:48:00Z"/>
          <w:rFonts w:eastAsia="Arial Unicode MS"/>
        </w:rPr>
      </w:pPr>
      <w:ins w:id="1565" w:author="pbx" w:date="2017-11-03T17:48:00Z">
        <w:r w:rsidRPr="004838FC">
          <w:rPr>
            <w:rFonts w:eastAsia="Arial Unicode MS"/>
          </w:rPr>
          <w:t>&lt;item&gt;Monitor for hematological adverse reactions …(&lt;linkHtml href=”#Section_5.2”&gt;5.2&lt;/linkHtml&gt;)</w:t>
        </w:r>
      </w:ins>
    </w:p>
    <w:p w:rsidR="004838FC" w:rsidRPr="004838FC" w:rsidRDefault="004838FC" w:rsidP="004838FC">
      <w:pPr>
        <w:ind w:left="1440"/>
        <w:rPr>
          <w:ins w:id="1566" w:author="pbx" w:date="2017-11-03T17:48:00Z"/>
          <w:rFonts w:eastAsia="Arial Unicode MS"/>
        </w:rPr>
      </w:pPr>
      <w:ins w:id="1567" w:author="pbx" w:date="2017-11-03T17:48:00Z">
        <w:r w:rsidRPr="004838FC">
          <w:rPr>
            <w:rFonts w:eastAsia="Arial Unicode MS"/>
          </w:rPr>
          <w:t>&lt;/item&gt;</w:t>
        </w:r>
      </w:ins>
    </w:p>
    <w:p w:rsidR="004838FC" w:rsidRPr="004838FC" w:rsidRDefault="004838FC" w:rsidP="004838FC">
      <w:pPr>
        <w:ind w:left="1152"/>
        <w:rPr>
          <w:ins w:id="1568" w:author="pbx" w:date="2017-11-03T17:48:00Z"/>
          <w:rFonts w:eastAsia="Arial Unicode MS"/>
        </w:rPr>
      </w:pPr>
      <w:ins w:id="1569" w:author="pbx" w:date="2017-11-03T17:48:00Z">
        <w:r w:rsidRPr="004838FC">
          <w:rPr>
            <w:rFonts w:eastAsia="Arial Unicode MS"/>
          </w:rPr>
          <w:t xml:space="preserve">&lt;/list&gt; </w:t>
        </w:r>
      </w:ins>
    </w:p>
    <w:p w:rsidR="004838FC" w:rsidRPr="004838FC" w:rsidRDefault="004838FC" w:rsidP="004838FC">
      <w:pPr>
        <w:pStyle w:val="Default"/>
        <w:ind w:left="864"/>
        <w:rPr>
          <w:ins w:id="1570" w:author="pbx" w:date="2017-11-03T17:48:00Z"/>
          <w:rFonts w:eastAsia="Arial Unicode MS"/>
          <w:sz w:val="23"/>
          <w:szCs w:val="23"/>
        </w:rPr>
      </w:pPr>
      <w:ins w:id="1571" w:author="pbx" w:date="2017-11-03T17:48:00Z">
        <w:r w:rsidRPr="004838FC">
          <w:rPr>
            <w:rFonts w:eastAsia="Arial Unicode MS"/>
            <w:sz w:val="23"/>
            <w:szCs w:val="23"/>
          </w:rPr>
          <w:t xml:space="preserve">&lt;/text&gt; </w:t>
        </w:r>
      </w:ins>
    </w:p>
    <w:p w:rsidR="004838FC" w:rsidRPr="004838FC" w:rsidRDefault="004838FC" w:rsidP="004838FC">
      <w:pPr>
        <w:pStyle w:val="Default"/>
        <w:ind w:left="576"/>
        <w:rPr>
          <w:ins w:id="1572" w:author="pbx" w:date="2017-11-03T17:48:00Z"/>
          <w:rFonts w:eastAsia="Arial Unicode MS"/>
          <w:sz w:val="23"/>
          <w:szCs w:val="23"/>
        </w:rPr>
      </w:pPr>
      <w:ins w:id="1573" w:author="pbx" w:date="2017-11-03T17:48:00Z">
        <w:r w:rsidRPr="004838FC">
          <w:rPr>
            <w:rFonts w:eastAsia="Arial Unicode MS"/>
            <w:sz w:val="23"/>
            <w:szCs w:val="23"/>
          </w:rPr>
          <w:t xml:space="preserve">&lt;/highlight&gt; </w:t>
        </w:r>
      </w:ins>
    </w:p>
    <w:p w:rsidR="004838FC" w:rsidRPr="004838FC" w:rsidRDefault="004838FC" w:rsidP="004838FC">
      <w:pPr>
        <w:pStyle w:val="Default"/>
        <w:ind w:left="288"/>
        <w:rPr>
          <w:ins w:id="1574" w:author="pbx" w:date="2017-11-03T17:48:00Z"/>
          <w:rFonts w:eastAsia="Arial Unicode MS"/>
          <w:sz w:val="23"/>
          <w:szCs w:val="23"/>
        </w:rPr>
      </w:pPr>
      <w:ins w:id="1575" w:author="pbx" w:date="2017-11-03T17:48:00Z">
        <w:r w:rsidRPr="004838FC">
          <w:rPr>
            <w:rFonts w:eastAsia="Arial Unicode MS"/>
            <w:sz w:val="23"/>
            <w:szCs w:val="23"/>
          </w:rPr>
          <w:t xml:space="preserve">&lt;/excerpt&gt; </w:t>
        </w:r>
      </w:ins>
    </w:p>
    <w:p w:rsidR="004838FC" w:rsidRPr="004838FC" w:rsidRDefault="004838FC" w:rsidP="004838FC">
      <w:pPr>
        <w:pStyle w:val="Default"/>
        <w:ind w:left="576"/>
        <w:rPr>
          <w:ins w:id="1576" w:author="pbx" w:date="2017-11-03T17:48:00Z"/>
          <w:rFonts w:eastAsia="Arial Unicode MS"/>
          <w:sz w:val="23"/>
          <w:szCs w:val="23"/>
        </w:rPr>
      </w:pPr>
      <w:ins w:id="1577" w:author="pbx" w:date="2017-11-03T17:48:00Z">
        <w:r w:rsidRPr="004838FC">
          <w:rPr>
            <w:rFonts w:eastAsia="Arial Unicode MS"/>
            <w:sz w:val="23"/>
            <w:szCs w:val="23"/>
          </w:rPr>
          <w:t xml:space="preserve">&lt;component&gt; </w:t>
        </w:r>
      </w:ins>
    </w:p>
    <w:p w:rsidR="004838FC" w:rsidRPr="004838FC" w:rsidRDefault="004838FC" w:rsidP="004838FC">
      <w:pPr>
        <w:pStyle w:val="Default"/>
        <w:ind w:left="864"/>
        <w:rPr>
          <w:ins w:id="1578" w:author="pbx" w:date="2017-11-03T17:48:00Z"/>
          <w:rFonts w:eastAsia="Arial Unicode MS"/>
          <w:sz w:val="23"/>
          <w:szCs w:val="23"/>
        </w:rPr>
      </w:pPr>
      <w:ins w:id="1579" w:author="pbx" w:date="2017-11-03T17:48:00Z">
        <w:r w:rsidRPr="004838FC">
          <w:rPr>
            <w:rFonts w:eastAsia="Arial Unicode MS"/>
            <w:sz w:val="23"/>
            <w:szCs w:val="23"/>
          </w:rPr>
          <w:t xml:space="preserve">&lt;section ID="Section_5.1"&gt; </w:t>
        </w:r>
      </w:ins>
    </w:p>
    <w:p w:rsidR="004838FC" w:rsidRPr="004838FC" w:rsidRDefault="004838FC" w:rsidP="004838FC">
      <w:pPr>
        <w:pStyle w:val="Default"/>
        <w:ind w:left="864"/>
        <w:rPr>
          <w:ins w:id="1580" w:author="pbx" w:date="2017-11-03T17:48:00Z"/>
          <w:rFonts w:eastAsia="Arial Unicode MS"/>
          <w:sz w:val="23"/>
          <w:szCs w:val="23"/>
        </w:rPr>
      </w:pPr>
      <w:ins w:id="1581" w:author="pbx" w:date="2017-11-03T17:48:00Z">
        <w:r w:rsidRPr="004838FC">
          <w:rPr>
            <w:rFonts w:eastAsia="Arial Unicode MS"/>
            <w:sz w:val="23"/>
            <w:szCs w:val="23"/>
          </w:rPr>
          <w:t xml:space="preserve">&lt;id root="a857689e-9563-43c0-a244-8a6d5a25966a"/&gt; </w:t>
        </w:r>
      </w:ins>
    </w:p>
    <w:p w:rsidR="004838FC" w:rsidRPr="004838FC" w:rsidRDefault="004838FC" w:rsidP="004838FC">
      <w:pPr>
        <w:pStyle w:val="Default"/>
        <w:ind w:left="864"/>
        <w:rPr>
          <w:ins w:id="1582" w:author="pbx" w:date="2017-11-03T17:48:00Z"/>
          <w:rFonts w:eastAsia="Arial Unicode MS"/>
          <w:sz w:val="23"/>
          <w:szCs w:val="23"/>
        </w:rPr>
      </w:pPr>
      <w:ins w:id="1583" w:author="pbx" w:date="2017-11-03T17:48:00Z">
        <w:r w:rsidRPr="004838FC">
          <w:rPr>
            <w:rFonts w:eastAsia="Arial Unicode MS"/>
            <w:sz w:val="23"/>
            <w:szCs w:val="23"/>
          </w:rPr>
          <w:t>&lt;title&gt;5.1 Aplastic anemia&lt;/title&gt;</w:t>
        </w:r>
      </w:ins>
    </w:p>
    <w:p w:rsidR="004838FC" w:rsidRPr="004838FC" w:rsidRDefault="004838FC" w:rsidP="004838FC">
      <w:pPr>
        <w:pStyle w:val="Default"/>
        <w:ind w:left="1152"/>
        <w:rPr>
          <w:ins w:id="1584" w:author="pbx" w:date="2017-11-03T17:48:00Z"/>
          <w:rFonts w:eastAsia="Arial Unicode MS"/>
          <w:sz w:val="23"/>
          <w:szCs w:val="23"/>
        </w:rPr>
      </w:pPr>
      <w:ins w:id="1585" w:author="pbx" w:date="2017-11-03T17:48:00Z">
        <w:r w:rsidRPr="004838FC">
          <w:rPr>
            <w:rFonts w:eastAsia="Arial Unicode MS"/>
            <w:sz w:val="23"/>
            <w:szCs w:val="23"/>
          </w:rPr>
          <w:t xml:space="preserve">&lt;text&gt; </w:t>
        </w:r>
      </w:ins>
    </w:p>
    <w:p w:rsidR="004838FC" w:rsidRPr="004838FC" w:rsidRDefault="004838FC" w:rsidP="004838FC">
      <w:pPr>
        <w:pStyle w:val="Default"/>
        <w:ind w:left="1440"/>
        <w:rPr>
          <w:ins w:id="1586" w:author="pbx" w:date="2017-11-03T17:48:00Z"/>
          <w:rFonts w:eastAsia="Arial Unicode MS"/>
          <w:sz w:val="23"/>
          <w:szCs w:val="23"/>
        </w:rPr>
      </w:pPr>
      <w:ins w:id="1587" w:author="pbx" w:date="2017-11-03T17:48:00Z">
        <w:r w:rsidRPr="004838FC">
          <w:rPr>
            <w:rFonts w:eastAsia="Arial Unicode MS"/>
            <w:sz w:val="23"/>
            <w:szCs w:val="23"/>
          </w:rPr>
          <w:t xml:space="preserve">&lt;paragraph&gt;Aplastic anemia has been observed in…..&lt;/paragraph&gt; </w:t>
        </w:r>
      </w:ins>
    </w:p>
    <w:p w:rsidR="004838FC" w:rsidRPr="004838FC" w:rsidRDefault="004838FC" w:rsidP="004838FC">
      <w:pPr>
        <w:pStyle w:val="Default"/>
        <w:ind w:left="1152"/>
        <w:rPr>
          <w:ins w:id="1588" w:author="pbx" w:date="2017-11-03T17:48:00Z"/>
          <w:rFonts w:eastAsia="Arial Unicode MS"/>
          <w:sz w:val="23"/>
          <w:szCs w:val="23"/>
        </w:rPr>
      </w:pPr>
      <w:ins w:id="1589" w:author="pbx" w:date="2017-11-03T17:48:00Z">
        <w:r w:rsidRPr="004838FC">
          <w:rPr>
            <w:rFonts w:eastAsia="Arial Unicode MS"/>
            <w:sz w:val="23"/>
            <w:szCs w:val="23"/>
          </w:rPr>
          <w:t xml:space="preserve">&lt;/text&gt; </w:t>
        </w:r>
      </w:ins>
    </w:p>
    <w:p w:rsidR="004838FC" w:rsidRPr="004838FC" w:rsidRDefault="004838FC" w:rsidP="004838FC">
      <w:pPr>
        <w:pStyle w:val="Default"/>
        <w:ind w:left="864"/>
        <w:rPr>
          <w:ins w:id="1590" w:author="pbx" w:date="2017-11-03T17:48:00Z"/>
          <w:rFonts w:eastAsia="Arial Unicode MS"/>
          <w:sz w:val="23"/>
          <w:szCs w:val="23"/>
        </w:rPr>
      </w:pPr>
      <w:ins w:id="1591" w:author="pbx" w:date="2017-11-03T17:48:00Z">
        <w:r w:rsidRPr="004838FC">
          <w:rPr>
            <w:rFonts w:eastAsia="Arial Unicode MS"/>
            <w:sz w:val="23"/>
            <w:szCs w:val="23"/>
          </w:rPr>
          <w:t xml:space="preserve">&lt;/section&gt; </w:t>
        </w:r>
      </w:ins>
    </w:p>
    <w:p w:rsidR="004838FC" w:rsidRPr="004838FC" w:rsidRDefault="004838FC" w:rsidP="004838FC">
      <w:pPr>
        <w:pStyle w:val="Default"/>
        <w:ind w:left="576"/>
        <w:rPr>
          <w:ins w:id="1592" w:author="pbx" w:date="2017-11-03T17:48:00Z"/>
          <w:rFonts w:eastAsia="Arial Unicode MS"/>
          <w:sz w:val="23"/>
          <w:szCs w:val="23"/>
        </w:rPr>
      </w:pPr>
      <w:ins w:id="1593" w:author="pbx" w:date="2017-11-03T17:48:00Z">
        <w:r w:rsidRPr="004838FC">
          <w:rPr>
            <w:rFonts w:eastAsia="Arial Unicode MS"/>
            <w:sz w:val="23"/>
            <w:szCs w:val="23"/>
          </w:rPr>
          <w:t xml:space="preserve">&lt;/component&gt; </w:t>
        </w:r>
      </w:ins>
    </w:p>
    <w:p w:rsidR="004838FC" w:rsidRPr="004838FC" w:rsidRDefault="004838FC" w:rsidP="004838FC">
      <w:pPr>
        <w:pStyle w:val="Default"/>
        <w:ind w:left="288"/>
        <w:rPr>
          <w:ins w:id="1594" w:author="pbx" w:date="2017-11-03T17:48:00Z"/>
          <w:rFonts w:eastAsia="Arial Unicode MS"/>
          <w:sz w:val="23"/>
          <w:szCs w:val="23"/>
        </w:rPr>
      </w:pPr>
      <w:ins w:id="1595" w:author="pbx" w:date="2017-11-03T17:48:00Z">
        <w:r w:rsidRPr="004838FC">
          <w:rPr>
            <w:rFonts w:eastAsia="Arial Unicode MS"/>
            <w:sz w:val="23"/>
            <w:szCs w:val="23"/>
          </w:rPr>
          <w:t xml:space="preserve">&lt;/section&gt; </w:t>
        </w:r>
      </w:ins>
    </w:p>
    <w:p w:rsidR="004838FC" w:rsidRPr="004838FC" w:rsidRDefault="004838FC" w:rsidP="004838FC">
      <w:pPr>
        <w:pStyle w:val="Default"/>
        <w:rPr>
          <w:ins w:id="1596" w:author="pbx" w:date="2017-11-03T17:48:00Z"/>
          <w:rFonts w:eastAsia="Arial Unicode MS"/>
          <w:sz w:val="23"/>
          <w:szCs w:val="23"/>
        </w:rPr>
      </w:pPr>
      <w:ins w:id="1597" w:author="pbx" w:date="2017-11-03T17:48:00Z">
        <w:r w:rsidRPr="004838FC">
          <w:rPr>
            <w:rFonts w:eastAsia="Arial Unicode MS"/>
            <w:sz w:val="23"/>
            <w:szCs w:val="23"/>
          </w:rPr>
          <w:t xml:space="preserve">&lt;/component&gt; </w:t>
        </w:r>
      </w:ins>
    </w:p>
    <w:p w:rsidR="007D3B68" w:rsidRDefault="007D3B68" w:rsidP="004838FC">
      <w:pPr>
        <w:pStyle w:val="Default"/>
        <w:rPr>
          <w:rFonts w:eastAsia="Arial Unicode MS"/>
          <w:sz w:val="23"/>
          <w:szCs w:val="23"/>
        </w:rPr>
      </w:pPr>
    </w:p>
    <w:p w:rsidR="006F1B73" w:rsidRDefault="006F1B73" w:rsidP="0080029F">
      <w:pPr>
        <w:pStyle w:val="Default"/>
        <w:rPr>
          <w:rFonts w:eastAsia="Arial Unicode MS"/>
          <w:sz w:val="23"/>
          <w:szCs w:val="23"/>
        </w:rPr>
      </w:pPr>
      <w:r>
        <w:rPr>
          <w:rFonts w:eastAsia="Arial Unicode MS"/>
          <w:sz w:val="23"/>
          <w:szCs w:val="23"/>
        </w:rPr>
        <w:t xml:space="preserve">This example illustrates the following principles: </w:t>
      </w:r>
    </w:p>
    <w:p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&lt;text&gt; block for the Highlights is included as the &lt;excerpt&gt; &lt;highlight&gt; &lt;text&gt; children of the respective section. In the example above, the text block rendered in the highlights section is the child of the “Warnings and Precautions” section. </w:t>
      </w:r>
    </w:p>
    <w:p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coding of the highlights text block is not in a subsection. </w:t>
      </w:r>
    </w:p>
    <w:p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text block is rendered similar to any other text block, although in a location separate from its actual position in the rendered SPL document. </w:t>
      </w:r>
    </w:p>
    <w:p w:rsidR="000F4FB9" w:rsidRPr="00711B86" w:rsidRDefault="006F1B73" w:rsidP="0080029F">
      <w:pPr>
        <w:pStyle w:val="Default"/>
        <w:numPr>
          <w:ilvl w:val="7"/>
          <w:numId w:val="5"/>
        </w:numPr>
        <w:spacing w:after="170"/>
        <w:ind w:left="360"/>
        <w:rPr>
          <w:rFonts w:eastAsia="Arial Unicode MS"/>
          <w:sz w:val="23"/>
          <w:szCs w:val="23"/>
        </w:rPr>
      </w:pPr>
      <w:r w:rsidRPr="00F067F7">
        <w:rPr>
          <w:rFonts w:eastAsia="Arial Unicode MS"/>
          <w:sz w:val="23"/>
          <w:szCs w:val="23"/>
        </w:rPr>
        <w:t xml:space="preserve">Links to the section or subsection where the primary content exists are explicitly entered in the Highlights text block. </w:t>
      </w:r>
    </w:p>
    <w:p w:rsidR="00A32EB7" w:rsidRDefault="000F4FB9" w:rsidP="0080029F">
      <w:pPr>
        <w:pStyle w:val="Heading2"/>
      </w:pPr>
      <w:bookmarkStart w:id="1598" w:name="_Ref437288703"/>
      <w:bookmarkStart w:id="1599" w:name="_Toc495429280"/>
      <w:bookmarkStart w:id="1600" w:name="_Toc495068752"/>
      <w:bookmarkStart w:id="1601" w:name="_Ref451157462"/>
      <w:bookmarkStart w:id="1602" w:name="_Ref451157472"/>
      <w:bookmarkStart w:id="1603" w:name="_Toc497495427"/>
      <w:r>
        <w:t xml:space="preserve">Product Data </w:t>
      </w:r>
      <w:r w:rsidRPr="00675DAA">
        <w:t>Information</w:t>
      </w:r>
      <w:bookmarkEnd w:id="1598"/>
      <w:bookmarkEnd w:id="1599"/>
      <w:bookmarkEnd w:id="1600"/>
      <w:bookmarkEnd w:id="1603"/>
      <w:r w:rsidR="0009610D">
        <w:t xml:space="preserve"> </w:t>
      </w:r>
      <w:bookmarkEnd w:id="1601"/>
      <w:bookmarkEnd w:id="1602"/>
    </w:p>
    <w:p w:rsidR="000F4FB9" w:rsidRPr="00675DAA" w:rsidRDefault="000F4FB9" w:rsidP="0080029F">
      <w:r w:rsidRPr="00675DAA">
        <w:t xml:space="preserve">Outlined in this section are all </w:t>
      </w:r>
      <w:ins w:id="1604" w:author="pbx" w:date="2017-11-03T17:48:00Z">
        <w:r w:rsidR="00F67C8B">
          <w:t xml:space="preserve">general </w:t>
        </w:r>
      </w:ins>
      <w:r w:rsidRPr="00675DAA">
        <w:t>aspec</w:t>
      </w:r>
      <w:r w:rsidR="00EA0772">
        <w:t>ts relating to the SPL document’s</w:t>
      </w:r>
      <w:r w:rsidRPr="00675DAA">
        <w:t xml:space="preserve"> </w:t>
      </w:r>
      <w:r w:rsidR="0009610D">
        <w:t>P</w:t>
      </w:r>
      <w:r w:rsidR="00EA0772">
        <w:t xml:space="preserve">roduct </w:t>
      </w:r>
      <w:r w:rsidR="0009610D">
        <w:t>D</w:t>
      </w:r>
      <w:r w:rsidR="00EA0772">
        <w:t>ata aspects.</w:t>
      </w:r>
    </w:p>
    <w:p w:rsidR="007A1BA8" w:rsidRDefault="007A1BA8" w:rsidP="0080029F"/>
    <w:p w:rsidR="00A32EB7" w:rsidRPr="00675DAA" w:rsidRDefault="00A32EB7" w:rsidP="001D67E2">
      <w:pPr>
        <w:pStyle w:val="Heading3"/>
      </w:pPr>
      <w:bookmarkStart w:id="1605" w:name="_Toc495429281"/>
      <w:bookmarkStart w:id="1606" w:name="_Toc495068753"/>
      <w:bookmarkStart w:id="1607" w:name="_Toc497495428"/>
      <w:r>
        <w:t>Location in Document</w:t>
      </w:r>
      <w:bookmarkEnd w:id="1605"/>
      <w:bookmarkEnd w:id="1606"/>
      <w:bookmarkEnd w:id="1607"/>
    </w:p>
    <w:p w:rsidR="00A32EB7" w:rsidRPr="00675DAA" w:rsidRDefault="00A32EB7" w:rsidP="0080029F">
      <w:r w:rsidRPr="00675DAA">
        <w:t>&lt;document&gt;</w:t>
      </w:r>
    </w:p>
    <w:p w:rsidR="00A32EB7" w:rsidRPr="00675DAA" w:rsidRDefault="00A32EB7" w:rsidP="008145D3">
      <w:pPr>
        <w:ind w:left="288"/>
      </w:pPr>
      <w:r w:rsidRPr="00675DAA">
        <w:t>&lt;component&gt;</w:t>
      </w:r>
    </w:p>
    <w:p w:rsidR="00A32EB7" w:rsidRPr="00675DAA" w:rsidRDefault="00A32EB7" w:rsidP="008145D3">
      <w:pPr>
        <w:ind w:left="576"/>
      </w:pPr>
      <w:r w:rsidRPr="00675DAA">
        <w:lastRenderedPageBreak/>
        <w:t>&lt;structuredBody&gt;</w:t>
      </w:r>
    </w:p>
    <w:p w:rsidR="00A32EB7" w:rsidRPr="00675DAA" w:rsidRDefault="00A32EB7" w:rsidP="008145D3">
      <w:pPr>
        <w:ind w:left="864"/>
      </w:pPr>
      <w:r w:rsidRPr="00675DAA">
        <w:t>&lt;component&gt;</w:t>
      </w:r>
    </w:p>
    <w:p w:rsidR="00A32EB7" w:rsidRDefault="00A32EB7" w:rsidP="008145D3">
      <w:pPr>
        <w:ind w:left="1152"/>
      </w:pPr>
      <w:r w:rsidRPr="00675DAA">
        <w:t>&lt;section&gt;</w:t>
      </w:r>
    </w:p>
    <w:p w:rsidR="00A32EB7" w:rsidRPr="00675DAA" w:rsidRDefault="00A32EB7" w:rsidP="008145D3">
      <w:pPr>
        <w:ind w:left="1440"/>
      </w:pPr>
      <w:r>
        <w:t>&lt;subject&gt;</w:t>
      </w:r>
    </w:p>
    <w:p w:rsidR="00A32EB7" w:rsidRDefault="00A32EB7" w:rsidP="008145D3">
      <w:pPr>
        <w:ind w:left="1728"/>
      </w:pPr>
      <w:r w:rsidRPr="00754971">
        <w:t>&lt;manufacturedProduct&gt;</w:t>
      </w:r>
    </w:p>
    <w:p w:rsidR="00A32EB7" w:rsidRDefault="00A32EB7" w:rsidP="0080029F"/>
    <w:p w:rsidR="000F4FB9" w:rsidRDefault="000F4FB9" w:rsidP="001D67E2">
      <w:pPr>
        <w:pStyle w:val="Heading3"/>
      </w:pPr>
      <w:bookmarkStart w:id="1608" w:name="_Toc495429282"/>
      <w:bookmarkStart w:id="1609" w:name="_Toc495068754"/>
      <w:bookmarkStart w:id="1610" w:name="_Toc497495429"/>
      <w:r>
        <w:t>XML</w:t>
      </w:r>
      <w:bookmarkEnd w:id="1608"/>
      <w:bookmarkEnd w:id="1609"/>
      <w:bookmarkEnd w:id="1610"/>
    </w:p>
    <w:p w:rsidR="006C03B8" w:rsidRDefault="006C03B8" w:rsidP="006C03B8">
      <w:pPr>
        <w:rPr>
          <w:ins w:id="1611" w:author="pbx" w:date="2017-11-03T17:48:00Z"/>
          <w:lang w:val="en-US"/>
        </w:rPr>
      </w:pPr>
      <w:ins w:id="1612" w:author="pbx" w:date="2017-11-03T17:48:00Z">
        <w:r>
          <w:rPr>
            <w:lang w:val="en-US"/>
          </w:rPr>
          <w:t>Outlined below is the structure for the product data aspects:</w:t>
        </w:r>
      </w:ins>
    </w:p>
    <w:p w:rsidR="006C03B8" w:rsidRPr="001E7735" w:rsidRDefault="006C03B8" w:rsidP="006C03B8">
      <w:pPr>
        <w:rPr>
          <w:ins w:id="1613" w:author="pbx" w:date="2017-11-03T17:48:00Z"/>
        </w:rPr>
      </w:pPr>
      <w:ins w:id="1614" w:author="pbx" w:date="2017-11-03T17:48:00Z">
        <w:r w:rsidRPr="001E7735">
          <w:t>&lt;manufacturedProduct&gt;</w:t>
        </w:r>
      </w:ins>
    </w:p>
    <w:p w:rsidR="006C03B8" w:rsidRPr="001E7735" w:rsidRDefault="006C03B8" w:rsidP="006C03B8">
      <w:pPr>
        <w:ind w:left="288"/>
        <w:rPr>
          <w:ins w:id="1615" w:author="pbx" w:date="2017-11-03T17:48:00Z"/>
        </w:rPr>
      </w:pPr>
      <w:ins w:id="1616" w:author="pbx" w:date="2017-11-03T17:48:00Z">
        <w:r w:rsidRPr="001E7735">
          <w:t>&lt;manufacturedProduct&gt;</w:t>
        </w:r>
      </w:ins>
    </w:p>
    <w:p w:rsidR="006C03B8" w:rsidRPr="001E7735" w:rsidRDefault="006C03B8" w:rsidP="006C03B8">
      <w:pPr>
        <w:ind w:left="576"/>
        <w:rPr>
          <w:ins w:id="1617" w:author="pbx" w:date="2017-11-03T17:48:00Z"/>
        </w:rPr>
      </w:pPr>
      <w:ins w:id="1618" w:author="pbx" w:date="2017-11-03T17:48:00Z">
        <w:r w:rsidRPr="001E7735">
          <w:t>&lt;!--  elements detailed later in this section--&gt;</w:t>
        </w:r>
      </w:ins>
    </w:p>
    <w:p w:rsidR="006C03B8" w:rsidRPr="001E7735" w:rsidRDefault="006C03B8" w:rsidP="006C03B8">
      <w:pPr>
        <w:ind w:left="288"/>
        <w:rPr>
          <w:ins w:id="1619" w:author="pbx" w:date="2017-11-03T17:48:00Z"/>
        </w:rPr>
      </w:pPr>
      <w:ins w:id="1620" w:author="pbx" w:date="2017-11-03T17:48:00Z">
        <w:r w:rsidRPr="001E7735">
          <w:t>&lt;/manufacturedProduct&gt;</w:t>
        </w:r>
      </w:ins>
    </w:p>
    <w:p w:rsidR="006C03B8" w:rsidRPr="001E7735" w:rsidRDefault="006C03B8" w:rsidP="006C03B8">
      <w:pPr>
        <w:ind w:left="288"/>
        <w:rPr>
          <w:ins w:id="1621" w:author="pbx" w:date="2017-11-03T17:48:00Z"/>
        </w:rPr>
      </w:pPr>
      <w:ins w:id="1622" w:author="pbx" w:date="2017-11-03T17:48:00Z">
        <w:r w:rsidRPr="001E7735">
          <w:t>&lt;!--  elements detailed later in this section--&gt;</w:t>
        </w:r>
      </w:ins>
    </w:p>
    <w:p w:rsidR="006C03B8" w:rsidRPr="001E7735" w:rsidRDefault="006C03B8" w:rsidP="006C03B8">
      <w:pPr>
        <w:rPr>
          <w:ins w:id="1623" w:author="pbx" w:date="2017-11-03T17:48:00Z"/>
        </w:rPr>
      </w:pPr>
      <w:ins w:id="1624" w:author="pbx" w:date="2017-11-03T17:48:00Z">
        <w:r w:rsidRPr="001E7735">
          <w:t>&lt;/manufacturedProduct&gt;</w:t>
        </w:r>
      </w:ins>
    </w:p>
    <w:p w:rsidR="006C03B8" w:rsidRPr="006C03B8" w:rsidRDefault="006C03B8" w:rsidP="006C03B8">
      <w:pPr>
        <w:rPr>
          <w:moveTo w:id="1625" w:author="pbx" w:date="2017-11-03T17:48:00Z"/>
          <w:lang w:val="en-US"/>
        </w:rPr>
      </w:pPr>
      <w:moveToRangeStart w:id="1626" w:author="pbx" w:date="2017-11-03T17:48:00Z" w:name="move497494656"/>
    </w:p>
    <w:p w:rsidR="009427F0" w:rsidRDefault="006C03B8" w:rsidP="00DF0F23">
      <w:pPr>
        <w:rPr>
          <w:del w:id="1627" w:author="pbx" w:date="2017-11-03T17:48:00Z"/>
        </w:rPr>
      </w:pPr>
      <w:moveTo w:id="1628" w:author="pbx" w:date="2017-11-03T17:48:00Z">
        <w:r>
          <w:t xml:space="preserve">An example of </w:t>
        </w:r>
        <w:r w:rsidR="00E35068">
          <w:t xml:space="preserve">the </w:t>
        </w:r>
      </w:moveTo>
      <w:moveToRangeEnd w:id="1626"/>
    </w:p>
    <w:p w:rsidR="009427F0" w:rsidRDefault="009427F0" w:rsidP="00DF0F23">
      <w:pPr>
        <w:rPr>
          <w:del w:id="1629" w:author="pbx" w:date="2017-11-03T17:48:00Z"/>
        </w:rPr>
      </w:pPr>
      <w:del w:id="1630" w:author="pbx" w:date="2017-11-03T17:48:00Z">
        <w:r w:rsidRPr="000A6564">
          <w:rPr>
            <w:noProof/>
            <w:lang w:val="en-US"/>
          </w:rPr>
          <mc:AlternateContent>
            <mc:Choice Requires="wps">
              <w:drawing>
                <wp:inline distT="0" distB="0" distL="0" distR="0" wp14:anchorId="3425D4B9" wp14:editId="2A5E84EA">
                  <wp:extent cx="5890260" cy="1123950"/>
                  <wp:effectExtent l="57150" t="0" r="72390" b="133350"/>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1239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del w:id="1631" w:author="pbx" w:date="2017-11-03T17:48:00Z"/>
                                </w:rPr>
                              </w:pPr>
                              <w:del w:id="1632" w:author="pbx" w:date="2017-11-03T17:48:00Z">
                                <w:r w:rsidRPr="001E7735">
                                  <w:delText>&lt;manufacturedProduct&gt;</w:delText>
                                </w:r>
                              </w:del>
                            </w:p>
                            <w:p w:rsidR="00292223" w:rsidRPr="001E7735" w:rsidRDefault="00292223" w:rsidP="00DF0F23">
                              <w:pPr>
                                <w:rPr>
                                  <w:del w:id="1633" w:author="pbx" w:date="2017-11-03T17:48:00Z"/>
                                </w:rPr>
                              </w:pPr>
                              <w:del w:id="1634" w:author="pbx" w:date="2017-11-03T17:48:00Z">
                                <w:r w:rsidRPr="001E7735">
                                  <w:delText xml:space="preserve">  &lt;manufacturedProduct&gt;</w:delText>
                                </w:r>
                              </w:del>
                            </w:p>
                            <w:p w:rsidR="00292223" w:rsidRPr="001E7735" w:rsidRDefault="00292223" w:rsidP="00DF0F23">
                              <w:pPr>
                                <w:rPr>
                                  <w:del w:id="1635" w:author="pbx" w:date="2017-11-03T17:48:00Z"/>
                                </w:rPr>
                              </w:pPr>
                              <w:del w:id="1636" w:author="pbx" w:date="2017-11-03T17:48:00Z">
                                <w:r w:rsidRPr="001E7735">
                                  <w:delText xml:space="preserve">    &lt;!--  elements detailed later in this section--&gt;</w:delText>
                                </w:r>
                              </w:del>
                            </w:p>
                            <w:p w:rsidR="00292223" w:rsidRPr="001E7735" w:rsidRDefault="00292223" w:rsidP="00DF0F23">
                              <w:pPr>
                                <w:rPr>
                                  <w:del w:id="1637" w:author="pbx" w:date="2017-11-03T17:48:00Z"/>
                                </w:rPr>
                              </w:pPr>
                              <w:del w:id="1638" w:author="pbx" w:date="2017-11-03T17:48:00Z">
                                <w:r w:rsidRPr="001E7735">
                                  <w:delText xml:space="preserve">  &lt;/manufacturedProduct&gt;</w:delText>
                                </w:r>
                              </w:del>
                            </w:p>
                            <w:p w:rsidR="00292223" w:rsidRPr="001E7735" w:rsidRDefault="00292223" w:rsidP="00DF0F23">
                              <w:pPr>
                                <w:rPr>
                                  <w:del w:id="1639" w:author="pbx" w:date="2017-11-03T17:48:00Z"/>
                                </w:rPr>
                              </w:pPr>
                              <w:del w:id="1640" w:author="pbx" w:date="2017-11-03T17:48:00Z">
                                <w:r w:rsidRPr="001E7735">
                                  <w:delText xml:space="preserve">  &lt;!--  elements detailed later in this section--&gt;</w:delText>
                                </w:r>
                              </w:del>
                            </w:p>
                            <w:p w:rsidR="00292223" w:rsidRPr="001E7735" w:rsidRDefault="00292223" w:rsidP="00DF0F23">
                              <w:pPr>
                                <w:rPr>
                                  <w:del w:id="1641" w:author="pbx" w:date="2017-11-03T17:48:00Z"/>
                                </w:rPr>
                              </w:pPr>
                              <w:del w:id="1642" w:author="pbx" w:date="2017-11-03T17:48:00Z">
                                <w:r w:rsidRPr="001E7735">
                                  <w:delText>&lt;/manufacturedProduct&gt;</w:delText>
                                </w:r>
                              </w:del>
                            </w:p>
                          </w:txbxContent>
                        </wps:txbx>
                        <wps:bodyPr rot="0" vert="horz" wrap="square" lIns="91440" tIns="45720" rIns="91440" bIns="45720" anchor="t" anchorCtr="0">
                          <a:noAutofit/>
                        </wps:bodyPr>
                      </wps:wsp>
                    </a:graphicData>
                  </a:graphic>
                </wp:inline>
              </w:drawing>
            </mc:Choice>
            <mc:Fallback>
              <w:pict>
                <v:shape id="_x0000_s1055" type="#_x0000_t202" style="width:463.8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" fillcolor="#c6d9f1 [671]">
                  <v:shadow on="t" color="#bfbfbf [2412]" offset="0,4pt"/>
                  <v:textbox>
                    <w:txbxContent>
                      <w:p w14:paraId="2C349092" w14:textId="77777777" w:rsidR="00292223" w:rsidRPr="001E7735" w:rsidRDefault="00292223" w:rsidP="00DF0F23">
                        <w:pPr>
                          <w:rPr>
                            <w:del w:id="2179" w:author="pbx" w:date="2017-11-03T17:48:00Z"/>
                          </w:rPr>
                        </w:pPr>
                        <w:del w:id="2180" w:author="pbx" w:date="2017-11-03T17:48:00Z">
                          <w:r w:rsidRPr="001E7735">
                            <w:delText>&lt;manufacturedProduct&gt;</w:delText>
                          </w:r>
                        </w:del>
                      </w:p>
                      <w:p w14:paraId="779AF958" w14:textId="77777777" w:rsidR="00292223" w:rsidRPr="001E7735" w:rsidRDefault="00292223" w:rsidP="00DF0F23">
                        <w:pPr>
                          <w:rPr>
                            <w:del w:id="2181" w:author="pbx" w:date="2017-11-03T17:48:00Z"/>
                          </w:rPr>
                        </w:pPr>
                        <w:del w:id="2182" w:author="pbx" w:date="2017-11-03T17:48:00Z">
                          <w:r w:rsidRPr="001E7735">
                            <w:delText xml:space="preserve">  &lt;manufacturedProduct&gt;</w:delText>
                          </w:r>
                        </w:del>
                      </w:p>
                      <w:p w14:paraId="0F5C89AD" w14:textId="77777777" w:rsidR="00292223" w:rsidRPr="001E7735" w:rsidRDefault="00292223" w:rsidP="00DF0F23">
                        <w:pPr>
                          <w:rPr>
                            <w:del w:id="2183" w:author="pbx" w:date="2017-11-03T17:48:00Z"/>
                          </w:rPr>
                        </w:pPr>
                        <w:del w:id="2184" w:author="pbx" w:date="2017-11-03T17:48:00Z">
                          <w:r w:rsidRPr="001E7735">
                            <w:delText xml:space="preserve">    &lt;!--  elements detailed later in this section--&gt;</w:delText>
                          </w:r>
                        </w:del>
                      </w:p>
                      <w:p w14:paraId="6C1A6A1E" w14:textId="77777777" w:rsidR="00292223" w:rsidRPr="001E7735" w:rsidRDefault="00292223" w:rsidP="00DF0F23">
                        <w:pPr>
                          <w:rPr>
                            <w:del w:id="2185" w:author="pbx" w:date="2017-11-03T17:48:00Z"/>
                          </w:rPr>
                        </w:pPr>
                        <w:del w:id="2186" w:author="pbx" w:date="2017-11-03T17:48:00Z">
                          <w:r w:rsidRPr="001E7735">
                            <w:delText xml:space="preserve">  &lt;/manufacturedProduct&gt;</w:delText>
                          </w:r>
                        </w:del>
                      </w:p>
                      <w:p w14:paraId="4C65EA8C" w14:textId="77777777" w:rsidR="00292223" w:rsidRPr="001E7735" w:rsidRDefault="00292223" w:rsidP="00DF0F23">
                        <w:pPr>
                          <w:rPr>
                            <w:del w:id="2187" w:author="pbx" w:date="2017-11-03T17:48:00Z"/>
                          </w:rPr>
                        </w:pPr>
                        <w:del w:id="2188" w:author="pbx" w:date="2017-11-03T17:48:00Z">
                          <w:r w:rsidRPr="001E7735">
                            <w:delText xml:space="preserve">  &lt;!--  elements detailed later in this section--&gt;</w:delText>
                          </w:r>
                        </w:del>
                      </w:p>
                      <w:p w14:paraId="7CE3DB31" w14:textId="77777777" w:rsidR="00292223" w:rsidRPr="001E7735" w:rsidRDefault="00292223" w:rsidP="00DF0F23">
                        <w:pPr>
                          <w:rPr>
                            <w:del w:id="2189" w:author="pbx" w:date="2017-11-03T17:48:00Z"/>
                          </w:rPr>
                        </w:pPr>
                        <w:del w:id="2190" w:author="pbx" w:date="2017-11-03T17:48:00Z">
                          <w:r w:rsidRPr="001E7735">
                            <w:delText>&lt;/manufacturedProduct&gt;</w:delText>
                          </w:r>
                        </w:del>
                      </w:p>
                    </w:txbxContent>
                  </v:textbox>
                  <w10:anchorlock/>
                </v:shape>
              </w:pict>
            </mc:Fallback>
          </mc:AlternateContent>
        </w:r>
      </w:del>
    </w:p>
    <w:p w:rsidR="009427F0" w:rsidRPr="009427F0" w:rsidRDefault="009427F0" w:rsidP="00DF0F23">
      <w:pPr>
        <w:rPr>
          <w:del w:id="1643" w:author="pbx" w:date="2017-11-03T17:48:00Z"/>
        </w:rPr>
      </w:pPr>
    </w:p>
    <w:p w:rsidR="007D3B68" w:rsidRDefault="002764EA" w:rsidP="00DF0F23">
      <w:pPr>
        <w:rPr>
          <w:del w:id="1644" w:author="pbx" w:date="2017-11-03T17:48:00Z"/>
        </w:rPr>
      </w:pPr>
      <w:del w:id="1645" w:author="pbx" w:date="2017-11-03T17:48:00Z">
        <w:r w:rsidRPr="000A6564">
          <w:rPr>
            <w:noProof/>
            <w:lang w:val="en-US"/>
          </w:rPr>
          <mc:AlternateContent>
            <mc:Choice Requires="wps">
              <w:drawing>
                <wp:inline distT="0" distB="0" distL="0" distR="0" wp14:anchorId="071DD855" wp14:editId="1F00E7C2">
                  <wp:extent cx="5868063" cy="2790825"/>
                  <wp:effectExtent l="57150" t="0" r="75565" b="142875"/>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63" cy="27908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del w:id="1646" w:author="pbx" w:date="2017-11-03T17:48:00Z"/>
                                </w:rPr>
                              </w:pPr>
                              <w:del w:id="1647" w:author="pbx" w:date="2017-11-03T17:48:00Z">
                                <w:r w:rsidRPr="001E7735">
                                  <w:delText>&lt;section&gt;</w:delText>
                                </w:r>
                              </w:del>
                            </w:p>
                            <w:p w:rsidR="00292223" w:rsidRPr="001E7735" w:rsidRDefault="00292223" w:rsidP="00DF0F23">
                              <w:pPr>
                                <w:rPr>
                                  <w:del w:id="1648" w:author="pbx" w:date="2017-11-03T17:48:00Z"/>
                                </w:rPr>
                              </w:pPr>
                              <w:del w:id="1649" w:author="pbx" w:date="2017-11-03T17:48:00Z">
                                <w:r>
                                  <w:delText xml:space="preserve">   </w:delText>
                                </w:r>
                                <w:r w:rsidRPr="001E7735">
                                  <w:delText>&lt;id root="ae4e1587-e25c-4332-9297-47abd89b4be3"/&gt;</w:delText>
                                </w:r>
                              </w:del>
                            </w:p>
                            <w:p w:rsidR="00292223" w:rsidRPr="001E7735" w:rsidRDefault="00292223" w:rsidP="00DF0F23">
                              <w:pPr>
                                <w:rPr>
                                  <w:del w:id="1650" w:author="pbx" w:date="2017-11-03T17:48:00Z"/>
                                </w:rPr>
                              </w:pPr>
                              <w:del w:id="1651" w:author="pbx" w:date="2017-11-03T17:48:00Z">
                                <w:r w:rsidRPr="001E7735">
                                  <w:delText>&lt;code code="48780-1" codeSystem="</w:delText>
                                </w:r>
                                <w:r>
                                  <w:delText>2.16.840.1.113883.2.20.6.8</w:delText>
                                </w:r>
                                <w:r w:rsidRPr="001E7735">
                                  <w:delText>" displayName="SPL product data elements section"/&gt;</w:delText>
                                </w:r>
                              </w:del>
                            </w:p>
                            <w:p w:rsidR="00292223" w:rsidRPr="001E7735" w:rsidRDefault="00292223" w:rsidP="00DF0F23">
                              <w:pPr>
                                <w:rPr>
                                  <w:del w:id="1652" w:author="pbx" w:date="2017-11-03T17:48:00Z"/>
                                </w:rPr>
                              </w:pPr>
                              <w:del w:id="1653" w:author="pbx" w:date="2017-11-03T17:48:00Z">
                                <w:r w:rsidRPr="001E7735">
                                  <w:delText xml:space="preserve">  &lt;title/&gt;</w:delText>
                                </w:r>
                              </w:del>
                            </w:p>
                            <w:p w:rsidR="00292223" w:rsidRPr="001E7735" w:rsidRDefault="00292223" w:rsidP="00DF0F23">
                              <w:pPr>
                                <w:rPr>
                                  <w:del w:id="1654" w:author="pbx" w:date="2017-11-03T17:48:00Z"/>
                                </w:rPr>
                              </w:pPr>
                              <w:del w:id="1655" w:author="pbx" w:date="2017-11-03T17:48:00Z">
                                <w:r w:rsidRPr="001E7735">
                                  <w:delText xml:space="preserve">  &lt;text/&gt;</w:delText>
                                </w:r>
                              </w:del>
                            </w:p>
                            <w:p w:rsidR="00292223" w:rsidRPr="001E7735" w:rsidRDefault="00292223" w:rsidP="00DF0F23">
                              <w:pPr>
                                <w:rPr>
                                  <w:del w:id="1656" w:author="pbx" w:date="2017-11-03T17:48:00Z"/>
                                </w:rPr>
                              </w:pPr>
                              <w:del w:id="1657" w:author="pbx" w:date="2017-11-03T17:48:00Z">
                                <w:r w:rsidRPr="001E7735">
                                  <w:delText xml:space="preserve">  &lt;effectiveTime value="20151207"/&gt;</w:delText>
                                </w:r>
                              </w:del>
                            </w:p>
                            <w:p w:rsidR="00292223" w:rsidRPr="001E7735" w:rsidRDefault="00292223" w:rsidP="00DF0F23">
                              <w:pPr>
                                <w:rPr>
                                  <w:del w:id="1658" w:author="pbx" w:date="2017-11-03T17:48:00Z"/>
                                </w:rPr>
                              </w:pPr>
                              <w:del w:id="1659" w:author="pbx" w:date="2017-11-03T17:48:00Z">
                                <w:r w:rsidRPr="001E7735">
                                  <w:delText xml:space="preserve">  &lt;subject&gt;</w:delText>
                                </w:r>
                              </w:del>
                            </w:p>
                            <w:p w:rsidR="00292223" w:rsidRPr="001E7735" w:rsidRDefault="00292223" w:rsidP="00DF0F23">
                              <w:pPr>
                                <w:rPr>
                                  <w:del w:id="1660" w:author="pbx" w:date="2017-11-03T17:48:00Z"/>
                                </w:rPr>
                              </w:pPr>
                              <w:del w:id="1661" w:author="pbx" w:date="2017-11-03T17:48:00Z">
                                <w:r w:rsidRPr="001E7735">
                                  <w:delText xml:space="preserve">    &lt;manufacturedProduct&gt;</w:delText>
                                </w:r>
                              </w:del>
                            </w:p>
                            <w:p w:rsidR="00292223" w:rsidRPr="001E7735" w:rsidRDefault="00292223" w:rsidP="00DF0F23">
                              <w:pPr>
                                <w:rPr>
                                  <w:del w:id="1662" w:author="pbx" w:date="2017-11-03T17:48:00Z"/>
                                </w:rPr>
                              </w:pPr>
                              <w:del w:id="1663" w:author="pbx" w:date="2017-11-03T17:48:00Z">
                                <w:r w:rsidRPr="001E7735">
                                  <w:delText xml:space="preserve">       &lt;manufacturedProduct&gt;</w:delText>
                                </w:r>
                              </w:del>
                            </w:p>
                            <w:p w:rsidR="00292223" w:rsidRPr="001E7735" w:rsidRDefault="00292223" w:rsidP="00DF0F23">
                              <w:pPr>
                                <w:rPr>
                                  <w:del w:id="1664" w:author="pbx" w:date="2017-11-03T17:48:00Z"/>
                                </w:rPr>
                              </w:pPr>
                              <w:del w:id="1665" w:author="pbx" w:date="2017-11-03T17:48:00Z">
                                <w:r w:rsidRPr="001E7735">
                                  <w:delText xml:space="preserve">         &lt;!--  elements detailed later in this section--&gt;</w:delText>
                                </w:r>
                              </w:del>
                            </w:p>
                            <w:p w:rsidR="00292223" w:rsidRPr="001E7735" w:rsidRDefault="00292223" w:rsidP="00DF0F23">
                              <w:pPr>
                                <w:rPr>
                                  <w:del w:id="1666" w:author="pbx" w:date="2017-11-03T17:48:00Z"/>
                                </w:rPr>
                              </w:pPr>
                              <w:del w:id="1667" w:author="pbx" w:date="2017-11-03T17:48:00Z">
                                <w:r w:rsidRPr="001E7735">
                                  <w:delText xml:space="preserve">      &lt;/manufacturedProduct&gt;</w:delText>
                                </w:r>
                              </w:del>
                            </w:p>
                            <w:p w:rsidR="00292223" w:rsidRPr="001E7735" w:rsidRDefault="00292223" w:rsidP="00DF0F23">
                              <w:pPr>
                                <w:rPr>
                                  <w:del w:id="1668" w:author="pbx" w:date="2017-11-03T17:48:00Z"/>
                                </w:rPr>
                              </w:pPr>
                              <w:del w:id="1669" w:author="pbx" w:date="2017-11-03T17:48:00Z">
                                <w:r w:rsidRPr="001E7735">
                                  <w:delText xml:space="preserve">      &lt;!--  elements detailed later in this section--&gt;</w:delText>
                                </w:r>
                              </w:del>
                            </w:p>
                            <w:p w:rsidR="00292223" w:rsidRPr="001E7735" w:rsidRDefault="00292223" w:rsidP="00DF0F23">
                              <w:pPr>
                                <w:rPr>
                                  <w:del w:id="1670" w:author="pbx" w:date="2017-11-03T17:48:00Z"/>
                                </w:rPr>
                              </w:pPr>
                              <w:del w:id="1671" w:author="pbx" w:date="2017-11-03T17:48:00Z">
                                <w:r w:rsidRPr="001E7735">
                                  <w:delText xml:space="preserve">   </w:delText>
                                </w:r>
                                <w:r>
                                  <w:delText xml:space="preserve"> </w:delText>
                                </w:r>
                                <w:r w:rsidRPr="001E7735">
                                  <w:delText>&lt;/manufacturedProduct&gt;</w:delText>
                                </w:r>
                              </w:del>
                            </w:p>
                            <w:p w:rsidR="00292223" w:rsidRPr="001E7735" w:rsidRDefault="00292223" w:rsidP="00DF0F23">
                              <w:pPr>
                                <w:rPr>
                                  <w:del w:id="1672" w:author="pbx" w:date="2017-11-03T17:48:00Z"/>
                                </w:rPr>
                              </w:pPr>
                              <w:del w:id="1673" w:author="pbx" w:date="2017-11-03T17:48:00Z">
                                <w:r w:rsidRPr="001E7735">
                                  <w:delText xml:space="preserve"> </w:delText>
                                </w:r>
                                <w:r>
                                  <w:delText xml:space="preserve"> </w:delText>
                                </w:r>
                                <w:r w:rsidRPr="001E7735">
                                  <w:delText>&lt;/subject&gt;</w:delText>
                                </w:r>
                              </w:del>
                            </w:p>
                            <w:p w:rsidR="00292223" w:rsidRPr="001E7735" w:rsidRDefault="00292223" w:rsidP="00DF0F23">
                              <w:pPr>
                                <w:rPr>
                                  <w:del w:id="1674" w:author="pbx" w:date="2017-11-03T17:48:00Z"/>
                                </w:rPr>
                              </w:pPr>
                              <w:del w:id="1675" w:author="pbx" w:date="2017-11-03T17:48:00Z">
                                <w:r w:rsidRPr="001E7735">
                                  <w:delText>&lt;/section&gt;</w:delText>
                                </w:r>
                              </w:del>
                            </w:p>
                            <w:p w:rsidR="00292223" w:rsidRPr="001E7735" w:rsidRDefault="00292223" w:rsidP="007A1BA8">
                              <w:pPr>
                                <w:pStyle w:val="Default"/>
                                <w:rPr>
                                  <w:del w:id="1676"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56" type="#_x0000_t202" style="width:462.05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" fillcolor="#c6d9f1 [671]">
                  <v:shadow on="t" color="#bfbfbf [2412]" offset="0,4pt"/>
                  <v:textbox>
                    <w:txbxContent>
                      <w:p w14:paraId="21481802" w14:textId="77777777" w:rsidR="00292223" w:rsidRPr="001E7735" w:rsidRDefault="00292223" w:rsidP="00DF0F23">
                        <w:pPr>
                          <w:rPr>
                            <w:del w:id="2225" w:author="pbx" w:date="2017-11-03T17:48:00Z"/>
                          </w:rPr>
                        </w:pPr>
                        <w:del w:id="2226" w:author="pbx" w:date="2017-11-03T17:48:00Z">
                          <w:r w:rsidRPr="001E7735">
                            <w:delText>&lt;section&gt;</w:delText>
                          </w:r>
                        </w:del>
                      </w:p>
                      <w:p w14:paraId="65CDD100" w14:textId="77777777" w:rsidR="00292223" w:rsidRPr="001E7735" w:rsidRDefault="00292223" w:rsidP="00DF0F23">
                        <w:pPr>
                          <w:rPr>
                            <w:del w:id="2227" w:author="pbx" w:date="2017-11-03T17:48:00Z"/>
                          </w:rPr>
                        </w:pPr>
                        <w:del w:id="2228" w:author="pbx" w:date="2017-11-03T17:48:00Z">
                          <w:r>
                            <w:delText xml:space="preserve">   </w:delText>
                          </w:r>
                          <w:r w:rsidRPr="001E7735">
                            <w:delText>&lt;id root="ae4e1587-e25c-4332-9297-47abd89b4be3"/&gt;</w:delText>
                          </w:r>
                        </w:del>
                      </w:p>
                      <w:p w14:paraId="23D7E9C2" w14:textId="77777777" w:rsidR="00292223" w:rsidRPr="001E7735" w:rsidRDefault="00292223" w:rsidP="00DF0F23">
                        <w:pPr>
                          <w:rPr>
                            <w:del w:id="2229" w:author="pbx" w:date="2017-11-03T17:48:00Z"/>
                          </w:rPr>
                        </w:pPr>
                        <w:del w:id="2230" w:author="pbx" w:date="2017-11-03T17:48:00Z">
                          <w:r w:rsidRPr="001E7735">
                            <w:delText>&lt;code code="48780-1" codeSystem="</w:delText>
                          </w:r>
                          <w:r>
                            <w:delText>2.16.840.1.113883.2.20.6.8</w:delText>
                          </w:r>
                          <w:r w:rsidRPr="001E7735">
                            <w:delText>" displayName="SPL product data elements section"/&gt;</w:delText>
                          </w:r>
                        </w:del>
                      </w:p>
                      <w:p w14:paraId="2D2F7B83" w14:textId="77777777" w:rsidR="00292223" w:rsidRPr="001E7735" w:rsidRDefault="00292223" w:rsidP="00DF0F23">
                        <w:pPr>
                          <w:rPr>
                            <w:del w:id="2231" w:author="pbx" w:date="2017-11-03T17:48:00Z"/>
                          </w:rPr>
                        </w:pPr>
                        <w:del w:id="2232" w:author="pbx" w:date="2017-11-03T17:48:00Z">
                          <w:r w:rsidRPr="001E7735">
                            <w:delText xml:space="preserve">  &lt;title/&gt;</w:delText>
                          </w:r>
                        </w:del>
                      </w:p>
                      <w:p w14:paraId="11A227BC" w14:textId="77777777" w:rsidR="00292223" w:rsidRPr="001E7735" w:rsidRDefault="00292223" w:rsidP="00DF0F23">
                        <w:pPr>
                          <w:rPr>
                            <w:del w:id="2233" w:author="pbx" w:date="2017-11-03T17:48:00Z"/>
                          </w:rPr>
                        </w:pPr>
                        <w:del w:id="2234" w:author="pbx" w:date="2017-11-03T17:48:00Z">
                          <w:r w:rsidRPr="001E7735">
                            <w:delText xml:space="preserve">  &lt;text/&gt;</w:delText>
                          </w:r>
                        </w:del>
                      </w:p>
                      <w:p w14:paraId="14DB144B" w14:textId="77777777" w:rsidR="00292223" w:rsidRPr="001E7735" w:rsidRDefault="00292223" w:rsidP="00DF0F23">
                        <w:pPr>
                          <w:rPr>
                            <w:del w:id="2235" w:author="pbx" w:date="2017-11-03T17:48:00Z"/>
                          </w:rPr>
                        </w:pPr>
                        <w:del w:id="2236" w:author="pbx" w:date="2017-11-03T17:48:00Z">
                          <w:r w:rsidRPr="001E7735">
                            <w:delText xml:space="preserve">  &lt;effectiveTime value="20151207"/&gt;</w:delText>
                          </w:r>
                        </w:del>
                      </w:p>
                      <w:p w14:paraId="33A62F2E" w14:textId="77777777" w:rsidR="00292223" w:rsidRPr="001E7735" w:rsidRDefault="00292223" w:rsidP="00DF0F23">
                        <w:pPr>
                          <w:rPr>
                            <w:del w:id="2237" w:author="pbx" w:date="2017-11-03T17:48:00Z"/>
                          </w:rPr>
                        </w:pPr>
                        <w:del w:id="2238" w:author="pbx" w:date="2017-11-03T17:48:00Z">
                          <w:r w:rsidRPr="001E7735">
                            <w:delText xml:space="preserve">  &lt;subject&gt;</w:delText>
                          </w:r>
                        </w:del>
                      </w:p>
                      <w:p w14:paraId="096CB874" w14:textId="77777777" w:rsidR="00292223" w:rsidRPr="001E7735" w:rsidRDefault="00292223" w:rsidP="00DF0F23">
                        <w:pPr>
                          <w:rPr>
                            <w:del w:id="2239" w:author="pbx" w:date="2017-11-03T17:48:00Z"/>
                          </w:rPr>
                        </w:pPr>
                        <w:del w:id="2240" w:author="pbx" w:date="2017-11-03T17:48:00Z">
                          <w:r w:rsidRPr="001E7735">
                            <w:delText xml:space="preserve">    &lt;manufacturedProduct&gt;</w:delText>
                          </w:r>
                        </w:del>
                      </w:p>
                      <w:p w14:paraId="2AECEB38" w14:textId="77777777" w:rsidR="00292223" w:rsidRPr="001E7735" w:rsidRDefault="00292223" w:rsidP="00DF0F23">
                        <w:pPr>
                          <w:rPr>
                            <w:del w:id="2241" w:author="pbx" w:date="2017-11-03T17:48:00Z"/>
                          </w:rPr>
                        </w:pPr>
                        <w:del w:id="2242" w:author="pbx" w:date="2017-11-03T17:48:00Z">
                          <w:r w:rsidRPr="001E7735">
                            <w:delText xml:space="preserve">       &lt;manufacturedProduct&gt;</w:delText>
                          </w:r>
                        </w:del>
                      </w:p>
                      <w:p w14:paraId="5E089C35" w14:textId="77777777" w:rsidR="00292223" w:rsidRPr="001E7735" w:rsidRDefault="00292223" w:rsidP="00DF0F23">
                        <w:pPr>
                          <w:rPr>
                            <w:del w:id="2243" w:author="pbx" w:date="2017-11-03T17:48:00Z"/>
                          </w:rPr>
                        </w:pPr>
                        <w:del w:id="2244" w:author="pbx" w:date="2017-11-03T17:48:00Z">
                          <w:r w:rsidRPr="001E7735">
                            <w:delText xml:space="preserve">         &lt;!--  elements detailed later in this section--&gt;</w:delText>
                          </w:r>
                        </w:del>
                      </w:p>
                      <w:p w14:paraId="0B5D876E" w14:textId="77777777" w:rsidR="00292223" w:rsidRPr="001E7735" w:rsidRDefault="00292223" w:rsidP="00DF0F23">
                        <w:pPr>
                          <w:rPr>
                            <w:del w:id="2245" w:author="pbx" w:date="2017-11-03T17:48:00Z"/>
                          </w:rPr>
                        </w:pPr>
                        <w:del w:id="2246" w:author="pbx" w:date="2017-11-03T17:48:00Z">
                          <w:r w:rsidRPr="001E7735">
                            <w:delText xml:space="preserve">      &lt;/manufacturedProduct&gt;</w:delText>
                          </w:r>
                        </w:del>
                      </w:p>
                      <w:p w14:paraId="1E214933" w14:textId="77777777" w:rsidR="00292223" w:rsidRPr="001E7735" w:rsidRDefault="00292223" w:rsidP="00DF0F23">
                        <w:pPr>
                          <w:rPr>
                            <w:del w:id="2247" w:author="pbx" w:date="2017-11-03T17:48:00Z"/>
                          </w:rPr>
                        </w:pPr>
                        <w:del w:id="2248" w:author="pbx" w:date="2017-11-03T17:48:00Z">
                          <w:r w:rsidRPr="001E7735">
                            <w:delText xml:space="preserve">      &lt;!--  elements detailed later in this section--&gt;</w:delText>
                          </w:r>
                        </w:del>
                      </w:p>
                      <w:p w14:paraId="7E01F2E1" w14:textId="77777777" w:rsidR="00292223" w:rsidRPr="001E7735" w:rsidRDefault="00292223" w:rsidP="00DF0F23">
                        <w:pPr>
                          <w:rPr>
                            <w:del w:id="2249" w:author="pbx" w:date="2017-11-03T17:48:00Z"/>
                          </w:rPr>
                        </w:pPr>
                        <w:del w:id="2250" w:author="pbx" w:date="2017-11-03T17:48:00Z">
                          <w:r w:rsidRPr="001E7735">
                            <w:delText xml:space="preserve">   </w:delText>
                          </w:r>
                          <w:r>
                            <w:delText xml:space="preserve"> </w:delText>
                          </w:r>
                          <w:r w:rsidRPr="001E7735">
                            <w:delText>&lt;/manufacturedProduct&gt;</w:delText>
                          </w:r>
                        </w:del>
                      </w:p>
                      <w:p w14:paraId="2BCF9B46" w14:textId="77777777" w:rsidR="00292223" w:rsidRPr="001E7735" w:rsidRDefault="00292223" w:rsidP="00DF0F23">
                        <w:pPr>
                          <w:rPr>
                            <w:del w:id="2251" w:author="pbx" w:date="2017-11-03T17:48:00Z"/>
                          </w:rPr>
                        </w:pPr>
                        <w:del w:id="2252" w:author="pbx" w:date="2017-11-03T17:48:00Z">
                          <w:r w:rsidRPr="001E7735">
                            <w:delText xml:space="preserve"> </w:delText>
                          </w:r>
                          <w:r>
                            <w:delText xml:space="preserve"> </w:delText>
                          </w:r>
                          <w:r w:rsidRPr="001E7735">
                            <w:delText>&lt;/subject&gt;</w:delText>
                          </w:r>
                        </w:del>
                      </w:p>
                      <w:p w14:paraId="568497E2" w14:textId="77777777" w:rsidR="00292223" w:rsidRPr="001E7735" w:rsidRDefault="00292223" w:rsidP="00DF0F23">
                        <w:pPr>
                          <w:rPr>
                            <w:del w:id="2253" w:author="pbx" w:date="2017-11-03T17:48:00Z"/>
                          </w:rPr>
                        </w:pPr>
                        <w:del w:id="2254" w:author="pbx" w:date="2017-11-03T17:48:00Z">
                          <w:r w:rsidRPr="001E7735">
                            <w:delText>&lt;/section&gt;</w:delText>
                          </w:r>
                        </w:del>
                      </w:p>
                      <w:p w14:paraId="37C38F92" w14:textId="77777777" w:rsidR="00292223" w:rsidRPr="001E7735" w:rsidRDefault="00292223" w:rsidP="007A1BA8">
                        <w:pPr>
                          <w:pStyle w:val="Default"/>
                          <w:rPr>
                            <w:del w:id="2255" w:author="pbx" w:date="2017-11-03T17:48:00Z"/>
                            <w:rFonts w:ascii="Courier New" w:hAnsi="Courier New" w:cs="Courier New"/>
                            <w:sz w:val="18"/>
                            <w:szCs w:val="18"/>
                          </w:rPr>
                        </w:pPr>
                      </w:p>
                    </w:txbxContent>
                  </v:textbox>
                  <w10:anchorlock/>
                </v:shape>
              </w:pict>
            </mc:Fallback>
          </mc:AlternateContent>
        </w:r>
      </w:del>
    </w:p>
    <w:p w:rsidR="009427F0" w:rsidRDefault="00E35068" w:rsidP="0080029F">
      <w:pPr>
        <w:rPr>
          <w:ins w:id="1677" w:author="pbx" w:date="2017-11-03T17:48:00Z"/>
        </w:rPr>
      </w:pPr>
      <w:ins w:id="1678" w:author="pbx" w:date="2017-11-03T17:48:00Z">
        <w:r>
          <w:t xml:space="preserve">product data section </w:t>
        </w:r>
        <w:r w:rsidR="006C03B8">
          <w:t>is outlined below:</w:t>
        </w:r>
      </w:ins>
    </w:p>
    <w:p w:rsidR="006C03B8" w:rsidRPr="001E7735" w:rsidRDefault="006C03B8" w:rsidP="006C03B8">
      <w:pPr>
        <w:rPr>
          <w:ins w:id="1679" w:author="pbx" w:date="2017-11-03T17:48:00Z"/>
        </w:rPr>
      </w:pPr>
      <w:ins w:id="1680" w:author="pbx" w:date="2017-11-03T17:48:00Z">
        <w:r w:rsidRPr="001E7735">
          <w:t>&lt;section&gt;</w:t>
        </w:r>
      </w:ins>
    </w:p>
    <w:p w:rsidR="006C03B8" w:rsidRPr="001E7735" w:rsidRDefault="006C03B8" w:rsidP="00E35068">
      <w:pPr>
        <w:ind w:left="288"/>
        <w:rPr>
          <w:ins w:id="1681" w:author="pbx" w:date="2017-11-03T17:48:00Z"/>
        </w:rPr>
      </w:pPr>
      <w:ins w:id="1682" w:author="pbx" w:date="2017-11-03T17:48:00Z">
        <w:r w:rsidRPr="001E7735">
          <w:t>&lt;id root="ae4e1587-e25c-4332-9297-47abd89b4be3"/&gt;</w:t>
        </w:r>
      </w:ins>
    </w:p>
    <w:p w:rsidR="006C03B8" w:rsidRPr="001E7735" w:rsidRDefault="006C03B8" w:rsidP="00E35068">
      <w:pPr>
        <w:ind w:left="288"/>
        <w:rPr>
          <w:ins w:id="1683" w:author="pbx" w:date="2017-11-03T17:48:00Z"/>
        </w:rPr>
      </w:pPr>
      <w:ins w:id="1684" w:author="pbx" w:date="2017-11-03T17:48:00Z">
        <w:r w:rsidRPr="001E7735">
          <w:t>&lt;code code="48780-1" codeSystem="</w:t>
        </w:r>
        <w:r>
          <w:t>2.16.840.1.113883.2.20.6.8</w:t>
        </w:r>
        <w:r w:rsidRPr="001E7735">
          <w:t>" displayName="SPL product data elements section"/&gt;</w:t>
        </w:r>
      </w:ins>
    </w:p>
    <w:p w:rsidR="006C03B8" w:rsidRPr="001E7735" w:rsidRDefault="006C03B8" w:rsidP="00E35068">
      <w:pPr>
        <w:ind w:left="288"/>
        <w:rPr>
          <w:ins w:id="1685" w:author="pbx" w:date="2017-11-03T17:48:00Z"/>
        </w:rPr>
      </w:pPr>
      <w:ins w:id="1686" w:author="pbx" w:date="2017-11-03T17:48:00Z">
        <w:r w:rsidRPr="001E7735">
          <w:t>&lt;title/&gt;</w:t>
        </w:r>
      </w:ins>
    </w:p>
    <w:p w:rsidR="006C03B8" w:rsidRPr="001E7735" w:rsidRDefault="006C03B8" w:rsidP="00E35068">
      <w:pPr>
        <w:ind w:left="288"/>
        <w:rPr>
          <w:ins w:id="1687" w:author="pbx" w:date="2017-11-03T17:48:00Z"/>
        </w:rPr>
      </w:pPr>
      <w:ins w:id="1688" w:author="pbx" w:date="2017-11-03T17:48:00Z">
        <w:r w:rsidRPr="001E7735">
          <w:t>&lt;text/&gt;</w:t>
        </w:r>
      </w:ins>
    </w:p>
    <w:p w:rsidR="006C03B8" w:rsidRPr="001E7735" w:rsidRDefault="006C03B8" w:rsidP="00E35068">
      <w:pPr>
        <w:ind w:left="288"/>
        <w:rPr>
          <w:ins w:id="1689" w:author="pbx" w:date="2017-11-03T17:48:00Z"/>
        </w:rPr>
      </w:pPr>
      <w:ins w:id="1690" w:author="pbx" w:date="2017-11-03T17:48:00Z">
        <w:r w:rsidRPr="001E7735">
          <w:t>&lt;effectiveTime value="20151207"/&gt;</w:t>
        </w:r>
      </w:ins>
    </w:p>
    <w:p w:rsidR="006C03B8" w:rsidRPr="001E7735" w:rsidRDefault="006C03B8" w:rsidP="00E35068">
      <w:pPr>
        <w:ind w:left="288"/>
        <w:rPr>
          <w:ins w:id="1691" w:author="pbx" w:date="2017-11-03T17:48:00Z"/>
        </w:rPr>
      </w:pPr>
      <w:ins w:id="1692" w:author="pbx" w:date="2017-11-03T17:48:00Z">
        <w:r w:rsidRPr="001E7735">
          <w:t>&lt;subject&gt;</w:t>
        </w:r>
      </w:ins>
    </w:p>
    <w:p w:rsidR="006C03B8" w:rsidRPr="001E7735" w:rsidRDefault="006C03B8" w:rsidP="00E35068">
      <w:pPr>
        <w:ind w:left="576"/>
        <w:rPr>
          <w:ins w:id="1693" w:author="pbx" w:date="2017-11-03T17:48:00Z"/>
        </w:rPr>
      </w:pPr>
      <w:ins w:id="1694" w:author="pbx" w:date="2017-11-03T17:48:00Z">
        <w:r w:rsidRPr="001E7735">
          <w:t>&lt;manufacturedProduct&gt;</w:t>
        </w:r>
      </w:ins>
    </w:p>
    <w:p w:rsidR="006C03B8" w:rsidRPr="001E7735" w:rsidRDefault="006C03B8" w:rsidP="00E35068">
      <w:pPr>
        <w:ind w:left="864"/>
        <w:rPr>
          <w:ins w:id="1695" w:author="pbx" w:date="2017-11-03T17:48:00Z"/>
        </w:rPr>
      </w:pPr>
      <w:ins w:id="1696" w:author="pbx" w:date="2017-11-03T17:48:00Z">
        <w:r w:rsidRPr="001E7735">
          <w:t>&lt;manufacturedProduct&gt;</w:t>
        </w:r>
      </w:ins>
    </w:p>
    <w:p w:rsidR="006C03B8" w:rsidRPr="001E7735" w:rsidRDefault="006C03B8" w:rsidP="00E35068">
      <w:pPr>
        <w:ind w:left="1152"/>
        <w:rPr>
          <w:ins w:id="1697" w:author="pbx" w:date="2017-11-03T17:48:00Z"/>
        </w:rPr>
      </w:pPr>
      <w:ins w:id="1698" w:author="pbx" w:date="2017-11-03T17:48:00Z">
        <w:r w:rsidRPr="001E7735">
          <w:t>&lt;!--  elements detailed later in this section--&gt;</w:t>
        </w:r>
      </w:ins>
    </w:p>
    <w:p w:rsidR="006C03B8" w:rsidRPr="001E7735" w:rsidRDefault="006C03B8" w:rsidP="00E35068">
      <w:pPr>
        <w:ind w:left="864"/>
        <w:rPr>
          <w:ins w:id="1699" w:author="pbx" w:date="2017-11-03T17:48:00Z"/>
        </w:rPr>
      </w:pPr>
      <w:ins w:id="1700" w:author="pbx" w:date="2017-11-03T17:48:00Z">
        <w:r w:rsidRPr="001E7735">
          <w:t>&lt;/manufacturedProduct&gt;</w:t>
        </w:r>
      </w:ins>
    </w:p>
    <w:p w:rsidR="006C03B8" w:rsidRPr="001E7735" w:rsidRDefault="006C03B8" w:rsidP="00E35068">
      <w:pPr>
        <w:ind w:left="864"/>
        <w:rPr>
          <w:ins w:id="1701" w:author="pbx" w:date="2017-11-03T17:48:00Z"/>
        </w:rPr>
      </w:pPr>
      <w:ins w:id="1702" w:author="pbx" w:date="2017-11-03T17:48:00Z">
        <w:r w:rsidRPr="001E7735">
          <w:t>&lt;!--  elements detailed later in this section--&gt;</w:t>
        </w:r>
      </w:ins>
    </w:p>
    <w:p w:rsidR="006C03B8" w:rsidRPr="001E7735" w:rsidRDefault="006C03B8" w:rsidP="00E35068">
      <w:pPr>
        <w:ind w:left="576"/>
        <w:rPr>
          <w:ins w:id="1703" w:author="pbx" w:date="2017-11-03T17:48:00Z"/>
        </w:rPr>
      </w:pPr>
      <w:ins w:id="1704" w:author="pbx" w:date="2017-11-03T17:48:00Z">
        <w:r w:rsidRPr="001E7735">
          <w:t>&lt;/manufacturedProduct&gt;</w:t>
        </w:r>
      </w:ins>
    </w:p>
    <w:p w:rsidR="006C03B8" w:rsidRPr="001E7735" w:rsidRDefault="006C03B8" w:rsidP="00E35068">
      <w:pPr>
        <w:ind w:left="288"/>
        <w:rPr>
          <w:ins w:id="1705" w:author="pbx" w:date="2017-11-03T17:48:00Z"/>
        </w:rPr>
      </w:pPr>
      <w:ins w:id="1706" w:author="pbx" w:date="2017-11-03T17:48:00Z">
        <w:r w:rsidRPr="001E7735">
          <w:t>&lt;/subject&gt;</w:t>
        </w:r>
      </w:ins>
    </w:p>
    <w:p w:rsidR="006C03B8" w:rsidRPr="001E7735" w:rsidRDefault="006C03B8" w:rsidP="006C03B8">
      <w:pPr>
        <w:rPr>
          <w:ins w:id="1707" w:author="pbx" w:date="2017-11-03T17:48:00Z"/>
        </w:rPr>
      </w:pPr>
      <w:ins w:id="1708" w:author="pbx" w:date="2017-11-03T17:48:00Z">
        <w:r w:rsidRPr="001E7735">
          <w:t>&lt;/section&gt;</w:t>
        </w:r>
      </w:ins>
    </w:p>
    <w:p w:rsidR="007D3B68" w:rsidRDefault="007D3B68" w:rsidP="0080029F">
      <w:pPr>
        <w:rPr>
          <w:ins w:id="1709" w:author="pbx" w:date="2017-11-03T17:48:00Z"/>
        </w:rPr>
      </w:pPr>
    </w:p>
    <w:p w:rsidR="009427F0" w:rsidRDefault="009427F0" w:rsidP="00E35068">
      <w:pPr>
        <w:keepNext/>
      </w:pPr>
      <w:r>
        <w:lastRenderedPageBreak/>
        <w:t>The diagram below shows the XML structure for the &lt;subject&gt; element.</w:t>
      </w:r>
    </w:p>
    <w:p w:rsidR="009427F0" w:rsidRPr="00675DAA" w:rsidRDefault="009427F0" w:rsidP="0080029F">
      <w:r>
        <w:rPr>
          <w:noProof/>
          <w:lang w:val="en-US"/>
        </w:rPr>
        <w:drawing>
          <wp:inline distT="0" distB="0" distL="0" distR="0" wp14:anchorId="7FB91A5A" wp14:editId="7B34E574">
            <wp:extent cx="4286250" cy="31722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286250" cy="3172236"/>
                    </a:xfrm>
                    <a:prstGeom prst="rect">
                      <a:avLst/>
                    </a:prstGeom>
                  </pic:spPr>
                </pic:pic>
              </a:graphicData>
            </a:graphic>
          </wp:inline>
        </w:drawing>
      </w:r>
    </w:p>
    <w:p w:rsidR="009427F0" w:rsidRDefault="009427F0" w:rsidP="0080029F"/>
    <w:p w:rsidR="000F4FB9" w:rsidRDefault="000F4FB9" w:rsidP="0080029F">
      <w:r>
        <w:t xml:space="preserve">The following is an example for a drug product: </w:t>
      </w:r>
    </w:p>
    <w:p w:rsidR="00E35068" w:rsidRPr="00F67C8B" w:rsidRDefault="00E35068" w:rsidP="00E35068">
      <w:pPr>
        <w:pStyle w:val="Default"/>
        <w:rPr>
          <w:ins w:id="1710" w:author="pbx" w:date="2017-11-03T17:48:00Z"/>
          <w:sz w:val="23"/>
          <w:szCs w:val="23"/>
        </w:rPr>
      </w:pPr>
      <w:ins w:id="1711" w:author="pbx" w:date="2017-11-03T17:48:00Z">
        <w:r w:rsidRPr="00F67C8B">
          <w:rPr>
            <w:sz w:val="23"/>
            <w:szCs w:val="23"/>
          </w:rPr>
          <w:t>&lt;manufacturedProduct&gt;</w:t>
        </w:r>
      </w:ins>
    </w:p>
    <w:p w:rsidR="00E35068" w:rsidRPr="00F67C8B" w:rsidRDefault="00E35068" w:rsidP="00E35068">
      <w:pPr>
        <w:pStyle w:val="Default"/>
        <w:ind w:left="288"/>
        <w:rPr>
          <w:ins w:id="1712" w:author="pbx" w:date="2017-11-03T17:48:00Z"/>
          <w:sz w:val="23"/>
          <w:szCs w:val="23"/>
        </w:rPr>
      </w:pPr>
      <w:ins w:id="1713" w:author="pbx" w:date="2017-11-03T17:48:00Z">
        <w:r w:rsidRPr="00F67C8B">
          <w:rPr>
            <w:sz w:val="23"/>
            <w:szCs w:val="23"/>
          </w:rPr>
          <w:t xml:space="preserve">&lt;manufacturedProduct&gt; </w:t>
        </w:r>
      </w:ins>
    </w:p>
    <w:p w:rsidR="00E35068" w:rsidRPr="00F67C8B" w:rsidRDefault="00E35068" w:rsidP="00E35068">
      <w:pPr>
        <w:pStyle w:val="Default"/>
        <w:ind w:left="288"/>
        <w:rPr>
          <w:ins w:id="1714" w:author="pbx" w:date="2017-11-03T17:48:00Z"/>
          <w:sz w:val="23"/>
          <w:szCs w:val="23"/>
        </w:rPr>
      </w:pPr>
      <w:ins w:id="1715" w:author="pbx" w:date="2017-11-03T17:48:00Z">
        <w:r w:rsidRPr="00F67C8B">
          <w:rPr>
            <w:sz w:val="23"/>
            <w:szCs w:val="23"/>
          </w:rPr>
          <w:t xml:space="preserve">&lt;code code="DIN" codeSystem="2.16.840.1.113883.2.20.6.42"/&gt; </w:t>
        </w:r>
      </w:ins>
    </w:p>
    <w:p w:rsidR="00E35068" w:rsidRPr="00F67C8B" w:rsidRDefault="00E35068" w:rsidP="00E35068">
      <w:pPr>
        <w:pStyle w:val="Default"/>
        <w:ind w:left="288"/>
        <w:rPr>
          <w:ins w:id="1716" w:author="pbx" w:date="2017-11-03T17:48:00Z"/>
          <w:sz w:val="23"/>
          <w:szCs w:val="23"/>
        </w:rPr>
      </w:pPr>
      <w:ins w:id="1717" w:author="pbx" w:date="2017-11-03T17:48:00Z">
        <w:r w:rsidRPr="00F67C8B">
          <w:rPr>
            <w:sz w:val="23"/>
            <w:szCs w:val="23"/>
          </w:rPr>
          <w:t xml:space="preserve">&lt;name&gt;proprietary name &lt;suffix&gt;suffix to name&lt;/suffix&gt;&lt;/name&gt; </w:t>
        </w:r>
      </w:ins>
    </w:p>
    <w:p w:rsidR="00E35068" w:rsidRPr="00F67C8B" w:rsidRDefault="00E35068" w:rsidP="00E35068">
      <w:pPr>
        <w:pStyle w:val="Default"/>
        <w:ind w:left="288"/>
        <w:rPr>
          <w:ins w:id="1718" w:author="pbx" w:date="2017-11-03T17:48:00Z"/>
          <w:sz w:val="23"/>
          <w:szCs w:val="23"/>
        </w:rPr>
      </w:pPr>
      <w:ins w:id="1719" w:author="pbx" w:date="2017-11-03T17:48:00Z">
        <w:r w:rsidRPr="00F67C8B">
          <w:rPr>
            <w:sz w:val="23"/>
            <w:szCs w:val="23"/>
          </w:rPr>
          <w:t xml:space="preserve">&lt;formCode code="dose form code" codeSystem="2.16.840.1.113883.2.20.6.3” displayName="display name"/&gt; </w:t>
        </w:r>
      </w:ins>
    </w:p>
    <w:p w:rsidR="00E35068" w:rsidRPr="00F67C8B" w:rsidRDefault="00E35068" w:rsidP="00E35068">
      <w:pPr>
        <w:pStyle w:val="Default"/>
        <w:ind w:left="288"/>
        <w:rPr>
          <w:ins w:id="1720" w:author="pbx" w:date="2017-11-03T17:48:00Z"/>
          <w:sz w:val="23"/>
          <w:szCs w:val="23"/>
        </w:rPr>
      </w:pPr>
      <w:ins w:id="1721" w:author="pbx" w:date="2017-11-03T17:48:00Z">
        <w:r w:rsidRPr="00F67C8B">
          <w:rPr>
            <w:sz w:val="23"/>
            <w:szCs w:val="23"/>
          </w:rPr>
          <w:t xml:space="preserve">   &lt;asEntityWithGeneric&gt; </w:t>
        </w:r>
      </w:ins>
    </w:p>
    <w:p w:rsidR="00E35068" w:rsidRPr="00F67C8B" w:rsidRDefault="00E35068" w:rsidP="00E35068">
      <w:pPr>
        <w:pStyle w:val="Default"/>
        <w:ind w:left="864"/>
        <w:rPr>
          <w:ins w:id="1722" w:author="pbx" w:date="2017-11-03T17:48:00Z"/>
          <w:sz w:val="23"/>
          <w:szCs w:val="23"/>
        </w:rPr>
      </w:pPr>
      <w:ins w:id="1723" w:author="pbx" w:date="2017-11-03T17:48:00Z">
        <w:r w:rsidRPr="00F67C8B">
          <w:rPr>
            <w:sz w:val="23"/>
            <w:szCs w:val="23"/>
          </w:rPr>
          <w:t xml:space="preserve">&lt;genericMedicine&gt; </w:t>
        </w:r>
      </w:ins>
    </w:p>
    <w:p w:rsidR="00E35068" w:rsidRPr="00F67C8B" w:rsidRDefault="00E35068" w:rsidP="00E35068">
      <w:pPr>
        <w:pStyle w:val="Default"/>
        <w:ind w:left="1152"/>
        <w:rPr>
          <w:ins w:id="1724" w:author="pbx" w:date="2017-11-03T17:48:00Z"/>
          <w:sz w:val="23"/>
          <w:szCs w:val="23"/>
        </w:rPr>
      </w:pPr>
      <w:ins w:id="1725" w:author="pbx" w:date="2017-11-03T17:48:00Z">
        <w:r w:rsidRPr="00F67C8B">
          <w:rPr>
            <w:sz w:val="23"/>
            <w:szCs w:val="23"/>
          </w:rPr>
          <w:t>&lt;name&gt;non-proprietary name&lt;/name&gt;</w:t>
        </w:r>
      </w:ins>
    </w:p>
    <w:p w:rsidR="00E35068" w:rsidRPr="00F67C8B" w:rsidRDefault="00E35068" w:rsidP="00E35068">
      <w:pPr>
        <w:pStyle w:val="Default"/>
        <w:ind w:left="864"/>
        <w:rPr>
          <w:ins w:id="1726" w:author="pbx" w:date="2017-11-03T17:48:00Z"/>
          <w:sz w:val="23"/>
          <w:szCs w:val="23"/>
        </w:rPr>
      </w:pPr>
      <w:ins w:id="1727" w:author="pbx" w:date="2017-11-03T17:48:00Z">
        <w:r w:rsidRPr="00F67C8B">
          <w:rPr>
            <w:sz w:val="23"/>
            <w:szCs w:val="23"/>
          </w:rPr>
          <w:t>&lt;/genericMedicine&gt;</w:t>
        </w:r>
      </w:ins>
    </w:p>
    <w:p w:rsidR="00E35068" w:rsidRPr="00F67C8B" w:rsidRDefault="00E35068" w:rsidP="00E35068">
      <w:pPr>
        <w:pStyle w:val="Default"/>
        <w:ind w:left="576"/>
        <w:rPr>
          <w:ins w:id="1728" w:author="pbx" w:date="2017-11-03T17:48:00Z"/>
          <w:sz w:val="23"/>
          <w:szCs w:val="23"/>
        </w:rPr>
      </w:pPr>
      <w:ins w:id="1729" w:author="pbx" w:date="2017-11-03T17:48:00Z">
        <w:r w:rsidRPr="00F67C8B">
          <w:rPr>
            <w:sz w:val="23"/>
            <w:szCs w:val="23"/>
          </w:rPr>
          <w:t xml:space="preserve">&lt;/asEntityWithGeneric&gt; </w:t>
        </w:r>
      </w:ins>
    </w:p>
    <w:p w:rsidR="00E35068" w:rsidRPr="00F67C8B" w:rsidRDefault="00E35068" w:rsidP="00E35068">
      <w:pPr>
        <w:pStyle w:val="Default"/>
        <w:ind w:left="288"/>
        <w:rPr>
          <w:ins w:id="1730" w:author="pbx" w:date="2017-11-03T17:48:00Z"/>
          <w:sz w:val="23"/>
          <w:szCs w:val="23"/>
        </w:rPr>
      </w:pPr>
      <w:ins w:id="1731" w:author="pbx" w:date="2017-11-03T17:48:00Z">
        <w:r w:rsidRPr="00F67C8B">
          <w:rPr>
            <w:sz w:val="23"/>
            <w:szCs w:val="23"/>
          </w:rPr>
          <w:t xml:space="preserve">&lt;/manufacturedProduct&gt; </w:t>
        </w:r>
      </w:ins>
    </w:p>
    <w:p w:rsidR="00266B47" w:rsidRDefault="00E35068" w:rsidP="00DF0F23">
      <w:pPr>
        <w:rPr>
          <w:del w:id="1732" w:author="pbx" w:date="2017-11-03T17:48:00Z"/>
        </w:rPr>
      </w:pPr>
      <w:moveToRangeStart w:id="1733" w:author="pbx" w:date="2017-11-03T17:48:00Z" w:name="move497494657"/>
      <w:moveTo w:id="1734" w:author="pbx" w:date="2017-11-03T17:48:00Z">
        <w:r w:rsidRPr="00F67C8B">
          <w:t>&lt;subjectOf&gt;</w:t>
        </w:r>
      </w:moveTo>
      <w:moveToRangeEnd w:id="1733"/>
      <w:del w:id="1735" w:author="pbx" w:date="2017-11-03T17:48:00Z">
        <w:r w:rsidR="00266B47" w:rsidRPr="000A6564">
          <w:rPr>
            <w:noProof/>
            <w:lang w:val="en-US"/>
          </w:rPr>
          <mc:AlternateContent>
            <mc:Choice Requires="wps">
              <w:drawing>
                <wp:inline distT="0" distB="0" distL="0" distR="0" wp14:anchorId="28CDBC2B" wp14:editId="77B88639">
                  <wp:extent cx="5890260" cy="2867025"/>
                  <wp:effectExtent l="57150" t="0" r="72390" b="142875"/>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28670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66B47">
                              <w:pPr>
                                <w:pStyle w:val="Default"/>
                                <w:rPr>
                                  <w:del w:id="1736" w:author="pbx" w:date="2017-11-03T17:48:00Z"/>
                                  <w:rFonts w:ascii="Courier New" w:hAnsi="Courier New" w:cs="Courier New"/>
                                  <w:sz w:val="18"/>
                                  <w:szCs w:val="18"/>
                                </w:rPr>
                              </w:pPr>
                              <w:del w:id="1737" w:author="pbx" w:date="2017-11-03T17:48:00Z">
                                <w:r>
                                  <w:rPr>
                                    <w:rFonts w:ascii="Courier New" w:hAnsi="Courier New" w:cs="Courier New"/>
                                    <w:sz w:val="18"/>
                                    <w:szCs w:val="18"/>
                                  </w:rPr>
                                  <w:delText>&lt;manufacturedProduct&gt;</w:delText>
                                </w:r>
                              </w:del>
                            </w:p>
                            <w:p w:rsidR="00292223" w:rsidRDefault="00292223" w:rsidP="00266B47">
                              <w:pPr>
                                <w:pStyle w:val="Default"/>
                                <w:rPr>
                                  <w:del w:id="1738" w:author="pbx" w:date="2017-11-03T17:48:00Z"/>
                                  <w:rFonts w:ascii="Courier New" w:hAnsi="Courier New" w:cs="Courier New"/>
                                  <w:sz w:val="18"/>
                                  <w:szCs w:val="18"/>
                                </w:rPr>
                              </w:pPr>
                              <w:del w:id="1739" w:author="pbx" w:date="2017-11-03T17:48:00Z">
                                <w:r>
                                  <w:rPr>
                                    <w:rFonts w:ascii="Courier New" w:hAnsi="Courier New" w:cs="Courier New"/>
                                    <w:sz w:val="18"/>
                                    <w:szCs w:val="18"/>
                                  </w:rPr>
                                  <w:delText xml:space="preserve">  &lt;manufacturedProduct&gt; </w:delText>
                                </w:r>
                              </w:del>
                            </w:p>
                            <w:p w:rsidR="00292223" w:rsidRPr="00266B47" w:rsidRDefault="00292223" w:rsidP="002764EA">
                              <w:pPr>
                                <w:pStyle w:val="Default"/>
                                <w:ind w:left="432"/>
                                <w:rPr>
                                  <w:del w:id="1740" w:author="pbx" w:date="2017-11-03T17:48:00Z"/>
                                  <w:rFonts w:ascii="Courier New" w:hAnsi="Courier New" w:cs="Courier New"/>
                                  <w:sz w:val="18"/>
                                  <w:szCs w:val="18"/>
                                </w:rPr>
                              </w:pPr>
                              <w:del w:id="1741" w:author="pbx" w:date="2017-11-03T17:48:00Z">
                                <w:r w:rsidRPr="00266B47">
                                  <w:rPr>
                                    <w:rFonts w:ascii="Courier New" w:hAnsi="Courier New" w:cs="Courier New"/>
                                    <w:sz w:val="18"/>
                                    <w:szCs w:val="18"/>
                                  </w:rPr>
                                  <w:delText>&lt;code code="</w:delText>
                                </w:r>
                                <w:r>
                                  <w:rPr>
                                    <w:rFonts w:ascii="Courier New" w:hAnsi="Courier New" w:cs="Courier New"/>
                                    <w:i/>
                                    <w:iCs/>
                                    <w:sz w:val="18"/>
                                    <w:szCs w:val="18"/>
                                  </w:rPr>
                                  <w:delText>DIN</w:delText>
                                </w:r>
                                <w:r w:rsidRPr="00266B47">
                                  <w:rPr>
                                    <w:rFonts w:ascii="Courier New" w:hAnsi="Courier New" w:cs="Courier New"/>
                                    <w:sz w:val="18"/>
                                    <w:szCs w:val="18"/>
                                  </w:rPr>
                                  <w:delText>" codeSystem="</w:delText>
                                </w:r>
                                <w:r>
                                  <w:rPr>
                                    <w:rFonts w:ascii="Courier New" w:hAnsi="Courier New" w:cs="Courier New"/>
                                    <w:sz w:val="18"/>
                                    <w:szCs w:val="18"/>
                                  </w:rPr>
                                  <w:delText>2.16.840.1.113883.2.20.6.42</w:delText>
                                </w:r>
                                <w:r w:rsidRPr="00266B47">
                                  <w:rPr>
                                    <w:rFonts w:ascii="Courier New" w:hAnsi="Courier New" w:cs="Courier New"/>
                                    <w:sz w:val="18"/>
                                    <w:szCs w:val="18"/>
                                  </w:rPr>
                                  <w:delText xml:space="preserve">"/&gt; </w:delText>
                                </w:r>
                              </w:del>
                            </w:p>
                            <w:p w:rsidR="00292223" w:rsidRDefault="00292223" w:rsidP="00266B47">
                              <w:pPr>
                                <w:pStyle w:val="Default"/>
                                <w:rPr>
                                  <w:del w:id="1742" w:author="pbx" w:date="2017-11-03T17:48:00Z"/>
                                  <w:rFonts w:ascii="Courier New" w:hAnsi="Courier New" w:cs="Courier New"/>
                                  <w:sz w:val="18"/>
                                  <w:szCs w:val="18"/>
                                </w:rPr>
                              </w:pPr>
                              <w:del w:id="1743" w:author="pbx" w:date="2017-11-03T17:48:00Z">
                                <w:r w:rsidRPr="00266B47">
                                  <w:rPr>
                                    <w:rFonts w:ascii="Courier New" w:hAnsi="Courier New" w:cs="Courier New"/>
                                    <w:sz w:val="18"/>
                                    <w:szCs w:val="18"/>
                                  </w:rPr>
                                  <w:delText xml:space="preserve">    </w:delText>
                                </w:r>
                                <w:r>
                                  <w:rPr>
                                    <w:rFonts w:ascii="Courier New" w:hAnsi="Courier New" w:cs="Courier New"/>
                                    <w:sz w:val="18"/>
                                    <w:szCs w:val="18"/>
                                  </w:rPr>
                                  <w:delText>&lt;name&gt;</w:delText>
                                </w:r>
                                <w:r>
                                  <w:rPr>
                                    <w:rFonts w:ascii="Courier New" w:hAnsi="Courier New" w:cs="Courier New"/>
                                    <w:i/>
                                    <w:iCs/>
                                    <w:sz w:val="18"/>
                                    <w:szCs w:val="18"/>
                                  </w:rPr>
                                  <w:delText xml:space="preserve">proprietary name </w:delText>
                                </w:r>
                                <w:r>
                                  <w:rPr>
                                    <w:rFonts w:ascii="Courier New" w:hAnsi="Courier New" w:cs="Courier New"/>
                                    <w:sz w:val="18"/>
                                    <w:szCs w:val="18"/>
                                  </w:rPr>
                                  <w:delText>&lt;suffix&gt;</w:delText>
                                </w:r>
                                <w:r>
                                  <w:rPr>
                                    <w:rFonts w:ascii="Courier New" w:hAnsi="Courier New" w:cs="Courier New"/>
                                    <w:i/>
                                    <w:iCs/>
                                    <w:sz w:val="18"/>
                                    <w:szCs w:val="18"/>
                                  </w:rPr>
                                  <w:delText>suffix to name</w:delText>
                                </w:r>
                                <w:r>
                                  <w:rPr>
                                    <w:rFonts w:ascii="Courier New" w:hAnsi="Courier New" w:cs="Courier New"/>
                                    <w:sz w:val="18"/>
                                    <w:szCs w:val="18"/>
                                  </w:rPr>
                                  <w:delText xml:space="preserve">&lt;/suffix&gt;&lt;/name&gt; </w:delText>
                                </w:r>
                              </w:del>
                            </w:p>
                            <w:p w:rsidR="00292223" w:rsidRPr="00D64F44" w:rsidRDefault="00292223" w:rsidP="002764EA">
                              <w:pPr>
                                <w:pStyle w:val="Default"/>
                                <w:ind w:left="432"/>
                                <w:rPr>
                                  <w:del w:id="1744" w:author="pbx" w:date="2017-11-03T17:48:00Z"/>
                                  <w:sz w:val="18"/>
                                  <w:szCs w:val="18"/>
                                </w:rPr>
                              </w:pPr>
                              <w:del w:id="1745" w:author="pbx" w:date="2017-11-03T17:48:00Z">
                                <w:r>
                                  <w:rPr>
                                    <w:rFonts w:ascii="Courier New" w:hAnsi="Courier New" w:cs="Courier New"/>
                                    <w:sz w:val="18"/>
                                    <w:szCs w:val="18"/>
                                  </w:rPr>
                                  <w:delText>&lt;formCode code="</w:delText>
                                </w:r>
                                <w:r>
                                  <w:rPr>
                                    <w:rFonts w:ascii="Courier New" w:hAnsi="Courier New" w:cs="Courier New"/>
                                    <w:i/>
                                    <w:iCs/>
                                    <w:sz w:val="18"/>
                                    <w:szCs w:val="18"/>
                                  </w:rPr>
                                  <w:delText>dose form code</w:delText>
                                </w:r>
                                <w:r>
                                  <w:rPr>
                                    <w:rFonts w:ascii="Courier New" w:hAnsi="Courier New" w:cs="Courier New"/>
                                    <w:sz w:val="18"/>
                                    <w:szCs w:val="18"/>
                                  </w:rPr>
                                  <w:delText>" codeSystem="</w:delText>
                                </w:r>
                                <w:r w:rsidRPr="00B03C49">
                                  <w:rPr>
                                    <w:rFonts w:ascii="Courier New" w:hAnsi="Courier New" w:cs="Courier New"/>
                                    <w:sz w:val="18"/>
                                    <w:szCs w:val="18"/>
                                  </w:rPr>
                                  <w:delText>2.16.840.1.113883.2.20.6.3”</w:delText>
                                </w:r>
                                <w:r>
                                  <w:rPr>
                                    <w:rFonts w:ascii="Calibri" w:eastAsia="Times New Roman" w:hAnsi="Calibri" w:cs="Calibri"/>
                                    <w:sz w:val="22"/>
                                    <w:szCs w:val="22"/>
                                    <w:lang w:val="en-US"/>
                                  </w:rPr>
                                  <w:delText xml:space="preserve"> </w:delText>
                                </w:r>
                                <w:r w:rsidRPr="00D64F44">
                                  <w:rPr>
                                    <w:rFonts w:ascii="Courier New" w:hAnsi="Courier New" w:cs="Courier New"/>
                                    <w:sz w:val="18"/>
                                    <w:szCs w:val="18"/>
                                  </w:rPr>
                                  <w:delText>displayName="</w:delText>
                                </w:r>
                                <w:r w:rsidRPr="00D64F44">
                                  <w:rPr>
                                    <w:rFonts w:ascii="Courier New" w:hAnsi="Courier New" w:cs="Courier New"/>
                                    <w:i/>
                                    <w:iCs/>
                                    <w:sz w:val="18"/>
                                    <w:szCs w:val="18"/>
                                  </w:rPr>
                                  <w:delText>display name</w:delText>
                                </w:r>
                                <w:r w:rsidRPr="00D64F44">
                                  <w:rPr>
                                    <w:rFonts w:ascii="Courier New" w:hAnsi="Courier New" w:cs="Courier New"/>
                                    <w:sz w:val="18"/>
                                    <w:szCs w:val="18"/>
                                  </w:rPr>
                                  <w:delText xml:space="preserve">"/&gt; </w:delText>
                                </w:r>
                              </w:del>
                            </w:p>
                            <w:p w:rsidR="00292223" w:rsidRDefault="00292223" w:rsidP="002764EA">
                              <w:pPr>
                                <w:pStyle w:val="Default"/>
                                <w:ind w:left="-288"/>
                                <w:rPr>
                                  <w:del w:id="1746" w:author="pbx" w:date="2017-11-03T17:48:00Z"/>
                                  <w:rFonts w:ascii="Courier New" w:hAnsi="Courier New" w:cs="Courier New"/>
                                  <w:sz w:val="18"/>
                                  <w:szCs w:val="18"/>
                                </w:rPr>
                              </w:pPr>
                              <w:del w:id="1747" w:author="pbx" w:date="2017-11-03T17:48:00Z">
                                <w:r>
                                  <w:rPr>
                                    <w:rFonts w:ascii="Courier New" w:hAnsi="Courier New" w:cs="Courier New"/>
                                    <w:sz w:val="18"/>
                                    <w:szCs w:val="18"/>
                                  </w:rPr>
                                  <w:delText xml:space="preserve">      &lt;asEntityWithGeneric&gt; </w:delText>
                                </w:r>
                              </w:del>
                            </w:p>
                            <w:p w:rsidR="00292223" w:rsidRDefault="00292223" w:rsidP="00266B47">
                              <w:pPr>
                                <w:pStyle w:val="Default"/>
                                <w:rPr>
                                  <w:del w:id="1748" w:author="pbx" w:date="2017-11-03T17:48:00Z"/>
                                  <w:rFonts w:ascii="Courier New" w:hAnsi="Courier New" w:cs="Courier New"/>
                                  <w:sz w:val="18"/>
                                  <w:szCs w:val="18"/>
                                </w:rPr>
                              </w:pPr>
                              <w:del w:id="1749" w:author="pbx" w:date="2017-11-03T17:48:00Z">
                                <w:r>
                                  <w:rPr>
                                    <w:rFonts w:ascii="Courier New" w:hAnsi="Courier New" w:cs="Courier New"/>
                                    <w:sz w:val="18"/>
                                    <w:szCs w:val="18"/>
                                  </w:rPr>
                                  <w:delText xml:space="preserve">      &lt;genericMedicine&gt; </w:delText>
                                </w:r>
                              </w:del>
                            </w:p>
                            <w:p w:rsidR="00292223" w:rsidRDefault="00292223" w:rsidP="00266B47">
                              <w:pPr>
                                <w:pStyle w:val="Default"/>
                                <w:rPr>
                                  <w:del w:id="1750" w:author="pbx" w:date="2017-11-03T17:48:00Z"/>
                                  <w:rFonts w:ascii="Courier New" w:hAnsi="Courier New" w:cs="Courier New"/>
                                  <w:sz w:val="18"/>
                                  <w:szCs w:val="18"/>
                                </w:rPr>
                              </w:pPr>
                              <w:del w:id="1751" w:author="pbx" w:date="2017-11-03T17:48:00Z">
                                <w:r>
                                  <w:rPr>
                                    <w:rFonts w:ascii="Courier New" w:hAnsi="Courier New" w:cs="Courier New"/>
                                    <w:sz w:val="18"/>
                                    <w:szCs w:val="18"/>
                                  </w:rPr>
                                  <w:delText xml:space="preserve">        &lt;name&gt;</w:delText>
                                </w:r>
                                <w:r>
                                  <w:rPr>
                                    <w:rFonts w:ascii="Courier New" w:hAnsi="Courier New" w:cs="Courier New"/>
                                    <w:i/>
                                    <w:iCs/>
                                    <w:sz w:val="18"/>
                                    <w:szCs w:val="18"/>
                                  </w:rPr>
                                  <w:delText>non-proprietary name</w:delText>
                                </w:r>
                                <w:r>
                                  <w:rPr>
                                    <w:rFonts w:ascii="Courier New" w:hAnsi="Courier New" w:cs="Courier New"/>
                                    <w:sz w:val="18"/>
                                    <w:szCs w:val="18"/>
                                  </w:rPr>
                                  <w:delText>&lt;/name&gt;</w:delText>
                                </w:r>
                              </w:del>
                            </w:p>
                            <w:p w:rsidR="00292223" w:rsidRDefault="00292223" w:rsidP="00266B47">
                              <w:pPr>
                                <w:pStyle w:val="Default"/>
                                <w:rPr>
                                  <w:del w:id="1752" w:author="pbx" w:date="2017-11-03T17:48:00Z"/>
                                  <w:rFonts w:ascii="Courier New" w:hAnsi="Courier New" w:cs="Courier New"/>
                                  <w:sz w:val="18"/>
                                  <w:szCs w:val="18"/>
                                </w:rPr>
                              </w:pPr>
                              <w:del w:id="1753" w:author="pbx" w:date="2017-11-03T17:48:00Z">
                                <w:r>
                                  <w:rPr>
                                    <w:rFonts w:ascii="Courier New" w:hAnsi="Courier New" w:cs="Courier New"/>
                                    <w:sz w:val="18"/>
                                    <w:szCs w:val="18"/>
                                  </w:rPr>
                                  <w:delText xml:space="preserve">      &lt;/genericMedicine&gt;</w:delText>
                                </w:r>
                              </w:del>
                            </w:p>
                            <w:p w:rsidR="00292223" w:rsidRDefault="00292223" w:rsidP="00266B47">
                              <w:pPr>
                                <w:pStyle w:val="Default"/>
                                <w:rPr>
                                  <w:del w:id="1754" w:author="pbx" w:date="2017-11-03T17:48:00Z"/>
                                  <w:rFonts w:ascii="Courier New" w:hAnsi="Courier New" w:cs="Courier New"/>
                                  <w:sz w:val="18"/>
                                  <w:szCs w:val="18"/>
                                </w:rPr>
                              </w:pPr>
                              <w:del w:id="1755" w:author="pbx" w:date="2017-11-03T17:48:00Z">
                                <w:r>
                                  <w:rPr>
                                    <w:rFonts w:ascii="Courier New" w:hAnsi="Courier New" w:cs="Courier New"/>
                                    <w:sz w:val="18"/>
                                    <w:szCs w:val="18"/>
                                  </w:rPr>
                                  <w:delText xml:space="preserve">    &lt;/asEntityWithGeneric&gt; </w:delText>
                                </w:r>
                              </w:del>
                            </w:p>
                            <w:p w:rsidR="00292223" w:rsidRDefault="00292223" w:rsidP="00266B47">
                              <w:pPr>
                                <w:pStyle w:val="Default"/>
                                <w:rPr>
                                  <w:del w:id="1756" w:author="pbx" w:date="2017-11-03T17:48:00Z"/>
                                  <w:sz w:val="18"/>
                                  <w:szCs w:val="18"/>
                                </w:rPr>
                              </w:pPr>
                              <w:del w:id="1757" w:author="pbx" w:date="2017-11-03T17:48:00Z">
                                <w:r>
                                  <w:rPr>
                                    <w:rFonts w:ascii="Courier New" w:hAnsi="Courier New" w:cs="Courier New"/>
                                    <w:sz w:val="18"/>
                                    <w:szCs w:val="18"/>
                                  </w:rPr>
                                  <w:delText xml:space="preserve">  &lt;/manufacturedProduct&gt; </w:delText>
                                </w:r>
                              </w:del>
                            </w:p>
                            <w:p w:rsidR="00292223" w:rsidRDefault="00292223" w:rsidP="00266B47">
                              <w:pPr>
                                <w:pStyle w:val="Default"/>
                                <w:rPr>
                                  <w:del w:id="1758" w:author="pbx" w:date="2017-11-03T17:48:00Z"/>
                                  <w:rFonts w:ascii="Courier New" w:hAnsi="Courier New" w:cs="Courier New"/>
                                  <w:sz w:val="18"/>
                                  <w:szCs w:val="18"/>
                                </w:rPr>
                              </w:pPr>
                              <w:del w:id="1759" w:author="pbx" w:date="2017-11-03T17:48:00Z">
                                <w:r>
                                  <w:rPr>
                                    <w:rFonts w:ascii="Courier New" w:hAnsi="Courier New" w:cs="Courier New"/>
                                    <w:sz w:val="18"/>
                                    <w:szCs w:val="18"/>
                                  </w:rPr>
                                  <w:delText xml:space="preserve">    &lt;subjectOf&gt;</w:delText>
                                </w:r>
                              </w:del>
                            </w:p>
                            <w:p w:rsidR="00292223" w:rsidRDefault="00292223" w:rsidP="00266B47">
                              <w:pPr>
                                <w:pStyle w:val="Default"/>
                                <w:rPr>
                                  <w:del w:id="1760" w:author="pbx" w:date="2017-11-03T17:48:00Z"/>
                                  <w:rFonts w:ascii="Courier New" w:hAnsi="Courier New" w:cs="Courier New"/>
                                  <w:sz w:val="18"/>
                                  <w:szCs w:val="18"/>
                                </w:rPr>
                              </w:pPr>
                              <w:del w:id="1761" w:author="pbx" w:date="2017-11-03T17:48:00Z">
                                <w:r>
                                  <w:rPr>
                                    <w:rFonts w:ascii="Courier New" w:hAnsi="Courier New" w:cs="Courier New"/>
                                    <w:sz w:val="18"/>
                                    <w:szCs w:val="18"/>
                                  </w:rPr>
                                  <w:delText xml:space="preserve">      &lt;approval&gt; </w:delText>
                                </w:r>
                              </w:del>
                            </w:p>
                            <w:p w:rsidR="00292223" w:rsidRDefault="00292223" w:rsidP="00266B47">
                              <w:pPr>
                                <w:pStyle w:val="Default"/>
                                <w:rPr>
                                  <w:del w:id="1762" w:author="pbx" w:date="2017-11-03T17:48:00Z"/>
                                  <w:rFonts w:ascii="Courier New" w:hAnsi="Courier New" w:cs="Courier New"/>
                                  <w:sz w:val="18"/>
                                  <w:szCs w:val="18"/>
                                </w:rPr>
                              </w:pPr>
                              <w:del w:id="1763" w:author="pbx" w:date="2017-11-03T17:48:00Z">
                                <w:r>
                                  <w:rPr>
                                    <w:rFonts w:ascii="Courier New" w:hAnsi="Courier New" w:cs="Courier New"/>
                                    <w:sz w:val="18"/>
                                    <w:szCs w:val="18"/>
                                  </w:rPr>
                                  <w:delText xml:space="preserve">        &lt;!-- possibly approval number --&gt; </w:delText>
                                </w:r>
                              </w:del>
                            </w:p>
                            <w:p w:rsidR="00292223" w:rsidRPr="00DA4842" w:rsidRDefault="00292223" w:rsidP="002764EA">
                              <w:pPr>
                                <w:pStyle w:val="Default"/>
                                <w:ind w:left="864"/>
                                <w:rPr>
                                  <w:del w:id="1764" w:author="pbx" w:date="2017-11-03T17:48:00Z"/>
                                  <w:rFonts w:ascii="Courier New" w:hAnsi="Courier New" w:cs="Courier New"/>
                                  <w:sz w:val="18"/>
                                  <w:szCs w:val="18"/>
                                  <w:lang w:val="fr-CA"/>
                                </w:rPr>
                              </w:pPr>
                              <w:del w:id="1765" w:author="pbx" w:date="2017-11-03T17:48:00Z">
                                <w:r w:rsidRPr="00DA4842">
                                  <w:rPr>
                                    <w:rFonts w:ascii="Courier New" w:hAnsi="Courier New" w:cs="Courier New"/>
                                    <w:sz w:val="18"/>
                                    <w:szCs w:val="18"/>
                                    <w:lang w:val="fr-CA"/>
                                  </w:rPr>
                                  <w:delText>&lt;code code="C73594" displayName="NDA" codeSystem="</w:delText>
                                </w:r>
                                <w:r>
                                  <w:rPr>
                                    <w:rFonts w:ascii="Courier New" w:hAnsi="Courier New" w:cs="Courier New"/>
                                    <w:sz w:val="18"/>
                                    <w:szCs w:val="18"/>
                                    <w:lang w:val="fr-CA"/>
                                  </w:rPr>
                                  <w:delText>2.16.840.1.113883.2.20.6.11</w:delText>
                                </w:r>
                                <w:r w:rsidRPr="00DA4842">
                                  <w:rPr>
                                    <w:rFonts w:ascii="Courier New" w:hAnsi="Courier New" w:cs="Courier New"/>
                                    <w:sz w:val="18"/>
                                    <w:szCs w:val="18"/>
                                    <w:lang w:val="fr-CA"/>
                                  </w:rPr>
                                  <w:delText xml:space="preserve">"/&gt; </w:delText>
                                </w:r>
                              </w:del>
                            </w:p>
                            <w:p w:rsidR="00292223" w:rsidRDefault="00292223" w:rsidP="002764EA">
                              <w:pPr>
                                <w:pStyle w:val="Default"/>
                                <w:ind w:left="144" w:firstLine="720"/>
                                <w:rPr>
                                  <w:del w:id="1766" w:author="pbx" w:date="2017-11-03T17:48:00Z"/>
                                  <w:rFonts w:ascii="Courier New" w:hAnsi="Courier New" w:cs="Courier New"/>
                                  <w:sz w:val="18"/>
                                  <w:szCs w:val="18"/>
                                </w:rPr>
                              </w:pPr>
                              <w:del w:id="1767" w:author="pbx" w:date="2017-11-03T17:48:00Z">
                                <w:r>
                                  <w:rPr>
                                    <w:rFonts w:ascii="Courier New" w:hAnsi="Courier New" w:cs="Courier New"/>
                                    <w:sz w:val="18"/>
                                    <w:szCs w:val="18"/>
                                  </w:rPr>
                                  <w:delText xml:space="preserve">&lt;!-- possibly other attributes in the marketing category --&gt; </w:delText>
                                </w:r>
                              </w:del>
                            </w:p>
                            <w:p w:rsidR="00292223" w:rsidRDefault="00292223" w:rsidP="00266B47">
                              <w:pPr>
                                <w:pStyle w:val="Default"/>
                                <w:rPr>
                                  <w:del w:id="1768" w:author="pbx" w:date="2017-11-03T17:48:00Z"/>
                                  <w:rFonts w:ascii="Courier New" w:hAnsi="Courier New" w:cs="Courier New"/>
                                  <w:sz w:val="18"/>
                                  <w:szCs w:val="18"/>
                                </w:rPr>
                              </w:pPr>
                              <w:del w:id="1769" w:author="pbx" w:date="2017-11-03T17:48:00Z">
                                <w:r>
                                  <w:rPr>
                                    <w:rFonts w:ascii="Courier New" w:hAnsi="Courier New" w:cs="Courier New"/>
                                    <w:sz w:val="18"/>
                                    <w:szCs w:val="18"/>
                                  </w:rPr>
                                  <w:delText xml:space="preserve">      &lt;/approval&gt; </w:delText>
                                </w:r>
                              </w:del>
                            </w:p>
                            <w:p w:rsidR="00292223" w:rsidRDefault="00292223" w:rsidP="00266B47">
                              <w:pPr>
                                <w:pStyle w:val="Default"/>
                                <w:rPr>
                                  <w:del w:id="1770" w:author="pbx" w:date="2017-11-03T17:48:00Z"/>
                                  <w:rFonts w:ascii="Courier New" w:hAnsi="Courier New" w:cs="Courier New"/>
                                  <w:sz w:val="18"/>
                                  <w:szCs w:val="18"/>
                                </w:rPr>
                              </w:pPr>
                              <w:del w:id="1771" w:author="pbx" w:date="2017-11-03T17:48:00Z">
                                <w:r>
                                  <w:rPr>
                                    <w:rFonts w:ascii="Courier New" w:hAnsi="Courier New" w:cs="Courier New"/>
                                    <w:sz w:val="18"/>
                                    <w:szCs w:val="18"/>
                                  </w:rPr>
                                  <w:delText xml:space="preserve">   &lt;/subjectOf&gt; </w:delText>
                                </w:r>
                              </w:del>
                            </w:p>
                            <w:p w:rsidR="00292223" w:rsidRDefault="00292223" w:rsidP="00266B47">
                              <w:pPr>
                                <w:pStyle w:val="Default"/>
                                <w:rPr>
                                  <w:del w:id="1772" w:author="pbx" w:date="2017-11-03T17:48:00Z"/>
                                  <w:rFonts w:ascii="Courier New" w:hAnsi="Courier New" w:cs="Courier New"/>
                                  <w:sz w:val="18"/>
                                  <w:szCs w:val="18"/>
                                </w:rPr>
                              </w:pPr>
                              <w:del w:id="1773" w:author="pbx" w:date="2017-11-03T17:48:00Z">
                                <w:r>
                                  <w:rPr>
                                    <w:rFonts w:ascii="Courier New" w:hAnsi="Courier New" w:cs="Courier New"/>
                                    <w:sz w:val="18"/>
                                    <w:szCs w:val="18"/>
                                  </w:rPr>
                                  <w:delText xml:space="preserve">&lt;/manufacturedProduct&gt; </w:delText>
                                </w:r>
                              </w:del>
                            </w:p>
                            <w:p w:rsidR="00292223" w:rsidRPr="00266B47" w:rsidRDefault="00292223" w:rsidP="00DF0F23">
                              <w:pPr>
                                <w:rPr>
                                  <w:del w:id="1774" w:author="pbx" w:date="2017-11-03T17:48:00Z"/>
                                </w:rPr>
                              </w:pPr>
                            </w:p>
                          </w:txbxContent>
                        </wps:txbx>
                        <wps:bodyPr rot="0" vert="horz" wrap="square" lIns="91440" tIns="45720" rIns="91440" bIns="45720" anchor="t" anchorCtr="0">
                          <a:noAutofit/>
                        </wps:bodyPr>
                      </wps:wsp>
                    </a:graphicData>
                  </a:graphic>
                </wp:inline>
              </w:drawing>
            </mc:Choice>
            <mc:Fallback>
              <w:pict>
                <v:shape id="_x0000_s1057" type="#_x0000_t202" style="width:463.8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" fillcolor="#c6d9f1 [671]">
                  <v:shadow on="t" color="#bfbfbf [2412]" offset="0,4pt"/>
                  <v:textbox>
                    <w:txbxContent>
                      <w:p w14:paraId="00C7BDC5" w14:textId="77777777" w:rsidR="00292223" w:rsidRDefault="00292223" w:rsidP="00266B47">
                        <w:pPr>
                          <w:pStyle w:val="Default"/>
                          <w:rPr>
                            <w:del w:id="2354" w:author="pbx" w:date="2017-11-03T17:48:00Z"/>
                            <w:rFonts w:ascii="Courier New" w:hAnsi="Courier New" w:cs="Courier New"/>
                            <w:sz w:val="18"/>
                            <w:szCs w:val="18"/>
                          </w:rPr>
                        </w:pPr>
                        <w:del w:id="2355" w:author="pbx" w:date="2017-11-03T17:48:00Z">
                          <w:r>
                            <w:rPr>
                              <w:rFonts w:ascii="Courier New" w:hAnsi="Courier New" w:cs="Courier New"/>
                              <w:sz w:val="18"/>
                              <w:szCs w:val="18"/>
                            </w:rPr>
                            <w:delText>&lt;manufacturedProduct&gt;</w:delText>
                          </w:r>
                        </w:del>
                      </w:p>
                      <w:p w14:paraId="09C7DC34" w14:textId="77777777" w:rsidR="00292223" w:rsidRDefault="00292223" w:rsidP="00266B47">
                        <w:pPr>
                          <w:pStyle w:val="Default"/>
                          <w:rPr>
                            <w:del w:id="2356" w:author="pbx" w:date="2017-11-03T17:48:00Z"/>
                            <w:rFonts w:ascii="Courier New" w:hAnsi="Courier New" w:cs="Courier New"/>
                            <w:sz w:val="18"/>
                            <w:szCs w:val="18"/>
                          </w:rPr>
                        </w:pPr>
                        <w:del w:id="2357" w:author="pbx" w:date="2017-11-03T17:48:00Z">
                          <w:r>
                            <w:rPr>
                              <w:rFonts w:ascii="Courier New" w:hAnsi="Courier New" w:cs="Courier New"/>
                              <w:sz w:val="18"/>
                              <w:szCs w:val="18"/>
                            </w:rPr>
                            <w:delText xml:space="preserve">  &lt;manufacturedProduct&gt; </w:delText>
                          </w:r>
                        </w:del>
                      </w:p>
                      <w:p w14:paraId="53575BC1" w14:textId="77777777" w:rsidR="00292223" w:rsidRPr="00266B47" w:rsidRDefault="00292223" w:rsidP="002764EA">
                        <w:pPr>
                          <w:pStyle w:val="Default"/>
                          <w:ind w:left="432"/>
                          <w:rPr>
                            <w:del w:id="2358" w:author="pbx" w:date="2017-11-03T17:48:00Z"/>
                            <w:rFonts w:ascii="Courier New" w:hAnsi="Courier New" w:cs="Courier New"/>
                            <w:sz w:val="18"/>
                            <w:szCs w:val="18"/>
                          </w:rPr>
                        </w:pPr>
                        <w:del w:id="2359" w:author="pbx" w:date="2017-11-03T17:48:00Z">
                          <w:r w:rsidRPr="00266B47">
                            <w:rPr>
                              <w:rFonts w:ascii="Courier New" w:hAnsi="Courier New" w:cs="Courier New"/>
                              <w:sz w:val="18"/>
                              <w:szCs w:val="18"/>
                            </w:rPr>
                            <w:delText>&lt;code code="</w:delText>
                          </w:r>
                          <w:r>
                            <w:rPr>
                              <w:rFonts w:ascii="Courier New" w:hAnsi="Courier New" w:cs="Courier New"/>
                              <w:i/>
                              <w:iCs/>
                              <w:sz w:val="18"/>
                              <w:szCs w:val="18"/>
                            </w:rPr>
                            <w:delText>DIN</w:delText>
                          </w:r>
                          <w:r w:rsidRPr="00266B47">
                            <w:rPr>
                              <w:rFonts w:ascii="Courier New" w:hAnsi="Courier New" w:cs="Courier New"/>
                              <w:sz w:val="18"/>
                              <w:szCs w:val="18"/>
                            </w:rPr>
                            <w:delText>" codeSystem="</w:delText>
                          </w:r>
                          <w:r>
                            <w:rPr>
                              <w:rFonts w:ascii="Courier New" w:hAnsi="Courier New" w:cs="Courier New"/>
                              <w:sz w:val="18"/>
                              <w:szCs w:val="18"/>
                            </w:rPr>
                            <w:delText>2.16.840.1.113883.2.20.6.42</w:delText>
                          </w:r>
                          <w:r w:rsidRPr="00266B47">
                            <w:rPr>
                              <w:rFonts w:ascii="Courier New" w:hAnsi="Courier New" w:cs="Courier New"/>
                              <w:sz w:val="18"/>
                              <w:szCs w:val="18"/>
                            </w:rPr>
                            <w:delText xml:space="preserve">"/&gt; </w:delText>
                          </w:r>
                        </w:del>
                      </w:p>
                      <w:p w14:paraId="5967EE8A" w14:textId="77777777" w:rsidR="00292223" w:rsidRDefault="00292223" w:rsidP="00266B47">
                        <w:pPr>
                          <w:pStyle w:val="Default"/>
                          <w:rPr>
                            <w:del w:id="2360" w:author="pbx" w:date="2017-11-03T17:48:00Z"/>
                            <w:rFonts w:ascii="Courier New" w:hAnsi="Courier New" w:cs="Courier New"/>
                            <w:sz w:val="18"/>
                            <w:szCs w:val="18"/>
                          </w:rPr>
                        </w:pPr>
                        <w:del w:id="2361" w:author="pbx" w:date="2017-11-03T17:48:00Z">
                          <w:r w:rsidRPr="00266B47">
                            <w:rPr>
                              <w:rFonts w:ascii="Courier New" w:hAnsi="Courier New" w:cs="Courier New"/>
                              <w:sz w:val="18"/>
                              <w:szCs w:val="18"/>
                            </w:rPr>
                            <w:delText xml:space="preserve">    </w:delText>
                          </w:r>
                          <w:r>
                            <w:rPr>
                              <w:rFonts w:ascii="Courier New" w:hAnsi="Courier New" w:cs="Courier New"/>
                              <w:sz w:val="18"/>
                              <w:szCs w:val="18"/>
                            </w:rPr>
                            <w:delText>&lt;name&gt;</w:delText>
                          </w:r>
                          <w:r>
                            <w:rPr>
                              <w:rFonts w:ascii="Courier New" w:hAnsi="Courier New" w:cs="Courier New"/>
                              <w:i/>
                              <w:iCs/>
                              <w:sz w:val="18"/>
                              <w:szCs w:val="18"/>
                            </w:rPr>
                            <w:delText xml:space="preserve">proprietary name </w:delText>
                          </w:r>
                          <w:r>
                            <w:rPr>
                              <w:rFonts w:ascii="Courier New" w:hAnsi="Courier New" w:cs="Courier New"/>
                              <w:sz w:val="18"/>
                              <w:szCs w:val="18"/>
                            </w:rPr>
                            <w:delText>&lt;suffix&gt;</w:delText>
                          </w:r>
                          <w:r>
                            <w:rPr>
                              <w:rFonts w:ascii="Courier New" w:hAnsi="Courier New" w:cs="Courier New"/>
                              <w:i/>
                              <w:iCs/>
                              <w:sz w:val="18"/>
                              <w:szCs w:val="18"/>
                            </w:rPr>
                            <w:delText>suffix to name</w:delText>
                          </w:r>
                          <w:r>
                            <w:rPr>
                              <w:rFonts w:ascii="Courier New" w:hAnsi="Courier New" w:cs="Courier New"/>
                              <w:sz w:val="18"/>
                              <w:szCs w:val="18"/>
                            </w:rPr>
                            <w:delText xml:space="preserve">&lt;/suffix&gt;&lt;/name&gt; </w:delText>
                          </w:r>
                        </w:del>
                      </w:p>
                      <w:p w14:paraId="03370A30" w14:textId="77777777" w:rsidR="00292223" w:rsidRPr="00D64F44" w:rsidRDefault="00292223" w:rsidP="002764EA">
                        <w:pPr>
                          <w:pStyle w:val="Default"/>
                          <w:ind w:left="432"/>
                          <w:rPr>
                            <w:del w:id="2362" w:author="pbx" w:date="2017-11-03T17:48:00Z"/>
                            <w:sz w:val="18"/>
                            <w:szCs w:val="18"/>
                          </w:rPr>
                        </w:pPr>
                        <w:del w:id="2363" w:author="pbx" w:date="2017-11-03T17:48:00Z">
                          <w:r>
                            <w:rPr>
                              <w:rFonts w:ascii="Courier New" w:hAnsi="Courier New" w:cs="Courier New"/>
                              <w:sz w:val="18"/>
                              <w:szCs w:val="18"/>
                            </w:rPr>
                            <w:delText>&lt;formCode code="</w:delText>
                          </w:r>
                          <w:r>
                            <w:rPr>
                              <w:rFonts w:ascii="Courier New" w:hAnsi="Courier New" w:cs="Courier New"/>
                              <w:i/>
                              <w:iCs/>
                              <w:sz w:val="18"/>
                              <w:szCs w:val="18"/>
                            </w:rPr>
                            <w:delText>dose form code</w:delText>
                          </w:r>
                          <w:r>
                            <w:rPr>
                              <w:rFonts w:ascii="Courier New" w:hAnsi="Courier New" w:cs="Courier New"/>
                              <w:sz w:val="18"/>
                              <w:szCs w:val="18"/>
                            </w:rPr>
                            <w:delText>" codeSystem="</w:delText>
                          </w:r>
                          <w:r w:rsidRPr="00B03C49">
                            <w:rPr>
                              <w:rFonts w:ascii="Courier New" w:hAnsi="Courier New" w:cs="Courier New"/>
                              <w:sz w:val="18"/>
                              <w:szCs w:val="18"/>
                            </w:rPr>
                            <w:delText>2.16.840.1.113883.2.20.6.3”</w:delText>
                          </w:r>
                          <w:r>
                            <w:rPr>
                              <w:rFonts w:ascii="Calibri" w:eastAsia="Times New Roman" w:hAnsi="Calibri" w:cs="Calibri"/>
                              <w:sz w:val="22"/>
                              <w:szCs w:val="22"/>
                              <w:lang w:val="en-US"/>
                            </w:rPr>
                            <w:delText xml:space="preserve"> </w:delText>
                          </w:r>
                          <w:r w:rsidRPr="00D64F44">
                            <w:rPr>
                              <w:rFonts w:ascii="Courier New" w:hAnsi="Courier New" w:cs="Courier New"/>
                              <w:sz w:val="18"/>
                              <w:szCs w:val="18"/>
                            </w:rPr>
                            <w:delText>displayName="</w:delText>
                          </w:r>
                          <w:r w:rsidRPr="00D64F44">
                            <w:rPr>
                              <w:rFonts w:ascii="Courier New" w:hAnsi="Courier New" w:cs="Courier New"/>
                              <w:i/>
                              <w:iCs/>
                              <w:sz w:val="18"/>
                              <w:szCs w:val="18"/>
                            </w:rPr>
                            <w:delText>display name</w:delText>
                          </w:r>
                          <w:r w:rsidRPr="00D64F44">
                            <w:rPr>
                              <w:rFonts w:ascii="Courier New" w:hAnsi="Courier New" w:cs="Courier New"/>
                              <w:sz w:val="18"/>
                              <w:szCs w:val="18"/>
                            </w:rPr>
                            <w:delText xml:space="preserve">"/&gt; </w:delText>
                          </w:r>
                        </w:del>
                      </w:p>
                      <w:p w14:paraId="718E960C" w14:textId="77777777" w:rsidR="00292223" w:rsidRDefault="00292223" w:rsidP="002764EA">
                        <w:pPr>
                          <w:pStyle w:val="Default"/>
                          <w:ind w:left="-288"/>
                          <w:rPr>
                            <w:del w:id="2364" w:author="pbx" w:date="2017-11-03T17:48:00Z"/>
                            <w:rFonts w:ascii="Courier New" w:hAnsi="Courier New" w:cs="Courier New"/>
                            <w:sz w:val="18"/>
                            <w:szCs w:val="18"/>
                          </w:rPr>
                        </w:pPr>
                        <w:del w:id="2365" w:author="pbx" w:date="2017-11-03T17:48:00Z">
                          <w:r>
                            <w:rPr>
                              <w:rFonts w:ascii="Courier New" w:hAnsi="Courier New" w:cs="Courier New"/>
                              <w:sz w:val="18"/>
                              <w:szCs w:val="18"/>
                            </w:rPr>
                            <w:delText xml:space="preserve">      &lt;asEntityWithGeneric&gt; </w:delText>
                          </w:r>
                        </w:del>
                      </w:p>
                      <w:p w14:paraId="061F3690" w14:textId="77777777" w:rsidR="00292223" w:rsidRDefault="00292223" w:rsidP="00266B47">
                        <w:pPr>
                          <w:pStyle w:val="Default"/>
                          <w:rPr>
                            <w:del w:id="2366" w:author="pbx" w:date="2017-11-03T17:48:00Z"/>
                            <w:rFonts w:ascii="Courier New" w:hAnsi="Courier New" w:cs="Courier New"/>
                            <w:sz w:val="18"/>
                            <w:szCs w:val="18"/>
                          </w:rPr>
                        </w:pPr>
                        <w:del w:id="2367" w:author="pbx" w:date="2017-11-03T17:48:00Z">
                          <w:r>
                            <w:rPr>
                              <w:rFonts w:ascii="Courier New" w:hAnsi="Courier New" w:cs="Courier New"/>
                              <w:sz w:val="18"/>
                              <w:szCs w:val="18"/>
                            </w:rPr>
                            <w:delText xml:space="preserve">      &lt;genericMedicine&gt; </w:delText>
                          </w:r>
                        </w:del>
                      </w:p>
                      <w:p w14:paraId="767CE197" w14:textId="77777777" w:rsidR="00292223" w:rsidRDefault="00292223" w:rsidP="00266B47">
                        <w:pPr>
                          <w:pStyle w:val="Default"/>
                          <w:rPr>
                            <w:del w:id="2368" w:author="pbx" w:date="2017-11-03T17:48:00Z"/>
                            <w:rFonts w:ascii="Courier New" w:hAnsi="Courier New" w:cs="Courier New"/>
                            <w:sz w:val="18"/>
                            <w:szCs w:val="18"/>
                          </w:rPr>
                        </w:pPr>
                        <w:del w:id="2369" w:author="pbx" w:date="2017-11-03T17:48:00Z">
                          <w:r>
                            <w:rPr>
                              <w:rFonts w:ascii="Courier New" w:hAnsi="Courier New" w:cs="Courier New"/>
                              <w:sz w:val="18"/>
                              <w:szCs w:val="18"/>
                            </w:rPr>
                            <w:delText xml:space="preserve">        &lt;name&gt;</w:delText>
                          </w:r>
                          <w:r>
                            <w:rPr>
                              <w:rFonts w:ascii="Courier New" w:hAnsi="Courier New" w:cs="Courier New"/>
                              <w:i/>
                              <w:iCs/>
                              <w:sz w:val="18"/>
                              <w:szCs w:val="18"/>
                            </w:rPr>
                            <w:delText>non-proprietary name</w:delText>
                          </w:r>
                          <w:r>
                            <w:rPr>
                              <w:rFonts w:ascii="Courier New" w:hAnsi="Courier New" w:cs="Courier New"/>
                              <w:sz w:val="18"/>
                              <w:szCs w:val="18"/>
                            </w:rPr>
                            <w:delText>&lt;/name&gt;</w:delText>
                          </w:r>
                        </w:del>
                      </w:p>
                      <w:p w14:paraId="2FE74F4C" w14:textId="77777777" w:rsidR="00292223" w:rsidRDefault="00292223" w:rsidP="00266B47">
                        <w:pPr>
                          <w:pStyle w:val="Default"/>
                          <w:rPr>
                            <w:del w:id="2370" w:author="pbx" w:date="2017-11-03T17:48:00Z"/>
                            <w:rFonts w:ascii="Courier New" w:hAnsi="Courier New" w:cs="Courier New"/>
                            <w:sz w:val="18"/>
                            <w:szCs w:val="18"/>
                          </w:rPr>
                        </w:pPr>
                        <w:del w:id="2371" w:author="pbx" w:date="2017-11-03T17:48:00Z">
                          <w:r>
                            <w:rPr>
                              <w:rFonts w:ascii="Courier New" w:hAnsi="Courier New" w:cs="Courier New"/>
                              <w:sz w:val="18"/>
                              <w:szCs w:val="18"/>
                            </w:rPr>
                            <w:delText xml:space="preserve">      &lt;/genericMedicine&gt;</w:delText>
                          </w:r>
                        </w:del>
                      </w:p>
                      <w:p w14:paraId="57D9F0BF" w14:textId="77777777" w:rsidR="00292223" w:rsidRDefault="00292223" w:rsidP="00266B47">
                        <w:pPr>
                          <w:pStyle w:val="Default"/>
                          <w:rPr>
                            <w:del w:id="2372" w:author="pbx" w:date="2017-11-03T17:48:00Z"/>
                            <w:rFonts w:ascii="Courier New" w:hAnsi="Courier New" w:cs="Courier New"/>
                            <w:sz w:val="18"/>
                            <w:szCs w:val="18"/>
                          </w:rPr>
                        </w:pPr>
                        <w:del w:id="2373" w:author="pbx" w:date="2017-11-03T17:48:00Z">
                          <w:r>
                            <w:rPr>
                              <w:rFonts w:ascii="Courier New" w:hAnsi="Courier New" w:cs="Courier New"/>
                              <w:sz w:val="18"/>
                              <w:szCs w:val="18"/>
                            </w:rPr>
                            <w:delText xml:space="preserve">    &lt;/asEntityWithGeneric&gt; </w:delText>
                          </w:r>
                        </w:del>
                      </w:p>
                      <w:p w14:paraId="5EF5BCEE" w14:textId="77777777" w:rsidR="00292223" w:rsidRDefault="00292223" w:rsidP="00266B47">
                        <w:pPr>
                          <w:pStyle w:val="Default"/>
                          <w:rPr>
                            <w:del w:id="2374" w:author="pbx" w:date="2017-11-03T17:48:00Z"/>
                            <w:sz w:val="18"/>
                            <w:szCs w:val="18"/>
                          </w:rPr>
                        </w:pPr>
                        <w:del w:id="2375" w:author="pbx" w:date="2017-11-03T17:48:00Z">
                          <w:r>
                            <w:rPr>
                              <w:rFonts w:ascii="Courier New" w:hAnsi="Courier New" w:cs="Courier New"/>
                              <w:sz w:val="18"/>
                              <w:szCs w:val="18"/>
                            </w:rPr>
                            <w:delText xml:space="preserve">  &lt;/manufacturedProduct&gt; </w:delText>
                          </w:r>
                        </w:del>
                      </w:p>
                      <w:p w14:paraId="145DE5BC" w14:textId="77777777" w:rsidR="00292223" w:rsidRDefault="00292223" w:rsidP="00266B47">
                        <w:pPr>
                          <w:pStyle w:val="Default"/>
                          <w:rPr>
                            <w:del w:id="2376" w:author="pbx" w:date="2017-11-03T17:48:00Z"/>
                            <w:rFonts w:ascii="Courier New" w:hAnsi="Courier New" w:cs="Courier New"/>
                            <w:sz w:val="18"/>
                            <w:szCs w:val="18"/>
                          </w:rPr>
                        </w:pPr>
                        <w:del w:id="2377" w:author="pbx" w:date="2017-11-03T17:48:00Z">
                          <w:r>
                            <w:rPr>
                              <w:rFonts w:ascii="Courier New" w:hAnsi="Courier New" w:cs="Courier New"/>
                              <w:sz w:val="18"/>
                              <w:szCs w:val="18"/>
                            </w:rPr>
                            <w:delText xml:space="preserve">    &lt;subjectOf&gt;</w:delText>
                          </w:r>
                        </w:del>
                      </w:p>
                      <w:p w14:paraId="714306A8" w14:textId="77777777" w:rsidR="00292223" w:rsidRDefault="00292223" w:rsidP="00266B47">
                        <w:pPr>
                          <w:pStyle w:val="Default"/>
                          <w:rPr>
                            <w:del w:id="2378" w:author="pbx" w:date="2017-11-03T17:48:00Z"/>
                            <w:rFonts w:ascii="Courier New" w:hAnsi="Courier New" w:cs="Courier New"/>
                            <w:sz w:val="18"/>
                            <w:szCs w:val="18"/>
                          </w:rPr>
                        </w:pPr>
                        <w:del w:id="2379" w:author="pbx" w:date="2017-11-03T17:48:00Z">
                          <w:r>
                            <w:rPr>
                              <w:rFonts w:ascii="Courier New" w:hAnsi="Courier New" w:cs="Courier New"/>
                              <w:sz w:val="18"/>
                              <w:szCs w:val="18"/>
                            </w:rPr>
                            <w:delText xml:space="preserve">      &lt;approval&gt; </w:delText>
                          </w:r>
                        </w:del>
                      </w:p>
                      <w:p w14:paraId="33633F10" w14:textId="77777777" w:rsidR="00292223" w:rsidRDefault="00292223" w:rsidP="00266B47">
                        <w:pPr>
                          <w:pStyle w:val="Default"/>
                          <w:rPr>
                            <w:del w:id="2380" w:author="pbx" w:date="2017-11-03T17:48:00Z"/>
                            <w:rFonts w:ascii="Courier New" w:hAnsi="Courier New" w:cs="Courier New"/>
                            <w:sz w:val="18"/>
                            <w:szCs w:val="18"/>
                          </w:rPr>
                        </w:pPr>
                        <w:del w:id="2381" w:author="pbx" w:date="2017-11-03T17:48:00Z">
                          <w:r>
                            <w:rPr>
                              <w:rFonts w:ascii="Courier New" w:hAnsi="Courier New" w:cs="Courier New"/>
                              <w:sz w:val="18"/>
                              <w:szCs w:val="18"/>
                            </w:rPr>
                            <w:delText xml:space="preserve">        &lt;!-- possibly approval number --&gt; </w:delText>
                          </w:r>
                        </w:del>
                      </w:p>
                      <w:p w14:paraId="01770F2D" w14:textId="77777777" w:rsidR="00292223" w:rsidRPr="00DA4842" w:rsidRDefault="00292223" w:rsidP="002764EA">
                        <w:pPr>
                          <w:pStyle w:val="Default"/>
                          <w:ind w:left="864"/>
                          <w:rPr>
                            <w:del w:id="2382" w:author="pbx" w:date="2017-11-03T17:48:00Z"/>
                            <w:rFonts w:ascii="Courier New" w:hAnsi="Courier New" w:cs="Courier New"/>
                            <w:sz w:val="18"/>
                            <w:szCs w:val="18"/>
                            <w:lang w:val="fr-CA"/>
                          </w:rPr>
                        </w:pPr>
                        <w:del w:id="2383" w:author="pbx" w:date="2017-11-03T17:48:00Z">
                          <w:r w:rsidRPr="00DA4842">
                            <w:rPr>
                              <w:rFonts w:ascii="Courier New" w:hAnsi="Courier New" w:cs="Courier New"/>
                              <w:sz w:val="18"/>
                              <w:szCs w:val="18"/>
                              <w:lang w:val="fr-CA"/>
                            </w:rPr>
                            <w:delText>&lt;code code="C73594" displayName="NDA" codeSystem="</w:delText>
                          </w:r>
                          <w:r>
                            <w:rPr>
                              <w:rFonts w:ascii="Courier New" w:hAnsi="Courier New" w:cs="Courier New"/>
                              <w:sz w:val="18"/>
                              <w:szCs w:val="18"/>
                              <w:lang w:val="fr-CA"/>
                            </w:rPr>
                            <w:delText>2.16.840.1.113883.2.20.6.11</w:delText>
                          </w:r>
                          <w:r w:rsidRPr="00DA4842">
                            <w:rPr>
                              <w:rFonts w:ascii="Courier New" w:hAnsi="Courier New" w:cs="Courier New"/>
                              <w:sz w:val="18"/>
                              <w:szCs w:val="18"/>
                              <w:lang w:val="fr-CA"/>
                            </w:rPr>
                            <w:delText xml:space="preserve">"/&gt; </w:delText>
                          </w:r>
                        </w:del>
                      </w:p>
                      <w:p w14:paraId="4F8DD3F7" w14:textId="77777777" w:rsidR="00292223" w:rsidRDefault="00292223" w:rsidP="002764EA">
                        <w:pPr>
                          <w:pStyle w:val="Default"/>
                          <w:ind w:left="144" w:firstLine="720"/>
                          <w:rPr>
                            <w:del w:id="2384" w:author="pbx" w:date="2017-11-03T17:48:00Z"/>
                            <w:rFonts w:ascii="Courier New" w:hAnsi="Courier New" w:cs="Courier New"/>
                            <w:sz w:val="18"/>
                            <w:szCs w:val="18"/>
                          </w:rPr>
                        </w:pPr>
                        <w:del w:id="2385" w:author="pbx" w:date="2017-11-03T17:48:00Z">
                          <w:r>
                            <w:rPr>
                              <w:rFonts w:ascii="Courier New" w:hAnsi="Courier New" w:cs="Courier New"/>
                              <w:sz w:val="18"/>
                              <w:szCs w:val="18"/>
                            </w:rPr>
                            <w:delText xml:space="preserve">&lt;!-- possibly other attributes in the marketing category --&gt; </w:delText>
                          </w:r>
                        </w:del>
                      </w:p>
                      <w:p w14:paraId="0F09816D" w14:textId="77777777" w:rsidR="00292223" w:rsidRDefault="00292223" w:rsidP="00266B47">
                        <w:pPr>
                          <w:pStyle w:val="Default"/>
                          <w:rPr>
                            <w:del w:id="2386" w:author="pbx" w:date="2017-11-03T17:48:00Z"/>
                            <w:rFonts w:ascii="Courier New" w:hAnsi="Courier New" w:cs="Courier New"/>
                            <w:sz w:val="18"/>
                            <w:szCs w:val="18"/>
                          </w:rPr>
                        </w:pPr>
                        <w:del w:id="2387" w:author="pbx" w:date="2017-11-03T17:48:00Z">
                          <w:r>
                            <w:rPr>
                              <w:rFonts w:ascii="Courier New" w:hAnsi="Courier New" w:cs="Courier New"/>
                              <w:sz w:val="18"/>
                              <w:szCs w:val="18"/>
                            </w:rPr>
                            <w:delText xml:space="preserve">      &lt;/approval&gt; </w:delText>
                          </w:r>
                        </w:del>
                      </w:p>
                      <w:p w14:paraId="7AB6F79A" w14:textId="77777777" w:rsidR="00292223" w:rsidRDefault="00292223" w:rsidP="00266B47">
                        <w:pPr>
                          <w:pStyle w:val="Default"/>
                          <w:rPr>
                            <w:del w:id="2388" w:author="pbx" w:date="2017-11-03T17:48:00Z"/>
                            <w:rFonts w:ascii="Courier New" w:hAnsi="Courier New" w:cs="Courier New"/>
                            <w:sz w:val="18"/>
                            <w:szCs w:val="18"/>
                          </w:rPr>
                        </w:pPr>
                        <w:del w:id="2389" w:author="pbx" w:date="2017-11-03T17:48:00Z">
                          <w:r>
                            <w:rPr>
                              <w:rFonts w:ascii="Courier New" w:hAnsi="Courier New" w:cs="Courier New"/>
                              <w:sz w:val="18"/>
                              <w:szCs w:val="18"/>
                            </w:rPr>
                            <w:delText xml:space="preserve">   &lt;/subjectOf&gt; </w:delText>
                          </w:r>
                        </w:del>
                      </w:p>
                      <w:p w14:paraId="5845DA50" w14:textId="77777777" w:rsidR="00292223" w:rsidRDefault="00292223" w:rsidP="00266B47">
                        <w:pPr>
                          <w:pStyle w:val="Default"/>
                          <w:rPr>
                            <w:del w:id="2390" w:author="pbx" w:date="2017-11-03T17:48:00Z"/>
                            <w:rFonts w:ascii="Courier New" w:hAnsi="Courier New" w:cs="Courier New"/>
                            <w:sz w:val="18"/>
                            <w:szCs w:val="18"/>
                          </w:rPr>
                        </w:pPr>
                        <w:del w:id="2391" w:author="pbx" w:date="2017-11-03T17:48:00Z">
                          <w:r>
                            <w:rPr>
                              <w:rFonts w:ascii="Courier New" w:hAnsi="Courier New" w:cs="Courier New"/>
                              <w:sz w:val="18"/>
                              <w:szCs w:val="18"/>
                            </w:rPr>
                            <w:delText xml:space="preserve">&lt;/manufacturedProduct&gt; </w:delText>
                          </w:r>
                        </w:del>
                      </w:p>
                      <w:p w14:paraId="0AD50336" w14:textId="77777777" w:rsidR="00292223" w:rsidRPr="00266B47" w:rsidRDefault="00292223" w:rsidP="00DF0F23">
                        <w:pPr>
                          <w:rPr>
                            <w:del w:id="2392" w:author="pbx" w:date="2017-11-03T17:48:00Z"/>
                          </w:rPr>
                        </w:pPr>
                      </w:p>
                    </w:txbxContent>
                  </v:textbox>
                  <w10:anchorlock/>
                </v:shape>
              </w:pict>
            </mc:Fallback>
          </mc:AlternateContent>
        </w:r>
      </w:del>
    </w:p>
    <w:p w:rsidR="000F4FB9" w:rsidRDefault="000F4FB9" w:rsidP="00DF0F23">
      <w:pPr>
        <w:rPr>
          <w:del w:id="1775" w:author="pbx" w:date="2017-11-03T17:48:00Z"/>
        </w:rPr>
      </w:pPr>
      <w:del w:id="1776" w:author="pbx" w:date="2017-11-03T17:48:00Z">
        <w:r>
          <w:delText xml:space="preserve">The following is an example for a device: </w:delText>
        </w:r>
      </w:del>
    </w:p>
    <w:p w:rsidR="00E35068" w:rsidRPr="00F67C8B" w:rsidRDefault="001E7735" w:rsidP="00E35068">
      <w:pPr>
        <w:pStyle w:val="Default"/>
        <w:ind w:left="288"/>
        <w:rPr>
          <w:ins w:id="1777" w:author="pbx" w:date="2017-11-03T17:48:00Z"/>
          <w:sz w:val="23"/>
          <w:szCs w:val="23"/>
        </w:rPr>
      </w:pPr>
      <w:del w:id="1778" w:author="pbx" w:date="2017-11-03T17:48:00Z">
        <w:r w:rsidRPr="000A6564">
          <w:rPr>
            <w:rFonts w:ascii="Courier New" w:hAnsi="Courier New" w:cs="Courier New"/>
            <w:noProof/>
            <w:sz w:val="18"/>
            <w:szCs w:val="18"/>
            <w:lang w:val="en-US"/>
          </w:rPr>
          <mc:AlternateContent>
            <mc:Choice Requires="wps">
              <w:drawing>
                <wp:inline distT="0" distB="0" distL="0" distR="0" wp14:anchorId="7D023948" wp14:editId="595C73AB">
                  <wp:extent cx="5860111" cy="3048000"/>
                  <wp:effectExtent l="57150" t="0" r="83820" b="133350"/>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30480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92563E">
                              <w:pPr>
                                <w:pStyle w:val="Default"/>
                                <w:rPr>
                                  <w:del w:id="1779" w:author="pbx" w:date="2017-11-03T17:48:00Z"/>
                                  <w:rFonts w:ascii="Courier New" w:hAnsi="Courier New" w:cs="Courier New"/>
                                  <w:sz w:val="18"/>
                                  <w:szCs w:val="18"/>
                                </w:rPr>
                              </w:pPr>
                              <w:del w:id="1780" w:author="pbx" w:date="2017-11-03T17:48:00Z">
                                <w:r>
                                  <w:rPr>
                                    <w:rFonts w:ascii="Courier New" w:hAnsi="Courier New" w:cs="Courier New"/>
                                    <w:sz w:val="18"/>
                                    <w:szCs w:val="18"/>
                                  </w:rPr>
                                  <w:delText xml:space="preserve">&lt;manufacturedProduct&gt; </w:delText>
                                </w:r>
                              </w:del>
                            </w:p>
                            <w:p w:rsidR="00292223" w:rsidRDefault="00292223" w:rsidP="0092563E">
                              <w:pPr>
                                <w:pStyle w:val="Default"/>
                                <w:rPr>
                                  <w:del w:id="1781" w:author="pbx" w:date="2017-11-03T17:48:00Z"/>
                                  <w:rFonts w:ascii="Courier New" w:hAnsi="Courier New" w:cs="Courier New"/>
                                  <w:sz w:val="18"/>
                                  <w:szCs w:val="18"/>
                                </w:rPr>
                              </w:pPr>
                              <w:del w:id="1782" w:author="pbx" w:date="2017-11-03T17:48:00Z">
                                <w:r>
                                  <w:rPr>
                                    <w:rFonts w:ascii="Courier New" w:hAnsi="Courier New" w:cs="Courier New"/>
                                    <w:sz w:val="18"/>
                                    <w:szCs w:val="18"/>
                                  </w:rPr>
                                  <w:delText xml:space="preserve">  &lt;manufacturedProduct&gt;</w:delText>
                                </w:r>
                              </w:del>
                            </w:p>
                            <w:p w:rsidR="00292223" w:rsidRPr="00E65DE4" w:rsidRDefault="00292223" w:rsidP="0092563E">
                              <w:pPr>
                                <w:pStyle w:val="Default"/>
                                <w:rPr>
                                  <w:del w:id="1783" w:author="pbx" w:date="2017-11-03T17:48:00Z"/>
                                  <w:rFonts w:ascii="Courier New" w:hAnsi="Courier New" w:cs="Courier New"/>
                                  <w:sz w:val="18"/>
                                  <w:szCs w:val="18"/>
                                </w:rPr>
                              </w:pPr>
                              <w:del w:id="1784" w:author="pbx" w:date="2017-11-03T17:48:00Z">
                                <w:r w:rsidRPr="00E65DE4">
                                  <w:rPr>
                                    <w:rFonts w:ascii="Courier New" w:hAnsi="Courier New" w:cs="Courier New"/>
                                    <w:sz w:val="18"/>
                                    <w:szCs w:val="18"/>
                                  </w:rPr>
                                  <w:delText xml:space="preserve">    &lt;code code="</w:delText>
                                </w:r>
                                <w:r w:rsidRPr="00E65DE4">
                                  <w:rPr>
                                    <w:rFonts w:ascii="Courier New" w:hAnsi="Courier New" w:cs="Courier New"/>
                                    <w:i/>
                                    <w:iCs/>
                                    <w:sz w:val="18"/>
                                    <w:szCs w:val="18"/>
                                  </w:rPr>
                                  <w:delText>Device Item Code</w:delText>
                                </w:r>
                                <w:r w:rsidRPr="00E65DE4">
                                  <w:rPr>
                                    <w:rFonts w:ascii="Courier New" w:hAnsi="Courier New" w:cs="Courier New"/>
                                    <w:sz w:val="18"/>
                                    <w:szCs w:val="18"/>
                                  </w:rPr>
                                  <w:delText>" codeSystem="</w:delText>
                                </w:r>
                                <w:r>
                                  <w:rPr>
                                    <w:rFonts w:ascii="Courier New" w:hAnsi="Courier New" w:cs="Courier New"/>
                                    <w:sz w:val="18"/>
                                    <w:szCs w:val="18"/>
                                  </w:rPr>
                                  <w:delText>2.16.840.1.113883.2.20.6.42</w:delText>
                                </w:r>
                                <w:r w:rsidRPr="00E65DE4">
                                  <w:rPr>
                                    <w:rFonts w:ascii="Courier New" w:hAnsi="Courier New" w:cs="Courier New"/>
                                    <w:sz w:val="18"/>
                                    <w:szCs w:val="18"/>
                                  </w:rPr>
                                  <w:delText xml:space="preserve">"/&gt; </w:delText>
                                </w:r>
                              </w:del>
                            </w:p>
                            <w:p w:rsidR="00292223" w:rsidRDefault="00292223" w:rsidP="0092563E">
                              <w:pPr>
                                <w:pStyle w:val="Default"/>
                                <w:rPr>
                                  <w:del w:id="1785" w:author="pbx" w:date="2017-11-03T17:48:00Z"/>
                                  <w:rFonts w:ascii="Courier New" w:hAnsi="Courier New" w:cs="Courier New"/>
                                  <w:sz w:val="18"/>
                                  <w:szCs w:val="18"/>
                                </w:rPr>
                              </w:pPr>
                              <w:del w:id="1786" w:author="pbx" w:date="2017-11-03T17:48:00Z">
                                <w:r w:rsidRPr="0092563E">
                                  <w:rPr>
                                    <w:rFonts w:ascii="Courier New" w:hAnsi="Courier New" w:cs="Courier New"/>
                                    <w:sz w:val="18"/>
                                    <w:szCs w:val="18"/>
                                  </w:rPr>
                                  <w:delText xml:space="preserve">    </w:delText>
                                </w:r>
                                <w:r>
                                  <w:rPr>
                                    <w:rFonts w:ascii="Courier New" w:hAnsi="Courier New" w:cs="Courier New"/>
                                    <w:sz w:val="18"/>
                                    <w:szCs w:val="18"/>
                                  </w:rPr>
                                  <w:delText>&lt;name&gt;</w:delText>
                                </w:r>
                                <w:r>
                                  <w:rPr>
                                    <w:rFonts w:ascii="Courier New" w:hAnsi="Courier New" w:cs="Courier New"/>
                                    <w:i/>
                                    <w:iCs/>
                                    <w:sz w:val="18"/>
                                    <w:szCs w:val="18"/>
                                  </w:rPr>
                                  <w:delText xml:space="preserve">proprietary name </w:delText>
                                </w:r>
                                <w:r>
                                  <w:rPr>
                                    <w:rFonts w:ascii="Courier New" w:hAnsi="Courier New" w:cs="Courier New"/>
                                    <w:sz w:val="18"/>
                                    <w:szCs w:val="18"/>
                                  </w:rPr>
                                  <w:delText>&lt;suffix&gt;</w:delText>
                                </w:r>
                                <w:r>
                                  <w:rPr>
                                    <w:rFonts w:ascii="Courier New" w:hAnsi="Courier New" w:cs="Courier New"/>
                                    <w:i/>
                                    <w:iCs/>
                                    <w:sz w:val="18"/>
                                    <w:szCs w:val="18"/>
                                  </w:rPr>
                                  <w:delText>suffix to name</w:delText>
                                </w:r>
                                <w:r>
                                  <w:rPr>
                                    <w:rFonts w:ascii="Courier New" w:hAnsi="Courier New" w:cs="Courier New"/>
                                    <w:sz w:val="18"/>
                                    <w:szCs w:val="18"/>
                                  </w:rPr>
                                  <w:delText>&lt;/suffix&gt;&lt;/name&gt;</w:delText>
                                </w:r>
                              </w:del>
                            </w:p>
                            <w:p w:rsidR="00292223" w:rsidRDefault="00292223" w:rsidP="0092563E">
                              <w:pPr>
                                <w:pStyle w:val="Default"/>
                                <w:rPr>
                                  <w:del w:id="1787" w:author="pbx" w:date="2017-11-03T17:48:00Z"/>
                                  <w:sz w:val="18"/>
                                  <w:szCs w:val="18"/>
                                </w:rPr>
                              </w:pPr>
                              <w:del w:id="1788" w:author="pbx" w:date="2017-11-03T17:48:00Z">
                                <w:r>
                                  <w:rPr>
                                    <w:rFonts w:ascii="Courier New" w:hAnsi="Courier New" w:cs="Courier New"/>
                                    <w:sz w:val="18"/>
                                    <w:szCs w:val="18"/>
                                  </w:rPr>
                                  <w:delText xml:space="preserve">    &lt;desc&gt;</w:delText>
                                </w:r>
                                <w:r>
                                  <w:rPr>
                                    <w:rFonts w:ascii="Courier New" w:hAnsi="Courier New" w:cs="Courier New"/>
                                    <w:i/>
                                    <w:iCs/>
                                    <w:sz w:val="18"/>
                                    <w:szCs w:val="18"/>
                                  </w:rPr>
                                  <w:delText>Brief description of product (up to 512 characters)</w:delText>
                                </w:r>
                                <w:r>
                                  <w:rPr>
                                    <w:rFonts w:ascii="Courier New" w:hAnsi="Courier New" w:cs="Courier New"/>
                                    <w:sz w:val="18"/>
                                    <w:szCs w:val="18"/>
                                  </w:rPr>
                                  <w:delText xml:space="preserve">&lt;/desc&gt; </w:delText>
                                </w:r>
                              </w:del>
                            </w:p>
                            <w:p w:rsidR="00292223" w:rsidRDefault="00292223" w:rsidP="0092563E">
                              <w:pPr>
                                <w:pStyle w:val="Default"/>
                                <w:rPr>
                                  <w:del w:id="1789" w:author="pbx" w:date="2017-11-03T17:48:00Z"/>
                                  <w:rFonts w:ascii="Courier New" w:hAnsi="Courier New" w:cs="Courier New"/>
                                  <w:sz w:val="18"/>
                                  <w:szCs w:val="18"/>
                                </w:rPr>
                              </w:pPr>
                              <w:del w:id="1790" w:author="pbx" w:date="2017-11-03T17:48:00Z">
                                <w:r>
                                  <w:rPr>
                                    <w:rFonts w:ascii="Courier New" w:hAnsi="Courier New" w:cs="Courier New"/>
                                    <w:sz w:val="18"/>
                                    <w:szCs w:val="18"/>
                                  </w:rPr>
                                  <w:delText xml:space="preserve">    &lt;asSpecializedKind&gt;</w:delText>
                                </w:r>
                              </w:del>
                            </w:p>
                            <w:p w:rsidR="00292223" w:rsidRDefault="00292223" w:rsidP="0092563E">
                              <w:pPr>
                                <w:pStyle w:val="Default"/>
                                <w:rPr>
                                  <w:del w:id="1791" w:author="pbx" w:date="2017-11-03T17:48:00Z"/>
                                  <w:rFonts w:ascii="Courier New" w:hAnsi="Courier New" w:cs="Courier New"/>
                                  <w:sz w:val="18"/>
                                  <w:szCs w:val="18"/>
                                </w:rPr>
                              </w:pPr>
                              <w:del w:id="1792" w:author="pbx" w:date="2017-11-03T17:48:00Z">
                                <w:r>
                                  <w:rPr>
                                    <w:rFonts w:ascii="Courier New" w:hAnsi="Courier New" w:cs="Courier New"/>
                                    <w:sz w:val="18"/>
                                    <w:szCs w:val="18"/>
                                  </w:rPr>
                                  <w:delText xml:space="preserve">      &lt;generalizedMaterialKind&gt; </w:delText>
                                </w:r>
                              </w:del>
                            </w:p>
                            <w:p w:rsidR="00292223" w:rsidRDefault="00292223" w:rsidP="0092563E">
                              <w:pPr>
                                <w:pStyle w:val="Default"/>
                                <w:ind w:left="1020"/>
                                <w:rPr>
                                  <w:del w:id="1793" w:author="pbx" w:date="2017-11-03T17:48:00Z"/>
                                  <w:rFonts w:ascii="Courier New" w:hAnsi="Courier New" w:cs="Courier New"/>
                                  <w:sz w:val="18"/>
                                  <w:szCs w:val="18"/>
                                </w:rPr>
                              </w:pPr>
                              <w:del w:id="1794" w:author="pbx" w:date="2017-11-03T17:48:00Z">
                                <w:r>
                                  <w:rPr>
                                    <w:rFonts w:ascii="Courier New" w:hAnsi="Courier New" w:cs="Courier New"/>
                                    <w:sz w:val="18"/>
                                    <w:szCs w:val="18"/>
                                  </w:rPr>
                                  <w:delText>&lt;code code="</w:delText>
                                </w:r>
                                <w:r>
                                  <w:rPr>
                                    <w:rFonts w:ascii="Courier New" w:hAnsi="Courier New" w:cs="Courier New"/>
                                    <w:i/>
                                    <w:iCs/>
                                    <w:sz w:val="18"/>
                                    <w:szCs w:val="18"/>
                                  </w:rPr>
                                  <w:delText>product classification code</w:delText>
                                </w:r>
                                <w:r>
                                  <w:rPr>
                                    <w:rFonts w:ascii="Courier New" w:hAnsi="Courier New" w:cs="Courier New"/>
                                    <w:sz w:val="18"/>
                                    <w:szCs w:val="18"/>
                                  </w:rPr>
                                  <w:delText>" codeSystem="2.16.840.1.113883.2.20.6.27" displayName="</w:delText>
                                </w:r>
                                <w:r>
                                  <w:rPr>
                                    <w:rFonts w:ascii="Courier New" w:hAnsi="Courier New" w:cs="Courier New"/>
                                    <w:i/>
                                    <w:iCs/>
                                    <w:sz w:val="18"/>
                                    <w:szCs w:val="18"/>
                                  </w:rPr>
                                  <w:delText>display name</w:delText>
                                </w:r>
                                <w:r>
                                  <w:rPr>
                                    <w:rFonts w:ascii="Courier New" w:hAnsi="Courier New" w:cs="Courier New"/>
                                    <w:sz w:val="18"/>
                                    <w:szCs w:val="18"/>
                                  </w:rPr>
                                  <w:delText xml:space="preserve">"/&gt; </w:delText>
                                </w:r>
                              </w:del>
                            </w:p>
                            <w:p w:rsidR="00292223" w:rsidRDefault="00292223" w:rsidP="0092563E">
                              <w:pPr>
                                <w:pStyle w:val="Default"/>
                                <w:rPr>
                                  <w:del w:id="1795" w:author="pbx" w:date="2017-11-03T17:48:00Z"/>
                                  <w:rFonts w:ascii="Courier New" w:hAnsi="Courier New" w:cs="Courier New"/>
                                  <w:sz w:val="18"/>
                                  <w:szCs w:val="18"/>
                                </w:rPr>
                              </w:pPr>
                              <w:del w:id="1796" w:author="pbx" w:date="2017-11-03T17:48:00Z">
                                <w:r>
                                  <w:rPr>
                                    <w:rFonts w:ascii="Courier New" w:hAnsi="Courier New" w:cs="Courier New"/>
                                    <w:sz w:val="18"/>
                                    <w:szCs w:val="18"/>
                                  </w:rPr>
                                  <w:delText xml:space="preserve">      &lt;/generalizedMaterialKind&gt; </w:delText>
                                </w:r>
                              </w:del>
                            </w:p>
                            <w:p w:rsidR="00292223" w:rsidRDefault="00292223" w:rsidP="0092563E">
                              <w:pPr>
                                <w:pStyle w:val="Default"/>
                                <w:rPr>
                                  <w:del w:id="1797" w:author="pbx" w:date="2017-11-03T17:48:00Z"/>
                                  <w:rFonts w:ascii="Courier New" w:hAnsi="Courier New" w:cs="Courier New"/>
                                  <w:sz w:val="18"/>
                                  <w:szCs w:val="18"/>
                                </w:rPr>
                              </w:pPr>
                              <w:del w:id="1798" w:author="pbx" w:date="2017-11-03T17:48:00Z">
                                <w:r>
                                  <w:rPr>
                                    <w:rFonts w:ascii="Courier New" w:hAnsi="Courier New" w:cs="Courier New"/>
                                    <w:sz w:val="18"/>
                                    <w:szCs w:val="18"/>
                                  </w:rPr>
                                  <w:delText xml:space="preserve">    &lt;/asSpecializedKind&gt;</w:delText>
                                </w:r>
                              </w:del>
                            </w:p>
                            <w:p w:rsidR="00292223" w:rsidRDefault="00292223" w:rsidP="0092563E">
                              <w:pPr>
                                <w:pStyle w:val="Default"/>
                                <w:rPr>
                                  <w:del w:id="1799" w:author="pbx" w:date="2017-11-03T17:48:00Z"/>
                                  <w:rFonts w:eastAsia="Arial Unicode MS"/>
                                  <w:sz w:val="23"/>
                                  <w:szCs w:val="23"/>
                                </w:rPr>
                              </w:pPr>
                              <w:del w:id="1800" w:author="pbx" w:date="2017-11-03T17:48:00Z">
                                <w:r>
                                  <w:rPr>
                                    <w:rFonts w:ascii="Courier New" w:hAnsi="Courier New" w:cs="Courier New"/>
                                    <w:sz w:val="18"/>
                                    <w:szCs w:val="18"/>
                                  </w:rPr>
                                  <w:delText xml:space="preserve">  &lt;/manufacturedProduct&gt;</w:delText>
                                </w:r>
                                <w:r>
                                  <w:rPr>
                                    <w:rFonts w:eastAsia="Arial Unicode MS"/>
                                    <w:sz w:val="23"/>
                                    <w:szCs w:val="23"/>
                                  </w:rPr>
                                  <w:delText xml:space="preserve"> </w:delText>
                                </w:r>
                              </w:del>
                            </w:p>
                            <w:p w:rsidR="00292223" w:rsidRDefault="00292223" w:rsidP="0092563E">
                              <w:pPr>
                                <w:pStyle w:val="Default"/>
                                <w:rPr>
                                  <w:del w:id="1801" w:author="pbx" w:date="2017-11-03T17:48:00Z"/>
                                  <w:rFonts w:ascii="Courier New" w:eastAsia="Arial Unicode MS" w:hAnsi="Courier New" w:cs="Courier New"/>
                                  <w:sz w:val="18"/>
                                  <w:szCs w:val="18"/>
                                </w:rPr>
                              </w:pPr>
                              <w:del w:id="1802" w:author="pbx" w:date="2017-11-03T17:48:00Z">
                                <w:r>
                                  <w:rPr>
                                    <w:rFonts w:ascii="Courier New" w:eastAsia="Arial Unicode MS" w:hAnsi="Courier New" w:cs="Courier New"/>
                                    <w:sz w:val="18"/>
                                    <w:szCs w:val="18"/>
                                  </w:rPr>
                                  <w:delText xml:space="preserve">  &lt;subjectOf&gt; </w:delText>
                                </w:r>
                              </w:del>
                            </w:p>
                            <w:p w:rsidR="00292223" w:rsidRDefault="00292223" w:rsidP="0092563E">
                              <w:pPr>
                                <w:pStyle w:val="Default"/>
                                <w:rPr>
                                  <w:del w:id="1803" w:author="pbx" w:date="2017-11-03T17:48:00Z"/>
                                  <w:rFonts w:ascii="Courier New" w:eastAsia="Arial Unicode MS" w:hAnsi="Courier New" w:cs="Courier New"/>
                                  <w:sz w:val="18"/>
                                  <w:szCs w:val="18"/>
                                </w:rPr>
                              </w:pPr>
                              <w:del w:id="1804" w:author="pbx" w:date="2017-11-03T17:48:00Z">
                                <w:r>
                                  <w:rPr>
                                    <w:rFonts w:ascii="Courier New" w:eastAsia="Arial Unicode MS" w:hAnsi="Courier New" w:cs="Courier New"/>
                                    <w:sz w:val="18"/>
                                    <w:szCs w:val="18"/>
                                  </w:rPr>
                                  <w:delText xml:space="preserve">   &lt;approval&gt;</w:delText>
                                </w:r>
                              </w:del>
                            </w:p>
                            <w:p w:rsidR="00292223" w:rsidRDefault="00292223" w:rsidP="0092563E">
                              <w:pPr>
                                <w:pStyle w:val="Default"/>
                                <w:rPr>
                                  <w:del w:id="1805" w:author="pbx" w:date="2017-11-03T17:48:00Z"/>
                                  <w:rFonts w:ascii="Courier New" w:eastAsia="Arial Unicode MS" w:hAnsi="Courier New" w:cs="Courier New"/>
                                  <w:sz w:val="18"/>
                                  <w:szCs w:val="18"/>
                                </w:rPr>
                              </w:pPr>
                              <w:del w:id="1806" w:author="pbx" w:date="2017-11-03T17:48:00Z">
                                <w:r>
                                  <w:rPr>
                                    <w:rFonts w:ascii="Courier New" w:eastAsia="Arial Unicode MS" w:hAnsi="Courier New" w:cs="Courier New"/>
                                    <w:sz w:val="18"/>
                                    <w:szCs w:val="18"/>
                                  </w:rPr>
                                  <w:delText xml:space="preserve">      &lt;!-- possibly approval number --&gt;</w:delText>
                                </w:r>
                              </w:del>
                            </w:p>
                            <w:p w:rsidR="00292223" w:rsidRDefault="00292223" w:rsidP="0092563E">
                              <w:pPr>
                                <w:pStyle w:val="Default"/>
                                <w:ind w:left="720"/>
                                <w:rPr>
                                  <w:del w:id="1807" w:author="pbx" w:date="2017-11-03T17:48:00Z"/>
                                  <w:rFonts w:ascii="Courier New" w:eastAsia="Arial Unicode MS" w:hAnsi="Courier New" w:cs="Courier New"/>
                                  <w:sz w:val="18"/>
                                  <w:szCs w:val="18"/>
                                </w:rPr>
                              </w:pPr>
                              <w:del w:id="1808" w:author="pbx" w:date="2017-11-03T17:48:00Z">
                                <w:r>
                                  <w:rPr>
                                    <w:rFonts w:ascii="Courier New" w:eastAsia="Arial Unicode MS" w:hAnsi="Courier New" w:cs="Courier New"/>
                                    <w:sz w:val="18"/>
                                    <w:szCs w:val="18"/>
                                  </w:rPr>
                                  <w:delText xml:space="preserve">&lt;code code="C80441" displayName="Premarket Application" codeSystem="2.16.840.1.113883.2.20.6.11" /&gt; </w:delText>
                                </w:r>
                              </w:del>
                            </w:p>
                            <w:p w:rsidR="00292223" w:rsidRDefault="00292223" w:rsidP="0092563E">
                              <w:pPr>
                                <w:pStyle w:val="Default"/>
                                <w:rPr>
                                  <w:del w:id="1809" w:author="pbx" w:date="2017-11-03T17:48:00Z"/>
                                  <w:rFonts w:ascii="Courier New" w:eastAsia="Arial Unicode MS" w:hAnsi="Courier New" w:cs="Courier New"/>
                                  <w:sz w:val="18"/>
                                  <w:szCs w:val="18"/>
                                </w:rPr>
                              </w:pPr>
                              <w:del w:id="1810" w:author="pbx" w:date="2017-11-03T17:48:00Z">
                                <w:r>
                                  <w:rPr>
                                    <w:rFonts w:ascii="Courier New" w:eastAsia="Arial Unicode MS" w:hAnsi="Courier New" w:cs="Courier New"/>
                                    <w:sz w:val="18"/>
                                    <w:szCs w:val="18"/>
                                  </w:rPr>
                                  <w:delText xml:space="preserve">   &lt;!-- possibly other attributes in the marketing category --&gt; </w:delText>
                                </w:r>
                              </w:del>
                            </w:p>
                            <w:p w:rsidR="00292223" w:rsidRDefault="00292223" w:rsidP="0092563E">
                              <w:pPr>
                                <w:pStyle w:val="Default"/>
                                <w:rPr>
                                  <w:del w:id="1811" w:author="pbx" w:date="2017-11-03T17:48:00Z"/>
                                  <w:rFonts w:ascii="Courier New" w:eastAsia="Arial Unicode MS" w:hAnsi="Courier New" w:cs="Courier New"/>
                                  <w:sz w:val="18"/>
                                  <w:szCs w:val="18"/>
                                </w:rPr>
                              </w:pPr>
                              <w:del w:id="1812" w:author="pbx" w:date="2017-11-03T17:48:00Z">
                                <w:r>
                                  <w:rPr>
                                    <w:rFonts w:ascii="Courier New" w:eastAsia="Arial Unicode MS" w:hAnsi="Courier New" w:cs="Courier New"/>
                                    <w:sz w:val="18"/>
                                    <w:szCs w:val="18"/>
                                  </w:rPr>
                                  <w:delText xml:space="preserve">   &lt;/approval&gt;</w:delText>
                                </w:r>
                              </w:del>
                            </w:p>
                            <w:p w:rsidR="00292223" w:rsidRDefault="00292223" w:rsidP="0092563E">
                              <w:pPr>
                                <w:pStyle w:val="Default"/>
                                <w:rPr>
                                  <w:del w:id="1813" w:author="pbx" w:date="2017-11-03T17:48:00Z"/>
                                  <w:rFonts w:ascii="Courier New" w:eastAsia="Arial Unicode MS" w:hAnsi="Courier New" w:cs="Courier New"/>
                                  <w:sz w:val="18"/>
                                  <w:szCs w:val="18"/>
                                </w:rPr>
                              </w:pPr>
                              <w:del w:id="1814" w:author="pbx" w:date="2017-11-03T17:48:00Z">
                                <w:r>
                                  <w:rPr>
                                    <w:rFonts w:ascii="Courier New" w:eastAsia="Arial Unicode MS" w:hAnsi="Courier New" w:cs="Courier New"/>
                                    <w:sz w:val="18"/>
                                    <w:szCs w:val="18"/>
                                  </w:rPr>
                                  <w:delText xml:space="preserve">  &lt;/subjectOf&gt;</w:delText>
                                </w:r>
                              </w:del>
                            </w:p>
                            <w:p w:rsidR="00292223" w:rsidRPr="0092563E" w:rsidRDefault="00292223" w:rsidP="0092563E">
                              <w:pPr>
                                <w:pStyle w:val="Default"/>
                                <w:rPr>
                                  <w:del w:id="1815" w:author="pbx" w:date="2017-11-03T17:48:00Z"/>
                                  <w:sz w:val="23"/>
                                  <w:szCs w:val="23"/>
                                </w:rPr>
                              </w:pPr>
                              <w:del w:id="1816" w:author="pbx" w:date="2017-11-03T17:48:00Z">
                                <w:r>
                                  <w:rPr>
                                    <w:rFonts w:ascii="Courier New" w:eastAsia="Arial Unicode MS" w:hAnsi="Courier New" w:cs="Courier New"/>
                                    <w:sz w:val="18"/>
                                    <w:szCs w:val="18"/>
                                  </w:rPr>
                                  <w:delText>&lt;/manufacturedProduct&gt;</w:delText>
                                </w:r>
                              </w:del>
                            </w:p>
                          </w:txbxContent>
                        </wps:txbx>
                        <wps:bodyPr rot="0" vert="horz" wrap="square" lIns="91440" tIns="45720" rIns="91440" bIns="45720" anchor="t" anchorCtr="0">
                          <a:noAutofit/>
                        </wps:bodyPr>
                      </wps:wsp>
                    </a:graphicData>
                  </a:graphic>
                </wp:inline>
              </w:drawing>
            </mc:Choice>
            <mc:Fallback>
              <w:pict>
                <v:shape id="_x0000_s1058" type="#_x0000_t202" style="width:461.4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" fillcolor="#c6d9f1 [671]">
                  <v:shadow on="t" color="#bfbfbf [2412]" offset="0,4pt"/>
                  <v:textbox>
                    <w:txbxContent>
                      <w:p w14:paraId="091CA58F" w14:textId="77777777" w:rsidR="00292223" w:rsidRDefault="00292223" w:rsidP="0092563E">
                        <w:pPr>
                          <w:pStyle w:val="Default"/>
                          <w:rPr>
                            <w:del w:id="2435" w:author="pbx" w:date="2017-11-03T17:48:00Z"/>
                            <w:rFonts w:ascii="Courier New" w:hAnsi="Courier New" w:cs="Courier New"/>
                            <w:sz w:val="18"/>
                            <w:szCs w:val="18"/>
                          </w:rPr>
                        </w:pPr>
                        <w:del w:id="2436" w:author="pbx" w:date="2017-11-03T17:48:00Z">
                          <w:r>
                            <w:rPr>
                              <w:rFonts w:ascii="Courier New" w:hAnsi="Courier New" w:cs="Courier New"/>
                              <w:sz w:val="18"/>
                              <w:szCs w:val="18"/>
                            </w:rPr>
                            <w:delText xml:space="preserve">&lt;manufacturedProduct&gt; </w:delText>
                          </w:r>
                        </w:del>
                      </w:p>
                      <w:p w14:paraId="2B0810B4" w14:textId="77777777" w:rsidR="00292223" w:rsidRDefault="00292223" w:rsidP="0092563E">
                        <w:pPr>
                          <w:pStyle w:val="Default"/>
                          <w:rPr>
                            <w:del w:id="2437" w:author="pbx" w:date="2017-11-03T17:48:00Z"/>
                            <w:rFonts w:ascii="Courier New" w:hAnsi="Courier New" w:cs="Courier New"/>
                            <w:sz w:val="18"/>
                            <w:szCs w:val="18"/>
                          </w:rPr>
                        </w:pPr>
                        <w:del w:id="2438" w:author="pbx" w:date="2017-11-03T17:48:00Z">
                          <w:r>
                            <w:rPr>
                              <w:rFonts w:ascii="Courier New" w:hAnsi="Courier New" w:cs="Courier New"/>
                              <w:sz w:val="18"/>
                              <w:szCs w:val="18"/>
                            </w:rPr>
                            <w:delText xml:space="preserve">  &lt;manufacturedProduct&gt;</w:delText>
                          </w:r>
                        </w:del>
                      </w:p>
                      <w:p w14:paraId="6F75943E" w14:textId="77777777" w:rsidR="00292223" w:rsidRPr="00E65DE4" w:rsidRDefault="00292223" w:rsidP="0092563E">
                        <w:pPr>
                          <w:pStyle w:val="Default"/>
                          <w:rPr>
                            <w:del w:id="2439" w:author="pbx" w:date="2017-11-03T17:48:00Z"/>
                            <w:rFonts w:ascii="Courier New" w:hAnsi="Courier New" w:cs="Courier New"/>
                            <w:sz w:val="18"/>
                            <w:szCs w:val="18"/>
                          </w:rPr>
                        </w:pPr>
                        <w:del w:id="2440" w:author="pbx" w:date="2017-11-03T17:48:00Z">
                          <w:r w:rsidRPr="00E65DE4">
                            <w:rPr>
                              <w:rFonts w:ascii="Courier New" w:hAnsi="Courier New" w:cs="Courier New"/>
                              <w:sz w:val="18"/>
                              <w:szCs w:val="18"/>
                            </w:rPr>
                            <w:delText xml:space="preserve">    &lt;code code="</w:delText>
                          </w:r>
                          <w:r w:rsidRPr="00E65DE4">
                            <w:rPr>
                              <w:rFonts w:ascii="Courier New" w:hAnsi="Courier New" w:cs="Courier New"/>
                              <w:i/>
                              <w:iCs/>
                              <w:sz w:val="18"/>
                              <w:szCs w:val="18"/>
                            </w:rPr>
                            <w:delText>Device Item Code</w:delText>
                          </w:r>
                          <w:r w:rsidRPr="00E65DE4">
                            <w:rPr>
                              <w:rFonts w:ascii="Courier New" w:hAnsi="Courier New" w:cs="Courier New"/>
                              <w:sz w:val="18"/>
                              <w:szCs w:val="18"/>
                            </w:rPr>
                            <w:delText>" codeSystem="</w:delText>
                          </w:r>
                          <w:r>
                            <w:rPr>
                              <w:rFonts w:ascii="Courier New" w:hAnsi="Courier New" w:cs="Courier New"/>
                              <w:sz w:val="18"/>
                              <w:szCs w:val="18"/>
                            </w:rPr>
                            <w:delText>2.16.840.1.113883.2.20.6.42</w:delText>
                          </w:r>
                          <w:r w:rsidRPr="00E65DE4">
                            <w:rPr>
                              <w:rFonts w:ascii="Courier New" w:hAnsi="Courier New" w:cs="Courier New"/>
                              <w:sz w:val="18"/>
                              <w:szCs w:val="18"/>
                            </w:rPr>
                            <w:delText xml:space="preserve">"/&gt; </w:delText>
                          </w:r>
                        </w:del>
                      </w:p>
                      <w:p w14:paraId="0CC4F9F9" w14:textId="77777777" w:rsidR="00292223" w:rsidRDefault="00292223" w:rsidP="0092563E">
                        <w:pPr>
                          <w:pStyle w:val="Default"/>
                          <w:rPr>
                            <w:del w:id="2441" w:author="pbx" w:date="2017-11-03T17:48:00Z"/>
                            <w:rFonts w:ascii="Courier New" w:hAnsi="Courier New" w:cs="Courier New"/>
                            <w:sz w:val="18"/>
                            <w:szCs w:val="18"/>
                          </w:rPr>
                        </w:pPr>
                        <w:del w:id="2442" w:author="pbx" w:date="2017-11-03T17:48:00Z">
                          <w:r w:rsidRPr="0092563E">
                            <w:rPr>
                              <w:rFonts w:ascii="Courier New" w:hAnsi="Courier New" w:cs="Courier New"/>
                              <w:sz w:val="18"/>
                              <w:szCs w:val="18"/>
                            </w:rPr>
                            <w:delText xml:space="preserve">    </w:delText>
                          </w:r>
                          <w:r>
                            <w:rPr>
                              <w:rFonts w:ascii="Courier New" w:hAnsi="Courier New" w:cs="Courier New"/>
                              <w:sz w:val="18"/>
                              <w:szCs w:val="18"/>
                            </w:rPr>
                            <w:delText>&lt;name&gt;</w:delText>
                          </w:r>
                          <w:r>
                            <w:rPr>
                              <w:rFonts w:ascii="Courier New" w:hAnsi="Courier New" w:cs="Courier New"/>
                              <w:i/>
                              <w:iCs/>
                              <w:sz w:val="18"/>
                              <w:szCs w:val="18"/>
                            </w:rPr>
                            <w:delText xml:space="preserve">proprietary name </w:delText>
                          </w:r>
                          <w:r>
                            <w:rPr>
                              <w:rFonts w:ascii="Courier New" w:hAnsi="Courier New" w:cs="Courier New"/>
                              <w:sz w:val="18"/>
                              <w:szCs w:val="18"/>
                            </w:rPr>
                            <w:delText>&lt;suffix&gt;</w:delText>
                          </w:r>
                          <w:r>
                            <w:rPr>
                              <w:rFonts w:ascii="Courier New" w:hAnsi="Courier New" w:cs="Courier New"/>
                              <w:i/>
                              <w:iCs/>
                              <w:sz w:val="18"/>
                              <w:szCs w:val="18"/>
                            </w:rPr>
                            <w:delText>suffix to name</w:delText>
                          </w:r>
                          <w:r>
                            <w:rPr>
                              <w:rFonts w:ascii="Courier New" w:hAnsi="Courier New" w:cs="Courier New"/>
                              <w:sz w:val="18"/>
                              <w:szCs w:val="18"/>
                            </w:rPr>
                            <w:delText>&lt;/suffix&gt;&lt;/name&gt;</w:delText>
                          </w:r>
                        </w:del>
                      </w:p>
                      <w:p w14:paraId="7BB68B36" w14:textId="77777777" w:rsidR="00292223" w:rsidRDefault="00292223" w:rsidP="0092563E">
                        <w:pPr>
                          <w:pStyle w:val="Default"/>
                          <w:rPr>
                            <w:del w:id="2443" w:author="pbx" w:date="2017-11-03T17:48:00Z"/>
                            <w:sz w:val="18"/>
                            <w:szCs w:val="18"/>
                          </w:rPr>
                        </w:pPr>
                        <w:del w:id="2444" w:author="pbx" w:date="2017-11-03T17:48:00Z">
                          <w:r>
                            <w:rPr>
                              <w:rFonts w:ascii="Courier New" w:hAnsi="Courier New" w:cs="Courier New"/>
                              <w:sz w:val="18"/>
                              <w:szCs w:val="18"/>
                            </w:rPr>
                            <w:delText xml:space="preserve">    &lt;desc&gt;</w:delText>
                          </w:r>
                          <w:r>
                            <w:rPr>
                              <w:rFonts w:ascii="Courier New" w:hAnsi="Courier New" w:cs="Courier New"/>
                              <w:i/>
                              <w:iCs/>
                              <w:sz w:val="18"/>
                              <w:szCs w:val="18"/>
                            </w:rPr>
                            <w:delText>Brief description of product (up to 512 characters)</w:delText>
                          </w:r>
                          <w:r>
                            <w:rPr>
                              <w:rFonts w:ascii="Courier New" w:hAnsi="Courier New" w:cs="Courier New"/>
                              <w:sz w:val="18"/>
                              <w:szCs w:val="18"/>
                            </w:rPr>
                            <w:delText xml:space="preserve">&lt;/desc&gt; </w:delText>
                          </w:r>
                        </w:del>
                      </w:p>
                      <w:p w14:paraId="25079AF1" w14:textId="77777777" w:rsidR="00292223" w:rsidRDefault="00292223" w:rsidP="0092563E">
                        <w:pPr>
                          <w:pStyle w:val="Default"/>
                          <w:rPr>
                            <w:del w:id="2445" w:author="pbx" w:date="2017-11-03T17:48:00Z"/>
                            <w:rFonts w:ascii="Courier New" w:hAnsi="Courier New" w:cs="Courier New"/>
                            <w:sz w:val="18"/>
                            <w:szCs w:val="18"/>
                          </w:rPr>
                        </w:pPr>
                        <w:del w:id="2446" w:author="pbx" w:date="2017-11-03T17:48:00Z">
                          <w:r>
                            <w:rPr>
                              <w:rFonts w:ascii="Courier New" w:hAnsi="Courier New" w:cs="Courier New"/>
                              <w:sz w:val="18"/>
                              <w:szCs w:val="18"/>
                            </w:rPr>
                            <w:delText xml:space="preserve">    &lt;asSpecializedKind&gt;</w:delText>
                          </w:r>
                        </w:del>
                      </w:p>
                      <w:p w14:paraId="2FCFE100" w14:textId="77777777" w:rsidR="00292223" w:rsidRDefault="00292223" w:rsidP="0092563E">
                        <w:pPr>
                          <w:pStyle w:val="Default"/>
                          <w:rPr>
                            <w:del w:id="2447" w:author="pbx" w:date="2017-11-03T17:48:00Z"/>
                            <w:rFonts w:ascii="Courier New" w:hAnsi="Courier New" w:cs="Courier New"/>
                            <w:sz w:val="18"/>
                            <w:szCs w:val="18"/>
                          </w:rPr>
                        </w:pPr>
                        <w:del w:id="2448" w:author="pbx" w:date="2017-11-03T17:48:00Z">
                          <w:r>
                            <w:rPr>
                              <w:rFonts w:ascii="Courier New" w:hAnsi="Courier New" w:cs="Courier New"/>
                              <w:sz w:val="18"/>
                              <w:szCs w:val="18"/>
                            </w:rPr>
                            <w:delText xml:space="preserve">      &lt;generalizedMaterialKind&gt; </w:delText>
                          </w:r>
                        </w:del>
                      </w:p>
                      <w:p w14:paraId="54F7817C" w14:textId="77777777" w:rsidR="00292223" w:rsidRDefault="00292223" w:rsidP="0092563E">
                        <w:pPr>
                          <w:pStyle w:val="Default"/>
                          <w:ind w:left="1020"/>
                          <w:rPr>
                            <w:del w:id="2449" w:author="pbx" w:date="2017-11-03T17:48:00Z"/>
                            <w:rFonts w:ascii="Courier New" w:hAnsi="Courier New" w:cs="Courier New"/>
                            <w:sz w:val="18"/>
                            <w:szCs w:val="18"/>
                          </w:rPr>
                        </w:pPr>
                        <w:del w:id="2450" w:author="pbx" w:date="2017-11-03T17:48:00Z">
                          <w:r>
                            <w:rPr>
                              <w:rFonts w:ascii="Courier New" w:hAnsi="Courier New" w:cs="Courier New"/>
                              <w:sz w:val="18"/>
                              <w:szCs w:val="18"/>
                            </w:rPr>
                            <w:delText>&lt;code code="</w:delText>
                          </w:r>
                          <w:r>
                            <w:rPr>
                              <w:rFonts w:ascii="Courier New" w:hAnsi="Courier New" w:cs="Courier New"/>
                              <w:i/>
                              <w:iCs/>
                              <w:sz w:val="18"/>
                              <w:szCs w:val="18"/>
                            </w:rPr>
                            <w:delText>product classification code</w:delText>
                          </w:r>
                          <w:r>
                            <w:rPr>
                              <w:rFonts w:ascii="Courier New" w:hAnsi="Courier New" w:cs="Courier New"/>
                              <w:sz w:val="18"/>
                              <w:szCs w:val="18"/>
                            </w:rPr>
                            <w:delText>" codeSystem="2.16.840.1.113883.2.20.6.27" displayName="</w:delText>
                          </w:r>
                          <w:r>
                            <w:rPr>
                              <w:rFonts w:ascii="Courier New" w:hAnsi="Courier New" w:cs="Courier New"/>
                              <w:i/>
                              <w:iCs/>
                              <w:sz w:val="18"/>
                              <w:szCs w:val="18"/>
                            </w:rPr>
                            <w:delText>display name</w:delText>
                          </w:r>
                          <w:r>
                            <w:rPr>
                              <w:rFonts w:ascii="Courier New" w:hAnsi="Courier New" w:cs="Courier New"/>
                              <w:sz w:val="18"/>
                              <w:szCs w:val="18"/>
                            </w:rPr>
                            <w:delText xml:space="preserve">"/&gt; </w:delText>
                          </w:r>
                        </w:del>
                      </w:p>
                      <w:p w14:paraId="362F4CA3" w14:textId="77777777" w:rsidR="00292223" w:rsidRDefault="00292223" w:rsidP="0092563E">
                        <w:pPr>
                          <w:pStyle w:val="Default"/>
                          <w:rPr>
                            <w:del w:id="2451" w:author="pbx" w:date="2017-11-03T17:48:00Z"/>
                            <w:rFonts w:ascii="Courier New" w:hAnsi="Courier New" w:cs="Courier New"/>
                            <w:sz w:val="18"/>
                            <w:szCs w:val="18"/>
                          </w:rPr>
                        </w:pPr>
                        <w:del w:id="2452" w:author="pbx" w:date="2017-11-03T17:48:00Z">
                          <w:r>
                            <w:rPr>
                              <w:rFonts w:ascii="Courier New" w:hAnsi="Courier New" w:cs="Courier New"/>
                              <w:sz w:val="18"/>
                              <w:szCs w:val="18"/>
                            </w:rPr>
                            <w:delText xml:space="preserve">      &lt;/generalizedMaterialKind&gt; </w:delText>
                          </w:r>
                        </w:del>
                      </w:p>
                      <w:p w14:paraId="4F9BD3D8" w14:textId="77777777" w:rsidR="00292223" w:rsidRDefault="00292223" w:rsidP="0092563E">
                        <w:pPr>
                          <w:pStyle w:val="Default"/>
                          <w:rPr>
                            <w:del w:id="2453" w:author="pbx" w:date="2017-11-03T17:48:00Z"/>
                            <w:rFonts w:ascii="Courier New" w:hAnsi="Courier New" w:cs="Courier New"/>
                            <w:sz w:val="18"/>
                            <w:szCs w:val="18"/>
                          </w:rPr>
                        </w:pPr>
                        <w:del w:id="2454" w:author="pbx" w:date="2017-11-03T17:48:00Z">
                          <w:r>
                            <w:rPr>
                              <w:rFonts w:ascii="Courier New" w:hAnsi="Courier New" w:cs="Courier New"/>
                              <w:sz w:val="18"/>
                              <w:szCs w:val="18"/>
                            </w:rPr>
                            <w:delText xml:space="preserve">    &lt;/asSpecializedKind&gt;</w:delText>
                          </w:r>
                        </w:del>
                      </w:p>
                      <w:p w14:paraId="281ADC03" w14:textId="77777777" w:rsidR="00292223" w:rsidRDefault="00292223" w:rsidP="0092563E">
                        <w:pPr>
                          <w:pStyle w:val="Default"/>
                          <w:rPr>
                            <w:del w:id="2455" w:author="pbx" w:date="2017-11-03T17:48:00Z"/>
                            <w:rFonts w:eastAsia="Arial Unicode MS"/>
                            <w:sz w:val="23"/>
                            <w:szCs w:val="23"/>
                          </w:rPr>
                        </w:pPr>
                        <w:del w:id="2456" w:author="pbx" w:date="2017-11-03T17:48:00Z">
                          <w:r>
                            <w:rPr>
                              <w:rFonts w:ascii="Courier New" w:hAnsi="Courier New" w:cs="Courier New"/>
                              <w:sz w:val="18"/>
                              <w:szCs w:val="18"/>
                            </w:rPr>
                            <w:delText xml:space="preserve">  &lt;/manufacturedProduct&gt;</w:delText>
                          </w:r>
                          <w:r>
                            <w:rPr>
                              <w:rFonts w:eastAsia="Arial Unicode MS"/>
                              <w:sz w:val="23"/>
                              <w:szCs w:val="23"/>
                            </w:rPr>
                            <w:delText xml:space="preserve"> </w:delText>
                          </w:r>
                        </w:del>
                      </w:p>
                      <w:p w14:paraId="29773110" w14:textId="77777777" w:rsidR="00292223" w:rsidRDefault="00292223" w:rsidP="0092563E">
                        <w:pPr>
                          <w:pStyle w:val="Default"/>
                          <w:rPr>
                            <w:del w:id="2457" w:author="pbx" w:date="2017-11-03T17:48:00Z"/>
                            <w:rFonts w:ascii="Courier New" w:eastAsia="Arial Unicode MS" w:hAnsi="Courier New" w:cs="Courier New"/>
                            <w:sz w:val="18"/>
                            <w:szCs w:val="18"/>
                          </w:rPr>
                        </w:pPr>
                        <w:del w:id="2458" w:author="pbx" w:date="2017-11-03T17:48:00Z">
                          <w:r>
                            <w:rPr>
                              <w:rFonts w:ascii="Courier New" w:eastAsia="Arial Unicode MS" w:hAnsi="Courier New" w:cs="Courier New"/>
                              <w:sz w:val="18"/>
                              <w:szCs w:val="18"/>
                            </w:rPr>
                            <w:delText xml:space="preserve">  &lt;subjectOf&gt; </w:delText>
                          </w:r>
                        </w:del>
                      </w:p>
                      <w:p w14:paraId="5CA201B6" w14:textId="77777777" w:rsidR="00292223" w:rsidRDefault="00292223" w:rsidP="0092563E">
                        <w:pPr>
                          <w:pStyle w:val="Default"/>
                          <w:rPr>
                            <w:del w:id="2459" w:author="pbx" w:date="2017-11-03T17:48:00Z"/>
                            <w:rFonts w:ascii="Courier New" w:eastAsia="Arial Unicode MS" w:hAnsi="Courier New" w:cs="Courier New"/>
                            <w:sz w:val="18"/>
                            <w:szCs w:val="18"/>
                          </w:rPr>
                        </w:pPr>
                        <w:del w:id="2460" w:author="pbx" w:date="2017-11-03T17:48:00Z">
                          <w:r>
                            <w:rPr>
                              <w:rFonts w:ascii="Courier New" w:eastAsia="Arial Unicode MS" w:hAnsi="Courier New" w:cs="Courier New"/>
                              <w:sz w:val="18"/>
                              <w:szCs w:val="18"/>
                            </w:rPr>
                            <w:delText xml:space="preserve">   &lt;approval&gt;</w:delText>
                          </w:r>
                        </w:del>
                      </w:p>
                      <w:p w14:paraId="4E288739" w14:textId="77777777" w:rsidR="00292223" w:rsidRDefault="00292223" w:rsidP="0092563E">
                        <w:pPr>
                          <w:pStyle w:val="Default"/>
                          <w:rPr>
                            <w:del w:id="2461" w:author="pbx" w:date="2017-11-03T17:48:00Z"/>
                            <w:rFonts w:ascii="Courier New" w:eastAsia="Arial Unicode MS" w:hAnsi="Courier New" w:cs="Courier New"/>
                            <w:sz w:val="18"/>
                            <w:szCs w:val="18"/>
                          </w:rPr>
                        </w:pPr>
                        <w:del w:id="2462" w:author="pbx" w:date="2017-11-03T17:48:00Z">
                          <w:r>
                            <w:rPr>
                              <w:rFonts w:ascii="Courier New" w:eastAsia="Arial Unicode MS" w:hAnsi="Courier New" w:cs="Courier New"/>
                              <w:sz w:val="18"/>
                              <w:szCs w:val="18"/>
                            </w:rPr>
                            <w:delText xml:space="preserve">      &lt;!-- possibly approval number --&gt;</w:delText>
                          </w:r>
                        </w:del>
                      </w:p>
                      <w:p w14:paraId="03D862F6" w14:textId="77777777" w:rsidR="00292223" w:rsidRDefault="00292223" w:rsidP="0092563E">
                        <w:pPr>
                          <w:pStyle w:val="Default"/>
                          <w:ind w:left="720"/>
                          <w:rPr>
                            <w:del w:id="2463" w:author="pbx" w:date="2017-11-03T17:48:00Z"/>
                            <w:rFonts w:ascii="Courier New" w:eastAsia="Arial Unicode MS" w:hAnsi="Courier New" w:cs="Courier New"/>
                            <w:sz w:val="18"/>
                            <w:szCs w:val="18"/>
                          </w:rPr>
                        </w:pPr>
                        <w:del w:id="2464" w:author="pbx" w:date="2017-11-03T17:48:00Z">
                          <w:r>
                            <w:rPr>
                              <w:rFonts w:ascii="Courier New" w:eastAsia="Arial Unicode MS" w:hAnsi="Courier New" w:cs="Courier New"/>
                              <w:sz w:val="18"/>
                              <w:szCs w:val="18"/>
                            </w:rPr>
                            <w:delText xml:space="preserve">&lt;code code="C80441" displayName="Premarket Application" codeSystem="2.16.840.1.113883.2.20.6.11" /&gt; </w:delText>
                          </w:r>
                        </w:del>
                      </w:p>
                      <w:p w14:paraId="1F593543" w14:textId="77777777" w:rsidR="00292223" w:rsidRDefault="00292223" w:rsidP="0092563E">
                        <w:pPr>
                          <w:pStyle w:val="Default"/>
                          <w:rPr>
                            <w:del w:id="2465" w:author="pbx" w:date="2017-11-03T17:48:00Z"/>
                            <w:rFonts w:ascii="Courier New" w:eastAsia="Arial Unicode MS" w:hAnsi="Courier New" w:cs="Courier New"/>
                            <w:sz w:val="18"/>
                            <w:szCs w:val="18"/>
                          </w:rPr>
                        </w:pPr>
                        <w:del w:id="2466" w:author="pbx" w:date="2017-11-03T17:48:00Z">
                          <w:r>
                            <w:rPr>
                              <w:rFonts w:ascii="Courier New" w:eastAsia="Arial Unicode MS" w:hAnsi="Courier New" w:cs="Courier New"/>
                              <w:sz w:val="18"/>
                              <w:szCs w:val="18"/>
                            </w:rPr>
                            <w:delText xml:space="preserve">   &lt;!-- possibly other attributes in the marketing category --&gt; </w:delText>
                          </w:r>
                        </w:del>
                      </w:p>
                      <w:p w14:paraId="3C5D002A" w14:textId="77777777" w:rsidR="00292223" w:rsidRDefault="00292223" w:rsidP="0092563E">
                        <w:pPr>
                          <w:pStyle w:val="Default"/>
                          <w:rPr>
                            <w:del w:id="2467" w:author="pbx" w:date="2017-11-03T17:48:00Z"/>
                            <w:rFonts w:ascii="Courier New" w:eastAsia="Arial Unicode MS" w:hAnsi="Courier New" w:cs="Courier New"/>
                            <w:sz w:val="18"/>
                            <w:szCs w:val="18"/>
                          </w:rPr>
                        </w:pPr>
                        <w:del w:id="2468" w:author="pbx" w:date="2017-11-03T17:48:00Z">
                          <w:r>
                            <w:rPr>
                              <w:rFonts w:ascii="Courier New" w:eastAsia="Arial Unicode MS" w:hAnsi="Courier New" w:cs="Courier New"/>
                              <w:sz w:val="18"/>
                              <w:szCs w:val="18"/>
                            </w:rPr>
                            <w:delText xml:space="preserve">   &lt;/approval&gt;</w:delText>
                          </w:r>
                        </w:del>
                      </w:p>
                      <w:p w14:paraId="56DC2745" w14:textId="77777777" w:rsidR="00292223" w:rsidRDefault="00292223" w:rsidP="0092563E">
                        <w:pPr>
                          <w:pStyle w:val="Default"/>
                          <w:rPr>
                            <w:del w:id="2469" w:author="pbx" w:date="2017-11-03T17:48:00Z"/>
                            <w:rFonts w:ascii="Courier New" w:eastAsia="Arial Unicode MS" w:hAnsi="Courier New" w:cs="Courier New"/>
                            <w:sz w:val="18"/>
                            <w:szCs w:val="18"/>
                          </w:rPr>
                        </w:pPr>
                        <w:del w:id="2470" w:author="pbx" w:date="2017-11-03T17:48:00Z">
                          <w:r>
                            <w:rPr>
                              <w:rFonts w:ascii="Courier New" w:eastAsia="Arial Unicode MS" w:hAnsi="Courier New" w:cs="Courier New"/>
                              <w:sz w:val="18"/>
                              <w:szCs w:val="18"/>
                            </w:rPr>
                            <w:delText xml:space="preserve">  &lt;/subjectOf&gt;</w:delText>
                          </w:r>
                        </w:del>
                      </w:p>
                      <w:p w14:paraId="56DB5E01" w14:textId="77777777" w:rsidR="00292223" w:rsidRPr="0092563E" w:rsidRDefault="00292223" w:rsidP="0092563E">
                        <w:pPr>
                          <w:pStyle w:val="Default"/>
                          <w:rPr>
                            <w:del w:id="2471" w:author="pbx" w:date="2017-11-03T17:48:00Z"/>
                            <w:sz w:val="23"/>
                            <w:szCs w:val="23"/>
                          </w:rPr>
                        </w:pPr>
                        <w:del w:id="2472" w:author="pbx" w:date="2017-11-03T17:48:00Z">
                          <w:r>
                            <w:rPr>
                              <w:rFonts w:ascii="Courier New" w:eastAsia="Arial Unicode MS" w:hAnsi="Courier New" w:cs="Courier New"/>
                              <w:sz w:val="18"/>
                              <w:szCs w:val="18"/>
                            </w:rPr>
                            <w:delText>&lt;/manufacturedProduct&gt;</w:delText>
                          </w:r>
                        </w:del>
                      </w:p>
                    </w:txbxContent>
                  </v:textbox>
                  <w10:anchorlock/>
                </v:shape>
              </w:pict>
            </mc:Fallback>
          </mc:AlternateContent>
        </w:r>
      </w:del>
    </w:p>
    <w:p w:rsidR="00E35068" w:rsidRPr="00F67C8B" w:rsidRDefault="00E35068" w:rsidP="00E35068">
      <w:pPr>
        <w:pStyle w:val="Default"/>
        <w:ind w:left="576"/>
        <w:rPr>
          <w:ins w:id="1817" w:author="pbx" w:date="2017-11-03T17:48:00Z"/>
          <w:sz w:val="23"/>
          <w:szCs w:val="23"/>
        </w:rPr>
      </w:pPr>
      <w:ins w:id="1818" w:author="pbx" w:date="2017-11-03T17:48:00Z">
        <w:r w:rsidRPr="00F67C8B">
          <w:rPr>
            <w:sz w:val="23"/>
            <w:szCs w:val="23"/>
          </w:rPr>
          <w:t xml:space="preserve">&lt;approval&gt; </w:t>
        </w:r>
      </w:ins>
    </w:p>
    <w:p w:rsidR="00E35068" w:rsidRPr="00F67C8B" w:rsidRDefault="00E35068" w:rsidP="00E35068">
      <w:pPr>
        <w:pStyle w:val="Default"/>
        <w:ind w:left="576"/>
        <w:rPr>
          <w:ins w:id="1819" w:author="pbx" w:date="2017-11-03T17:48:00Z"/>
          <w:sz w:val="23"/>
          <w:szCs w:val="23"/>
        </w:rPr>
      </w:pPr>
      <w:ins w:id="1820" w:author="pbx" w:date="2017-11-03T17:48:00Z">
        <w:r w:rsidRPr="00F67C8B">
          <w:rPr>
            <w:sz w:val="23"/>
            <w:szCs w:val="23"/>
          </w:rPr>
          <w:t xml:space="preserve">&lt;!-- possibly approval number --&gt; </w:t>
        </w:r>
      </w:ins>
    </w:p>
    <w:p w:rsidR="00E35068" w:rsidRPr="00F67C8B" w:rsidRDefault="00E35068" w:rsidP="00E35068">
      <w:pPr>
        <w:pStyle w:val="Default"/>
        <w:ind w:left="576"/>
        <w:rPr>
          <w:ins w:id="1821" w:author="pbx" w:date="2017-11-03T17:48:00Z"/>
          <w:sz w:val="23"/>
          <w:szCs w:val="23"/>
        </w:rPr>
      </w:pPr>
      <w:ins w:id="1822" w:author="pbx" w:date="2017-11-03T17:48:00Z">
        <w:r w:rsidRPr="00F67C8B">
          <w:rPr>
            <w:sz w:val="23"/>
            <w:szCs w:val="23"/>
          </w:rPr>
          <w:t xml:space="preserve">&lt;code code="1" displayName="NDS" codeSystem="2.16.840.1.113883.2.20.6.11"/&gt; </w:t>
        </w:r>
      </w:ins>
    </w:p>
    <w:p w:rsidR="00E35068" w:rsidRPr="00F67C8B" w:rsidRDefault="00E35068" w:rsidP="00E35068">
      <w:pPr>
        <w:pStyle w:val="Default"/>
        <w:ind w:left="576"/>
        <w:rPr>
          <w:ins w:id="1823" w:author="pbx" w:date="2017-11-03T17:48:00Z"/>
          <w:sz w:val="23"/>
          <w:szCs w:val="23"/>
        </w:rPr>
      </w:pPr>
      <w:ins w:id="1824" w:author="pbx" w:date="2017-11-03T17:48:00Z">
        <w:r w:rsidRPr="00F67C8B">
          <w:rPr>
            <w:sz w:val="23"/>
            <w:szCs w:val="23"/>
          </w:rPr>
          <w:t xml:space="preserve">&lt;!-- possibly other attributes in the marketing category --&gt; </w:t>
        </w:r>
      </w:ins>
    </w:p>
    <w:p w:rsidR="00E35068" w:rsidRPr="00F67C8B" w:rsidRDefault="00E35068" w:rsidP="00E35068">
      <w:pPr>
        <w:pStyle w:val="Default"/>
        <w:ind w:left="576"/>
        <w:rPr>
          <w:ins w:id="1825" w:author="pbx" w:date="2017-11-03T17:48:00Z"/>
          <w:sz w:val="23"/>
          <w:szCs w:val="23"/>
        </w:rPr>
      </w:pPr>
      <w:ins w:id="1826" w:author="pbx" w:date="2017-11-03T17:48:00Z">
        <w:r w:rsidRPr="00F67C8B">
          <w:rPr>
            <w:sz w:val="23"/>
            <w:szCs w:val="23"/>
          </w:rPr>
          <w:t xml:space="preserve">&lt;/approval&gt; </w:t>
        </w:r>
      </w:ins>
    </w:p>
    <w:p w:rsidR="00E35068" w:rsidRPr="00F67C8B" w:rsidRDefault="00E35068" w:rsidP="00E35068">
      <w:pPr>
        <w:pStyle w:val="Default"/>
        <w:ind w:left="288"/>
        <w:rPr>
          <w:ins w:id="1827" w:author="pbx" w:date="2017-11-03T17:48:00Z"/>
          <w:sz w:val="23"/>
          <w:szCs w:val="23"/>
        </w:rPr>
      </w:pPr>
      <w:ins w:id="1828" w:author="pbx" w:date="2017-11-03T17:48:00Z">
        <w:r w:rsidRPr="00F67C8B">
          <w:rPr>
            <w:sz w:val="23"/>
            <w:szCs w:val="23"/>
          </w:rPr>
          <w:t xml:space="preserve">&lt;/subjectOf&gt; </w:t>
        </w:r>
      </w:ins>
    </w:p>
    <w:p w:rsidR="00E35068" w:rsidRPr="00F67C8B" w:rsidRDefault="00E35068" w:rsidP="00E35068">
      <w:pPr>
        <w:pStyle w:val="Default"/>
        <w:rPr>
          <w:ins w:id="1829" w:author="pbx" w:date="2017-11-03T17:48:00Z"/>
          <w:sz w:val="23"/>
          <w:szCs w:val="23"/>
        </w:rPr>
      </w:pPr>
      <w:ins w:id="1830" w:author="pbx" w:date="2017-11-03T17:48:00Z">
        <w:r w:rsidRPr="00F67C8B">
          <w:rPr>
            <w:sz w:val="23"/>
            <w:szCs w:val="23"/>
          </w:rPr>
          <w:t xml:space="preserve">&lt;/manufacturedProduct&gt; </w:t>
        </w:r>
      </w:ins>
    </w:p>
    <w:p w:rsidR="00E35068" w:rsidRPr="00266B47" w:rsidRDefault="00E35068" w:rsidP="00E35068"/>
    <w:p w:rsidR="000F4FB9" w:rsidRDefault="00D7067B" w:rsidP="0080029F">
      <w:r>
        <w:t xml:space="preserve">General information </w:t>
      </w:r>
      <w:r w:rsidR="000F4FB9">
        <w:t xml:space="preserve">relating to the </w:t>
      </w:r>
      <w:r>
        <w:t xml:space="preserve">product data </w:t>
      </w:r>
      <w:r w:rsidR="000F4FB9">
        <w:t>elements are provided below:</w:t>
      </w:r>
    </w:p>
    <w:p w:rsidR="000F4FB9" w:rsidRPr="00FD5F33" w:rsidRDefault="000F4FB9" w:rsidP="0080029F"/>
    <w:p w:rsidR="000F4FB9" w:rsidRDefault="000F4FB9" w:rsidP="0080029F">
      <w:pPr>
        <w:pStyle w:val="Default"/>
        <w:numPr>
          <w:ilvl w:val="0"/>
          <w:numId w:val="6"/>
        </w:numPr>
        <w:ind w:left="360"/>
        <w:rPr>
          <w:rFonts w:eastAsia="Arial Unicode MS"/>
          <w:sz w:val="23"/>
          <w:szCs w:val="23"/>
        </w:rPr>
      </w:pPr>
      <w:r w:rsidRPr="00EB550B">
        <w:rPr>
          <w:rFonts w:eastAsia="Arial Unicode MS"/>
          <w:sz w:val="23"/>
          <w:szCs w:val="23"/>
        </w:rPr>
        <w:t>Code (Item Code)</w:t>
      </w:r>
      <w:r>
        <w:rPr>
          <w:rFonts w:eastAsia="Arial Unicode MS"/>
          <w:sz w:val="23"/>
          <w:szCs w:val="23"/>
        </w:rPr>
        <w:t>:</w:t>
      </w:r>
      <w:r w:rsidRPr="00EB550B">
        <w:rPr>
          <w:rFonts w:eastAsia="Arial Unicode MS"/>
          <w:sz w:val="23"/>
          <w:szCs w:val="23"/>
        </w:rPr>
        <w:t xml:space="preserve"> </w:t>
      </w:r>
      <w:r w:rsidR="001D5071">
        <w:rPr>
          <w:rFonts w:eastAsia="Arial Unicode MS"/>
          <w:sz w:val="23"/>
          <w:szCs w:val="23"/>
        </w:rPr>
        <w:t xml:space="preserve">The </w:t>
      </w:r>
      <w:r w:rsidRPr="00EB550B">
        <w:rPr>
          <w:rFonts w:eastAsia="Arial Unicode MS"/>
          <w:sz w:val="23"/>
          <w:szCs w:val="23"/>
        </w:rPr>
        <w:t xml:space="preserve">unique identification of this product whether or not the (item) code is printed on the product itself. </w:t>
      </w:r>
      <w:r w:rsidR="00DF5A2A">
        <w:rPr>
          <w:rFonts w:eastAsia="Arial Unicode MS"/>
          <w:sz w:val="23"/>
          <w:szCs w:val="23"/>
        </w:rPr>
        <w:t>The item code is the DIN assigned by HPFB.</w:t>
      </w:r>
    </w:p>
    <w:p w:rsidR="000F4FB9" w:rsidRPr="00EB550B" w:rsidRDefault="000F4FB9" w:rsidP="0080029F">
      <w:pPr>
        <w:pStyle w:val="Default"/>
        <w:ind w:left="360"/>
        <w:rPr>
          <w:rFonts w:eastAsia="Arial Unicode MS"/>
          <w:sz w:val="23"/>
          <w:szCs w:val="23"/>
        </w:rPr>
      </w:pPr>
    </w:p>
    <w:p w:rsidR="00640585" w:rsidRDefault="000F4FB9" w:rsidP="0080029F">
      <w:pPr>
        <w:pStyle w:val="Default"/>
        <w:numPr>
          <w:ilvl w:val="0"/>
          <w:numId w:val="6"/>
        </w:numPr>
        <w:ind w:left="360"/>
        <w:rPr>
          <w:rFonts w:eastAsia="Arial Unicode MS"/>
          <w:sz w:val="23"/>
          <w:szCs w:val="23"/>
        </w:rPr>
      </w:pPr>
      <w:r w:rsidRPr="00EB550B">
        <w:rPr>
          <w:rFonts w:eastAsia="Arial Unicode MS"/>
          <w:sz w:val="23"/>
          <w:szCs w:val="23"/>
        </w:rPr>
        <w:t xml:space="preserve">Name: When specific manufactured or marketed products are described, the name is the proprietary name as it appears on the label divided between &lt;name&gt; and &lt;suffix&gt;. </w:t>
      </w:r>
      <w:r w:rsidRPr="00FD5F33">
        <w:rPr>
          <w:rFonts w:eastAsia="Arial Unicode MS"/>
          <w:sz w:val="23"/>
          <w:szCs w:val="23"/>
        </w:rPr>
        <w:t xml:space="preserve">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Non-proprietary or generic names of drugs are found in the &lt;genericMedicine&gt;&lt;name&gt; element. Device type codes and descriptions use &lt;asSpecializedKind&gt;. </w:t>
      </w:r>
    </w:p>
    <w:p w:rsidR="00640585" w:rsidRDefault="00640585" w:rsidP="0080029F">
      <w:pPr>
        <w:pStyle w:val="ListParagraph"/>
      </w:pPr>
    </w:p>
    <w:p w:rsidR="000F4FB9" w:rsidRPr="00640585" w:rsidRDefault="000F4FB9" w:rsidP="0080029F">
      <w:pPr>
        <w:pStyle w:val="Default"/>
        <w:numPr>
          <w:ilvl w:val="0"/>
          <w:numId w:val="6"/>
        </w:numPr>
        <w:ind w:left="360"/>
        <w:rPr>
          <w:rFonts w:eastAsia="Arial Unicode MS"/>
          <w:sz w:val="23"/>
          <w:szCs w:val="23"/>
        </w:rPr>
      </w:pPr>
      <w:r w:rsidRPr="00640585">
        <w:rPr>
          <w:rFonts w:eastAsia="Arial Unicode MS"/>
          <w:sz w:val="23"/>
          <w:szCs w:val="23"/>
        </w:rPr>
        <w:t>Description: A brief description is added in the &lt;desc&gt; element that states succinctly the kind of device. This text should be brief to be able to list it in short summary listings. While the text can be up to 512 characters in length, it should normally be much shorter so that it will be useful for listing in tables. A device also has a device-nomenclature code in the &lt;asSpecializedKind&gt; element. This code comes from the Product Classification terminology</w:t>
      </w:r>
      <w:r w:rsidR="00640585" w:rsidRPr="00640585">
        <w:rPr>
          <w:rFonts w:eastAsia="Arial Unicode MS"/>
          <w:sz w:val="23"/>
          <w:szCs w:val="23"/>
        </w:rPr>
        <w:t xml:space="preserve"> (OID: </w:t>
      </w:r>
      <w:r w:rsidR="00E60A6A">
        <w:rPr>
          <w:rFonts w:eastAsia="Arial Unicode MS"/>
          <w:sz w:val="23"/>
          <w:szCs w:val="23"/>
        </w:rPr>
        <w:t>2.16.840.1.113883.2.20.6.27</w:t>
      </w:r>
      <w:r w:rsidR="00640585" w:rsidRPr="00640585">
        <w:rPr>
          <w:rFonts w:eastAsia="Arial Unicode MS"/>
          <w:sz w:val="23"/>
          <w:szCs w:val="23"/>
        </w:rPr>
        <w:t>)</w:t>
      </w:r>
      <w:r w:rsidRPr="00640585">
        <w:rPr>
          <w:rFonts w:eastAsia="Arial Unicode MS"/>
          <w:sz w:val="23"/>
          <w:szCs w:val="23"/>
        </w:rPr>
        <w:t xml:space="preserve">. </w:t>
      </w:r>
    </w:p>
    <w:p w:rsidR="000F4FB9" w:rsidRPr="00EB550B" w:rsidRDefault="000F4FB9" w:rsidP="0080029F">
      <w:pPr>
        <w:pStyle w:val="Default"/>
        <w:rPr>
          <w:rFonts w:eastAsia="Arial Unicode MS"/>
          <w:sz w:val="23"/>
          <w:szCs w:val="23"/>
        </w:rPr>
      </w:pPr>
    </w:p>
    <w:p w:rsidR="0028758E" w:rsidRPr="00F67C8B" w:rsidRDefault="0028758E" w:rsidP="0080029F">
      <w:pPr>
        <w:rPr>
          <w:rFonts w:eastAsia="Arial Unicode MS"/>
        </w:rPr>
      </w:pPr>
      <w:r w:rsidRPr="00F67C8B">
        <w:rPr>
          <w:rFonts w:eastAsia="Arial Unicode MS"/>
        </w:rPr>
        <w:t>The following is an example for a drug product:</w:t>
      </w:r>
    </w:p>
    <w:p w:rsidR="000A6564" w:rsidRDefault="000A6564" w:rsidP="00DF0F23">
      <w:pPr>
        <w:rPr>
          <w:del w:id="1831" w:author="pbx" w:date="2017-11-03T17:48:00Z"/>
        </w:rPr>
      </w:pPr>
      <w:del w:id="1832" w:author="pbx" w:date="2017-11-03T17:48:00Z">
        <w:r w:rsidRPr="000A6564">
          <w:rPr>
            <w:noProof/>
            <w:lang w:val="en-US"/>
          </w:rPr>
          <mc:AlternateContent>
            <mc:Choice Requires="wps">
              <w:drawing>
                <wp:inline distT="0" distB="0" distL="0" distR="0" wp14:anchorId="35D75CB6" wp14:editId="220C8B95">
                  <wp:extent cx="5852160" cy="2990850"/>
                  <wp:effectExtent l="57150" t="0" r="72390" b="1333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9908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del w:id="1833" w:author="pbx" w:date="2017-11-03T17:48:00Z"/>
                                </w:rPr>
                              </w:pPr>
                              <w:del w:id="1834" w:author="pbx" w:date="2017-11-03T17:48:00Z">
                                <w:r w:rsidRPr="001E7735">
                                  <w:delText xml:space="preserve">&lt;subject&gt; </w:delText>
                                </w:r>
                              </w:del>
                            </w:p>
                            <w:p w:rsidR="00292223" w:rsidRPr="001E7735" w:rsidRDefault="00292223" w:rsidP="00DF0F23">
                              <w:pPr>
                                <w:rPr>
                                  <w:del w:id="1835" w:author="pbx" w:date="2017-11-03T17:48:00Z"/>
                                </w:rPr>
                              </w:pPr>
                              <w:del w:id="1836" w:author="pbx" w:date="2017-11-03T17:48:00Z">
                                <w:r w:rsidRPr="001E7735">
                                  <w:delText xml:space="preserve">&lt;manufacturedProduct&gt; </w:delText>
                                </w:r>
                              </w:del>
                            </w:p>
                            <w:p w:rsidR="00292223" w:rsidRPr="001E7735" w:rsidRDefault="00292223" w:rsidP="00DF0F23">
                              <w:pPr>
                                <w:rPr>
                                  <w:del w:id="1837" w:author="pbx" w:date="2017-11-03T17:48:00Z"/>
                                </w:rPr>
                              </w:pPr>
                              <w:del w:id="1838" w:author="pbx" w:date="2017-11-03T17:48:00Z">
                                <w:r w:rsidRPr="001E7735">
                                  <w:delText xml:space="preserve">&lt;manufacturedProduct&gt; </w:delText>
                                </w:r>
                              </w:del>
                            </w:p>
                            <w:p w:rsidR="00292223" w:rsidRPr="001E7735" w:rsidRDefault="00292223" w:rsidP="00DF0F23">
                              <w:pPr>
                                <w:rPr>
                                  <w:del w:id="1839" w:author="pbx" w:date="2017-11-03T17:48:00Z"/>
                                </w:rPr>
                              </w:pPr>
                              <w:del w:id="1840" w:author="pbx" w:date="2017-11-03T17:48:00Z">
                                <w:r w:rsidRPr="001E7735">
                                  <w:delText>&lt;code code="</w:delText>
                                </w:r>
                                <w:r w:rsidRPr="001E7735">
                                  <w:rPr>
                                    <w:i/>
                                    <w:iCs/>
                                  </w:rPr>
                                  <w:delText>Product Code</w:delText>
                                </w:r>
                                <w:r w:rsidRPr="001E7735">
                                  <w:delText>" codeSystem="</w:delText>
                                </w:r>
                                <w:r>
                                  <w:delText>2.16.840.1.113883.2.20.6.42</w:delText>
                                </w:r>
                                <w:r w:rsidRPr="001E7735">
                                  <w:delText xml:space="preserve">"/&gt; </w:delText>
                                </w:r>
                              </w:del>
                            </w:p>
                            <w:p w:rsidR="00292223" w:rsidRPr="001E7735" w:rsidRDefault="00292223" w:rsidP="00DF0F23">
                              <w:pPr>
                                <w:rPr>
                                  <w:del w:id="1841" w:author="pbx" w:date="2017-11-03T17:48:00Z"/>
                                </w:rPr>
                              </w:pPr>
                              <w:del w:id="1842" w:author="pbx" w:date="2017-11-03T17:48:00Z">
                                <w:r w:rsidRPr="001E7735">
                                  <w:delText>&lt;name&gt;</w:delText>
                                </w:r>
                                <w:r w:rsidRPr="001E7735">
                                  <w:rPr>
                                    <w:i/>
                                    <w:iCs/>
                                  </w:rPr>
                                  <w:delText xml:space="preserve">proprietary name </w:delText>
                                </w:r>
                                <w:r w:rsidRPr="001E7735">
                                  <w:delText>&lt;suffix&gt;</w:delText>
                                </w:r>
                                <w:r w:rsidRPr="001E7735">
                                  <w:rPr>
                                    <w:i/>
                                    <w:iCs/>
                                  </w:rPr>
                                  <w:delText>suffix to name</w:delText>
                                </w:r>
                                <w:r w:rsidRPr="001E7735">
                                  <w:delText xml:space="preserve">&lt;/suffix&gt;&lt;/name&gt; </w:delText>
                                </w:r>
                              </w:del>
                            </w:p>
                            <w:p w:rsidR="00292223" w:rsidRPr="001E7735" w:rsidRDefault="00292223" w:rsidP="00DF0F23">
                              <w:pPr>
                                <w:rPr>
                                  <w:del w:id="1843" w:author="pbx" w:date="2017-11-03T17:48:00Z"/>
                                </w:rPr>
                              </w:pPr>
                              <w:del w:id="1844" w:author="pbx" w:date="2017-11-03T17:48:00Z">
                                <w:r w:rsidRPr="001E7735">
                                  <w:delText>&lt;formCode code="</w:delText>
                                </w:r>
                                <w:r w:rsidRPr="001E7735">
                                  <w:rPr>
                                    <w:i/>
                                    <w:iCs/>
                                  </w:rPr>
                                  <w:delText>dose form code</w:delText>
                                </w:r>
                                <w:r w:rsidRPr="001E7735">
                                  <w:delText>" codeSystem="</w:delText>
                                </w:r>
                                <w:r w:rsidRPr="00B03C49">
                                  <w:delText>2.16.840.1.113883.2.20.6.3</w:delText>
                                </w:r>
                                <w:r w:rsidRPr="001E7735">
                                  <w:delText>" displayName="</w:delText>
                                </w:r>
                                <w:r w:rsidRPr="001E7735">
                                  <w:rPr>
                                    <w:i/>
                                    <w:iCs/>
                                  </w:rPr>
                                  <w:delText>display name</w:delText>
                                </w:r>
                                <w:r w:rsidRPr="001E7735">
                                  <w:delText>"/&gt;</w:delText>
                                </w:r>
                              </w:del>
                            </w:p>
                            <w:p w:rsidR="00292223" w:rsidRPr="001E7735" w:rsidRDefault="00292223" w:rsidP="00DF0F23">
                              <w:pPr>
                                <w:rPr>
                                  <w:del w:id="1845" w:author="pbx" w:date="2017-11-03T17:48:00Z"/>
                                </w:rPr>
                              </w:pPr>
                              <w:del w:id="1846" w:author="pbx" w:date="2017-11-03T17:48:00Z">
                                <w:r w:rsidRPr="001E7735">
                                  <w:delText xml:space="preserve">&lt;asEntityWithGeneric&gt; </w:delText>
                                </w:r>
                              </w:del>
                            </w:p>
                            <w:p w:rsidR="00292223" w:rsidRPr="001E7735" w:rsidRDefault="00292223" w:rsidP="00DF0F23">
                              <w:pPr>
                                <w:rPr>
                                  <w:del w:id="1847" w:author="pbx" w:date="2017-11-03T17:48:00Z"/>
                                </w:rPr>
                              </w:pPr>
                              <w:del w:id="1848" w:author="pbx" w:date="2017-11-03T17:48:00Z">
                                <w:r w:rsidRPr="001E7735">
                                  <w:delText xml:space="preserve">&lt;genericMedicine&gt; </w:delText>
                                </w:r>
                              </w:del>
                            </w:p>
                            <w:p w:rsidR="00292223" w:rsidRPr="001E7735" w:rsidRDefault="00292223" w:rsidP="00DF0F23">
                              <w:pPr>
                                <w:rPr>
                                  <w:del w:id="1849" w:author="pbx" w:date="2017-11-03T17:48:00Z"/>
                                </w:rPr>
                              </w:pPr>
                              <w:del w:id="1850" w:author="pbx" w:date="2017-11-03T17:48:00Z">
                                <w:r w:rsidRPr="001E7735">
                                  <w:delText xml:space="preserve">&lt;name&gt;non proprietary name&lt;/name&gt; </w:delText>
                                </w:r>
                              </w:del>
                            </w:p>
                            <w:p w:rsidR="00292223" w:rsidRPr="001E7735" w:rsidRDefault="00292223" w:rsidP="00DF0F23">
                              <w:pPr>
                                <w:rPr>
                                  <w:del w:id="1851" w:author="pbx" w:date="2017-11-03T17:48:00Z"/>
                                </w:rPr>
                              </w:pPr>
                              <w:del w:id="1852" w:author="pbx" w:date="2017-11-03T17:48:00Z">
                                <w:r w:rsidRPr="001E7735">
                                  <w:delText xml:space="preserve">&lt;/genericMedicine&gt; </w:delText>
                                </w:r>
                              </w:del>
                            </w:p>
                            <w:p w:rsidR="00292223" w:rsidRPr="001E7735" w:rsidRDefault="00292223" w:rsidP="00DF0F23">
                              <w:pPr>
                                <w:rPr>
                                  <w:del w:id="1853" w:author="pbx" w:date="2017-11-03T17:48:00Z"/>
                                </w:rPr>
                              </w:pPr>
                              <w:del w:id="1854" w:author="pbx" w:date="2017-11-03T17:48:00Z">
                                <w:r w:rsidRPr="001E7735">
                                  <w:delText xml:space="preserve">&lt;/asEntityWithGeneric&gt; </w:delText>
                                </w:r>
                              </w:del>
                            </w:p>
                            <w:p w:rsidR="00292223" w:rsidRPr="001E7735" w:rsidRDefault="00292223" w:rsidP="00DF0F23">
                              <w:pPr>
                                <w:rPr>
                                  <w:del w:id="1855" w:author="pbx" w:date="2017-11-03T17:48:00Z"/>
                                </w:rPr>
                              </w:pPr>
                              <w:del w:id="1856" w:author="pbx" w:date="2017-11-03T17:48:00Z">
                                <w:r w:rsidRPr="001E7735">
                                  <w:delText>&lt;/manufacturedProduct&gt;</w:delText>
                                </w:r>
                              </w:del>
                            </w:p>
                            <w:p w:rsidR="00292223" w:rsidRPr="001E7735" w:rsidRDefault="00292223" w:rsidP="00DF0F23">
                              <w:pPr>
                                <w:rPr>
                                  <w:del w:id="1857" w:author="pbx" w:date="2017-11-03T17:48:00Z"/>
                                </w:rPr>
                              </w:pPr>
                              <w:del w:id="1858" w:author="pbx" w:date="2017-11-03T17:48:00Z">
                                <w:r w:rsidRPr="001E7735">
                                  <w:delText xml:space="preserve">&lt;subjectOf&gt; </w:delText>
                                </w:r>
                              </w:del>
                            </w:p>
                            <w:p w:rsidR="00292223" w:rsidRPr="001E7735" w:rsidRDefault="00292223" w:rsidP="00DF0F23">
                              <w:pPr>
                                <w:rPr>
                                  <w:del w:id="1859" w:author="pbx" w:date="2017-11-03T17:48:00Z"/>
                                </w:rPr>
                              </w:pPr>
                              <w:del w:id="1860" w:author="pbx" w:date="2017-11-03T17:48:00Z">
                                <w:r w:rsidRPr="001E7735">
                                  <w:delText xml:space="preserve">&lt;approval&gt; &lt;!-- possibly approval number --&gt; </w:delText>
                                </w:r>
                              </w:del>
                            </w:p>
                            <w:p w:rsidR="00292223" w:rsidRPr="001E7735" w:rsidRDefault="00292223" w:rsidP="00DF0F23">
                              <w:pPr>
                                <w:rPr>
                                  <w:del w:id="1861" w:author="pbx" w:date="2017-11-03T17:48:00Z"/>
                                  <w:lang w:val="fr-CA"/>
                                </w:rPr>
                              </w:pPr>
                              <w:del w:id="1862" w:author="pbx" w:date="2017-11-03T17:48:00Z">
                                <w:r w:rsidRPr="001E7735">
                                  <w:rPr>
                                    <w:lang w:val="fr-CA"/>
                                  </w:rPr>
                                  <w:delText>&lt;code code="C73594" displayName="NDA" codeSystem="</w:delText>
                                </w:r>
                                <w:r>
                                  <w:rPr>
                                    <w:lang w:val="fr-CA"/>
                                  </w:rPr>
                                  <w:delText>2.16.840.1.113883.2.20.6.11</w:delText>
                                </w:r>
                                <w:r w:rsidRPr="001E7735">
                                  <w:rPr>
                                    <w:lang w:val="fr-CA"/>
                                  </w:rPr>
                                  <w:delText>" /&gt;</w:delText>
                                </w:r>
                              </w:del>
                            </w:p>
                            <w:p w:rsidR="00292223" w:rsidRPr="001E7735" w:rsidRDefault="00292223" w:rsidP="00DF0F23">
                              <w:pPr>
                                <w:rPr>
                                  <w:del w:id="1863" w:author="pbx" w:date="2017-11-03T17:48:00Z"/>
                                </w:rPr>
                              </w:pPr>
                              <w:del w:id="1864" w:author="pbx" w:date="2017-11-03T17:48:00Z">
                                <w:r w:rsidRPr="001E7735">
                                  <w:delText xml:space="preserve">&lt;!-- possibly other attributes in the marketing category --&gt; </w:delText>
                                </w:r>
                              </w:del>
                            </w:p>
                            <w:p w:rsidR="00292223" w:rsidRPr="001E7735" w:rsidRDefault="00292223" w:rsidP="00DF0F23">
                              <w:pPr>
                                <w:rPr>
                                  <w:del w:id="1865" w:author="pbx" w:date="2017-11-03T17:48:00Z"/>
                                </w:rPr>
                              </w:pPr>
                              <w:del w:id="1866" w:author="pbx" w:date="2017-11-03T17:48:00Z">
                                <w:r w:rsidRPr="001E7735">
                                  <w:delText xml:space="preserve">&lt;/approval&gt; </w:delText>
                                </w:r>
                              </w:del>
                            </w:p>
                            <w:p w:rsidR="00292223" w:rsidRPr="001E7735" w:rsidRDefault="00292223" w:rsidP="00DF0F23">
                              <w:pPr>
                                <w:rPr>
                                  <w:del w:id="1867" w:author="pbx" w:date="2017-11-03T17:48:00Z"/>
                                </w:rPr>
                              </w:pPr>
                              <w:del w:id="1868" w:author="pbx" w:date="2017-11-03T17:48:00Z">
                                <w:r w:rsidRPr="001E7735">
                                  <w:delText>&lt;/subjectOf&gt;</w:delText>
                                </w:r>
                              </w:del>
                            </w:p>
                            <w:p w:rsidR="00292223" w:rsidRPr="001E7735" w:rsidRDefault="00292223" w:rsidP="00DF0F23">
                              <w:pPr>
                                <w:rPr>
                                  <w:del w:id="1869" w:author="pbx" w:date="2017-11-03T17:48:00Z"/>
                                </w:rPr>
                              </w:pPr>
                              <w:del w:id="1870" w:author="pbx" w:date="2017-11-03T17:48:00Z">
                                <w:r w:rsidRPr="001E7735">
                                  <w:delText xml:space="preserve">&lt;/manufacturedProduct&gt; </w:delText>
                                </w:r>
                              </w:del>
                            </w:p>
                            <w:p w:rsidR="00292223" w:rsidRPr="001E7735" w:rsidRDefault="00292223" w:rsidP="00DF0F23">
                              <w:pPr>
                                <w:rPr>
                                  <w:del w:id="1871" w:author="pbx" w:date="2017-11-03T17:48:00Z"/>
                                </w:rPr>
                              </w:pPr>
                              <w:del w:id="1872" w:author="pbx" w:date="2017-11-03T17:48:00Z">
                                <w:r w:rsidRPr="001E7735">
                                  <w:delText>&lt;/subject&gt;</w:delText>
                                </w:r>
                              </w:del>
                            </w:p>
                            <w:p w:rsidR="00292223" w:rsidRPr="001E7735" w:rsidRDefault="00292223" w:rsidP="00DF0F23">
                              <w:pPr>
                                <w:rPr>
                                  <w:del w:id="1873" w:author="pbx" w:date="2017-11-03T17:48:00Z"/>
                                </w:rPr>
                              </w:pPr>
                            </w:p>
                          </w:txbxContent>
                        </wps:txbx>
                        <wps:bodyPr rot="0" vert="horz" wrap="square" lIns="91440" tIns="45720" rIns="91440" bIns="45720" anchor="t" anchorCtr="0">
                          <a:noAutofit/>
                        </wps:bodyPr>
                      </wps:wsp>
                    </a:graphicData>
                  </a:graphic>
                </wp:inline>
              </w:drawing>
            </mc:Choice>
            <mc:Fallback>
              <w:pict>
                <v:shape id="_x0000_s1059" type="#_x0000_t202" style="width:460.8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" fillcolor="#c6d9f1 [671]">
                  <v:shadow on="t" color="#bfbfbf [2412]" offset="0,4pt"/>
                  <v:textbox>
                    <w:txbxContent>
                      <w:p w14:paraId="4ACE5258" w14:textId="77777777" w:rsidR="00292223" w:rsidRPr="001E7735" w:rsidRDefault="00292223" w:rsidP="00DF0F23">
                        <w:pPr>
                          <w:rPr>
                            <w:del w:id="2530" w:author="pbx" w:date="2017-11-03T17:48:00Z"/>
                          </w:rPr>
                        </w:pPr>
                        <w:del w:id="2531" w:author="pbx" w:date="2017-11-03T17:48:00Z">
                          <w:r w:rsidRPr="001E7735">
                            <w:delText xml:space="preserve">&lt;subject&gt; </w:delText>
                          </w:r>
                        </w:del>
                      </w:p>
                      <w:p w14:paraId="6839D109" w14:textId="77777777" w:rsidR="00292223" w:rsidRPr="001E7735" w:rsidRDefault="00292223" w:rsidP="00DF0F23">
                        <w:pPr>
                          <w:rPr>
                            <w:del w:id="2532" w:author="pbx" w:date="2017-11-03T17:48:00Z"/>
                          </w:rPr>
                        </w:pPr>
                        <w:del w:id="2533" w:author="pbx" w:date="2017-11-03T17:48:00Z">
                          <w:r w:rsidRPr="001E7735">
                            <w:delText xml:space="preserve">&lt;manufacturedProduct&gt; </w:delText>
                          </w:r>
                        </w:del>
                      </w:p>
                      <w:p w14:paraId="0D1522A9" w14:textId="77777777" w:rsidR="00292223" w:rsidRPr="001E7735" w:rsidRDefault="00292223" w:rsidP="00DF0F23">
                        <w:pPr>
                          <w:rPr>
                            <w:del w:id="2534" w:author="pbx" w:date="2017-11-03T17:48:00Z"/>
                          </w:rPr>
                        </w:pPr>
                        <w:del w:id="2535" w:author="pbx" w:date="2017-11-03T17:48:00Z">
                          <w:r w:rsidRPr="001E7735">
                            <w:delText xml:space="preserve">&lt;manufacturedProduct&gt; </w:delText>
                          </w:r>
                        </w:del>
                      </w:p>
                      <w:p w14:paraId="7EDF5F71" w14:textId="77777777" w:rsidR="00292223" w:rsidRPr="001E7735" w:rsidRDefault="00292223" w:rsidP="00DF0F23">
                        <w:pPr>
                          <w:rPr>
                            <w:del w:id="2536" w:author="pbx" w:date="2017-11-03T17:48:00Z"/>
                          </w:rPr>
                        </w:pPr>
                        <w:del w:id="2537" w:author="pbx" w:date="2017-11-03T17:48:00Z">
                          <w:r w:rsidRPr="001E7735">
                            <w:delText>&lt;code code="</w:delText>
                          </w:r>
                          <w:r w:rsidRPr="001E7735">
                            <w:rPr>
                              <w:i/>
                              <w:iCs/>
                            </w:rPr>
                            <w:delText>Product Code</w:delText>
                          </w:r>
                          <w:r w:rsidRPr="001E7735">
                            <w:delText>" codeSystem="</w:delText>
                          </w:r>
                          <w:r>
                            <w:delText>2.16.840.1.113883.2.20.6.42</w:delText>
                          </w:r>
                          <w:r w:rsidRPr="001E7735">
                            <w:delText xml:space="preserve">"/&gt; </w:delText>
                          </w:r>
                        </w:del>
                      </w:p>
                      <w:p w14:paraId="5A5D7F24" w14:textId="77777777" w:rsidR="00292223" w:rsidRPr="001E7735" w:rsidRDefault="00292223" w:rsidP="00DF0F23">
                        <w:pPr>
                          <w:rPr>
                            <w:del w:id="2538" w:author="pbx" w:date="2017-11-03T17:48:00Z"/>
                          </w:rPr>
                        </w:pPr>
                        <w:del w:id="2539" w:author="pbx" w:date="2017-11-03T17:48:00Z">
                          <w:r w:rsidRPr="001E7735">
                            <w:delText>&lt;name&gt;</w:delText>
                          </w:r>
                          <w:r w:rsidRPr="001E7735">
                            <w:rPr>
                              <w:i/>
                              <w:iCs/>
                            </w:rPr>
                            <w:delText xml:space="preserve">proprietary name </w:delText>
                          </w:r>
                          <w:r w:rsidRPr="001E7735">
                            <w:delText>&lt;suffix&gt;</w:delText>
                          </w:r>
                          <w:r w:rsidRPr="001E7735">
                            <w:rPr>
                              <w:i/>
                              <w:iCs/>
                            </w:rPr>
                            <w:delText>suffix to name</w:delText>
                          </w:r>
                          <w:r w:rsidRPr="001E7735">
                            <w:delText xml:space="preserve">&lt;/suffix&gt;&lt;/name&gt; </w:delText>
                          </w:r>
                        </w:del>
                      </w:p>
                      <w:p w14:paraId="4FE3631E" w14:textId="77777777" w:rsidR="00292223" w:rsidRPr="001E7735" w:rsidRDefault="00292223" w:rsidP="00DF0F23">
                        <w:pPr>
                          <w:rPr>
                            <w:del w:id="2540" w:author="pbx" w:date="2017-11-03T17:48:00Z"/>
                          </w:rPr>
                        </w:pPr>
                        <w:del w:id="2541" w:author="pbx" w:date="2017-11-03T17:48:00Z">
                          <w:r w:rsidRPr="001E7735">
                            <w:delText>&lt;formCode code="</w:delText>
                          </w:r>
                          <w:r w:rsidRPr="001E7735">
                            <w:rPr>
                              <w:i/>
                              <w:iCs/>
                            </w:rPr>
                            <w:delText>dose form code</w:delText>
                          </w:r>
                          <w:r w:rsidRPr="001E7735">
                            <w:delText>" codeSystem="</w:delText>
                          </w:r>
                          <w:r w:rsidRPr="00B03C49">
                            <w:delText>2.16.840.1.113883.2.20.6.3</w:delText>
                          </w:r>
                          <w:r w:rsidRPr="001E7735">
                            <w:delText>" displayName="</w:delText>
                          </w:r>
                          <w:r w:rsidRPr="001E7735">
                            <w:rPr>
                              <w:i/>
                              <w:iCs/>
                            </w:rPr>
                            <w:delText>display name</w:delText>
                          </w:r>
                          <w:r w:rsidRPr="001E7735">
                            <w:delText>"/&gt;</w:delText>
                          </w:r>
                        </w:del>
                      </w:p>
                      <w:p w14:paraId="615E43F9" w14:textId="77777777" w:rsidR="00292223" w:rsidRPr="001E7735" w:rsidRDefault="00292223" w:rsidP="00DF0F23">
                        <w:pPr>
                          <w:rPr>
                            <w:del w:id="2542" w:author="pbx" w:date="2017-11-03T17:48:00Z"/>
                          </w:rPr>
                        </w:pPr>
                        <w:del w:id="2543" w:author="pbx" w:date="2017-11-03T17:48:00Z">
                          <w:r w:rsidRPr="001E7735">
                            <w:delText xml:space="preserve">&lt;asEntityWithGeneric&gt; </w:delText>
                          </w:r>
                        </w:del>
                      </w:p>
                      <w:p w14:paraId="78628BA2" w14:textId="77777777" w:rsidR="00292223" w:rsidRPr="001E7735" w:rsidRDefault="00292223" w:rsidP="00DF0F23">
                        <w:pPr>
                          <w:rPr>
                            <w:del w:id="2544" w:author="pbx" w:date="2017-11-03T17:48:00Z"/>
                          </w:rPr>
                        </w:pPr>
                        <w:del w:id="2545" w:author="pbx" w:date="2017-11-03T17:48:00Z">
                          <w:r w:rsidRPr="001E7735">
                            <w:delText xml:space="preserve">&lt;genericMedicine&gt; </w:delText>
                          </w:r>
                        </w:del>
                      </w:p>
                      <w:p w14:paraId="7793C06E" w14:textId="77777777" w:rsidR="00292223" w:rsidRPr="001E7735" w:rsidRDefault="00292223" w:rsidP="00DF0F23">
                        <w:pPr>
                          <w:rPr>
                            <w:del w:id="2546" w:author="pbx" w:date="2017-11-03T17:48:00Z"/>
                          </w:rPr>
                        </w:pPr>
                        <w:del w:id="2547" w:author="pbx" w:date="2017-11-03T17:48:00Z">
                          <w:r w:rsidRPr="001E7735">
                            <w:delText xml:space="preserve">&lt;name&gt;non proprietary name&lt;/name&gt; </w:delText>
                          </w:r>
                        </w:del>
                      </w:p>
                      <w:p w14:paraId="7A4A4274" w14:textId="77777777" w:rsidR="00292223" w:rsidRPr="001E7735" w:rsidRDefault="00292223" w:rsidP="00DF0F23">
                        <w:pPr>
                          <w:rPr>
                            <w:del w:id="2548" w:author="pbx" w:date="2017-11-03T17:48:00Z"/>
                          </w:rPr>
                        </w:pPr>
                        <w:del w:id="2549" w:author="pbx" w:date="2017-11-03T17:48:00Z">
                          <w:r w:rsidRPr="001E7735">
                            <w:delText xml:space="preserve">&lt;/genericMedicine&gt; </w:delText>
                          </w:r>
                        </w:del>
                      </w:p>
                      <w:p w14:paraId="0DE45E25" w14:textId="77777777" w:rsidR="00292223" w:rsidRPr="001E7735" w:rsidRDefault="00292223" w:rsidP="00DF0F23">
                        <w:pPr>
                          <w:rPr>
                            <w:del w:id="2550" w:author="pbx" w:date="2017-11-03T17:48:00Z"/>
                          </w:rPr>
                        </w:pPr>
                        <w:del w:id="2551" w:author="pbx" w:date="2017-11-03T17:48:00Z">
                          <w:r w:rsidRPr="001E7735">
                            <w:delText xml:space="preserve">&lt;/asEntityWithGeneric&gt; </w:delText>
                          </w:r>
                        </w:del>
                      </w:p>
                      <w:p w14:paraId="0CFC6A9D" w14:textId="77777777" w:rsidR="00292223" w:rsidRPr="001E7735" w:rsidRDefault="00292223" w:rsidP="00DF0F23">
                        <w:pPr>
                          <w:rPr>
                            <w:del w:id="2552" w:author="pbx" w:date="2017-11-03T17:48:00Z"/>
                          </w:rPr>
                        </w:pPr>
                        <w:del w:id="2553" w:author="pbx" w:date="2017-11-03T17:48:00Z">
                          <w:r w:rsidRPr="001E7735">
                            <w:delText>&lt;/manufacturedProduct&gt;</w:delText>
                          </w:r>
                        </w:del>
                      </w:p>
                      <w:p w14:paraId="4A92D337" w14:textId="77777777" w:rsidR="00292223" w:rsidRPr="001E7735" w:rsidRDefault="00292223" w:rsidP="00DF0F23">
                        <w:pPr>
                          <w:rPr>
                            <w:del w:id="2554" w:author="pbx" w:date="2017-11-03T17:48:00Z"/>
                          </w:rPr>
                        </w:pPr>
                        <w:del w:id="2555" w:author="pbx" w:date="2017-11-03T17:48:00Z">
                          <w:r w:rsidRPr="001E7735">
                            <w:delText xml:space="preserve">&lt;subjectOf&gt; </w:delText>
                          </w:r>
                        </w:del>
                      </w:p>
                      <w:p w14:paraId="7DBDB813" w14:textId="77777777" w:rsidR="00292223" w:rsidRPr="001E7735" w:rsidRDefault="00292223" w:rsidP="00DF0F23">
                        <w:pPr>
                          <w:rPr>
                            <w:del w:id="2556" w:author="pbx" w:date="2017-11-03T17:48:00Z"/>
                          </w:rPr>
                        </w:pPr>
                        <w:del w:id="2557" w:author="pbx" w:date="2017-11-03T17:48:00Z">
                          <w:r w:rsidRPr="001E7735">
                            <w:delText xml:space="preserve">&lt;approval&gt; &lt;!-- possibly approval number --&gt; </w:delText>
                          </w:r>
                        </w:del>
                      </w:p>
                      <w:p w14:paraId="724B9B99" w14:textId="77777777" w:rsidR="00292223" w:rsidRPr="001E7735" w:rsidRDefault="00292223" w:rsidP="00DF0F23">
                        <w:pPr>
                          <w:rPr>
                            <w:del w:id="2558" w:author="pbx" w:date="2017-11-03T17:48:00Z"/>
                            <w:lang w:val="fr-CA"/>
                          </w:rPr>
                        </w:pPr>
                        <w:del w:id="2559" w:author="pbx" w:date="2017-11-03T17:48:00Z">
                          <w:r w:rsidRPr="001E7735">
                            <w:rPr>
                              <w:lang w:val="fr-CA"/>
                            </w:rPr>
                            <w:delText>&lt;code code="C73594" displayName="NDA" codeSystem="</w:delText>
                          </w:r>
                          <w:r>
                            <w:rPr>
                              <w:lang w:val="fr-CA"/>
                            </w:rPr>
                            <w:delText>2.16.840.1.113883.2.20.6.11</w:delText>
                          </w:r>
                          <w:r w:rsidRPr="001E7735">
                            <w:rPr>
                              <w:lang w:val="fr-CA"/>
                            </w:rPr>
                            <w:delText>" /&gt;</w:delText>
                          </w:r>
                        </w:del>
                      </w:p>
                      <w:p w14:paraId="599D2F99" w14:textId="77777777" w:rsidR="00292223" w:rsidRPr="001E7735" w:rsidRDefault="00292223" w:rsidP="00DF0F23">
                        <w:pPr>
                          <w:rPr>
                            <w:del w:id="2560" w:author="pbx" w:date="2017-11-03T17:48:00Z"/>
                          </w:rPr>
                        </w:pPr>
                        <w:del w:id="2561" w:author="pbx" w:date="2017-11-03T17:48:00Z">
                          <w:r w:rsidRPr="001E7735">
                            <w:delText xml:space="preserve">&lt;!-- possibly other attributes in the marketing category --&gt; </w:delText>
                          </w:r>
                        </w:del>
                      </w:p>
                      <w:p w14:paraId="7E37D386" w14:textId="77777777" w:rsidR="00292223" w:rsidRPr="001E7735" w:rsidRDefault="00292223" w:rsidP="00DF0F23">
                        <w:pPr>
                          <w:rPr>
                            <w:del w:id="2562" w:author="pbx" w:date="2017-11-03T17:48:00Z"/>
                          </w:rPr>
                        </w:pPr>
                        <w:del w:id="2563" w:author="pbx" w:date="2017-11-03T17:48:00Z">
                          <w:r w:rsidRPr="001E7735">
                            <w:delText xml:space="preserve">&lt;/approval&gt; </w:delText>
                          </w:r>
                        </w:del>
                      </w:p>
                      <w:p w14:paraId="3EBABECE" w14:textId="77777777" w:rsidR="00292223" w:rsidRPr="001E7735" w:rsidRDefault="00292223" w:rsidP="00DF0F23">
                        <w:pPr>
                          <w:rPr>
                            <w:del w:id="2564" w:author="pbx" w:date="2017-11-03T17:48:00Z"/>
                          </w:rPr>
                        </w:pPr>
                        <w:del w:id="2565" w:author="pbx" w:date="2017-11-03T17:48:00Z">
                          <w:r w:rsidRPr="001E7735">
                            <w:delText>&lt;/subjectOf&gt;</w:delText>
                          </w:r>
                        </w:del>
                      </w:p>
                      <w:p w14:paraId="1D36B9E2" w14:textId="77777777" w:rsidR="00292223" w:rsidRPr="001E7735" w:rsidRDefault="00292223" w:rsidP="00DF0F23">
                        <w:pPr>
                          <w:rPr>
                            <w:del w:id="2566" w:author="pbx" w:date="2017-11-03T17:48:00Z"/>
                          </w:rPr>
                        </w:pPr>
                        <w:del w:id="2567" w:author="pbx" w:date="2017-11-03T17:48:00Z">
                          <w:r w:rsidRPr="001E7735">
                            <w:delText xml:space="preserve">&lt;/manufacturedProduct&gt; </w:delText>
                          </w:r>
                        </w:del>
                      </w:p>
                      <w:p w14:paraId="5785CCCC" w14:textId="77777777" w:rsidR="00292223" w:rsidRPr="001E7735" w:rsidRDefault="00292223" w:rsidP="00DF0F23">
                        <w:pPr>
                          <w:rPr>
                            <w:del w:id="2568" w:author="pbx" w:date="2017-11-03T17:48:00Z"/>
                          </w:rPr>
                        </w:pPr>
                        <w:del w:id="2569" w:author="pbx" w:date="2017-11-03T17:48:00Z">
                          <w:r w:rsidRPr="001E7735">
                            <w:delText>&lt;/subject&gt;</w:delText>
                          </w:r>
                        </w:del>
                      </w:p>
                      <w:p w14:paraId="430E82B4" w14:textId="77777777" w:rsidR="00292223" w:rsidRPr="001E7735" w:rsidRDefault="00292223" w:rsidP="00DF0F23">
                        <w:pPr>
                          <w:rPr>
                            <w:del w:id="2570" w:author="pbx" w:date="2017-11-03T17:48:00Z"/>
                          </w:rPr>
                        </w:pPr>
                      </w:p>
                    </w:txbxContent>
                  </v:textbox>
                  <w10:anchorlock/>
                </v:shape>
              </w:pict>
            </mc:Fallback>
          </mc:AlternateContent>
        </w:r>
      </w:del>
    </w:p>
    <w:p w:rsidR="0028758E" w:rsidRDefault="0028758E" w:rsidP="00DF0F23">
      <w:pPr>
        <w:rPr>
          <w:del w:id="1874" w:author="pbx" w:date="2017-11-03T17:48:00Z"/>
        </w:rPr>
      </w:pPr>
      <w:del w:id="1875" w:author="pbx" w:date="2017-11-03T17:48:00Z">
        <w:r w:rsidRPr="0096248F">
          <w:delText>The following is an example for a device:</w:delText>
        </w:r>
      </w:del>
    </w:p>
    <w:p w:rsidR="0096248F" w:rsidRDefault="000A6564" w:rsidP="00DF0F23">
      <w:pPr>
        <w:rPr>
          <w:del w:id="1876" w:author="pbx" w:date="2017-11-03T17:48:00Z"/>
          <w:szCs w:val="24"/>
        </w:rPr>
      </w:pPr>
      <w:del w:id="1877" w:author="pbx" w:date="2017-11-03T17:48:00Z">
        <w:r w:rsidRPr="000A6564">
          <w:rPr>
            <w:noProof/>
            <w:lang w:val="en-US"/>
          </w:rPr>
          <mc:AlternateContent>
            <mc:Choice Requires="wps">
              <w:drawing>
                <wp:inline distT="0" distB="0" distL="0" distR="0" wp14:anchorId="5653A852" wp14:editId="626D3FC8">
                  <wp:extent cx="5852160" cy="3819525"/>
                  <wp:effectExtent l="57150" t="0" r="72390" b="1428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38195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del w:id="1878" w:author="pbx" w:date="2017-11-03T17:48:00Z"/>
                                </w:rPr>
                              </w:pPr>
                              <w:del w:id="1879" w:author="pbx" w:date="2017-11-03T17:48:00Z">
                                <w:r w:rsidRPr="001E7735">
                                  <w:delText xml:space="preserve">&lt;subject&gt; </w:delText>
                                </w:r>
                              </w:del>
                            </w:p>
                            <w:p w:rsidR="00292223" w:rsidRPr="001E7735" w:rsidRDefault="00292223" w:rsidP="00DF0F23">
                              <w:pPr>
                                <w:rPr>
                                  <w:del w:id="1880" w:author="pbx" w:date="2017-11-03T17:48:00Z"/>
                                </w:rPr>
                              </w:pPr>
                              <w:del w:id="1881" w:author="pbx" w:date="2017-11-03T17:48:00Z">
                                <w:r w:rsidRPr="001E7735">
                                  <w:delText xml:space="preserve">&lt;manufacturedProduct&gt; </w:delText>
                                </w:r>
                              </w:del>
                            </w:p>
                            <w:p w:rsidR="00292223" w:rsidRPr="001E7735" w:rsidRDefault="00292223" w:rsidP="00DF0F23">
                              <w:pPr>
                                <w:rPr>
                                  <w:del w:id="1882" w:author="pbx" w:date="2017-11-03T17:48:00Z"/>
                                </w:rPr>
                              </w:pPr>
                              <w:del w:id="1883" w:author="pbx" w:date="2017-11-03T17:48:00Z">
                                <w:r w:rsidRPr="001E7735">
                                  <w:delText xml:space="preserve">&lt;manufacturedProduct&gt; </w:delText>
                                </w:r>
                              </w:del>
                            </w:p>
                            <w:p w:rsidR="00292223" w:rsidRPr="00691B9B" w:rsidRDefault="00292223" w:rsidP="00DF0F23">
                              <w:pPr>
                                <w:rPr>
                                  <w:del w:id="1884" w:author="pbx" w:date="2017-11-03T17:48:00Z"/>
                                  <w:sz w:val="24"/>
                                </w:rPr>
                              </w:pPr>
                              <w:del w:id="1885" w:author="pbx" w:date="2017-11-03T17:48:00Z">
                                <w:r w:rsidRPr="001E7735">
                                  <w:delText>&lt;code code="Device Item Code" codeSystem="</w:delText>
                                </w:r>
                                <w:r w:rsidRPr="00691B9B">
                                  <w:delText xml:space="preserve"> </w:delText>
                                </w:r>
                                <w:r>
                                  <w:delText>2.16.840.1.113883.2.20.6.42</w:delText>
                                </w:r>
                                <w:r w:rsidRPr="001E7735">
                                  <w:delText xml:space="preserve">"/&gt; </w:delText>
                                </w:r>
                              </w:del>
                            </w:p>
                            <w:p w:rsidR="00292223" w:rsidRPr="001E7735" w:rsidRDefault="00292223" w:rsidP="00DF0F23">
                              <w:pPr>
                                <w:rPr>
                                  <w:del w:id="1886" w:author="pbx" w:date="2017-11-03T17:48:00Z"/>
                                </w:rPr>
                              </w:pPr>
                              <w:del w:id="1887" w:author="pbx" w:date="2017-11-03T17:48:00Z">
                                <w:r w:rsidRPr="001E7735">
                                  <w:delText>&lt;name&gt;</w:delText>
                                </w:r>
                                <w:r w:rsidRPr="001E7735">
                                  <w:rPr>
                                    <w:i/>
                                    <w:iCs/>
                                  </w:rPr>
                                  <w:delText xml:space="preserve">proprietary name </w:delText>
                                </w:r>
                                <w:r w:rsidRPr="001E7735">
                                  <w:delText>&lt;suffix&gt;</w:delText>
                                </w:r>
                                <w:r w:rsidRPr="001E7735">
                                  <w:rPr>
                                    <w:i/>
                                    <w:iCs/>
                                  </w:rPr>
                                  <w:delText>suffix to name</w:delText>
                                </w:r>
                                <w:r w:rsidRPr="001E7735">
                                  <w:delText xml:space="preserve">&lt;/suffix&gt;&lt;/name&gt; </w:delText>
                                </w:r>
                              </w:del>
                            </w:p>
                            <w:p w:rsidR="00292223" w:rsidRPr="001E7735" w:rsidRDefault="00292223" w:rsidP="00DF0F23">
                              <w:pPr>
                                <w:rPr>
                                  <w:del w:id="1888" w:author="pbx" w:date="2017-11-03T17:48:00Z"/>
                                </w:rPr>
                              </w:pPr>
                              <w:del w:id="1889" w:author="pbx" w:date="2017-11-03T17:48:00Z">
                                <w:r w:rsidRPr="001E7735">
                                  <w:delText>&lt;desc&gt;Brief description of product (up to 512 characters)&lt;/desc&gt;</w:delText>
                                </w:r>
                              </w:del>
                            </w:p>
                            <w:p w:rsidR="00292223" w:rsidRPr="001E7735" w:rsidRDefault="00292223" w:rsidP="00DF0F23">
                              <w:pPr>
                                <w:rPr>
                                  <w:del w:id="1890" w:author="pbx" w:date="2017-11-03T17:48:00Z"/>
                                </w:rPr>
                              </w:pPr>
                              <w:del w:id="1891" w:author="pbx" w:date="2017-11-03T17:48:00Z">
                                <w:r w:rsidRPr="001E7735">
                                  <w:delText xml:space="preserve">&lt;asSpecializedKind&gt; </w:delText>
                                </w:r>
                              </w:del>
                            </w:p>
                            <w:p w:rsidR="00292223" w:rsidRPr="001E7735" w:rsidRDefault="00292223" w:rsidP="00DF0F23">
                              <w:pPr>
                                <w:rPr>
                                  <w:del w:id="1892" w:author="pbx" w:date="2017-11-03T17:48:00Z"/>
                                </w:rPr>
                              </w:pPr>
                              <w:del w:id="1893" w:author="pbx" w:date="2017-11-03T17:48:00Z">
                                <w:r w:rsidRPr="001E7735">
                                  <w:delText xml:space="preserve">&lt;generalizedMaterialKind&gt; </w:delText>
                                </w:r>
                              </w:del>
                            </w:p>
                            <w:p w:rsidR="00292223" w:rsidRPr="001E7735" w:rsidRDefault="00292223" w:rsidP="00DF0F23">
                              <w:pPr>
                                <w:rPr>
                                  <w:del w:id="1894" w:author="pbx" w:date="2017-11-03T17:48:00Z"/>
                                </w:rPr>
                              </w:pPr>
                              <w:del w:id="1895" w:author="pbx" w:date="2017-11-03T17:48:00Z">
                                <w:r w:rsidRPr="001E7735">
                                  <w:delText>&lt;code code="</w:delText>
                                </w:r>
                                <w:r w:rsidRPr="001E7735">
                                  <w:rPr>
                                    <w:i/>
                                    <w:iCs/>
                                  </w:rPr>
                                  <w:delText>product classification code</w:delText>
                                </w:r>
                                <w:r w:rsidRPr="001E7735">
                                  <w:delText>" codeSystem="</w:delText>
                                </w:r>
                                <w:r>
                                  <w:delText>2.16.840.1.113883.2.20.6.27</w:delText>
                                </w:r>
                                <w:r w:rsidRPr="001E7735">
                                  <w:delText>" displayName="</w:delText>
                                </w:r>
                                <w:r w:rsidRPr="001E7735">
                                  <w:rPr>
                                    <w:i/>
                                    <w:iCs/>
                                  </w:rPr>
                                  <w:delText>display name</w:delText>
                                </w:r>
                                <w:r w:rsidRPr="001E7735">
                                  <w:delText xml:space="preserve">"/&gt; </w:delText>
                                </w:r>
                              </w:del>
                            </w:p>
                            <w:p w:rsidR="00292223" w:rsidRPr="001E7735" w:rsidRDefault="00292223" w:rsidP="00DF0F23">
                              <w:pPr>
                                <w:rPr>
                                  <w:del w:id="1896" w:author="pbx" w:date="2017-11-03T17:48:00Z"/>
                                </w:rPr>
                              </w:pPr>
                              <w:del w:id="1897" w:author="pbx" w:date="2017-11-03T17:48:00Z">
                                <w:r w:rsidRPr="001E7735">
                                  <w:delText xml:space="preserve">&lt;/generalizedMaterialKind&gt; </w:delText>
                                </w:r>
                              </w:del>
                            </w:p>
                            <w:p w:rsidR="00292223" w:rsidRPr="001E7735" w:rsidRDefault="00292223" w:rsidP="00DF0F23">
                              <w:pPr>
                                <w:rPr>
                                  <w:del w:id="1898" w:author="pbx" w:date="2017-11-03T17:48:00Z"/>
                                </w:rPr>
                              </w:pPr>
                              <w:del w:id="1899" w:author="pbx" w:date="2017-11-03T17:48:00Z">
                                <w:r w:rsidRPr="001E7735">
                                  <w:delText xml:space="preserve">&lt;/asSpecializedKind&gt; </w:delText>
                                </w:r>
                              </w:del>
                            </w:p>
                            <w:p w:rsidR="00292223" w:rsidRPr="001E7735" w:rsidRDefault="00292223" w:rsidP="00DF0F23">
                              <w:pPr>
                                <w:rPr>
                                  <w:del w:id="1900" w:author="pbx" w:date="2017-11-03T17:48:00Z"/>
                                </w:rPr>
                              </w:pPr>
                              <w:del w:id="1901" w:author="pbx" w:date="2017-11-03T17:48:00Z">
                                <w:r w:rsidRPr="001E7735">
                                  <w:delText>&lt;/manufacturedProduct&gt;</w:delText>
                                </w:r>
                              </w:del>
                            </w:p>
                            <w:p w:rsidR="00292223" w:rsidRPr="001E7735" w:rsidRDefault="00292223" w:rsidP="00DF0F23">
                              <w:pPr>
                                <w:rPr>
                                  <w:del w:id="1902" w:author="pbx" w:date="2017-11-03T17:48:00Z"/>
                                </w:rPr>
                              </w:pPr>
                              <w:del w:id="1903" w:author="pbx" w:date="2017-11-03T17:48:00Z">
                                <w:r w:rsidRPr="001E7735">
                                  <w:delText>&lt;subjectOf&gt;</w:delText>
                                </w:r>
                              </w:del>
                            </w:p>
                            <w:p w:rsidR="00292223" w:rsidRPr="001E7735" w:rsidRDefault="00292223" w:rsidP="00DF0F23">
                              <w:pPr>
                                <w:rPr>
                                  <w:del w:id="1904" w:author="pbx" w:date="2017-11-03T17:48:00Z"/>
                                </w:rPr>
                              </w:pPr>
                              <w:del w:id="1905" w:author="pbx" w:date="2017-11-03T17:48:00Z">
                                <w:r w:rsidRPr="001E7735">
                                  <w:delText xml:space="preserve">&lt;approval&gt; &lt;!-- possibly approval number --&gt; </w:delText>
                                </w:r>
                              </w:del>
                            </w:p>
                            <w:p w:rsidR="00292223" w:rsidRPr="001E7735" w:rsidRDefault="00292223" w:rsidP="00DF0F23">
                              <w:pPr>
                                <w:rPr>
                                  <w:del w:id="1906" w:author="pbx" w:date="2017-11-03T17:48:00Z"/>
                                </w:rPr>
                              </w:pPr>
                              <w:del w:id="1907" w:author="pbx" w:date="2017-11-03T17:48:00Z">
                                <w:r w:rsidRPr="001E7735">
                                  <w:delText>&lt;code code="C80441" displayName="Premarket Application" codeSystem="</w:delText>
                                </w:r>
                                <w:r>
                                  <w:delText>2.16.840.1.113883.2.20.6.11</w:delText>
                                </w:r>
                                <w:r w:rsidRPr="001E7735">
                                  <w:delText>" /&gt;</w:delText>
                                </w:r>
                              </w:del>
                            </w:p>
                            <w:p w:rsidR="00292223" w:rsidRPr="001E7735" w:rsidRDefault="00292223" w:rsidP="00DF0F23">
                              <w:pPr>
                                <w:rPr>
                                  <w:del w:id="1908" w:author="pbx" w:date="2017-11-03T17:48:00Z"/>
                                </w:rPr>
                              </w:pPr>
                              <w:del w:id="1909" w:author="pbx" w:date="2017-11-03T17:48:00Z">
                                <w:r w:rsidRPr="001E7735">
                                  <w:delText xml:space="preserve">&lt;!-- possibly other attributes in the marketing category --&gt; </w:delText>
                                </w:r>
                              </w:del>
                            </w:p>
                            <w:p w:rsidR="00292223" w:rsidRPr="001E7735" w:rsidRDefault="00292223" w:rsidP="00DF0F23">
                              <w:pPr>
                                <w:rPr>
                                  <w:del w:id="1910" w:author="pbx" w:date="2017-11-03T17:48:00Z"/>
                                </w:rPr>
                              </w:pPr>
                              <w:del w:id="1911" w:author="pbx" w:date="2017-11-03T17:48:00Z">
                                <w:r w:rsidRPr="001E7735">
                                  <w:delText xml:space="preserve">&lt;/approval&gt; </w:delText>
                                </w:r>
                              </w:del>
                            </w:p>
                            <w:p w:rsidR="00292223" w:rsidRPr="001E7735" w:rsidRDefault="00292223" w:rsidP="00DF0F23">
                              <w:pPr>
                                <w:rPr>
                                  <w:del w:id="1912" w:author="pbx" w:date="2017-11-03T17:48:00Z"/>
                                </w:rPr>
                              </w:pPr>
                              <w:del w:id="1913" w:author="pbx" w:date="2017-11-03T17:48:00Z">
                                <w:r w:rsidRPr="001E7735">
                                  <w:delText xml:space="preserve">&lt;/subjectOf&gt; </w:delText>
                                </w:r>
                              </w:del>
                            </w:p>
                            <w:p w:rsidR="00292223" w:rsidRPr="001E7735" w:rsidRDefault="00292223" w:rsidP="00DF0F23">
                              <w:pPr>
                                <w:rPr>
                                  <w:del w:id="1914" w:author="pbx" w:date="2017-11-03T17:48:00Z"/>
                                </w:rPr>
                              </w:pPr>
                              <w:del w:id="1915" w:author="pbx" w:date="2017-11-03T17:48:00Z">
                                <w:r w:rsidRPr="001E7735">
                                  <w:delText xml:space="preserve">&lt;/manufacturedProduct&gt; </w:delText>
                                </w:r>
                              </w:del>
                            </w:p>
                            <w:p w:rsidR="00292223" w:rsidRPr="001E7735" w:rsidRDefault="00292223" w:rsidP="00DF0F23">
                              <w:pPr>
                                <w:rPr>
                                  <w:del w:id="1916" w:author="pbx" w:date="2017-11-03T17:48:00Z"/>
                                </w:rPr>
                              </w:pPr>
                              <w:del w:id="1917" w:author="pbx" w:date="2017-11-03T17:48:00Z">
                                <w:r w:rsidRPr="001E7735">
                                  <w:delText>&lt;/subject&gt;</w:delText>
                                </w:r>
                              </w:del>
                            </w:p>
                            <w:p w:rsidR="00292223" w:rsidRPr="001E7735" w:rsidRDefault="00292223" w:rsidP="00DF0F23">
                              <w:pPr>
                                <w:rPr>
                                  <w:del w:id="1918" w:author="pbx" w:date="2017-11-03T17:48:00Z"/>
                                </w:rPr>
                              </w:pPr>
                            </w:p>
                          </w:txbxContent>
                        </wps:txbx>
                        <wps:bodyPr rot="0" vert="horz" wrap="square" lIns="91440" tIns="45720" rIns="91440" bIns="45720" anchor="t" anchorCtr="0">
                          <a:noAutofit/>
                        </wps:bodyPr>
                      </wps:wsp>
                    </a:graphicData>
                  </a:graphic>
                </wp:inline>
              </w:drawing>
            </mc:Choice>
            <mc:Fallback>
              <w:pict>
                <v:shape id="_x0000_s1060" type="#_x0000_t202" style="width:460.8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" fillcolor="#c6d9f1 [671]">
                  <v:shadow on="t" color="#bfbfbf [2412]" offset="0,4pt"/>
                  <v:textbox>
                    <w:txbxContent>
                      <w:p w14:paraId="3CA7BD52" w14:textId="77777777" w:rsidR="00292223" w:rsidRPr="001E7735" w:rsidRDefault="00292223" w:rsidP="00DF0F23">
                        <w:pPr>
                          <w:rPr>
                            <w:del w:id="2616" w:author="pbx" w:date="2017-11-03T17:48:00Z"/>
                          </w:rPr>
                        </w:pPr>
                        <w:del w:id="2617" w:author="pbx" w:date="2017-11-03T17:48:00Z">
                          <w:r w:rsidRPr="001E7735">
                            <w:delText xml:space="preserve">&lt;subject&gt; </w:delText>
                          </w:r>
                        </w:del>
                      </w:p>
                      <w:p w14:paraId="0A16CD28" w14:textId="77777777" w:rsidR="00292223" w:rsidRPr="001E7735" w:rsidRDefault="00292223" w:rsidP="00DF0F23">
                        <w:pPr>
                          <w:rPr>
                            <w:del w:id="2618" w:author="pbx" w:date="2017-11-03T17:48:00Z"/>
                          </w:rPr>
                        </w:pPr>
                        <w:del w:id="2619" w:author="pbx" w:date="2017-11-03T17:48:00Z">
                          <w:r w:rsidRPr="001E7735">
                            <w:delText xml:space="preserve">&lt;manufacturedProduct&gt; </w:delText>
                          </w:r>
                        </w:del>
                      </w:p>
                      <w:p w14:paraId="27C92D42" w14:textId="77777777" w:rsidR="00292223" w:rsidRPr="001E7735" w:rsidRDefault="00292223" w:rsidP="00DF0F23">
                        <w:pPr>
                          <w:rPr>
                            <w:del w:id="2620" w:author="pbx" w:date="2017-11-03T17:48:00Z"/>
                          </w:rPr>
                        </w:pPr>
                        <w:del w:id="2621" w:author="pbx" w:date="2017-11-03T17:48:00Z">
                          <w:r w:rsidRPr="001E7735">
                            <w:delText xml:space="preserve">&lt;manufacturedProduct&gt; </w:delText>
                          </w:r>
                        </w:del>
                      </w:p>
                      <w:p w14:paraId="6BD9F984" w14:textId="77777777" w:rsidR="00292223" w:rsidRPr="00691B9B" w:rsidRDefault="00292223" w:rsidP="00DF0F23">
                        <w:pPr>
                          <w:rPr>
                            <w:del w:id="2622" w:author="pbx" w:date="2017-11-03T17:48:00Z"/>
                            <w:sz w:val="24"/>
                          </w:rPr>
                        </w:pPr>
                        <w:del w:id="2623" w:author="pbx" w:date="2017-11-03T17:48:00Z">
                          <w:r w:rsidRPr="001E7735">
                            <w:delText>&lt;code code="Device Item Code" codeSystem="</w:delText>
                          </w:r>
                          <w:r w:rsidRPr="00691B9B">
                            <w:delText xml:space="preserve"> </w:delText>
                          </w:r>
                          <w:r>
                            <w:delText>2.16.840.1.113883.2.20.6.42</w:delText>
                          </w:r>
                          <w:r w:rsidRPr="001E7735">
                            <w:delText xml:space="preserve">"/&gt; </w:delText>
                          </w:r>
                        </w:del>
                      </w:p>
                      <w:p w14:paraId="2446342B" w14:textId="77777777" w:rsidR="00292223" w:rsidRPr="001E7735" w:rsidRDefault="00292223" w:rsidP="00DF0F23">
                        <w:pPr>
                          <w:rPr>
                            <w:del w:id="2624" w:author="pbx" w:date="2017-11-03T17:48:00Z"/>
                          </w:rPr>
                        </w:pPr>
                        <w:del w:id="2625" w:author="pbx" w:date="2017-11-03T17:48:00Z">
                          <w:r w:rsidRPr="001E7735">
                            <w:delText>&lt;name&gt;</w:delText>
                          </w:r>
                          <w:r w:rsidRPr="001E7735">
                            <w:rPr>
                              <w:i/>
                              <w:iCs/>
                            </w:rPr>
                            <w:delText xml:space="preserve">proprietary name </w:delText>
                          </w:r>
                          <w:r w:rsidRPr="001E7735">
                            <w:delText>&lt;suffix&gt;</w:delText>
                          </w:r>
                          <w:r w:rsidRPr="001E7735">
                            <w:rPr>
                              <w:i/>
                              <w:iCs/>
                            </w:rPr>
                            <w:delText>suffix to name</w:delText>
                          </w:r>
                          <w:r w:rsidRPr="001E7735">
                            <w:delText xml:space="preserve">&lt;/suffix&gt;&lt;/name&gt; </w:delText>
                          </w:r>
                        </w:del>
                      </w:p>
                      <w:p w14:paraId="344C08CC" w14:textId="77777777" w:rsidR="00292223" w:rsidRPr="001E7735" w:rsidRDefault="00292223" w:rsidP="00DF0F23">
                        <w:pPr>
                          <w:rPr>
                            <w:del w:id="2626" w:author="pbx" w:date="2017-11-03T17:48:00Z"/>
                          </w:rPr>
                        </w:pPr>
                        <w:del w:id="2627" w:author="pbx" w:date="2017-11-03T17:48:00Z">
                          <w:r w:rsidRPr="001E7735">
                            <w:delText>&lt;desc&gt;Brief description of product (up to 512 characters)&lt;/desc&gt;</w:delText>
                          </w:r>
                        </w:del>
                      </w:p>
                      <w:p w14:paraId="63FA5645" w14:textId="77777777" w:rsidR="00292223" w:rsidRPr="001E7735" w:rsidRDefault="00292223" w:rsidP="00DF0F23">
                        <w:pPr>
                          <w:rPr>
                            <w:del w:id="2628" w:author="pbx" w:date="2017-11-03T17:48:00Z"/>
                          </w:rPr>
                        </w:pPr>
                        <w:del w:id="2629" w:author="pbx" w:date="2017-11-03T17:48:00Z">
                          <w:r w:rsidRPr="001E7735">
                            <w:delText xml:space="preserve">&lt;asSpecializedKind&gt; </w:delText>
                          </w:r>
                        </w:del>
                      </w:p>
                      <w:p w14:paraId="15CC7EF1" w14:textId="77777777" w:rsidR="00292223" w:rsidRPr="001E7735" w:rsidRDefault="00292223" w:rsidP="00DF0F23">
                        <w:pPr>
                          <w:rPr>
                            <w:del w:id="2630" w:author="pbx" w:date="2017-11-03T17:48:00Z"/>
                          </w:rPr>
                        </w:pPr>
                        <w:del w:id="2631" w:author="pbx" w:date="2017-11-03T17:48:00Z">
                          <w:r w:rsidRPr="001E7735">
                            <w:delText xml:space="preserve">&lt;generalizedMaterialKind&gt; </w:delText>
                          </w:r>
                        </w:del>
                      </w:p>
                      <w:p w14:paraId="612EB047" w14:textId="77777777" w:rsidR="00292223" w:rsidRPr="001E7735" w:rsidRDefault="00292223" w:rsidP="00DF0F23">
                        <w:pPr>
                          <w:rPr>
                            <w:del w:id="2632" w:author="pbx" w:date="2017-11-03T17:48:00Z"/>
                          </w:rPr>
                        </w:pPr>
                        <w:del w:id="2633" w:author="pbx" w:date="2017-11-03T17:48:00Z">
                          <w:r w:rsidRPr="001E7735">
                            <w:delText>&lt;code code="</w:delText>
                          </w:r>
                          <w:r w:rsidRPr="001E7735">
                            <w:rPr>
                              <w:i/>
                              <w:iCs/>
                            </w:rPr>
                            <w:delText>product classification code</w:delText>
                          </w:r>
                          <w:r w:rsidRPr="001E7735">
                            <w:delText>" codeSystem="</w:delText>
                          </w:r>
                          <w:r>
                            <w:delText>2.16.840.1.113883.2.20.6.27</w:delText>
                          </w:r>
                          <w:r w:rsidRPr="001E7735">
                            <w:delText>" displayName="</w:delText>
                          </w:r>
                          <w:r w:rsidRPr="001E7735">
                            <w:rPr>
                              <w:i/>
                              <w:iCs/>
                            </w:rPr>
                            <w:delText>display name</w:delText>
                          </w:r>
                          <w:r w:rsidRPr="001E7735">
                            <w:delText xml:space="preserve">"/&gt; </w:delText>
                          </w:r>
                        </w:del>
                      </w:p>
                      <w:p w14:paraId="572D6DA2" w14:textId="77777777" w:rsidR="00292223" w:rsidRPr="001E7735" w:rsidRDefault="00292223" w:rsidP="00DF0F23">
                        <w:pPr>
                          <w:rPr>
                            <w:del w:id="2634" w:author="pbx" w:date="2017-11-03T17:48:00Z"/>
                          </w:rPr>
                        </w:pPr>
                        <w:del w:id="2635" w:author="pbx" w:date="2017-11-03T17:48:00Z">
                          <w:r w:rsidRPr="001E7735">
                            <w:delText xml:space="preserve">&lt;/generalizedMaterialKind&gt; </w:delText>
                          </w:r>
                        </w:del>
                      </w:p>
                      <w:p w14:paraId="04D3B187" w14:textId="77777777" w:rsidR="00292223" w:rsidRPr="001E7735" w:rsidRDefault="00292223" w:rsidP="00DF0F23">
                        <w:pPr>
                          <w:rPr>
                            <w:del w:id="2636" w:author="pbx" w:date="2017-11-03T17:48:00Z"/>
                          </w:rPr>
                        </w:pPr>
                        <w:del w:id="2637" w:author="pbx" w:date="2017-11-03T17:48:00Z">
                          <w:r w:rsidRPr="001E7735">
                            <w:delText xml:space="preserve">&lt;/asSpecializedKind&gt; </w:delText>
                          </w:r>
                        </w:del>
                      </w:p>
                      <w:p w14:paraId="484E3B12" w14:textId="77777777" w:rsidR="00292223" w:rsidRPr="001E7735" w:rsidRDefault="00292223" w:rsidP="00DF0F23">
                        <w:pPr>
                          <w:rPr>
                            <w:del w:id="2638" w:author="pbx" w:date="2017-11-03T17:48:00Z"/>
                          </w:rPr>
                        </w:pPr>
                        <w:del w:id="2639" w:author="pbx" w:date="2017-11-03T17:48:00Z">
                          <w:r w:rsidRPr="001E7735">
                            <w:delText>&lt;/manufacturedProduct&gt;</w:delText>
                          </w:r>
                        </w:del>
                      </w:p>
                      <w:p w14:paraId="7C3CEFC3" w14:textId="77777777" w:rsidR="00292223" w:rsidRPr="001E7735" w:rsidRDefault="00292223" w:rsidP="00DF0F23">
                        <w:pPr>
                          <w:rPr>
                            <w:del w:id="2640" w:author="pbx" w:date="2017-11-03T17:48:00Z"/>
                          </w:rPr>
                        </w:pPr>
                        <w:del w:id="2641" w:author="pbx" w:date="2017-11-03T17:48:00Z">
                          <w:r w:rsidRPr="001E7735">
                            <w:delText>&lt;subjectOf&gt;</w:delText>
                          </w:r>
                        </w:del>
                      </w:p>
                      <w:p w14:paraId="48C6FDF5" w14:textId="77777777" w:rsidR="00292223" w:rsidRPr="001E7735" w:rsidRDefault="00292223" w:rsidP="00DF0F23">
                        <w:pPr>
                          <w:rPr>
                            <w:del w:id="2642" w:author="pbx" w:date="2017-11-03T17:48:00Z"/>
                          </w:rPr>
                        </w:pPr>
                        <w:del w:id="2643" w:author="pbx" w:date="2017-11-03T17:48:00Z">
                          <w:r w:rsidRPr="001E7735">
                            <w:delText xml:space="preserve">&lt;approval&gt; &lt;!-- possibly approval number --&gt; </w:delText>
                          </w:r>
                        </w:del>
                      </w:p>
                      <w:p w14:paraId="15096C0F" w14:textId="77777777" w:rsidR="00292223" w:rsidRPr="001E7735" w:rsidRDefault="00292223" w:rsidP="00DF0F23">
                        <w:pPr>
                          <w:rPr>
                            <w:del w:id="2644" w:author="pbx" w:date="2017-11-03T17:48:00Z"/>
                          </w:rPr>
                        </w:pPr>
                        <w:del w:id="2645" w:author="pbx" w:date="2017-11-03T17:48:00Z">
                          <w:r w:rsidRPr="001E7735">
                            <w:delText>&lt;code code="C80441" displayName="Premarket Application" codeSystem="</w:delText>
                          </w:r>
                          <w:r>
                            <w:delText>2.16.840.1.113883.2.20.6.11</w:delText>
                          </w:r>
                          <w:r w:rsidRPr="001E7735">
                            <w:delText>" /&gt;</w:delText>
                          </w:r>
                        </w:del>
                      </w:p>
                      <w:p w14:paraId="25833CF0" w14:textId="77777777" w:rsidR="00292223" w:rsidRPr="001E7735" w:rsidRDefault="00292223" w:rsidP="00DF0F23">
                        <w:pPr>
                          <w:rPr>
                            <w:del w:id="2646" w:author="pbx" w:date="2017-11-03T17:48:00Z"/>
                          </w:rPr>
                        </w:pPr>
                        <w:del w:id="2647" w:author="pbx" w:date="2017-11-03T17:48:00Z">
                          <w:r w:rsidRPr="001E7735">
                            <w:delText xml:space="preserve">&lt;!-- possibly other attributes in the marketing category --&gt; </w:delText>
                          </w:r>
                        </w:del>
                      </w:p>
                      <w:p w14:paraId="36C59396" w14:textId="77777777" w:rsidR="00292223" w:rsidRPr="001E7735" w:rsidRDefault="00292223" w:rsidP="00DF0F23">
                        <w:pPr>
                          <w:rPr>
                            <w:del w:id="2648" w:author="pbx" w:date="2017-11-03T17:48:00Z"/>
                          </w:rPr>
                        </w:pPr>
                        <w:del w:id="2649" w:author="pbx" w:date="2017-11-03T17:48:00Z">
                          <w:r w:rsidRPr="001E7735">
                            <w:delText xml:space="preserve">&lt;/approval&gt; </w:delText>
                          </w:r>
                        </w:del>
                      </w:p>
                      <w:p w14:paraId="54BBB782" w14:textId="77777777" w:rsidR="00292223" w:rsidRPr="001E7735" w:rsidRDefault="00292223" w:rsidP="00DF0F23">
                        <w:pPr>
                          <w:rPr>
                            <w:del w:id="2650" w:author="pbx" w:date="2017-11-03T17:48:00Z"/>
                          </w:rPr>
                        </w:pPr>
                        <w:del w:id="2651" w:author="pbx" w:date="2017-11-03T17:48:00Z">
                          <w:r w:rsidRPr="001E7735">
                            <w:delText xml:space="preserve">&lt;/subjectOf&gt; </w:delText>
                          </w:r>
                        </w:del>
                      </w:p>
                      <w:p w14:paraId="407BE426" w14:textId="77777777" w:rsidR="00292223" w:rsidRPr="001E7735" w:rsidRDefault="00292223" w:rsidP="00DF0F23">
                        <w:pPr>
                          <w:rPr>
                            <w:del w:id="2652" w:author="pbx" w:date="2017-11-03T17:48:00Z"/>
                          </w:rPr>
                        </w:pPr>
                        <w:del w:id="2653" w:author="pbx" w:date="2017-11-03T17:48:00Z">
                          <w:r w:rsidRPr="001E7735">
                            <w:delText xml:space="preserve">&lt;/manufacturedProduct&gt; </w:delText>
                          </w:r>
                        </w:del>
                      </w:p>
                      <w:p w14:paraId="6BEC4B30" w14:textId="77777777" w:rsidR="00292223" w:rsidRPr="001E7735" w:rsidRDefault="00292223" w:rsidP="00DF0F23">
                        <w:pPr>
                          <w:rPr>
                            <w:del w:id="2654" w:author="pbx" w:date="2017-11-03T17:48:00Z"/>
                          </w:rPr>
                        </w:pPr>
                        <w:del w:id="2655" w:author="pbx" w:date="2017-11-03T17:48:00Z">
                          <w:r w:rsidRPr="001E7735">
                            <w:delText>&lt;/subject&gt;</w:delText>
                          </w:r>
                        </w:del>
                      </w:p>
                      <w:p w14:paraId="630D51EB" w14:textId="77777777" w:rsidR="00292223" w:rsidRPr="001E7735" w:rsidRDefault="00292223" w:rsidP="00DF0F23">
                        <w:pPr>
                          <w:rPr>
                            <w:del w:id="2656" w:author="pbx" w:date="2017-11-03T17:48:00Z"/>
                          </w:rPr>
                        </w:pPr>
                      </w:p>
                    </w:txbxContent>
                  </v:textbox>
                  <w10:anchorlock/>
                </v:shape>
              </w:pict>
            </mc:Fallback>
          </mc:AlternateContent>
        </w:r>
      </w:del>
    </w:p>
    <w:p w:rsidR="00E35068" w:rsidRPr="00F67C8B" w:rsidRDefault="00E35068" w:rsidP="00E35068">
      <w:pPr>
        <w:rPr>
          <w:ins w:id="1919" w:author="pbx" w:date="2017-11-03T17:48:00Z"/>
          <w:rFonts w:eastAsia="Arial Unicode MS"/>
        </w:rPr>
      </w:pPr>
      <w:ins w:id="1920" w:author="pbx" w:date="2017-11-03T17:48:00Z">
        <w:r w:rsidRPr="00F67C8B">
          <w:rPr>
            <w:rFonts w:eastAsia="Arial Unicode MS"/>
          </w:rPr>
          <w:t xml:space="preserve">&lt;subject&gt; </w:t>
        </w:r>
      </w:ins>
    </w:p>
    <w:p w:rsidR="00E35068" w:rsidRPr="00F67C8B" w:rsidRDefault="00E35068" w:rsidP="00E35068">
      <w:pPr>
        <w:ind w:left="288"/>
        <w:rPr>
          <w:ins w:id="1921" w:author="pbx" w:date="2017-11-03T17:48:00Z"/>
          <w:rFonts w:eastAsia="Arial Unicode MS"/>
        </w:rPr>
      </w:pPr>
      <w:ins w:id="1922" w:author="pbx" w:date="2017-11-03T17:48:00Z">
        <w:r w:rsidRPr="00F67C8B">
          <w:rPr>
            <w:rFonts w:eastAsia="Arial Unicode MS"/>
          </w:rPr>
          <w:t xml:space="preserve">&lt;manufacturedProduct&gt; </w:t>
        </w:r>
      </w:ins>
    </w:p>
    <w:p w:rsidR="00E35068" w:rsidRPr="00F67C8B" w:rsidRDefault="00E35068" w:rsidP="00E35068">
      <w:pPr>
        <w:ind w:left="576"/>
        <w:rPr>
          <w:ins w:id="1923" w:author="pbx" w:date="2017-11-03T17:48:00Z"/>
          <w:rFonts w:eastAsia="Arial Unicode MS"/>
        </w:rPr>
      </w:pPr>
      <w:ins w:id="1924" w:author="pbx" w:date="2017-11-03T17:48:00Z">
        <w:r w:rsidRPr="00F67C8B">
          <w:rPr>
            <w:rFonts w:eastAsia="Arial Unicode MS"/>
          </w:rPr>
          <w:t xml:space="preserve">&lt;manufacturedProduct&gt; </w:t>
        </w:r>
      </w:ins>
    </w:p>
    <w:p w:rsidR="00E35068" w:rsidRPr="00F67C8B" w:rsidRDefault="00E35068" w:rsidP="00E35068">
      <w:pPr>
        <w:ind w:left="864"/>
        <w:rPr>
          <w:ins w:id="1925" w:author="pbx" w:date="2017-11-03T17:48:00Z"/>
          <w:rFonts w:eastAsia="Arial Unicode MS"/>
        </w:rPr>
      </w:pPr>
      <w:ins w:id="1926" w:author="pbx" w:date="2017-11-03T17:48:00Z">
        <w:r w:rsidRPr="00F67C8B">
          <w:rPr>
            <w:rFonts w:eastAsia="Arial Unicode MS"/>
          </w:rPr>
          <w:t xml:space="preserve">&lt;code code="Product Code" codeSystem="2.16.840.1.113883.2.20.6.42"/&gt; </w:t>
        </w:r>
      </w:ins>
    </w:p>
    <w:p w:rsidR="00E35068" w:rsidRPr="00F67C8B" w:rsidRDefault="00E35068" w:rsidP="00E35068">
      <w:pPr>
        <w:ind w:left="864"/>
        <w:rPr>
          <w:ins w:id="1927" w:author="pbx" w:date="2017-11-03T17:48:00Z"/>
          <w:rFonts w:eastAsia="Arial Unicode MS"/>
        </w:rPr>
      </w:pPr>
      <w:ins w:id="1928" w:author="pbx" w:date="2017-11-03T17:48:00Z">
        <w:r w:rsidRPr="00F67C8B">
          <w:rPr>
            <w:rFonts w:eastAsia="Arial Unicode MS"/>
          </w:rPr>
          <w:t xml:space="preserve">&lt;name&gt;proprietary name &lt;suffix&gt;suffix to name&lt;/suffix&gt;&lt;/name&gt; </w:t>
        </w:r>
      </w:ins>
    </w:p>
    <w:p w:rsidR="00E35068" w:rsidRPr="00F67C8B" w:rsidRDefault="00E35068" w:rsidP="00E35068">
      <w:pPr>
        <w:ind w:left="864"/>
        <w:rPr>
          <w:ins w:id="1929" w:author="pbx" w:date="2017-11-03T17:48:00Z"/>
          <w:rFonts w:eastAsia="Arial Unicode MS"/>
        </w:rPr>
      </w:pPr>
      <w:ins w:id="1930" w:author="pbx" w:date="2017-11-03T17:48:00Z">
        <w:r w:rsidRPr="00F67C8B">
          <w:rPr>
            <w:rFonts w:eastAsia="Arial Unicode MS"/>
          </w:rPr>
          <w:t>&lt;formCode code="dose form code" codeSystem="2.16.840.1.113883.2.20.6.3" displayName="display name"/&gt;</w:t>
        </w:r>
      </w:ins>
    </w:p>
    <w:p w:rsidR="00E35068" w:rsidRPr="00F67C8B" w:rsidRDefault="00E35068" w:rsidP="00E35068">
      <w:pPr>
        <w:ind w:left="864"/>
        <w:rPr>
          <w:ins w:id="1931" w:author="pbx" w:date="2017-11-03T17:48:00Z"/>
          <w:rFonts w:eastAsia="Arial Unicode MS"/>
        </w:rPr>
      </w:pPr>
      <w:ins w:id="1932" w:author="pbx" w:date="2017-11-03T17:48:00Z">
        <w:r w:rsidRPr="00F67C8B">
          <w:rPr>
            <w:rFonts w:eastAsia="Arial Unicode MS"/>
          </w:rPr>
          <w:t xml:space="preserve">&lt;asEntityWithGeneric&gt; </w:t>
        </w:r>
      </w:ins>
    </w:p>
    <w:p w:rsidR="00E35068" w:rsidRPr="00F67C8B" w:rsidRDefault="00E35068" w:rsidP="00E35068">
      <w:pPr>
        <w:ind w:left="1152"/>
        <w:rPr>
          <w:ins w:id="1933" w:author="pbx" w:date="2017-11-03T17:48:00Z"/>
          <w:rFonts w:eastAsia="Arial Unicode MS"/>
        </w:rPr>
      </w:pPr>
      <w:ins w:id="1934" w:author="pbx" w:date="2017-11-03T17:48:00Z">
        <w:r w:rsidRPr="00F67C8B">
          <w:rPr>
            <w:rFonts w:eastAsia="Arial Unicode MS"/>
          </w:rPr>
          <w:t xml:space="preserve">&lt;genericMedicine&gt; </w:t>
        </w:r>
      </w:ins>
    </w:p>
    <w:p w:rsidR="00E35068" w:rsidRPr="00F67C8B" w:rsidRDefault="00E35068" w:rsidP="00E35068">
      <w:pPr>
        <w:ind w:left="1440"/>
        <w:rPr>
          <w:ins w:id="1935" w:author="pbx" w:date="2017-11-03T17:48:00Z"/>
          <w:rFonts w:eastAsia="Arial Unicode MS"/>
        </w:rPr>
      </w:pPr>
      <w:ins w:id="1936" w:author="pbx" w:date="2017-11-03T17:48:00Z">
        <w:r w:rsidRPr="00F67C8B">
          <w:rPr>
            <w:rFonts w:eastAsia="Arial Unicode MS"/>
          </w:rPr>
          <w:t xml:space="preserve">&lt;name&gt;non proprietary name&lt;/name&gt; </w:t>
        </w:r>
      </w:ins>
    </w:p>
    <w:p w:rsidR="00E35068" w:rsidRPr="00F67C8B" w:rsidRDefault="00E35068" w:rsidP="00E35068">
      <w:pPr>
        <w:ind w:left="1152"/>
        <w:rPr>
          <w:ins w:id="1937" w:author="pbx" w:date="2017-11-03T17:48:00Z"/>
          <w:rFonts w:eastAsia="Arial Unicode MS"/>
        </w:rPr>
      </w:pPr>
      <w:ins w:id="1938" w:author="pbx" w:date="2017-11-03T17:48:00Z">
        <w:r w:rsidRPr="00F67C8B">
          <w:rPr>
            <w:rFonts w:eastAsia="Arial Unicode MS"/>
          </w:rPr>
          <w:t xml:space="preserve">&lt;/genericMedicine&gt; </w:t>
        </w:r>
      </w:ins>
    </w:p>
    <w:p w:rsidR="00E35068" w:rsidRPr="00F67C8B" w:rsidRDefault="00E35068" w:rsidP="00E35068">
      <w:pPr>
        <w:ind w:left="864"/>
        <w:rPr>
          <w:ins w:id="1939" w:author="pbx" w:date="2017-11-03T17:48:00Z"/>
          <w:rFonts w:eastAsia="Arial Unicode MS"/>
        </w:rPr>
      </w:pPr>
      <w:ins w:id="1940" w:author="pbx" w:date="2017-11-03T17:48:00Z">
        <w:r w:rsidRPr="00F67C8B">
          <w:rPr>
            <w:rFonts w:eastAsia="Arial Unicode MS"/>
          </w:rPr>
          <w:t xml:space="preserve">&lt;/asEntityWithGeneric&gt; </w:t>
        </w:r>
      </w:ins>
    </w:p>
    <w:p w:rsidR="00E35068" w:rsidRPr="00F67C8B" w:rsidRDefault="00E35068" w:rsidP="00E35068">
      <w:pPr>
        <w:ind w:left="576"/>
        <w:rPr>
          <w:ins w:id="1941" w:author="pbx" w:date="2017-11-03T17:48:00Z"/>
          <w:rFonts w:eastAsia="Arial Unicode MS"/>
        </w:rPr>
      </w:pPr>
      <w:ins w:id="1942" w:author="pbx" w:date="2017-11-03T17:48:00Z">
        <w:r w:rsidRPr="00F67C8B">
          <w:rPr>
            <w:rFonts w:eastAsia="Arial Unicode MS"/>
          </w:rPr>
          <w:t>&lt;/manufacturedProduct&gt;</w:t>
        </w:r>
      </w:ins>
    </w:p>
    <w:p w:rsidR="00E35068" w:rsidRPr="00F67C8B" w:rsidRDefault="00E35068" w:rsidP="00E35068">
      <w:pPr>
        <w:ind w:left="576"/>
        <w:rPr>
          <w:ins w:id="1943" w:author="pbx" w:date="2017-11-03T17:48:00Z"/>
          <w:rFonts w:eastAsia="Arial Unicode MS"/>
        </w:rPr>
      </w:pPr>
      <w:ins w:id="1944" w:author="pbx" w:date="2017-11-03T17:48:00Z">
        <w:r w:rsidRPr="00F67C8B">
          <w:rPr>
            <w:rFonts w:eastAsia="Arial Unicode MS"/>
          </w:rPr>
          <w:t xml:space="preserve">&lt;subjectOf&gt; </w:t>
        </w:r>
      </w:ins>
    </w:p>
    <w:p w:rsidR="00E35068" w:rsidRPr="00F67C8B" w:rsidRDefault="00E35068" w:rsidP="00E35068">
      <w:pPr>
        <w:ind w:left="864"/>
        <w:rPr>
          <w:ins w:id="1945" w:author="pbx" w:date="2017-11-03T17:48:00Z"/>
          <w:rFonts w:eastAsia="Arial Unicode MS"/>
        </w:rPr>
      </w:pPr>
      <w:ins w:id="1946" w:author="pbx" w:date="2017-11-03T17:48:00Z">
        <w:r w:rsidRPr="00F67C8B">
          <w:rPr>
            <w:rFonts w:eastAsia="Arial Unicode MS"/>
          </w:rPr>
          <w:t xml:space="preserve">&lt;approval&gt; &lt;!-- possibly approval number --&gt; </w:t>
        </w:r>
      </w:ins>
    </w:p>
    <w:p w:rsidR="00E35068" w:rsidRPr="00CE7EFF" w:rsidRDefault="00E35068" w:rsidP="00E35068">
      <w:pPr>
        <w:ind w:left="864"/>
        <w:rPr>
          <w:ins w:id="1947" w:author="pbx" w:date="2017-11-03T17:48:00Z"/>
          <w:rFonts w:eastAsia="Arial Unicode MS"/>
          <w:lang w:val="fr-CA"/>
        </w:rPr>
      </w:pPr>
      <w:ins w:id="1948" w:author="pbx" w:date="2017-11-03T17:48:00Z">
        <w:r w:rsidRPr="00CE7EFF">
          <w:rPr>
            <w:rFonts w:eastAsia="Arial Unicode MS"/>
            <w:lang w:val="fr-CA"/>
          </w:rPr>
          <w:t>&lt;code code="1" displayName="NDS" codeSystem="2.16.840.1.113883.2.20.6.11" /&gt;</w:t>
        </w:r>
      </w:ins>
    </w:p>
    <w:p w:rsidR="00E35068" w:rsidRPr="00F67C8B" w:rsidRDefault="00E35068" w:rsidP="00E35068">
      <w:pPr>
        <w:ind w:left="864"/>
        <w:rPr>
          <w:ins w:id="1949" w:author="pbx" w:date="2017-11-03T17:48:00Z"/>
          <w:rFonts w:eastAsia="Arial Unicode MS"/>
        </w:rPr>
      </w:pPr>
      <w:ins w:id="1950" w:author="pbx" w:date="2017-11-03T17:48:00Z">
        <w:r w:rsidRPr="00F67C8B">
          <w:rPr>
            <w:rFonts w:eastAsia="Arial Unicode MS"/>
          </w:rPr>
          <w:t xml:space="preserve">&lt;!-- possibly other attributes in the marketing category --&gt; </w:t>
        </w:r>
      </w:ins>
    </w:p>
    <w:p w:rsidR="00E35068" w:rsidRPr="00F67C8B" w:rsidRDefault="00E35068" w:rsidP="00E35068">
      <w:pPr>
        <w:ind w:left="864"/>
        <w:rPr>
          <w:ins w:id="1951" w:author="pbx" w:date="2017-11-03T17:48:00Z"/>
          <w:rFonts w:eastAsia="Arial Unicode MS"/>
        </w:rPr>
      </w:pPr>
      <w:ins w:id="1952" w:author="pbx" w:date="2017-11-03T17:48:00Z">
        <w:r w:rsidRPr="00F67C8B">
          <w:rPr>
            <w:rFonts w:eastAsia="Arial Unicode MS"/>
          </w:rPr>
          <w:t xml:space="preserve">&lt;/approval&gt; </w:t>
        </w:r>
      </w:ins>
    </w:p>
    <w:p w:rsidR="00E35068" w:rsidRPr="00F67C8B" w:rsidRDefault="00E35068" w:rsidP="00E35068">
      <w:pPr>
        <w:ind w:left="576"/>
        <w:rPr>
          <w:ins w:id="1953" w:author="pbx" w:date="2017-11-03T17:48:00Z"/>
          <w:rFonts w:eastAsia="Arial Unicode MS"/>
        </w:rPr>
      </w:pPr>
      <w:ins w:id="1954" w:author="pbx" w:date="2017-11-03T17:48:00Z">
        <w:r w:rsidRPr="00F67C8B">
          <w:rPr>
            <w:rFonts w:eastAsia="Arial Unicode MS"/>
          </w:rPr>
          <w:t>&lt;/subjectOf&gt;</w:t>
        </w:r>
      </w:ins>
    </w:p>
    <w:p w:rsidR="00E35068" w:rsidRPr="00F67C8B" w:rsidRDefault="00E35068" w:rsidP="00E35068">
      <w:pPr>
        <w:ind w:left="288"/>
        <w:rPr>
          <w:ins w:id="1955" w:author="pbx" w:date="2017-11-03T17:48:00Z"/>
          <w:rFonts w:eastAsia="Arial Unicode MS"/>
        </w:rPr>
      </w:pPr>
      <w:ins w:id="1956" w:author="pbx" w:date="2017-11-03T17:48:00Z">
        <w:r w:rsidRPr="00F67C8B">
          <w:rPr>
            <w:rFonts w:eastAsia="Arial Unicode MS"/>
          </w:rPr>
          <w:t xml:space="preserve">&lt;/manufacturedProduct&gt; </w:t>
        </w:r>
      </w:ins>
    </w:p>
    <w:p w:rsidR="00E35068" w:rsidRPr="00F67C8B" w:rsidRDefault="00E35068" w:rsidP="00E35068">
      <w:pPr>
        <w:rPr>
          <w:ins w:id="1957" w:author="pbx" w:date="2017-11-03T17:48:00Z"/>
          <w:rFonts w:eastAsia="Arial Unicode MS"/>
        </w:rPr>
      </w:pPr>
      <w:ins w:id="1958" w:author="pbx" w:date="2017-11-03T17:48:00Z">
        <w:r w:rsidRPr="00F67C8B">
          <w:rPr>
            <w:rFonts w:eastAsia="Arial Unicode MS"/>
          </w:rPr>
          <w:t>&lt;/subject&gt;</w:t>
        </w:r>
      </w:ins>
    </w:p>
    <w:p w:rsidR="00E35068" w:rsidRPr="001E7735" w:rsidRDefault="00E35068" w:rsidP="00E35068"/>
    <w:p w:rsidR="000F4FB9" w:rsidRDefault="000F4FB9" w:rsidP="001D67E2">
      <w:pPr>
        <w:pStyle w:val="Heading3"/>
      </w:pPr>
      <w:bookmarkStart w:id="1959" w:name="_Toc495429283"/>
      <w:bookmarkStart w:id="1960" w:name="_Toc495068755"/>
      <w:bookmarkStart w:id="1961" w:name="_Toc497495430"/>
      <w:r>
        <w:t>Equivalence to other Products, Product Source</w:t>
      </w:r>
      <w:bookmarkEnd w:id="1959"/>
      <w:bookmarkEnd w:id="1960"/>
      <w:bookmarkEnd w:id="1961"/>
    </w:p>
    <w:p w:rsidR="000F4FB9" w:rsidRDefault="000F4FB9" w:rsidP="0080029F">
      <w:pPr>
        <w:pStyle w:val="Default"/>
        <w:rPr>
          <w:sz w:val="23"/>
          <w:szCs w:val="23"/>
        </w:rPr>
      </w:pPr>
      <w:r>
        <w:rPr>
          <w:sz w:val="23"/>
          <w:szCs w:val="23"/>
        </w:rPr>
        <w:t xml:space="preserve">The following is for referencing information already submitted for a source drug: </w:t>
      </w:r>
    </w:p>
    <w:p w:rsidR="00E35068" w:rsidRPr="00E35068" w:rsidRDefault="00D90FF0" w:rsidP="00E35068">
      <w:pPr>
        <w:pStyle w:val="Default"/>
        <w:rPr>
          <w:ins w:id="1962" w:author="pbx" w:date="2017-11-03T17:48:00Z"/>
          <w:sz w:val="23"/>
          <w:szCs w:val="23"/>
        </w:rPr>
      </w:pPr>
      <w:del w:id="1963" w:author="pbx" w:date="2017-11-03T17:48:00Z">
        <w:r w:rsidRPr="000A6564">
          <w:rPr>
            <w:rFonts w:ascii="Courier New" w:hAnsi="Courier New" w:cs="Courier New"/>
            <w:noProof/>
            <w:sz w:val="18"/>
            <w:szCs w:val="18"/>
            <w:lang w:val="en-US"/>
          </w:rPr>
          <mc:AlternateContent>
            <mc:Choice Requires="wps">
              <w:drawing>
                <wp:inline distT="0" distB="0" distL="0" distR="0" wp14:anchorId="51DC2757" wp14:editId="05DE04C8">
                  <wp:extent cx="5836258" cy="2095500"/>
                  <wp:effectExtent l="57150" t="0" r="69850" b="133350"/>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20955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B2339D">
                              <w:pPr>
                                <w:pStyle w:val="Default"/>
                                <w:rPr>
                                  <w:del w:id="1964" w:author="pbx" w:date="2017-11-03T17:48:00Z"/>
                                  <w:rFonts w:ascii="Courier New" w:hAnsi="Courier New" w:cs="Courier New"/>
                                  <w:sz w:val="18"/>
                                  <w:szCs w:val="18"/>
                                </w:rPr>
                              </w:pPr>
                              <w:del w:id="1965" w:author="pbx" w:date="2017-11-03T17:48:00Z">
                                <w:r>
                                  <w:rPr>
                                    <w:rFonts w:ascii="Courier New" w:hAnsi="Courier New" w:cs="Courier New"/>
                                    <w:sz w:val="18"/>
                                    <w:szCs w:val="18"/>
                                  </w:rPr>
                                  <w:delText xml:space="preserve">&lt;manufacturedProduct&gt; </w:delText>
                                </w:r>
                              </w:del>
                            </w:p>
                            <w:p w:rsidR="00292223" w:rsidRDefault="00292223" w:rsidP="00B2339D">
                              <w:pPr>
                                <w:pStyle w:val="Default"/>
                                <w:rPr>
                                  <w:del w:id="1966" w:author="pbx" w:date="2017-11-03T17:48:00Z"/>
                                  <w:rFonts w:ascii="Courier New" w:hAnsi="Courier New" w:cs="Courier New"/>
                                  <w:sz w:val="18"/>
                                  <w:szCs w:val="18"/>
                                </w:rPr>
                              </w:pPr>
                              <w:del w:id="1967" w:author="pbx" w:date="2017-11-03T17:48:00Z">
                                <w:r>
                                  <w:rPr>
                                    <w:rFonts w:ascii="Courier New" w:hAnsi="Courier New" w:cs="Courier New"/>
                                    <w:sz w:val="18"/>
                                    <w:szCs w:val="18"/>
                                  </w:rPr>
                                  <w:delText xml:space="preserve">  &lt;manufacturedProduct&gt; </w:delText>
                                </w:r>
                              </w:del>
                            </w:p>
                            <w:p w:rsidR="00292223" w:rsidRPr="00691B9B" w:rsidRDefault="00292223" w:rsidP="00DF0F23">
                              <w:pPr>
                                <w:rPr>
                                  <w:del w:id="1968" w:author="pbx" w:date="2017-11-03T17:48:00Z"/>
                                  <w:sz w:val="24"/>
                                </w:rPr>
                              </w:pPr>
                              <w:del w:id="1969" w:author="pbx" w:date="2017-11-03T17:48:00Z">
                                <w:r>
                                  <w:delText>&lt;code code="</w:delText>
                                </w:r>
                                <w:r w:rsidRPr="000A0496">
                                  <w:delText>Product Code</w:delText>
                                </w:r>
                                <w:r>
                                  <w:delText>" codeSystem="</w:delText>
                                </w:r>
                                <w:r w:rsidRPr="00691B9B">
                                  <w:delText xml:space="preserve"> </w:delText>
                                </w:r>
                                <w:r>
                                  <w:delText xml:space="preserve">2.16.840.1.113883.2.20.6.42"/&gt; </w:delText>
                                </w:r>
                              </w:del>
                            </w:p>
                            <w:p w:rsidR="00292223" w:rsidRPr="000A0496" w:rsidRDefault="00292223" w:rsidP="00B2339D">
                              <w:pPr>
                                <w:pStyle w:val="Default"/>
                                <w:rPr>
                                  <w:del w:id="1970" w:author="pbx" w:date="2017-11-03T17:48:00Z"/>
                                  <w:rFonts w:ascii="Courier New" w:hAnsi="Courier New" w:cs="Courier New"/>
                                  <w:sz w:val="18"/>
                                  <w:szCs w:val="18"/>
                                </w:rPr>
                              </w:pPr>
                              <w:del w:id="1971" w:author="pbx" w:date="2017-11-03T17:48:00Z">
                                <w:r>
                                  <w:rPr>
                                    <w:rFonts w:ascii="Courier New" w:hAnsi="Courier New" w:cs="Courier New"/>
                                    <w:sz w:val="18"/>
                                    <w:szCs w:val="18"/>
                                  </w:rPr>
                                  <w:delText xml:space="preserve">    &lt;name&gt;</w:delText>
                                </w:r>
                                <w:r w:rsidRPr="000A0496">
                                  <w:rPr>
                                    <w:rFonts w:ascii="Courier New" w:hAnsi="Courier New" w:cs="Courier New"/>
                                    <w:sz w:val="18"/>
                                    <w:szCs w:val="18"/>
                                  </w:rPr>
                                  <w:delText xml:space="preserve">proprietary name </w:delText>
                                </w:r>
                              </w:del>
                            </w:p>
                            <w:p w:rsidR="00292223" w:rsidRDefault="00292223" w:rsidP="00B2339D">
                              <w:pPr>
                                <w:pStyle w:val="Default"/>
                                <w:rPr>
                                  <w:del w:id="1972" w:author="pbx" w:date="2017-11-03T17:48:00Z"/>
                                  <w:rFonts w:ascii="Courier New" w:hAnsi="Courier New" w:cs="Courier New"/>
                                  <w:sz w:val="18"/>
                                  <w:szCs w:val="18"/>
                                </w:rPr>
                              </w:pPr>
                              <w:del w:id="1973" w:author="pbx" w:date="2017-11-03T17:48:00Z">
                                <w:r w:rsidRPr="000A0496">
                                  <w:rPr>
                                    <w:rFonts w:ascii="Courier New" w:hAnsi="Courier New" w:cs="Courier New"/>
                                    <w:sz w:val="18"/>
                                    <w:szCs w:val="18"/>
                                  </w:rPr>
                                  <w:delText xml:space="preserve">      </w:delText>
                                </w:r>
                                <w:r>
                                  <w:rPr>
                                    <w:rFonts w:ascii="Courier New" w:hAnsi="Courier New" w:cs="Courier New"/>
                                    <w:sz w:val="18"/>
                                    <w:szCs w:val="18"/>
                                  </w:rPr>
                                  <w:delText>&lt;suffix&gt;</w:delText>
                                </w:r>
                                <w:r w:rsidRPr="000A0496">
                                  <w:rPr>
                                    <w:rFonts w:ascii="Courier New" w:hAnsi="Courier New" w:cs="Courier New"/>
                                    <w:sz w:val="18"/>
                                    <w:szCs w:val="18"/>
                                  </w:rPr>
                                  <w:delText>suffix to name</w:delText>
                                </w:r>
                                <w:r>
                                  <w:rPr>
                                    <w:rFonts w:ascii="Courier New" w:hAnsi="Courier New" w:cs="Courier New"/>
                                    <w:sz w:val="18"/>
                                    <w:szCs w:val="18"/>
                                  </w:rPr>
                                  <w:delText>&lt;/suffix&gt;</w:delText>
                                </w:r>
                              </w:del>
                            </w:p>
                            <w:p w:rsidR="00292223" w:rsidRPr="000A0496" w:rsidRDefault="00292223" w:rsidP="00B2339D">
                              <w:pPr>
                                <w:pStyle w:val="Default"/>
                                <w:rPr>
                                  <w:del w:id="1974" w:author="pbx" w:date="2017-11-03T17:48:00Z"/>
                                  <w:rFonts w:ascii="Courier New" w:hAnsi="Courier New" w:cs="Courier New"/>
                                  <w:sz w:val="18"/>
                                  <w:szCs w:val="18"/>
                                </w:rPr>
                              </w:pPr>
                              <w:del w:id="1975" w:author="pbx" w:date="2017-11-03T17:48:00Z">
                                <w:r>
                                  <w:rPr>
                                    <w:rFonts w:ascii="Courier New" w:hAnsi="Courier New" w:cs="Courier New"/>
                                    <w:sz w:val="18"/>
                                    <w:szCs w:val="18"/>
                                  </w:rPr>
                                  <w:delText xml:space="preserve">    &lt;/name&gt; </w:delText>
                                </w:r>
                                <w:r w:rsidRPr="000A0496">
                                  <w:rPr>
                                    <w:rFonts w:ascii="Courier New" w:hAnsi="Courier New" w:cs="Courier New"/>
                                    <w:sz w:val="18"/>
                                    <w:szCs w:val="18"/>
                                  </w:rPr>
                                  <w:delText xml:space="preserve">  </w:delText>
                                </w:r>
                              </w:del>
                            </w:p>
                            <w:p w:rsidR="00292223" w:rsidRPr="000A0496" w:rsidRDefault="00292223" w:rsidP="00B2339D">
                              <w:pPr>
                                <w:pStyle w:val="Default"/>
                                <w:rPr>
                                  <w:del w:id="1976" w:author="pbx" w:date="2017-11-03T17:48:00Z"/>
                                  <w:rFonts w:ascii="Courier New" w:hAnsi="Courier New" w:cs="Courier New"/>
                                  <w:sz w:val="18"/>
                                  <w:szCs w:val="18"/>
                                </w:rPr>
                              </w:pPr>
                              <w:del w:id="1977" w:author="pbx" w:date="2017-11-03T17:48:00Z">
                                <w:r w:rsidRPr="000A0496">
                                  <w:rPr>
                                    <w:rFonts w:ascii="Courier New" w:hAnsi="Courier New" w:cs="Courier New"/>
                                    <w:sz w:val="18"/>
                                    <w:szCs w:val="18"/>
                                  </w:rPr>
                                  <w:delText xml:space="preserve">    </w:delText>
                                </w:r>
                                <w:r>
                                  <w:rPr>
                                    <w:rFonts w:ascii="Courier New" w:hAnsi="Courier New" w:cs="Courier New"/>
                                    <w:sz w:val="18"/>
                                    <w:szCs w:val="18"/>
                                  </w:rPr>
                                  <w:delText xml:space="preserve">&lt;asEquivalentEntity classCode="EQUIV"&gt; </w:delText>
                                </w:r>
                              </w:del>
                            </w:p>
                            <w:p w:rsidR="00292223" w:rsidRDefault="00292223" w:rsidP="00B2339D">
                              <w:pPr>
                                <w:pStyle w:val="Default"/>
                                <w:rPr>
                                  <w:del w:id="1978" w:author="pbx" w:date="2017-11-03T17:48:00Z"/>
                                  <w:rFonts w:ascii="Courier New" w:hAnsi="Courier New" w:cs="Courier New"/>
                                  <w:sz w:val="18"/>
                                  <w:szCs w:val="18"/>
                                </w:rPr>
                              </w:pPr>
                              <w:del w:id="1979" w:author="pbx" w:date="2017-11-03T17:48:00Z">
                                <w:r>
                                  <w:rPr>
                                    <w:rFonts w:ascii="Courier New" w:hAnsi="Courier New" w:cs="Courier New"/>
                                    <w:sz w:val="18"/>
                                    <w:szCs w:val="18"/>
                                  </w:rPr>
                                  <w:delText xml:space="preserve">      &lt;code code="C64637" codeSystem="2.16.840.1.113883.2.20.6.12"/&gt; </w:delText>
                                </w:r>
                              </w:del>
                            </w:p>
                            <w:p w:rsidR="00292223" w:rsidRDefault="00292223" w:rsidP="00B2339D">
                              <w:pPr>
                                <w:pStyle w:val="Default"/>
                                <w:rPr>
                                  <w:del w:id="1980" w:author="pbx" w:date="2017-11-03T17:48:00Z"/>
                                  <w:rFonts w:ascii="Courier New" w:hAnsi="Courier New" w:cs="Courier New"/>
                                  <w:sz w:val="18"/>
                                  <w:szCs w:val="18"/>
                                </w:rPr>
                              </w:pPr>
                              <w:del w:id="1981" w:author="pbx" w:date="2017-11-03T17:48:00Z">
                                <w:r>
                                  <w:rPr>
                                    <w:rFonts w:ascii="Courier New" w:hAnsi="Courier New" w:cs="Courier New"/>
                                    <w:sz w:val="18"/>
                                    <w:szCs w:val="18"/>
                                  </w:rPr>
                                  <w:delText xml:space="preserve">      &lt;definingMaterialKind&gt; </w:delText>
                                </w:r>
                              </w:del>
                            </w:p>
                            <w:p w:rsidR="00292223" w:rsidRPr="00DA4842" w:rsidRDefault="00292223" w:rsidP="00E84C7C">
                              <w:pPr>
                                <w:pStyle w:val="Default"/>
                                <w:ind w:left="1008"/>
                                <w:rPr>
                                  <w:del w:id="1982" w:author="pbx" w:date="2017-11-03T17:48:00Z"/>
                                  <w:rFonts w:ascii="Courier New" w:hAnsi="Courier New" w:cs="Courier New"/>
                                  <w:sz w:val="18"/>
                                  <w:szCs w:val="18"/>
                                </w:rPr>
                              </w:pPr>
                              <w:del w:id="1983" w:author="pbx" w:date="2017-11-03T17:48:00Z">
                                <w:r>
                                  <w:rPr>
                                    <w:rFonts w:ascii="Courier New" w:hAnsi="Courier New" w:cs="Courier New"/>
                                    <w:sz w:val="18"/>
                                    <w:szCs w:val="18"/>
                                  </w:rPr>
                                  <w:delText>&lt;code code="source p</w:delText>
                                </w:r>
                                <w:r w:rsidRPr="00DA4842">
                                  <w:rPr>
                                    <w:rFonts w:ascii="Courier New" w:hAnsi="Courier New" w:cs="Courier New"/>
                                    <w:sz w:val="18"/>
                                    <w:szCs w:val="18"/>
                                  </w:rPr>
                                  <w:delText xml:space="preserve">roduct </w:delText>
                                </w:r>
                                <w:r>
                                  <w:rPr>
                                    <w:rFonts w:ascii="Courier New" w:hAnsi="Courier New" w:cs="Courier New"/>
                                    <w:sz w:val="18"/>
                                    <w:szCs w:val="18"/>
                                  </w:rPr>
                                  <w:delText>DIN</w:delText>
                                </w:r>
                                <w:r w:rsidRPr="00DA4842">
                                  <w:rPr>
                                    <w:rFonts w:ascii="Courier New" w:hAnsi="Courier New" w:cs="Courier New"/>
                                    <w:sz w:val="18"/>
                                    <w:szCs w:val="18"/>
                                  </w:rPr>
                                  <w:delText>" codeSystem="</w:delText>
                                </w:r>
                                <w:r>
                                  <w:rPr>
                                    <w:rFonts w:ascii="Courier New" w:hAnsi="Courier New" w:cs="Courier New"/>
                                    <w:sz w:val="18"/>
                                    <w:szCs w:val="18"/>
                                  </w:rPr>
                                  <w:delText>2.16.840.1.113883.2.20.6.42</w:delText>
                                </w:r>
                                <w:r w:rsidRPr="00DA4842">
                                  <w:rPr>
                                    <w:rFonts w:ascii="Courier New" w:hAnsi="Courier New" w:cs="Courier New"/>
                                    <w:sz w:val="18"/>
                                    <w:szCs w:val="18"/>
                                  </w:rPr>
                                  <w:delText xml:space="preserve">"/&gt; </w:delText>
                                </w:r>
                              </w:del>
                            </w:p>
                            <w:p w:rsidR="00292223" w:rsidRDefault="00292223" w:rsidP="00D90FF0">
                              <w:pPr>
                                <w:pStyle w:val="Default"/>
                                <w:rPr>
                                  <w:del w:id="1984" w:author="pbx" w:date="2017-11-03T17:48:00Z"/>
                                  <w:rFonts w:ascii="Courier New" w:hAnsi="Courier New" w:cs="Courier New"/>
                                  <w:sz w:val="18"/>
                                  <w:szCs w:val="18"/>
                                </w:rPr>
                              </w:pPr>
                              <w:del w:id="1985" w:author="pbx" w:date="2017-11-03T17:48:00Z">
                                <w:r w:rsidRPr="00DA4842">
                                  <w:rPr>
                                    <w:rFonts w:ascii="Courier New" w:hAnsi="Courier New" w:cs="Courier New"/>
                                    <w:sz w:val="18"/>
                                    <w:szCs w:val="18"/>
                                  </w:rPr>
                                  <w:delText xml:space="preserve">      </w:delText>
                                </w:r>
                                <w:r>
                                  <w:rPr>
                                    <w:rFonts w:ascii="Courier New" w:hAnsi="Courier New" w:cs="Courier New"/>
                                    <w:sz w:val="18"/>
                                    <w:szCs w:val="18"/>
                                  </w:rPr>
                                  <w:delText xml:space="preserve">&lt;/definingMaterialKind&gt; </w:delText>
                                </w:r>
                              </w:del>
                            </w:p>
                            <w:p w:rsidR="00292223" w:rsidRDefault="00292223" w:rsidP="00B2339D">
                              <w:pPr>
                                <w:pStyle w:val="Default"/>
                                <w:rPr>
                                  <w:del w:id="1986" w:author="pbx" w:date="2017-11-03T17:48:00Z"/>
                                  <w:rFonts w:ascii="Courier New" w:hAnsi="Courier New" w:cs="Courier New"/>
                                  <w:sz w:val="18"/>
                                  <w:szCs w:val="18"/>
                                </w:rPr>
                              </w:pPr>
                              <w:del w:id="1987" w:author="pbx" w:date="2017-11-03T17:48:00Z">
                                <w:r>
                                  <w:rPr>
                                    <w:rFonts w:ascii="Courier New" w:hAnsi="Courier New" w:cs="Courier New"/>
                                    <w:sz w:val="18"/>
                                    <w:szCs w:val="18"/>
                                  </w:rPr>
                                  <w:delText xml:space="preserve">    &lt;/asEquivalentEntity&gt; </w:delText>
                                </w:r>
                              </w:del>
                            </w:p>
                            <w:p w:rsidR="00292223" w:rsidRDefault="00292223" w:rsidP="00B2339D">
                              <w:pPr>
                                <w:pStyle w:val="Default"/>
                                <w:rPr>
                                  <w:del w:id="1988" w:author="pbx" w:date="2017-11-03T17:48:00Z"/>
                                  <w:rFonts w:ascii="Courier New" w:hAnsi="Courier New" w:cs="Courier New"/>
                                  <w:sz w:val="18"/>
                                  <w:szCs w:val="18"/>
                                </w:rPr>
                              </w:pPr>
                              <w:del w:id="1989" w:author="pbx" w:date="2017-11-03T17:48:00Z">
                                <w:r>
                                  <w:rPr>
                                    <w:rFonts w:ascii="Courier New" w:hAnsi="Courier New" w:cs="Courier New"/>
                                    <w:sz w:val="18"/>
                                    <w:szCs w:val="18"/>
                                  </w:rPr>
                                  <w:delText xml:space="preserve">  &lt;/manufacturedProduct&gt; </w:delText>
                                </w:r>
                              </w:del>
                            </w:p>
                            <w:p w:rsidR="00292223" w:rsidRPr="00B2339D" w:rsidRDefault="00292223" w:rsidP="00B2339D">
                              <w:pPr>
                                <w:pStyle w:val="Default"/>
                                <w:rPr>
                                  <w:del w:id="1990" w:author="pbx" w:date="2017-11-03T17:48:00Z"/>
                                  <w:rFonts w:ascii="Courier New" w:hAnsi="Courier New" w:cs="Courier New"/>
                                  <w:sz w:val="18"/>
                                  <w:szCs w:val="18"/>
                                </w:rPr>
                              </w:pPr>
                              <w:del w:id="1991" w:author="pbx" w:date="2017-11-03T17:48:00Z">
                                <w:r>
                                  <w:rPr>
                                    <w:rFonts w:ascii="Courier New" w:hAnsi="Courier New" w:cs="Courier New"/>
                                    <w:sz w:val="18"/>
                                    <w:szCs w:val="18"/>
                                  </w:rPr>
                                  <w:delText>&lt;/manufacturedProduct&gt;</w:delText>
                                </w:r>
                              </w:del>
                            </w:p>
                          </w:txbxContent>
                        </wps:txbx>
                        <wps:bodyPr rot="0" vert="horz" wrap="square" lIns="91440" tIns="45720" rIns="91440" bIns="45720" anchor="t" anchorCtr="0">
                          <a:noAutofit/>
                        </wps:bodyPr>
                      </wps:wsp>
                    </a:graphicData>
                  </a:graphic>
                </wp:inline>
              </w:drawing>
            </mc:Choice>
            <mc:Fallback>
              <w:pict>
                <v:shape id="_x0000_s1061" type="#_x0000_t202" style="width:459.5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" fillcolor="#c6d9f1 [671]">
                  <v:shadow on="t" color="#bfbfbf [2412]" offset="0,4pt"/>
                  <v:textbox>
                    <w:txbxContent>
                      <w:p w14:paraId="1434CE60" w14:textId="77777777" w:rsidR="00292223" w:rsidRDefault="00292223" w:rsidP="00B2339D">
                        <w:pPr>
                          <w:pStyle w:val="Default"/>
                          <w:rPr>
                            <w:del w:id="2729" w:author="pbx" w:date="2017-11-03T17:48:00Z"/>
                            <w:rFonts w:ascii="Courier New" w:hAnsi="Courier New" w:cs="Courier New"/>
                            <w:sz w:val="18"/>
                            <w:szCs w:val="18"/>
                          </w:rPr>
                        </w:pPr>
                        <w:del w:id="2730" w:author="pbx" w:date="2017-11-03T17:48:00Z">
                          <w:r>
                            <w:rPr>
                              <w:rFonts w:ascii="Courier New" w:hAnsi="Courier New" w:cs="Courier New"/>
                              <w:sz w:val="18"/>
                              <w:szCs w:val="18"/>
                            </w:rPr>
                            <w:delText xml:space="preserve">&lt;manufacturedProduct&gt; </w:delText>
                          </w:r>
                        </w:del>
                      </w:p>
                      <w:p w14:paraId="48DDEFDF" w14:textId="77777777" w:rsidR="00292223" w:rsidRDefault="00292223" w:rsidP="00B2339D">
                        <w:pPr>
                          <w:pStyle w:val="Default"/>
                          <w:rPr>
                            <w:del w:id="2731" w:author="pbx" w:date="2017-11-03T17:48:00Z"/>
                            <w:rFonts w:ascii="Courier New" w:hAnsi="Courier New" w:cs="Courier New"/>
                            <w:sz w:val="18"/>
                            <w:szCs w:val="18"/>
                          </w:rPr>
                        </w:pPr>
                        <w:del w:id="2732" w:author="pbx" w:date="2017-11-03T17:48:00Z">
                          <w:r>
                            <w:rPr>
                              <w:rFonts w:ascii="Courier New" w:hAnsi="Courier New" w:cs="Courier New"/>
                              <w:sz w:val="18"/>
                              <w:szCs w:val="18"/>
                            </w:rPr>
                            <w:delText xml:space="preserve">  &lt;manufacturedProduct&gt; </w:delText>
                          </w:r>
                        </w:del>
                      </w:p>
                      <w:p w14:paraId="0548244B" w14:textId="77777777" w:rsidR="00292223" w:rsidRPr="00691B9B" w:rsidRDefault="00292223" w:rsidP="00DF0F23">
                        <w:pPr>
                          <w:rPr>
                            <w:del w:id="2733" w:author="pbx" w:date="2017-11-03T17:48:00Z"/>
                            <w:sz w:val="24"/>
                          </w:rPr>
                        </w:pPr>
                        <w:del w:id="2734" w:author="pbx" w:date="2017-11-03T17:48:00Z">
                          <w:r>
                            <w:delText>&lt;code code="</w:delText>
                          </w:r>
                          <w:r w:rsidRPr="000A0496">
                            <w:delText>Product Code</w:delText>
                          </w:r>
                          <w:r>
                            <w:delText>" codeSystem="</w:delText>
                          </w:r>
                          <w:r w:rsidRPr="00691B9B">
                            <w:delText xml:space="preserve"> </w:delText>
                          </w:r>
                          <w:r>
                            <w:delText xml:space="preserve">2.16.840.1.113883.2.20.6.42"/&gt; </w:delText>
                          </w:r>
                        </w:del>
                      </w:p>
                      <w:p w14:paraId="3BA50266" w14:textId="77777777" w:rsidR="00292223" w:rsidRPr="000A0496" w:rsidRDefault="00292223" w:rsidP="00B2339D">
                        <w:pPr>
                          <w:pStyle w:val="Default"/>
                          <w:rPr>
                            <w:del w:id="2735" w:author="pbx" w:date="2017-11-03T17:48:00Z"/>
                            <w:rFonts w:ascii="Courier New" w:hAnsi="Courier New" w:cs="Courier New"/>
                            <w:sz w:val="18"/>
                            <w:szCs w:val="18"/>
                          </w:rPr>
                        </w:pPr>
                        <w:del w:id="2736" w:author="pbx" w:date="2017-11-03T17:48:00Z">
                          <w:r>
                            <w:rPr>
                              <w:rFonts w:ascii="Courier New" w:hAnsi="Courier New" w:cs="Courier New"/>
                              <w:sz w:val="18"/>
                              <w:szCs w:val="18"/>
                            </w:rPr>
                            <w:delText xml:space="preserve">    &lt;name&gt;</w:delText>
                          </w:r>
                          <w:r w:rsidRPr="000A0496">
                            <w:rPr>
                              <w:rFonts w:ascii="Courier New" w:hAnsi="Courier New" w:cs="Courier New"/>
                              <w:sz w:val="18"/>
                              <w:szCs w:val="18"/>
                            </w:rPr>
                            <w:delText xml:space="preserve">proprietary name </w:delText>
                          </w:r>
                        </w:del>
                      </w:p>
                      <w:p w14:paraId="4459E2E3" w14:textId="77777777" w:rsidR="00292223" w:rsidRDefault="00292223" w:rsidP="00B2339D">
                        <w:pPr>
                          <w:pStyle w:val="Default"/>
                          <w:rPr>
                            <w:del w:id="2737" w:author="pbx" w:date="2017-11-03T17:48:00Z"/>
                            <w:rFonts w:ascii="Courier New" w:hAnsi="Courier New" w:cs="Courier New"/>
                            <w:sz w:val="18"/>
                            <w:szCs w:val="18"/>
                          </w:rPr>
                        </w:pPr>
                        <w:del w:id="2738" w:author="pbx" w:date="2017-11-03T17:48:00Z">
                          <w:r w:rsidRPr="000A0496">
                            <w:rPr>
                              <w:rFonts w:ascii="Courier New" w:hAnsi="Courier New" w:cs="Courier New"/>
                              <w:sz w:val="18"/>
                              <w:szCs w:val="18"/>
                            </w:rPr>
                            <w:delText xml:space="preserve">      </w:delText>
                          </w:r>
                          <w:r>
                            <w:rPr>
                              <w:rFonts w:ascii="Courier New" w:hAnsi="Courier New" w:cs="Courier New"/>
                              <w:sz w:val="18"/>
                              <w:szCs w:val="18"/>
                            </w:rPr>
                            <w:delText>&lt;suffix&gt;</w:delText>
                          </w:r>
                          <w:r w:rsidRPr="000A0496">
                            <w:rPr>
                              <w:rFonts w:ascii="Courier New" w:hAnsi="Courier New" w:cs="Courier New"/>
                              <w:sz w:val="18"/>
                              <w:szCs w:val="18"/>
                            </w:rPr>
                            <w:delText>suffix to name</w:delText>
                          </w:r>
                          <w:r>
                            <w:rPr>
                              <w:rFonts w:ascii="Courier New" w:hAnsi="Courier New" w:cs="Courier New"/>
                              <w:sz w:val="18"/>
                              <w:szCs w:val="18"/>
                            </w:rPr>
                            <w:delText>&lt;/suffix&gt;</w:delText>
                          </w:r>
                        </w:del>
                      </w:p>
                      <w:p w14:paraId="47620484" w14:textId="77777777" w:rsidR="00292223" w:rsidRPr="000A0496" w:rsidRDefault="00292223" w:rsidP="00B2339D">
                        <w:pPr>
                          <w:pStyle w:val="Default"/>
                          <w:rPr>
                            <w:del w:id="2739" w:author="pbx" w:date="2017-11-03T17:48:00Z"/>
                            <w:rFonts w:ascii="Courier New" w:hAnsi="Courier New" w:cs="Courier New"/>
                            <w:sz w:val="18"/>
                            <w:szCs w:val="18"/>
                          </w:rPr>
                        </w:pPr>
                        <w:del w:id="2740" w:author="pbx" w:date="2017-11-03T17:48:00Z">
                          <w:r>
                            <w:rPr>
                              <w:rFonts w:ascii="Courier New" w:hAnsi="Courier New" w:cs="Courier New"/>
                              <w:sz w:val="18"/>
                              <w:szCs w:val="18"/>
                            </w:rPr>
                            <w:delText xml:space="preserve">    &lt;/name&gt; </w:delText>
                          </w:r>
                          <w:r w:rsidRPr="000A0496">
                            <w:rPr>
                              <w:rFonts w:ascii="Courier New" w:hAnsi="Courier New" w:cs="Courier New"/>
                              <w:sz w:val="18"/>
                              <w:szCs w:val="18"/>
                            </w:rPr>
                            <w:delText xml:space="preserve">  </w:delText>
                          </w:r>
                        </w:del>
                      </w:p>
                      <w:p w14:paraId="165424EE" w14:textId="77777777" w:rsidR="00292223" w:rsidRPr="000A0496" w:rsidRDefault="00292223" w:rsidP="00B2339D">
                        <w:pPr>
                          <w:pStyle w:val="Default"/>
                          <w:rPr>
                            <w:del w:id="2741" w:author="pbx" w:date="2017-11-03T17:48:00Z"/>
                            <w:rFonts w:ascii="Courier New" w:hAnsi="Courier New" w:cs="Courier New"/>
                            <w:sz w:val="18"/>
                            <w:szCs w:val="18"/>
                          </w:rPr>
                        </w:pPr>
                        <w:del w:id="2742" w:author="pbx" w:date="2017-11-03T17:48:00Z">
                          <w:r w:rsidRPr="000A0496">
                            <w:rPr>
                              <w:rFonts w:ascii="Courier New" w:hAnsi="Courier New" w:cs="Courier New"/>
                              <w:sz w:val="18"/>
                              <w:szCs w:val="18"/>
                            </w:rPr>
                            <w:delText xml:space="preserve">    </w:delText>
                          </w:r>
                          <w:r>
                            <w:rPr>
                              <w:rFonts w:ascii="Courier New" w:hAnsi="Courier New" w:cs="Courier New"/>
                              <w:sz w:val="18"/>
                              <w:szCs w:val="18"/>
                            </w:rPr>
                            <w:delText xml:space="preserve">&lt;asEquivalentEntity classCode="EQUIV"&gt; </w:delText>
                          </w:r>
                        </w:del>
                      </w:p>
                      <w:p w14:paraId="3519844C" w14:textId="77777777" w:rsidR="00292223" w:rsidRDefault="00292223" w:rsidP="00B2339D">
                        <w:pPr>
                          <w:pStyle w:val="Default"/>
                          <w:rPr>
                            <w:del w:id="2743" w:author="pbx" w:date="2017-11-03T17:48:00Z"/>
                            <w:rFonts w:ascii="Courier New" w:hAnsi="Courier New" w:cs="Courier New"/>
                            <w:sz w:val="18"/>
                            <w:szCs w:val="18"/>
                          </w:rPr>
                        </w:pPr>
                        <w:del w:id="2744" w:author="pbx" w:date="2017-11-03T17:48:00Z">
                          <w:r>
                            <w:rPr>
                              <w:rFonts w:ascii="Courier New" w:hAnsi="Courier New" w:cs="Courier New"/>
                              <w:sz w:val="18"/>
                              <w:szCs w:val="18"/>
                            </w:rPr>
                            <w:delText xml:space="preserve">      &lt;code code="C64637" codeSystem="2.16.840.1.113883.2.20.6.12"/&gt; </w:delText>
                          </w:r>
                        </w:del>
                      </w:p>
                      <w:p w14:paraId="2EF5162D" w14:textId="77777777" w:rsidR="00292223" w:rsidRDefault="00292223" w:rsidP="00B2339D">
                        <w:pPr>
                          <w:pStyle w:val="Default"/>
                          <w:rPr>
                            <w:del w:id="2745" w:author="pbx" w:date="2017-11-03T17:48:00Z"/>
                            <w:rFonts w:ascii="Courier New" w:hAnsi="Courier New" w:cs="Courier New"/>
                            <w:sz w:val="18"/>
                            <w:szCs w:val="18"/>
                          </w:rPr>
                        </w:pPr>
                        <w:del w:id="2746" w:author="pbx" w:date="2017-11-03T17:48:00Z">
                          <w:r>
                            <w:rPr>
                              <w:rFonts w:ascii="Courier New" w:hAnsi="Courier New" w:cs="Courier New"/>
                              <w:sz w:val="18"/>
                              <w:szCs w:val="18"/>
                            </w:rPr>
                            <w:delText xml:space="preserve">      &lt;definingMaterialKind&gt; </w:delText>
                          </w:r>
                        </w:del>
                      </w:p>
                      <w:p w14:paraId="0B608987" w14:textId="77777777" w:rsidR="00292223" w:rsidRPr="00DA4842" w:rsidRDefault="00292223" w:rsidP="00E84C7C">
                        <w:pPr>
                          <w:pStyle w:val="Default"/>
                          <w:ind w:left="1008"/>
                          <w:rPr>
                            <w:del w:id="2747" w:author="pbx" w:date="2017-11-03T17:48:00Z"/>
                            <w:rFonts w:ascii="Courier New" w:hAnsi="Courier New" w:cs="Courier New"/>
                            <w:sz w:val="18"/>
                            <w:szCs w:val="18"/>
                          </w:rPr>
                        </w:pPr>
                        <w:del w:id="2748" w:author="pbx" w:date="2017-11-03T17:48:00Z">
                          <w:r>
                            <w:rPr>
                              <w:rFonts w:ascii="Courier New" w:hAnsi="Courier New" w:cs="Courier New"/>
                              <w:sz w:val="18"/>
                              <w:szCs w:val="18"/>
                            </w:rPr>
                            <w:delText>&lt;code code="source p</w:delText>
                          </w:r>
                          <w:r w:rsidRPr="00DA4842">
                            <w:rPr>
                              <w:rFonts w:ascii="Courier New" w:hAnsi="Courier New" w:cs="Courier New"/>
                              <w:sz w:val="18"/>
                              <w:szCs w:val="18"/>
                            </w:rPr>
                            <w:delText xml:space="preserve">roduct </w:delText>
                          </w:r>
                          <w:r>
                            <w:rPr>
                              <w:rFonts w:ascii="Courier New" w:hAnsi="Courier New" w:cs="Courier New"/>
                              <w:sz w:val="18"/>
                              <w:szCs w:val="18"/>
                            </w:rPr>
                            <w:delText>DIN</w:delText>
                          </w:r>
                          <w:r w:rsidRPr="00DA4842">
                            <w:rPr>
                              <w:rFonts w:ascii="Courier New" w:hAnsi="Courier New" w:cs="Courier New"/>
                              <w:sz w:val="18"/>
                              <w:szCs w:val="18"/>
                            </w:rPr>
                            <w:delText>" codeSystem="</w:delText>
                          </w:r>
                          <w:r>
                            <w:rPr>
                              <w:rFonts w:ascii="Courier New" w:hAnsi="Courier New" w:cs="Courier New"/>
                              <w:sz w:val="18"/>
                              <w:szCs w:val="18"/>
                            </w:rPr>
                            <w:delText>2.16.840.1.113883.2.20.6.42</w:delText>
                          </w:r>
                          <w:r w:rsidRPr="00DA4842">
                            <w:rPr>
                              <w:rFonts w:ascii="Courier New" w:hAnsi="Courier New" w:cs="Courier New"/>
                              <w:sz w:val="18"/>
                              <w:szCs w:val="18"/>
                            </w:rPr>
                            <w:delText xml:space="preserve">"/&gt; </w:delText>
                          </w:r>
                        </w:del>
                      </w:p>
                      <w:p w14:paraId="1188B6F8" w14:textId="77777777" w:rsidR="00292223" w:rsidRDefault="00292223" w:rsidP="00D90FF0">
                        <w:pPr>
                          <w:pStyle w:val="Default"/>
                          <w:rPr>
                            <w:del w:id="2749" w:author="pbx" w:date="2017-11-03T17:48:00Z"/>
                            <w:rFonts w:ascii="Courier New" w:hAnsi="Courier New" w:cs="Courier New"/>
                            <w:sz w:val="18"/>
                            <w:szCs w:val="18"/>
                          </w:rPr>
                        </w:pPr>
                        <w:del w:id="2750" w:author="pbx" w:date="2017-11-03T17:48:00Z">
                          <w:r w:rsidRPr="00DA4842">
                            <w:rPr>
                              <w:rFonts w:ascii="Courier New" w:hAnsi="Courier New" w:cs="Courier New"/>
                              <w:sz w:val="18"/>
                              <w:szCs w:val="18"/>
                            </w:rPr>
                            <w:delText xml:space="preserve">      </w:delText>
                          </w:r>
                          <w:r>
                            <w:rPr>
                              <w:rFonts w:ascii="Courier New" w:hAnsi="Courier New" w:cs="Courier New"/>
                              <w:sz w:val="18"/>
                              <w:szCs w:val="18"/>
                            </w:rPr>
                            <w:delText xml:space="preserve">&lt;/definingMaterialKind&gt; </w:delText>
                          </w:r>
                        </w:del>
                      </w:p>
                      <w:p w14:paraId="44E0010A" w14:textId="77777777" w:rsidR="00292223" w:rsidRDefault="00292223" w:rsidP="00B2339D">
                        <w:pPr>
                          <w:pStyle w:val="Default"/>
                          <w:rPr>
                            <w:del w:id="2751" w:author="pbx" w:date="2017-11-03T17:48:00Z"/>
                            <w:rFonts w:ascii="Courier New" w:hAnsi="Courier New" w:cs="Courier New"/>
                            <w:sz w:val="18"/>
                            <w:szCs w:val="18"/>
                          </w:rPr>
                        </w:pPr>
                        <w:del w:id="2752" w:author="pbx" w:date="2017-11-03T17:48:00Z">
                          <w:r>
                            <w:rPr>
                              <w:rFonts w:ascii="Courier New" w:hAnsi="Courier New" w:cs="Courier New"/>
                              <w:sz w:val="18"/>
                              <w:szCs w:val="18"/>
                            </w:rPr>
                            <w:delText xml:space="preserve">    &lt;/asEquivalentEntity&gt; </w:delText>
                          </w:r>
                        </w:del>
                      </w:p>
                      <w:p w14:paraId="6094B845" w14:textId="77777777" w:rsidR="00292223" w:rsidRDefault="00292223" w:rsidP="00B2339D">
                        <w:pPr>
                          <w:pStyle w:val="Default"/>
                          <w:rPr>
                            <w:del w:id="2753" w:author="pbx" w:date="2017-11-03T17:48:00Z"/>
                            <w:rFonts w:ascii="Courier New" w:hAnsi="Courier New" w:cs="Courier New"/>
                            <w:sz w:val="18"/>
                            <w:szCs w:val="18"/>
                          </w:rPr>
                        </w:pPr>
                        <w:del w:id="2754" w:author="pbx" w:date="2017-11-03T17:48:00Z">
                          <w:r>
                            <w:rPr>
                              <w:rFonts w:ascii="Courier New" w:hAnsi="Courier New" w:cs="Courier New"/>
                              <w:sz w:val="18"/>
                              <w:szCs w:val="18"/>
                            </w:rPr>
                            <w:delText xml:space="preserve">  &lt;/manufacturedProduct&gt; </w:delText>
                          </w:r>
                        </w:del>
                      </w:p>
                      <w:p w14:paraId="446E0E86" w14:textId="77777777" w:rsidR="00292223" w:rsidRPr="00B2339D" w:rsidRDefault="00292223" w:rsidP="00B2339D">
                        <w:pPr>
                          <w:pStyle w:val="Default"/>
                          <w:rPr>
                            <w:del w:id="2755" w:author="pbx" w:date="2017-11-03T17:48:00Z"/>
                            <w:rFonts w:ascii="Courier New" w:hAnsi="Courier New" w:cs="Courier New"/>
                            <w:sz w:val="18"/>
                            <w:szCs w:val="18"/>
                          </w:rPr>
                        </w:pPr>
                        <w:del w:id="2756" w:author="pbx" w:date="2017-11-03T17:48:00Z">
                          <w:r>
                            <w:rPr>
                              <w:rFonts w:ascii="Courier New" w:hAnsi="Courier New" w:cs="Courier New"/>
                              <w:sz w:val="18"/>
                              <w:szCs w:val="18"/>
                            </w:rPr>
                            <w:delText>&lt;/manufacturedProduct&gt;</w:delText>
                          </w:r>
                        </w:del>
                      </w:p>
                    </w:txbxContent>
                  </v:textbox>
                  <w10:anchorlock/>
                </v:shape>
              </w:pict>
            </mc:Fallback>
          </mc:AlternateContent>
        </w:r>
      </w:del>
      <w:ins w:id="1992" w:author="pbx" w:date="2017-11-03T17:48:00Z">
        <w:r w:rsidR="00E35068" w:rsidRPr="00E35068">
          <w:rPr>
            <w:sz w:val="23"/>
            <w:szCs w:val="23"/>
          </w:rPr>
          <w:t xml:space="preserve">&lt;manufacturedProduct&gt; </w:t>
        </w:r>
      </w:ins>
    </w:p>
    <w:p w:rsidR="00E35068" w:rsidRPr="00E35068" w:rsidRDefault="00E35068" w:rsidP="00E35068">
      <w:pPr>
        <w:pStyle w:val="Default"/>
        <w:ind w:left="288"/>
        <w:rPr>
          <w:ins w:id="1993" w:author="pbx" w:date="2017-11-03T17:48:00Z"/>
          <w:sz w:val="23"/>
          <w:szCs w:val="23"/>
        </w:rPr>
      </w:pPr>
      <w:ins w:id="1994" w:author="pbx" w:date="2017-11-03T17:48:00Z">
        <w:r w:rsidRPr="00E35068">
          <w:rPr>
            <w:sz w:val="23"/>
            <w:szCs w:val="23"/>
          </w:rPr>
          <w:t xml:space="preserve">&lt;manufacturedProduct&gt; </w:t>
        </w:r>
      </w:ins>
    </w:p>
    <w:p w:rsidR="00E35068" w:rsidRPr="00E35068" w:rsidRDefault="00E35068" w:rsidP="00E35068">
      <w:pPr>
        <w:ind w:left="576"/>
        <w:rPr>
          <w:ins w:id="1995" w:author="pbx" w:date="2017-11-03T17:48:00Z"/>
        </w:rPr>
      </w:pPr>
      <w:ins w:id="1996" w:author="pbx" w:date="2017-11-03T17:48:00Z">
        <w:r>
          <w:t>&lt;code code="</w:t>
        </w:r>
        <w:r w:rsidRPr="000A0496">
          <w:t>Product Code</w:t>
        </w:r>
        <w:r>
          <w:t>" codeSystem="</w:t>
        </w:r>
        <w:r w:rsidRPr="00691B9B">
          <w:t xml:space="preserve"> </w:t>
        </w:r>
        <w:r>
          <w:t xml:space="preserve">2.16.840.1.113883.2.20.6.42"/&gt; </w:t>
        </w:r>
      </w:ins>
    </w:p>
    <w:p w:rsidR="00E35068" w:rsidRPr="00E35068" w:rsidRDefault="00E35068" w:rsidP="00E35068">
      <w:pPr>
        <w:pStyle w:val="Default"/>
        <w:ind w:left="576"/>
        <w:rPr>
          <w:ins w:id="1997" w:author="pbx" w:date="2017-11-03T17:48:00Z"/>
          <w:sz w:val="23"/>
          <w:szCs w:val="23"/>
        </w:rPr>
      </w:pPr>
      <w:ins w:id="1998" w:author="pbx" w:date="2017-11-03T17:48:00Z">
        <w:r w:rsidRPr="00E35068">
          <w:rPr>
            <w:sz w:val="23"/>
            <w:szCs w:val="23"/>
          </w:rPr>
          <w:t>&lt;name&gt;</w:t>
        </w:r>
        <w:r>
          <w:rPr>
            <w:sz w:val="23"/>
            <w:szCs w:val="23"/>
          </w:rPr>
          <w:t xml:space="preserve">proprietary name </w:t>
        </w:r>
        <w:r w:rsidRPr="00E35068">
          <w:rPr>
            <w:sz w:val="23"/>
            <w:szCs w:val="23"/>
          </w:rPr>
          <w:t xml:space="preserve">&lt;suffix&gt;suffix to name&lt;/suffix&gt;&lt;/name&gt;   </w:t>
        </w:r>
      </w:ins>
    </w:p>
    <w:p w:rsidR="00E35068" w:rsidRPr="00E35068" w:rsidRDefault="00E35068" w:rsidP="00E35068">
      <w:pPr>
        <w:pStyle w:val="Default"/>
        <w:ind w:left="576"/>
        <w:rPr>
          <w:ins w:id="1999" w:author="pbx" w:date="2017-11-03T17:48:00Z"/>
          <w:sz w:val="23"/>
          <w:szCs w:val="23"/>
        </w:rPr>
      </w:pPr>
      <w:ins w:id="2000" w:author="pbx" w:date="2017-11-03T17:48:00Z">
        <w:r w:rsidRPr="00E35068">
          <w:rPr>
            <w:sz w:val="23"/>
            <w:szCs w:val="23"/>
          </w:rPr>
          <w:t xml:space="preserve">&lt;asEquivalentEntity classCode="EQUIV"&gt; </w:t>
        </w:r>
      </w:ins>
    </w:p>
    <w:p w:rsidR="00E35068" w:rsidRPr="00E35068" w:rsidRDefault="00E35068" w:rsidP="00E35068">
      <w:pPr>
        <w:pStyle w:val="Default"/>
        <w:ind w:left="864"/>
        <w:rPr>
          <w:ins w:id="2001" w:author="pbx" w:date="2017-11-03T17:48:00Z"/>
          <w:sz w:val="23"/>
          <w:szCs w:val="23"/>
        </w:rPr>
      </w:pPr>
      <w:ins w:id="2002" w:author="pbx" w:date="2017-11-03T17:48:00Z">
        <w:r w:rsidRPr="00E35068">
          <w:rPr>
            <w:sz w:val="23"/>
            <w:szCs w:val="23"/>
          </w:rPr>
          <w:lastRenderedPageBreak/>
          <w:t xml:space="preserve">&lt;code code="C64637" codeSystem="2.16.840.1.113883.2.20.6.12"/&gt; </w:t>
        </w:r>
      </w:ins>
    </w:p>
    <w:p w:rsidR="00E35068" w:rsidRPr="00E35068" w:rsidRDefault="00E35068" w:rsidP="00E35068">
      <w:pPr>
        <w:pStyle w:val="Default"/>
        <w:ind w:left="864"/>
        <w:rPr>
          <w:ins w:id="2003" w:author="pbx" w:date="2017-11-03T17:48:00Z"/>
          <w:sz w:val="23"/>
          <w:szCs w:val="23"/>
        </w:rPr>
      </w:pPr>
      <w:ins w:id="2004" w:author="pbx" w:date="2017-11-03T17:48:00Z">
        <w:r w:rsidRPr="00E35068">
          <w:rPr>
            <w:sz w:val="23"/>
            <w:szCs w:val="23"/>
          </w:rPr>
          <w:t xml:space="preserve">&lt;definingMaterialKind&gt; </w:t>
        </w:r>
      </w:ins>
    </w:p>
    <w:p w:rsidR="00E35068" w:rsidRPr="00CE7EFF" w:rsidRDefault="00E35068" w:rsidP="00E35068">
      <w:pPr>
        <w:pStyle w:val="Default"/>
        <w:ind w:left="1152"/>
        <w:rPr>
          <w:ins w:id="2005" w:author="pbx" w:date="2017-11-03T17:48:00Z"/>
          <w:sz w:val="23"/>
          <w:szCs w:val="23"/>
          <w:lang w:val="fr-CA"/>
        </w:rPr>
      </w:pPr>
      <w:ins w:id="2006" w:author="pbx" w:date="2017-11-03T17:48:00Z">
        <w:r w:rsidRPr="00CE7EFF">
          <w:rPr>
            <w:sz w:val="23"/>
            <w:szCs w:val="23"/>
            <w:lang w:val="fr-CA"/>
          </w:rPr>
          <w:t xml:space="preserve">&lt;code code="source product DIN" codeSystem="2.16.840.1.113883.2.20.6.42"/&gt; </w:t>
        </w:r>
      </w:ins>
    </w:p>
    <w:p w:rsidR="00E35068" w:rsidRPr="00E35068" w:rsidRDefault="00E35068" w:rsidP="00E35068">
      <w:pPr>
        <w:pStyle w:val="Default"/>
        <w:ind w:left="864"/>
        <w:rPr>
          <w:ins w:id="2007" w:author="pbx" w:date="2017-11-03T17:48:00Z"/>
          <w:sz w:val="23"/>
          <w:szCs w:val="23"/>
        </w:rPr>
      </w:pPr>
      <w:ins w:id="2008" w:author="pbx" w:date="2017-11-03T17:48:00Z">
        <w:r w:rsidRPr="00E35068">
          <w:rPr>
            <w:sz w:val="23"/>
            <w:szCs w:val="23"/>
          </w:rPr>
          <w:t xml:space="preserve">&lt;/definingMaterialKind&gt; </w:t>
        </w:r>
      </w:ins>
    </w:p>
    <w:p w:rsidR="00E35068" w:rsidRPr="00E35068" w:rsidRDefault="00E35068" w:rsidP="00E35068">
      <w:pPr>
        <w:pStyle w:val="Default"/>
        <w:ind w:left="576"/>
        <w:rPr>
          <w:ins w:id="2009" w:author="pbx" w:date="2017-11-03T17:48:00Z"/>
          <w:sz w:val="23"/>
          <w:szCs w:val="23"/>
        </w:rPr>
      </w:pPr>
      <w:ins w:id="2010" w:author="pbx" w:date="2017-11-03T17:48:00Z">
        <w:r w:rsidRPr="00E35068">
          <w:rPr>
            <w:sz w:val="23"/>
            <w:szCs w:val="23"/>
          </w:rPr>
          <w:t xml:space="preserve">&lt;/asEquivalentEntity&gt; </w:t>
        </w:r>
      </w:ins>
    </w:p>
    <w:p w:rsidR="00E35068" w:rsidRPr="00E35068" w:rsidRDefault="00E35068" w:rsidP="00E35068">
      <w:pPr>
        <w:pStyle w:val="Default"/>
        <w:ind w:left="288"/>
        <w:rPr>
          <w:ins w:id="2011" w:author="pbx" w:date="2017-11-03T17:48:00Z"/>
          <w:sz w:val="23"/>
          <w:szCs w:val="23"/>
        </w:rPr>
      </w:pPr>
      <w:ins w:id="2012" w:author="pbx" w:date="2017-11-03T17:48:00Z">
        <w:r w:rsidRPr="00E35068">
          <w:rPr>
            <w:sz w:val="23"/>
            <w:szCs w:val="23"/>
          </w:rPr>
          <w:t xml:space="preserve">&lt;/manufacturedProduct&gt; </w:t>
        </w:r>
      </w:ins>
    </w:p>
    <w:p w:rsidR="00E35068" w:rsidRPr="00E35068" w:rsidRDefault="00E35068" w:rsidP="00E35068">
      <w:pPr>
        <w:pStyle w:val="Default"/>
        <w:rPr>
          <w:ins w:id="2013" w:author="pbx" w:date="2017-11-03T17:48:00Z"/>
          <w:sz w:val="23"/>
          <w:szCs w:val="23"/>
        </w:rPr>
      </w:pPr>
      <w:ins w:id="2014" w:author="pbx" w:date="2017-11-03T17:48:00Z">
        <w:r w:rsidRPr="00E35068">
          <w:rPr>
            <w:sz w:val="23"/>
            <w:szCs w:val="23"/>
          </w:rPr>
          <w:t>&lt;/manufacturedProduct&gt;</w:t>
        </w:r>
      </w:ins>
    </w:p>
    <w:p w:rsidR="00E35068" w:rsidRDefault="00E35068" w:rsidP="0080029F">
      <w:pPr>
        <w:pStyle w:val="Default"/>
        <w:rPr>
          <w:sz w:val="23"/>
          <w:szCs w:val="23"/>
        </w:rPr>
      </w:pPr>
    </w:p>
    <w:p w:rsidR="000F4FB9" w:rsidRDefault="000F4FB9" w:rsidP="0080029F">
      <w:r>
        <w:t>This is a special case of referencing other products for various purposes. Another purpose is for products that are updated with improvement, where it may be useful to indicate a succession to a previous version of the product identified by the item code of the predecessor product. This can be done using the equivalence relationship with &lt;asEquivalentEntity&gt; with a different Role code as in outlined in the example below:</w:t>
      </w:r>
    </w:p>
    <w:p w:rsidR="00E35068" w:rsidRPr="00E35068" w:rsidRDefault="00B2339D" w:rsidP="00E35068">
      <w:pPr>
        <w:pStyle w:val="Default"/>
        <w:rPr>
          <w:ins w:id="2015" w:author="pbx" w:date="2017-11-03T17:48:00Z"/>
          <w:sz w:val="23"/>
          <w:szCs w:val="23"/>
        </w:rPr>
      </w:pPr>
      <w:del w:id="2016" w:author="pbx" w:date="2017-11-03T17:48:00Z">
        <w:r w:rsidRPr="000A6564">
          <w:rPr>
            <w:noProof/>
            <w:lang w:val="en-US"/>
          </w:rPr>
          <mc:AlternateContent>
            <mc:Choice Requires="wps">
              <w:drawing>
                <wp:inline distT="0" distB="0" distL="0" distR="0" wp14:anchorId="21A8561B" wp14:editId="51FC0560">
                  <wp:extent cx="5835650" cy="1207008"/>
                  <wp:effectExtent l="57150" t="0" r="69850" b="1270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120700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3B5D9A" w:rsidRDefault="00292223" w:rsidP="000A0496">
                              <w:pPr>
                                <w:pStyle w:val="Default"/>
                                <w:rPr>
                                  <w:del w:id="2017" w:author="pbx" w:date="2017-11-03T17:48:00Z"/>
                                  <w:rFonts w:ascii="Courier New" w:hAnsi="Courier New" w:cs="Courier New"/>
                                  <w:sz w:val="18"/>
                                  <w:szCs w:val="18"/>
                                </w:rPr>
                              </w:pPr>
                              <w:del w:id="2018" w:author="pbx" w:date="2017-11-03T17:48:00Z">
                                <w:r w:rsidRPr="003B5D9A">
                                  <w:rPr>
                                    <w:rFonts w:ascii="Courier New" w:hAnsi="Courier New" w:cs="Courier New"/>
                                    <w:sz w:val="18"/>
                                    <w:szCs w:val="18"/>
                                  </w:rPr>
                                  <w:delText xml:space="preserve">&lt;manufacturedProduct&gt; </w:delText>
                                </w:r>
                              </w:del>
                            </w:p>
                            <w:p w:rsidR="00292223" w:rsidRPr="003B5D9A" w:rsidRDefault="00292223" w:rsidP="000A0496">
                              <w:pPr>
                                <w:pStyle w:val="Default"/>
                                <w:rPr>
                                  <w:del w:id="2019" w:author="pbx" w:date="2017-11-03T17:48:00Z"/>
                                  <w:rFonts w:ascii="Courier New" w:hAnsi="Courier New" w:cs="Courier New"/>
                                  <w:sz w:val="18"/>
                                  <w:szCs w:val="18"/>
                                </w:rPr>
                              </w:pPr>
                              <w:del w:id="2020" w:author="pbx" w:date="2017-11-03T17:48:00Z">
                                <w:r w:rsidRPr="003B5D9A">
                                  <w:rPr>
                                    <w:rFonts w:ascii="Courier New" w:hAnsi="Courier New" w:cs="Courier New"/>
                                    <w:sz w:val="18"/>
                                    <w:szCs w:val="18"/>
                                  </w:rPr>
                                  <w:delText xml:space="preserve">  &lt;manufacturedProduct&gt; </w:delText>
                                </w:r>
                              </w:del>
                            </w:p>
                            <w:p w:rsidR="00292223" w:rsidRPr="003B5D9A" w:rsidRDefault="00292223" w:rsidP="000A0496">
                              <w:pPr>
                                <w:pStyle w:val="Default"/>
                                <w:rPr>
                                  <w:del w:id="2021" w:author="pbx" w:date="2017-11-03T17:48:00Z"/>
                                  <w:rFonts w:ascii="Courier New" w:hAnsi="Courier New" w:cs="Courier New"/>
                                  <w:sz w:val="18"/>
                                  <w:szCs w:val="18"/>
                                </w:rPr>
                              </w:pPr>
                              <w:del w:id="2022" w:author="pbx" w:date="2017-11-03T17:48:00Z">
                                <w:r w:rsidRPr="003B5D9A">
                                  <w:rPr>
                                    <w:rFonts w:ascii="Courier New" w:hAnsi="Courier New" w:cs="Courier New"/>
                                    <w:sz w:val="18"/>
                                    <w:szCs w:val="18"/>
                                  </w:rPr>
                                  <w:delText xml:space="preserve">         ... </w:delText>
                                </w:r>
                              </w:del>
                            </w:p>
                            <w:p w:rsidR="00292223" w:rsidRPr="003B5D9A" w:rsidRDefault="00292223" w:rsidP="000A0496">
                              <w:pPr>
                                <w:pStyle w:val="Default"/>
                                <w:rPr>
                                  <w:del w:id="2023" w:author="pbx" w:date="2017-11-03T17:48:00Z"/>
                                  <w:rFonts w:ascii="Courier New" w:hAnsi="Courier New" w:cs="Courier New"/>
                                  <w:sz w:val="18"/>
                                  <w:szCs w:val="18"/>
                                </w:rPr>
                              </w:pPr>
                              <w:del w:id="2024" w:author="pbx" w:date="2017-11-03T17:48:00Z">
                                <w:r w:rsidRPr="003B5D9A">
                                  <w:rPr>
                                    <w:rFonts w:ascii="Courier New" w:hAnsi="Courier New" w:cs="Courier New"/>
                                    <w:sz w:val="18"/>
                                    <w:szCs w:val="18"/>
                                  </w:rPr>
                                  <w:delText xml:space="preserve">    &lt;asEquivalentEntity classCode="EQUIV"&gt; </w:delText>
                                </w:r>
                              </w:del>
                            </w:p>
                            <w:p w:rsidR="00292223" w:rsidRPr="003B5D9A" w:rsidRDefault="00292223" w:rsidP="000A0496">
                              <w:pPr>
                                <w:pStyle w:val="Default"/>
                                <w:rPr>
                                  <w:del w:id="2025" w:author="pbx" w:date="2017-11-03T17:48:00Z"/>
                                  <w:rFonts w:ascii="Courier New" w:hAnsi="Courier New" w:cs="Courier New"/>
                                  <w:sz w:val="18"/>
                                  <w:szCs w:val="18"/>
                                </w:rPr>
                              </w:pPr>
                              <w:del w:id="2026" w:author="pbx" w:date="2017-11-03T17:48:00Z">
                                <w:r w:rsidRPr="003B5D9A">
                                  <w:rPr>
                                    <w:rFonts w:ascii="Courier New" w:hAnsi="Courier New" w:cs="Courier New"/>
                                    <w:sz w:val="18"/>
                                    <w:szCs w:val="18"/>
                                  </w:rPr>
                                  <w:delText xml:space="preserve">      &lt;code code="</w:delText>
                                </w:r>
                                <w:r w:rsidRPr="00CA1A1B">
                                  <w:rPr>
                                    <w:rFonts w:ascii="Courier New" w:hAnsi="Courier New" w:cs="Courier New"/>
                                    <w:sz w:val="18"/>
                                    <w:szCs w:val="18"/>
                                  </w:rPr>
                                  <w:delText>C64637</w:delText>
                                </w:r>
                                <w:r w:rsidRPr="003B5D9A">
                                  <w:rPr>
                                    <w:rFonts w:ascii="Courier New" w:hAnsi="Courier New" w:cs="Courier New"/>
                                    <w:sz w:val="18"/>
                                    <w:szCs w:val="18"/>
                                  </w:rPr>
                                  <w:delText>" codeSystem="</w:delText>
                                </w:r>
                                <w:r>
                                  <w:rPr>
                                    <w:rFonts w:ascii="Courier New" w:hAnsi="Courier New" w:cs="Courier New"/>
                                    <w:sz w:val="18"/>
                                    <w:szCs w:val="18"/>
                                  </w:rPr>
                                  <w:delText>2.16.840.1.113883.2.20.6.12</w:delText>
                                </w:r>
                                <w:r w:rsidRPr="003B5D9A">
                                  <w:rPr>
                                    <w:rFonts w:ascii="Courier New" w:hAnsi="Courier New" w:cs="Courier New"/>
                                    <w:sz w:val="18"/>
                                    <w:szCs w:val="18"/>
                                  </w:rPr>
                                  <w:delText xml:space="preserve">"/&gt; </w:delText>
                                </w:r>
                              </w:del>
                            </w:p>
                            <w:p w:rsidR="00292223" w:rsidRPr="003B5D9A" w:rsidRDefault="00292223" w:rsidP="000A0496">
                              <w:pPr>
                                <w:pStyle w:val="Default"/>
                                <w:rPr>
                                  <w:del w:id="2027" w:author="pbx" w:date="2017-11-03T17:48:00Z"/>
                                  <w:rFonts w:ascii="Courier New" w:hAnsi="Courier New" w:cs="Courier New"/>
                                  <w:sz w:val="18"/>
                                  <w:szCs w:val="18"/>
                                </w:rPr>
                              </w:pPr>
                              <w:del w:id="2028" w:author="pbx" w:date="2017-11-03T17:48:00Z">
                                <w:r w:rsidRPr="003B5D9A">
                                  <w:rPr>
                                    <w:rFonts w:ascii="Courier New" w:hAnsi="Courier New" w:cs="Courier New"/>
                                    <w:sz w:val="18"/>
                                    <w:szCs w:val="18"/>
                                  </w:rPr>
                                  <w:delText xml:space="preserve">        &lt;definingMaterialKind&gt; </w:delText>
                                </w:r>
                              </w:del>
                            </w:p>
                            <w:p w:rsidR="00292223" w:rsidRPr="00AA24DE" w:rsidRDefault="00292223" w:rsidP="007172A2">
                              <w:pPr>
                                <w:pStyle w:val="Default"/>
                                <w:ind w:left="1020"/>
                                <w:rPr>
                                  <w:del w:id="2029" w:author="pbx" w:date="2017-11-03T17:48:00Z"/>
                                  <w:rFonts w:ascii="Courier New" w:hAnsi="Courier New" w:cs="Courier New"/>
                                  <w:sz w:val="18"/>
                                  <w:szCs w:val="18"/>
                                  <w:lang w:val="en-US"/>
                                </w:rPr>
                              </w:pPr>
                              <w:del w:id="2030" w:author="pbx" w:date="2017-11-03T17:48:00Z">
                                <w:r w:rsidRPr="00AA24DE">
                                  <w:rPr>
                                    <w:rFonts w:ascii="Courier New" w:hAnsi="Courier New" w:cs="Courier New"/>
                                    <w:sz w:val="18"/>
                                    <w:szCs w:val="18"/>
                                    <w:lang w:val="en-US"/>
                                  </w:rPr>
                                  <w:delText>&lt;code code=”source product DIN” codeSystem</w:delText>
                                </w:r>
                                <w:r w:rsidRPr="007172A2">
                                  <w:rPr>
                                    <w:rFonts w:ascii="Courier New" w:hAnsi="Courier New" w:cs="Courier New"/>
                                    <w:sz w:val="18"/>
                                    <w:szCs w:val="18"/>
                                  </w:rPr>
                                  <w:delText>=”</w:delText>
                                </w:r>
                                <w:r>
                                  <w:rPr>
                                    <w:rFonts w:ascii="Courier New" w:hAnsi="Courier New" w:cs="Courier New"/>
                                    <w:sz w:val="18"/>
                                    <w:szCs w:val="18"/>
                                  </w:rPr>
                                  <w:delText>2.16.840.1.113883.2.20.6.42</w:delText>
                                </w:r>
                                <w:r w:rsidRPr="007172A2">
                                  <w:rPr>
                                    <w:rFonts w:ascii="Courier New" w:hAnsi="Courier New" w:cs="Courier New"/>
                                    <w:sz w:val="18"/>
                                    <w:szCs w:val="18"/>
                                  </w:rPr>
                                  <w:delText>”/&gt;</w:delText>
                                </w:r>
                              </w:del>
                            </w:p>
                            <w:p w:rsidR="00292223" w:rsidRPr="00AA24DE" w:rsidRDefault="00292223" w:rsidP="003B5D9A">
                              <w:pPr>
                                <w:pStyle w:val="Default"/>
                                <w:rPr>
                                  <w:del w:id="2031" w:author="pbx" w:date="2017-11-03T17:48:00Z"/>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62" type="#_x0000_t202" style="width:459.5pt;height: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" fillcolor="#c6d9f1 [671]">
                  <v:shadow on="t" color="#bfbfbf [2412]" offset="0,4pt"/>
                  <v:textbox>
                    <w:txbxContent>
                      <w:p w14:paraId="316A2DC5" w14:textId="77777777" w:rsidR="00292223" w:rsidRPr="003B5D9A" w:rsidRDefault="00292223" w:rsidP="000A0496">
                        <w:pPr>
                          <w:pStyle w:val="Default"/>
                          <w:rPr>
                            <w:del w:id="2797" w:author="pbx" w:date="2017-11-03T17:48:00Z"/>
                            <w:rFonts w:ascii="Courier New" w:hAnsi="Courier New" w:cs="Courier New"/>
                            <w:sz w:val="18"/>
                            <w:szCs w:val="18"/>
                          </w:rPr>
                        </w:pPr>
                        <w:del w:id="2798" w:author="pbx" w:date="2017-11-03T17:48:00Z">
                          <w:r w:rsidRPr="003B5D9A">
                            <w:rPr>
                              <w:rFonts w:ascii="Courier New" w:hAnsi="Courier New" w:cs="Courier New"/>
                              <w:sz w:val="18"/>
                              <w:szCs w:val="18"/>
                            </w:rPr>
                            <w:delText xml:space="preserve">&lt;manufacturedProduct&gt; </w:delText>
                          </w:r>
                        </w:del>
                      </w:p>
                      <w:p w14:paraId="516AB27C" w14:textId="77777777" w:rsidR="00292223" w:rsidRPr="003B5D9A" w:rsidRDefault="00292223" w:rsidP="000A0496">
                        <w:pPr>
                          <w:pStyle w:val="Default"/>
                          <w:rPr>
                            <w:del w:id="2799" w:author="pbx" w:date="2017-11-03T17:48:00Z"/>
                            <w:rFonts w:ascii="Courier New" w:hAnsi="Courier New" w:cs="Courier New"/>
                            <w:sz w:val="18"/>
                            <w:szCs w:val="18"/>
                          </w:rPr>
                        </w:pPr>
                        <w:del w:id="2800" w:author="pbx" w:date="2017-11-03T17:48:00Z">
                          <w:r w:rsidRPr="003B5D9A">
                            <w:rPr>
                              <w:rFonts w:ascii="Courier New" w:hAnsi="Courier New" w:cs="Courier New"/>
                              <w:sz w:val="18"/>
                              <w:szCs w:val="18"/>
                            </w:rPr>
                            <w:delText xml:space="preserve">  &lt;manufacturedProduct&gt; </w:delText>
                          </w:r>
                        </w:del>
                      </w:p>
                      <w:p w14:paraId="054E29AC" w14:textId="77777777" w:rsidR="00292223" w:rsidRPr="003B5D9A" w:rsidRDefault="00292223" w:rsidP="000A0496">
                        <w:pPr>
                          <w:pStyle w:val="Default"/>
                          <w:rPr>
                            <w:del w:id="2801" w:author="pbx" w:date="2017-11-03T17:48:00Z"/>
                            <w:rFonts w:ascii="Courier New" w:hAnsi="Courier New" w:cs="Courier New"/>
                            <w:sz w:val="18"/>
                            <w:szCs w:val="18"/>
                          </w:rPr>
                        </w:pPr>
                        <w:del w:id="2802" w:author="pbx" w:date="2017-11-03T17:48:00Z">
                          <w:r w:rsidRPr="003B5D9A">
                            <w:rPr>
                              <w:rFonts w:ascii="Courier New" w:hAnsi="Courier New" w:cs="Courier New"/>
                              <w:sz w:val="18"/>
                              <w:szCs w:val="18"/>
                            </w:rPr>
                            <w:delText xml:space="preserve">         ... </w:delText>
                          </w:r>
                        </w:del>
                      </w:p>
                      <w:p w14:paraId="22A1712B" w14:textId="77777777" w:rsidR="00292223" w:rsidRPr="003B5D9A" w:rsidRDefault="00292223" w:rsidP="000A0496">
                        <w:pPr>
                          <w:pStyle w:val="Default"/>
                          <w:rPr>
                            <w:del w:id="2803" w:author="pbx" w:date="2017-11-03T17:48:00Z"/>
                            <w:rFonts w:ascii="Courier New" w:hAnsi="Courier New" w:cs="Courier New"/>
                            <w:sz w:val="18"/>
                            <w:szCs w:val="18"/>
                          </w:rPr>
                        </w:pPr>
                        <w:del w:id="2804" w:author="pbx" w:date="2017-11-03T17:48:00Z">
                          <w:r w:rsidRPr="003B5D9A">
                            <w:rPr>
                              <w:rFonts w:ascii="Courier New" w:hAnsi="Courier New" w:cs="Courier New"/>
                              <w:sz w:val="18"/>
                              <w:szCs w:val="18"/>
                            </w:rPr>
                            <w:delText xml:space="preserve">    &lt;asEquivalentEntity classCode="EQUIV"&gt; </w:delText>
                          </w:r>
                        </w:del>
                      </w:p>
                      <w:p w14:paraId="267F559D" w14:textId="77777777" w:rsidR="00292223" w:rsidRPr="003B5D9A" w:rsidRDefault="00292223" w:rsidP="000A0496">
                        <w:pPr>
                          <w:pStyle w:val="Default"/>
                          <w:rPr>
                            <w:del w:id="2805" w:author="pbx" w:date="2017-11-03T17:48:00Z"/>
                            <w:rFonts w:ascii="Courier New" w:hAnsi="Courier New" w:cs="Courier New"/>
                            <w:sz w:val="18"/>
                            <w:szCs w:val="18"/>
                          </w:rPr>
                        </w:pPr>
                        <w:del w:id="2806" w:author="pbx" w:date="2017-11-03T17:48:00Z">
                          <w:r w:rsidRPr="003B5D9A">
                            <w:rPr>
                              <w:rFonts w:ascii="Courier New" w:hAnsi="Courier New" w:cs="Courier New"/>
                              <w:sz w:val="18"/>
                              <w:szCs w:val="18"/>
                            </w:rPr>
                            <w:delText xml:space="preserve">      &lt;code code="</w:delText>
                          </w:r>
                          <w:r w:rsidRPr="00CA1A1B">
                            <w:rPr>
                              <w:rFonts w:ascii="Courier New" w:hAnsi="Courier New" w:cs="Courier New"/>
                              <w:sz w:val="18"/>
                              <w:szCs w:val="18"/>
                            </w:rPr>
                            <w:delText>C64637</w:delText>
                          </w:r>
                          <w:r w:rsidRPr="003B5D9A">
                            <w:rPr>
                              <w:rFonts w:ascii="Courier New" w:hAnsi="Courier New" w:cs="Courier New"/>
                              <w:sz w:val="18"/>
                              <w:szCs w:val="18"/>
                            </w:rPr>
                            <w:delText>" codeSystem="</w:delText>
                          </w:r>
                          <w:r>
                            <w:rPr>
                              <w:rFonts w:ascii="Courier New" w:hAnsi="Courier New" w:cs="Courier New"/>
                              <w:sz w:val="18"/>
                              <w:szCs w:val="18"/>
                            </w:rPr>
                            <w:delText>2.16.840.1.113883.2.20.6.12</w:delText>
                          </w:r>
                          <w:r w:rsidRPr="003B5D9A">
                            <w:rPr>
                              <w:rFonts w:ascii="Courier New" w:hAnsi="Courier New" w:cs="Courier New"/>
                              <w:sz w:val="18"/>
                              <w:szCs w:val="18"/>
                            </w:rPr>
                            <w:delText xml:space="preserve">"/&gt; </w:delText>
                          </w:r>
                        </w:del>
                      </w:p>
                      <w:p w14:paraId="7E043D73" w14:textId="77777777" w:rsidR="00292223" w:rsidRPr="003B5D9A" w:rsidRDefault="00292223" w:rsidP="000A0496">
                        <w:pPr>
                          <w:pStyle w:val="Default"/>
                          <w:rPr>
                            <w:del w:id="2807" w:author="pbx" w:date="2017-11-03T17:48:00Z"/>
                            <w:rFonts w:ascii="Courier New" w:hAnsi="Courier New" w:cs="Courier New"/>
                            <w:sz w:val="18"/>
                            <w:szCs w:val="18"/>
                          </w:rPr>
                        </w:pPr>
                        <w:del w:id="2808" w:author="pbx" w:date="2017-11-03T17:48:00Z">
                          <w:r w:rsidRPr="003B5D9A">
                            <w:rPr>
                              <w:rFonts w:ascii="Courier New" w:hAnsi="Courier New" w:cs="Courier New"/>
                              <w:sz w:val="18"/>
                              <w:szCs w:val="18"/>
                            </w:rPr>
                            <w:delText xml:space="preserve">        &lt;definingMaterialKind&gt; </w:delText>
                          </w:r>
                        </w:del>
                      </w:p>
                      <w:p w14:paraId="03B667AE" w14:textId="77777777" w:rsidR="00292223" w:rsidRPr="00AA24DE" w:rsidRDefault="00292223" w:rsidP="007172A2">
                        <w:pPr>
                          <w:pStyle w:val="Default"/>
                          <w:ind w:left="1020"/>
                          <w:rPr>
                            <w:del w:id="2809" w:author="pbx" w:date="2017-11-03T17:48:00Z"/>
                            <w:rFonts w:ascii="Courier New" w:hAnsi="Courier New" w:cs="Courier New"/>
                            <w:sz w:val="18"/>
                            <w:szCs w:val="18"/>
                            <w:lang w:val="en-US"/>
                          </w:rPr>
                        </w:pPr>
                        <w:del w:id="2810" w:author="pbx" w:date="2017-11-03T17:48:00Z">
                          <w:r w:rsidRPr="00AA24DE">
                            <w:rPr>
                              <w:rFonts w:ascii="Courier New" w:hAnsi="Courier New" w:cs="Courier New"/>
                              <w:sz w:val="18"/>
                              <w:szCs w:val="18"/>
                              <w:lang w:val="en-US"/>
                            </w:rPr>
                            <w:delText>&lt;code code=”source product DIN” codeSystem</w:delText>
                          </w:r>
                          <w:r w:rsidRPr="007172A2">
                            <w:rPr>
                              <w:rFonts w:ascii="Courier New" w:hAnsi="Courier New" w:cs="Courier New"/>
                              <w:sz w:val="18"/>
                              <w:szCs w:val="18"/>
                            </w:rPr>
                            <w:delText>=”</w:delText>
                          </w:r>
                          <w:r>
                            <w:rPr>
                              <w:rFonts w:ascii="Courier New" w:hAnsi="Courier New" w:cs="Courier New"/>
                              <w:sz w:val="18"/>
                              <w:szCs w:val="18"/>
                            </w:rPr>
                            <w:delText>2.16.840.1.113883.2.20.6.42</w:delText>
                          </w:r>
                          <w:r w:rsidRPr="007172A2">
                            <w:rPr>
                              <w:rFonts w:ascii="Courier New" w:hAnsi="Courier New" w:cs="Courier New"/>
                              <w:sz w:val="18"/>
                              <w:szCs w:val="18"/>
                            </w:rPr>
                            <w:delText>”/&gt;</w:delText>
                          </w:r>
                        </w:del>
                      </w:p>
                      <w:p w14:paraId="07B43E47" w14:textId="77777777" w:rsidR="00292223" w:rsidRPr="00AA24DE" w:rsidRDefault="00292223" w:rsidP="003B5D9A">
                        <w:pPr>
                          <w:pStyle w:val="Default"/>
                          <w:rPr>
                            <w:del w:id="2811" w:author="pbx" w:date="2017-11-03T17:48:00Z"/>
                            <w:rFonts w:ascii="Courier New" w:hAnsi="Courier New" w:cs="Courier New"/>
                            <w:sz w:val="18"/>
                            <w:szCs w:val="18"/>
                            <w:lang w:val="en-US"/>
                          </w:rPr>
                        </w:pPr>
                      </w:p>
                    </w:txbxContent>
                  </v:textbox>
                  <w10:anchorlock/>
                </v:shape>
              </w:pict>
            </mc:Fallback>
          </mc:AlternateContent>
        </w:r>
      </w:del>
      <w:ins w:id="2032" w:author="pbx" w:date="2017-11-03T17:48:00Z">
        <w:r w:rsidR="00E35068" w:rsidRPr="00E35068">
          <w:rPr>
            <w:sz w:val="23"/>
            <w:szCs w:val="23"/>
          </w:rPr>
          <w:t xml:space="preserve">&lt;manufacturedProduct&gt; </w:t>
        </w:r>
      </w:ins>
    </w:p>
    <w:p w:rsidR="00E35068" w:rsidRPr="00E35068" w:rsidRDefault="00E35068" w:rsidP="00E35068">
      <w:pPr>
        <w:pStyle w:val="Default"/>
        <w:ind w:left="288"/>
        <w:rPr>
          <w:ins w:id="2033" w:author="pbx" w:date="2017-11-03T17:48:00Z"/>
          <w:sz w:val="23"/>
          <w:szCs w:val="23"/>
        </w:rPr>
      </w:pPr>
      <w:ins w:id="2034" w:author="pbx" w:date="2017-11-03T17:48:00Z">
        <w:r w:rsidRPr="00E35068">
          <w:rPr>
            <w:sz w:val="23"/>
            <w:szCs w:val="23"/>
          </w:rPr>
          <w:t xml:space="preserve">&lt;manufacturedProduct&gt; </w:t>
        </w:r>
      </w:ins>
    </w:p>
    <w:p w:rsidR="00E35068" w:rsidRPr="00E35068" w:rsidRDefault="00E35068" w:rsidP="00E35068">
      <w:pPr>
        <w:pStyle w:val="Default"/>
        <w:ind w:left="288"/>
        <w:rPr>
          <w:ins w:id="2035" w:author="pbx" w:date="2017-11-03T17:48:00Z"/>
          <w:sz w:val="23"/>
          <w:szCs w:val="23"/>
        </w:rPr>
      </w:pPr>
      <w:ins w:id="2036" w:author="pbx" w:date="2017-11-03T17:48:00Z">
        <w:r w:rsidRPr="00E35068">
          <w:rPr>
            <w:sz w:val="23"/>
            <w:szCs w:val="23"/>
          </w:rPr>
          <w:t xml:space="preserve">         ... </w:t>
        </w:r>
      </w:ins>
    </w:p>
    <w:p w:rsidR="00E35068" w:rsidRPr="00E35068" w:rsidRDefault="00E35068" w:rsidP="00E35068">
      <w:pPr>
        <w:pStyle w:val="Default"/>
        <w:ind w:left="576"/>
        <w:rPr>
          <w:ins w:id="2037" w:author="pbx" w:date="2017-11-03T17:48:00Z"/>
          <w:sz w:val="23"/>
          <w:szCs w:val="23"/>
        </w:rPr>
      </w:pPr>
      <w:ins w:id="2038" w:author="pbx" w:date="2017-11-03T17:48:00Z">
        <w:r w:rsidRPr="00E35068">
          <w:rPr>
            <w:sz w:val="23"/>
            <w:szCs w:val="23"/>
          </w:rPr>
          <w:t xml:space="preserve">&lt;asEquivalentEntity classCode="EQUIV"&gt; </w:t>
        </w:r>
      </w:ins>
    </w:p>
    <w:p w:rsidR="00E35068" w:rsidRPr="00E35068" w:rsidRDefault="00E35068" w:rsidP="00E35068">
      <w:pPr>
        <w:pStyle w:val="Default"/>
        <w:ind w:left="864"/>
        <w:rPr>
          <w:ins w:id="2039" w:author="pbx" w:date="2017-11-03T17:48:00Z"/>
          <w:sz w:val="23"/>
          <w:szCs w:val="23"/>
        </w:rPr>
      </w:pPr>
      <w:ins w:id="2040" w:author="pbx" w:date="2017-11-03T17:48:00Z">
        <w:r w:rsidRPr="00E35068">
          <w:rPr>
            <w:sz w:val="23"/>
            <w:szCs w:val="23"/>
          </w:rPr>
          <w:t xml:space="preserve">&lt;code code="C64637" codeSystem="2.16.840.1.113883.2.20.6.12"/&gt; </w:t>
        </w:r>
      </w:ins>
    </w:p>
    <w:p w:rsidR="00E35068" w:rsidRPr="00E35068" w:rsidRDefault="00E35068" w:rsidP="00E35068">
      <w:pPr>
        <w:pStyle w:val="Default"/>
        <w:ind w:left="1152"/>
        <w:rPr>
          <w:ins w:id="2041" w:author="pbx" w:date="2017-11-03T17:48:00Z"/>
          <w:sz w:val="23"/>
          <w:szCs w:val="23"/>
        </w:rPr>
      </w:pPr>
      <w:ins w:id="2042" w:author="pbx" w:date="2017-11-03T17:48:00Z">
        <w:r w:rsidRPr="00E35068">
          <w:rPr>
            <w:sz w:val="23"/>
            <w:szCs w:val="23"/>
          </w:rPr>
          <w:t xml:space="preserve">&lt;definingMaterialKind&gt; </w:t>
        </w:r>
      </w:ins>
    </w:p>
    <w:p w:rsidR="00E35068" w:rsidRPr="00CE7EFF" w:rsidRDefault="00E35068" w:rsidP="00E35068">
      <w:pPr>
        <w:pStyle w:val="Default"/>
        <w:ind w:left="1440"/>
        <w:rPr>
          <w:ins w:id="2043" w:author="pbx" w:date="2017-11-03T17:48:00Z"/>
          <w:sz w:val="23"/>
          <w:szCs w:val="23"/>
          <w:lang w:val="fr-CA"/>
        </w:rPr>
      </w:pPr>
      <w:ins w:id="2044" w:author="pbx" w:date="2017-11-03T17:48:00Z">
        <w:r w:rsidRPr="00CE7EFF">
          <w:rPr>
            <w:sz w:val="23"/>
            <w:szCs w:val="23"/>
            <w:lang w:val="fr-CA"/>
          </w:rPr>
          <w:t>&lt;code code=”source product DIN” codeSystem=”2.16.840.1.113883.2.20.6.42”/&gt;</w:t>
        </w:r>
      </w:ins>
    </w:p>
    <w:p w:rsidR="00B2339D" w:rsidRPr="00CE7EFF" w:rsidRDefault="00B2339D" w:rsidP="0080029F">
      <w:pPr>
        <w:rPr>
          <w:lang w:val="fr-CA"/>
        </w:rPr>
      </w:pPr>
    </w:p>
    <w:p w:rsidR="00B2339D" w:rsidRDefault="000F4FB9" w:rsidP="0080029F">
      <w:r>
        <w:t>The equivalency code would identify if it was a predecessor or same product being referenced.</w:t>
      </w:r>
      <w:r w:rsidR="00B2339D">
        <w:t xml:space="preserve"> </w:t>
      </w:r>
    </w:p>
    <w:p w:rsidR="00B2339D" w:rsidRDefault="00B2339D" w:rsidP="0080029F"/>
    <w:p w:rsidR="000F4FB9" w:rsidRDefault="000F4FB9" w:rsidP="0080029F">
      <w:r>
        <w:t xml:space="preserve">Product source may be specified under a product </w:t>
      </w:r>
      <w:ins w:id="2045" w:author="pbx" w:date="2017-11-03T17:48:00Z">
        <w:r w:rsidR="00E35068">
          <w:t>as outlined below:</w:t>
        </w:r>
      </w:ins>
    </w:p>
    <w:p w:rsidR="00B2339D" w:rsidRDefault="00B2339D" w:rsidP="00667077">
      <w:pPr>
        <w:pStyle w:val="Default"/>
        <w:rPr>
          <w:del w:id="2046" w:author="pbx" w:date="2017-11-03T17:48:00Z"/>
          <w:sz w:val="23"/>
          <w:szCs w:val="23"/>
        </w:rPr>
      </w:pPr>
      <w:del w:id="2047" w:author="pbx" w:date="2017-11-03T17:48:00Z">
        <w:r w:rsidRPr="000A6564">
          <w:rPr>
            <w:rFonts w:ascii="Courier New" w:hAnsi="Courier New" w:cs="Courier New"/>
            <w:noProof/>
            <w:sz w:val="18"/>
            <w:szCs w:val="18"/>
            <w:lang w:val="en-US"/>
          </w:rPr>
          <mc:AlternateContent>
            <mc:Choice Requires="wps">
              <w:drawing>
                <wp:inline distT="0" distB="0" distL="0" distR="0" wp14:anchorId="47CC9980" wp14:editId="0F299CAB">
                  <wp:extent cx="5835650" cy="675564"/>
                  <wp:effectExtent l="57150" t="0" r="69850" b="12509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67556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B2339D">
                              <w:pPr>
                                <w:pStyle w:val="Default"/>
                                <w:rPr>
                                  <w:del w:id="2048" w:author="pbx" w:date="2017-11-03T17:48:00Z"/>
                                  <w:rFonts w:ascii="Courier New" w:hAnsi="Courier New" w:cs="Courier New"/>
                                  <w:sz w:val="18"/>
                                  <w:szCs w:val="18"/>
                                </w:rPr>
                              </w:pPr>
                              <w:del w:id="2049" w:author="pbx" w:date="2017-11-03T17:48:00Z">
                                <w:r>
                                  <w:rPr>
                                    <w:rFonts w:ascii="Courier New" w:hAnsi="Courier New" w:cs="Courier New"/>
                                    <w:sz w:val="18"/>
                                    <w:szCs w:val="18"/>
                                  </w:rPr>
                                  <w:delText>&lt;subject&gt;</w:delText>
                                </w:r>
                              </w:del>
                            </w:p>
                            <w:p w:rsidR="00292223" w:rsidRDefault="00292223" w:rsidP="00B2339D">
                              <w:pPr>
                                <w:pStyle w:val="Default"/>
                                <w:rPr>
                                  <w:del w:id="2050" w:author="pbx" w:date="2017-11-03T17:48:00Z"/>
                                  <w:rFonts w:ascii="Courier New" w:hAnsi="Courier New" w:cs="Courier New"/>
                                  <w:sz w:val="18"/>
                                  <w:szCs w:val="18"/>
                                </w:rPr>
                              </w:pPr>
                              <w:del w:id="2051" w:author="pbx" w:date="2017-11-03T17:48:00Z">
                                <w:r>
                                  <w:rPr>
                                    <w:rFonts w:ascii="Courier New" w:hAnsi="Courier New" w:cs="Courier New"/>
                                    <w:sz w:val="18"/>
                                    <w:szCs w:val="18"/>
                                  </w:rPr>
                                  <w:delText xml:space="preserve">  &lt;manufacturedProduct&gt; </w:delText>
                                </w:r>
                              </w:del>
                            </w:p>
                            <w:p w:rsidR="00292223" w:rsidRDefault="00292223" w:rsidP="00B2339D">
                              <w:pPr>
                                <w:pStyle w:val="Default"/>
                                <w:rPr>
                                  <w:del w:id="2052" w:author="pbx" w:date="2017-11-03T17:48:00Z"/>
                                  <w:rFonts w:ascii="Courier New" w:hAnsi="Courier New" w:cs="Courier New"/>
                                  <w:sz w:val="18"/>
                                  <w:szCs w:val="18"/>
                                </w:rPr>
                              </w:pPr>
                              <w:del w:id="2053" w:author="pbx" w:date="2017-11-03T17:48:00Z">
                                <w:r>
                                  <w:rPr>
                                    <w:rFonts w:ascii="Courier New" w:hAnsi="Courier New" w:cs="Courier New"/>
                                    <w:sz w:val="18"/>
                                    <w:szCs w:val="18"/>
                                  </w:rPr>
                                  <w:delText xml:space="preserve">    &lt;manufacturedProduct&gt; </w:delText>
                                </w:r>
                              </w:del>
                            </w:p>
                            <w:p w:rsidR="00292223" w:rsidRDefault="00292223" w:rsidP="00B2339D">
                              <w:pPr>
                                <w:pStyle w:val="Default"/>
                                <w:rPr>
                                  <w:del w:id="2054" w:author="pbx" w:date="2017-11-03T17:48:00Z"/>
                                  <w:rFonts w:ascii="Courier New" w:hAnsi="Courier New" w:cs="Courier New"/>
                                  <w:sz w:val="18"/>
                                  <w:szCs w:val="18"/>
                                </w:rPr>
                              </w:pPr>
                              <w:del w:id="2055" w:author="pbx" w:date="2017-11-03T17:48:00Z">
                                <w:r>
                                  <w:rPr>
                                    <w:rFonts w:ascii="Courier New" w:hAnsi="Courier New" w:cs="Courier New"/>
                                    <w:sz w:val="18"/>
                                    <w:szCs w:val="18"/>
                                  </w:rPr>
                                  <w:delText xml:space="preserve">      &lt;asEquivalentEntity&gt; </w:delText>
                                </w:r>
                              </w:del>
                            </w:p>
                            <w:p w:rsidR="00292223" w:rsidRPr="00B2339D" w:rsidRDefault="00292223" w:rsidP="00B2339D">
                              <w:pPr>
                                <w:pStyle w:val="Default"/>
                                <w:rPr>
                                  <w:del w:id="2056"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3" type="#_x0000_t202" style="width:459.5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" fillcolor="#c6d9f1 [671]">
                  <v:shadow on="t" color="#bfbfbf [2412]" offset="0,4pt"/>
                  <v:textbox>
                    <w:txbxContent>
                      <w:p w14:paraId="4C671D39" w14:textId="77777777" w:rsidR="00292223" w:rsidRDefault="00292223" w:rsidP="00B2339D">
                        <w:pPr>
                          <w:pStyle w:val="Default"/>
                          <w:rPr>
                            <w:del w:id="2837" w:author="pbx" w:date="2017-11-03T17:48:00Z"/>
                            <w:rFonts w:ascii="Courier New" w:hAnsi="Courier New" w:cs="Courier New"/>
                            <w:sz w:val="18"/>
                            <w:szCs w:val="18"/>
                          </w:rPr>
                        </w:pPr>
                        <w:del w:id="2838" w:author="pbx" w:date="2017-11-03T17:48:00Z">
                          <w:r>
                            <w:rPr>
                              <w:rFonts w:ascii="Courier New" w:hAnsi="Courier New" w:cs="Courier New"/>
                              <w:sz w:val="18"/>
                              <w:szCs w:val="18"/>
                            </w:rPr>
                            <w:delText>&lt;subject&gt;</w:delText>
                          </w:r>
                        </w:del>
                      </w:p>
                      <w:p w14:paraId="2AD8FC62" w14:textId="77777777" w:rsidR="00292223" w:rsidRDefault="00292223" w:rsidP="00B2339D">
                        <w:pPr>
                          <w:pStyle w:val="Default"/>
                          <w:rPr>
                            <w:del w:id="2839" w:author="pbx" w:date="2017-11-03T17:48:00Z"/>
                            <w:rFonts w:ascii="Courier New" w:hAnsi="Courier New" w:cs="Courier New"/>
                            <w:sz w:val="18"/>
                            <w:szCs w:val="18"/>
                          </w:rPr>
                        </w:pPr>
                        <w:del w:id="2840" w:author="pbx" w:date="2017-11-03T17:48:00Z">
                          <w:r>
                            <w:rPr>
                              <w:rFonts w:ascii="Courier New" w:hAnsi="Courier New" w:cs="Courier New"/>
                              <w:sz w:val="18"/>
                              <w:szCs w:val="18"/>
                            </w:rPr>
                            <w:delText xml:space="preserve">  &lt;manufacturedProduct&gt; </w:delText>
                          </w:r>
                        </w:del>
                      </w:p>
                      <w:p w14:paraId="61570BEC" w14:textId="77777777" w:rsidR="00292223" w:rsidRDefault="00292223" w:rsidP="00B2339D">
                        <w:pPr>
                          <w:pStyle w:val="Default"/>
                          <w:rPr>
                            <w:del w:id="2841" w:author="pbx" w:date="2017-11-03T17:48:00Z"/>
                            <w:rFonts w:ascii="Courier New" w:hAnsi="Courier New" w:cs="Courier New"/>
                            <w:sz w:val="18"/>
                            <w:szCs w:val="18"/>
                          </w:rPr>
                        </w:pPr>
                        <w:del w:id="2842" w:author="pbx" w:date="2017-11-03T17:48:00Z">
                          <w:r>
                            <w:rPr>
                              <w:rFonts w:ascii="Courier New" w:hAnsi="Courier New" w:cs="Courier New"/>
                              <w:sz w:val="18"/>
                              <w:szCs w:val="18"/>
                            </w:rPr>
                            <w:delText xml:space="preserve">    &lt;manufacturedProduct&gt; </w:delText>
                          </w:r>
                        </w:del>
                      </w:p>
                      <w:p w14:paraId="63715225" w14:textId="77777777" w:rsidR="00292223" w:rsidRDefault="00292223" w:rsidP="00B2339D">
                        <w:pPr>
                          <w:pStyle w:val="Default"/>
                          <w:rPr>
                            <w:del w:id="2843" w:author="pbx" w:date="2017-11-03T17:48:00Z"/>
                            <w:rFonts w:ascii="Courier New" w:hAnsi="Courier New" w:cs="Courier New"/>
                            <w:sz w:val="18"/>
                            <w:szCs w:val="18"/>
                          </w:rPr>
                        </w:pPr>
                        <w:del w:id="2844" w:author="pbx" w:date="2017-11-03T17:48:00Z">
                          <w:r>
                            <w:rPr>
                              <w:rFonts w:ascii="Courier New" w:hAnsi="Courier New" w:cs="Courier New"/>
                              <w:sz w:val="18"/>
                              <w:szCs w:val="18"/>
                            </w:rPr>
                            <w:delText xml:space="preserve">      &lt;asEquivalentEntity&gt; </w:delText>
                          </w:r>
                        </w:del>
                      </w:p>
                      <w:p w14:paraId="0D69477C" w14:textId="77777777" w:rsidR="00292223" w:rsidRPr="00B2339D" w:rsidRDefault="00292223" w:rsidP="00B2339D">
                        <w:pPr>
                          <w:pStyle w:val="Default"/>
                          <w:rPr>
                            <w:del w:id="2845" w:author="pbx" w:date="2017-11-03T17:48:00Z"/>
                            <w:rFonts w:ascii="Courier New" w:hAnsi="Courier New" w:cs="Courier New"/>
                            <w:sz w:val="18"/>
                            <w:szCs w:val="18"/>
                          </w:rPr>
                        </w:pPr>
                      </w:p>
                    </w:txbxContent>
                  </v:textbox>
                  <w10:anchorlock/>
                </v:shape>
              </w:pict>
            </mc:Fallback>
          </mc:AlternateContent>
        </w:r>
      </w:del>
    </w:p>
    <w:p w:rsidR="00E35068" w:rsidRPr="00E35068" w:rsidRDefault="00E35068" w:rsidP="00E35068">
      <w:pPr>
        <w:pStyle w:val="Default"/>
        <w:rPr>
          <w:ins w:id="2057" w:author="pbx" w:date="2017-11-03T17:48:00Z"/>
          <w:sz w:val="23"/>
          <w:szCs w:val="23"/>
        </w:rPr>
      </w:pPr>
      <w:ins w:id="2058" w:author="pbx" w:date="2017-11-03T17:48:00Z">
        <w:r w:rsidRPr="00E35068">
          <w:rPr>
            <w:sz w:val="23"/>
            <w:szCs w:val="23"/>
          </w:rPr>
          <w:t>&lt;subject&gt;</w:t>
        </w:r>
      </w:ins>
    </w:p>
    <w:p w:rsidR="00E35068" w:rsidRPr="00E35068" w:rsidRDefault="00E35068" w:rsidP="00E35068">
      <w:pPr>
        <w:pStyle w:val="Default"/>
        <w:ind w:left="288"/>
        <w:rPr>
          <w:ins w:id="2059" w:author="pbx" w:date="2017-11-03T17:48:00Z"/>
          <w:sz w:val="23"/>
          <w:szCs w:val="23"/>
        </w:rPr>
      </w:pPr>
      <w:ins w:id="2060" w:author="pbx" w:date="2017-11-03T17:48:00Z">
        <w:r w:rsidRPr="00E35068">
          <w:rPr>
            <w:sz w:val="23"/>
            <w:szCs w:val="23"/>
          </w:rPr>
          <w:t xml:space="preserve">&lt;manufacturedProduct&gt; </w:t>
        </w:r>
      </w:ins>
    </w:p>
    <w:p w:rsidR="00E35068" w:rsidRPr="00E35068" w:rsidRDefault="00E35068" w:rsidP="00E35068">
      <w:pPr>
        <w:pStyle w:val="Default"/>
        <w:ind w:left="576"/>
        <w:rPr>
          <w:ins w:id="2061" w:author="pbx" w:date="2017-11-03T17:48:00Z"/>
          <w:sz w:val="23"/>
          <w:szCs w:val="23"/>
        </w:rPr>
      </w:pPr>
      <w:ins w:id="2062" w:author="pbx" w:date="2017-11-03T17:48:00Z">
        <w:r w:rsidRPr="00E35068">
          <w:rPr>
            <w:sz w:val="23"/>
            <w:szCs w:val="23"/>
          </w:rPr>
          <w:t xml:space="preserve">&lt;manufacturedProduct&gt; </w:t>
        </w:r>
      </w:ins>
    </w:p>
    <w:p w:rsidR="00E35068" w:rsidRPr="00E35068" w:rsidRDefault="00E35068" w:rsidP="00797756">
      <w:pPr>
        <w:pStyle w:val="Default"/>
        <w:ind w:left="864"/>
        <w:rPr>
          <w:ins w:id="2063" w:author="pbx" w:date="2017-11-03T17:48:00Z"/>
          <w:sz w:val="23"/>
          <w:szCs w:val="23"/>
        </w:rPr>
      </w:pPr>
      <w:ins w:id="2064" w:author="pbx" w:date="2017-11-03T17:48:00Z">
        <w:r w:rsidRPr="00E35068">
          <w:rPr>
            <w:sz w:val="23"/>
            <w:szCs w:val="23"/>
          </w:rPr>
          <w:t xml:space="preserve">&lt;asEquivalentEntity&gt; </w:t>
        </w:r>
      </w:ins>
    </w:p>
    <w:p w:rsidR="00E35068" w:rsidRPr="00B2339D" w:rsidRDefault="00E35068" w:rsidP="00E35068">
      <w:pPr>
        <w:pStyle w:val="Default"/>
        <w:rPr>
          <w:ins w:id="2065" w:author="pbx" w:date="2017-11-03T17:48:00Z"/>
          <w:rFonts w:ascii="Courier New" w:hAnsi="Courier New" w:cs="Courier New"/>
          <w:sz w:val="18"/>
          <w:szCs w:val="18"/>
        </w:rPr>
      </w:pPr>
    </w:p>
    <w:p w:rsidR="000F4FB9" w:rsidRDefault="000F4FB9" w:rsidP="0080029F">
      <w:pPr>
        <w:pStyle w:val="Default"/>
        <w:rPr>
          <w:sz w:val="23"/>
          <w:szCs w:val="23"/>
        </w:rPr>
      </w:pPr>
      <w:r>
        <w:rPr>
          <w:sz w:val="23"/>
          <w:szCs w:val="23"/>
        </w:rPr>
        <w:t xml:space="preserve">or under parts </w:t>
      </w:r>
      <w:ins w:id="2066" w:author="pbx" w:date="2017-11-03T17:48:00Z">
        <w:r w:rsidR="00797756">
          <w:rPr>
            <w:sz w:val="23"/>
            <w:szCs w:val="23"/>
          </w:rPr>
          <w:t>as outlined below:</w:t>
        </w:r>
      </w:ins>
    </w:p>
    <w:p w:rsidR="00797756" w:rsidRPr="00797756" w:rsidRDefault="00E84C7C" w:rsidP="00797756">
      <w:pPr>
        <w:pStyle w:val="Default"/>
        <w:rPr>
          <w:ins w:id="2067" w:author="pbx" w:date="2017-11-03T17:48:00Z"/>
          <w:sz w:val="23"/>
          <w:szCs w:val="23"/>
        </w:rPr>
      </w:pPr>
      <w:del w:id="2068" w:author="pbx" w:date="2017-11-03T17:48:00Z">
        <w:r w:rsidRPr="000A6564">
          <w:rPr>
            <w:rFonts w:ascii="Courier New" w:hAnsi="Courier New" w:cs="Courier New"/>
            <w:noProof/>
            <w:sz w:val="18"/>
            <w:szCs w:val="18"/>
            <w:lang w:val="en-US"/>
          </w:rPr>
          <mc:AlternateContent>
            <mc:Choice Requires="wps">
              <w:drawing>
                <wp:inline distT="0" distB="0" distL="0" distR="0" wp14:anchorId="66DAF14F" wp14:editId="78686420">
                  <wp:extent cx="5835650" cy="501650"/>
                  <wp:effectExtent l="57150" t="0" r="69850" b="127000"/>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01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4315DC">
                              <w:pPr>
                                <w:pStyle w:val="Default"/>
                                <w:rPr>
                                  <w:del w:id="2069" w:author="pbx" w:date="2017-11-03T17:48:00Z"/>
                                  <w:rFonts w:ascii="Courier New" w:hAnsi="Courier New" w:cs="Courier New"/>
                                  <w:sz w:val="18"/>
                                  <w:szCs w:val="18"/>
                                </w:rPr>
                              </w:pPr>
                              <w:del w:id="2070" w:author="pbx" w:date="2017-11-03T17:48:00Z">
                                <w:r w:rsidRPr="000A0496">
                                  <w:rPr>
                                    <w:rFonts w:ascii="Courier New" w:hAnsi="Courier New" w:cs="Courier New"/>
                                    <w:sz w:val="18"/>
                                    <w:szCs w:val="18"/>
                                  </w:rPr>
                                  <w:delText>&lt;part&gt;</w:delText>
                                </w:r>
                              </w:del>
                            </w:p>
                            <w:p w:rsidR="00292223" w:rsidRPr="000A0496" w:rsidRDefault="00292223" w:rsidP="004315DC">
                              <w:pPr>
                                <w:pStyle w:val="Default"/>
                                <w:rPr>
                                  <w:del w:id="2071" w:author="pbx" w:date="2017-11-03T17:48:00Z"/>
                                  <w:rFonts w:ascii="Courier New" w:hAnsi="Courier New" w:cs="Courier New"/>
                                  <w:sz w:val="18"/>
                                  <w:szCs w:val="18"/>
                                </w:rPr>
                              </w:pPr>
                              <w:del w:id="2072" w:author="pbx" w:date="2017-11-03T17:48:00Z">
                                <w:r w:rsidRPr="000A0496">
                                  <w:rPr>
                                    <w:rFonts w:ascii="Courier New" w:hAnsi="Courier New" w:cs="Courier New"/>
                                    <w:sz w:val="18"/>
                                    <w:szCs w:val="18"/>
                                  </w:rPr>
                                  <w:delText xml:space="preserve"> &lt;partProduct&gt;</w:delText>
                                </w:r>
                              </w:del>
                            </w:p>
                            <w:p w:rsidR="00292223" w:rsidRPr="000A0496" w:rsidRDefault="00292223" w:rsidP="004315DC">
                              <w:pPr>
                                <w:pStyle w:val="Default"/>
                                <w:rPr>
                                  <w:del w:id="2073" w:author="pbx" w:date="2017-11-03T17:48:00Z"/>
                                  <w:sz w:val="18"/>
                                  <w:szCs w:val="18"/>
                                </w:rPr>
                              </w:pPr>
                              <w:del w:id="2074" w:author="pbx" w:date="2017-11-03T17:48:00Z">
                                <w:r w:rsidRPr="000A0496">
                                  <w:rPr>
                                    <w:rFonts w:ascii="Courier New" w:hAnsi="Courier New" w:cs="Courier New"/>
                                    <w:sz w:val="18"/>
                                    <w:szCs w:val="18"/>
                                  </w:rPr>
                                  <w:delText xml:space="preserve">  &lt;asEquivalentEntity&gt; </w:delText>
                                </w:r>
                              </w:del>
                            </w:p>
                            <w:p w:rsidR="00292223" w:rsidRPr="00B2339D" w:rsidRDefault="00292223" w:rsidP="004315DC">
                              <w:pPr>
                                <w:pStyle w:val="Default"/>
                                <w:rPr>
                                  <w:del w:id="2075"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4" type="#_x0000_t202" style="width:45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" fillcolor="#c6d9f1 [671]">
                  <v:shadow on="t" color="#bfbfbf [2412]" offset="0,4pt"/>
                  <v:textbox>
                    <w:txbxContent>
                      <w:p w14:paraId="4A6C0571" w14:textId="77777777" w:rsidR="00292223" w:rsidRPr="000A0496" w:rsidRDefault="00292223" w:rsidP="004315DC">
                        <w:pPr>
                          <w:pStyle w:val="Default"/>
                          <w:rPr>
                            <w:del w:id="2865" w:author="pbx" w:date="2017-11-03T17:48:00Z"/>
                            <w:rFonts w:ascii="Courier New" w:hAnsi="Courier New" w:cs="Courier New"/>
                            <w:sz w:val="18"/>
                            <w:szCs w:val="18"/>
                          </w:rPr>
                        </w:pPr>
                        <w:del w:id="2866" w:author="pbx" w:date="2017-11-03T17:48:00Z">
                          <w:r w:rsidRPr="000A0496">
                            <w:rPr>
                              <w:rFonts w:ascii="Courier New" w:hAnsi="Courier New" w:cs="Courier New"/>
                              <w:sz w:val="18"/>
                              <w:szCs w:val="18"/>
                            </w:rPr>
                            <w:delText>&lt;part&gt;</w:delText>
                          </w:r>
                        </w:del>
                      </w:p>
                      <w:p w14:paraId="2D19982B" w14:textId="77777777" w:rsidR="00292223" w:rsidRPr="000A0496" w:rsidRDefault="00292223" w:rsidP="004315DC">
                        <w:pPr>
                          <w:pStyle w:val="Default"/>
                          <w:rPr>
                            <w:del w:id="2867" w:author="pbx" w:date="2017-11-03T17:48:00Z"/>
                            <w:rFonts w:ascii="Courier New" w:hAnsi="Courier New" w:cs="Courier New"/>
                            <w:sz w:val="18"/>
                            <w:szCs w:val="18"/>
                          </w:rPr>
                        </w:pPr>
                        <w:del w:id="2868" w:author="pbx" w:date="2017-11-03T17:48:00Z">
                          <w:r w:rsidRPr="000A0496">
                            <w:rPr>
                              <w:rFonts w:ascii="Courier New" w:hAnsi="Courier New" w:cs="Courier New"/>
                              <w:sz w:val="18"/>
                              <w:szCs w:val="18"/>
                            </w:rPr>
                            <w:delText xml:space="preserve"> &lt;partProduct&gt;</w:delText>
                          </w:r>
                        </w:del>
                      </w:p>
                      <w:p w14:paraId="49EF7479" w14:textId="77777777" w:rsidR="00292223" w:rsidRPr="000A0496" w:rsidRDefault="00292223" w:rsidP="004315DC">
                        <w:pPr>
                          <w:pStyle w:val="Default"/>
                          <w:rPr>
                            <w:del w:id="2869" w:author="pbx" w:date="2017-11-03T17:48:00Z"/>
                            <w:sz w:val="18"/>
                            <w:szCs w:val="18"/>
                          </w:rPr>
                        </w:pPr>
                        <w:del w:id="2870" w:author="pbx" w:date="2017-11-03T17:48:00Z">
                          <w:r w:rsidRPr="000A0496">
                            <w:rPr>
                              <w:rFonts w:ascii="Courier New" w:hAnsi="Courier New" w:cs="Courier New"/>
                              <w:sz w:val="18"/>
                              <w:szCs w:val="18"/>
                            </w:rPr>
                            <w:delText xml:space="preserve">  &lt;asEquivalentEntity&gt; </w:delText>
                          </w:r>
                        </w:del>
                      </w:p>
                      <w:p w14:paraId="02543169" w14:textId="77777777" w:rsidR="00292223" w:rsidRPr="00B2339D" w:rsidRDefault="00292223" w:rsidP="004315DC">
                        <w:pPr>
                          <w:pStyle w:val="Default"/>
                          <w:rPr>
                            <w:del w:id="2871" w:author="pbx" w:date="2017-11-03T17:48:00Z"/>
                            <w:rFonts w:ascii="Courier New" w:hAnsi="Courier New" w:cs="Courier New"/>
                            <w:sz w:val="18"/>
                            <w:szCs w:val="18"/>
                          </w:rPr>
                        </w:pPr>
                      </w:p>
                    </w:txbxContent>
                  </v:textbox>
                  <w10:anchorlock/>
                </v:shape>
              </w:pict>
            </mc:Fallback>
          </mc:AlternateContent>
        </w:r>
      </w:del>
      <w:ins w:id="2076" w:author="pbx" w:date="2017-11-03T17:48:00Z">
        <w:r w:rsidR="00797756" w:rsidRPr="00797756">
          <w:rPr>
            <w:sz w:val="23"/>
            <w:szCs w:val="23"/>
          </w:rPr>
          <w:t>&lt;part&gt;</w:t>
        </w:r>
      </w:ins>
    </w:p>
    <w:p w:rsidR="00797756" w:rsidRPr="00797756" w:rsidRDefault="00797756" w:rsidP="00797756">
      <w:pPr>
        <w:pStyle w:val="Default"/>
        <w:ind w:left="288"/>
        <w:rPr>
          <w:ins w:id="2077" w:author="pbx" w:date="2017-11-03T17:48:00Z"/>
          <w:sz w:val="23"/>
          <w:szCs w:val="23"/>
        </w:rPr>
      </w:pPr>
      <w:ins w:id="2078" w:author="pbx" w:date="2017-11-03T17:48:00Z">
        <w:r w:rsidRPr="00797756">
          <w:rPr>
            <w:sz w:val="23"/>
            <w:szCs w:val="23"/>
          </w:rPr>
          <w:t>&lt;partProduct&gt;</w:t>
        </w:r>
      </w:ins>
    </w:p>
    <w:p w:rsidR="00797756" w:rsidRDefault="00797756" w:rsidP="00797756">
      <w:pPr>
        <w:pStyle w:val="Default"/>
        <w:ind w:left="576"/>
        <w:rPr>
          <w:ins w:id="2079" w:author="pbx" w:date="2017-11-03T17:48:00Z"/>
          <w:sz w:val="23"/>
          <w:szCs w:val="23"/>
        </w:rPr>
      </w:pPr>
      <w:ins w:id="2080" w:author="pbx" w:date="2017-11-03T17:48:00Z">
        <w:r>
          <w:rPr>
            <w:sz w:val="23"/>
            <w:szCs w:val="23"/>
          </w:rPr>
          <w:t>&lt;asEquivalentEntity&gt;</w:t>
        </w:r>
      </w:ins>
    </w:p>
    <w:p w:rsidR="005A4437" w:rsidRDefault="005A4437" w:rsidP="005A4437">
      <w:bookmarkStart w:id="2081" w:name="_Toc495429284"/>
    </w:p>
    <w:p w:rsidR="000F4FB9" w:rsidRDefault="000F4FB9" w:rsidP="001D67E2">
      <w:pPr>
        <w:pStyle w:val="Heading3"/>
      </w:pPr>
      <w:bookmarkStart w:id="2082" w:name="_Toc495068756"/>
      <w:bookmarkStart w:id="2083" w:name="_Toc497495431"/>
      <w:r>
        <w:t>Additional Identifiers for this Product</w:t>
      </w:r>
      <w:bookmarkEnd w:id="2081"/>
      <w:bookmarkEnd w:id="2082"/>
      <w:bookmarkEnd w:id="2083"/>
    </w:p>
    <w:p w:rsidR="000F4FB9" w:rsidRDefault="000F4FB9" w:rsidP="0080029F">
      <w:r w:rsidRPr="00082DD5">
        <w:t>A multitude of other identifiers may be assigned to products by various parties, manufacturers, distributors, wholesalers, regulators. These identifiers are of a varying quality in terms of control for uniqueness and meaning. They may be unique item codes from other ISO 15459 item code systems, or they may be less well defined codes such as “model number” or “catalog number” etc. While those “model numbers” or “catalog numbers” are often not safe for referencing, such identifiers are customer facing and may encode minor product variants, which would be recognized by customers and hence listing such identifier cross references can aid in finding the c</w:t>
      </w:r>
      <w:r w:rsidR="00797756">
        <w:t>orrect item code</w:t>
      </w:r>
      <w:del w:id="2084" w:author="pbx" w:date="2017-11-03T17:48:00Z">
        <w:r w:rsidRPr="00082DD5">
          <w:delText>.</w:delText>
        </w:r>
      </w:del>
      <w:ins w:id="2085" w:author="pbx" w:date="2017-11-03T17:48:00Z">
        <w:r w:rsidR="00797756">
          <w:t>, as outlined in the example below:</w:t>
        </w:r>
      </w:ins>
    </w:p>
    <w:p w:rsidR="004F09FB" w:rsidRPr="006D4B01" w:rsidRDefault="007A7168" w:rsidP="004F09FB">
      <w:pPr>
        <w:pStyle w:val="Default"/>
        <w:rPr>
          <w:ins w:id="2086" w:author="pbx" w:date="2017-11-03T17:48:00Z"/>
          <w:sz w:val="23"/>
          <w:szCs w:val="23"/>
        </w:rPr>
      </w:pPr>
      <w:del w:id="2087" w:author="pbx" w:date="2017-11-03T17:48:00Z">
        <w:r w:rsidRPr="000A6564">
          <w:rPr>
            <w:noProof/>
            <w:lang w:val="en-US"/>
          </w:rPr>
          <mc:AlternateContent>
            <mc:Choice Requires="wps">
              <w:drawing>
                <wp:inline distT="0" distB="0" distL="0" distR="0" wp14:anchorId="55E43951" wp14:editId="2F77CC6B">
                  <wp:extent cx="5836258" cy="1166883"/>
                  <wp:effectExtent l="57150" t="0" r="69850" b="128905"/>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1166883"/>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0A0496">
                              <w:pPr>
                                <w:pStyle w:val="Default"/>
                                <w:rPr>
                                  <w:del w:id="2088" w:author="pbx" w:date="2017-11-03T17:48:00Z"/>
                                  <w:rFonts w:ascii="Courier New" w:hAnsi="Courier New" w:cs="Courier New"/>
                                  <w:sz w:val="18"/>
                                  <w:szCs w:val="18"/>
                                </w:rPr>
                              </w:pPr>
                              <w:del w:id="2089" w:author="pbx" w:date="2017-11-03T17:48:00Z">
                                <w:r w:rsidRPr="000A0496">
                                  <w:rPr>
                                    <w:rFonts w:ascii="Courier New" w:hAnsi="Courier New" w:cs="Courier New"/>
                                    <w:sz w:val="18"/>
                                    <w:szCs w:val="18"/>
                                  </w:rPr>
                                  <w:delText xml:space="preserve">&lt;manufacturedProduct&gt; </w:delText>
                                </w:r>
                              </w:del>
                            </w:p>
                            <w:p w:rsidR="00292223" w:rsidRPr="000A0496" w:rsidRDefault="00292223" w:rsidP="000A0496">
                              <w:pPr>
                                <w:pStyle w:val="Default"/>
                                <w:rPr>
                                  <w:del w:id="2090" w:author="pbx" w:date="2017-11-03T17:48:00Z"/>
                                  <w:rFonts w:ascii="Courier New" w:hAnsi="Courier New" w:cs="Courier New"/>
                                  <w:sz w:val="18"/>
                                  <w:szCs w:val="18"/>
                                </w:rPr>
                              </w:pPr>
                              <w:del w:id="2091" w:author="pbx" w:date="2017-11-03T17:48:00Z">
                                <w:r w:rsidRPr="000A0496">
                                  <w:rPr>
                                    <w:rFonts w:ascii="Courier New" w:hAnsi="Courier New" w:cs="Courier New"/>
                                    <w:sz w:val="18"/>
                                    <w:szCs w:val="18"/>
                                  </w:rPr>
                                  <w:delText xml:space="preserve">  &lt;manufacturedProduct&gt; </w:delText>
                                </w:r>
                              </w:del>
                            </w:p>
                            <w:p w:rsidR="00292223" w:rsidRPr="000A0496" w:rsidRDefault="00292223" w:rsidP="000A0496">
                              <w:pPr>
                                <w:pStyle w:val="Default"/>
                                <w:rPr>
                                  <w:del w:id="2092" w:author="pbx" w:date="2017-11-03T17:48:00Z"/>
                                  <w:rFonts w:ascii="Courier New" w:hAnsi="Courier New" w:cs="Courier New"/>
                                  <w:sz w:val="18"/>
                                  <w:szCs w:val="18"/>
                                </w:rPr>
                              </w:pPr>
                              <w:del w:id="2093" w:author="pbx" w:date="2017-11-03T17:48:00Z">
                                <w:r w:rsidRPr="000A0496">
                                  <w:rPr>
                                    <w:rFonts w:ascii="Courier New" w:hAnsi="Courier New" w:cs="Courier New"/>
                                    <w:sz w:val="18"/>
                                    <w:szCs w:val="18"/>
                                  </w:rPr>
                                  <w:delText xml:space="preserve">    ... </w:delText>
                                </w:r>
                              </w:del>
                            </w:p>
                            <w:p w:rsidR="00292223" w:rsidRPr="000A0496" w:rsidRDefault="00292223" w:rsidP="000A0496">
                              <w:pPr>
                                <w:pStyle w:val="Default"/>
                                <w:rPr>
                                  <w:del w:id="2094" w:author="pbx" w:date="2017-11-03T17:48:00Z"/>
                                  <w:rFonts w:ascii="Courier New" w:hAnsi="Courier New" w:cs="Courier New"/>
                                  <w:sz w:val="18"/>
                                  <w:szCs w:val="18"/>
                                </w:rPr>
                              </w:pPr>
                              <w:del w:id="2095" w:author="pbx" w:date="2017-11-03T17:48:00Z">
                                <w:r w:rsidRPr="000A0496">
                                  <w:rPr>
                                    <w:rFonts w:ascii="Courier New" w:hAnsi="Courier New" w:cs="Courier New"/>
                                    <w:sz w:val="18"/>
                                    <w:szCs w:val="18"/>
                                  </w:rPr>
                                  <w:delText xml:space="preserve">    &lt;asIdentifiedEntity classCode="IDENT"&gt; </w:delText>
                                </w:r>
                              </w:del>
                            </w:p>
                            <w:p w:rsidR="00292223" w:rsidRPr="000A0496" w:rsidRDefault="00292223" w:rsidP="000A0496">
                              <w:pPr>
                                <w:pStyle w:val="Default"/>
                                <w:rPr>
                                  <w:del w:id="2096" w:author="pbx" w:date="2017-11-03T17:48:00Z"/>
                                  <w:rFonts w:ascii="Courier New" w:hAnsi="Courier New" w:cs="Courier New"/>
                                  <w:sz w:val="18"/>
                                  <w:szCs w:val="18"/>
                                </w:rPr>
                              </w:pPr>
                              <w:del w:id="2097" w:author="pbx" w:date="2017-11-03T17:48:00Z">
                                <w:r w:rsidRPr="000A0496">
                                  <w:rPr>
                                    <w:rFonts w:ascii="Courier New" w:hAnsi="Courier New" w:cs="Courier New"/>
                                    <w:sz w:val="18"/>
                                    <w:szCs w:val="18"/>
                                  </w:rPr>
                                  <w:delText xml:space="preserve">      &lt;id extension="other identifier" root="other identifier root"/&gt; </w:delText>
                                </w:r>
                              </w:del>
                            </w:p>
                            <w:p w:rsidR="00292223" w:rsidRPr="000A0496" w:rsidRDefault="00292223" w:rsidP="00021B53">
                              <w:pPr>
                                <w:pStyle w:val="Default"/>
                                <w:ind w:left="720"/>
                                <w:rPr>
                                  <w:del w:id="2098" w:author="pbx" w:date="2017-11-03T17:48:00Z"/>
                                  <w:rFonts w:ascii="Courier New" w:hAnsi="Courier New" w:cs="Courier New"/>
                                  <w:sz w:val="18"/>
                                  <w:szCs w:val="18"/>
                                </w:rPr>
                              </w:pPr>
                              <w:del w:id="2099" w:author="pbx" w:date="2017-11-03T17:48:00Z">
                                <w:r w:rsidRPr="000A0496">
                                  <w:rPr>
                                    <w:rFonts w:ascii="Courier New" w:hAnsi="Courier New" w:cs="Courier New"/>
                                    <w:sz w:val="18"/>
                                    <w:szCs w:val="18"/>
                                  </w:rPr>
                                  <w:delText>&lt;code code="other identifier type code" codeSystem="</w:delText>
                                </w:r>
                                <w:r>
                                  <w:rPr>
                                    <w:rFonts w:ascii="Courier New" w:hAnsi="Courier New" w:cs="Courier New"/>
                                    <w:sz w:val="18"/>
                                    <w:szCs w:val="18"/>
                                  </w:rPr>
                                  <w:delText>2.16.840.1.113883.2.20.6.13</w:delText>
                                </w:r>
                                <w:r w:rsidRPr="000A0496">
                                  <w:rPr>
                                    <w:rFonts w:ascii="Courier New" w:hAnsi="Courier New" w:cs="Courier New"/>
                                    <w:sz w:val="18"/>
                                    <w:szCs w:val="18"/>
                                  </w:rPr>
                                  <w:delText xml:space="preserve">" displayName="model number"/&gt; </w:delText>
                                </w:r>
                              </w:del>
                            </w:p>
                            <w:p w:rsidR="00292223" w:rsidRPr="00B2339D" w:rsidRDefault="00292223" w:rsidP="003B5D9A">
                              <w:pPr>
                                <w:pStyle w:val="Default"/>
                                <w:rPr>
                                  <w:del w:id="2100"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5" type="#_x0000_t202" style="width:459.55pt;height:9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" fillcolor="#c6d9f1 [671]">
                  <v:shadow on="t" color="#bfbfbf [2412]" offset="0,4pt"/>
                  <v:textbox>
                    <w:txbxContent>
                      <w:p w14:paraId="48B8C5FE" w14:textId="77777777" w:rsidR="00292223" w:rsidRPr="000A0496" w:rsidRDefault="00292223" w:rsidP="000A0496">
                        <w:pPr>
                          <w:pStyle w:val="Default"/>
                          <w:rPr>
                            <w:del w:id="2896" w:author="pbx" w:date="2017-11-03T17:48:00Z"/>
                            <w:rFonts w:ascii="Courier New" w:hAnsi="Courier New" w:cs="Courier New"/>
                            <w:sz w:val="18"/>
                            <w:szCs w:val="18"/>
                          </w:rPr>
                        </w:pPr>
                        <w:del w:id="2897" w:author="pbx" w:date="2017-11-03T17:48:00Z">
                          <w:r w:rsidRPr="000A0496">
                            <w:rPr>
                              <w:rFonts w:ascii="Courier New" w:hAnsi="Courier New" w:cs="Courier New"/>
                              <w:sz w:val="18"/>
                              <w:szCs w:val="18"/>
                            </w:rPr>
                            <w:delText xml:space="preserve">&lt;manufacturedProduct&gt; </w:delText>
                          </w:r>
                        </w:del>
                      </w:p>
                      <w:p w14:paraId="73907797" w14:textId="77777777" w:rsidR="00292223" w:rsidRPr="000A0496" w:rsidRDefault="00292223" w:rsidP="000A0496">
                        <w:pPr>
                          <w:pStyle w:val="Default"/>
                          <w:rPr>
                            <w:del w:id="2898" w:author="pbx" w:date="2017-11-03T17:48:00Z"/>
                            <w:rFonts w:ascii="Courier New" w:hAnsi="Courier New" w:cs="Courier New"/>
                            <w:sz w:val="18"/>
                            <w:szCs w:val="18"/>
                          </w:rPr>
                        </w:pPr>
                        <w:del w:id="2899" w:author="pbx" w:date="2017-11-03T17:48:00Z">
                          <w:r w:rsidRPr="000A0496">
                            <w:rPr>
                              <w:rFonts w:ascii="Courier New" w:hAnsi="Courier New" w:cs="Courier New"/>
                              <w:sz w:val="18"/>
                              <w:szCs w:val="18"/>
                            </w:rPr>
                            <w:delText xml:space="preserve">  &lt;manufacturedProduct&gt; </w:delText>
                          </w:r>
                        </w:del>
                      </w:p>
                      <w:p w14:paraId="0848BF4A" w14:textId="77777777" w:rsidR="00292223" w:rsidRPr="000A0496" w:rsidRDefault="00292223" w:rsidP="000A0496">
                        <w:pPr>
                          <w:pStyle w:val="Default"/>
                          <w:rPr>
                            <w:del w:id="2900" w:author="pbx" w:date="2017-11-03T17:48:00Z"/>
                            <w:rFonts w:ascii="Courier New" w:hAnsi="Courier New" w:cs="Courier New"/>
                            <w:sz w:val="18"/>
                            <w:szCs w:val="18"/>
                          </w:rPr>
                        </w:pPr>
                        <w:del w:id="2901" w:author="pbx" w:date="2017-11-03T17:48:00Z">
                          <w:r w:rsidRPr="000A0496">
                            <w:rPr>
                              <w:rFonts w:ascii="Courier New" w:hAnsi="Courier New" w:cs="Courier New"/>
                              <w:sz w:val="18"/>
                              <w:szCs w:val="18"/>
                            </w:rPr>
                            <w:delText xml:space="preserve">    ... </w:delText>
                          </w:r>
                        </w:del>
                      </w:p>
                      <w:p w14:paraId="69DF2EDB" w14:textId="77777777" w:rsidR="00292223" w:rsidRPr="000A0496" w:rsidRDefault="00292223" w:rsidP="000A0496">
                        <w:pPr>
                          <w:pStyle w:val="Default"/>
                          <w:rPr>
                            <w:del w:id="2902" w:author="pbx" w:date="2017-11-03T17:48:00Z"/>
                            <w:rFonts w:ascii="Courier New" w:hAnsi="Courier New" w:cs="Courier New"/>
                            <w:sz w:val="18"/>
                            <w:szCs w:val="18"/>
                          </w:rPr>
                        </w:pPr>
                        <w:del w:id="2903" w:author="pbx" w:date="2017-11-03T17:48:00Z">
                          <w:r w:rsidRPr="000A0496">
                            <w:rPr>
                              <w:rFonts w:ascii="Courier New" w:hAnsi="Courier New" w:cs="Courier New"/>
                              <w:sz w:val="18"/>
                              <w:szCs w:val="18"/>
                            </w:rPr>
                            <w:delText xml:space="preserve">    &lt;asIdentifiedEntity classCode="IDENT"&gt; </w:delText>
                          </w:r>
                        </w:del>
                      </w:p>
                      <w:p w14:paraId="32157182" w14:textId="77777777" w:rsidR="00292223" w:rsidRPr="000A0496" w:rsidRDefault="00292223" w:rsidP="000A0496">
                        <w:pPr>
                          <w:pStyle w:val="Default"/>
                          <w:rPr>
                            <w:del w:id="2904" w:author="pbx" w:date="2017-11-03T17:48:00Z"/>
                            <w:rFonts w:ascii="Courier New" w:hAnsi="Courier New" w:cs="Courier New"/>
                            <w:sz w:val="18"/>
                            <w:szCs w:val="18"/>
                          </w:rPr>
                        </w:pPr>
                        <w:del w:id="2905" w:author="pbx" w:date="2017-11-03T17:48:00Z">
                          <w:r w:rsidRPr="000A0496">
                            <w:rPr>
                              <w:rFonts w:ascii="Courier New" w:hAnsi="Courier New" w:cs="Courier New"/>
                              <w:sz w:val="18"/>
                              <w:szCs w:val="18"/>
                            </w:rPr>
                            <w:delText xml:space="preserve">      &lt;id extension="other identifier" root="other identifier root"/&gt; </w:delText>
                          </w:r>
                        </w:del>
                      </w:p>
                      <w:p w14:paraId="7BB05BEB" w14:textId="77777777" w:rsidR="00292223" w:rsidRPr="000A0496" w:rsidRDefault="00292223" w:rsidP="00021B53">
                        <w:pPr>
                          <w:pStyle w:val="Default"/>
                          <w:ind w:left="720"/>
                          <w:rPr>
                            <w:del w:id="2906" w:author="pbx" w:date="2017-11-03T17:48:00Z"/>
                            <w:rFonts w:ascii="Courier New" w:hAnsi="Courier New" w:cs="Courier New"/>
                            <w:sz w:val="18"/>
                            <w:szCs w:val="18"/>
                          </w:rPr>
                        </w:pPr>
                        <w:del w:id="2907" w:author="pbx" w:date="2017-11-03T17:48:00Z">
                          <w:r w:rsidRPr="000A0496">
                            <w:rPr>
                              <w:rFonts w:ascii="Courier New" w:hAnsi="Courier New" w:cs="Courier New"/>
                              <w:sz w:val="18"/>
                              <w:szCs w:val="18"/>
                            </w:rPr>
                            <w:delText>&lt;code code="other identifier type code" codeSystem="</w:delText>
                          </w:r>
                          <w:r>
                            <w:rPr>
                              <w:rFonts w:ascii="Courier New" w:hAnsi="Courier New" w:cs="Courier New"/>
                              <w:sz w:val="18"/>
                              <w:szCs w:val="18"/>
                            </w:rPr>
                            <w:delText>2.16.840.1.113883.2.20.6.13</w:delText>
                          </w:r>
                          <w:r w:rsidRPr="000A0496">
                            <w:rPr>
                              <w:rFonts w:ascii="Courier New" w:hAnsi="Courier New" w:cs="Courier New"/>
                              <w:sz w:val="18"/>
                              <w:szCs w:val="18"/>
                            </w:rPr>
                            <w:delText xml:space="preserve">" displayName="model number"/&gt; </w:delText>
                          </w:r>
                        </w:del>
                      </w:p>
                      <w:p w14:paraId="37C34274" w14:textId="77777777" w:rsidR="00292223" w:rsidRPr="00B2339D" w:rsidRDefault="00292223" w:rsidP="003B5D9A">
                        <w:pPr>
                          <w:pStyle w:val="Default"/>
                          <w:rPr>
                            <w:del w:id="2908" w:author="pbx" w:date="2017-11-03T17:48:00Z"/>
                            <w:rFonts w:ascii="Courier New" w:hAnsi="Courier New" w:cs="Courier New"/>
                            <w:sz w:val="18"/>
                            <w:szCs w:val="18"/>
                          </w:rPr>
                        </w:pPr>
                      </w:p>
                    </w:txbxContent>
                  </v:textbox>
                  <w10:anchorlock/>
                </v:shape>
              </w:pict>
            </mc:Fallback>
          </mc:AlternateContent>
        </w:r>
      </w:del>
      <w:ins w:id="2101" w:author="pbx" w:date="2017-11-03T17:48:00Z">
        <w:r w:rsidR="004F09FB" w:rsidRPr="006D4B01">
          <w:rPr>
            <w:sz w:val="23"/>
            <w:szCs w:val="23"/>
          </w:rPr>
          <w:t xml:space="preserve">&lt;manufacturedProduct&gt; </w:t>
        </w:r>
      </w:ins>
    </w:p>
    <w:p w:rsidR="004F09FB" w:rsidRPr="006D4B01" w:rsidRDefault="004F09FB" w:rsidP="004F09FB">
      <w:pPr>
        <w:pStyle w:val="Default"/>
        <w:ind w:left="288"/>
        <w:rPr>
          <w:ins w:id="2102" w:author="pbx" w:date="2017-11-03T17:48:00Z"/>
          <w:sz w:val="23"/>
          <w:szCs w:val="23"/>
        </w:rPr>
      </w:pPr>
      <w:ins w:id="2103" w:author="pbx" w:date="2017-11-03T17:48:00Z">
        <w:r w:rsidRPr="006D4B01">
          <w:rPr>
            <w:sz w:val="23"/>
            <w:szCs w:val="23"/>
          </w:rPr>
          <w:t xml:space="preserve">&lt;manufacturedProduct&gt; </w:t>
        </w:r>
      </w:ins>
    </w:p>
    <w:p w:rsidR="004F09FB" w:rsidRPr="006D4B01" w:rsidRDefault="004F09FB" w:rsidP="004F09FB">
      <w:pPr>
        <w:pStyle w:val="Default"/>
        <w:ind w:left="288"/>
        <w:rPr>
          <w:ins w:id="2104" w:author="pbx" w:date="2017-11-03T17:48:00Z"/>
          <w:sz w:val="23"/>
          <w:szCs w:val="23"/>
        </w:rPr>
      </w:pPr>
      <w:ins w:id="2105" w:author="pbx" w:date="2017-11-03T17:48:00Z">
        <w:r w:rsidRPr="006D4B01">
          <w:rPr>
            <w:sz w:val="23"/>
            <w:szCs w:val="23"/>
          </w:rPr>
          <w:t xml:space="preserve">    ... </w:t>
        </w:r>
      </w:ins>
    </w:p>
    <w:p w:rsidR="004F09FB" w:rsidRPr="006D4B01" w:rsidRDefault="004F09FB" w:rsidP="004F09FB">
      <w:pPr>
        <w:pStyle w:val="Default"/>
        <w:ind w:left="288"/>
        <w:rPr>
          <w:ins w:id="2106" w:author="pbx" w:date="2017-11-03T17:48:00Z"/>
          <w:sz w:val="23"/>
          <w:szCs w:val="23"/>
        </w:rPr>
      </w:pPr>
      <w:ins w:id="2107" w:author="pbx" w:date="2017-11-03T17:48:00Z">
        <w:r w:rsidRPr="006D4B01">
          <w:rPr>
            <w:sz w:val="23"/>
            <w:szCs w:val="23"/>
          </w:rPr>
          <w:t xml:space="preserve">&lt;asIdentifiedEntity classCode="IDENT"&gt; </w:t>
        </w:r>
      </w:ins>
    </w:p>
    <w:p w:rsidR="004F09FB" w:rsidRPr="006D4B01" w:rsidRDefault="004F09FB" w:rsidP="004F09FB">
      <w:pPr>
        <w:pStyle w:val="Default"/>
        <w:ind w:left="576"/>
        <w:rPr>
          <w:ins w:id="2108" w:author="pbx" w:date="2017-11-03T17:48:00Z"/>
          <w:sz w:val="23"/>
          <w:szCs w:val="23"/>
        </w:rPr>
      </w:pPr>
      <w:ins w:id="2109" w:author="pbx" w:date="2017-11-03T17:48:00Z">
        <w:r w:rsidRPr="006D4B01">
          <w:rPr>
            <w:sz w:val="23"/>
            <w:szCs w:val="23"/>
          </w:rPr>
          <w:lastRenderedPageBreak/>
          <w:t xml:space="preserve">&lt;id extension="other identifier" root="other identifier root"/&gt; </w:t>
        </w:r>
      </w:ins>
    </w:p>
    <w:p w:rsidR="004F09FB" w:rsidRPr="006D4B01" w:rsidRDefault="004F09FB" w:rsidP="004F09FB">
      <w:pPr>
        <w:pStyle w:val="Default"/>
        <w:ind w:left="576"/>
        <w:rPr>
          <w:ins w:id="2110" w:author="pbx" w:date="2017-11-03T17:48:00Z"/>
          <w:sz w:val="23"/>
          <w:szCs w:val="23"/>
        </w:rPr>
      </w:pPr>
      <w:ins w:id="2111" w:author="pbx" w:date="2017-11-03T17:48:00Z">
        <w:r w:rsidRPr="006D4B01">
          <w:rPr>
            <w:sz w:val="23"/>
            <w:szCs w:val="23"/>
          </w:rPr>
          <w:t xml:space="preserve">&lt;code code="other identifier type code" codeSystem="2.16.840.1.113883.2.20.6.13" displayName="model number"/&gt; </w:t>
        </w:r>
      </w:ins>
    </w:p>
    <w:p w:rsidR="004F09FB" w:rsidRDefault="004F09FB" w:rsidP="004F09FB">
      <w:pPr>
        <w:rPr>
          <w:ins w:id="2112" w:author="pbx" w:date="2017-11-03T17:48:00Z"/>
        </w:rPr>
      </w:pPr>
    </w:p>
    <w:p w:rsidR="004F09FB" w:rsidRDefault="004F09FB" w:rsidP="004F09FB">
      <w:pPr>
        <w:rPr>
          <w:ins w:id="2113" w:author="pbx" w:date="2017-11-03T17:48:00Z"/>
          <w:rFonts w:eastAsia="Times New Roman"/>
          <w:lang w:eastAsia="de-DE"/>
        </w:rPr>
      </w:pPr>
      <w:ins w:id="2114" w:author="pbx" w:date="2017-11-03T17:48:00Z">
        <w:r>
          <w:t xml:space="preserve">Non HPFB defined </w:t>
        </w:r>
        <w:r w:rsidRPr="00082DD5">
          <w:t xml:space="preserve">identifications </w:t>
        </w:r>
        <w:r>
          <w:t xml:space="preserve">are </w:t>
        </w:r>
        <w:r w:rsidRPr="00082DD5">
          <w:t xml:space="preserve">assigned codes </w:t>
        </w:r>
        <w:r>
          <w:t xml:space="preserve">derived from OID: </w:t>
        </w:r>
        <w:r>
          <w:rPr>
            <w:rFonts w:eastAsia="Times New Roman"/>
            <w:lang w:eastAsia="de-DE"/>
          </w:rPr>
          <w:t xml:space="preserve">2.16.840.1.113883.2.20.6.13. </w:t>
        </w:r>
      </w:ins>
    </w:p>
    <w:p w:rsidR="004F09FB" w:rsidRPr="00B2339D" w:rsidRDefault="004F09FB" w:rsidP="004F09FB">
      <w:pPr>
        <w:pStyle w:val="Default"/>
        <w:rPr>
          <w:rFonts w:ascii="Courier New" w:hAnsi="Courier New" w:cs="Courier New"/>
          <w:sz w:val="18"/>
          <w:szCs w:val="18"/>
        </w:rPr>
      </w:pPr>
    </w:p>
    <w:p w:rsidR="000F4FB9" w:rsidRDefault="000F4FB9" w:rsidP="0080029F">
      <w:r w:rsidRPr="00082DD5">
        <w:t>HL7 requires any identifier to be made globally unique, therefore submitters must acquire an OID of their own through any of several sources (e.g. HL7 provides a</w:t>
      </w:r>
      <w:r w:rsidR="00125FC2">
        <w:t>n</w:t>
      </w:r>
      <w:r w:rsidRPr="00082DD5">
        <w:t xml:space="preserve"> OID </w:t>
      </w:r>
      <w:r w:rsidR="00125FC2">
        <w:t xml:space="preserve">registration </w:t>
      </w:r>
      <w:r w:rsidRPr="00082DD5">
        <w:t xml:space="preserve">service). Submitters must not allow conflicting assignments of model numbers among their own products. Submitters can still create unique identifiers from these model numbers by giving different root OIDs for each kind of identifiers that may be in conflict. Once a company has acquired a root OID this root OID can be freely sub-divided. For example, ACME Fine Devices Inc. may have acquired the OID 2.16.840.1.113883.3.98765 from the HL7 registry. ACME then decided to use a sub-branch .2 under their OID to manage model numbers for the models from models release before 2007 and sub-branch .5 for models released after 2007. There is no specific rule that must be obeyed when sub-dividing OIDs as long as it results in the concatenation of model number code and codeSystem OID to be a unique identifier. </w:t>
      </w:r>
    </w:p>
    <w:p w:rsidR="000F4FB9" w:rsidRDefault="000F4FB9" w:rsidP="0080029F"/>
    <w:p w:rsidR="002A7033" w:rsidRDefault="002A7033" w:rsidP="001D67E2">
      <w:pPr>
        <w:pStyle w:val="Heading3"/>
        <w:rPr>
          <w:moveTo w:id="2115" w:author="pbx" w:date="2017-11-03T17:48:00Z"/>
        </w:rPr>
      </w:pPr>
      <w:bookmarkStart w:id="2116" w:name="_Toc497495432"/>
      <w:moveToRangeStart w:id="2117" w:author="pbx" w:date="2017-11-03T17:48:00Z" w:name="move497494658"/>
      <w:moveTo w:id="2118" w:author="pbx" w:date="2017-11-03T17:48:00Z">
        <w:r>
          <w:t>Code and Name</w:t>
        </w:r>
        <w:bookmarkEnd w:id="2116"/>
      </w:moveTo>
    </w:p>
    <w:moveToRangeEnd w:id="2117"/>
    <w:p w:rsidR="002A7033" w:rsidRDefault="000F4FB9" w:rsidP="002A7033">
      <w:pPr>
        <w:rPr>
          <w:ins w:id="2119" w:author="pbx" w:date="2017-11-03T17:48:00Z"/>
          <w:lang w:val="en-US"/>
        </w:rPr>
      </w:pPr>
      <w:del w:id="2120" w:author="pbx" w:date="2017-11-03T17:48:00Z">
        <w:r w:rsidRPr="00082DD5">
          <w:delText>Different types</w:delText>
        </w:r>
      </w:del>
      <w:ins w:id="2121" w:author="pbx" w:date="2017-11-03T17:48:00Z">
        <w:r w:rsidR="002A7033">
          <w:rPr>
            <w:lang w:val="en-US"/>
          </w:rPr>
          <w:t>Outlined below is an example</w:t>
        </w:r>
      </w:ins>
      <w:r w:rsidR="002A7033">
        <w:rPr>
          <w:lang w:val="en-US"/>
        </w:rPr>
        <w:t xml:space="preserve"> of </w:t>
      </w:r>
      <w:del w:id="2122" w:author="pbx" w:date="2017-11-03T17:48:00Z">
        <w:r w:rsidRPr="00082DD5">
          <w:delText xml:space="preserve">identifications </w:delText>
        </w:r>
        <w:r w:rsidR="003D30CA">
          <w:delText xml:space="preserve">are </w:delText>
        </w:r>
        <w:r w:rsidRPr="00082DD5">
          <w:delText>assigned different codes from</w:delText>
        </w:r>
      </w:del>
      <w:ins w:id="2123" w:author="pbx" w:date="2017-11-03T17:48:00Z">
        <w:r w:rsidR="002A7033">
          <w:rPr>
            <w:lang w:val="en-US"/>
          </w:rPr>
          <w:t>capturing</w:t>
        </w:r>
      </w:ins>
      <w:r w:rsidR="002A7033">
        <w:rPr>
          <w:lang w:val="en-US"/>
        </w:rPr>
        <w:t xml:space="preserve"> the </w:t>
      </w:r>
      <w:del w:id="2124" w:author="pbx" w:date="2017-11-03T17:48:00Z">
        <w:r w:rsidR="003D30CA">
          <w:delText>Identifier Type CV (OID:</w:delText>
        </w:r>
      </w:del>
      <w:ins w:id="2125" w:author="pbx" w:date="2017-11-03T17:48:00Z">
        <w:r w:rsidR="002A7033">
          <w:rPr>
            <w:lang w:val="en-US"/>
          </w:rPr>
          <w:t>code and name aspects:</w:t>
        </w:r>
      </w:ins>
    </w:p>
    <w:p w:rsidR="002A7033" w:rsidRPr="00824CF2" w:rsidRDefault="002A7033" w:rsidP="002A7033">
      <w:pPr>
        <w:pStyle w:val="Default"/>
        <w:rPr>
          <w:ins w:id="2126" w:author="pbx" w:date="2017-11-03T17:48:00Z"/>
          <w:sz w:val="23"/>
          <w:szCs w:val="23"/>
          <w:lang w:val="en-US"/>
        </w:rPr>
      </w:pPr>
      <w:ins w:id="2127" w:author="pbx" w:date="2017-11-03T17:48:00Z">
        <w:r w:rsidRPr="00824CF2">
          <w:rPr>
            <w:sz w:val="23"/>
            <w:szCs w:val="23"/>
            <w:lang w:val="en-US"/>
          </w:rPr>
          <w:t xml:space="preserve">&lt;section&gt; </w:t>
        </w:r>
      </w:ins>
    </w:p>
    <w:p w:rsidR="002A7033" w:rsidRPr="00824CF2" w:rsidRDefault="002A7033" w:rsidP="002A7033">
      <w:pPr>
        <w:pStyle w:val="Default"/>
        <w:ind w:left="288"/>
        <w:rPr>
          <w:ins w:id="2128" w:author="pbx" w:date="2017-11-03T17:48:00Z"/>
          <w:sz w:val="23"/>
          <w:szCs w:val="23"/>
          <w:lang w:val="en-US"/>
        </w:rPr>
      </w:pPr>
      <w:ins w:id="2129" w:author="pbx" w:date="2017-11-03T17:48:00Z">
        <w:r w:rsidRPr="00824CF2">
          <w:rPr>
            <w:sz w:val="23"/>
            <w:szCs w:val="23"/>
            <w:lang w:val="en-US"/>
          </w:rPr>
          <w:t xml:space="preserve">&lt;subject&gt; </w:t>
        </w:r>
      </w:ins>
    </w:p>
    <w:p w:rsidR="002A7033" w:rsidRPr="00824CF2" w:rsidRDefault="002A7033" w:rsidP="002A7033">
      <w:pPr>
        <w:pStyle w:val="Default"/>
        <w:ind w:left="576"/>
        <w:rPr>
          <w:ins w:id="2130" w:author="pbx" w:date="2017-11-03T17:48:00Z"/>
          <w:sz w:val="23"/>
          <w:szCs w:val="23"/>
          <w:lang w:val="en-US"/>
        </w:rPr>
      </w:pPr>
      <w:ins w:id="2131" w:author="pbx" w:date="2017-11-03T17:48:00Z">
        <w:r w:rsidRPr="00824CF2">
          <w:rPr>
            <w:sz w:val="23"/>
            <w:szCs w:val="23"/>
            <w:lang w:val="en-US"/>
          </w:rPr>
          <w:t xml:space="preserve">&lt;manufacturedProduct&gt; </w:t>
        </w:r>
      </w:ins>
    </w:p>
    <w:p w:rsidR="002A7033" w:rsidRPr="00824CF2" w:rsidRDefault="002A7033" w:rsidP="002A7033">
      <w:pPr>
        <w:pStyle w:val="Default"/>
        <w:ind w:left="864"/>
        <w:rPr>
          <w:ins w:id="2132" w:author="pbx" w:date="2017-11-03T17:48:00Z"/>
          <w:sz w:val="23"/>
          <w:szCs w:val="23"/>
          <w:lang w:val="en-US"/>
        </w:rPr>
      </w:pPr>
      <w:ins w:id="2133" w:author="pbx" w:date="2017-11-03T17:48:00Z">
        <w:r w:rsidRPr="00824CF2">
          <w:rPr>
            <w:sz w:val="23"/>
            <w:szCs w:val="23"/>
            <w:lang w:val="en-US"/>
          </w:rPr>
          <w:t xml:space="preserve">&lt;manufacturedProduct&gt; </w:t>
        </w:r>
      </w:ins>
    </w:p>
    <w:p w:rsidR="002A7033" w:rsidRPr="00824CF2" w:rsidRDefault="002A7033" w:rsidP="002A7033">
      <w:pPr>
        <w:ind w:left="1152"/>
        <w:rPr>
          <w:lang w:val="en-US"/>
        </w:rPr>
      </w:pPr>
      <w:ins w:id="2134" w:author="pbx" w:date="2017-11-03T17:48:00Z">
        <w:r w:rsidRPr="00824CF2">
          <w:rPr>
            <w:lang w:val="en-US"/>
          </w:rPr>
          <w:t>&lt;code code="12345678" codeSystem="</w:t>
        </w:r>
      </w:ins>
      <w:r w:rsidRPr="00824CF2">
        <w:rPr>
          <w:lang w:val="en-US"/>
        </w:rPr>
        <w:t xml:space="preserve"> 2.16.840.1.113883.2.20.6.</w:t>
      </w:r>
      <w:del w:id="2135" w:author="pbx" w:date="2017-11-03T17:48:00Z">
        <w:r w:rsidR="00D35ABD">
          <w:rPr>
            <w:rFonts w:eastAsia="Times New Roman"/>
            <w:lang w:eastAsia="de-DE"/>
          </w:rPr>
          <w:delText>2</w:delText>
        </w:r>
        <w:r w:rsidR="003D30CA">
          <w:rPr>
            <w:rFonts w:eastAsia="Times New Roman"/>
            <w:lang w:eastAsia="de-DE"/>
          </w:rPr>
          <w:delText>3)</w:delText>
        </w:r>
      </w:del>
      <w:ins w:id="2136" w:author="pbx" w:date="2017-11-03T17:48:00Z">
        <w:r w:rsidRPr="00824CF2">
          <w:rPr>
            <w:lang w:val="en-US"/>
          </w:rPr>
          <w:t>42"/&gt;</w:t>
        </w:r>
      </w:ins>
    </w:p>
    <w:p w:rsidR="002A7033" w:rsidRPr="00824CF2" w:rsidRDefault="002A7033" w:rsidP="002A7033">
      <w:pPr>
        <w:pStyle w:val="Default"/>
        <w:ind w:left="1152"/>
        <w:rPr>
          <w:ins w:id="2137" w:author="pbx" w:date="2017-11-03T17:48:00Z"/>
          <w:sz w:val="23"/>
          <w:szCs w:val="23"/>
          <w:lang w:val="en-US"/>
        </w:rPr>
      </w:pPr>
      <w:ins w:id="2138" w:author="pbx" w:date="2017-11-03T17:48:00Z">
        <w:r>
          <w:rPr>
            <w:sz w:val="23"/>
            <w:szCs w:val="23"/>
            <w:lang w:val="en-US"/>
          </w:rPr>
          <w:t>&lt;name&gt;Tazmin</w:t>
        </w:r>
        <w:r w:rsidRPr="00824CF2">
          <w:rPr>
            <w:sz w:val="23"/>
            <w:szCs w:val="23"/>
            <w:lang w:val="en-US"/>
          </w:rPr>
          <w:t>&lt;suffix&gt;</w:t>
        </w:r>
        <w:r>
          <w:rPr>
            <w:sz w:val="23"/>
            <w:szCs w:val="23"/>
            <w:lang w:val="en-US"/>
          </w:rPr>
          <w:t xml:space="preserve"> </w:t>
        </w:r>
        <w:r w:rsidRPr="00824CF2">
          <w:rPr>
            <w:sz w:val="23"/>
            <w:szCs w:val="23"/>
            <w:lang w:val="en-US"/>
          </w:rPr>
          <w:t xml:space="preserve">XR&lt;/suffix&gt;&lt;/name&gt; </w:t>
        </w:r>
      </w:ins>
    </w:p>
    <w:p w:rsidR="002A7033" w:rsidRPr="00824CF2" w:rsidRDefault="002A7033" w:rsidP="002A7033">
      <w:pPr>
        <w:pStyle w:val="Default"/>
        <w:ind w:left="1152"/>
        <w:rPr>
          <w:ins w:id="2139" w:author="pbx" w:date="2017-11-03T17:48:00Z"/>
          <w:sz w:val="23"/>
          <w:szCs w:val="23"/>
          <w:lang w:val="en-US"/>
        </w:rPr>
      </w:pPr>
      <w:ins w:id="2140" w:author="pbx" w:date="2017-11-03T17:48:00Z">
        <w:r w:rsidRPr="00824CF2">
          <w:rPr>
            <w:sz w:val="23"/>
            <w:szCs w:val="23"/>
            <w:lang w:val="en-US"/>
          </w:rPr>
          <w:t xml:space="preserve">&lt;formCode code="C42998" codeSystem="2.16.840.1.113883.2.20.6.3" displayName="tablet"/&gt; </w:t>
        </w:r>
      </w:ins>
    </w:p>
    <w:p w:rsidR="002A7033" w:rsidRPr="00824CF2" w:rsidRDefault="002A7033" w:rsidP="002A7033">
      <w:pPr>
        <w:pStyle w:val="Default"/>
        <w:ind w:left="1152"/>
        <w:rPr>
          <w:ins w:id="2141" w:author="pbx" w:date="2017-11-03T17:48:00Z"/>
          <w:sz w:val="23"/>
          <w:szCs w:val="23"/>
          <w:lang w:val="en-US"/>
        </w:rPr>
      </w:pPr>
      <w:ins w:id="2142" w:author="pbx" w:date="2017-11-03T17:48:00Z">
        <w:r w:rsidRPr="00824CF2">
          <w:rPr>
            <w:sz w:val="23"/>
            <w:szCs w:val="23"/>
            <w:lang w:val="en-US"/>
          </w:rPr>
          <w:t xml:space="preserve">&lt;asEntityWithGeneric&gt; </w:t>
        </w:r>
      </w:ins>
    </w:p>
    <w:p w:rsidR="002A7033" w:rsidRPr="00824CF2" w:rsidRDefault="002A7033" w:rsidP="002A7033">
      <w:pPr>
        <w:pStyle w:val="Default"/>
        <w:ind w:left="1440"/>
        <w:rPr>
          <w:ins w:id="2143" w:author="pbx" w:date="2017-11-03T17:48:00Z"/>
          <w:sz w:val="23"/>
          <w:szCs w:val="23"/>
          <w:lang w:val="en-US"/>
        </w:rPr>
      </w:pPr>
      <w:ins w:id="2144" w:author="pbx" w:date="2017-11-03T17:48:00Z">
        <w:r w:rsidRPr="00824CF2">
          <w:rPr>
            <w:sz w:val="23"/>
            <w:szCs w:val="23"/>
            <w:lang w:val="en-US"/>
          </w:rPr>
          <w:t xml:space="preserve">&lt;genericMedicine&gt; </w:t>
        </w:r>
      </w:ins>
    </w:p>
    <w:p w:rsidR="002A7033" w:rsidRPr="00824CF2" w:rsidRDefault="002A7033" w:rsidP="002A7033">
      <w:pPr>
        <w:pStyle w:val="Default"/>
        <w:ind w:left="1728"/>
        <w:rPr>
          <w:ins w:id="2145" w:author="pbx" w:date="2017-11-03T17:48:00Z"/>
          <w:sz w:val="23"/>
          <w:szCs w:val="23"/>
          <w:lang w:val="en-US"/>
        </w:rPr>
      </w:pPr>
      <w:ins w:id="2146" w:author="pbx" w:date="2017-11-03T17:48:00Z">
        <w:r w:rsidRPr="00824CF2">
          <w:rPr>
            <w:sz w:val="23"/>
            <w:szCs w:val="23"/>
            <w:lang w:val="en-US"/>
          </w:rPr>
          <w:t xml:space="preserve">&lt;name&gt;tazminate hydrochloride&lt;/name&gt; </w:t>
        </w:r>
      </w:ins>
    </w:p>
    <w:p w:rsidR="002A7033" w:rsidRPr="00824CF2" w:rsidRDefault="002A7033" w:rsidP="002A7033">
      <w:pPr>
        <w:pStyle w:val="Default"/>
        <w:ind w:left="1440"/>
        <w:rPr>
          <w:ins w:id="2147" w:author="pbx" w:date="2017-11-03T17:48:00Z"/>
          <w:sz w:val="23"/>
          <w:szCs w:val="23"/>
          <w:lang w:val="en-US"/>
        </w:rPr>
      </w:pPr>
      <w:ins w:id="2148" w:author="pbx" w:date="2017-11-03T17:48:00Z">
        <w:r w:rsidRPr="00824CF2">
          <w:rPr>
            <w:sz w:val="23"/>
            <w:szCs w:val="23"/>
            <w:lang w:val="en-US"/>
          </w:rPr>
          <w:t>&lt;/genericMedicine&gt;</w:t>
        </w:r>
      </w:ins>
    </w:p>
    <w:p w:rsidR="002A7033" w:rsidRDefault="002A7033" w:rsidP="002A7033">
      <w:pPr>
        <w:rPr>
          <w:ins w:id="2149" w:author="pbx" w:date="2017-11-03T17:48:00Z"/>
        </w:rPr>
      </w:pPr>
    </w:p>
    <w:p w:rsidR="000F4FB9" w:rsidRDefault="000F4FB9" w:rsidP="001D67E2">
      <w:pPr>
        <w:pStyle w:val="Heading3"/>
      </w:pPr>
      <w:bookmarkStart w:id="2150" w:name="_Ref492162431"/>
      <w:bookmarkStart w:id="2151" w:name="_Ref492304178"/>
      <w:bookmarkStart w:id="2152" w:name="_Toc495429285"/>
      <w:bookmarkStart w:id="2153" w:name="_Toc495068757"/>
      <w:bookmarkStart w:id="2154" w:name="_Toc497495433"/>
      <w:r>
        <w:t>Ingredient</w:t>
      </w:r>
      <w:bookmarkEnd w:id="2150"/>
      <w:bookmarkEnd w:id="2151"/>
      <w:bookmarkEnd w:id="2152"/>
      <w:bookmarkEnd w:id="2153"/>
      <w:bookmarkEnd w:id="2154"/>
    </w:p>
    <w:p w:rsidR="000F4FB9" w:rsidRDefault="000F4FB9" w:rsidP="0080029F">
      <w:r w:rsidRPr="00082DD5">
        <w:t xml:space="preserve">Ingredients may be specified for products </w:t>
      </w:r>
      <w:ins w:id="2155" w:author="pbx" w:date="2017-11-03T17:48:00Z">
        <w:r w:rsidR="004F09FB">
          <w:t>as outlined below:</w:t>
        </w:r>
      </w:ins>
    </w:p>
    <w:p w:rsidR="00337E6A" w:rsidRDefault="006A4E4C" w:rsidP="00DF0F23">
      <w:pPr>
        <w:rPr>
          <w:del w:id="2156" w:author="pbx" w:date="2017-11-03T17:48:00Z"/>
        </w:rPr>
      </w:pPr>
      <w:del w:id="2157" w:author="pbx" w:date="2017-11-03T17:48:00Z">
        <w:r w:rsidRPr="000A6564">
          <w:rPr>
            <w:noProof/>
            <w:lang w:val="en-US"/>
          </w:rPr>
          <mc:AlternateContent>
            <mc:Choice Requires="wps">
              <w:drawing>
                <wp:inline distT="0" distB="0" distL="0" distR="0" wp14:anchorId="67525C67" wp14:editId="5DAFB841">
                  <wp:extent cx="5911795" cy="603250"/>
                  <wp:effectExtent l="57150" t="0" r="70485" b="139700"/>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795" cy="603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pPr>
                                <w:rPr>
                                  <w:del w:id="2158" w:author="pbx" w:date="2017-11-03T17:48:00Z"/>
                                </w:rPr>
                              </w:pPr>
                              <w:del w:id="2159" w:author="pbx" w:date="2017-11-03T17:48:00Z">
                                <w:r w:rsidRPr="00021B53">
                                  <w:delText xml:space="preserve">&lt;subject&gt; </w:delText>
                                </w:r>
                              </w:del>
                            </w:p>
                            <w:p w:rsidR="00292223" w:rsidRPr="00021B53" w:rsidRDefault="00292223" w:rsidP="00DF0F23">
                              <w:pPr>
                                <w:rPr>
                                  <w:del w:id="2160" w:author="pbx" w:date="2017-11-03T17:48:00Z"/>
                                </w:rPr>
                              </w:pPr>
                              <w:del w:id="2161" w:author="pbx" w:date="2017-11-03T17:48:00Z">
                                <w:r w:rsidRPr="00021B53">
                                  <w:delText xml:space="preserve">  &lt;manufacturedProduct&gt; </w:delText>
                                </w:r>
                              </w:del>
                            </w:p>
                            <w:p w:rsidR="00292223" w:rsidRPr="00021B53" w:rsidRDefault="00292223" w:rsidP="00DF0F23">
                              <w:pPr>
                                <w:rPr>
                                  <w:del w:id="2162" w:author="pbx" w:date="2017-11-03T17:48:00Z"/>
                                </w:rPr>
                              </w:pPr>
                              <w:del w:id="2163" w:author="pbx" w:date="2017-11-03T17:48:00Z">
                                <w:r w:rsidRPr="00021B53">
                                  <w:delText xml:space="preserve">    &lt;manufacturedProduct&gt; </w:delText>
                                </w:r>
                              </w:del>
                            </w:p>
                            <w:p w:rsidR="00292223" w:rsidRPr="00021B53" w:rsidRDefault="00292223" w:rsidP="00DF0F23">
                              <w:pPr>
                                <w:rPr>
                                  <w:del w:id="2164" w:author="pbx" w:date="2017-11-03T17:48:00Z"/>
                                </w:rPr>
                              </w:pPr>
                              <w:del w:id="2165" w:author="pbx" w:date="2017-11-03T17:48:00Z">
                                <w:r w:rsidRPr="00021B53">
                                  <w:delText xml:space="preserve">      &lt;ingredient/&gt; </w:delText>
                                </w:r>
                              </w:del>
                            </w:p>
                            <w:p w:rsidR="00292223" w:rsidRPr="00021B53" w:rsidRDefault="00292223" w:rsidP="000A0496">
                              <w:pPr>
                                <w:pStyle w:val="Default"/>
                                <w:rPr>
                                  <w:del w:id="2166"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6" type="#_x0000_t202" style="width:465.5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" fillcolor="#c6d9f1 [671]">
                  <v:shadow on="t" color="#bfbfbf [2412]" offset="0,4pt"/>
                  <v:textbox>
                    <w:txbxContent>
                      <w:p w14:paraId="57B7244E" w14:textId="77777777" w:rsidR="00292223" w:rsidRPr="00021B53" w:rsidRDefault="00292223" w:rsidP="00DF0F23">
                        <w:pPr>
                          <w:rPr>
                            <w:del w:id="2973" w:author="pbx" w:date="2017-11-03T17:48:00Z"/>
                          </w:rPr>
                        </w:pPr>
                        <w:del w:id="2974" w:author="pbx" w:date="2017-11-03T17:48:00Z">
                          <w:r w:rsidRPr="00021B53">
                            <w:delText xml:space="preserve">&lt;subject&gt; </w:delText>
                          </w:r>
                        </w:del>
                      </w:p>
                      <w:p w14:paraId="27F8A6CB" w14:textId="77777777" w:rsidR="00292223" w:rsidRPr="00021B53" w:rsidRDefault="00292223" w:rsidP="00DF0F23">
                        <w:pPr>
                          <w:rPr>
                            <w:del w:id="2975" w:author="pbx" w:date="2017-11-03T17:48:00Z"/>
                          </w:rPr>
                        </w:pPr>
                        <w:del w:id="2976" w:author="pbx" w:date="2017-11-03T17:48:00Z">
                          <w:r w:rsidRPr="00021B53">
                            <w:delText xml:space="preserve">  &lt;manufacturedProduct&gt; </w:delText>
                          </w:r>
                        </w:del>
                      </w:p>
                      <w:p w14:paraId="09238727" w14:textId="77777777" w:rsidR="00292223" w:rsidRPr="00021B53" w:rsidRDefault="00292223" w:rsidP="00DF0F23">
                        <w:pPr>
                          <w:rPr>
                            <w:del w:id="2977" w:author="pbx" w:date="2017-11-03T17:48:00Z"/>
                          </w:rPr>
                        </w:pPr>
                        <w:del w:id="2978" w:author="pbx" w:date="2017-11-03T17:48:00Z">
                          <w:r w:rsidRPr="00021B53">
                            <w:delText xml:space="preserve">    &lt;manufacturedProduct&gt; </w:delText>
                          </w:r>
                        </w:del>
                      </w:p>
                      <w:p w14:paraId="330488A2" w14:textId="77777777" w:rsidR="00292223" w:rsidRPr="00021B53" w:rsidRDefault="00292223" w:rsidP="00DF0F23">
                        <w:pPr>
                          <w:rPr>
                            <w:del w:id="2979" w:author="pbx" w:date="2017-11-03T17:48:00Z"/>
                          </w:rPr>
                        </w:pPr>
                        <w:del w:id="2980" w:author="pbx" w:date="2017-11-03T17:48:00Z">
                          <w:r w:rsidRPr="00021B53">
                            <w:delText xml:space="preserve">      &lt;ingredient/&gt; </w:delText>
                          </w:r>
                        </w:del>
                      </w:p>
                      <w:p w14:paraId="4FFA81CC" w14:textId="77777777" w:rsidR="00292223" w:rsidRPr="00021B53" w:rsidRDefault="00292223" w:rsidP="000A0496">
                        <w:pPr>
                          <w:pStyle w:val="Default"/>
                          <w:rPr>
                            <w:del w:id="2981" w:author="pbx" w:date="2017-11-03T17:48:00Z"/>
                            <w:rFonts w:ascii="Courier New" w:hAnsi="Courier New" w:cs="Courier New"/>
                            <w:sz w:val="18"/>
                            <w:szCs w:val="18"/>
                          </w:rPr>
                        </w:pPr>
                      </w:p>
                    </w:txbxContent>
                  </v:textbox>
                  <w10:anchorlock/>
                </v:shape>
              </w:pict>
            </mc:Fallback>
          </mc:AlternateContent>
        </w:r>
      </w:del>
    </w:p>
    <w:p w:rsidR="004F09FB" w:rsidRPr="00021B53" w:rsidRDefault="004F09FB" w:rsidP="004F09FB">
      <w:pPr>
        <w:rPr>
          <w:ins w:id="2167" w:author="pbx" w:date="2017-11-03T17:48:00Z"/>
        </w:rPr>
      </w:pPr>
      <w:ins w:id="2168" w:author="pbx" w:date="2017-11-03T17:48:00Z">
        <w:r w:rsidRPr="00021B53">
          <w:t xml:space="preserve">&lt;subject&gt; </w:t>
        </w:r>
      </w:ins>
    </w:p>
    <w:p w:rsidR="004F09FB" w:rsidRPr="00021B53" w:rsidRDefault="004F09FB" w:rsidP="00815FA0">
      <w:pPr>
        <w:ind w:left="288"/>
        <w:rPr>
          <w:ins w:id="2169" w:author="pbx" w:date="2017-11-03T17:48:00Z"/>
        </w:rPr>
      </w:pPr>
      <w:ins w:id="2170" w:author="pbx" w:date="2017-11-03T17:48:00Z">
        <w:r w:rsidRPr="00021B53">
          <w:t xml:space="preserve">&lt;manufacturedProduct&gt; </w:t>
        </w:r>
      </w:ins>
    </w:p>
    <w:p w:rsidR="004F09FB" w:rsidRPr="00021B53" w:rsidRDefault="004F09FB" w:rsidP="00815FA0">
      <w:pPr>
        <w:ind w:left="576"/>
        <w:rPr>
          <w:ins w:id="2171" w:author="pbx" w:date="2017-11-03T17:48:00Z"/>
        </w:rPr>
      </w:pPr>
      <w:ins w:id="2172" w:author="pbx" w:date="2017-11-03T17:48:00Z">
        <w:r w:rsidRPr="00021B53">
          <w:t xml:space="preserve">&lt;manufacturedProduct&gt; </w:t>
        </w:r>
      </w:ins>
    </w:p>
    <w:p w:rsidR="00337E6A" w:rsidRDefault="004F09FB" w:rsidP="00815FA0">
      <w:pPr>
        <w:ind w:left="864"/>
        <w:rPr>
          <w:ins w:id="2173" w:author="pbx" w:date="2017-11-03T17:48:00Z"/>
        </w:rPr>
      </w:pPr>
      <w:ins w:id="2174" w:author="pbx" w:date="2017-11-03T17:48:00Z">
        <w:r w:rsidRPr="00021B53">
          <w:t xml:space="preserve">&lt;ingredient/&gt; </w:t>
        </w:r>
      </w:ins>
    </w:p>
    <w:p w:rsidR="00815FA0" w:rsidRDefault="00815FA0" w:rsidP="00815FA0">
      <w:pPr>
        <w:ind w:left="864"/>
        <w:rPr>
          <w:ins w:id="2175" w:author="pbx" w:date="2017-11-03T17:48:00Z"/>
        </w:rPr>
      </w:pPr>
    </w:p>
    <w:p w:rsidR="000F4FB9" w:rsidRDefault="00815FA0" w:rsidP="0080029F">
      <w:r>
        <w:t>and parts</w:t>
      </w:r>
      <w:del w:id="2176" w:author="pbx" w:date="2017-11-03T17:48:00Z">
        <w:r w:rsidR="000F4FB9" w:rsidRPr="00082DD5">
          <w:delText xml:space="preserve">. </w:delText>
        </w:r>
      </w:del>
      <w:ins w:id="2177" w:author="pbx" w:date="2017-11-03T17:48:00Z">
        <w:r w:rsidRPr="00815FA0">
          <w:t xml:space="preserve"> </w:t>
        </w:r>
        <w:r>
          <w:t>as outlined below:</w:t>
        </w:r>
      </w:ins>
    </w:p>
    <w:p w:rsidR="006A5307" w:rsidRDefault="006A5307" w:rsidP="00DF0F23">
      <w:pPr>
        <w:rPr>
          <w:del w:id="2178" w:author="pbx" w:date="2017-11-03T17:48:00Z"/>
        </w:rPr>
      </w:pPr>
      <w:del w:id="2179" w:author="pbx" w:date="2017-11-03T17:48:00Z">
        <w:r w:rsidRPr="000A6564">
          <w:rPr>
            <w:noProof/>
            <w:lang w:val="en-US"/>
          </w:rPr>
          <mc:AlternateContent>
            <mc:Choice Requires="wps">
              <w:drawing>
                <wp:anchor distT="0" distB="0" distL="114300" distR="114300" simplePos="0" relativeHeight="251694080" behindDoc="0" locked="0" layoutInCell="1" allowOverlap="1" wp14:anchorId="6A9A209A" wp14:editId="35E1B57F">
                  <wp:simplePos x="0" y="0"/>
                  <wp:positionH relativeFrom="column">
                    <wp:posOffset>19050</wp:posOffset>
                  </wp:positionH>
                  <wp:positionV relativeFrom="paragraph">
                    <wp:posOffset>15875</wp:posOffset>
                  </wp:positionV>
                  <wp:extent cx="5943020" cy="638175"/>
                  <wp:effectExtent l="57150" t="0" r="76835" b="142875"/>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020" cy="6381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pPr>
                                <w:rPr>
                                  <w:del w:id="2180" w:author="pbx" w:date="2017-11-03T17:48:00Z"/>
                                </w:rPr>
                              </w:pPr>
                              <w:del w:id="2181" w:author="pbx" w:date="2017-11-03T17:48:00Z">
                                <w:r w:rsidRPr="00021B53">
                                  <w:delText xml:space="preserve">&lt;part&gt; </w:delText>
                                </w:r>
                              </w:del>
                            </w:p>
                            <w:p w:rsidR="00292223" w:rsidRPr="00021B53" w:rsidRDefault="00292223" w:rsidP="00DF0F23">
                              <w:pPr>
                                <w:rPr>
                                  <w:del w:id="2182" w:author="pbx" w:date="2017-11-03T17:48:00Z"/>
                                </w:rPr>
                              </w:pPr>
                              <w:del w:id="2183" w:author="pbx" w:date="2017-11-03T17:48:00Z">
                                <w:r w:rsidRPr="00021B53">
                                  <w:delText xml:space="preserve">  &lt;partProduct&gt;</w:delText>
                                </w:r>
                              </w:del>
                            </w:p>
                            <w:p w:rsidR="00292223" w:rsidRPr="00021B53" w:rsidRDefault="00292223" w:rsidP="00DF0F23">
                              <w:pPr>
                                <w:rPr>
                                  <w:del w:id="2184" w:author="pbx" w:date="2017-11-03T17:48:00Z"/>
                                </w:rPr>
                              </w:pPr>
                              <w:del w:id="2185" w:author="pbx" w:date="2017-11-03T17:48:00Z">
                                <w:r w:rsidRPr="00021B53">
                                  <w:delText xml:space="preserve">    &lt;ingredient/&gt; </w:delText>
                                </w:r>
                              </w:del>
                            </w:p>
                            <w:p w:rsidR="00292223" w:rsidRPr="00021B53" w:rsidRDefault="00292223" w:rsidP="000A0496">
                              <w:pPr>
                                <w:pStyle w:val="Default"/>
                                <w:rPr>
                                  <w:del w:id="2186"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5pt;margin-top:1.25pt;width:467.95pt;height:5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" fillcolor="#c6d9f1 [671]">
                  <v:shadow on="t" color="#bfbfbf [2412]" offset="0,4pt"/>
                  <v:textbox>
                    <w:txbxContent>
                      <w:p w14:paraId="5EDA2352" w14:textId="77777777" w:rsidR="00292223" w:rsidRPr="00021B53" w:rsidRDefault="00292223" w:rsidP="00DF0F23">
                        <w:pPr>
                          <w:rPr>
                            <w:del w:id="3002" w:author="pbx" w:date="2017-11-03T17:48:00Z"/>
                          </w:rPr>
                        </w:pPr>
                        <w:del w:id="3003" w:author="pbx" w:date="2017-11-03T17:48:00Z">
                          <w:r w:rsidRPr="00021B53">
                            <w:delText xml:space="preserve">&lt;part&gt; </w:delText>
                          </w:r>
                        </w:del>
                      </w:p>
                      <w:p w14:paraId="7189DDFF" w14:textId="77777777" w:rsidR="00292223" w:rsidRPr="00021B53" w:rsidRDefault="00292223" w:rsidP="00DF0F23">
                        <w:pPr>
                          <w:rPr>
                            <w:del w:id="3004" w:author="pbx" w:date="2017-11-03T17:48:00Z"/>
                          </w:rPr>
                        </w:pPr>
                        <w:del w:id="3005" w:author="pbx" w:date="2017-11-03T17:48:00Z">
                          <w:r w:rsidRPr="00021B53">
                            <w:delText xml:space="preserve">  &lt;partProduct&gt;</w:delText>
                          </w:r>
                        </w:del>
                      </w:p>
                      <w:p w14:paraId="51167E57" w14:textId="77777777" w:rsidR="00292223" w:rsidRPr="00021B53" w:rsidRDefault="00292223" w:rsidP="00DF0F23">
                        <w:pPr>
                          <w:rPr>
                            <w:del w:id="3006" w:author="pbx" w:date="2017-11-03T17:48:00Z"/>
                          </w:rPr>
                        </w:pPr>
                        <w:del w:id="3007" w:author="pbx" w:date="2017-11-03T17:48:00Z">
                          <w:r w:rsidRPr="00021B53">
                            <w:delText xml:space="preserve">    &lt;ingredient/&gt; </w:delText>
                          </w:r>
                        </w:del>
                      </w:p>
                      <w:p w14:paraId="66F9AF70" w14:textId="77777777" w:rsidR="00292223" w:rsidRPr="00021B53" w:rsidRDefault="00292223" w:rsidP="000A0496">
                        <w:pPr>
                          <w:pStyle w:val="Default"/>
                          <w:rPr>
                            <w:del w:id="3008" w:author="pbx" w:date="2017-11-03T17:48:00Z"/>
                            <w:rFonts w:ascii="Courier New" w:hAnsi="Courier New" w:cs="Courier New"/>
                            <w:sz w:val="18"/>
                            <w:szCs w:val="18"/>
                          </w:rPr>
                        </w:pPr>
                      </w:p>
                    </w:txbxContent>
                  </v:textbox>
                </v:shape>
              </w:pict>
            </mc:Fallback>
          </mc:AlternateContent>
        </w:r>
      </w:del>
    </w:p>
    <w:p w:rsidR="006A5307" w:rsidRDefault="006A5307" w:rsidP="00DF0F23">
      <w:pPr>
        <w:rPr>
          <w:del w:id="2187" w:author="pbx" w:date="2017-11-03T17:48:00Z"/>
        </w:rPr>
      </w:pPr>
    </w:p>
    <w:p w:rsidR="006A5307" w:rsidRDefault="006A5307" w:rsidP="00DF0F23">
      <w:pPr>
        <w:rPr>
          <w:del w:id="2188" w:author="pbx" w:date="2017-11-03T17:48:00Z"/>
        </w:rPr>
      </w:pPr>
    </w:p>
    <w:p w:rsidR="000A0496" w:rsidRDefault="000A0496" w:rsidP="00DF0F23">
      <w:pPr>
        <w:rPr>
          <w:del w:id="2189" w:author="pbx" w:date="2017-11-03T17:48:00Z"/>
        </w:rPr>
      </w:pPr>
    </w:p>
    <w:p w:rsidR="00815FA0" w:rsidRPr="00021B53" w:rsidRDefault="00815FA0" w:rsidP="00815FA0">
      <w:pPr>
        <w:rPr>
          <w:ins w:id="2190" w:author="pbx" w:date="2017-11-03T17:48:00Z"/>
        </w:rPr>
      </w:pPr>
      <w:ins w:id="2191" w:author="pbx" w:date="2017-11-03T17:48:00Z">
        <w:r w:rsidRPr="00021B53">
          <w:t xml:space="preserve">&lt;part&gt; </w:t>
        </w:r>
      </w:ins>
    </w:p>
    <w:p w:rsidR="00815FA0" w:rsidRPr="00021B53" w:rsidRDefault="00815FA0" w:rsidP="00815FA0">
      <w:pPr>
        <w:ind w:left="288"/>
        <w:rPr>
          <w:ins w:id="2192" w:author="pbx" w:date="2017-11-03T17:48:00Z"/>
        </w:rPr>
      </w:pPr>
      <w:ins w:id="2193" w:author="pbx" w:date="2017-11-03T17:48:00Z">
        <w:r w:rsidRPr="00021B53">
          <w:t>&lt;partProduct&gt;</w:t>
        </w:r>
      </w:ins>
    </w:p>
    <w:p w:rsidR="00815FA0" w:rsidRPr="00021B53" w:rsidRDefault="00815FA0" w:rsidP="00815FA0">
      <w:pPr>
        <w:ind w:left="576"/>
        <w:rPr>
          <w:ins w:id="2194" w:author="pbx" w:date="2017-11-03T17:48:00Z"/>
        </w:rPr>
      </w:pPr>
      <w:ins w:id="2195" w:author="pbx" w:date="2017-11-03T17:48:00Z">
        <w:r w:rsidRPr="00021B53">
          <w:t xml:space="preserve">&lt;ingredient/&gt; </w:t>
        </w:r>
      </w:ins>
    </w:p>
    <w:p w:rsidR="00815FA0" w:rsidRPr="00082DD5" w:rsidRDefault="00815FA0" w:rsidP="0080029F">
      <w:pPr>
        <w:rPr>
          <w:ins w:id="2196" w:author="pbx" w:date="2017-11-03T17:48:00Z"/>
        </w:rPr>
      </w:pPr>
    </w:p>
    <w:p w:rsidR="00AB2CE0" w:rsidRDefault="000F4FB9" w:rsidP="00815FA0">
      <w:pPr>
        <w:keepNext/>
      </w:pPr>
      <w:r w:rsidRPr="00082DD5">
        <w:lastRenderedPageBreak/>
        <w:t xml:space="preserve">Ingredient information includes the </w:t>
      </w:r>
      <w:del w:id="2197" w:author="pbx" w:date="2017-11-03T17:48:00Z">
        <w:r w:rsidR="00C41D70">
          <w:delText xml:space="preserve">Class Code </w:delText>
        </w:r>
        <w:r w:rsidRPr="00082DD5">
          <w:delText>specifying the</w:delText>
        </w:r>
      </w:del>
      <w:ins w:id="2198" w:author="pbx" w:date="2017-11-03T17:48:00Z">
        <w:r w:rsidRPr="00082DD5">
          <w:t>ingredient</w:t>
        </w:r>
      </w:ins>
      <w:r w:rsidRPr="00082DD5">
        <w:t xml:space="preserve"> </w:t>
      </w:r>
      <w:r w:rsidR="00AB2CE0">
        <w:t>role</w:t>
      </w:r>
      <w:del w:id="2199" w:author="pbx" w:date="2017-11-03T17:48:00Z">
        <w:r w:rsidRPr="00082DD5">
          <w:delText xml:space="preserve"> of </w:delText>
        </w:r>
        <w:r w:rsidR="00C41D70">
          <w:delText xml:space="preserve">the </w:delText>
        </w:r>
        <w:r w:rsidRPr="00082DD5">
          <w:delText>ingredient (e.g., active, inactive</w:delText>
        </w:r>
        <w:r w:rsidR="009A0917">
          <w:delText>, etc</w:delText>
        </w:r>
        <w:r w:rsidRPr="00082DD5">
          <w:delText>)</w:delText>
        </w:r>
        <w:r w:rsidR="009A0917">
          <w:delText xml:space="preserve"> where the class code is </w:delText>
        </w:r>
        <w:r w:rsidR="002C40BC">
          <w:delText>derived from OID:</w:delText>
        </w:r>
        <w:r w:rsidR="00C41D70" w:rsidRPr="002F3313">
          <w:delText xml:space="preserve"> </w:delText>
        </w:r>
        <w:r w:rsidR="0010070D">
          <w:delText>2.16.840.1.113883.2.20.6.39</w:delText>
        </w:r>
      </w:del>
      <w:ins w:id="2200" w:author="pbx" w:date="2017-11-03T17:48:00Z">
        <w:r w:rsidR="00AB2CE0">
          <w:t>,</w:t>
        </w:r>
      </w:ins>
      <w:r w:rsidR="00AB2CE0">
        <w:t xml:space="preserve"> </w:t>
      </w:r>
      <w:r w:rsidR="00C41D70" w:rsidRPr="002F3313">
        <w:t xml:space="preserve">along with </w:t>
      </w:r>
      <w:r w:rsidR="00D334D4">
        <w:t>the</w:t>
      </w:r>
      <w:r w:rsidRPr="00082DD5">
        <w:t xml:space="preserve"> code, name,</w:t>
      </w:r>
      <w:del w:id="2201" w:author="pbx" w:date="2017-11-03T17:48:00Z">
        <w:r w:rsidRPr="00082DD5">
          <w:delText xml:space="preserve"> and</w:delText>
        </w:r>
      </w:del>
      <w:r w:rsidR="00AB2CE0">
        <w:t xml:space="preserve"> </w:t>
      </w:r>
      <w:r w:rsidRPr="00082DD5">
        <w:t xml:space="preserve">strength, and possibly </w:t>
      </w:r>
      <w:r w:rsidR="00D334D4">
        <w:t xml:space="preserve">the </w:t>
      </w:r>
      <w:r w:rsidRPr="00082DD5">
        <w:t xml:space="preserve">active moiety name(s) and identifier and a reference ingredient name and identifier. </w:t>
      </w:r>
      <w:del w:id="2202" w:author="pbx" w:date="2017-11-03T17:48:00Z">
        <w:r w:rsidR="003D262C">
          <w:delText>Detailed</w:delText>
        </w:r>
      </w:del>
      <w:ins w:id="2203" w:author="pbx" w:date="2017-11-03T17:48:00Z">
        <w:r w:rsidR="005F02B9">
          <w:t xml:space="preserve"> The diagram</w:t>
        </w:r>
      </w:ins>
      <w:r w:rsidR="005F02B9">
        <w:t xml:space="preserve"> below </w:t>
      </w:r>
      <w:del w:id="2204" w:author="pbx" w:date="2017-11-03T17:48:00Z">
        <w:r w:rsidR="003D262C">
          <w:delText>are</w:delText>
        </w:r>
      </w:del>
      <w:ins w:id="2205" w:author="pbx" w:date="2017-11-03T17:48:00Z">
        <w:r w:rsidR="005F02B9">
          <w:t>illustrates</w:t>
        </w:r>
      </w:ins>
      <w:r w:rsidR="005F02B9">
        <w:t xml:space="preserve"> the </w:t>
      </w:r>
      <w:del w:id="2206" w:author="pbx" w:date="2017-11-03T17:48:00Z">
        <w:r w:rsidR="003D262C">
          <w:delText>Class Code options and defin</w:delText>
        </w:r>
        <w:r w:rsidR="00A53F51">
          <w:delText>itions, not the term hierarchy.</w:delText>
        </w:r>
      </w:del>
      <w:ins w:id="2207" w:author="pbx" w:date="2017-11-03T17:48:00Z">
        <w:r w:rsidR="005F02B9">
          <w:t>relationships:</w:t>
        </w:r>
      </w:ins>
    </w:p>
    <w:p w:rsidR="005F02B9" w:rsidRDefault="005F02B9" w:rsidP="00D4569C">
      <w:pPr>
        <w:rPr>
          <w:ins w:id="2208" w:author="pbx" w:date="2017-11-03T17:48:00Z"/>
        </w:rPr>
      </w:pPr>
      <w:ins w:id="2209" w:author="pbx" w:date="2017-11-03T17:48:00Z">
        <w:r>
          <w:rPr>
            <w:noProof/>
            <w:lang w:val="en-US"/>
          </w:rPr>
          <w:drawing>
            <wp:inline distT="0" distB="0" distL="0" distR="0" wp14:anchorId="37538F99" wp14:editId="1BB8AF2F">
              <wp:extent cx="5943600" cy="448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485005"/>
                      </a:xfrm>
                      <a:prstGeom prst="rect">
                        <a:avLst/>
                      </a:prstGeom>
                    </pic:spPr>
                  </pic:pic>
                </a:graphicData>
              </a:graphic>
            </wp:inline>
          </w:drawing>
        </w:r>
      </w:ins>
    </w:p>
    <w:p w:rsidR="005F02B9" w:rsidRDefault="005F02B9" w:rsidP="0080029F">
      <w:pPr>
        <w:rPr>
          <w:moveTo w:id="2210" w:author="pbx" w:date="2017-11-03T17:48:00Z"/>
        </w:rPr>
      </w:pPr>
      <w:moveToRangeStart w:id="2211" w:author="pbx" w:date="2017-11-03T17:48:00Z" w:name="move497494659"/>
    </w:p>
    <w:p w:rsidR="00821B05" w:rsidRPr="00C03B40" w:rsidRDefault="00AB2CE0" w:rsidP="00821B05">
      <w:pPr>
        <w:shd w:val="clear" w:color="auto" w:fill="FFFFFF"/>
        <w:autoSpaceDE w:val="0"/>
        <w:autoSpaceDN w:val="0"/>
        <w:adjustRightInd w:val="0"/>
        <w:contextualSpacing w:val="0"/>
        <w:rPr>
          <w:ins w:id="2212" w:author="pbx" w:date="2017-11-03T17:48:00Z"/>
          <w:lang w:val="en-US"/>
        </w:rPr>
      </w:pPr>
      <w:moveTo w:id="2213" w:author="pbx" w:date="2017-11-03T17:48:00Z">
        <w:r w:rsidRPr="00C03B40">
          <w:rPr>
            <w:lang w:val="en-US"/>
          </w:rPr>
          <w:t xml:space="preserve">The </w:t>
        </w:r>
      </w:moveTo>
      <w:moveToRangeEnd w:id="2211"/>
      <w:ins w:id="2214" w:author="pbx" w:date="2017-11-03T17:48:00Z">
        <w:r w:rsidRPr="00C03B40">
          <w:rPr>
            <w:lang w:val="en-US"/>
          </w:rPr>
          <w:t xml:space="preserve">ingredient role (e.g., active, inactive, etc) is captured using the classCode attribute and is derived from OID: 2.16.840.1.113883.2.20.6.39. The substance is captured in the code element of the </w:t>
        </w:r>
        <w:r w:rsidRPr="00C03B40">
          <w:t>ingredientSubstance element, the code is derived from OID 2.16.840.1.113883.2.20.6.14.</w:t>
        </w:r>
        <w:r w:rsidR="005F02B9">
          <w:t xml:space="preserve"> </w:t>
        </w:r>
        <w:r w:rsidRPr="00C03B40">
          <w:t xml:space="preserve"> </w:t>
        </w:r>
        <w:r w:rsidR="00821B05" w:rsidRPr="00C03B40">
          <w:t xml:space="preserve">The numerator unit is derived from OID: </w:t>
        </w:r>
        <w:r w:rsidR="00C03B40" w:rsidRPr="00C03B40">
          <w:t xml:space="preserve">2.16.840.1.113883.2.20.6.15 </w:t>
        </w:r>
        <w:r w:rsidR="00821B05" w:rsidRPr="00C03B40">
          <w:t xml:space="preserve">while the denominator’s unit is derived from OID: </w:t>
        </w:r>
        <w:r w:rsidR="00C03B40" w:rsidRPr="00C03B40">
          <w:t>2.16.840.1.113883.2.20.6.38</w:t>
        </w:r>
      </w:ins>
    </w:p>
    <w:p w:rsidR="00821B05" w:rsidRDefault="00821B05" w:rsidP="00AB2CE0">
      <w:pPr>
        <w:shd w:val="clear" w:color="auto" w:fill="FFFFFF"/>
        <w:autoSpaceDE w:val="0"/>
        <w:autoSpaceDN w:val="0"/>
        <w:adjustRightInd w:val="0"/>
        <w:contextualSpacing w:val="0"/>
        <w:rPr>
          <w:ins w:id="2215" w:author="pbx" w:date="2017-11-03T17:48:00Z"/>
        </w:rPr>
      </w:pPr>
    </w:p>
    <w:p w:rsidR="00D334D4" w:rsidRDefault="003D262C" w:rsidP="0080029F">
      <w:pPr>
        <w:rPr>
          <w:ins w:id="2216" w:author="pbx" w:date="2017-11-03T17:48:00Z"/>
        </w:rPr>
      </w:pPr>
      <w:ins w:id="2217" w:author="pbx" w:date="2017-11-03T17:48:00Z">
        <w:r>
          <w:t>Detailed below are the Class Code options and defin</w:t>
        </w:r>
        <w:r w:rsidR="00A53F51">
          <w:t>itions</w:t>
        </w:r>
        <w:r w:rsidR="00815FA0">
          <w:t xml:space="preserve"> and structure</w:t>
        </w:r>
        <w:r w:rsidR="00A53F51">
          <w:t>.</w:t>
        </w:r>
      </w:ins>
    </w:p>
    <w:p w:rsidR="00292223" w:rsidRDefault="00292223" w:rsidP="0080029F"/>
    <w:tbl>
      <w:tblPr>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14"/>
        <w:gridCol w:w="832"/>
        <w:gridCol w:w="1479"/>
        <w:gridCol w:w="6570"/>
      </w:tblGrid>
      <w:tr w:rsidR="003D262C" w:rsidRPr="001111C2" w:rsidTr="001111C2">
        <w:trPr>
          <w:cantSplit/>
          <w:tblHeader/>
        </w:trPr>
        <w:tc>
          <w:tcPr>
            <w:tcW w:w="0" w:type="auto"/>
            <w:shd w:val="clear" w:color="auto" w:fill="D9D9D9" w:themeFill="background1" w:themeFillShade="D9"/>
            <w:tcMar>
              <w:top w:w="45" w:type="dxa"/>
              <w:left w:w="45" w:type="dxa"/>
              <w:bottom w:w="45" w:type="dxa"/>
              <w:right w:w="45" w:type="dxa"/>
            </w:tcMar>
          </w:tcPr>
          <w:p w:rsidR="003D262C" w:rsidRPr="001111C2" w:rsidRDefault="003D262C" w:rsidP="0080029F">
            <w:r w:rsidRPr="001111C2">
              <w:t>Level</w:t>
            </w:r>
          </w:p>
        </w:tc>
        <w:tc>
          <w:tcPr>
            <w:tcW w:w="0" w:type="auto"/>
            <w:shd w:val="clear" w:color="auto" w:fill="D9D9D9" w:themeFill="background1" w:themeFillShade="D9"/>
            <w:tcMar>
              <w:top w:w="45" w:type="dxa"/>
              <w:left w:w="45" w:type="dxa"/>
              <w:bottom w:w="45" w:type="dxa"/>
              <w:right w:w="45" w:type="dxa"/>
            </w:tcMar>
          </w:tcPr>
          <w:p w:rsidR="003D262C" w:rsidRPr="001111C2" w:rsidRDefault="003D262C" w:rsidP="0080029F">
            <w:bookmarkStart w:id="2218" w:name="INGR"/>
            <w:bookmarkEnd w:id="2218"/>
            <w:r w:rsidRPr="001111C2">
              <w:t>Code</w:t>
            </w:r>
          </w:p>
        </w:tc>
        <w:tc>
          <w:tcPr>
            <w:tcW w:w="1479" w:type="dxa"/>
            <w:shd w:val="clear" w:color="auto" w:fill="D9D9D9" w:themeFill="background1" w:themeFillShade="D9"/>
            <w:tcMar>
              <w:top w:w="45" w:type="dxa"/>
              <w:left w:w="45" w:type="dxa"/>
              <w:bottom w:w="45" w:type="dxa"/>
              <w:right w:w="45" w:type="dxa"/>
            </w:tcMar>
          </w:tcPr>
          <w:p w:rsidR="003D262C" w:rsidRPr="001111C2" w:rsidRDefault="003D262C" w:rsidP="0080029F">
            <w:r w:rsidRPr="001111C2">
              <w:t>Name</w:t>
            </w:r>
          </w:p>
        </w:tc>
        <w:tc>
          <w:tcPr>
            <w:tcW w:w="6570" w:type="dxa"/>
            <w:shd w:val="clear" w:color="auto" w:fill="D9D9D9" w:themeFill="background1" w:themeFillShade="D9"/>
            <w:tcMar>
              <w:top w:w="45" w:type="dxa"/>
              <w:left w:w="45" w:type="dxa"/>
              <w:bottom w:w="45" w:type="dxa"/>
              <w:right w:w="45" w:type="dxa"/>
            </w:tcMar>
          </w:tcPr>
          <w:p w:rsidR="003D262C" w:rsidRPr="001111C2" w:rsidRDefault="003D262C" w:rsidP="0080029F">
            <w:r w:rsidRPr="001111C2">
              <w:t>Description</w:t>
            </w:r>
          </w:p>
        </w:tc>
      </w:tr>
      <w:tr w:rsidR="003D262C" w:rsidRPr="003D262C" w:rsidTr="0080633F">
        <w:tc>
          <w:tcPr>
            <w:tcW w:w="0" w:type="auto"/>
            <w:shd w:val="clear" w:color="auto" w:fill="auto"/>
            <w:tcMar>
              <w:top w:w="45" w:type="dxa"/>
              <w:left w:w="45" w:type="dxa"/>
              <w:bottom w:w="45" w:type="dxa"/>
              <w:right w:w="45" w:type="dxa"/>
            </w:tcMar>
          </w:tcPr>
          <w:p w:rsidR="003D262C" w:rsidRPr="003D262C" w:rsidRDefault="003D262C" w:rsidP="0080029F">
            <w:r>
              <w:t>1</w:t>
            </w:r>
          </w:p>
        </w:tc>
        <w:tc>
          <w:tcPr>
            <w:tcW w:w="0" w:type="auto"/>
            <w:shd w:val="clear" w:color="auto" w:fill="auto"/>
            <w:tcMar>
              <w:top w:w="45" w:type="dxa"/>
              <w:left w:w="45" w:type="dxa"/>
              <w:bottom w:w="45" w:type="dxa"/>
              <w:right w:w="45" w:type="dxa"/>
            </w:tcMar>
          </w:tcPr>
          <w:p w:rsidR="003D262C" w:rsidRPr="003D262C" w:rsidRDefault="003D262C" w:rsidP="0080029F">
            <w:r w:rsidRPr="003D262C">
              <w:t>INGR</w:t>
            </w:r>
          </w:p>
        </w:tc>
        <w:tc>
          <w:tcPr>
            <w:tcW w:w="1479" w:type="dxa"/>
            <w:shd w:val="clear" w:color="auto" w:fill="auto"/>
            <w:tcMar>
              <w:top w:w="45" w:type="dxa"/>
              <w:left w:w="45" w:type="dxa"/>
              <w:bottom w:w="45" w:type="dxa"/>
              <w:right w:w="45" w:type="dxa"/>
            </w:tcMar>
          </w:tcPr>
          <w:p w:rsidR="003D262C" w:rsidRPr="003D262C" w:rsidRDefault="003D262C" w:rsidP="0080029F">
            <w:r w:rsidRPr="003D262C">
              <w:t>ingredient</w:t>
            </w:r>
          </w:p>
        </w:tc>
        <w:tc>
          <w:tcPr>
            <w:tcW w:w="6570" w:type="dxa"/>
            <w:shd w:val="clear" w:color="auto" w:fill="auto"/>
            <w:tcMar>
              <w:top w:w="45" w:type="dxa"/>
              <w:left w:w="45" w:type="dxa"/>
              <w:bottom w:w="45" w:type="dxa"/>
              <w:right w:w="45" w:type="dxa"/>
            </w:tcMar>
          </w:tcPr>
          <w:p w:rsidR="003D262C" w:rsidRDefault="003D262C" w:rsidP="0080029F">
            <w:r w:rsidRPr="003D262C">
              <w:t>Relates a component to a mixture. E.g., Glucose and Water are ingredients of D5W, latex may be an ingredient in a tracheal tube.</w:t>
            </w:r>
          </w:p>
          <w:p w:rsidR="00FF6E68" w:rsidRPr="003D262C" w:rsidRDefault="00FF6E68" w:rsidP="0080029F">
            <w:r>
              <w:t>This code is used to group related items together and is not used directly in the identification of the role.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ACTI</w:t>
            </w:r>
            <w:bookmarkStart w:id="2219" w:name="ACTI"/>
            <w:bookmarkEnd w:id="2219"/>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active ingredient</w:t>
            </w:r>
          </w:p>
        </w:tc>
        <w:tc>
          <w:tcPr>
            <w:tcW w:w="6570" w:type="dxa"/>
            <w:shd w:val="clear" w:color="auto" w:fill="auto"/>
            <w:tcMar>
              <w:top w:w="45" w:type="dxa"/>
              <w:left w:w="45" w:type="dxa"/>
              <w:bottom w:w="45" w:type="dxa"/>
              <w:right w:w="45" w:type="dxa"/>
            </w:tcMar>
            <w:hideMark/>
          </w:tcPr>
          <w:p w:rsidR="003D262C" w:rsidRDefault="003D262C" w:rsidP="0080029F">
            <w:r>
              <w:t>A</w:t>
            </w:r>
            <w:r w:rsidRPr="003D262C">
              <w:t xml:space="preserve"> therapeutically active ingredient in a mixture, where the mixture is typically a manufactured pharmaceutical. It is unknown if the quantity </w:t>
            </w:r>
            <w:r w:rsidRPr="003D262C">
              <w:lastRenderedPageBreak/>
              <w:t>of such an ingredient is expressed precisely in terms of the playing ingredient substance, or, if it is specified in terms of a closely related substance (active moiety or reference substance).</w:t>
            </w:r>
          </w:p>
          <w:p w:rsidR="00FF6E68" w:rsidRPr="003D262C" w:rsidRDefault="00FF6E68" w:rsidP="0080029F">
            <w:r>
              <w:t>This code is used to group related items together and is not used directly in the identification of the role.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lastRenderedPageBreak/>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ACTIB</w:t>
            </w:r>
            <w:bookmarkStart w:id="2220" w:name="ACTIB"/>
            <w:bookmarkEnd w:id="2220"/>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active ingredient - basis of strength</w:t>
            </w:r>
          </w:p>
        </w:tc>
        <w:tc>
          <w:tcPr>
            <w:tcW w:w="6570" w:type="dxa"/>
            <w:shd w:val="clear" w:color="auto" w:fill="auto"/>
            <w:tcMar>
              <w:top w:w="45" w:type="dxa"/>
              <w:left w:w="45" w:type="dxa"/>
              <w:bottom w:w="45" w:type="dxa"/>
              <w:right w:w="45" w:type="dxa"/>
            </w:tcMar>
            <w:hideMark/>
          </w:tcPr>
          <w:p w:rsidR="003D262C" w:rsidRPr="003D262C" w:rsidRDefault="003D262C" w:rsidP="0080029F">
            <w:r>
              <w:t>An a</w:t>
            </w:r>
            <w:r w:rsidRPr="003D262C">
              <w:t>ctive ingredient, where the ingredient substance is itself the "basis of strength", i.e., where the Role.quantity specifies exactly the quantity of the player substance in the medicine formulation. </w:t>
            </w:r>
            <w:r w:rsidRPr="003D262C">
              <w:br/>
              <w:t>Examples: Lopressor 50 mg actually contains 50 mg of metoprolol succinate, even though the active moiety is metoprolol, but also: Tenormin 50 mg contain 50 mg of atenolol, as free base, i.e., where the active ingredient atenolol is also the active moiety.</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ACTIM</w:t>
            </w:r>
            <w:bookmarkStart w:id="2221" w:name="ACTIM"/>
            <w:bookmarkEnd w:id="2221"/>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active ingredient - moiety is basis of strength</w:t>
            </w:r>
          </w:p>
        </w:tc>
        <w:tc>
          <w:tcPr>
            <w:tcW w:w="6570" w:type="dxa"/>
            <w:shd w:val="clear" w:color="auto" w:fill="auto"/>
            <w:tcMar>
              <w:top w:w="45" w:type="dxa"/>
              <w:left w:w="45" w:type="dxa"/>
              <w:bottom w:w="45" w:type="dxa"/>
              <w:right w:w="45" w:type="dxa"/>
            </w:tcMar>
            <w:hideMark/>
          </w:tcPr>
          <w:p w:rsidR="003D262C" w:rsidRPr="003D262C" w:rsidRDefault="003D262C" w:rsidP="0080029F">
            <w:r>
              <w:t>An a</w:t>
            </w:r>
            <w:r w:rsidRPr="003D262C">
              <w:t xml:space="preserve">ctive ingredient, where not the ingredient substance, but </w:t>
            </w:r>
            <w:r>
              <w:t xml:space="preserve">the </w:t>
            </w:r>
            <w:r w:rsidRPr="003D262C">
              <w:t>ingredient active moiety is the "basis of strength", i.e., where the Role.quantity specifies the quantity of the player substance's active moiety in the medicine formulation.</w:t>
            </w:r>
            <w:r w:rsidRPr="003D262C">
              <w:br/>
              <w:t>Examples: 1 mL of Betopic 5mg/mL eye drops contains 5.6 mg betaxolol hydrochloride equivalent to betaxolol base 5 mg.</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ACTIR</w:t>
            </w:r>
            <w:bookmarkStart w:id="2222" w:name="ACTIR"/>
            <w:bookmarkEnd w:id="2222"/>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active ingredient - reference substance is basis of strength</w:t>
            </w:r>
          </w:p>
        </w:tc>
        <w:tc>
          <w:tcPr>
            <w:tcW w:w="6570" w:type="dxa"/>
            <w:shd w:val="clear" w:color="auto" w:fill="auto"/>
            <w:tcMar>
              <w:top w:w="45" w:type="dxa"/>
              <w:left w:w="45" w:type="dxa"/>
              <w:bottom w:w="45" w:type="dxa"/>
              <w:right w:w="45" w:type="dxa"/>
            </w:tcMar>
            <w:hideMark/>
          </w:tcPr>
          <w:p w:rsidR="003D262C" w:rsidRPr="003D262C" w:rsidRDefault="003D262C" w:rsidP="0080029F">
            <w:r>
              <w:t>An a</w:t>
            </w:r>
            <w:r w:rsidRPr="003D262C">
              <w:t>ctive ingredient, where not the ingredient substance but another reference substance with the same active moiety, is the "basis of strength", i.e., where the Role.quantity specifies the quantity of a reference substance, similar but different from the player substance's in the medicine formulation.</w:t>
            </w:r>
            <w:r w:rsidRPr="003D262C">
              <w:br/>
              <w:t>Examples: Toprol-XL 50 mg contains 47.5 mg of metoprolol succinate equivalent to 50 mg of metoprolol tartrate.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ADJV</w:t>
            </w:r>
            <w:bookmarkStart w:id="2223" w:name="ADJV"/>
            <w:bookmarkEnd w:id="2223"/>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adjuvant</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 component added to enhance the action of an active ingredient (in the manner of a catalyst) but which has no active effect in and of itself. Such ingredients are significant in defining equivalence of products in a way that inactive ingredients are not.</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ADTV</w:t>
            </w:r>
            <w:bookmarkStart w:id="2224" w:name="ADTV"/>
            <w:bookmarkEnd w:id="2224"/>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additive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An ingredient that is added to a base, that amounts to a minor part of the overall mixture.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BASE</w:t>
            </w:r>
            <w:bookmarkStart w:id="2225" w:name="BASE"/>
            <w:bookmarkEnd w:id="2225"/>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base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 xml:space="preserve">A base ingredient is what comprises the major part of a mixture. E.g., Water in most i.v. </w:t>
            </w:r>
            <w:r w:rsidR="00125FC2" w:rsidRPr="003D262C">
              <w:t>solutions</w:t>
            </w:r>
            <w:r w:rsidRPr="003D262C">
              <w:t xml:space="preserve"> or Vaseline in salves. Among all ingredients of a material, there should be only one base. A base substance can, in turn, be a mixture.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CNTM</w:t>
            </w:r>
            <w:bookmarkStart w:id="2226" w:name="CNTM"/>
            <w:bookmarkEnd w:id="2226"/>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contaminant ingredient</w:t>
            </w:r>
          </w:p>
        </w:tc>
        <w:tc>
          <w:tcPr>
            <w:tcW w:w="6570" w:type="dxa"/>
            <w:shd w:val="clear" w:color="auto" w:fill="auto"/>
            <w:tcMar>
              <w:top w:w="45" w:type="dxa"/>
              <w:left w:w="45" w:type="dxa"/>
              <w:bottom w:w="45" w:type="dxa"/>
              <w:right w:w="45" w:type="dxa"/>
            </w:tcMar>
            <w:hideMark/>
          </w:tcPr>
          <w:p w:rsidR="00C66C47" w:rsidRPr="003D262C" w:rsidRDefault="003D262C" w:rsidP="0080029F">
            <w:r w:rsidRPr="003D262C">
              <w:t>An ingredient whose presence is not intended but may not be reasonably avoided given the circumstances of the mixture's nature or origin.</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IACT</w:t>
            </w:r>
            <w:bookmarkStart w:id="2227" w:name="IACT"/>
            <w:bookmarkEnd w:id="2227"/>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inactive ingredient</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 xml:space="preserve">An ingredient which is not considered therapeutically active, e.g., colors, flavors, stabilizers, or preservatives, fillers, or structural components added to an active ingredient in order to facilitate administration of the active ingredient but without being considered </w:t>
            </w:r>
            <w:r w:rsidRPr="003D262C">
              <w:lastRenderedPageBreak/>
              <w:t>therapeutically active. An inactive ingredient need not be biologically inert, e.g., might be active as an allergen or might have a pleasant taste, but is not an essential constituent delivering the therapeutic effect.</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lastRenderedPageBreak/>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COLR</w:t>
            </w:r>
            <w:bookmarkStart w:id="2228" w:name="COLR"/>
            <w:bookmarkEnd w:id="2228"/>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color additive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 xml:space="preserve">A substance influencing the optical aspect of </w:t>
            </w:r>
            <w:r w:rsidR="00125FC2" w:rsidRPr="003D262C">
              <w:t>material.</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FLVR</w:t>
            </w:r>
            <w:bookmarkStart w:id="2229" w:name="FLVR"/>
            <w:bookmarkEnd w:id="2229"/>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flavor additive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 substance added to a mixture</w:t>
            </w:r>
            <w:r w:rsidR="00125FC2">
              <w:t xml:space="preserve"> </w:t>
            </w:r>
            <w:r w:rsidRPr="003D262C">
              <w:t xml:space="preserve">to make it taste a certain way. In food the use is </w:t>
            </w:r>
            <w:r w:rsidR="00125FC2" w:rsidRPr="003D262C">
              <w:t>obvious;</w:t>
            </w:r>
            <w:r w:rsidRPr="003D262C">
              <w:t xml:space="preserve"> in pharmaceuticals flavors can hide disgusting taste of the active ingredient (important in pediatric treatments).</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PRSV</w:t>
            </w:r>
            <w:bookmarkStart w:id="2230" w:name="PRSV"/>
            <w:bookmarkEnd w:id="2230"/>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preservative</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 substance added to a mixture</w:t>
            </w:r>
            <w:r w:rsidR="00125FC2">
              <w:t xml:space="preserve"> </w:t>
            </w:r>
            <w:r w:rsidRPr="003D262C">
              <w:t xml:space="preserve">to prevent microorganisms (fungi, bacteria) </w:t>
            </w:r>
            <w:r w:rsidR="00125FC2">
              <w:t>from</w:t>
            </w:r>
            <w:r w:rsidRPr="003D262C">
              <w:t xml:space="preserve"> spoil</w:t>
            </w:r>
            <w:r w:rsidR="00125FC2">
              <w:t>ing</w:t>
            </w:r>
            <w:r w:rsidRPr="003D262C">
              <w:t xml:space="preserve"> the mixture.</w:t>
            </w:r>
          </w:p>
        </w:tc>
      </w:tr>
      <w:tr w:rsidR="003D262C" w:rsidRPr="003D262C" w:rsidTr="00815FA0">
        <w:trPr>
          <w:trHeight w:val="462"/>
        </w:trPr>
        <w:tc>
          <w:tcPr>
            <w:tcW w:w="0" w:type="auto"/>
            <w:shd w:val="clear" w:color="auto" w:fill="auto"/>
            <w:tcMar>
              <w:top w:w="45" w:type="dxa"/>
              <w:left w:w="45" w:type="dxa"/>
              <w:bottom w:w="45" w:type="dxa"/>
              <w:right w:w="45" w:type="dxa"/>
            </w:tcMar>
            <w:hideMark/>
          </w:tcPr>
          <w:p w:rsidR="003D262C" w:rsidRPr="003D262C" w:rsidRDefault="003D262C" w:rsidP="0080029F">
            <w:r>
              <w:t>3</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STBL</w:t>
            </w:r>
            <w:bookmarkStart w:id="2231" w:name="STBL"/>
            <w:bookmarkEnd w:id="2231"/>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stabilizer</w:t>
            </w:r>
          </w:p>
        </w:tc>
        <w:tc>
          <w:tcPr>
            <w:tcW w:w="6570" w:type="dxa"/>
            <w:shd w:val="clear" w:color="auto" w:fill="auto"/>
            <w:tcMar>
              <w:top w:w="45" w:type="dxa"/>
              <w:left w:w="45" w:type="dxa"/>
              <w:bottom w:w="45" w:type="dxa"/>
              <w:right w:w="45" w:type="dxa"/>
            </w:tcMar>
            <w:hideMark/>
          </w:tcPr>
          <w:p w:rsidR="003D262C" w:rsidRPr="003D262C" w:rsidRDefault="003D262C" w:rsidP="0080029F">
            <w:r w:rsidRPr="003D262C">
              <w:t>A stabilizer added to a mixture</w:t>
            </w:r>
            <w:r w:rsidR="00125FC2">
              <w:t xml:space="preserve"> </w:t>
            </w:r>
            <w:r w:rsidRPr="003D262C">
              <w:t>in order to prevent the molecular disintegration of the main substance.</w:t>
            </w:r>
          </w:p>
        </w:tc>
      </w:tr>
      <w:tr w:rsidR="003D262C" w:rsidRPr="003D262C" w:rsidTr="00815FA0">
        <w:trPr>
          <w:trHeight w:val="1992"/>
        </w:trPr>
        <w:tc>
          <w:tcPr>
            <w:tcW w:w="0" w:type="auto"/>
            <w:shd w:val="clear" w:color="auto" w:fill="auto"/>
            <w:tcMar>
              <w:top w:w="45" w:type="dxa"/>
              <w:left w:w="45" w:type="dxa"/>
              <w:bottom w:w="45" w:type="dxa"/>
              <w:right w:w="45" w:type="dxa"/>
            </w:tcMar>
            <w:hideMark/>
          </w:tcPr>
          <w:p w:rsidR="003D262C" w:rsidRPr="003D262C" w:rsidRDefault="003D262C" w:rsidP="0080029F">
            <w:r>
              <w:t>2</w:t>
            </w:r>
          </w:p>
        </w:tc>
        <w:tc>
          <w:tcPr>
            <w:tcW w:w="0" w:type="auto"/>
            <w:shd w:val="clear" w:color="auto" w:fill="auto"/>
            <w:tcMar>
              <w:top w:w="45" w:type="dxa"/>
              <w:left w:w="45" w:type="dxa"/>
              <w:bottom w:w="45" w:type="dxa"/>
              <w:right w:w="45" w:type="dxa"/>
            </w:tcMar>
            <w:hideMark/>
          </w:tcPr>
          <w:p w:rsidR="003D262C" w:rsidRPr="003D262C" w:rsidRDefault="003D262C" w:rsidP="0080029F">
            <w:r w:rsidRPr="003D262C">
              <w:t>MECH</w:t>
            </w:r>
            <w:bookmarkStart w:id="2232" w:name="MECH"/>
            <w:bookmarkEnd w:id="2232"/>
          </w:p>
        </w:tc>
        <w:tc>
          <w:tcPr>
            <w:tcW w:w="1479" w:type="dxa"/>
            <w:shd w:val="clear" w:color="auto" w:fill="auto"/>
            <w:tcMar>
              <w:top w:w="45" w:type="dxa"/>
              <w:left w:w="45" w:type="dxa"/>
              <w:bottom w:w="45" w:type="dxa"/>
              <w:right w:w="45" w:type="dxa"/>
            </w:tcMar>
            <w:hideMark/>
          </w:tcPr>
          <w:p w:rsidR="003D262C" w:rsidRPr="003D262C" w:rsidRDefault="003D262C" w:rsidP="0080029F">
            <w:r w:rsidRPr="003D262C">
              <w:t>mechanical ingredient</w:t>
            </w:r>
          </w:p>
        </w:tc>
        <w:tc>
          <w:tcPr>
            <w:tcW w:w="6570" w:type="dxa"/>
            <w:shd w:val="clear" w:color="auto" w:fill="auto"/>
            <w:tcMar>
              <w:top w:w="45" w:type="dxa"/>
              <w:left w:w="45" w:type="dxa"/>
              <w:bottom w:w="45" w:type="dxa"/>
              <w:right w:w="45" w:type="dxa"/>
            </w:tcMar>
            <w:hideMark/>
          </w:tcPr>
          <w:p w:rsidR="00E47E8D" w:rsidRDefault="003D262C" w:rsidP="0080029F">
            <w:r w:rsidRPr="003D262C">
              <w:t>An ingredient of a medication that is inseparable from the active ingredients, but has no intended chemical or pharmaceutical effect itself, but which may have some systemic effect on the patient.</w:t>
            </w:r>
          </w:p>
          <w:p w:rsidR="003D262C" w:rsidRPr="003D262C" w:rsidRDefault="003D262C" w:rsidP="0080029F">
            <w:r w:rsidRPr="003D262C">
              <w:br/>
              <w:t>An example is a collagen matrix used as a base for transplanting skin cells. The collagen matrix can be left permanently in the graft site. Because it is of bovine origin, the patient may exhibit allergies or may have cultural objections to its use.</w:t>
            </w:r>
          </w:p>
        </w:tc>
      </w:tr>
    </w:tbl>
    <w:p w:rsidR="00FF6E68" w:rsidRDefault="00FF6E68" w:rsidP="0080029F"/>
    <w:p w:rsidR="00C41D70" w:rsidRDefault="00C41D70" w:rsidP="0080029F">
      <w:r>
        <w:t>If the ingredient is confidential, the element &lt;ingredient&gt; includes</w:t>
      </w:r>
      <w:ins w:id="2233" w:author="pbx" w:date="2017-11-03T17:48:00Z">
        <w:r w:rsidR="00E651CB">
          <w:t xml:space="preserve"> a </w:t>
        </w:r>
        <w:r w:rsidR="00E651CB" w:rsidRPr="00815FA0">
          <w:t>confidentialityCode</w:t>
        </w:r>
        <w:r w:rsidR="00E651CB">
          <w:t xml:space="preserve"> element as outlined below</w:t>
        </w:r>
      </w:ins>
      <w:r>
        <w:t>:</w:t>
      </w:r>
    </w:p>
    <w:p w:rsidR="00C41D70" w:rsidRDefault="00C41D70" w:rsidP="00A53F51">
      <w:pPr>
        <w:pStyle w:val="Default"/>
        <w:rPr>
          <w:del w:id="2234" w:author="pbx" w:date="2017-11-03T17:48:00Z"/>
          <w:sz w:val="23"/>
          <w:szCs w:val="23"/>
        </w:rPr>
      </w:pPr>
      <w:del w:id="2235" w:author="pbx" w:date="2017-11-03T17:48:00Z">
        <w:r w:rsidRPr="000A6564">
          <w:rPr>
            <w:rFonts w:ascii="Courier New" w:hAnsi="Courier New" w:cs="Courier New"/>
            <w:noProof/>
            <w:sz w:val="18"/>
            <w:szCs w:val="18"/>
            <w:lang w:val="en-US"/>
          </w:rPr>
          <mc:AlternateContent>
            <mc:Choice Requires="wps">
              <w:drawing>
                <wp:inline distT="0" distB="0" distL="0" distR="0" wp14:anchorId="5C36868D" wp14:editId="32D4C5AF">
                  <wp:extent cx="5907819" cy="443552"/>
                  <wp:effectExtent l="57150" t="0" r="74295" b="12827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819" cy="44355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C66DC9" w:rsidRDefault="00292223" w:rsidP="00C41D70">
                              <w:pPr>
                                <w:pStyle w:val="Default"/>
                                <w:rPr>
                                  <w:del w:id="2236" w:author="pbx" w:date="2017-11-03T17:48:00Z"/>
                                  <w:rFonts w:ascii="Courier New" w:hAnsi="Courier New" w:cs="Courier New"/>
                                  <w:sz w:val="18"/>
                                  <w:szCs w:val="18"/>
                                </w:rPr>
                              </w:pPr>
                              <w:del w:id="2237" w:author="pbx" w:date="2017-11-03T17:48:00Z">
                                <w:r>
                                  <w:rPr>
                                    <w:rFonts w:ascii="Courier New" w:hAnsi="Courier New" w:cs="Courier New"/>
                                    <w:sz w:val="18"/>
                                    <w:szCs w:val="18"/>
                                  </w:rPr>
                                  <w:delText>&lt;confidentialityCode code="1</w:delText>
                                </w:r>
                                <w:r w:rsidRPr="00A65E61">
                                  <w:rPr>
                                    <w:rFonts w:ascii="Courier New" w:hAnsi="Courier New" w:cs="Courier New"/>
                                    <w:sz w:val="18"/>
                                    <w:szCs w:val="18"/>
                                  </w:rPr>
                                  <w:delText>" codeSystem="</w:delText>
                                </w:r>
                                <w:r>
                                  <w:rPr>
                                    <w:rFonts w:ascii="Courier New" w:hAnsi="Courier New" w:cs="Courier New"/>
                                    <w:sz w:val="18"/>
                                    <w:szCs w:val="18"/>
                                  </w:rPr>
                                  <w:delText xml:space="preserve">2.16.840.1.113883.2.20.6.21 </w:delText>
                                </w:r>
                                <w:r w:rsidRPr="001778D6">
                                  <w:rPr>
                                    <w:rFonts w:ascii="Courier New" w:hAnsi="Courier New" w:cs="Courier New"/>
                                    <w:sz w:val="18"/>
                                    <w:szCs w:val="18"/>
                                  </w:rPr>
                                  <w:delText>displayName</w:delText>
                                </w:r>
                                <w:r>
                                  <w:rPr>
                                    <w:rFonts w:ascii="Courier New" w:hAnsi="Courier New" w:cs="Courier New"/>
                                    <w:sz w:val="18"/>
                                    <w:szCs w:val="18"/>
                                  </w:rPr>
                                  <w:delText>=”</w:delText>
                                </w:r>
                                <w:r w:rsidRPr="00810205">
                                  <w:rPr>
                                    <w:rFonts w:ascii="Courier New" w:hAnsi="Courier New" w:cs="Courier New"/>
                                    <w:sz w:val="18"/>
                                    <w:szCs w:val="18"/>
                                  </w:rPr>
                                  <w:delText>Company Confidential Information</w:delText>
                                </w:r>
                                <w:r w:rsidRPr="00A65E61">
                                  <w:rPr>
                                    <w:rFonts w:ascii="Courier New" w:hAnsi="Courier New" w:cs="Courier New"/>
                                    <w:sz w:val="18"/>
                                    <w:szCs w:val="18"/>
                                  </w:rPr>
                                  <w:delText>"/&gt;</w:delText>
                                </w:r>
                              </w:del>
                            </w:p>
                          </w:txbxContent>
                        </wps:txbx>
                        <wps:bodyPr rot="0" vert="horz" wrap="square" lIns="91440" tIns="45720" rIns="91440" bIns="45720" anchor="t" anchorCtr="0">
                          <a:noAutofit/>
                        </wps:bodyPr>
                      </wps:wsp>
                    </a:graphicData>
                  </a:graphic>
                </wp:inline>
              </w:drawing>
            </mc:Choice>
            <mc:Fallback>
              <w:pict>
                <v:shape id="_x0000_s1068" type="#_x0000_t202" style="width:465.2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" fillcolor="#c6d9f1 [671]">
                  <v:shadow on="t" color="#bfbfbf [2412]" offset="0,4pt"/>
                  <v:textbox>
                    <w:txbxContent>
                      <w:p w14:paraId="5C25D723" w14:textId="77777777" w:rsidR="00292223" w:rsidRPr="00C66DC9" w:rsidRDefault="00292223" w:rsidP="00C41D70">
                        <w:pPr>
                          <w:pStyle w:val="Default"/>
                          <w:rPr>
                            <w:del w:id="3060" w:author="pbx" w:date="2017-11-03T17:48:00Z"/>
                            <w:rFonts w:ascii="Courier New" w:hAnsi="Courier New" w:cs="Courier New"/>
                            <w:sz w:val="18"/>
                            <w:szCs w:val="18"/>
                          </w:rPr>
                        </w:pPr>
                        <w:del w:id="3061" w:author="pbx" w:date="2017-11-03T17:48:00Z">
                          <w:r>
                            <w:rPr>
                              <w:rFonts w:ascii="Courier New" w:hAnsi="Courier New" w:cs="Courier New"/>
                              <w:sz w:val="18"/>
                              <w:szCs w:val="18"/>
                            </w:rPr>
                            <w:delText>&lt;confidentialityCode code="1</w:delText>
                          </w:r>
                          <w:r w:rsidRPr="00A65E61">
                            <w:rPr>
                              <w:rFonts w:ascii="Courier New" w:hAnsi="Courier New" w:cs="Courier New"/>
                              <w:sz w:val="18"/>
                              <w:szCs w:val="18"/>
                            </w:rPr>
                            <w:delText>" codeSystem="</w:delText>
                          </w:r>
                          <w:r>
                            <w:rPr>
                              <w:rFonts w:ascii="Courier New" w:hAnsi="Courier New" w:cs="Courier New"/>
                              <w:sz w:val="18"/>
                              <w:szCs w:val="18"/>
                            </w:rPr>
                            <w:delText xml:space="preserve">2.16.840.1.113883.2.20.6.21 </w:delText>
                          </w:r>
                          <w:r w:rsidRPr="001778D6">
                            <w:rPr>
                              <w:rFonts w:ascii="Courier New" w:hAnsi="Courier New" w:cs="Courier New"/>
                              <w:sz w:val="18"/>
                              <w:szCs w:val="18"/>
                            </w:rPr>
                            <w:delText>displayName</w:delText>
                          </w:r>
                          <w:r>
                            <w:rPr>
                              <w:rFonts w:ascii="Courier New" w:hAnsi="Courier New" w:cs="Courier New"/>
                              <w:sz w:val="18"/>
                              <w:szCs w:val="18"/>
                            </w:rPr>
                            <w:delText>=”</w:delText>
                          </w:r>
                          <w:r w:rsidRPr="00810205">
                            <w:rPr>
                              <w:rFonts w:ascii="Courier New" w:hAnsi="Courier New" w:cs="Courier New"/>
                              <w:sz w:val="18"/>
                              <w:szCs w:val="18"/>
                            </w:rPr>
                            <w:delText>Company Confidential Information</w:delText>
                          </w:r>
                          <w:r w:rsidRPr="00A65E61">
                            <w:rPr>
                              <w:rFonts w:ascii="Courier New" w:hAnsi="Courier New" w:cs="Courier New"/>
                              <w:sz w:val="18"/>
                              <w:szCs w:val="18"/>
                            </w:rPr>
                            <w:delText>"/&gt;</w:delText>
                          </w:r>
                        </w:del>
                      </w:p>
                    </w:txbxContent>
                  </v:textbox>
                  <w10:anchorlock/>
                </v:shape>
              </w:pict>
            </mc:Fallback>
          </mc:AlternateContent>
        </w:r>
      </w:del>
    </w:p>
    <w:p w:rsidR="00A53F51" w:rsidRDefault="00A53F51" w:rsidP="00DF0F23">
      <w:pPr>
        <w:rPr>
          <w:del w:id="2238" w:author="pbx" w:date="2017-11-03T17:48:00Z"/>
        </w:rPr>
      </w:pPr>
    </w:p>
    <w:p w:rsidR="00815FA0" w:rsidRPr="00815FA0" w:rsidRDefault="00815FA0" w:rsidP="00815FA0">
      <w:pPr>
        <w:pStyle w:val="Default"/>
        <w:rPr>
          <w:ins w:id="2239" w:author="pbx" w:date="2017-11-03T17:48:00Z"/>
          <w:sz w:val="23"/>
          <w:szCs w:val="23"/>
        </w:rPr>
      </w:pPr>
      <w:ins w:id="2240" w:author="pbx" w:date="2017-11-03T17:48:00Z">
        <w:r w:rsidRPr="00815FA0">
          <w:rPr>
            <w:sz w:val="23"/>
            <w:szCs w:val="23"/>
          </w:rPr>
          <w:t>&lt;confidentialityCode code="1" codeSystem="2.16.840.1.113883.2.20.6.21</w:t>
        </w:r>
        <w:r>
          <w:rPr>
            <w:sz w:val="23"/>
            <w:szCs w:val="23"/>
          </w:rPr>
          <w:t>”</w:t>
        </w:r>
        <w:r w:rsidRPr="00815FA0">
          <w:rPr>
            <w:sz w:val="23"/>
            <w:szCs w:val="23"/>
          </w:rPr>
          <w:t xml:space="preserve"> displayName=”Company Confidential Information"/&gt;</w:t>
        </w:r>
      </w:ins>
    </w:p>
    <w:p w:rsidR="00815FA0" w:rsidRDefault="00815FA0" w:rsidP="0080029F"/>
    <w:p w:rsidR="00C66C47" w:rsidRDefault="00C66C47" w:rsidP="0080029F">
      <w:r>
        <w:t>Outlined below is an example</w:t>
      </w:r>
      <w:r w:rsidR="00C41D70">
        <w:t xml:space="preserve"> o</w:t>
      </w:r>
      <w:r w:rsidR="00A82502">
        <w:t>f</w:t>
      </w:r>
      <w:r w:rsidR="00C41D70">
        <w:t xml:space="preserve"> an active ingredient</w:t>
      </w:r>
      <w:r>
        <w:t>:</w:t>
      </w:r>
    </w:p>
    <w:p w:rsidR="00C66C47" w:rsidRDefault="006A5307" w:rsidP="00DF0F23">
      <w:pPr>
        <w:rPr>
          <w:del w:id="2241" w:author="pbx" w:date="2017-11-03T17:48:00Z"/>
        </w:rPr>
      </w:pPr>
      <w:del w:id="2242" w:author="pbx" w:date="2017-11-03T17:48:00Z">
        <w:r w:rsidRPr="000A6564">
          <w:rPr>
            <w:noProof/>
            <w:lang w:val="en-US"/>
          </w:rPr>
          <mc:AlternateContent>
            <mc:Choice Requires="wps">
              <w:drawing>
                <wp:inline distT="0" distB="0" distL="0" distR="0" wp14:anchorId="096DFDDD" wp14:editId="5BB0B18B">
                  <wp:extent cx="5884794" cy="4210050"/>
                  <wp:effectExtent l="57150" t="0" r="78105" b="133350"/>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794" cy="42100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F0F23">
                              <w:pPr>
                                <w:rPr>
                                  <w:del w:id="2243" w:author="pbx" w:date="2017-11-03T17:48:00Z"/>
                                </w:rPr>
                              </w:pPr>
                              <w:del w:id="2244" w:author="pbx" w:date="2017-11-03T17:48:00Z">
                                <w:r w:rsidRPr="00021B53">
                                  <w:delText xml:space="preserve">&lt;ingredient classCode=”class code including basis of strength”&gt; </w:delText>
                                </w:r>
                              </w:del>
                            </w:p>
                            <w:p w:rsidR="00292223" w:rsidRDefault="00292223" w:rsidP="00C41D70">
                              <w:pPr>
                                <w:pStyle w:val="Default"/>
                                <w:rPr>
                                  <w:del w:id="2245" w:author="pbx" w:date="2017-11-03T17:48:00Z"/>
                                  <w:rFonts w:ascii="Courier New" w:hAnsi="Courier New" w:cs="Courier New"/>
                                  <w:sz w:val="18"/>
                                  <w:szCs w:val="18"/>
                                </w:rPr>
                              </w:pPr>
                              <w:del w:id="2246" w:author="pbx" w:date="2017-11-03T17:48:00Z">
                                <w:r>
                                  <w:rPr>
                                    <w:rFonts w:ascii="Courier New" w:hAnsi="Courier New" w:cs="Courier New"/>
                                    <w:sz w:val="18"/>
                                    <w:szCs w:val="18"/>
                                  </w:rPr>
                                  <w:delText xml:space="preserve">  &lt;confidentialityCode code="1</w:delText>
                                </w:r>
                                <w:r w:rsidRPr="00A65E61">
                                  <w:rPr>
                                    <w:rFonts w:ascii="Courier New" w:hAnsi="Courier New" w:cs="Courier New"/>
                                    <w:sz w:val="18"/>
                                    <w:szCs w:val="18"/>
                                  </w:rPr>
                                  <w:delText>" codeSystem="</w:delText>
                                </w:r>
                                <w:r>
                                  <w:rPr>
                                    <w:rFonts w:ascii="Courier New" w:hAnsi="Courier New" w:cs="Courier New"/>
                                    <w:sz w:val="18"/>
                                    <w:szCs w:val="18"/>
                                  </w:rPr>
                                  <w:delText>2.16.840.1.113883.2.20.6.21</w:delText>
                                </w:r>
                                <w:r w:rsidRPr="00021B53">
                                  <w:rPr>
                                    <w:rFonts w:ascii="Courier New" w:hAnsi="Courier New" w:cs="Courier New"/>
                                    <w:sz w:val="18"/>
                                    <w:szCs w:val="18"/>
                                  </w:rPr>
                                  <w:delText>"</w:delText>
                                </w:r>
                              </w:del>
                            </w:p>
                            <w:p w:rsidR="00292223" w:rsidRPr="00021B53" w:rsidRDefault="00292223" w:rsidP="00C41D70">
                              <w:pPr>
                                <w:pStyle w:val="Default"/>
                                <w:rPr>
                                  <w:del w:id="2247" w:author="pbx" w:date="2017-11-03T17:48:00Z"/>
                                  <w:rFonts w:ascii="Courier New" w:hAnsi="Courier New" w:cs="Courier New"/>
                                  <w:sz w:val="18"/>
                                  <w:szCs w:val="18"/>
                                </w:rPr>
                              </w:pPr>
                              <w:del w:id="2248" w:author="pbx" w:date="2017-11-03T17:48:00Z">
                                <w:r>
                                  <w:rPr>
                                    <w:rFonts w:ascii="Courier New" w:hAnsi="Courier New" w:cs="Courier New"/>
                                    <w:sz w:val="18"/>
                                    <w:szCs w:val="18"/>
                                  </w:rPr>
                                  <w:delText xml:space="preserve">   </w:delText>
                                </w:r>
                                <w:r w:rsidRPr="001778D6">
                                  <w:rPr>
                                    <w:rFonts w:ascii="Courier New" w:hAnsi="Courier New" w:cs="Courier New"/>
                                    <w:sz w:val="18"/>
                                    <w:szCs w:val="18"/>
                                  </w:rPr>
                                  <w:delText>displayName</w:delText>
                                </w:r>
                                <w:r>
                                  <w:rPr>
                                    <w:rFonts w:ascii="Courier New" w:hAnsi="Courier New" w:cs="Courier New"/>
                                    <w:sz w:val="18"/>
                                    <w:szCs w:val="18"/>
                                  </w:rPr>
                                  <w:delText>=”</w:delText>
                                </w:r>
                                <w:r w:rsidRPr="00810205">
                                  <w:rPr>
                                    <w:rFonts w:ascii="Courier New" w:hAnsi="Courier New" w:cs="Courier New"/>
                                    <w:sz w:val="18"/>
                                    <w:szCs w:val="18"/>
                                  </w:rPr>
                                  <w:delText>Company Confidential Information</w:delText>
                                </w:r>
                                <w:r w:rsidRPr="00A65E61">
                                  <w:rPr>
                                    <w:rFonts w:ascii="Courier New" w:hAnsi="Courier New" w:cs="Courier New"/>
                                    <w:sz w:val="18"/>
                                    <w:szCs w:val="18"/>
                                  </w:rPr>
                                  <w:delText>"/&gt;</w:delText>
                                </w:r>
                              </w:del>
                            </w:p>
                            <w:p w:rsidR="00292223" w:rsidRPr="00021B53" w:rsidRDefault="00292223" w:rsidP="00DF0F23">
                              <w:pPr>
                                <w:rPr>
                                  <w:del w:id="2249" w:author="pbx" w:date="2017-11-03T17:48:00Z"/>
                                </w:rPr>
                              </w:pPr>
                              <w:del w:id="2250" w:author="pbx" w:date="2017-11-03T17:48:00Z">
                                <w:r w:rsidRPr="00021B53">
                                  <w:delText xml:space="preserve">   &lt;quantity&gt; </w:delText>
                                </w:r>
                              </w:del>
                            </w:p>
                            <w:p w:rsidR="00292223" w:rsidRPr="00021B53" w:rsidRDefault="00292223" w:rsidP="00DF0F23">
                              <w:pPr>
                                <w:rPr>
                                  <w:del w:id="2251" w:author="pbx" w:date="2017-11-03T17:48:00Z"/>
                                </w:rPr>
                              </w:pPr>
                              <w:del w:id="2252" w:author="pbx" w:date="2017-11-03T17:48:00Z">
                                <w:r w:rsidRPr="00021B53">
                                  <w:delText xml:space="preserve">      &lt;numerator value="value" unit="code"/&gt;</w:delText>
                                </w:r>
                              </w:del>
                            </w:p>
                            <w:p w:rsidR="00292223" w:rsidRPr="00021B53" w:rsidRDefault="00292223" w:rsidP="00DF0F23">
                              <w:pPr>
                                <w:rPr>
                                  <w:del w:id="2253" w:author="pbx" w:date="2017-11-03T17:48:00Z"/>
                                </w:rPr>
                              </w:pPr>
                              <w:del w:id="2254" w:author="pbx" w:date="2017-11-03T17:48:00Z">
                                <w:r w:rsidRPr="00021B53">
                                  <w:delText xml:space="preserve">      &lt;denominator value="value" unit="code"/&gt; </w:delText>
                                </w:r>
                              </w:del>
                            </w:p>
                            <w:p w:rsidR="00292223" w:rsidRPr="00021B53" w:rsidRDefault="00292223" w:rsidP="00DF0F23">
                              <w:pPr>
                                <w:rPr>
                                  <w:del w:id="2255" w:author="pbx" w:date="2017-11-03T17:48:00Z"/>
                                  <w:lang w:val="fr-CA"/>
                                </w:rPr>
                              </w:pPr>
                              <w:del w:id="2256" w:author="pbx" w:date="2017-11-03T17:48:00Z">
                                <w:r w:rsidRPr="00021B53">
                                  <w:delText xml:space="preserve">    </w:delText>
                                </w:r>
                                <w:r w:rsidRPr="00021B53">
                                  <w:rPr>
                                    <w:lang w:val="fr-CA"/>
                                  </w:rPr>
                                  <w:delText xml:space="preserve">&lt;/quantity&gt; </w:delText>
                                </w:r>
                              </w:del>
                            </w:p>
                            <w:p w:rsidR="00292223" w:rsidRPr="00021B53" w:rsidRDefault="00292223" w:rsidP="00DF0F23">
                              <w:pPr>
                                <w:rPr>
                                  <w:del w:id="2257" w:author="pbx" w:date="2017-11-03T17:48:00Z"/>
                                  <w:lang w:val="fr-CA"/>
                                </w:rPr>
                              </w:pPr>
                              <w:del w:id="2258" w:author="pbx" w:date="2017-11-03T17:48:00Z">
                                <w:r w:rsidRPr="00021B53">
                                  <w:rPr>
                                    <w:lang w:val="fr-CA"/>
                                  </w:rPr>
                                  <w:delText xml:space="preserve">  &lt;ingredientSubstance&gt;</w:delText>
                                </w:r>
                              </w:del>
                            </w:p>
                            <w:p w:rsidR="00292223" w:rsidRPr="00021B53" w:rsidRDefault="00292223" w:rsidP="00DF0F23">
                              <w:pPr>
                                <w:rPr>
                                  <w:del w:id="2259" w:author="pbx" w:date="2017-11-03T17:48:00Z"/>
                                  <w:lang w:val="fr-CA"/>
                                </w:rPr>
                              </w:pPr>
                              <w:del w:id="2260" w:author="pbx" w:date="2017-11-03T17:48:00Z">
                                <w:r w:rsidRPr="00021B53">
                                  <w:rPr>
                                    <w:lang w:val="fr-CA"/>
                                  </w:rPr>
                                  <w:delText xml:space="preserve">    &lt;code code="</w:delText>
                                </w:r>
                                <w:r>
                                  <w:rPr>
                                    <w:lang w:val="fr-CA"/>
                                  </w:rPr>
                                  <w:delText>I</w:delText>
                                </w:r>
                                <w:r>
                                  <w:rPr>
                                    <w:i/>
                                    <w:iCs/>
                                    <w:lang w:val="fr-CA"/>
                                  </w:rPr>
                                  <w:delText>D</w:delText>
                                </w:r>
                                <w:r w:rsidRPr="00021B53">
                                  <w:rPr>
                                    <w:lang w:val="fr-CA"/>
                                  </w:rPr>
                                  <w:delText>" codeSystem="</w:delText>
                                </w:r>
                                <w:r>
                                  <w:rPr>
                                    <w:lang w:val="fr-CA"/>
                                  </w:rPr>
                                  <w:delText>2.16.840.1.113883.2.20.6.14</w:delText>
                                </w:r>
                                <w:r w:rsidRPr="00021B53">
                                  <w:rPr>
                                    <w:lang w:val="fr-CA"/>
                                  </w:rPr>
                                  <w:delText xml:space="preserve">"/&gt; </w:delText>
                                </w:r>
                              </w:del>
                            </w:p>
                            <w:p w:rsidR="00292223" w:rsidRPr="00021B53" w:rsidRDefault="00292223" w:rsidP="00DF0F23">
                              <w:pPr>
                                <w:rPr>
                                  <w:del w:id="2261" w:author="pbx" w:date="2017-11-03T17:48:00Z"/>
                                </w:rPr>
                              </w:pPr>
                              <w:del w:id="2262" w:author="pbx" w:date="2017-11-03T17:48:00Z">
                                <w:r w:rsidRPr="00021B53">
                                  <w:rPr>
                                    <w:lang w:val="fr-CA"/>
                                  </w:rPr>
                                  <w:delText xml:space="preserve">    </w:delText>
                                </w:r>
                                <w:r w:rsidRPr="00021B53">
                                  <w:delText>&lt;name&gt;active ingredient name&lt;/name&gt;</w:delText>
                                </w:r>
                              </w:del>
                            </w:p>
                            <w:p w:rsidR="00292223" w:rsidRPr="00021B53" w:rsidRDefault="00292223" w:rsidP="00DF0F23">
                              <w:pPr>
                                <w:rPr>
                                  <w:del w:id="2263" w:author="pbx" w:date="2017-11-03T17:48:00Z"/>
                                </w:rPr>
                              </w:pPr>
                              <w:del w:id="2264" w:author="pbx" w:date="2017-11-03T17:48:00Z">
                                <w:r w:rsidRPr="00021B53">
                                  <w:delText xml:space="preserve">    &lt;activeMoiety&gt; </w:delText>
                                </w:r>
                              </w:del>
                            </w:p>
                            <w:p w:rsidR="00292223" w:rsidRPr="00021B53" w:rsidRDefault="00292223" w:rsidP="00DF0F23">
                              <w:pPr>
                                <w:rPr>
                                  <w:del w:id="2265" w:author="pbx" w:date="2017-11-03T17:48:00Z"/>
                                </w:rPr>
                              </w:pPr>
                              <w:del w:id="2266" w:author="pbx" w:date="2017-11-03T17:48:00Z">
                                <w:r w:rsidRPr="00021B53">
                                  <w:delText xml:space="preserve">      &lt;activeMoiety&gt; </w:delText>
                                </w:r>
                              </w:del>
                            </w:p>
                            <w:p w:rsidR="00292223" w:rsidRPr="00021B53" w:rsidRDefault="00292223" w:rsidP="00DF0F23">
                              <w:pPr>
                                <w:rPr>
                                  <w:del w:id="2267" w:author="pbx" w:date="2017-11-03T17:48:00Z"/>
                                </w:rPr>
                              </w:pPr>
                              <w:del w:id="2268" w:author="pbx" w:date="2017-11-03T17:48:00Z">
                                <w:r w:rsidRPr="00021B53">
                                  <w:delText xml:space="preserve">        &lt;code code="</w:delText>
                                </w:r>
                                <w:r>
                                  <w:rPr>
                                    <w:i/>
                                    <w:iCs/>
                                  </w:rPr>
                                  <w:delText>ID</w:delText>
                                </w:r>
                                <w:r w:rsidRPr="00021B53">
                                  <w:delText>" codeSystem="</w:delText>
                                </w:r>
                                <w:r>
                                  <w:delText>2.16.840.1.113883.2.20.6.14</w:delText>
                                </w:r>
                                <w:r w:rsidRPr="00021B53">
                                  <w:delText xml:space="preserve">"/&gt; </w:delText>
                                </w:r>
                              </w:del>
                            </w:p>
                            <w:p w:rsidR="00292223" w:rsidRPr="00021B53" w:rsidRDefault="00292223" w:rsidP="00DF0F23">
                              <w:pPr>
                                <w:rPr>
                                  <w:del w:id="2269" w:author="pbx" w:date="2017-11-03T17:48:00Z"/>
                                </w:rPr>
                              </w:pPr>
                              <w:del w:id="2270" w:author="pbx" w:date="2017-11-03T17:48:00Z">
                                <w:r w:rsidRPr="00021B53">
                                  <w:delText xml:space="preserve">        &lt;name&gt;</w:delText>
                                </w:r>
                                <w:r w:rsidRPr="00021B53">
                                  <w:rPr>
                                    <w:i/>
                                    <w:iCs/>
                                  </w:rPr>
                                  <w:delText>active moiety name</w:delText>
                                </w:r>
                                <w:r w:rsidRPr="00021B53">
                                  <w:delText>&lt;/name&gt;</w:delText>
                                </w:r>
                              </w:del>
                            </w:p>
                            <w:p w:rsidR="00292223" w:rsidRPr="00021B53" w:rsidRDefault="00292223" w:rsidP="00DF0F23">
                              <w:pPr>
                                <w:rPr>
                                  <w:del w:id="2271" w:author="pbx" w:date="2017-11-03T17:48:00Z"/>
                                </w:rPr>
                              </w:pPr>
                              <w:del w:id="2272" w:author="pbx" w:date="2017-11-03T17:48:00Z">
                                <w:r w:rsidRPr="00021B53">
                                  <w:delText xml:space="preserve">      &lt;/activeMoiety&gt; </w:delText>
                                </w:r>
                              </w:del>
                            </w:p>
                            <w:p w:rsidR="00292223" w:rsidRPr="00021B53" w:rsidRDefault="00292223" w:rsidP="00DF0F23">
                              <w:pPr>
                                <w:rPr>
                                  <w:del w:id="2273" w:author="pbx" w:date="2017-11-03T17:48:00Z"/>
                                </w:rPr>
                              </w:pPr>
                              <w:del w:id="2274" w:author="pbx" w:date="2017-11-03T17:48:00Z">
                                <w:r w:rsidRPr="00021B53">
                                  <w:delText xml:space="preserve">     &lt;/activeMoiety&gt; </w:delText>
                                </w:r>
                              </w:del>
                            </w:p>
                            <w:p w:rsidR="00292223" w:rsidRPr="00021B53" w:rsidRDefault="00292223" w:rsidP="00DF0F23">
                              <w:pPr>
                                <w:rPr>
                                  <w:del w:id="2275" w:author="pbx" w:date="2017-11-03T17:48:00Z"/>
                                </w:rPr>
                              </w:pPr>
                              <w:del w:id="2276" w:author="pbx" w:date="2017-11-03T17:48:00Z">
                                <w:r w:rsidRPr="00021B53">
                                  <w:delText xml:space="preserve">    &lt;asEquivalentSubstance&gt; </w:delText>
                                </w:r>
                              </w:del>
                            </w:p>
                            <w:p w:rsidR="00292223" w:rsidRPr="00021B53" w:rsidRDefault="00292223" w:rsidP="00DF0F23">
                              <w:pPr>
                                <w:rPr>
                                  <w:del w:id="2277" w:author="pbx" w:date="2017-11-03T17:48:00Z"/>
                                </w:rPr>
                              </w:pPr>
                              <w:del w:id="2278" w:author="pbx" w:date="2017-11-03T17:48:00Z">
                                <w:r w:rsidRPr="00021B53">
                                  <w:delText xml:space="preserve">      &lt;definingSubstance&gt; </w:delText>
                                </w:r>
                              </w:del>
                            </w:p>
                            <w:p w:rsidR="00292223" w:rsidRPr="00021B53" w:rsidRDefault="00292223" w:rsidP="00DF0F23">
                              <w:pPr>
                                <w:rPr>
                                  <w:del w:id="2279" w:author="pbx" w:date="2017-11-03T17:48:00Z"/>
                                </w:rPr>
                              </w:pPr>
                              <w:del w:id="2280" w:author="pbx" w:date="2017-11-03T17:48:00Z">
                                <w:r w:rsidRPr="00021B53">
                                  <w:delText xml:space="preserve">        &lt;code code="</w:delText>
                                </w:r>
                                <w:r>
                                  <w:rPr>
                                    <w:i/>
                                    <w:iCs/>
                                  </w:rPr>
                                  <w:delText>ID</w:delText>
                                </w:r>
                                <w:r w:rsidRPr="00021B53">
                                  <w:delText>" codeSystem="</w:delText>
                                </w:r>
                                <w:r>
                                  <w:delText>2.16.840.1.113883.2.20.6.14</w:delText>
                                </w:r>
                                <w:r w:rsidRPr="00021B53">
                                  <w:delText xml:space="preserve">"/&gt; </w:delText>
                                </w:r>
                              </w:del>
                            </w:p>
                            <w:p w:rsidR="00292223" w:rsidRPr="00021B53" w:rsidRDefault="00292223" w:rsidP="00DF0F23">
                              <w:pPr>
                                <w:rPr>
                                  <w:del w:id="2281" w:author="pbx" w:date="2017-11-03T17:48:00Z"/>
                                </w:rPr>
                              </w:pPr>
                              <w:del w:id="2282" w:author="pbx" w:date="2017-11-03T17:48:00Z">
                                <w:r w:rsidRPr="00021B53">
                                  <w:delText xml:space="preserve">        &lt;name&gt;reference substance name&lt;/name&gt; </w:delText>
                                </w:r>
                              </w:del>
                            </w:p>
                            <w:p w:rsidR="00292223" w:rsidRPr="00021B53" w:rsidRDefault="00292223" w:rsidP="00DF0F23">
                              <w:pPr>
                                <w:rPr>
                                  <w:del w:id="2283" w:author="pbx" w:date="2017-11-03T17:48:00Z"/>
                                </w:rPr>
                              </w:pPr>
                              <w:del w:id="2284" w:author="pbx" w:date="2017-11-03T17:48:00Z">
                                <w:r w:rsidRPr="00021B53">
                                  <w:delText xml:space="preserve">      &lt;/definingSubstance&gt; </w:delText>
                                </w:r>
                              </w:del>
                            </w:p>
                            <w:p w:rsidR="00292223" w:rsidRPr="00021B53" w:rsidRDefault="00292223" w:rsidP="00DF0F23">
                              <w:pPr>
                                <w:rPr>
                                  <w:del w:id="2285" w:author="pbx" w:date="2017-11-03T17:48:00Z"/>
                                </w:rPr>
                              </w:pPr>
                              <w:del w:id="2286" w:author="pbx" w:date="2017-11-03T17:48:00Z">
                                <w:r w:rsidRPr="00021B53">
                                  <w:delText xml:space="preserve">    &lt;/asEquivalentSubstance&gt; </w:delText>
                                </w:r>
                              </w:del>
                            </w:p>
                            <w:p w:rsidR="00292223" w:rsidRPr="00021B53" w:rsidRDefault="00292223" w:rsidP="00DF0F23">
                              <w:pPr>
                                <w:rPr>
                                  <w:del w:id="2287" w:author="pbx" w:date="2017-11-03T17:48:00Z"/>
                                </w:rPr>
                              </w:pPr>
                              <w:del w:id="2288" w:author="pbx" w:date="2017-11-03T17:48:00Z">
                                <w:r w:rsidRPr="00021B53">
                                  <w:delText xml:space="preserve">  &lt;/ingredientSubstance&gt; </w:delText>
                                </w:r>
                              </w:del>
                            </w:p>
                            <w:p w:rsidR="00292223" w:rsidRPr="00021B53" w:rsidRDefault="00292223" w:rsidP="00DF0F23">
                              <w:pPr>
                                <w:rPr>
                                  <w:del w:id="2289" w:author="pbx" w:date="2017-11-03T17:48:00Z"/>
                                </w:rPr>
                              </w:pPr>
                              <w:del w:id="2290" w:author="pbx" w:date="2017-11-03T17:48:00Z">
                                <w:r w:rsidRPr="00021B53">
                                  <w:delText xml:space="preserve">&lt;/ingredient&gt; </w:delText>
                                </w:r>
                              </w:del>
                            </w:p>
                            <w:p w:rsidR="00292223" w:rsidRPr="00021B53" w:rsidRDefault="00292223" w:rsidP="000A0496">
                              <w:pPr>
                                <w:pStyle w:val="Default"/>
                                <w:rPr>
                                  <w:del w:id="2291"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9" type="#_x0000_t202" style="width:463.3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" fillcolor="#c6d9f1 [671]">
                  <v:shadow on="t" color="#bfbfbf [2412]" offset="0,4pt"/>
                  <v:textbox>
                    <w:txbxContent>
                      <w:p w14:paraId="27B0AB15" w14:textId="77777777" w:rsidR="00292223" w:rsidRDefault="00292223" w:rsidP="00DF0F23">
                        <w:pPr>
                          <w:rPr>
                            <w:del w:id="3116" w:author="pbx" w:date="2017-11-03T17:48:00Z"/>
                          </w:rPr>
                        </w:pPr>
                        <w:del w:id="3117" w:author="pbx" w:date="2017-11-03T17:48:00Z">
                          <w:r w:rsidRPr="00021B53">
                            <w:delText xml:space="preserve">&lt;ingredient classCode=”class code including basis of strength”&gt; </w:delText>
                          </w:r>
                        </w:del>
                      </w:p>
                      <w:p w14:paraId="3FA01CAC" w14:textId="77777777" w:rsidR="00292223" w:rsidRDefault="00292223" w:rsidP="00C41D70">
                        <w:pPr>
                          <w:pStyle w:val="Default"/>
                          <w:rPr>
                            <w:del w:id="3118" w:author="pbx" w:date="2017-11-03T17:48:00Z"/>
                            <w:rFonts w:ascii="Courier New" w:hAnsi="Courier New" w:cs="Courier New"/>
                            <w:sz w:val="18"/>
                            <w:szCs w:val="18"/>
                          </w:rPr>
                        </w:pPr>
                        <w:del w:id="3119" w:author="pbx" w:date="2017-11-03T17:48:00Z">
                          <w:r>
                            <w:rPr>
                              <w:rFonts w:ascii="Courier New" w:hAnsi="Courier New" w:cs="Courier New"/>
                              <w:sz w:val="18"/>
                              <w:szCs w:val="18"/>
                            </w:rPr>
                            <w:delText xml:space="preserve">  &lt;confidentialityCode code="1</w:delText>
                          </w:r>
                          <w:r w:rsidRPr="00A65E61">
                            <w:rPr>
                              <w:rFonts w:ascii="Courier New" w:hAnsi="Courier New" w:cs="Courier New"/>
                              <w:sz w:val="18"/>
                              <w:szCs w:val="18"/>
                            </w:rPr>
                            <w:delText>" codeSystem="</w:delText>
                          </w:r>
                          <w:r>
                            <w:rPr>
                              <w:rFonts w:ascii="Courier New" w:hAnsi="Courier New" w:cs="Courier New"/>
                              <w:sz w:val="18"/>
                              <w:szCs w:val="18"/>
                            </w:rPr>
                            <w:delText>2.16.840.1.113883.2.20.6.21</w:delText>
                          </w:r>
                          <w:r w:rsidRPr="00021B53">
                            <w:rPr>
                              <w:rFonts w:ascii="Courier New" w:hAnsi="Courier New" w:cs="Courier New"/>
                              <w:sz w:val="18"/>
                              <w:szCs w:val="18"/>
                            </w:rPr>
                            <w:delText>"</w:delText>
                          </w:r>
                        </w:del>
                      </w:p>
                      <w:p w14:paraId="7C78B65E" w14:textId="77777777" w:rsidR="00292223" w:rsidRPr="00021B53" w:rsidRDefault="00292223" w:rsidP="00C41D70">
                        <w:pPr>
                          <w:pStyle w:val="Default"/>
                          <w:rPr>
                            <w:del w:id="3120" w:author="pbx" w:date="2017-11-03T17:48:00Z"/>
                            <w:rFonts w:ascii="Courier New" w:hAnsi="Courier New" w:cs="Courier New"/>
                            <w:sz w:val="18"/>
                            <w:szCs w:val="18"/>
                          </w:rPr>
                        </w:pPr>
                        <w:del w:id="3121" w:author="pbx" w:date="2017-11-03T17:48:00Z">
                          <w:r>
                            <w:rPr>
                              <w:rFonts w:ascii="Courier New" w:hAnsi="Courier New" w:cs="Courier New"/>
                              <w:sz w:val="18"/>
                              <w:szCs w:val="18"/>
                            </w:rPr>
                            <w:delText xml:space="preserve">   </w:delText>
                          </w:r>
                          <w:r w:rsidRPr="001778D6">
                            <w:rPr>
                              <w:rFonts w:ascii="Courier New" w:hAnsi="Courier New" w:cs="Courier New"/>
                              <w:sz w:val="18"/>
                              <w:szCs w:val="18"/>
                            </w:rPr>
                            <w:delText>displayName</w:delText>
                          </w:r>
                          <w:r>
                            <w:rPr>
                              <w:rFonts w:ascii="Courier New" w:hAnsi="Courier New" w:cs="Courier New"/>
                              <w:sz w:val="18"/>
                              <w:szCs w:val="18"/>
                            </w:rPr>
                            <w:delText>=”</w:delText>
                          </w:r>
                          <w:r w:rsidRPr="00810205">
                            <w:rPr>
                              <w:rFonts w:ascii="Courier New" w:hAnsi="Courier New" w:cs="Courier New"/>
                              <w:sz w:val="18"/>
                              <w:szCs w:val="18"/>
                            </w:rPr>
                            <w:delText>Company Confidential Information</w:delText>
                          </w:r>
                          <w:r w:rsidRPr="00A65E61">
                            <w:rPr>
                              <w:rFonts w:ascii="Courier New" w:hAnsi="Courier New" w:cs="Courier New"/>
                              <w:sz w:val="18"/>
                              <w:szCs w:val="18"/>
                            </w:rPr>
                            <w:delText>"/&gt;</w:delText>
                          </w:r>
                        </w:del>
                      </w:p>
                      <w:p w14:paraId="3DF923B8" w14:textId="77777777" w:rsidR="00292223" w:rsidRPr="00021B53" w:rsidRDefault="00292223" w:rsidP="00DF0F23">
                        <w:pPr>
                          <w:rPr>
                            <w:del w:id="3122" w:author="pbx" w:date="2017-11-03T17:48:00Z"/>
                          </w:rPr>
                        </w:pPr>
                        <w:del w:id="3123" w:author="pbx" w:date="2017-11-03T17:48:00Z">
                          <w:r w:rsidRPr="00021B53">
                            <w:delText xml:space="preserve">   &lt;quantity&gt; </w:delText>
                          </w:r>
                        </w:del>
                      </w:p>
                      <w:p w14:paraId="19DC0F28" w14:textId="77777777" w:rsidR="00292223" w:rsidRPr="00021B53" w:rsidRDefault="00292223" w:rsidP="00DF0F23">
                        <w:pPr>
                          <w:rPr>
                            <w:del w:id="3124" w:author="pbx" w:date="2017-11-03T17:48:00Z"/>
                          </w:rPr>
                        </w:pPr>
                        <w:del w:id="3125" w:author="pbx" w:date="2017-11-03T17:48:00Z">
                          <w:r w:rsidRPr="00021B53">
                            <w:delText xml:space="preserve">      &lt;numerator value="value" unit="code"/&gt;</w:delText>
                          </w:r>
                        </w:del>
                      </w:p>
                      <w:p w14:paraId="2A3E25AF" w14:textId="77777777" w:rsidR="00292223" w:rsidRPr="00021B53" w:rsidRDefault="00292223" w:rsidP="00DF0F23">
                        <w:pPr>
                          <w:rPr>
                            <w:del w:id="3126" w:author="pbx" w:date="2017-11-03T17:48:00Z"/>
                          </w:rPr>
                        </w:pPr>
                        <w:del w:id="3127" w:author="pbx" w:date="2017-11-03T17:48:00Z">
                          <w:r w:rsidRPr="00021B53">
                            <w:delText xml:space="preserve">      &lt;denominator value="value" unit="code"/&gt; </w:delText>
                          </w:r>
                        </w:del>
                      </w:p>
                      <w:p w14:paraId="2D386E3C" w14:textId="77777777" w:rsidR="00292223" w:rsidRPr="00021B53" w:rsidRDefault="00292223" w:rsidP="00DF0F23">
                        <w:pPr>
                          <w:rPr>
                            <w:del w:id="3128" w:author="pbx" w:date="2017-11-03T17:48:00Z"/>
                            <w:lang w:val="fr-CA"/>
                          </w:rPr>
                        </w:pPr>
                        <w:del w:id="3129" w:author="pbx" w:date="2017-11-03T17:48:00Z">
                          <w:r w:rsidRPr="00021B53">
                            <w:delText xml:space="preserve">    </w:delText>
                          </w:r>
                          <w:r w:rsidRPr="00021B53">
                            <w:rPr>
                              <w:lang w:val="fr-CA"/>
                            </w:rPr>
                            <w:delText xml:space="preserve">&lt;/quantity&gt; </w:delText>
                          </w:r>
                        </w:del>
                      </w:p>
                      <w:p w14:paraId="68E9CE75" w14:textId="77777777" w:rsidR="00292223" w:rsidRPr="00021B53" w:rsidRDefault="00292223" w:rsidP="00DF0F23">
                        <w:pPr>
                          <w:rPr>
                            <w:del w:id="3130" w:author="pbx" w:date="2017-11-03T17:48:00Z"/>
                            <w:lang w:val="fr-CA"/>
                          </w:rPr>
                        </w:pPr>
                        <w:del w:id="3131" w:author="pbx" w:date="2017-11-03T17:48:00Z">
                          <w:r w:rsidRPr="00021B53">
                            <w:rPr>
                              <w:lang w:val="fr-CA"/>
                            </w:rPr>
                            <w:delText xml:space="preserve">  &lt;ingredientSubstance&gt;</w:delText>
                          </w:r>
                        </w:del>
                      </w:p>
                      <w:p w14:paraId="6CA25676" w14:textId="77777777" w:rsidR="00292223" w:rsidRPr="00021B53" w:rsidRDefault="00292223" w:rsidP="00DF0F23">
                        <w:pPr>
                          <w:rPr>
                            <w:del w:id="3132" w:author="pbx" w:date="2017-11-03T17:48:00Z"/>
                            <w:lang w:val="fr-CA"/>
                          </w:rPr>
                        </w:pPr>
                        <w:del w:id="3133" w:author="pbx" w:date="2017-11-03T17:48:00Z">
                          <w:r w:rsidRPr="00021B53">
                            <w:rPr>
                              <w:lang w:val="fr-CA"/>
                            </w:rPr>
                            <w:delText xml:space="preserve">    &lt;code code="</w:delText>
                          </w:r>
                          <w:r>
                            <w:rPr>
                              <w:lang w:val="fr-CA"/>
                            </w:rPr>
                            <w:delText>I</w:delText>
                          </w:r>
                          <w:r>
                            <w:rPr>
                              <w:i/>
                              <w:iCs/>
                              <w:lang w:val="fr-CA"/>
                            </w:rPr>
                            <w:delText>D</w:delText>
                          </w:r>
                          <w:r w:rsidRPr="00021B53">
                            <w:rPr>
                              <w:lang w:val="fr-CA"/>
                            </w:rPr>
                            <w:delText>" codeSystem="</w:delText>
                          </w:r>
                          <w:r>
                            <w:rPr>
                              <w:lang w:val="fr-CA"/>
                            </w:rPr>
                            <w:delText>2.16.840.1.113883.2.20.6.14</w:delText>
                          </w:r>
                          <w:r w:rsidRPr="00021B53">
                            <w:rPr>
                              <w:lang w:val="fr-CA"/>
                            </w:rPr>
                            <w:delText xml:space="preserve">"/&gt; </w:delText>
                          </w:r>
                        </w:del>
                      </w:p>
                      <w:p w14:paraId="2ADBE5A7" w14:textId="77777777" w:rsidR="00292223" w:rsidRPr="00021B53" w:rsidRDefault="00292223" w:rsidP="00DF0F23">
                        <w:pPr>
                          <w:rPr>
                            <w:del w:id="3134" w:author="pbx" w:date="2017-11-03T17:48:00Z"/>
                          </w:rPr>
                        </w:pPr>
                        <w:del w:id="3135" w:author="pbx" w:date="2017-11-03T17:48:00Z">
                          <w:r w:rsidRPr="00021B53">
                            <w:rPr>
                              <w:lang w:val="fr-CA"/>
                            </w:rPr>
                            <w:delText xml:space="preserve">    </w:delText>
                          </w:r>
                          <w:r w:rsidRPr="00021B53">
                            <w:delText>&lt;name&gt;active ingredient name&lt;/name&gt;</w:delText>
                          </w:r>
                        </w:del>
                      </w:p>
                      <w:p w14:paraId="51060A03" w14:textId="77777777" w:rsidR="00292223" w:rsidRPr="00021B53" w:rsidRDefault="00292223" w:rsidP="00DF0F23">
                        <w:pPr>
                          <w:rPr>
                            <w:del w:id="3136" w:author="pbx" w:date="2017-11-03T17:48:00Z"/>
                          </w:rPr>
                        </w:pPr>
                        <w:del w:id="3137" w:author="pbx" w:date="2017-11-03T17:48:00Z">
                          <w:r w:rsidRPr="00021B53">
                            <w:delText xml:space="preserve">    &lt;activeMoiety&gt; </w:delText>
                          </w:r>
                        </w:del>
                      </w:p>
                      <w:p w14:paraId="6FBB06D4" w14:textId="77777777" w:rsidR="00292223" w:rsidRPr="00021B53" w:rsidRDefault="00292223" w:rsidP="00DF0F23">
                        <w:pPr>
                          <w:rPr>
                            <w:del w:id="3138" w:author="pbx" w:date="2017-11-03T17:48:00Z"/>
                          </w:rPr>
                        </w:pPr>
                        <w:del w:id="3139" w:author="pbx" w:date="2017-11-03T17:48:00Z">
                          <w:r w:rsidRPr="00021B53">
                            <w:delText xml:space="preserve">      &lt;activeMoiety&gt; </w:delText>
                          </w:r>
                        </w:del>
                      </w:p>
                      <w:p w14:paraId="7501E8E0" w14:textId="77777777" w:rsidR="00292223" w:rsidRPr="00021B53" w:rsidRDefault="00292223" w:rsidP="00DF0F23">
                        <w:pPr>
                          <w:rPr>
                            <w:del w:id="3140" w:author="pbx" w:date="2017-11-03T17:48:00Z"/>
                          </w:rPr>
                        </w:pPr>
                        <w:del w:id="3141" w:author="pbx" w:date="2017-11-03T17:48:00Z">
                          <w:r w:rsidRPr="00021B53">
                            <w:delText xml:space="preserve">        &lt;code code="</w:delText>
                          </w:r>
                          <w:r>
                            <w:rPr>
                              <w:i/>
                              <w:iCs/>
                            </w:rPr>
                            <w:delText>ID</w:delText>
                          </w:r>
                          <w:r w:rsidRPr="00021B53">
                            <w:delText>" codeSystem="</w:delText>
                          </w:r>
                          <w:r>
                            <w:delText>2.16.840.1.113883.2.20.6.14</w:delText>
                          </w:r>
                          <w:r w:rsidRPr="00021B53">
                            <w:delText xml:space="preserve">"/&gt; </w:delText>
                          </w:r>
                        </w:del>
                      </w:p>
                      <w:p w14:paraId="654FCEEF" w14:textId="77777777" w:rsidR="00292223" w:rsidRPr="00021B53" w:rsidRDefault="00292223" w:rsidP="00DF0F23">
                        <w:pPr>
                          <w:rPr>
                            <w:del w:id="3142" w:author="pbx" w:date="2017-11-03T17:48:00Z"/>
                          </w:rPr>
                        </w:pPr>
                        <w:del w:id="3143" w:author="pbx" w:date="2017-11-03T17:48:00Z">
                          <w:r w:rsidRPr="00021B53">
                            <w:delText xml:space="preserve">        &lt;name&gt;</w:delText>
                          </w:r>
                          <w:r w:rsidRPr="00021B53">
                            <w:rPr>
                              <w:i/>
                              <w:iCs/>
                            </w:rPr>
                            <w:delText>active moiety name</w:delText>
                          </w:r>
                          <w:r w:rsidRPr="00021B53">
                            <w:delText>&lt;/name&gt;</w:delText>
                          </w:r>
                        </w:del>
                      </w:p>
                      <w:p w14:paraId="41C2A6E0" w14:textId="77777777" w:rsidR="00292223" w:rsidRPr="00021B53" w:rsidRDefault="00292223" w:rsidP="00DF0F23">
                        <w:pPr>
                          <w:rPr>
                            <w:del w:id="3144" w:author="pbx" w:date="2017-11-03T17:48:00Z"/>
                          </w:rPr>
                        </w:pPr>
                        <w:del w:id="3145" w:author="pbx" w:date="2017-11-03T17:48:00Z">
                          <w:r w:rsidRPr="00021B53">
                            <w:delText xml:space="preserve">      &lt;/activeMoiety&gt; </w:delText>
                          </w:r>
                        </w:del>
                      </w:p>
                      <w:p w14:paraId="6388C979" w14:textId="77777777" w:rsidR="00292223" w:rsidRPr="00021B53" w:rsidRDefault="00292223" w:rsidP="00DF0F23">
                        <w:pPr>
                          <w:rPr>
                            <w:del w:id="3146" w:author="pbx" w:date="2017-11-03T17:48:00Z"/>
                          </w:rPr>
                        </w:pPr>
                        <w:del w:id="3147" w:author="pbx" w:date="2017-11-03T17:48:00Z">
                          <w:r w:rsidRPr="00021B53">
                            <w:delText xml:space="preserve">     &lt;/activeMoiety&gt; </w:delText>
                          </w:r>
                        </w:del>
                      </w:p>
                      <w:p w14:paraId="11A60897" w14:textId="77777777" w:rsidR="00292223" w:rsidRPr="00021B53" w:rsidRDefault="00292223" w:rsidP="00DF0F23">
                        <w:pPr>
                          <w:rPr>
                            <w:del w:id="3148" w:author="pbx" w:date="2017-11-03T17:48:00Z"/>
                          </w:rPr>
                        </w:pPr>
                        <w:del w:id="3149" w:author="pbx" w:date="2017-11-03T17:48:00Z">
                          <w:r w:rsidRPr="00021B53">
                            <w:delText xml:space="preserve">    &lt;asEquivalentSubstance&gt; </w:delText>
                          </w:r>
                        </w:del>
                      </w:p>
                      <w:p w14:paraId="29A45655" w14:textId="77777777" w:rsidR="00292223" w:rsidRPr="00021B53" w:rsidRDefault="00292223" w:rsidP="00DF0F23">
                        <w:pPr>
                          <w:rPr>
                            <w:del w:id="3150" w:author="pbx" w:date="2017-11-03T17:48:00Z"/>
                          </w:rPr>
                        </w:pPr>
                        <w:del w:id="3151" w:author="pbx" w:date="2017-11-03T17:48:00Z">
                          <w:r w:rsidRPr="00021B53">
                            <w:delText xml:space="preserve">      &lt;definingSubstance&gt; </w:delText>
                          </w:r>
                        </w:del>
                      </w:p>
                      <w:p w14:paraId="2090CDAD" w14:textId="77777777" w:rsidR="00292223" w:rsidRPr="00021B53" w:rsidRDefault="00292223" w:rsidP="00DF0F23">
                        <w:pPr>
                          <w:rPr>
                            <w:del w:id="3152" w:author="pbx" w:date="2017-11-03T17:48:00Z"/>
                          </w:rPr>
                        </w:pPr>
                        <w:del w:id="3153" w:author="pbx" w:date="2017-11-03T17:48:00Z">
                          <w:r w:rsidRPr="00021B53">
                            <w:delText xml:space="preserve">        &lt;code code="</w:delText>
                          </w:r>
                          <w:r>
                            <w:rPr>
                              <w:i/>
                              <w:iCs/>
                            </w:rPr>
                            <w:delText>ID</w:delText>
                          </w:r>
                          <w:r w:rsidRPr="00021B53">
                            <w:delText>" codeSystem="</w:delText>
                          </w:r>
                          <w:r>
                            <w:delText>2.16.840.1.113883.2.20.6.14</w:delText>
                          </w:r>
                          <w:r w:rsidRPr="00021B53">
                            <w:delText xml:space="preserve">"/&gt; </w:delText>
                          </w:r>
                        </w:del>
                      </w:p>
                      <w:p w14:paraId="6E2F34AB" w14:textId="77777777" w:rsidR="00292223" w:rsidRPr="00021B53" w:rsidRDefault="00292223" w:rsidP="00DF0F23">
                        <w:pPr>
                          <w:rPr>
                            <w:del w:id="3154" w:author="pbx" w:date="2017-11-03T17:48:00Z"/>
                          </w:rPr>
                        </w:pPr>
                        <w:del w:id="3155" w:author="pbx" w:date="2017-11-03T17:48:00Z">
                          <w:r w:rsidRPr="00021B53">
                            <w:delText xml:space="preserve">        &lt;name&gt;reference substance name&lt;/name&gt; </w:delText>
                          </w:r>
                        </w:del>
                      </w:p>
                      <w:p w14:paraId="2404879F" w14:textId="77777777" w:rsidR="00292223" w:rsidRPr="00021B53" w:rsidRDefault="00292223" w:rsidP="00DF0F23">
                        <w:pPr>
                          <w:rPr>
                            <w:del w:id="3156" w:author="pbx" w:date="2017-11-03T17:48:00Z"/>
                          </w:rPr>
                        </w:pPr>
                        <w:del w:id="3157" w:author="pbx" w:date="2017-11-03T17:48:00Z">
                          <w:r w:rsidRPr="00021B53">
                            <w:delText xml:space="preserve">      &lt;/definingSubstance&gt; </w:delText>
                          </w:r>
                        </w:del>
                      </w:p>
                      <w:p w14:paraId="5CD3B035" w14:textId="77777777" w:rsidR="00292223" w:rsidRPr="00021B53" w:rsidRDefault="00292223" w:rsidP="00DF0F23">
                        <w:pPr>
                          <w:rPr>
                            <w:del w:id="3158" w:author="pbx" w:date="2017-11-03T17:48:00Z"/>
                          </w:rPr>
                        </w:pPr>
                        <w:del w:id="3159" w:author="pbx" w:date="2017-11-03T17:48:00Z">
                          <w:r w:rsidRPr="00021B53">
                            <w:delText xml:space="preserve">    &lt;/asEquivalentSubstance&gt; </w:delText>
                          </w:r>
                        </w:del>
                      </w:p>
                      <w:p w14:paraId="401BCC1A" w14:textId="77777777" w:rsidR="00292223" w:rsidRPr="00021B53" w:rsidRDefault="00292223" w:rsidP="00DF0F23">
                        <w:pPr>
                          <w:rPr>
                            <w:del w:id="3160" w:author="pbx" w:date="2017-11-03T17:48:00Z"/>
                          </w:rPr>
                        </w:pPr>
                        <w:del w:id="3161" w:author="pbx" w:date="2017-11-03T17:48:00Z">
                          <w:r w:rsidRPr="00021B53">
                            <w:delText xml:space="preserve">  &lt;/ingredientSubstance&gt; </w:delText>
                          </w:r>
                        </w:del>
                      </w:p>
                      <w:p w14:paraId="0571DC0A" w14:textId="77777777" w:rsidR="00292223" w:rsidRPr="00021B53" w:rsidRDefault="00292223" w:rsidP="00DF0F23">
                        <w:pPr>
                          <w:rPr>
                            <w:del w:id="3162" w:author="pbx" w:date="2017-11-03T17:48:00Z"/>
                          </w:rPr>
                        </w:pPr>
                        <w:del w:id="3163" w:author="pbx" w:date="2017-11-03T17:48:00Z">
                          <w:r w:rsidRPr="00021B53">
                            <w:delText xml:space="preserve">&lt;/ingredient&gt; </w:delText>
                          </w:r>
                        </w:del>
                      </w:p>
                      <w:p w14:paraId="7C130FE5" w14:textId="77777777" w:rsidR="00292223" w:rsidRPr="00021B53" w:rsidRDefault="00292223" w:rsidP="000A0496">
                        <w:pPr>
                          <w:pStyle w:val="Default"/>
                          <w:rPr>
                            <w:del w:id="3164" w:author="pbx" w:date="2017-11-03T17:48:00Z"/>
                            <w:rFonts w:ascii="Courier New" w:hAnsi="Courier New" w:cs="Courier New"/>
                            <w:sz w:val="18"/>
                            <w:szCs w:val="18"/>
                          </w:rPr>
                        </w:pPr>
                      </w:p>
                    </w:txbxContent>
                  </v:textbox>
                  <w10:anchorlock/>
                </v:shape>
              </w:pict>
            </mc:Fallback>
          </mc:AlternateContent>
        </w:r>
        <w:r w:rsidR="000F4FB9" w:rsidRPr="00082DD5">
          <w:delText>Devices may have active ingredients as discussed above (device with embedded ingredient)</w:delText>
        </w:r>
        <w:r w:rsidR="00C66C47">
          <w:delText xml:space="preserve">. </w:delText>
        </w:r>
      </w:del>
    </w:p>
    <w:p w:rsidR="00815FA0" w:rsidRDefault="00815FA0" w:rsidP="00815FA0">
      <w:pPr>
        <w:rPr>
          <w:ins w:id="2292" w:author="pbx" w:date="2017-11-03T17:48:00Z"/>
        </w:rPr>
      </w:pPr>
      <w:ins w:id="2293" w:author="pbx" w:date="2017-11-03T17:48:00Z">
        <w:r w:rsidRPr="00021B53">
          <w:t xml:space="preserve">&lt;ingredient classCode=”class code including basis of strength”&gt; </w:t>
        </w:r>
      </w:ins>
    </w:p>
    <w:p w:rsidR="00815FA0" w:rsidRPr="00815FA0" w:rsidRDefault="00815FA0" w:rsidP="00815FA0">
      <w:pPr>
        <w:pStyle w:val="Default"/>
        <w:ind w:left="288"/>
        <w:rPr>
          <w:ins w:id="2294" w:author="pbx" w:date="2017-11-03T17:48:00Z"/>
          <w:sz w:val="23"/>
          <w:szCs w:val="23"/>
        </w:rPr>
      </w:pPr>
      <w:ins w:id="2295" w:author="pbx" w:date="2017-11-03T17:48:00Z">
        <w:r w:rsidRPr="00815FA0">
          <w:rPr>
            <w:sz w:val="23"/>
            <w:szCs w:val="23"/>
          </w:rPr>
          <w:t>&lt;confidentialityCode code="1" codeSystem="2.16.840.1.113883.2.20.6.21" displayName=”Company Confidential Information"/&gt;</w:t>
        </w:r>
      </w:ins>
    </w:p>
    <w:p w:rsidR="00815FA0" w:rsidRPr="00021B53" w:rsidRDefault="00815FA0" w:rsidP="00815FA0">
      <w:pPr>
        <w:ind w:left="288"/>
        <w:rPr>
          <w:ins w:id="2296" w:author="pbx" w:date="2017-11-03T17:48:00Z"/>
        </w:rPr>
      </w:pPr>
      <w:ins w:id="2297" w:author="pbx" w:date="2017-11-03T17:48:00Z">
        <w:r w:rsidRPr="00021B53">
          <w:t xml:space="preserve">&lt;quantity&gt; </w:t>
        </w:r>
      </w:ins>
    </w:p>
    <w:p w:rsidR="00815FA0" w:rsidRPr="00021B53" w:rsidRDefault="00815FA0" w:rsidP="00815FA0">
      <w:pPr>
        <w:ind w:left="576"/>
        <w:rPr>
          <w:ins w:id="2298" w:author="pbx" w:date="2017-11-03T17:48:00Z"/>
        </w:rPr>
      </w:pPr>
      <w:ins w:id="2299" w:author="pbx" w:date="2017-11-03T17:48:00Z">
        <w:r w:rsidRPr="00021B53">
          <w:t>&lt;numerator value="value" unit="code"/&gt;</w:t>
        </w:r>
      </w:ins>
    </w:p>
    <w:p w:rsidR="00815FA0" w:rsidRPr="00021B53" w:rsidRDefault="00815FA0" w:rsidP="00815FA0">
      <w:pPr>
        <w:ind w:left="576"/>
        <w:rPr>
          <w:ins w:id="2300" w:author="pbx" w:date="2017-11-03T17:48:00Z"/>
        </w:rPr>
      </w:pPr>
      <w:ins w:id="2301" w:author="pbx" w:date="2017-11-03T17:48:00Z">
        <w:r w:rsidRPr="00021B53">
          <w:t xml:space="preserve">&lt;denominator value="value" unit="code"/&gt; </w:t>
        </w:r>
      </w:ins>
    </w:p>
    <w:p w:rsidR="00815FA0" w:rsidRPr="00CE7EFF" w:rsidRDefault="00815FA0" w:rsidP="00815FA0">
      <w:pPr>
        <w:ind w:left="288"/>
        <w:rPr>
          <w:ins w:id="2302" w:author="pbx" w:date="2017-11-03T17:48:00Z"/>
          <w:lang w:val="fr-CA"/>
        </w:rPr>
      </w:pPr>
      <w:ins w:id="2303" w:author="pbx" w:date="2017-11-03T17:48:00Z">
        <w:r w:rsidRPr="00CE7EFF">
          <w:rPr>
            <w:lang w:val="fr-CA"/>
          </w:rPr>
          <w:t xml:space="preserve">&lt;/quantity&gt; </w:t>
        </w:r>
      </w:ins>
    </w:p>
    <w:p w:rsidR="00815FA0" w:rsidRPr="00CE7EFF" w:rsidRDefault="00815FA0" w:rsidP="00815FA0">
      <w:pPr>
        <w:ind w:left="288"/>
        <w:rPr>
          <w:ins w:id="2304" w:author="pbx" w:date="2017-11-03T17:48:00Z"/>
          <w:lang w:val="fr-CA"/>
        </w:rPr>
      </w:pPr>
      <w:ins w:id="2305" w:author="pbx" w:date="2017-11-03T17:48:00Z">
        <w:r w:rsidRPr="00CE7EFF">
          <w:rPr>
            <w:lang w:val="fr-CA"/>
          </w:rPr>
          <w:t>&lt;ingredientSubstance&gt;</w:t>
        </w:r>
      </w:ins>
    </w:p>
    <w:p w:rsidR="00815FA0" w:rsidRPr="00CE7EFF" w:rsidRDefault="00815FA0" w:rsidP="00815FA0">
      <w:pPr>
        <w:ind w:left="576"/>
        <w:rPr>
          <w:ins w:id="2306" w:author="pbx" w:date="2017-11-03T17:48:00Z"/>
          <w:lang w:val="fr-CA"/>
        </w:rPr>
      </w:pPr>
      <w:ins w:id="2307" w:author="pbx" w:date="2017-11-03T17:48:00Z">
        <w:r w:rsidRPr="00CE7EFF">
          <w:rPr>
            <w:lang w:val="fr-CA"/>
          </w:rPr>
          <w:t xml:space="preserve">&lt;code code="ID" codeSystem="2.16.840.1.113883.2.20.6.14"/&gt; </w:t>
        </w:r>
      </w:ins>
    </w:p>
    <w:p w:rsidR="00815FA0" w:rsidRPr="00021B53" w:rsidRDefault="00815FA0" w:rsidP="00815FA0">
      <w:pPr>
        <w:ind w:left="576"/>
        <w:rPr>
          <w:ins w:id="2308" w:author="pbx" w:date="2017-11-03T17:48:00Z"/>
        </w:rPr>
      </w:pPr>
      <w:ins w:id="2309" w:author="pbx" w:date="2017-11-03T17:48:00Z">
        <w:r w:rsidRPr="00021B53">
          <w:t>&lt;name&gt;active ingredient name&lt;/name&gt;</w:t>
        </w:r>
      </w:ins>
    </w:p>
    <w:p w:rsidR="00815FA0" w:rsidRPr="00021B53" w:rsidRDefault="00815FA0" w:rsidP="00815FA0">
      <w:pPr>
        <w:ind w:left="576"/>
        <w:rPr>
          <w:ins w:id="2310" w:author="pbx" w:date="2017-11-03T17:48:00Z"/>
        </w:rPr>
      </w:pPr>
      <w:ins w:id="2311" w:author="pbx" w:date="2017-11-03T17:48:00Z">
        <w:r w:rsidRPr="00021B53">
          <w:t xml:space="preserve">&lt;activeMoiety&gt; </w:t>
        </w:r>
      </w:ins>
    </w:p>
    <w:p w:rsidR="00815FA0" w:rsidRPr="00021B53" w:rsidRDefault="00815FA0" w:rsidP="00815FA0">
      <w:pPr>
        <w:ind w:left="864"/>
        <w:rPr>
          <w:ins w:id="2312" w:author="pbx" w:date="2017-11-03T17:48:00Z"/>
        </w:rPr>
      </w:pPr>
      <w:ins w:id="2313" w:author="pbx" w:date="2017-11-03T17:48:00Z">
        <w:r w:rsidRPr="00021B53">
          <w:t xml:space="preserve">&lt;activeMoiety&gt; </w:t>
        </w:r>
      </w:ins>
    </w:p>
    <w:p w:rsidR="00815FA0" w:rsidRPr="00021B53" w:rsidRDefault="00815FA0" w:rsidP="00815FA0">
      <w:pPr>
        <w:ind w:left="1152"/>
        <w:rPr>
          <w:ins w:id="2314" w:author="pbx" w:date="2017-11-03T17:48:00Z"/>
        </w:rPr>
      </w:pPr>
      <w:ins w:id="2315" w:author="pbx" w:date="2017-11-03T17:48:00Z">
        <w:r w:rsidRPr="00021B53">
          <w:t>&lt;code code="</w:t>
        </w:r>
        <w:r w:rsidRPr="00815FA0">
          <w:t>ID</w:t>
        </w:r>
        <w:r w:rsidRPr="00021B53">
          <w:t>" codeSystem="</w:t>
        </w:r>
        <w:r>
          <w:t>2.16.840.1.113883.2.20.6.14</w:t>
        </w:r>
        <w:r w:rsidRPr="00021B53">
          <w:t xml:space="preserve">"/&gt; </w:t>
        </w:r>
      </w:ins>
    </w:p>
    <w:p w:rsidR="00815FA0" w:rsidRPr="00021B53" w:rsidRDefault="00815FA0" w:rsidP="00815FA0">
      <w:pPr>
        <w:ind w:left="1152"/>
        <w:rPr>
          <w:ins w:id="2316" w:author="pbx" w:date="2017-11-03T17:48:00Z"/>
        </w:rPr>
      </w:pPr>
      <w:ins w:id="2317" w:author="pbx" w:date="2017-11-03T17:48:00Z">
        <w:r w:rsidRPr="00021B53">
          <w:t>&lt;name&gt;</w:t>
        </w:r>
        <w:r w:rsidRPr="00815FA0">
          <w:t>active moiety name</w:t>
        </w:r>
        <w:r w:rsidRPr="00021B53">
          <w:t>&lt;/name&gt;</w:t>
        </w:r>
      </w:ins>
    </w:p>
    <w:p w:rsidR="00815FA0" w:rsidRPr="00021B53" w:rsidRDefault="00815FA0" w:rsidP="00815FA0">
      <w:pPr>
        <w:ind w:left="864"/>
        <w:rPr>
          <w:ins w:id="2318" w:author="pbx" w:date="2017-11-03T17:48:00Z"/>
        </w:rPr>
      </w:pPr>
      <w:ins w:id="2319" w:author="pbx" w:date="2017-11-03T17:48:00Z">
        <w:r w:rsidRPr="00021B53">
          <w:t xml:space="preserve">&lt;/activeMoiety&gt; </w:t>
        </w:r>
      </w:ins>
    </w:p>
    <w:p w:rsidR="00815FA0" w:rsidRPr="00021B53" w:rsidRDefault="00815FA0" w:rsidP="00815FA0">
      <w:pPr>
        <w:ind w:left="576"/>
        <w:rPr>
          <w:ins w:id="2320" w:author="pbx" w:date="2017-11-03T17:48:00Z"/>
        </w:rPr>
      </w:pPr>
      <w:ins w:id="2321" w:author="pbx" w:date="2017-11-03T17:48:00Z">
        <w:r w:rsidRPr="00021B53">
          <w:t xml:space="preserve">&lt;/activeMoiety&gt; </w:t>
        </w:r>
      </w:ins>
    </w:p>
    <w:p w:rsidR="00815FA0" w:rsidRPr="00021B53" w:rsidRDefault="00815FA0" w:rsidP="00815FA0">
      <w:pPr>
        <w:ind w:left="576"/>
        <w:rPr>
          <w:ins w:id="2322" w:author="pbx" w:date="2017-11-03T17:48:00Z"/>
        </w:rPr>
      </w:pPr>
      <w:ins w:id="2323" w:author="pbx" w:date="2017-11-03T17:48:00Z">
        <w:r w:rsidRPr="00021B53">
          <w:lastRenderedPageBreak/>
          <w:t xml:space="preserve">&lt;asEquivalentSubstance&gt; </w:t>
        </w:r>
      </w:ins>
    </w:p>
    <w:p w:rsidR="00815FA0" w:rsidRPr="00021B53" w:rsidRDefault="00815FA0" w:rsidP="00815FA0">
      <w:pPr>
        <w:ind w:left="864"/>
        <w:rPr>
          <w:ins w:id="2324" w:author="pbx" w:date="2017-11-03T17:48:00Z"/>
        </w:rPr>
      </w:pPr>
      <w:ins w:id="2325" w:author="pbx" w:date="2017-11-03T17:48:00Z">
        <w:r w:rsidRPr="00021B53">
          <w:t xml:space="preserve">&lt;definingSubstance&gt; </w:t>
        </w:r>
      </w:ins>
    </w:p>
    <w:p w:rsidR="00815FA0" w:rsidRPr="00021B53" w:rsidRDefault="00815FA0" w:rsidP="00815FA0">
      <w:pPr>
        <w:ind w:left="1152"/>
        <w:rPr>
          <w:ins w:id="2326" w:author="pbx" w:date="2017-11-03T17:48:00Z"/>
        </w:rPr>
      </w:pPr>
      <w:ins w:id="2327" w:author="pbx" w:date="2017-11-03T17:48:00Z">
        <w:r w:rsidRPr="00021B53">
          <w:t>&lt;code code="</w:t>
        </w:r>
        <w:r w:rsidRPr="00815FA0">
          <w:t>ID</w:t>
        </w:r>
        <w:r w:rsidRPr="00021B53">
          <w:t>" codeSystem="</w:t>
        </w:r>
        <w:r>
          <w:t>2.16.840.1.113883.2.20.6.14</w:t>
        </w:r>
        <w:r w:rsidRPr="00021B53">
          <w:t xml:space="preserve">"/&gt; </w:t>
        </w:r>
      </w:ins>
    </w:p>
    <w:p w:rsidR="00815FA0" w:rsidRPr="00021B53" w:rsidRDefault="00815FA0" w:rsidP="00815FA0">
      <w:pPr>
        <w:ind w:left="1152"/>
        <w:rPr>
          <w:ins w:id="2328" w:author="pbx" w:date="2017-11-03T17:48:00Z"/>
        </w:rPr>
      </w:pPr>
      <w:ins w:id="2329" w:author="pbx" w:date="2017-11-03T17:48:00Z">
        <w:r w:rsidRPr="00021B53">
          <w:t xml:space="preserve">&lt;name&gt;reference substance name&lt;/name&gt; </w:t>
        </w:r>
      </w:ins>
    </w:p>
    <w:p w:rsidR="00815FA0" w:rsidRPr="00021B53" w:rsidRDefault="00815FA0" w:rsidP="00815FA0">
      <w:pPr>
        <w:ind w:left="864"/>
        <w:rPr>
          <w:ins w:id="2330" w:author="pbx" w:date="2017-11-03T17:48:00Z"/>
        </w:rPr>
      </w:pPr>
      <w:ins w:id="2331" w:author="pbx" w:date="2017-11-03T17:48:00Z">
        <w:r w:rsidRPr="00021B53">
          <w:t xml:space="preserve">&lt;/definingSubstance&gt; </w:t>
        </w:r>
      </w:ins>
    </w:p>
    <w:p w:rsidR="00815FA0" w:rsidRPr="00021B53" w:rsidRDefault="00815FA0" w:rsidP="00815FA0">
      <w:pPr>
        <w:ind w:left="576"/>
        <w:rPr>
          <w:ins w:id="2332" w:author="pbx" w:date="2017-11-03T17:48:00Z"/>
        </w:rPr>
      </w:pPr>
      <w:ins w:id="2333" w:author="pbx" w:date="2017-11-03T17:48:00Z">
        <w:r w:rsidRPr="00021B53">
          <w:t xml:space="preserve">&lt;/asEquivalentSubstance&gt; </w:t>
        </w:r>
      </w:ins>
    </w:p>
    <w:p w:rsidR="00815FA0" w:rsidRPr="00021B53" w:rsidRDefault="00815FA0" w:rsidP="00815FA0">
      <w:pPr>
        <w:ind w:left="288"/>
        <w:rPr>
          <w:ins w:id="2334" w:author="pbx" w:date="2017-11-03T17:48:00Z"/>
        </w:rPr>
      </w:pPr>
      <w:ins w:id="2335" w:author="pbx" w:date="2017-11-03T17:48:00Z">
        <w:r w:rsidRPr="00021B53">
          <w:t xml:space="preserve">&lt;/ingredientSubstance&gt; </w:t>
        </w:r>
      </w:ins>
    </w:p>
    <w:p w:rsidR="00815FA0" w:rsidRPr="00021B53" w:rsidRDefault="00815FA0" w:rsidP="00815FA0">
      <w:pPr>
        <w:rPr>
          <w:ins w:id="2336" w:author="pbx" w:date="2017-11-03T17:48:00Z"/>
        </w:rPr>
      </w:pPr>
      <w:ins w:id="2337" w:author="pbx" w:date="2017-11-03T17:48:00Z">
        <w:r w:rsidRPr="00021B53">
          <w:t xml:space="preserve">&lt;/ingredient&gt; </w:t>
        </w:r>
      </w:ins>
    </w:p>
    <w:p w:rsidR="00D4569C" w:rsidRDefault="00D4569C" w:rsidP="0080029F"/>
    <w:p w:rsidR="00814C3D" w:rsidRDefault="00814C3D" w:rsidP="0080029F">
      <w:r>
        <w:t>Outlined below is an example of an active ingredient, where the basis of strength is the moiety:</w:t>
      </w:r>
    </w:p>
    <w:p w:rsidR="00814C3D" w:rsidRDefault="00814C3D" w:rsidP="00814C3D">
      <w:pPr>
        <w:pStyle w:val="Default"/>
        <w:rPr>
          <w:del w:id="2338" w:author="pbx" w:date="2017-11-03T17:48:00Z"/>
          <w:rFonts w:ascii="Courier New" w:hAnsi="Courier New" w:cs="Courier New"/>
          <w:sz w:val="18"/>
          <w:szCs w:val="18"/>
        </w:rPr>
      </w:pPr>
      <w:del w:id="2339" w:author="pbx" w:date="2017-11-03T17:48:00Z">
        <w:r w:rsidRPr="000A6564">
          <w:rPr>
            <w:rFonts w:ascii="Courier New" w:hAnsi="Courier New" w:cs="Courier New"/>
            <w:noProof/>
            <w:sz w:val="18"/>
            <w:szCs w:val="18"/>
            <w:lang w:val="en-US"/>
          </w:rPr>
          <mc:AlternateContent>
            <mc:Choice Requires="wps">
              <w:drawing>
                <wp:inline distT="0" distB="0" distL="0" distR="0" wp14:anchorId="73BF1223" wp14:editId="0427ADDF">
                  <wp:extent cx="5924550" cy="1000125"/>
                  <wp:effectExtent l="57150" t="0" r="76200" b="142875"/>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001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5376AC" w:rsidRDefault="00292223" w:rsidP="00814C3D">
                              <w:pPr>
                                <w:pStyle w:val="Default"/>
                                <w:rPr>
                                  <w:del w:id="2340" w:author="pbx" w:date="2017-11-03T17:48:00Z"/>
                                  <w:rFonts w:ascii="Courier New" w:hAnsi="Courier New" w:cs="Courier New"/>
                                  <w:sz w:val="18"/>
                                  <w:szCs w:val="18"/>
                                  <w:lang w:val="fr-CA"/>
                                </w:rPr>
                              </w:pPr>
                              <w:del w:id="2341" w:author="pbx" w:date="2017-11-03T17:48:00Z">
                                <w:r w:rsidRPr="005376AC">
                                  <w:rPr>
                                    <w:rFonts w:ascii="Courier New" w:hAnsi="Courier New" w:cs="Courier New"/>
                                    <w:sz w:val="18"/>
                                    <w:szCs w:val="18"/>
                                    <w:lang w:val="fr-CA"/>
                                  </w:rPr>
                                  <w:delText xml:space="preserve">&lt;ingredient classCode="ACTIR"&gt; </w:delText>
                                </w:r>
                              </w:del>
                            </w:p>
                            <w:p w:rsidR="00292223" w:rsidRPr="005376AC" w:rsidRDefault="00292223" w:rsidP="00814C3D">
                              <w:pPr>
                                <w:pStyle w:val="Default"/>
                                <w:rPr>
                                  <w:del w:id="2342" w:author="pbx" w:date="2017-11-03T17:48:00Z"/>
                                  <w:rFonts w:ascii="Courier New" w:hAnsi="Courier New" w:cs="Courier New"/>
                                  <w:sz w:val="18"/>
                                  <w:szCs w:val="18"/>
                                  <w:lang w:val="fr-CA"/>
                                </w:rPr>
                              </w:pPr>
                              <w:del w:id="2343" w:author="pbx" w:date="2017-11-03T17:48:00Z">
                                <w:r w:rsidRPr="005376AC">
                                  <w:rPr>
                                    <w:rFonts w:ascii="Courier New" w:hAnsi="Courier New" w:cs="Courier New"/>
                                    <w:sz w:val="18"/>
                                    <w:szCs w:val="18"/>
                                    <w:lang w:val="fr-CA"/>
                                  </w:rPr>
                                  <w:delText xml:space="preserve">  &lt;ingredientSubstance&gt; </w:delText>
                                </w:r>
                              </w:del>
                            </w:p>
                            <w:p w:rsidR="00292223" w:rsidRPr="005376AC" w:rsidRDefault="00292223" w:rsidP="00814C3D">
                              <w:pPr>
                                <w:pStyle w:val="Default"/>
                                <w:rPr>
                                  <w:del w:id="2344" w:author="pbx" w:date="2017-11-03T17:48:00Z"/>
                                  <w:rFonts w:ascii="Courier New" w:hAnsi="Courier New" w:cs="Courier New"/>
                                  <w:sz w:val="18"/>
                                  <w:szCs w:val="18"/>
                                  <w:lang w:val="fr-CA"/>
                                </w:rPr>
                              </w:pPr>
                              <w:del w:id="2345" w:author="pbx" w:date="2017-11-03T17:48:00Z">
                                <w:r w:rsidRPr="005376AC">
                                  <w:rPr>
                                    <w:rFonts w:ascii="Courier New" w:hAnsi="Courier New" w:cs="Courier New"/>
                                    <w:sz w:val="18"/>
                                    <w:szCs w:val="18"/>
                                    <w:lang w:val="fr-CA"/>
                                  </w:rPr>
                                  <w:delText xml:space="preserve">    &lt;activeMoiety&gt; </w:delText>
                                </w:r>
                              </w:del>
                            </w:p>
                            <w:p w:rsidR="00292223" w:rsidRPr="00DA4842" w:rsidRDefault="00292223" w:rsidP="00814C3D">
                              <w:pPr>
                                <w:pStyle w:val="Default"/>
                                <w:rPr>
                                  <w:del w:id="2346" w:author="pbx" w:date="2017-11-03T17:48:00Z"/>
                                  <w:rFonts w:ascii="Courier New" w:hAnsi="Courier New" w:cs="Courier New"/>
                                  <w:sz w:val="18"/>
                                  <w:szCs w:val="18"/>
                                  <w:lang w:val="fr-CA"/>
                                </w:rPr>
                              </w:pPr>
                              <w:del w:id="2347" w:author="pbx" w:date="2017-11-03T17:48:00Z">
                                <w:r w:rsidRPr="005376AC">
                                  <w:rPr>
                                    <w:rFonts w:ascii="Courier New" w:hAnsi="Courier New" w:cs="Courier New"/>
                                    <w:sz w:val="18"/>
                                    <w:szCs w:val="18"/>
                                    <w:lang w:val="fr-CA"/>
                                  </w:rPr>
                                  <w:delText xml:space="preserve">      </w:delText>
                                </w:r>
                                <w:r w:rsidRPr="00DA4842">
                                  <w:rPr>
                                    <w:rFonts w:ascii="Courier New" w:hAnsi="Courier New" w:cs="Courier New"/>
                                    <w:sz w:val="18"/>
                                    <w:szCs w:val="18"/>
                                    <w:lang w:val="fr-CA"/>
                                  </w:rPr>
                                  <w:delText xml:space="preserve">&lt;activeMoiety&gt; </w:delText>
                                </w:r>
                              </w:del>
                            </w:p>
                            <w:p w:rsidR="00292223" w:rsidRPr="00DA4842" w:rsidRDefault="00292223" w:rsidP="00814C3D">
                              <w:pPr>
                                <w:pStyle w:val="Default"/>
                                <w:ind w:left="864"/>
                                <w:rPr>
                                  <w:del w:id="2348" w:author="pbx" w:date="2017-11-03T17:48:00Z"/>
                                  <w:rFonts w:ascii="Courier New" w:hAnsi="Courier New" w:cs="Courier New"/>
                                  <w:sz w:val="18"/>
                                  <w:szCs w:val="18"/>
                                  <w:lang w:val="fr-CA"/>
                                </w:rPr>
                              </w:pPr>
                              <w:del w:id="2349" w:author="pbx" w:date="2017-11-03T17:48:00Z">
                                <w:r w:rsidRPr="00DA4842">
                                  <w:rPr>
                                    <w:rFonts w:ascii="Courier New" w:hAnsi="Courier New" w:cs="Courier New"/>
                                    <w:sz w:val="18"/>
                                    <w:szCs w:val="18"/>
                                    <w:lang w:val="fr-CA"/>
                                  </w:rPr>
                                  <w:delText>&lt;code code="0987654321" codeSystem="</w:delText>
                                </w:r>
                                <w:r>
                                  <w:rPr>
                                    <w:rFonts w:ascii="Courier New" w:hAnsi="Courier New" w:cs="Courier New"/>
                                    <w:sz w:val="18"/>
                                    <w:szCs w:val="18"/>
                                    <w:lang w:val="fr-CA"/>
                                  </w:rPr>
                                  <w:delText>2.16.840.1.113883.2.20.6.14</w:delText>
                                </w:r>
                                <w:r w:rsidRPr="00DA4842">
                                  <w:rPr>
                                    <w:rFonts w:ascii="Courier New" w:hAnsi="Courier New" w:cs="Courier New"/>
                                    <w:sz w:val="18"/>
                                    <w:szCs w:val="18"/>
                                    <w:lang w:val="fr-CA"/>
                                  </w:rPr>
                                  <w:delText xml:space="preserve">"/&gt; </w:delText>
                                </w:r>
                              </w:del>
                            </w:p>
                            <w:p w:rsidR="00292223" w:rsidRPr="00C66DC9" w:rsidRDefault="00292223" w:rsidP="00814C3D">
                              <w:pPr>
                                <w:pStyle w:val="Default"/>
                                <w:rPr>
                                  <w:del w:id="2350" w:author="pbx" w:date="2017-11-03T17:48:00Z"/>
                                  <w:rFonts w:ascii="Courier New" w:hAnsi="Courier New" w:cs="Courier New"/>
                                  <w:sz w:val="18"/>
                                  <w:szCs w:val="18"/>
                                </w:rPr>
                              </w:pPr>
                              <w:del w:id="2351" w:author="pbx" w:date="2017-11-03T17:48:00Z">
                                <w:r w:rsidRPr="00DA4842">
                                  <w:rPr>
                                    <w:rFonts w:ascii="Courier New" w:hAnsi="Courier New" w:cs="Courier New"/>
                                    <w:sz w:val="18"/>
                                    <w:szCs w:val="18"/>
                                    <w:lang w:val="fr-CA"/>
                                  </w:rPr>
                                  <w:delText xml:space="preserve">        </w:delText>
                                </w:r>
                                <w:r w:rsidRPr="002F7089">
                                  <w:rPr>
                                    <w:rFonts w:ascii="Courier New" w:hAnsi="Courier New" w:cs="Courier New"/>
                                    <w:sz w:val="18"/>
                                    <w:szCs w:val="18"/>
                                  </w:rPr>
                                  <w:delText>&lt;name&gt;tazminic acid&lt;/name&gt;</w:delText>
                                </w:r>
                              </w:del>
                            </w:p>
                          </w:txbxContent>
                        </wps:txbx>
                        <wps:bodyPr rot="0" vert="horz" wrap="square" lIns="91440" tIns="45720" rIns="91440" bIns="45720" anchor="t" anchorCtr="0">
                          <a:noAutofit/>
                        </wps:bodyPr>
                      </wps:wsp>
                    </a:graphicData>
                  </a:graphic>
                </wp:inline>
              </w:drawing>
            </mc:Choice>
            <mc:Fallback>
              <w:pict>
                <v:shape id="_x0000_s1070" type="#_x0000_t202" style="width:466.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" fillcolor="#c6d9f1 [671]">
                  <v:shadow on="t" color="#bfbfbf [2412]" offset="0,4pt"/>
                  <v:textbox>
                    <w:txbxContent>
                      <w:p w14:paraId="24980C6C" w14:textId="77777777" w:rsidR="00292223" w:rsidRPr="005376AC" w:rsidRDefault="00292223" w:rsidP="00814C3D">
                        <w:pPr>
                          <w:pStyle w:val="Default"/>
                          <w:rPr>
                            <w:del w:id="3225" w:author="pbx" w:date="2017-11-03T17:48:00Z"/>
                            <w:rFonts w:ascii="Courier New" w:hAnsi="Courier New" w:cs="Courier New"/>
                            <w:sz w:val="18"/>
                            <w:szCs w:val="18"/>
                            <w:lang w:val="fr-CA"/>
                          </w:rPr>
                        </w:pPr>
                        <w:del w:id="3226" w:author="pbx" w:date="2017-11-03T17:48:00Z">
                          <w:r w:rsidRPr="005376AC">
                            <w:rPr>
                              <w:rFonts w:ascii="Courier New" w:hAnsi="Courier New" w:cs="Courier New"/>
                              <w:sz w:val="18"/>
                              <w:szCs w:val="18"/>
                              <w:lang w:val="fr-CA"/>
                            </w:rPr>
                            <w:delText xml:space="preserve">&lt;ingredient classCode="ACTIR"&gt; </w:delText>
                          </w:r>
                        </w:del>
                      </w:p>
                      <w:p w14:paraId="7821466D" w14:textId="77777777" w:rsidR="00292223" w:rsidRPr="005376AC" w:rsidRDefault="00292223" w:rsidP="00814C3D">
                        <w:pPr>
                          <w:pStyle w:val="Default"/>
                          <w:rPr>
                            <w:del w:id="3227" w:author="pbx" w:date="2017-11-03T17:48:00Z"/>
                            <w:rFonts w:ascii="Courier New" w:hAnsi="Courier New" w:cs="Courier New"/>
                            <w:sz w:val="18"/>
                            <w:szCs w:val="18"/>
                            <w:lang w:val="fr-CA"/>
                          </w:rPr>
                        </w:pPr>
                        <w:del w:id="3228" w:author="pbx" w:date="2017-11-03T17:48:00Z">
                          <w:r w:rsidRPr="005376AC">
                            <w:rPr>
                              <w:rFonts w:ascii="Courier New" w:hAnsi="Courier New" w:cs="Courier New"/>
                              <w:sz w:val="18"/>
                              <w:szCs w:val="18"/>
                              <w:lang w:val="fr-CA"/>
                            </w:rPr>
                            <w:delText xml:space="preserve">  &lt;ingredientSubstance&gt; </w:delText>
                          </w:r>
                        </w:del>
                      </w:p>
                      <w:p w14:paraId="2F97B078" w14:textId="77777777" w:rsidR="00292223" w:rsidRPr="005376AC" w:rsidRDefault="00292223" w:rsidP="00814C3D">
                        <w:pPr>
                          <w:pStyle w:val="Default"/>
                          <w:rPr>
                            <w:del w:id="3229" w:author="pbx" w:date="2017-11-03T17:48:00Z"/>
                            <w:rFonts w:ascii="Courier New" w:hAnsi="Courier New" w:cs="Courier New"/>
                            <w:sz w:val="18"/>
                            <w:szCs w:val="18"/>
                            <w:lang w:val="fr-CA"/>
                          </w:rPr>
                        </w:pPr>
                        <w:del w:id="3230" w:author="pbx" w:date="2017-11-03T17:48:00Z">
                          <w:r w:rsidRPr="005376AC">
                            <w:rPr>
                              <w:rFonts w:ascii="Courier New" w:hAnsi="Courier New" w:cs="Courier New"/>
                              <w:sz w:val="18"/>
                              <w:szCs w:val="18"/>
                              <w:lang w:val="fr-CA"/>
                            </w:rPr>
                            <w:delText xml:space="preserve">    &lt;activeMoiety&gt; </w:delText>
                          </w:r>
                        </w:del>
                      </w:p>
                      <w:p w14:paraId="6959C295" w14:textId="77777777" w:rsidR="00292223" w:rsidRPr="00DA4842" w:rsidRDefault="00292223" w:rsidP="00814C3D">
                        <w:pPr>
                          <w:pStyle w:val="Default"/>
                          <w:rPr>
                            <w:del w:id="3231" w:author="pbx" w:date="2017-11-03T17:48:00Z"/>
                            <w:rFonts w:ascii="Courier New" w:hAnsi="Courier New" w:cs="Courier New"/>
                            <w:sz w:val="18"/>
                            <w:szCs w:val="18"/>
                            <w:lang w:val="fr-CA"/>
                          </w:rPr>
                        </w:pPr>
                        <w:del w:id="3232" w:author="pbx" w:date="2017-11-03T17:48:00Z">
                          <w:r w:rsidRPr="005376AC">
                            <w:rPr>
                              <w:rFonts w:ascii="Courier New" w:hAnsi="Courier New" w:cs="Courier New"/>
                              <w:sz w:val="18"/>
                              <w:szCs w:val="18"/>
                              <w:lang w:val="fr-CA"/>
                            </w:rPr>
                            <w:delText xml:space="preserve">      </w:delText>
                          </w:r>
                          <w:r w:rsidRPr="00DA4842">
                            <w:rPr>
                              <w:rFonts w:ascii="Courier New" w:hAnsi="Courier New" w:cs="Courier New"/>
                              <w:sz w:val="18"/>
                              <w:szCs w:val="18"/>
                              <w:lang w:val="fr-CA"/>
                            </w:rPr>
                            <w:delText xml:space="preserve">&lt;activeMoiety&gt; </w:delText>
                          </w:r>
                        </w:del>
                      </w:p>
                      <w:p w14:paraId="338AC9E9" w14:textId="77777777" w:rsidR="00292223" w:rsidRPr="00DA4842" w:rsidRDefault="00292223" w:rsidP="00814C3D">
                        <w:pPr>
                          <w:pStyle w:val="Default"/>
                          <w:ind w:left="864"/>
                          <w:rPr>
                            <w:del w:id="3233" w:author="pbx" w:date="2017-11-03T17:48:00Z"/>
                            <w:rFonts w:ascii="Courier New" w:hAnsi="Courier New" w:cs="Courier New"/>
                            <w:sz w:val="18"/>
                            <w:szCs w:val="18"/>
                            <w:lang w:val="fr-CA"/>
                          </w:rPr>
                        </w:pPr>
                        <w:del w:id="3234" w:author="pbx" w:date="2017-11-03T17:48:00Z">
                          <w:r w:rsidRPr="00DA4842">
                            <w:rPr>
                              <w:rFonts w:ascii="Courier New" w:hAnsi="Courier New" w:cs="Courier New"/>
                              <w:sz w:val="18"/>
                              <w:szCs w:val="18"/>
                              <w:lang w:val="fr-CA"/>
                            </w:rPr>
                            <w:delText>&lt;code code="0987654321" codeSystem="</w:delText>
                          </w:r>
                          <w:r>
                            <w:rPr>
                              <w:rFonts w:ascii="Courier New" w:hAnsi="Courier New" w:cs="Courier New"/>
                              <w:sz w:val="18"/>
                              <w:szCs w:val="18"/>
                              <w:lang w:val="fr-CA"/>
                            </w:rPr>
                            <w:delText>2.16.840.1.113883.2.20.6.14</w:delText>
                          </w:r>
                          <w:r w:rsidRPr="00DA4842">
                            <w:rPr>
                              <w:rFonts w:ascii="Courier New" w:hAnsi="Courier New" w:cs="Courier New"/>
                              <w:sz w:val="18"/>
                              <w:szCs w:val="18"/>
                              <w:lang w:val="fr-CA"/>
                            </w:rPr>
                            <w:delText xml:space="preserve">"/&gt; </w:delText>
                          </w:r>
                        </w:del>
                      </w:p>
                      <w:p w14:paraId="6E70CC2E" w14:textId="77777777" w:rsidR="00292223" w:rsidRPr="00C66DC9" w:rsidRDefault="00292223" w:rsidP="00814C3D">
                        <w:pPr>
                          <w:pStyle w:val="Default"/>
                          <w:rPr>
                            <w:del w:id="3235" w:author="pbx" w:date="2017-11-03T17:48:00Z"/>
                            <w:rFonts w:ascii="Courier New" w:hAnsi="Courier New" w:cs="Courier New"/>
                            <w:sz w:val="18"/>
                            <w:szCs w:val="18"/>
                          </w:rPr>
                        </w:pPr>
                        <w:del w:id="3236" w:author="pbx" w:date="2017-11-03T17:48:00Z">
                          <w:r w:rsidRPr="00DA4842">
                            <w:rPr>
                              <w:rFonts w:ascii="Courier New" w:hAnsi="Courier New" w:cs="Courier New"/>
                              <w:sz w:val="18"/>
                              <w:szCs w:val="18"/>
                              <w:lang w:val="fr-CA"/>
                            </w:rPr>
                            <w:delText xml:space="preserve">        </w:delText>
                          </w:r>
                          <w:r w:rsidRPr="002F7089">
                            <w:rPr>
                              <w:rFonts w:ascii="Courier New" w:hAnsi="Courier New" w:cs="Courier New"/>
                              <w:sz w:val="18"/>
                              <w:szCs w:val="18"/>
                            </w:rPr>
                            <w:delText>&lt;name&gt;tazminic acid&lt;/name&gt;</w:delText>
                          </w:r>
                        </w:del>
                      </w:p>
                    </w:txbxContent>
                  </v:textbox>
                  <w10:anchorlock/>
                </v:shape>
              </w:pict>
            </mc:Fallback>
          </mc:AlternateContent>
        </w:r>
      </w:del>
    </w:p>
    <w:p w:rsidR="00D4569C" w:rsidRPr="00CE7EFF" w:rsidRDefault="00D4569C" w:rsidP="00D4569C">
      <w:pPr>
        <w:pStyle w:val="Default"/>
        <w:rPr>
          <w:ins w:id="2352" w:author="pbx" w:date="2017-11-03T17:48:00Z"/>
          <w:sz w:val="23"/>
          <w:szCs w:val="23"/>
          <w:lang w:val="fr-CA"/>
        </w:rPr>
      </w:pPr>
      <w:ins w:id="2353" w:author="pbx" w:date="2017-11-03T17:48:00Z">
        <w:r w:rsidRPr="00CE7EFF">
          <w:rPr>
            <w:sz w:val="23"/>
            <w:szCs w:val="23"/>
            <w:lang w:val="fr-CA"/>
          </w:rPr>
          <w:t xml:space="preserve">&lt;ingredient classCode="ACTIR"&gt; </w:t>
        </w:r>
      </w:ins>
    </w:p>
    <w:p w:rsidR="00D4569C" w:rsidRPr="00CE7EFF" w:rsidRDefault="00D4569C" w:rsidP="00D4569C">
      <w:pPr>
        <w:pStyle w:val="Default"/>
        <w:ind w:left="288"/>
        <w:rPr>
          <w:ins w:id="2354" w:author="pbx" w:date="2017-11-03T17:48:00Z"/>
          <w:sz w:val="23"/>
          <w:szCs w:val="23"/>
          <w:lang w:val="fr-CA"/>
        </w:rPr>
      </w:pPr>
      <w:ins w:id="2355" w:author="pbx" w:date="2017-11-03T17:48:00Z">
        <w:r w:rsidRPr="00CE7EFF">
          <w:rPr>
            <w:sz w:val="23"/>
            <w:szCs w:val="23"/>
            <w:lang w:val="fr-CA"/>
          </w:rPr>
          <w:t xml:space="preserve">&lt;ingredientSubstance&gt; </w:t>
        </w:r>
      </w:ins>
    </w:p>
    <w:p w:rsidR="00D4569C" w:rsidRPr="00CE7EFF" w:rsidRDefault="00D4569C" w:rsidP="00D4569C">
      <w:pPr>
        <w:pStyle w:val="Default"/>
        <w:ind w:left="576"/>
        <w:rPr>
          <w:ins w:id="2356" w:author="pbx" w:date="2017-11-03T17:48:00Z"/>
          <w:sz w:val="23"/>
          <w:szCs w:val="23"/>
          <w:lang w:val="fr-CA"/>
        </w:rPr>
      </w:pPr>
      <w:ins w:id="2357" w:author="pbx" w:date="2017-11-03T17:48:00Z">
        <w:r w:rsidRPr="00CE7EFF">
          <w:rPr>
            <w:sz w:val="23"/>
            <w:szCs w:val="23"/>
            <w:lang w:val="fr-CA"/>
          </w:rPr>
          <w:t xml:space="preserve">&lt;activeMoiety&gt; </w:t>
        </w:r>
      </w:ins>
    </w:p>
    <w:p w:rsidR="00D4569C" w:rsidRPr="00D4569C" w:rsidRDefault="00D4569C" w:rsidP="00D4569C">
      <w:pPr>
        <w:pStyle w:val="Default"/>
        <w:ind w:left="864"/>
        <w:rPr>
          <w:ins w:id="2358" w:author="pbx" w:date="2017-11-03T17:48:00Z"/>
          <w:sz w:val="23"/>
          <w:szCs w:val="23"/>
        </w:rPr>
      </w:pPr>
      <w:ins w:id="2359" w:author="pbx" w:date="2017-11-03T17:48:00Z">
        <w:r w:rsidRPr="00D4569C">
          <w:rPr>
            <w:sz w:val="23"/>
            <w:szCs w:val="23"/>
          </w:rPr>
          <w:t xml:space="preserve">&lt;activeMoiety&gt; </w:t>
        </w:r>
      </w:ins>
    </w:p>
    <w:p w:rsidR="00D4569C" w:rsidRPr="00D4569C" w:rsidRDefault="00D4569C" w:rsidP="00D4569C">
      <w:pPr>
        <w:pStyle w:val="Default"/>
        <w:ind w:left="1152"/>
        <w:rPr>
          <w:ins w:id="2360" w:author="pbx" w:date="2017-11-03T17:48:00Z"/>
          <w:sz w:val="23"/>
          <w:szCs w:val="23"/>
        </w:rPr>
      </w:pPr>
      <w:ins w:id="2361" w:author="pbx" w:date="2017-11-03T17:48:00Z">
        <w:r w:rsidRPr="00D4569C">
          <w:rPr>
            <w:sz w:val="23"/>
            <w:szCs w:val="23"/>
          </w:rPr>
          <w:t xml:space="preserve">&lt;code code="0987654321" codeSystem="2.16.840.1.113883.2.20.6.14"/&gt; </w:t>
        </w:r>
      </w:ins>
    </w:p>
    <w:p w:rsidR="00D4569C" w:rsidRPr="00D4569C" w:rsidRDefault="00D4569C" w:rsidP="00D4569C">
      <w:pPr>
        <w:pStyle w:val="Default"/>
        <w:ind w:left="1152"/>
        <w:rPr>
          <w:ins w:id="2362" w:author="pbx" w:date="2017-11-03T17:48:00Z"/>
          <w:sz w:val="23"/>
          <w:szCs w:val="23"/>
        </w:rPr>
      </w:pPr>
      <w:ins w:id="2363" w:author="pbx" w:date="2017-11-03T17:48:00Z">
        <w:r w:rsidRPr="00D4569C">
          <w:rPr>
            <w:sz w:val="23"/>
            <w:szCs w:val="23"/>
          </w:rPr>
          <w:t>&lt;name&gt;tazminic acid&lt;/name&gt;</w:t>
        </w:r>
      </w:ins>
    </w:p>
    <w:p w:rsidR="00814C3D" w:rsidRPr="00D4569C" w:rsidRDefault="00814C3D" w:rsidP="0080029F">
      <w:pPr>
        <w:pStyle w:val="Default"/>
        <w:rPr>
          <w:ins w:id="2364" w:author="pbx" w:date="2017-11-03T17:48:00Z"/>
          <w:sz w:val="23"/>
          <w:szCs w:val="23"/>
        </w:rPr>
      </w:pPr>
    </w:p>
    <w:p w:rsidR="00C66C47" w:rsidRDefault="003E062B" w:rsidP="0080029F">
      <w:r>
        <w:t>Outlined below is an example of an inactive ingredient:</w:t>
      </w:r>
    </w:p>
    <w:p w:rsidR="003E062B" w:rsidRDefault="003E062B" w:rsidP="00DF0F23">
      <w:pPr>
        <w:rPr>
          <w:del w:id="2365" w:author="pbx" w:date="2017-11-03T17:48:00Z"/>
        </w:rPr>
      </w:pPr>
      <w:del w:id="2366" w:author="pbx" w:date="2017-11-03T17:48:00Z">
        <w:r w:rsidRPr="000A6564">
          <w:rPr>
            <w:noProof/>
            <w:lang w:val="en-US"/>
          </w:rPr>
          <mc:AlternateContent>
            <mc:Choice Requires="wps">
              <w:drawing>
                <wp:inline distT="0" distB="0" distL="0" distR="0" wp14:anchorId="578D686C" wp14:editId="66EBCA8D">
                  <wp:extent cx="5924550" cy="1767205"/>
                  <wp:effectExtent l="57150" t="0" r="76200" b="137795"/>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6720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3E062B">
                              <w:pPr>
                                <w:pStyle w:val="Default"/>
                                <w:rPr>
                                  <w:del w:id="2367" w:author="pbx" w:date="2017-11-03T17:48:00Z"/>
                                  <w:rFonts w:ascii="Courier New" w:hAnsi="Courier New" w:cs="Courier New"/>
                                  <w:sz w:val="18"/>
                                  <w:szCs w:val="18"/>
                                </w:rPr>
                              </w:pPr>
                              <w:del w:id="2368" w:author="pbx" w:date="2017-11-03T17:48:00Z">
                                <w:r w:rsidRPr="001778D6">
                                  <w:rPr>
                                    <w:rFonts w:ascii="Courier New" w:hAnsi="Courier New" w:cs="Courier New"/>
                                    <w:sz w:val="18"/>
                                    <w:szCs w:val="18"/>
                                  </w:rPr>
                                  <w:delText xml:space="preserve">&lt;ingredient classCode="IACT"&gt; </w:delText>
                                </w:r>
                              </w:del>
                            </w:p>
                            <w:p w:rsidR="00292223" w:rsidRDefault="00292223" w:rsidP="003E062B">
                              <w:pPr>
                                <w:pStyle w:val="Default"/>
                                <w:ind w:left="288"/>
                                <w:rPr>
                                  <w:del w:id="2369" w:author="pbx" w:date="2017-11-03T17:48:00Z"/>
                                  <w:rFonts w:ascii="Courier New" w:hAnsi="Courier New" w:cs="Courier New"/>
                                  <w:sz w:val="18"/>
                                  <w:szCs w:val="18"/>
                                </w:rPr>
                              </w:pPr>
                              <w:del w:id="2370" w:author="pbx" w:date="2017-11-03T17:48:00Z">
                                <w:r>
                                  <w:rPr>
                                    <w:rFonts w:ascii="Courier New" w:hAnsi="Courier New" w:cs="Courier New"/>
                                    <w:sz w:val="18"/>
                                    <w:szCs w:val="18"/>
                                  </w:rPr>
                                  <w:delText>&lt;confidentialityCode code="1</w:delText>
                                </w:r>
                                <w:r w:rsidRPr="001778D6">
                                  <w:rPr>
                                    <w:rFonts w:ascii="Courier New" w:hAnsi="Courier New" w:cs="Courier New"/>
                                    <w:sz w:val="18"/>
                                    <w:szCs w:val="18"/>
                                  </w:rPr>
                                  <w:delText>" codeSystem="</w:delText>
                                </w:r>
                                <w:r w:rsidRPr="001D683D">
                                  <w:rPr>
                                    <w:rFonts w:ascii="Courier New" w:hAnsi="Courier New" w:cs="Courier New"/>
                                    <w:sz w:val="18"/>
                                    <w:szCs w:val="18"/>
                                  </w:rPr>
                                  <w:delText>2.16.840.1.113883.2.20.6.21</w:delText>
                                </w:r>
                                <w:r w:rsidRPr="001778D6">
                                  <w:rPr>
                                    <w:rFonts w:ascii="Courier New" w:hAnsi="Courier New" w:cs="Courier New"/>
                                    <w:sz w:val="18"/>
                                    <w:szCs w:val="18"/>
                                  </w:rPr>
                                  <w:delText>"</w:delText>
                                </w:r>
                                <w:r>
                                  <w:rPr>
                                    <w:rFonts w:ascii="Courier New" w:hAnsi="Courier New" w:cs="Courier New"/>
                                    <w:sz w:val="18"/>
                                    <w:szCs w:val="18"/>
                                  </w:rPr>
                                  <w:delText xml:space="preserve"> </w:delText>
                                </w:r>
                                <w:r w:rsidRPr="001778D6">
                                  <w:rPr>
                                    <w:rFonts w:ascii="Courier New" w:hAnsi="Courier New" w:cs="Courier New"/>
                                    <w:sz w:val="18"/>
                                    <w:szCs w:val="18"/>
                                  </w:rPr>
                                  <w:delText>displayName</w:delText>
                                </w:r>
                                <w:r>
                                  <w:rPr>
                                    <w:rFonts w:ascii="Courier New" w:hAnsi="Courier New" w:cs="Courier New"/>
                                    <w:sz w:val="18"/>
                                    <w:szCs w:val="18"/>
                                  </w:rPr>
                                  <w:delText>=”</w:delText>
                                </w:r>
                                <w:r w:rsidRPr="00810205">
                                  <w:rPr>
                                    <w:rFonts w:ascii="Courier New" w:hAnsi="Courier New" w:cs="Courier New"/>
                                    <w:sz w:val="18"/>
                                    <w:szCs w:val="18"/>
                                  </w:rPr>
                                  <w:delText>Company Confidential Information</w:delText>
                                </w:r>
                                <w:r w:rsidRPr="001778D6">
                                  <w:rPr>
                                    <w:rFonts w:ascii="Courier New" w:hAnsi="Courier New" w:cs="Courier New"/>
                                    <w:sz w:val="18"/>
                                    <w:szCs w:val="18"/>
                                  </w:rPr>
                                  <w:delText xml:space="preserve"> "/&gt; </w:delText>
                                </w:r>
                                <w:r>
                                  <w:rPr>
                                    <w:rFonts w:ascii="Courier New" w:hAnsi="Courier New" w:cs="Courier New"/>
                                    <w:sz w:val="18"/>
                                    <w:szCs w:val="18"/>
                                  </w:rPr>
                                  <w:delText xml:space="preserve"> </w:delText>
                                </w:r>
                              </w:del>
                            </w:p>
                            <w:p w:rsidR="00292223" w:rsidRDefault="00292223" w:rsidP="003E062B">
                              <w:pPr>
                                <w:pStyle w:val="Default"/>
                                <w:rPr>
                                  <w:del w:id="2371" w:author="pbx" w:date="2017-11-03T17:48:00Z"/>
                                  <w:rFonts w:ascii="Courier New" w:hAnsi="Courier New" w:cs="Courier New"/>
                                  <w:sz w:val="18"/>
                                  <w:szCs w:val="18"/>
                                </w:rPr>
                              </w:pPr>
                              <w:del w:id="2372" w:author="pbx" w:date="2017-11-03T17:48:00Z">
                                <w:r>
                                  <w:rPr>
                                    <w:rFonts w:ascii="Courier New" w:hAnsi="Courier New" w:cs="Courier New"/>
                                    <w:sz w:val="18"/>
                                    <w:szCs w:val="18"/>
                                  </w:rPr>
                                  <w:delText xml:space="preserve">  </w:delText>
                                </w:r>
                                <w:r w:rsidRPr="001778D6">
                                  <w:rPr>
                                    <w:rFonts w:ascii="Courier New" w:hAnsi="Courier New" w:cs="Courier New"/>
                                    <w:sz w:val="18"/>
                                    <w:szCs w:val="18"/>
                                  </w:rPr>
                                  <w:delText>&lt;quantity&gt;</w:delText>
                                </w:r>
                              </w:del>
                            </w:p>
                            <w:p w:rsidR="00292223" w:rsidRDefault="00292223" w:rsidP="003E062B">
                              <w:pPr>
                                <w:pStyle w:val="Default"/>
                                <w:rPr>
                                  <w:del w:id="2373" w:author="pbx" w:date="2017-11-03T17:48:00Z"/>
                                  <w:rFonts w:ascii="Courier New" w:hAnsi="Courier New" w:cs="Courier New"/>
                                  <w:sz w:val="18"/>
                                  <w:szCs w:val="18"/>
                                </w:rPr>
                              </w:pPr>
                              <w:del w:id="2374" w:author="pbx" w:date="2017-11-03T17:48:00Z">
                                <w:r w:rsidRPr="001778D6">
                                  <w:rPr>
                                    <w:rFonts w:ascii="Courier New" w:hAnsi="Courier New" w:cs="Courier New"/>
                                    <w:sz w:val="18"/>
                                    <w:szCs w:val="18"/>
                                  </w:rPr>
                                  <w:delText xml:space="preserve"> </w:delText>
                                </w:r>
                                <w:r>
                                  <w:rPr>
                                    <w:rFonts w:ascii="Courier New" w:hAnsi="Courier New" w:cs="Courier New"/>
                                    <w:sz w:val="18"/>
                                    <w:szCs w:val="18"/>
                                  </w:rPr>
                                  <w:delText xml:space="preserve">   </w:delText>
                                </w:r>
                                <w:r w:rsidRPr="001778D6">
                                  <w:rPr>
                                    <w:rFonts w:ascii="Courier New" w:hAnsi="Courier New" w:cs="Courier New"/>
                                    <w:sz w:val="18"/>
                                    <w:szCs w:val="18"/>
                                  </w:rPr>
                                  <w:delText>&lt;numerator value="value" unit=</w:delText>
                                </w:r>
                                <w:r>
                                  <w:rPr>
                                    <w:rFonts w:ascii="Courier New" w:hAnsi="Courier New" w:cs="Courier New"/>
                                    <w:sz w:val="18"/>
                                    <w:szCs w:val="18"/>
                                  </w:rPr>
                                  <w:delText>“code”</w:delText>
                                </w:r>
                                <w:r w:rsidRPr="001778D6">
                                  <w:rPr>
                                    <w:rFonts w:ascii="Courier New" w:hAnsi="Courier New" w:cs="Courier New"/>
                                    <w:sz w:val="18"/>
                                    <w:szCs w:val="18"/>
                                  </w:rPr>
                                  <w:delText xml:space="preserve">/&gt; </w:delText>
                                </w:r>
                              </w:del>
                            </w:p>
                            <w:p w:rsidR="00292223" w:rsidRDefault="00292223" w:rsidP="003E062B">
                              <w:pPr>
                                <w:pStyle w:val="Default"/>
                                <w:rPr>
                                  <w:del w:id="2375" w:author="pbx" w:date="2017-11-03T17:48:00Z"/>
                                  <w:rFonts w:ascii="Courier New" w:hAnsi="Courier New" w:cs="Courier New"/>
                                  <w:sz w:val="18"/>
                                  <w:szCs w:val="18"/>
                                </w:rPr>
                              </w:pPr>
                              <w:del w:id="2376" w:author="pbx" w:date="2017-11-03T17:48:00Z">
                                <w:r>
                                  <w:rPr>
                                    <w:rFonts w:ascii="Courier New" w:hAnsi="Courier New" w:cs="Courier New"/>
                                    <w:sz w:val="18"/>
                                    <w:szCs w:val="18"/>
                                  </w:rPr>
                                  <w:delText xml:space="preserve">    </w:delText>
                                </w:r>
                                <w:r w:rsidRPr="001778D6">
                                  <w:rPr>
                                    <w:rFonts w:ascii="Courier New" w:hAnsi="Courier New" w:cs="Courier New"/>
                                    <w:sz w:val="18"/>
                                    <w:szCs w:val="18"/>
                                  </w:rPr>
                                  <w:delText>&lt;denominator value="value" unit=</w:delText>
                                </w:r>
                                <w:r>
                                  <w:rPr>
                                    <w:rFonts w:ascii="Courier New" w:hAnsi="Courier New" w:cs="Courier New"/>
                                    <w:sz w:val="18"/>
                                    <w:szCs w:val="18"/>
                                  </w:rPr>
                                  <w:delText>“code”</w:delText>
                                </w:r>
                                <w:r w:rsidRPr="001778D6">
                                  <w:rPr>
                                    <w:rFonts w:ascii="Courier New" w:hAnsi="Courier New" w:cs="Courier New"/>
                                    <w:sz w:val="18"/>
                                    <w:szCs w:val="18"/>
                                  </w:rPr>
                                  <w:delText xml:space="preserve">/&gt; </w:delText>
                                </w:r>
                              </w:del>
                            </w:p>
                            <w:p w:rsidR="00292223" w:rsidRPr="005376AC" w:rsidRDefault="00292223" w:rsidP="003E062B">
                              <w:pPr>
                                <w:pStyle w:val="Default"/>
                                <w:rPr>
                                  <w:del w:id="2377" w:author="pbx" w:date="2017-11-03T17:48:00Z"/>
                                  <w:rFonts w:ascii="Courier New" w:hAnsi="Courier New" w:cs="Courier New"/>
                                  <w:sz w:val="18"/>
                                  <w:szCs w:val="18"/>
                                  <w:lang w:val="fr-CA"/>
                                </w:rPr>
                              </w:pPr>
                              <w:del w:id="2378" w:author="pbx" w:date="2017-11-03T17:48:00Z">
                                <w:r>
                                  <w:rPr>
                                    <w:rFonts w:ascii="Courier New" w:hAnsi="Courier New" w:cs="Courier New"/>
                                    <w:sz w:val="18"/>
                                    <w:szCs w:val="18"/>
                                  </w:rPr>
                                  <w:delText xml:space="preserve">  </w:delText>
                                </w:r>
                                <w:r w:rsidRPr="005376AC">
                                  <w:rPr>
                                    <w:rFonts w:ascii="Courier New" w:hAnsi="Courier New" w:cs="Courier New"/>
                                    <w:sz w:val="18"/>
                                    <w:szCs w:val="18"/>
                                    <w:lang w:val="fr-CA"/>
                                  </w:rPr>
                                  <w:delText xml:space="preserve">&lt;/quantity&gt; </w:delText>
                                </w:r>
                              </w:del>
                            </w:p>
                            <w:p w:rsidR="00292223" w:rsidRPr="005376AC" w:rsidRDefault="00292223" w:rsidP="003E062B">
                              <w:pPr>
                                <w:pStyle w:val="Default"/>
                                <w:rPr>
                                  <w:del w:id="2379" w:author="pbx" w:date="2017-11-03T17:48:00Z"/>
                                  <w:rFonts w:ascii="Courier New" w:hAnsi="Courier New" w:cs="Courier New"/>
                                  <w:sz w:val="18"/>
                                  <w:szCs w:val="18"/>
                                  <w:lang w:val="fr-CA"/>
                                </w:rPr>
                              </w:pPr>
                              <w:del w:id="2380" w:author="pbx" w:date="2017-11-03T17:48:00Z">
                                <w:r w:rsidRPr="005376AC">
                                  <w:rPr>
                                    <w:rFonts w:ascii="Courier New" w:hAnsi="Courier New" w:cs="Courier New"/>
                                    <w:sz w:val="18"/>
                                    <w:szCs w:val="18"/>
                                    <w:lang w:val="fr-CA"/>
                                  </w:rPr>
                                  <w:delText xml:space="preserve">  &lt;ingredientSubstance&gt; </w:delText>
                                </w:r>
                              </w:del>
                            </w:p>
                            <w:p w:rsidR="00292223" w:rsidRPr="005376AC" w:rsidRDefault="00292223" w:rsidP="003E062B">
                              <w:pPr>
                                <w:pStyle w:val="Default"/>
                                <w:rPr>
                                  <w:del w:id="2381" w:author="pbx" w:date="2017-11-03T17:48:00Z"/>
                                  <w:rFonts w:ascii="Courier New" w:hAnsi="Courier New" w:cs="Courier New"/>
                                  <w:sz w:val="18"/>
                                  <w:szCs w:val="18"/>
                                  <w:lang w:val="fr-CA"/>
                                </w:rPr>
                              </w:pPr>
                              <w:del w:id="2382" w:author="pbx" w:date="2017-11-03T17:48:00Z">
                                <w:r w:rsidRPr="005376AC">
                                  <w:rPr>
                                    <w:rFonts w:ascii="Courier New" w:hAnsi="Courier New" w:cs="Courier New"/>
                                    <w:sz w:val="18"/>
                                    <w:szCs w:val="18"/>
                                    <w:lang w:val="fr-CA"/>
                                  </w:rPr>
                                  <w:delText xml:space="preserve">    &lt;code code="</w:delText>
                                </w:r>
                                <w:r>
                                  <w:rPr>
                                    <w:rFonts w:ascii="Courier New" w:hAnsi="Courier New" w:cs="Courier New"/>
                                    <w:i/>
                                    <w:sz w:val="18"/>
                                    <w:szCs w:val="18"/>
                                    <w:lang w:val="fr-CA"/>
                                  </w:rPr>
                                  <w:delText>ID</w:delText>
                                </w:r>
                                <w:r w:rsidRPr="005376AC">
                                  <w:rPr>
                                    <w:rFonts w:ascii="Courier New" w:hAnsi="Courier New" w:cs="Courier New"/>
                                    <w:sz w:val="18"/>
                                    <w:szCs w:val="18"/>
                                    <w:lang w:val="fr-CA"/>
                                  </w:rPr>
                                  <w:delText>" codeSystem="</w:delText>
                                </w:r>
                                <w:r>
                                  <w:rPr>
                                    <w:rFonts w:ascii="Courier New" w:hAnsi="Courier New" w:cs="Courier New"/>
                                    <w:sz w:val="18"/>
                                    <w:szCs w:val="18"/>
                                    <w:lang w:val="fr-CA"/>
                                  </w:rPr>
                                  <w:delText>2.16.840.1.113883.2.20.6.14</w:delText>
                                </w:r>
                                <w:r w:rsidRPr="005376AC">
                                  <w:rPr>
                                    <w:rFonts w:ascii="Courier New" w:hAnsi="Courier New" w:cs="Courier New"/>
                                    <w:sz w:val="18"/>
                                    <w:szCs w:val="18"/>
                                    <w:lang w:val="fr-CA"/>
                                  </w:rPr>
                                  <w:delText xml:space="preserve">"/&gt; </w:delText>
                                </w:r>
                              </w:del>
                            </w:p>
                            <w:p w:rsidR="00292223" w:rsidRDefault="00292223" w:rsidP="003E062B">
                              <w:pPr>
                                <w:pStyle w:val="Default"/>
                                <w:rPr>
                                  <w:del w:id="2383" w:author="pbx" w:date="2017-11-03T17:48:00Z"/>
                                  <w:rFonts w:ascii="Courier New" w:hAnsi="Courier New" w:cs="Courier New"/>
                                  <w:sz w:val="18"/>
                                  <w:szCs w:val="18"/>
                                </w:rPr>
                              </w:pPr>
                              <w:del w:id="2384" w:author="pbx" w:date="2017-11-03T17:48:00Z">
                                <w:r w:rsidRPr="005376AC">
                                  <w:rPr>
                                    <w:rFonts w:ascii="Courier New" w:hAnsi="Courier New" w:cs="Courier New"/>
                                    <w:sz w:val="18"/>
                                    <w:szCs w:val="18"/>
                                    <w:lang w:val="fr-CA"/>
                                  </w:rPr>
                                  <w:delText xml:space="preserve">      </w:delText>
                                </w:r>
                                <w:r w:rsidRPr="001778D6">
                                  <w:rPr>
                                    <w:rFonts w:ascii="Courier New" w:hAnsi="Courier New" w:cs="Courier New"/>
                                    <w:sz w:val="18"/>
                                    <w:szCs w:val="18"/>
                                  </w:rPr>
                                  <w:delText>&lt;name&gt;inactive ingredient name&lt;/name&gt;</w:delText>
                                </w:r>
                              </w:del>
                            </w:p>
                            <w:p w:rsidR="00292223" w:rsidRDefault="00292223" w:rsidP="003E062B">
                              <w:pPr>
                                <w:pStyle w:val="Default"/>
                                <w:rPr>
                                  <w:del w:id="2385" w:author="pbx" w:date="2017-11-03T17:48:00Z"/>
                                  <w:rFonts w:ascii="Courier New" w:hAnsi="Courier New" w:cs="Courier New"/>
                                  <w:sz w:val="18"/>
                                  <w:szCs w:val="18"/>
                                </w:rPr>
                              </w:pPr>
                              <w:del w:id="2386" w:author="pbx" w:date="2017-11-03T17:48:00Z">
                                <w:r w:rsidRPr="001778D6">
                                  <w:rPr>
                                    <w:rFonts w:ascii="Courier New" w:hAnsi="Courier New" w:cs="Courier New"/>
                                    <w:sz w:val="18"/>
                                    <w:szCs w:val="18"/>
                                  </w:rPr>
                                  <w:delText xml:space="preserve"> </w:delText>
                                </w:r>
                                <w:r>
                                  <w:rPr>
                                    <w:rFonts w:ascii="Courier New" w:hAnsi="Courier New" w:cs="Courier New"/>
                                    <w:sz w:val="18"/>
                                    <w:szCs w:val="18"/>
                                  </w:rPr>
                                  <w:delText xml:space="preserve"> </w:delText>
                                </w:r>
                                <w:r w:rsidRPr="001778D6">
                                  <w:rPr>
                                    <w:rFonts w:ascii="Courier New" w:hAnsi="Courier New" w:cs="Courier New"/>
                                    <w:sz w:val="18"/>
                                    <w:szCs w:val="18"/>
                                  </w:rPr>
                                  <w:delText xml:space="preserve">&lt;/ingredientSubstance&gt; </w:delText>
                                </w:r>
                              </w:del>
                            </w:p>
                            <w:p w:rsidR="00292223" w:rsidRPr="00C66DC9" w:rsidRDefault="00292223" w:rsidP="003E062B">
                              <w:pPr>
                                <w:pStyle w:val="Default"/>
                                <w:rPr>
                                  <w:del w:id="2387" w:author="pbx" w:date="2017-11-03T17:48:00Z"/>
                                  <w:rFonts w:ascii="Courier New" w:hAnsi="Courier New" w:cs="Courier New"/>
                                  <w:sz w:val="18"/>
                                  <w:szCs w:val="18"/>
                                </w:rPr>
                              </w:pPr>
                              <w:del w:id="2388" w:author="pbx" w:date="2017-11-03T17:48:00Z">
                                <w:r w:rsidRPr="001778D6">
                                  <w:rPr>
                                    <w:rFonts w:ascii="Courier New" w:hAnsi="Courier New" w:cs="Courier New"/>
                                    <w:sz w:val="18"/>
                                    <w:szCs w:val="18"/>
                                  </w:rPr>
                                  <w:delText>&lt;/ingredient&gt;</w:delText>
                                </w:r>
                              </w:del>
                            </w:p>
                          </w:txbxContent>
                        </wps:txbx>
                        <wps:bodyPr rot="0" vert="horz" wrap="square" lIns="91440" tIns="45720" rIns="91440" bIns="45720" anchor="t" anchorCtr="0">
                          <a:noAutofit/>
                        </wps:bodyPr>
                      </wps:wsp>
                    </a:graphicData>
                  </a:graphic>
                </wp:inline>
              </w:drawing>
            </mc:Choice>
            <mc:Fallback>
              <w:pict>
                <v:shape id="_x0000_s1071" type="#_x0000_t202" style="width:466.5pt;height:1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" fillcolor="#c6d9f1 [671]">
                  <v:shadow on="t" color="#bfbfbf [2412]" offset="0,4pt"/>
                  <v:textbox>
                    <w:txbxContent>
                      <w:p w14:paraId="0145FFE2" w14:textId="77777777" w:rsidR="00292223" w:rsidRDefault="00292223" w:rsidP="003E062B">
                        <w:pPr>
                          <w:pStyle w:val="Default"/>
                          <w:rPr>
                            <w:del w:id="3274" w:author="pbx" w:date="2017-11-03T17:48:00Z"/>
                            <w:rFonts w:ascii="Courier New" w:hAnsi="Courier New" w:cs="Courier New"/>
                            <w:sz w:val="18"/>
                            <w:szCs w:val="18"/>
                          </w:rPr>
                        </w:pPr>
                        <w:del w:id="3275" w:author="pbx" w:date="2017-11-03T17:48:00Z">
                          <w:r w:rsidRPr="001778D6">
                            <w:rPr>
                              <w:rFonts w:ascii="Courier New" w:hAnsi="Courier New" w:cs="Courier New"/>
                              <w:sz w:val="18"/>
                              <w:szCs w:val="18"/>
                            </w:rPr>
                            <w:delText xml:space="preserve">&lt;ingredient classCode="IACT"&gt; </w:delText>
                          </w:r>
                        </w:del>
                      </w:p>
                      <w:p w14:paraId="75763998" w14:textId="77777777" w:rsidR="00292223" w:rsidRDefault="00292223" w:rsidP="003E062B">
                        <w:pPr>
                          <w:pStyle w:val="Default"/>
                          <w:ind w:left="288"/>
                          <w:rPr>
                            <w:del w:id="3276" w:author="pbx" w:date="2017-11-03T17:48:00Z"/>
                            <w:rFonts w:ascii="Courier New" w:hAnsi="Courier New" w:cs="Courier New"/>
                            <w:sz w:val="18"/>
                            <w:szCs w:val="18"/>
                          </w:rPr>
                        </w:pPr>
                        <w:del w:id="3277" w:author="pbx" w:date="2017-11-03T17:48:00Z">
                          <w:r>
                            <w:rPr>
                              <w:rFonts w:ascii="Courier New" w:hAnsi="Courier New" w:cs="Courier New"/>
                              <w:sz w:val="18"/>
                              <w:szCs w:val="18"/>
                            </w:rPr>
                            <w:delText>&lt;confidentialityCode code="1</w:delText>
                          </w:r>
                          <w:r w:rsidRPr="001778D6">
                            <w:rPr>
                              <w:rFonts w:ascii="Courier New" w:hAnsi="Courier New" w:cs="Courier New"/>
                              <w:sz w:val="18"/>
                              <w:szCs w:val="18"/>
                            </w:rPr>
                            <w:delText>" codeSystem="</w:delText>
                          </w:r>
                          <w:r w:rsidRPr="001D683D">
                            <w:rPr>
                              <w:rFonts w:ascii="Courier New" w:hAnsi="Courier New" w:cs="Courier New"/>
                              <w:sz w:val="18"/>
                              <w:szCs w:val="18"/>
                            </w:rPr>
                            <w:delText>2.16.840.1.113883.2.20.6.21</w:delText>
                          </w:r>
                          <w:r w:rsidRPr="001778D6">
                            <w:rPr>
                              <w:rFonts w:ascii="Courier New" w:hAnsi="Courier New" w:cs="Courier New"/>
                              <w:sz w:val="18"/>
                              <w:szCs w:val="18"/>
                            </w:rPr>
                            <w:delText>"</w:delText>
                          </w:r>
                          <w:r>
                            <w:rPr>
                              <w:rFonts w:ascii="Courier New" w:hAnsi="Courier New" w:cs="Courier New"/>
                              <w:sz w:val="18"/>
                              <w:szCs w:val="18"/>
                            </w:rPr>
                            <w:delText xml:space="preserve"> </w:delText>
                          </w:r>
                          <w:r w:rsidRPr="001778D6">
                            <w:rPr>
                              <w:rFonts w:ascii="Courier New" w:hAnsi="Courier New" w:cs="Courier New"/>
                              <w:sz w:val="18"/>
                              <w:szCs w:val="18"/>
                            </w:rPr>
                            <w:delText>displayName</w:delText>
                          </w:r>
                          <w:r>
                            <w:rPr>
                              <w:rFonts w:ascii="Courier New" w:hAnsi="Courier New" w:cs="Courier New"/>
                              <w:sz w:val="18"/>
                              <w:szCs w:val="18"/>
                            </w:rPr>
                            <w:delText>=”</w:delText>
                          </w:r>
                          <w:r w:rsidRPr="00810205">
                            <w:rPr>
                              <w:rFonts w:ascii="Courier New" w:hAnsi="Courier New" w:cs="Courier New"/>
                              <w:sz w:val="18"/>
                              <w:szCs w:val="18"/>
                            </w:rPr>
                            <w:delText>Company Confidential Information</w:delText>
                          </w:r>
                          <w:r w:rsidRPr="001778D6">
                            <w:rPr>
                              <w:rFonts w:ascii="Courier New" w:hAnsi="Courier New" w:cs="Courier New"/>
                              <w:sz w:val="18"/>
                              <w:szCs w:val="18"/>
                            </w:rPr>
                            <w:delText xml:space="preserve"> "/&gt; </w:delText>
                          </w:r>
                          <w:r>
                            <w:rPr>
                              <w:rFonts w:ascii="Courier New" w:hAnsi="Courier New" w:cs="Courier New"/>
                              <w:sz w:val="18"/>
                              <w:szCs w:val="18"/>
                            </w:rPr>
                            <w:delText xml:space="preserve"> </w:delText>
                          </w:r>
                        </w:del>
                      </w:p>
                      <w:p w14:paraId="538C7AC6" w14:textId="77777777" w:rsidR="00292223" w:rsidRDefault="00292223" w:rsidP="003E062B">
                        <w:pPr>
                          <w:pStyle w:val="Default"/>
                          <w:rPr>
                            <w:del w:id="3278" w:author="pbx" w:date="2017-11-03T17:48:00Z"/>
                            <w:rFonts w:ascii="Courier New" w:hAnsi="Courier New" w:cs="Courier New"/>
                            <w:sz w:val="18"/>
                            <w:szCs w:val="18"/>
                          </w:rPr>
                        </w:pPr>
                        <w:del w:id="3279" w:author="pbx" w:date="2017-11-03T17:48:00Z">
                          <w:r>
                            <w:rPr>
                              <w:rFonts w:ascii="Courier New" w:hAnsi="Courier New" w:cs="Courier New"/>
                              <w:sz w:val="18"/>
                              <w:szCs w:val="18"/>
                            </w:rPr>
                            <w:delText xml:space="preserve">  </w:delText>
                          </w:r>
                          <w:r w:rsidRPr="001778D6">
                            <w:rPr>
                              <w:rFonts w:ascii="Courier New" w:hAnsi="Courier New" w:cs="Courier New"/>
                              <w:sz w:val="18"/>
                              <w:szCs w:val="18"/>
                            </w:rPr>
                            <w:delText>&lt;quantity&gt;</w:delText>
                          </w:r>
                        </w:del>
                      </w:p>
                      <w:p w14:paraId="4F4EDB5D" w14:textId="77777777" w:rsidR="00292223" w:rsidRDefault="00292223" w:rsidP="003E062B">
                        <w:pPr>
                          <w:pStyle w:val="Default"/>
                          <w:rPr>
                            <w:del w:id="3280" w:author="pbx" w:date="2017-11-03T17:48:00Z"/>
                            <w:rFonts w:ascii="Courier New" w:hAnsi="Courier New" w:cs="Courier New"/>
                            <w:sz w:val="18"/>
                            <w:szCs w:val="18"/>
                          </w:rPr>
                        </w:pPr>
                        <w:del w:id="3281" w:author="pbx" w:date="2017-11-03T17:48:00Z">
                          <w:r w:rsidRPr="001778D6">
                            <w:rPr>
                              <w:rFonts w:ascii="Courier New" w:hAnsi="Courier New" w:cs="Courier New"/>
                              <w:sz w:val="18"/>
                              <w:szCs w:val="18"/>
                            </w:rPr>
                            <w:delText xml:space="preserve"> </w:delText>
                          </w:r>
                          <w:r>
                            <w:rPr>
                              <w:rFonts w:ascii="Courier New" w:hAnsi="Courier New" w:cs="Courier New"/>
                              <w:sz w:val="18"/>
                              <w:szCs w:val="18"/>
                            </w:rPr>
                            <w:delText xml:space="preserve">   </w:delText>
                          </w:r>
                          <w:r w:rsidRPr="001778D6">
                            <w:rPr>
                              <w:rFonts w:ascii="Courier New" w:hAnsi="Courier New" w:cs="Courier New"/>
                              <w:sz w:val="18"/>
                              <w:szCs w:val="18"/>
                            </w:rPr>
                            <w:delText>&lt;numerator value="value" unit=</w:delText>
                          </w:r>
                          <w:r>
                            <w:rPr>
                              <w:rFonts w:ascii="Courier New" w:hAnsi="Courier New" w:cs="Courier New"/>
                              <w:sz w:val="18"/>
                              <w:szCs w:val="18"/>
                            </w:rPr>
                            <w:delText>“code”</w:delText>
                          </w:r>
                          <w:r w:rsidRPr="001778D6">
                            <w:rPr>
                              <w:rFonts w:ascii="Courier New" w:hAnsi="Courier New" w:cs="Courier New"/>
                              <w:sz w:val="18"/>
                              <w:szCs w:val="18"/>
                            </w:rPr>
                            <w:delText xml:space="preserve">/&gt; </w:delText>
                          </w:r>
                        </w:del>
                      </w:p>
                      <w:p w14:paraId="1F426C08" w14:textId="77777777" w:rsidR="00292223" w:rsidRDefault="00292223" w:rsidP="003E062B">
                        <w:pPr>
                          <w:pStyle w:val="Default"/>
                          <w:rPr>
                            <w:del w:id="3282" w:author="pbx" w:date="2017-11-03T17:48:00Z"/>
                            <w:rFonts w:ascii="Courier New" w:hAnsi="Courier New" w:cs="Courier New"/>
                            <w:sz w:val="18"/>
                            <w:szCs w:val="18"/>
                          </w:rPr>
                        </w:pPr>
                        <w:del w:id="3283" w:author="pbx" w:date="2017-11-03T17:48:00Z">
                          <w:r>
                            <w:rPr>
                              <w:rFonts w:ascii="Courier New" w:hAnsi="Courier New" w:cs="Courier New"/>
                              <w:sz w:val="18"/>
                              <w:szCs w:val="18"/>
                            </w:rPr>
                            <w:delText xml:space="preserve">    </w:delText>
                          </w:r>
                          <w:r w:rsidRPr="001778D6">
                            <w:rPr>
                              <w:rFonts w:ascii="Courier New" w:hAnsi="Courier New" w:cs="Courier New"/>
                              <w:sz w:val="18"/>
                              <w:szCs w:val="18"/>
                            </w:rPr>
                            <w:delText>&lt;denominator value="value" unit=</w:delText>
                          </w:r>
                          <w:r>
                            <w:rPr>
                              <w:rFonts w:ascii="Courier New" w:hAnsi="Courier New" w:cs="Courier New"/>
                              <w:sz w:val="18"/>
                              <w:szCs w:val="18"/>
                            </w:rPr>
                            <w:delText>“code”</w:delText>
                          </w:r>
                          <w:r w:rsidRPr="001778D6">
                            <w:rPr>
                              <w:rFonts w:ascii="Courier New" w:hAnsi="Courier New" w:cs="Courier New"/>
                              <w:sz w:val="18"/>
                              <w:szCs w:val="18"/>
                            </w:rPr>
                            <w:delText xml:space="preserve">/&gt; </w:delText>
                          </w:r>
                        </w:del>
                      </w:p>
                      <w:p w14:paraId="5237424D" w14:textId="77777777" w:rsidR="00292223" w:rsidRPr="005376AC" w:rsidRDefault="00292223" w:rsidP="003E062B">
                        <w:pPr>
                          <w:pStyle w:val="Default"/>
                          <w:rPr>
                            <w:del w:id="3284" w:author="pbx" w:date="2017-11-03T17:48:00Z"/>
                            <w:rFonts w:ascii="Courier New" w:hAnsi="Courier New" w:cs="Courier New"/>
                            <w:sz w:val="18"/>
                            <w:szCs w:val="18"/>
                            <w:lang w:val="fr-CA"/>
                          </w:rPr>
                        </w:pPr>
                        <w:del w:id="3285" w:author="pbx" w:date="2017-11-03T17:48:00Z">
                          <w:r>
                            <w:rPr>
                              <w:rFonts w:ascii="Courier New" w:hAnsi="Courier New" w:cs="Courier New"/>
                              <w:sz w:val="18"/>
                              <w:szCs w:val="18"/>
                            </w:rPr>
                            <w:delText xml:space="preserve">  </w:delText>
                          </w:r>
                          <w:r w:rsidRPr="005376AC">
                            <w:rPr>
                              <w:rFonts w:ascii="Courier New" w:hAnsi="Courier New" w:cs="Courier New"/>
                              <w:sz w:val="18"/>
                              <w:szCs w:val="18"/>
                              <w:lang w:val="fr-CA"/>
                            </w:rPr>
                            <w:delText xml:space="preserve">&lt;/quantity&gt; </w:delText>
                          </w:r>
                        </w:del>
                      </w:p>
                      <w:p w14:paraId="2CF7642F" w14:textId="77777777" w:rsidR="00292223" w:rsidRPr="005376AC" w:rsidRDefault="00292223" w:rsidP="003E062B">
                        <w:pPr>
                          <w:pStyle w:val="Default"/>
                          <w:rPr>
                            <w:del w:id="3286" w:author="pbx" w:date="2017-11-03T17:48:00Z"/>
                            <w:rFonts w:ascii="Courier New" w:hAnsi="Courier New" w:cs="Courier New"/>
                            <w:sz w:val="18"/>
                            <w:szCs w:val="18"/>
                            <w:lang w:val="fr-CA"/>
                          </w:rPr>
                        </w:pPr>
                        <w:del w:id="3287" w:author="pbx" w:date="2017-11-03T17:48:00Z">
                          <w:r w:rsidRPr="005376AC">
                            <w:rPr>
                              <w:rFonts w:ascii="Courier New" w:hAnsi="Courier New" w:cs="Courier New"/>
                              <w:sz w:val="18"/>
                              <w:szCs w:val="18"/>
                              <w:lang w:val="fr-CA"/>
                            </w:rPr>
                            <w:delText xml:space="preserve">  &lt;ingredientSubstance&gt; </w:delText>
                          </w:r>
                        </w:del>
                      </w:p>
                      <w:p w14:paraId="29CB1B3E" w14:textId="77777777" w:rsidR="00292223" w:rsidRPr="005376AC" w:rsidRDefault="00292223" w:rsidP="003E062B">
                        <w:pPr>
                          <w:pStyle w:val="Default"/>
                          <w:rPr>
                            <w:del w:id="3288" w:author="pbx" w:date="2017-11-03T17:48:00Z"/>
                            <w:rFonts w:ascii="Courier New" w:hAnsi="Courier New" w:cs="Courier New"/>
                            <w:sz w:val="18"/>
                            <w:szCs w:val="18"/>
                            <w:lang w:val="fr-CA"/>
                          </w:rPr>
                        </w:pPr>
                        <w:del w:id="3289" w:author="pbx" w:date="2017-11-03T17:48:00Z">
                          <w:r w:rsidRPr="005376AC">
                            <w:rPr>
                              <w:rFonts w:ascii="Courier New" w:hAnsi="Courier New" w:cs="Courier New"/>
                              <w:sz w:val="18"/>
                              <w:szCs w:val="18"/>
                              <w:lang w:val="fr-CA"/>
                            </w:rPr>
                            <w:delText xml:space="preserve">    &lt;code code="</w:delText>
                          </w:r>
                          <w:r>
                            <w:rPr>
                              <w:rFonts w:ascii="Courier New" w:hAnsi="Courier New" w:cs="Courier New"/>
                              <w:i/>
                              <w:sz w:val="18"/>
                              <w:szCs w:val="18"/>
                              <w:lang w:val="fr-CA"/>
                            </w:rPr>
                            <w:delText>ID</w:delText>
                          </w:r>
                          <w:r w:rsidRPr="005376AC">
                            <w:rPr>
                              <w:rFonts w:ascii="Courier New" w:hAnsi="Courier New" w:cs="Courier New"/>
                              <w:sz w:val="18"/>
                              <w:szCs w:val="18"/>
                              <w:lang w:val="fr-CA"/>
                            </w:rPr>
                            <w:delText>" codeSystem="</w:delText>
                          </w:r>
                          <w:r>
                            <w:rPr>
                              <w:rFonts w:ascii="Courier New" w:hAnsi="Courier New" w:cs="Courier New"/>
                              <w:sz w:val="18"/>
                              <w:szCs w:val="18"/>
                              <w:lang w:val="fr-CA"/>
                            </w:rPr>
                            <w:delText>2.16.840.1.113883.2.20.6.14</w:delText>
                          </w:r>
                          <w:r w:rsidRPr="005376AC">
                            <w:rPr>
                              <w:rFonts w:ascii="Courier New" w:hAnsi="Courier New" w:cs="Courier New"/>
                              <w:sz w:val="18"/>
                              <w:szCs w:val="18"/>
                              <w:lang w:val="fr-CA"/>
                            </w:rPr>
                            <w:delText xml:space="preserve">"/&gt; </w:delText>
                          </w:r>
                        </w:del>
                      </w:p>
                      <w:p w14:paraId="6FE0EDE4" w14:textId="77777777" w:rsidR="00292223" w:rsidRDefault="00292223" w:rsidP="003E062B">
                        <w:pPr>
                          <w:pStyle w:val="Default"/>
                          <w:rPr>
                            <w:del w:id="3290" w:author="pbx" w:date="2017-11-03T17:48:00Z"/>
                            <w:rFonts w:ascii="Courier New" w:hAnsi="Courier New" w:cs="Courier New"/>
                            <w:sz w:val="18"/>
                            <w:szCs w:val="18"/>
                          </w:rPr>
                        </w:pPr>
                        <w:del w:id="3291" w:author="pbx" w:date="2017-11-03T17:48:00Z">
                          <w:r w:rsidRPr="005376AC">
                            <w:rPr>
                              <w:rFonts w:ascii="Courier New" w:hAnsi="Courier New" w:cs="Courier New"/>
                              <w:sz w:val="18"/>
                              <w:szCs w:val="18"/>
                              <w:lang w:val="fr-CA"/>
                            </w:rPr>
                            <w:delText xml:space="preserve">      </w:delText>
                          </w:r>
                          <w:r w:rsidRPr="001778D6">
                            <w:rPr>
                              <w:rFonts w:ascii="Courier New" w:hAnsi="Courier New" w:cs="Courier New"/>
                              <w:sz w:val="18"/>
                              <w:szCs w:val="18"/>
                            </w:rPr>
                            <w:delText>&lt;name&gt;inactive ingredient name&lt;/name&gt;</w:delText>
                          </w:r>
                        </w:del>
                      </w:p>
                      <w:p w14:paraId="231331E6" w14:textId="77777777" w:rsidR="00292223" w:rsidRDefault="00292223" w:rsidP="003E062B">
                        <w:pPr>
                          <w:pStyle w:val="Default"/>
                          <w:rPr>
                            <w:del w:id="3292" w:author="pbx" w:date="2017-11-03T17:48:00Z"/>
                            <w:rFonts w:ascii="Courier New" w:hAnsi="Courier New" w:cs="Courier New"/>
                            <w:sz w:val="18"/>
                            <w:szCs w:val="18"/>
                          </w:rPr>
                        </w:pPr>
                        <w:del w:id="3293" w:author="pbx" w:date="2017-11-03T17:48:00Z">
                          <w:r w:rsidRPr="001778D6">
                            <w:rPr>
                              <w:rFonts w:ascii="Courier New" w:hAnsi="Courier New" w:cs="Courier New"/>
                              <w:sz w:val="18"/>
                              <w:szCs w:val="18"/>
                            </w:rPr>
                            <w:delText xml:space="preserve"> </w:delText>
                          </w:r>
                          <w:r>
                            <w:rPr>
                              <w:rFonts w:ascii="Courier New" w:hAnsi="Courier New" w:cs="Courier New"/>
                              <w:sz w:val="18"/>
                              <w:szCs w:val="18"/>
                            </w:rPr>
                            <w:delText xml:space="preserve"> </w:delText>
                          </w:r>
                          <w:r w:rsidRPr="001778D6">
                            <w:rPr>
                              <w:rFonts w:ascii="Courier New" w:hAnsi="Courier New" w:cs="Courier New"/>
                              <w:sz w:val="18"/>
                              <w:szCs w:val="18"/>
                            </w:rPr>
                            <w:delText xml:space="preserve">&lt;/ingredientSubstance&gt; </w:delText>
                          </w:r>
                        </w:del>
                      </w:p>
                      <w:p w14:paraId="326E17F3" w14:textId="77777777" w:rsidR="00292223" w:rsidRPr="00C66DC9" w:rsidRDefault="00292223" w:rsidP="003E062B">
                        <w:pPr>
                          <w:pStyle w:val="Default"/>
                          <w:rPr>
                            <w:del w:id="3294" w:author="pbx" w:date="2017-11-03T17:48:00Z"/>
                            <w:rFonts w:ascii="Courier New" w:hAnsi="Courier New" w:cs="Courier New"/>
                            <w:sz w:val="18"/>
                            <w:szCs w:val="18"/>
                          </w:rPr>
                        </w:pPr>
                        <w:del w:id="3295" w:author="pbx" w:date="2017-11-03T17:48:00Z">
                          <w:r w:rsidRPr="001778D6">
                            <w:rPr>
                              <w:rFonts w:ascii="Courier New" w:hAnsi="Courier New" w:cs="Courier New"/>
                              <w:sz w:val="18"/>
                              <w:szCs w:val="18"/>
                            </w:rPr>
                            <w:delText>&lt;/ingredient&gt;</w:delText>
                          </w:r>
                        </w:del>
                      </w:p>
                    </w:txbxContent>
                  </v:textbox>
                  <w10:anchorlock/>
                </v:shape>
              </w:pict>
            </mc:Fallback>
          </mc:AlternateContent>
        </w:r>
      </w:del>
    </w:p>
    <w:p w:rsidR="00814C3D" w:rsidRDefault="00814C3D" w:rsidP="00DF0F23">
      <w:pPr>
        <w:rPr>
          <w:del w:id="2389" w:author="pbx" w:date="2017-11-03T17:48:00Z"/>
        </w:rPr>
      </w:pPr>
    </w:p>
    <w:p w:rsidR="00D4569C" w:rsidRPr="00D4569C" w:rsidRDefault="00D4569C" w:rsidP="00D4569C">
      <w:pPr>
        <w:pStyle w:val="Default"/>
        <w:rPr>
          <w:ins w:id="2390" w:author="pbx" w:date="2017-11-03T17:48:00Z"/>
          <w:sz w:val="23"/>
          <w:szCs w:val="23"/>
        </w:rPr>
      </w:pPr>
      <w:ins w:id="2391" w:author="pbx" w:date="2017-11-03T17:48:00Z">
        <w:r w:rsidRPr="00D4569C">
          <w:rPr>
            <w:sz w:val="23"/>
            <w:szCs w:val="23"/>
          </w:rPr>
          <w:t xml:space="preserve">&lt;ingredient classCode="IACT"&gt; </w:t>
        </w:r>
      </w:ins>
    </w:p>
    <w:p w:rsidR="00D4569C" w:rsidRPr="00D4569C" w:rsidRDefault="00D4569C" w:rsidP="00D4569C">
      <w:pPr>
        <w:pStyle w:val="Default"/>
        <w:ind w:left="288"/>
        <w:rPr>
          <w:ins w:id="2392" w:author="pbx" w:date="2017-11-03T17:48:00Z"/>
          <w:sz w:val="23"/>
          <w:szCs w:val="23"/>
        </w:rPr>
      </w:pPr>
      <w:ins w:id="2393" w:author="pbx" w:date="2017-11-03T17:48:00Z">
        <w:r w:rsidRPr="00D4569C">
          <w:rPr>
            <w:sz w:val="23"/>
            <w:szCs w:val="23"/>
          </w:rPr>
          <w:t xml:space="preserve">&lt;confidentialityCode code="1" codeSystem="2.16.840.1.113883.2.20.6.21" displayName=”Company Confidential Information "/&gt;  </w:t>
        </w:r>
      </w:ins>
    </w:p>
    <w:p w:rsidR="00D4569C" w:rsidRPr="00D4569C" w:rsidRDefault="00D4569C" w:rsidP="00D4569C">
      <w:pPr>
        <w:pStyle w:val="Default"/>
        <w:ind w:left="288"/>
        <w:rPr>
          <w:ins w:id="2394" w:author="pbx" w:date="2017-11-03T17:48:00Z"/>
          <w:sz w:val="23"/>
          <w:szCs w:val="23"/>
        </w:rPr>
      </w:pPr>
      <w:ins w:id="2395" w:author="pbx" w:date="2017-11-03T17:48:00Z">
        <w:r w:rsidRPr="00D4569C">
          <w:rPr>
            <w:sz w:val="23"/>
            <w:szCs w:val="23"/>
          </w:rPr>
          <w:t>&lt;quantity&gt;</w:t>
        </w:r>
      </w:ins>
    </w:p>
    <w:p w:rsidR="00D4569C" w:rsidRPr="00D4569C" w:rsidRDefault="00D4569C" w:rsidP="00D4569C">
      <w:pPr>
        <w:pStyle w:val="Default"/>
        <w:ind w:left="576"/>
        <w:rPr>
          <w:ins w:id="2396" w:author="pbx" w:date="2017-11-03T17:48:00Z"/>
          <w:sz w:val="23"/>
          <w:szCs w:val="23"/>
        </w:rPr>
      </w:pPr>
      <w:ins w:id="2397" w:author="pbx" w:date="2017-11-03T17:48:00Z">
        <w:r w:rsidRPr="00D4569C">
          <w:rPr>
            <w:sz w:val="23"/>
            <w:szCs w:val="23"/>
          </w:rPr>
          <w:t xml:space="preserve">&lt;numerator value="value" unit=“code”/&gt; </w:t>
        </w:r>
      </w:ins>
    </w:p>
    <w:p w:rsidR="00D4569C" w:rsidRPr="00D4569C" w:rsidRDefault="00D4569C" w:rsidP="00D4569C">
      <w:pPr>
        <w:pStyle w:val="Default"/>
        <w:ind w:left="576"/>
        <w:rPr>
          <w:ins w:id="2398" w:author="pbx" w:date="2017-11-03T17:48:00Z"/>
          <w:sz w:val="23"/>
          <w:szCs w:val="23"/>
        </w:rPr>
      </w:pPr>
      <w:ins w:id="2399" w:author="pbx" w:date="2017-11-03T17:48:00Z">
        <w:r w:rsidRPr="00D4569C">
          <w:rPr>
            <w:sz w:val="23"/>
            <w:szCs w:val="23"/>
          </w:rPr>
          <w:t xml:space="preserve">&lt;denominator value="value" unit=“code”/&gt; </w:t>
        </w:r>
      </w:ins>
    </w:p>
    <w:p w:rsidR="00D4569C" w:rsidRPr="00CE7EFF" w:rsidRDefault="00D4569C" w:rsidP="00D4569C">
      <w:pPr>
        <w:pStyle w:val="Default"/>
        <w:ind w:left="288"/>
        <w:rPr>
          <w:ins w:id="2400" w:author="pbx" w:date="2017-11-03T17:48:00Z"/>
          <w:sz w:val="23"/>
          <w:szCs w:val="23"/>
          <w:lang w:val="fr-CA"/>
        </w:rPr>
      </w:pPr>
      <w:ins w:id="2401" w:author="pbx" w:date="2017-11-03T17:48:00Z">
        <w:r w:rsidRPr="00CE7EFF">
          <w:rPr>
            <w:sz w:val="23"/>
            <w:szCs w:val="23"/>
            <w:lang w:val="fr-CA"/>
          </w:rPr>
          <w:t xml:space="preserve">&lt;/quantity&gt; </w:t>
        </w:r>
      </w:ins>
    </w:p>
    <w:p w:rsidR="00D4569C" w:rsidRPr="00CE7EFF" w:rsidRDefault="00D4569C" w:rsidP="00D4569C">
      <w:pPr>
        <w:pStyle w:val="Default"/>
        <w:ind w:left="288"/>
        <w:rPr>
          <w:ins w:id="2402" w:author="pbx" w:date="2017-11-03T17:48:00Z"/>
          <w:sz w:val="23"/>
          <w:szCs w:val="23"/>
          <w:lang w:val="fr-CA"/>
        </w:rPr>
      </w:pPr>
      <w:ins w:id="2403" w:author="pbx" w:date="2017-11-03T17:48:00Z">
        <w:r w:rsidRPr="00CE7EFF">
          <w:rPr>
            <w:sz w:val="23"/>
            <w:szCs w:val="23"/>
            <w:lang w:val="fr-CA"/>
          </w:rPr>
          <w:t xml:space="preserve">&lt;ingredientSubstance&gt; </w:t>
        </w:r>
      </w:ins>
    </w:p>
    <w:p w:rsidR="00D4569C" w:rsidRPr="00CE7EFF" w:rsidRDefault="00D4569C" w:rsidP="00D4569C">
      <w:pPr>
        <w:pStyle w:val="Default"/>
        <w:ind w:left="576"/>
        <w:rPr>
          <w:ins w:id="2404" w:author="pbx" w:date="2017-11-03T17:48:00Z"/>
          <w:sz w:val="23"/>
          <w:szCs w:val="23"/>
          <w:lang w:val="fr-CA"/>
        </w:rPr>
      </w:pPr>
      <w:ins w:id="2405" w:author="pbx" w:date="2017-11-03T17:48:00Z">
        <w:r w:rsidRPr="00CE7EFF">
          <w:rPr>
            <w:sz w:val="23"/>
            <w:szCs w:val="23"/>
            <w:lang w:val="fr-CA"/>
          </w:rPr>
          <w:t xml:space="preserve">&lt;code code="ID" codeSystem="2.16.840.1.113883.2.20.6.14"/&gt; </w:t>
        </w:r>
      </w:ins>
    </w:p>
    <w:p w:rsidR="00D4569C" w:rsidRPr="00D4569C" w:rsidRDefault="00D4569C" w:rsidP="00D4569C">
      <w:pPr>
        <w:pStyle w:val="Default"/>
        <w:ind w:left="576"/>
        <w:rPr>
          <w:ins w:id="2406" w:author="pbx" w:date="2017-11-03T17:48:00Z"/>
          <w:sz w:val="23"/>
          <w:szCs w:val="23"/>
        </w:rPr>
      </w:pPr>
      <w:ins w:id="2407" w:author="pbx" w:date="2017-11-03T17:48:00Z">
        <w:r w:rsidRPr="00D4569C">
          <w:rPr>
            <w:sz w:val="23"/>
            <w:szCs w:val="23"/>
          </w:rPr>
          <w:t>&lt;name&gt;inactive ingredient name&lt;/name&gt;</w:t>
        </w:r>
      </w:ins>
    </w:p>
    <w:p w:rsidR="00D4569C" w:rsidRPr="00D4569C" w:rsidRDefault="00D4569C" w:rsidP="00D4569C">
      <w:pPr>
        <w:pStyle w:val="Default"/>
        <w:ind w:left="288"/>
        <w:rPr>
          <w:ins w:id="2408" w:author="pbx" w:date="2017-11-03T17:48:00Z"/>
          <w:sz w:val="23"/>
          <w:szCs w:val="23"/>
        </w:rPr>
      </w:pPr>
      <w:ins w:id="2409" w:author="pbx" w:date="2017-11-03T17:48:00Z">
        <w:r w:rsidRPr="00D4569C">
          <w:rPr>
            <w:sz w:val="23"/>
            <w:szCs w:val="23"/>
          </w:rPr>
          <w:t xml:space="preserve">&lt;/ingredientSubstance&gt; </w:t>
        </w:r>
      </w:ins>
    </w:p>
    <w:p w:rsidR="00D4569C" w:rsidRPr="00D4569C" w:rsidRDefault="00D4569C" w:rsidP="00D4569C">
      <w:pPr>
        <w:pStyle w:val="Default"/>
        <w:rPr>
          <w:ins w:id="2410" w:author="pbx" w:date="2017-11-03T17:48:00Z"/>
          <w:sz w:val="23"/>
          <w:szCs w:val="23"/>
        </w:rPr>
      </w:pPr>
      <w:ins w:id="2411" w:author="pbx" w:date="2017-11-03T17:48:00Z">
        <w:r w:rsidRPr="00D4569C">
          <w:rPr>
            <w:sz w:val="23"/>
            <w:szCs w:val="23"/>
          </w:rPr>
          <w:t>&lt;/ingredient&gt;</w:t>
        </w:r>
      </w:ins>
    </w:p>
    <w:p w:rsidR="00814C3D" w:rsidRDefault="00814C3D" w:rsidP="0080029F"/>
    <w:p w:rsidR="00814C3D" w:rsidRDefault="00814C3D" w:rsidP="0080029F">
      <w:r>
        <w:t>Outlined below is an example of a r</w:t>
      </w:r>
      <w:r w:rsidRPr="00814C3D">
        <w:t xml:space="preserve">eference </w:t>
      </w:r>
      <w:r>
        <w:t>i</w:t>
      </w:r>
      <w:r w:rsidRPr="00814C3D">
        <w:t xml:space="preserve">ngredient for </w:t>
      </w:r>
      <w:r>
        <w:t>the s</w:t>
      </w:r>
      <w:r w:rsidRPr="00814C3D">
        <w:t>trength</w:t>
      </w:r>
      <w:r>
        <w:t>:</w:t>
      </w:r>
    </w:p>
    <w:p w:rsidR="00814C3D" w:rsidRDefault="00814C3D" w:rsidP="00DF0F23">
      <w:pPr>
        <w:rPr>
          <w:del w:id="2412" w:author="pbx" w:date="2017-11-03T17:48:00Z"/>
        </w:rPr>
      </w:pPr>
      <w:del w:id="2413" w:author="pbx" w:date="2017-11-03T17:48:00Z">
        <w:r w:rsidRPr="000A6564">
          <w:rPr>
            <w:noProof/>
            <w:lang w:val="en-US"/>
          </w:rPr>
          <mc:AlternateContent>
            <mc:Choice Requires="wps">
              <w:drawing>
                <wp:inline distT="0" distB="0" distL="0" distR="0" wp14:anchorId="42612E33" wp14:editId="25362B60">
                  <wp:extent cx="5899868" cy="1166883"/>
                  <wp:effectExtent l="57150" t="0" r="81915" b="128905"/>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1166883"/>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814C3D">
                              <w:pPr>
                                <w:pStyle w:val="Default"/>
                                <w:rPr>
                                  <w:del w:id="2414" w:author="pbx" w:date="2017-11-03T17:48:00Z"/>
                                  <w:rFonts w:ascii="Courier New" w:hAnsi="Courier New" w:cs="Courier New"/>
                                  <w:sz w:val="18"/>
                                  <w:szCs w:val="18"/>
                                </w:rPr>
                              </w:pPr>
                              <w:del w:id="2415" w:author="pbx" w:date="2017-11-03T17:48:00Z">
                                <w:r w:rsidRPr="00A65E61">
                                  <w:rPr>
                                    <w:rFonts w:ascii="Courier New" w:hAnsi="Courier New" w:cs="Courier New"/>
                                    <w:sz w:val="18"/>
                                    <w:szCs w:val="18"/>
                                  </w:rPr>
                                  <w:delText xml:space="preserve">&lt;ingredient classCode=“ACTIR”&gt; </w:delText>
                                </w:r>
                              </w:del>
                            </w:p>
                            <w:p w:rsidR="00292223" w:rsidRDefault="00292223" w:rsidP="00814C3D">
                              <w:pPr>
                                <w:pStyle w:val="Default"/>
                                <w:rPr>
                                  <w:del w:id="2416" w:author="pbx" w:date="2017-11-03T17:48:00Z"/>
                                  <w:rFonts w:ascii="Courier New" w:hAnsi="Courier New" w:cs="Courier New"/>
                                  <w:sz w:val="18"/>
                                  <w:szCs w:val="18"/>
                                </w:rPr>
                              </w:pPr>
                              <w:del w:id="2417" w:author="pbx" w:date="2017-11-03T17:48:00Z">
                                <w:r>
                                  <w:rPr>
                                    <w:rFonts w:ascii="Courier New" w:hAnsi="Courier New" w:cs="Courier New"/>
                                    <w:sz w:val="18"/>
                                    <w:szCs w:val="18"/>
                                  </w:rPr>
                                  <w:delText xml:space="preserve">  </w:delText>
                                </w:r>
                                <w:r w:rsidRPr="00A65E61">
                                  <w:rPr>
                                    <w:rFonts w:ascii="Courier New" w:hAnsi="Courier New" w:cs="Courier New"/>
                                    <w:sz w:val="18"/>
                                    <w:szCs w:val="18"/>
                                  </w:rPr>
                                  <w:delText xml:space="preserve">&lt;ingredientSubstance&gt; </w:delText>
                                </w:r>
                              </w:del>
                            </w:p>
                            <w:p w:rsidR="00292223" w:rsidRDefault="00292223" w:rsidP="00814C3D">
                              <w:pPr>
                                <w:pStyle w:val="Default"/>
                                <w:rPr>
                                  <w:del w:id="2418" w:author="pbx" w:date="2017-11-03T17:48:00Z"/>
                                  <w:rFonts w:ascii="Courier New" w:hAnsi="Courier New" w:cs="Courier New"/>
                                  <w:sz w:val="18"/>
                                  <w:szCs w:val="18"/>
                                </w:rPr>
                              </w:pPr>
                              <w:del w:id="2419" w:author="pbx" w:date="2017-11-03T17:48:00Z">
                                <w:r>
                                  <w:rPr>
                                    <w:rFonts w:ascii="Courier New" w:hAnsi="Courier New" w:cs="Courier New"/>
                                    <w:sz w:val="18"/>
                                    <w:szCs w:val="18"/>
                                  </w:rPr>
                                  <w:delText xml:space="preserve">    </w:delText>
                                </w:r>
                                <w:r w:rsidRPr="00A65E61">
                                  <w:rPr>
                                    <w:rFonts w:ascii="Courier New" w:hAnsi="Courier New" w:cs="Courier New"/>
                                    <w:sz w:val="18"/>
                                    <w:szCs w:val="18"/>
                                  </w:rPr>
                                  <w:delText>&lt;asEquivalentSubstance&gt;</w:delText>
                                </w:r>
                              </w:del>
                            </w:p>
                            <w:p w:rsidR="00292223" w:rsidRDefault="00292223" w:rsidP="00814C3D">
                              <w:pPr>
                                <w:pStyle w:val="Default"/>
                                <w:rPr>
                                  <w:del w:id="2420" w:author="pbx" w:date="2017-11-03T17:48:00Z"/>
                                  <w:rFonts w:ascii="Courier New" w:hAnsi="Courier New" w:cs="Courier New"/>
                                  <w:sz w:val="18"/>
                                  <w:szCs w:val="18"/>
                                </w:rPr>
                              </w:pPr>
                              <w:del w:id="2421" w:author="pbx" w:date="2017-11-03T17:48:00Z">
                                <w:r>
                                  <w:rPr>
                                    <w:rFonts w:ascii="Courier New" w:hAnsi="Courier New" w:cs="Courier New"/>
                                    <w:sz w:val="18"/>
                                    <w:szCs w:val="18"/>
                                  </w:rPr>
                                  <w:delText xml:space="preserve">  </w:delText>
                                </w:r>
                                <w:r w:rsidRPr="00A65E61">
                                  <w:rPr>
                                    <w:rFonts w:ascii="Courier New" w:hAnsi="Courier New" w:cs="Courier New"/>
                                    <w:sz w:val="18"/>
                                    <w:szCs w:val="18"/>
                                  </w:rPr>
                                  <w:delText xml:space="preserve"> </w:delText>
                                </w:r>
                                <w:r>
                                  <w:rPr>
                                    <w:rFonts w:ascii="Courier New" w:hAnsi="Courier New" w:cs="Courier New"/>
                                    <w:sz w:val="18"/>
                                    <w:szCs w:val="18"/>
                                  </w:rPr>
                                  <w:delText xml:space="preserve">   </w:delText>
                                </w:r>
                                <w:r w:rsidRPr="00A65E61">
                                  <w:rPr>
                                    <w:rFonts w:ascii="Courier New" w:hAnsi="Courier New" w:cs="Courier New"/>
                                    <w:sz w:val="18"/>
                                    <w:szCs w:val="18"/>
                                  </w:rPr>
                                  <w:delText>&lt;definingSubstance&gt;</w:delText>
                                </w:r>
                              </w:del>
                            </w:p>
                            <w:p w:rsidR="00292223" w:rsidRDefault="00292223" w:rsidP="00814C3D">
                              <w:pPr>
                                <w:pStyle w:val="Default"/>
                                <w:ind w:left="864"/>
                                <w:rPr>
                                  <w:del w:id="2422" w:author="pbx" w:date="2017-11-03T17:48:00Z"/>
                                  <w:rFonts w:ascii="Courier New" w:hAnsi="Courier New" w:cs="Courier New"/>
                                  <w:sz w:val="18"/>
                                  <w:szCs w:val="18"/>
                                </w:rPr>
                              </w:pPr>
                              <w:del w:id="2423" w:author="pbx" w:date="2017-11-03T17:48:00Z">
                                <w:r w:rsidRPr="00A65E61">
                                  <w:rPr>
                                    <w:rFonts w:ascii="Courier New" w:hAnsi="Courier New" w:cs="Courier New"/>
                                    <w:sz w:val="18"/>
                                    <w:szCs w:val="18"/>
                                  </w:rPr>
                                  <w:delText>&lt;code code="A123455678" codeSystem="</w:delText>
                                </w:r>
                                <w:r>
                                  <w:rPr>
                                    <w:rFonts w:ascii="Courier New" w:hAnsi="Courier New" w:cs="Courier New"/>
                                    <w:sz w:val="18"/>
                                    <w:szCs w:val="18"/>
                                  </w:rPr>
                                  <w:delText>2.16.840.1.113883.2.20.6.14</w:delText>
                                </w:r>
                                <w:r w:rsidRPr="00A65E61">
                                  <w:rPr>
                                    <w:rFonts w:ascii="Courier New" w:hAnsi="Courier New" w:cs="Courier New"/>
                                    <w:sz w:val="18"/>
                                    <w:szCs w:val="18"/>
                                  </w:rPr>
                                  <w:delText>"/&gt;</w:delText>
                                </w:r>
                              </w:del>
                            </w:p>
                            <w:p w:rsidR="00292223" w:rsidRPr="00C66DC9" w:rsidRDefault="00292223" w:rsidP="00814C3D">
                              <w:pPr>
                                <w:pStyle w:val="Default"/>
                                <w:rPr>
                                  <w:del w:id="2424" w:author="pbx" w:date="2017-11-03T17:48:00Z"/>
                                  <w:rFonts w:ascii="Courier New" w:hAnsi="Courier New" w:cs="Courier New"/>
                                  <w:sz w:val="18"/>
                                  <w:szCs w:val="18"/>
                                </w:rPr>
                              </w:pPr>
                              <w:del w:id="2425" w:author="pbx" w:date="2017-11-03T17:48:00Z">
                                <w:r w:rsidRPr="00A65E61">
                                  <w:rPr>
                                    <w:rFonts w:ascii="Courier New" w:hAnsi="Courier New" w:cs="Courier New"/>
                                    <w:sz w:val="18"/>
                                    <w:szCs w:val="18"/>
                                  </w:rPr>
                                  <w:delText xml:space="preserve"> </w:delText>
                                </w:r>
                                <w:r>
                                  <w:rPr>
                                    <w:rFonts w:ascii="Courier New" w:hAnsi="Courier New" w:cs="Courier New"/>
                                    <w:sz w:val="18"/>
                                    <w:szCs w:val="18"/>
                                  </w:rPr>
                                  <w:delText xml:space="preserve">       </w:delText>
                                </w:r>
                                <w:r w:rsidRPr="00A65E61">
                                  <w:rPr>
                                    <w:rFonts w:ascii="Courier New" w:hAnsi="Courier New" w:cs="Courier New"/>
                                    <w:sz w:val="18"/>
                                    <w:szCs w:val="18"/>
                                  </w:rPr>
                                  <w:delText>&lt;name&gt;tazemate formate&lt;/name&gt;</w:delText>
                                </w:r>
                              </w:del>
                            </w:p>
                          </w:txbxContent>
                        </wps:txbx>
                        <wps:bodyPr rot="0" vert="horz" wrap="square" lIns="91440" tIns="45720" rIns="91440" bIns="45720" anchor="t" anchorCtr="0">
                          <a:noAutofit/>
                        </wps:bodyPr>
                      </wps:wsp>
                    </a:graphicData>
                  </a:graphic>
                </wp:inline>
              </w:drawing>
            </mc:Choice>
            <mc:Fallback>
              <w:pict>
                <v:shape id="_x0000_s1072" type="#_x0000_t202" style="width:464.55pt;height:9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" fillcolor="#c6d9f1 [671]">
                  <v:shadow on="t" color="#bfbfbf [2412]" offset="0,4pt"/>
                  <v:textbox>
                    <w:txbxContent>
                      <w:p w14:paraId="7EC682D2" w14:textId="77777777" w:rsidR="00292223" w:rsidRDefault="00292223" w:rsidP="00814C3D">
                        <w:pPr>
                          <w:pStyle w:val="Default"/>
                          <w:rPr>
                            <w:del w:id="3333" w:author="pbx" w:date="2017-11-03T17:48:00Z"/>
                            <w:rFonts w:ascii="Courier New" w:hAnsi="Courier New" w:cs="Courier New"/>
                            <w:sz w:val="18"/>
                            <w:szCs w:val="18"/>
                          </w:rPr>
                        </w:pPr>
                        <w:del w:id="3334" w:author="pbx" w:date="2017-11-03T17:48:00Z">
                          <w:r w:rsidRPr="00A65E61">
                            <w:rPr>
                              <w:rFonts w:ascii="Courier New" w:hAnsi="Courier New" w:cs="Courier New"/>
                              <w:sz w:val="18"/>
                              <w:szCs w:val="18"/>
                            </w:rPr>
                            <w:delText xml:space="preserve">&lt;ingredient classCode=“ACTIR”&gt; </w:delText>
                          </w:r>
                        </w:del>
                      </w:p>
                      <w:p w14:paraId="2095BF4E" w14:textId="77777777" w:rsidR="00292223" w:rsidRDefault="00292223" w:rsidP="00814C3D">
                        <w:pPr>
                          <w:pStyle w:val="Default"/>
                          <w:rPr>
                            <w:del w:id="3335" w:author="pbx" w:date="2017-11-03T17:48:00Z"/>
                            <w:rFonts w:ascii="Courier New" w:hAnsi="Courier New" w:cs="Courier New"/>
                            <w:sz w:val="18"/>
                            <w:szCs w:val="18"/>
                          </w:rPr>
                        </w:pPr>
                        <w:del w:id="3336" w:author="pbx" w:date="2017-11-03T17:48:00Z">
                          <w:r>
                            <w:rPr>
                              <w:rFonts w:ascii="Courier New" w:hAnsi="Courier New" w:cs="Courier New"/>
                              <w:sz w:val="18"/>
                              <w:szCs w:val="18"/>
                            </w:rPr>
                            <w:delText xml:space="preserve">  </w:delText>
                          </w:r>
                          <w:r w:rsidRPr="00A65E61">
                            <w:rPr>
                              <w:rFonts w:ascii="Courier New" w:hAnsi="Courier New" w:cs="Courier New"/>
                              <w:sz w:val="18"/>
                              <w:szCs w:val="18"/>
                            </w:rPr>
                            <w:delText xml:space="preserve">&lt;ingredientSubstance&gt; </w:delText>
                          </w:r>
                        </w:del>
                      </w:p>
                      <w:p w14:paraId="2BD8E77B" w14:textId="77777777" w:rsidR="00292223" w:rsidRDefault="00292223" w:rsidP="00814C3D">
                        <w:pPr>
                          <w:pStyle w:val="Default"/>
                          <w:rPr>
                            <w:del w:id="3337" w:author="pbx" w:date="2017-11-03T17:48:00Z"/>
                            <w:rFonts w:ascii="Courier New" w:hAnsi="Courier New" w:cs="Courier New"/>
                            <w:sz w:val="18"/>
                            <w:szCs w:val="18"/>
                          </w:rPr>
                        </w:pPr>
                        <w:del w:id="3338" w:author="pbx" w:date="2017-11-03T17:48:00Z">
                          <w:r>
                            <w:rPr>
                              <w:rFonts w:ascii="Courier New" w:hAnsi="Courier New" w:cs="Courier New"/>
                              <w:sz w:val="18"/>
                              <w:szCs w:val="18"/>
                            </w:rPr>
                            <w:delText xml:space="preserve">    </w:delText>
                          </w:r>
                          <w:r w:rsidRPr="00A65E61">
                            <w:rPr>
                              <w:rFonts w:ascii="Courier New" w:hAnsi="Courier New" w:cs="Courier New"/>
                              <w:sz w:val="18"/>
                              <w:szCs w:val="18"/>
                            </w:rPr>
                            <w:delText>&lt;asEquivalentSubstance&gt;</w:delText>
                          </w:r>
                        </w:del>
                      </w:p>
                      <w:p w14:paraId="3B3532D9" w14:textId="77777777" w:rsidR="00292223" w:rsidRDefault="00292223" w:rsidP="00814C3D">
                        <w:pPr>
                          <w:pStyle w:val="Default"/>
                          <w:rPr>
                            <w:del w:id="3339" w:author="pbx" w:date="2017-11-03T17:48:00Z"/>
                            <w:rFonts w:ascii="Courier New" w:hAnsi="Courier New" w:cs="Courier New"/>
                            <w:sz w:val="18"/>
                            <w:szCs w:val="18"/>
                          </w:rPr>
                        </w:pPr>
                        <w:del w:id="3340" w:author="pbx" w:date="2017-11-03T17:48:00Z">
                          <w:r>
                            <w:rPr>
                              <w:rFonts w:ascii="Courier New" w:hAnsi="Courier New" w:cs="Courier New"/>
                              <w:sz w:val="18"/>
                              <w:szCs w:val="18"/>
                            </w:rPr>
                            <w:delText xml:space="preserve">  </w:delText>
                          </w:r>
                          <w:r w:rsidRPr="00A65E61">
                            <w:rPr>
                              <w:rFonts w:ascii="Courier New" w:hAnsi="Courier New" w:cs="Courier New"/>
                              <w:sz w:val="18"/>
                              <w:szCs w:val="18"/>
                            </w:rPr>
                            <w:delText xml:space="preserve"> </w:delText>
                          </w:r>
                          <w:r>
                            <w:rPr>
                              <w:rFonts w:ascii="Courier New" w:hAnsi="Courier New" w:cs="Courier New"/>
                              <w:sz w:val="18"/>
                              <w:szCs w:val="18"/>
                            </w:rPr>
                            <w:delText xml:space="preserve">   </w:delText>
                          </w:r>
                          <w:r w:rsidRPr="00A65E61">
                            <w:rPr>
                              <w:rFonts w:ascii="Courier New" w:hAnsi="Courier New" w:cs="Courier New"/>
                              <w:sz w:val="18"/>
                              <w:szCs w:val="18"/>
                            </w:rPr>
                            <w:delText>&lt;definingSubstance&gt;</w:delText>
                          </w:r>
                        </w:del>
                      </w:p>
                      <w:p w14:paraId="02EC8E85" w14:textId="77777777" w:rsidR="00292223" w:rsidRDefault="00292223" w:rsidP="00814C3D">
                        <w:pPr>
                          <w:pStyle w:val="Default"/>
                          <w:ind w:left="864"/>
                          <w:rPr>
                            <w:del w:id="3341" w:author="pbx" w:date="2017-11-03T17:48:00Z"/>
                            <w:rFonts w:ascii="Courier New" w:hAnsi="Courier New" w:cs="Courier New"/>
                            <w:sz w:val="18"/>
                            <w:szCs w:val="18"/>
                          </w:rPr>
                        </w:pPr>
                        <w:del w:id="3342" w:author="pbx" w:date="2017-11-03T17:48:00Z">
                          <w:r w:rsidRPr="00A65E61">
                            <w:rPr>
                              <w:rFonts w:ascii="Courier New" w:hAnsi="Courier New" w:cs="Courier New"/>
                              <w:sz w:val="18"/>
                              <w:szCs w:val="18"/>
                            </w:rPr>
                            <w:delText>&lt;code code="A123455678" codeSystem="</w:delText>
                          </w:r>
                          <w:r>
                            <w:rPr>
                              <w:rFonts w:ascii="Courier New" w:hAnsi="Courier New" w:cs="Courier New"/>
                              <w:sz w:val="18"/>
                              <w:szCs w:val="18"/>
                            </w:rPr>
                            <w:delText>2.16.840.1.113883.2.20.6.14</w:delText>
                          </w:r>
                          <w:r w:rsidRPr="00A65E61">
                            <w:rPr>
                              <w:rFonts w:ascii="Courier New" w:hAnsi="Courier New" w:cs="Courier New"/>
                              <w:sz w:val="18"/>
                              <w:szCs w:val="18"/>
                            </w:rPr>
                            <w:delText>"/&gt;</w:delText>
                          </w:r>
                        </w:del>
                      </w:p>
                      <w:p w14:paraId="48243612" w14:textId="77777777" w:rsidR="00292223" w:rsidRPr="00C66DC9" w:rsidRDefault="00292223" w:rsidP="00814C3D">
                        <w:pPr>
                          <w:pStyle w:val="Default"/>
                          <w:rPr>
                            <w:del w:id="3343" w:author="pbx" w:date="2017-11-03T17:48:00Z"/>
                            <w:rFonts w:ascii="Courier New" w:hAnsi="Courier New" w:cs="Courier New"/>
                            <w:sz w:val="18"/>
                            <w:szCs w:val="18"/>
                          </w:rPr>
                        </w:pPr>
                        <w:del w:id="3344" w:author="pbx" w:date="2017-11-03T17:48:00Z">
                          <w:r w:rsidRPr="00A65E61">
                            <w:rPr>
                              <w:rFonts w:ascii="Courier New" w:hAnsi="Courier New" w:cs="Courier New"/>
                              <w:sz w:val="18"/>
                              <w:szCs w:val="18"/>
                            </w:rPr>
                            <w:delText xml:space="preserve"> </w:delText>
                          </w:r>
                          <w:r>
                            <w:rPr>
                              <w:rFonts w:ascii="Courier New" w:hAnsi="Courier New" w:cs="Courier New"/>
                              <w:sz w:val="18"/>
                              <w:szCs w:val="18"/>
                            </w:rPr>
                            <w:delText xml:space="preserve">       </w:delText>
                          </w:r>
                          <w:r w:rsidRPr="00A65E61">
                            <w:rPr>
                              <w:rFonts w:ascii="Courier New" w:hAnsi="Courier New" w:cs="Courier New"/>
                              <w:sz w:val="18"/>
                              <w:szCs w:val="18"/>
                            </w:rPr>
                            <w:delText>&lt;name&gt;tazemate formate&lt;/name&gt;</w:delText>
                          </w:r>
                        </w:del>
                      </w:p>
                    </w:txbxContent>
                  </v:textbox>
                  <w10:anchorlock/>
                </v:shape>
              </w:pict>
            </mc:Fallback>
          </mc:AlternateContent>
        </w:r>
      </w:del>
    </w:p>
    <w:p w:rsidR="00D4569C" w:rsidRDefault="00D4569C" w:rsidP="00D4569C">
      <w:pPr>
        <w:rPr>
          <w:ins w:id="2426" w:author="pbx" w:date="2017-11-03T17:48:00Z"/>
        </w:rPr>
      </w:pPr>
      <w:ins w:id="2427" w:author="pbx" w:date="2017-11-03T17:48:00Z">
        <w:r>
          <w:t xml:space="preserve">&lt;ingredient classCode=“ACTIR”&gt; </w:t>
        </w:r>
      </w:ins>
    </w:p>
    <w:p w:rsidR="00D4569C" w:rsidRDefault="00D4569C" w:rsidP="00D4569C">
      <w:pPr>
        <w:ind w:left="288"/>
        <w:rPr>
          <w:ins w:id="2428" w:author="pbx" w:date="2017-11-03T17:48:00Z"/>
        </w:rPr>
      </w:pPr>
      <w:ins w:id="2429" w:author="pbx" w:date="2017-11-03T17:48:00Z">
        <w:r>
          <w:t xml:space="preserve">&lt;ingredientSubstance&gt; </w:t>
        </w:r>
      </w:ins>
    </w:p>
    <w:p w:rsidR="00D4569C" w:rsidRDefault="00D4569C" w:rsidP="00D4569C">
      <w:pPr>
        <w:ind w:left="576"/>
        <w:rPr>
          <w:ins w:id="2430" w:author="pbx" w:date="2017-11-03T17:48:00Z"/>
        </w:rPr>
      </w:pPr>
      <w:ins w:id="2431" w:author="pbx" w:date="2017-11-03T17:48:00Z">
        <w:r>
          <w:t>&lt;asEquivalentSubstance&gt;</w:t>
        </w:r>
      </w:ins>
    </w:p>
    <w:p w:rsidR="00D4569C" w:rsidRDefault="00D4569C" w:rsidP="00D4569C">
      <w:pPr>
        <w:ind w:left="864"/>
        <w:rPr>
          <w:ins w:id="2432" w:author="pbx" w:date="2017-11-03T17:48:00Z"/>
        </w:rPr>
      </w:pPr>
      <w:ins w:id="2433" w:author="pbx" w:date="2017-11-03T17:48:00Z">
        <w:r>
          <w:t>&lt;definingSubstance&gt;</w:t>
        </w:r>
      </w:ins>
    </w:p>
    <w:p w:rsidR="00D4569C" w:rsidRDefault="00D4569C" w:rsidP="00D4569C">
      <w:pPr>
        <w:ind w:left="1152"/>
        <w:rPr>
          <w:ins w:id="2434" w:author="pbx" w:date="2017-11-03T17:48:00Z"/>
        </w:rPr>
      </w:pPr>
      <w:ins w:id="2435" w:author="pbx" w:date="2017-11-03T17:48:00Z">
        <w:r>
          <w:t>&lt;code code="A123455678" codeSystem="2.16.840.1.113883.2.20.6.14"/&gt;</w:t>
        </w:r>
      </w:ins>
    </w:p>
    <w:p w:rsidR="00D4569C" w:rsidRDefault="00D4569C" w:rsidP="00D4569C">
      <w:pPr>
        <w:ind w:left="1152"/>
        <w:rPr>
          <w:ins w:id="2436" w:author="pbx" w:date="2017-11-03T17:48:00Z"/>
        </w:rPr>
      </w:pPr>
      <w:ins w:id="2437" w:author="pbx" w:date="2017-11-03T17:48:00Z">
        <w:r>
          <w:t>&lt;name&gt;tazemate formate&lt;/name&gt;</w:t>
        </w:r>
      </w:ins>
    </w:p>
    <w:p w:rsidR="00814C3D" w:rsidRDefault="00814C3D" w:rsidP="0080029F">
      <w:pPr>
        <w:rPr>
          <w:ins w:id="2438" w:author="pbx" w:date="2017-11-03T17:48:00Z"/>
        </w:rPr>
      </w:pPr>
    </w:p>
    <w:p w:rsidR="000F4FB9" w:rsidRDefault="000F4FB9" w:rsidP="0080029F">
      <w:r w:rsidRPr="00AB73DB">
        <w:t xml:space="preserve">Source ingredient means using </w:t>
      </w:r>
      <w:r w:rsidR="00125FC2">
        <w:t>an</w:t>
      </w:r>
      <w:r w:rsidRPr="00AB73DB">
        <w:t xml:space="preserve"> existing product as one of the ingre</w:t>
      </w:r>
      <w:r w:rsidR="00D4569C">
        <w:t>dient in other compounded drug</w:t>
      </w:r>
      <w:del w:id="2439" w:author="pbx" w:date="2017-11-03T17:48:00Z">
        <w:r w:rsidRPr="00AB73DB">
          <w:delText xml:space="preserve">. </w:delText>
        </w:r>
      </w:del>
      <w:ins w:id="2440" w:author="pbx" w:date="2017-11-03T17:48:00Z">
        <w:r w:rsidR="00D4569C">
          <w:t>, as illustrated below:</w:t>
        </w:r>
      </w:ins>
    </w:p>
    <w:p w:rsidR="00D4569C" w:rsidRDefault="00245284" w:rsidP="00D4569C">
      <w:pPr>
        <w:rPr>
          <w:ins w:id="2441" w:author="pbx" w:date="2017-11-03T17:48:00Z"/>
        </w:rPr>
      </w:pPr>
      <w:del w:id="2442" w:author="pbx" w:date="2017-11-03T17:48:00Z">
        <w:r w:rsidRPr="000A6564">
          <w:rPr>
            <w:noProof/>
            <w:lang w:val="en-US"/>
          </w:rPr>
          <mc:AlternateContent>
            <mc:Choice Requires="wps">
              <w:drawing>
                <wp:inline distT="0" distB="0" distL="0" distR="0" wp14:anchorId="0C892B3F" wp14:editId="054CB4C1">
                  <wp:extent cx="5899785" cy="1409700"/>
                  <wp:effectExtent l="57150" t="0" r="81915" b="133350"/>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1409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pPr>
                                <w:rPr>
                                  <w:del w:id="2443" w:author="pbx" w:date="2017-11-03T17:48:00Z"/>
                                </w:rPr>
                              </w:pPr>
                              <w:del w:id="2444" w:author="pbx" w:date="2017-11-03T17:48:00Z">
                                <w:r w:rsidRPr="00021B53">
                                  <w:delText xml:space="preserve">&lt;ingredient classCode="INGR"&gt; </w:delText>
                                </w:r>
                              </w:del>
                            </w:p>
                            <w:p w:rsidR="00292223" w:rsidRPr="00021B53" w:rsidRDefault="00292223" w:rsidP="00DF0F23">
                              <w:pPr>
                                <w:rPr>
                                  <w:del w:id="2445" w:author="pbx" w:date="2017-11-03T17:48:00Z"/>
                                </w:rPr>
                              </w:pPr>
                              <w:del w:id="2446" w:author="pbx" w:date="2017-11-03T17:48:00Z">
                                <w:r w:rsidRPr="00021B53">
                                  <w:delText xml:space="preserve">  &lt;quantity&gt; </w:delText>
                                </w:r>
                              </w:del>
                            </w:p>
                            <w:p w:rsidR="00292223" w:rsidRPr="00021B53" w:rsidRDefault="00292223" w:rsidP="00DF0F23">
                              <w:pPr>
                                <w:rPr>
                                  <w:del w:id="2447" w:author="pbx" w:date="2017-11-03T17:48:00Z"/>
                                </w:rPr>
                              </w:pPr>
                              <w:del w:id="2448" w:author="pbx" w:date="2017-11-03T17:48:00Z">
                                <w:r w:rsidRPr="00021B53">
                                  <w:delText xml:space="preserve">    &lt;numerator value="12" unit="mg"/&gt; </w:delText>
                                </w:r>
                              </w:del>
                            </w:p>
                            <w:p w:rsidR="00292223" w:rsidRPr="00021B53" w:rsidRDefault="00292223" w:rsidP="00DF0F23">
                              <w:pPr>
                                <w:rPr>
                                  <w:del w:id="2449" w:author="pbx" w:date="2017-11-03T17:48:00Z"/>
                                </w:rPr>
                              </w:pPr>
                              <w:del w:id="2450" w:author="pbx" w:date="2017-11-03T17:48:00Z">
                                <w:r w:rsidRPr="00021B53">
                                  <w:delText xml:space="preserve">    &lt;denominator value="1" unit="mL"/&gt; </w:delText>
                                </w:r>
                              </w:del>
                            </w:p>
                            <w:p w:rsidR="00292223" w:rsidRPr="00021B53" w:rsidRDefault="00292223" w:rsidP="00DF0F23">
                              <w:pPr>
                                <w:rPr>
                                  <w:del w:id="2451" w:author="pbx" w:date="2017-11-03T17:48:00Z"/>
                                  <w:lang w:val="fr-CA"/>
                                </w:rPr>
                              </w:pPr>
                              <w:del w:id="2452" w:author="pbx" w:date="2017-11-03T17:48:00Z">
                                <w:r w:rsidRPr="00021B53">
                                  <w:delText xml:space="preserve">  </w:delText>
                                </w:r>
                                <w:r w:rsidRPr="00021B53">
                                  <w:rPr>
                                    <w:lang w:val="fr-CA"/>
                                  </w:rPr>
                                  <w:delText xml:space="preserve">&lt;/quantity&gt; </w:delText>
                                </w:r>
                              </w:del>
                            </w:p>
                            <w:p w:rsidR="00292223" w:rsidRPr="00021B53" w:rsidRDefault="00292223" w:rsidP="00DF0F23">
                              <w:pPr>
                                <w:rPr>
                                  <w:del w:id="2453" w:author="pbx" w:date="2017-11-03T17:48:00Z"/>
                                  <w:lang w:val="fr-CA"/>
                                </w:rPr>
                              </w:pPr>
                              <w:del w:id="2454" w:author="pbx" w:date="2017-11-03T17:48:00Z">
                                <w:r w:rsidRPr="00021B53">
                                  <w:rPr>
                                    <w:lang w:val="fr-CA"/>
                                  </w:rPr>
                                  <w:delText xml:space="preserve">  &lt;ingredientSubstance&gt; </w:delText>
                                </w:r>
                              </w:del>
                            </w:p>
                            <w:p w:rsidR="00292223" w:rsidRPr="00021B53" w:rsidRDefault="00292223" w:rsidP="00DF0F23">
                              <w:pPr>
                                <w:rPr>
                                  <w:del w:id="2455" w:author="pbx" w:date="2017-11-03T17:48:00Z"/>
                                  <w:lang w:val="fr-CA"/>
                                </w:rPr>
                              </w:pPr>
                              <w:del w:id="2456" w:author="pbx" w:date="2017-11-03T17:48:00Z">
                                <w:r w:rsidRPr="00021B53">
                                  <w:rPr>
                                    <w:lang w:val="fr-CA"/>
                                  </w:rPr>
                                  <w:delText xml:space="preserve">    &lt;code code="88888-333" codeSystem="</w:delText>
                                </w:r>
                                <w:r>
                                  <w:rPr>
                                    <w:lang w:val="fr-CA"/>
                                  </w:rPr>
                                  <w:delText>2.16.840.1.113883.2.20.6.14</w:delText>
                                </w:r>
                                <w:r w:rsidRPr="00021B53">
                                  <w:rPr>
                                    <w:lang w:val="fr-CA"/>
                                  </w:rPr>
                                  <w:delText xml:space="preserve">"/&gt; </w:delText>
                                </w:r>
                              </w:del>
                            </w:p>
                            <w:p w:rsidR="00292223" w:rsidRPr="00021B53" w:rsidRDefault="00292223" w:rsidP="00DF0F23">
                              <w:pPr>
                                <w:rPr>
                                  <w:del w:id="2457" w:author="pbx" w:date="2017-11-03T17:48:00Z"/>
                                </w:rPr>
                              </w:pPr>
                              <w:del w:id="2458" w:author="pbx" w:date="2017-11-03T17:48:00Z">
                                <w:r w:rsidRPr="00021B53">
                                  <w:rPr>
                                    <w:lang w:val="fr-CA"/>
                                  </w:rPr>
                                  <w:delText xml:space="preserve">    </w:delText>
                                </w:r>
                                <w:r w:rsidRPr="00021B53">
                                  <w:delText xml:space="preserve">&lt;name&gt;MIDAZOLAM HYDROCHLORIDE&lt;/name&gt; </w:delText>
                                </w:r>
                              </w:del>
                            </w:p>
                            <w:p w:rsidR="00292223" w:rsidRPr="00021B53" w:rsidRDefault="00292223" w:rsidP="00DF0F23">
                              <w:pPr>
                                <w:rPr>
                                  <w:del w:id="2459" w:author="pbx" w:date="2017-11-03T17:48:00Z"/>
                                </w:rPr>
                              </w:pPr>
                              <w:del w:id="2460" w:author="pbx" w:date="2017-11-03T17:48:00Z">
                                <w:r w:rsidRPr="00021B53">
                                  <w:delText xml:space="preserve">  &lt;/ingredientSubstance&gt; </w:delText>
                                </w:r>
                              </w:del>
                            </w:p>
                            <w:p w:rsidR="00292223" w:rsidRPr="00021B53" w:rsidRDefault="00292223" w:rsidP="00DF0F23">
                              <w:pPr>
                                <w:rPr>
                                  <w:del w:id="2461" w:author="pbx" w:date="2017-11-03T17:48:00Z"/>
                                </w:rPr>
                              </w:pPr>
                              <w:del w:id="2462" w:author="pbx" w:date="2017-11-03T17:48:00Z">
                                <w:r w:rsidRPr="00021B53">
                                  <w:delText xml:space="preserve">&lt;/ingredient&gt; </w:delText>
                                </w:r>
                              </w:del>
                            </w:p>
                            <w:p w:rsidR="00292223" w:rsidRPr="00021B53" w:rsidRDefault="00292223" w:rsidP="00021B53">
                              <w:pPr>
                                <w:pStyle w:val="Default"/>
                                <w:rPr>
                                  <w:del w:id="2463"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3" type="#_x0000_t202" style="width:464.5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" fillcolor="#c6d9f1 [671]">
                  <v:shadow on="t" color="#bfbfbf [2412]" offset="0,4pt"/>
                  <v:textbox>
                    <w:txbxContent>
                      <w:p w14:paraId="492D6DCC" w14:textId="77777777" w:rsidR="00292223" w:rsidRPr="00021B53" w:rsidRDefault="00292223" w:rsidP="00DF0F23">
                        <w:pPr>
                          <w:rPr>
                            <w:del w:id="3383" w:author="pbx" w:date="2017-11-03T17:48:00Z"/>
                          </w:rPr>
                        </w:pPr>
                        <w:del w:id="3384" w:author="pbx" w:date="2017-11-03T17:48:00Z">
                          <w:r w:rsidRPr="00021B53">
                            <w:delText xml:space="preserve">&lt;ingredient classCode="INGR"&gt; </w:delText>
                          </w:r>
                        </w:del>
                      </w:p>
                      <w:p w14:paraId="6EDA191A" w14:textId="77777777" w:rsidR="00292223" w:rsidRPr="00021B53" w:rsidRDefault="00292223" w:rsidP="00DF0F23">
                        <w:pPr>
                          <w:rPr>
                            <w:del w:id="3385" w:author="pbx" w:date="2017-11-03T17:48:00Z"/>
                          </w:rPr>
                        </w:pPr>
                        <w:del w:id="3386" w:author="pbx" w:date="2017-11-03T17:48:00Z">
                          <w:r w:rsidRPr="00021B53">
                            <w:delText xml:space="preserve">  &lt;quantity&gt; </w:delText>
                          </w:r>
                        </w:del>
                      </w:p>
                      <w:p w14:paraId="4001ED29" w14:textId="77777777" w:rsidR="00292223" w:rsidRPr="00021B53" w:rsidRDefault="00292223" w:rsidP="00DF0F23">
                        <w:pPr>
                          <w:rPr>
                            <w:del w:id="3387" w:author="pbx" w:date="2017-11-03T17:48:00Z"/>
                          </w:rPr>
                        </w:pPr>
                        <w:del w:id="3388" w:author="pbx" w:date="2017-11-03T17:48:00Z">
                          <w:r w:rsidRPr="00021B53">
                            <w:delText xml:space="preserve">    &lt;numerator value="12" unit="mg"/&gt; </w:delText>
                          </w:r>
                        </w:del>
                      </w:p>
                      <w:p w14:paraId="24F41B55" w14:textId="77777777" w:rsidR="00292223" w:rsidRPr="00021B53" w:rsidRDefault="00292223" w:rsidP="00DF0F23">
                        <w:pPr>
                          <w:rPr>
                            <w:del w:id="3389" w:author="pbx" w:date="2017-11-03T17:48:00Z"/>
                          </w:rPr>
                        </w:pPr>
                        <w:del w:id="3390" w:author="pbx" w:date="2017-11-03T17:48:00Z">
                          <w:r w:rsidRPr="00021B53">
                            <w:delText xml:space="preserve">    &lt;denominator value="1" unit="mL"/&gt; </w:delText>
                          </w:r>
                        </w:del>
                      </w:p>
                      <w:p w14:paraId="43C952C3" w14:textId="77777777" w:rsidR="00292223" w:rsidRPr="00021B53" w:rsidRDefault="00292223" w:rsidP="00DF0F23">
                        <w:pPr>
                          <w:rPr>
                            <w:del w:id="3391" w:author="pbx" w:date="2017-11-03T17:48:00Z"/>
                            <w:lang w:val="fr-CA"/>
                          </w:rPr>
                        </w:pPr>
                        <w:del w:id="3392" w:author="pbx" w:date="2017-11-03T17:48:00Z">
                          <w:r w:rsidRPr="00021B53">
                            <w:delText xml:space="preserve">  </w:delText>
                          </w:r>
                          <w:r w:rsidRPr="00021B53">
                            <w:rPr>
                              <w:lang w:val="fr-CA"/>
                            </w:rPr>
                            <w:delText xml:space="preserve">&lt;/quantity&gt; </w:delText>
                          </w:r>
                        </w:del>
                      </w:p>
                      <w:p w14:paraId="1D78D63D" w14:textId="77777777" w:rsidR="00292223" w:rsidRPr="00021B53" w:rsidRDefault="00292223" w:rsidP="00DF0F23">
                        <w:pPr>
                          <w:rPr>
                            <w:del w:id="3393" w:author="pbx" w:date="2017-11-03T17:48:00Z"/>
                            <w:lang w:val="fr-CA"/>
                          </w:rPr>
                        </w:pPr>
                        <w:del w:id="3394" w:author="pbx" w:date="2017-11-03T17:48:00Z">
                          <w:r w:rsidRPr="00021B53">
                            <w:rPr>
                              <w:lang w:val="fr-CA"/>
                            </w:rPr>
                            <w:delText xml:space="preserve">  &lt;ingredientSubstance&gt; </w:delText>
                          </w:r>
                        </w:del>
                      </w:p>
                      <w:p w14:paraId="3FBF9C01" w14:textId="77777777" w:rsidR="00292223" w:rsidRPr="00021B53" w:rsidRDefault="00292223" w:rsidP="00DF0F23">
                        <w:pPr>
                          <w:rPr>
                            <w:del w:id="3395" w:author="pbx" w:date="2017-11-03T17:48:00Z"/>
                            <w:lang w:val="fr-CA"/>
                          </w:rPr>
                        </w:pPr>
                        <w:del w:id="3396" w:author="pbx" w:date="2017-11-03T17:48:00Z">
                          <w:r w:rsidRPr="00021B53">
                            <w:rPr>
                              <w:lang w:val="fr-CA"/>
                            </w:rPr>
                            <w:delText xml:space="preserve">    &lt;code code="88888-333" codeSystem="</w:delText>
                          </w:r>
                          <w:r>
                            <w:rPr>
                              <w:lang w:val="fr-CA"/>
                            </w:rPr>
                            <w:delText>2.16.840.1.113883.2.20.6.14</w:delText>
                          </w:r>
                          <w:r w:rsidRPr="00021B53">
                            <w:rPr>
                              <w:lang w:val="fr-CA"/>
                            </w:rPr>
                            <w:delText xml:space="preserve">"/&gt; </w:delText>
                          </w:r>
                        </w:del>
                      </w:p>
                      <w:p w14:paraId="34D0B4E5" w14:textId="77777777" w:rsidR="00292223" w:rsidRPr="00021B53" w:rsidRDefault="00292223" w:rsidP="00DF0F23">
                        <w:pPr>
                          <w:rPr>
                            <w:del w:id="3397" w:author="pbx" w:date="2017-11-03T17:48:00Z"/>
                          </w:rPr>
                        </w:pPr>
                        <w:del w:id="3398" w:author="pbx" w:date="2017-11-03T17:48:00Z">
                          <w:r w:rsidRPr="00021B53">
                            <w:rPr>
                              <w:lang w:val="fr-CA"/>
                            </w:rPr>
                            <w:delText xml:space="preserve">    </w:delText>
                          </w:r>
                          <w:r w:rsidRPr="00021B53">
                            <w:delText xml:space="preserve">&lt;name&gt;MIDAZOLAM HYDROCHLORIDE&lt;/name&gt; </w:delText>
                          </w:r>
                        </w:del>
                      </w:p>
                      <w:p w14:paraId="45B88990" w14:textId="77777777" w:rsidR="00292223" w:rsidRPr="00021B53" w:rsidRDefault="00292223" w:rsidP="00DF0F23">
                        <w:pPr>
                          <w:rPr>
                            <w:del w:id="3399" w:author="pbx" w:date="2017-11-03T17:48:00Z"/>
                          </w:rPr>
                        </w:pPr>
                        <w:del w:id="3400" w:author="pbx" w:date="2017-11-03T17:48:00Z">
                          <w:r w:rsidRPr="00021B53">
                            <w:delText xml:space="preserve">  &lt;/ingredientSubstance&gt; </w:delText>
                          </w:r>
                        </w:del>
                      </w:p>
                      <w:p w14:paraId="53822105" w14:textId="77777777" w:rsidR="00292223" w:rsidRPr="00021B53" w:rsidRDefault="00292223" w:rsidP="00DF0F23">
                        <w:pPr>
                          <w:rPr>
                            <w:del w:id="3401" w:author="pbx" w:date="2017-11-03T17:48:00Z"/>
                          </w:rPr>
                        </w:pPr>
                        <w:del w:id="3402" w:author="pbx" w:date="2017-11-03T17:48:00Z">
                          <w:r w:rsidRPr="00021B53">
                            <w:delText xml:space="preserve">&lt;/ingredient&gt; </w:delText>
                          </w:r>
                        </w:del>
                      </w:p>
                      <w:p w14:paraId="42399023" w14:textId="77777777" w:rsidR="00292223" w:rsidRPr="00021B53" w:rsidRDefault="00292223" w:rsidP="00021B53">
                        <w:pPr>
                          <w:pStyle w:val="Default"/>
                          <w:rPr>
                            <w:del w:id="3403" w:author="pbx" w:date="2017-11-03T17:48:00Z"/>
                            <w:rFonts w:ascii="Courier New" w:hAnsi="Courier New" w:cs="Courier New"/>
                            <w:sz w:val="18"/>
                            <w:szCs w:val="18"/>
                          </w:rPr>
                        </w:pPr>
                      </w:p>
                    </w:txbxContent>
                  </v:textbox>
                  <w10:anchorlock/>
                </v:shape>
              </w:pict>
            </mc:Fallback>
          </mc:AlternateContent>
        </w:r>
      </w:del>
      <w:ins w:id="2464" w:author="pbx" w:date="2017-11-03T17:48:00Z">
        <w:r w:rsidR="00D4569C">
          <w:t xml:space="preserve">&lt;ingredient classCode="INGR"&gt; </w:t>
        </w:r>
      </w:ins>
    </w:p>
    <w:p w:rsidR="00D4569C" w:rsidRDefault="00D4569C" w:rsidP="00D4569C">
      <w:pPr>
        <w:ind w:left="288"/>
        <w:rPr>
          <w:ins w:id="2465" w:author="pbx" w:date="2017-11-03T17:48:00Z"/>
        </w:rPr>
      </w:pPr>
      <w:ins w:id="2466" w:author="pbx" w:date="2017-11-03T17:48:00Z">
        <w:r>
          <w:t xml:space="preserve">&lt;quantity&gt; </w:t>
        </w:r>
      </w:ins>
    </w:p>
    <w:p w:rsidR="00D4569C" w:rsidRDefault="00D4569C" w:rsidP="00D4569C">
      <w:pPr>
        <w:ind w:left="576"/>
        <w:rPr>
          <w:ins w:id="2467" w:author="pbx" w:date="2017-11-03T17:48:00Z"/>
        </w:rPr>
      </w:pPr>
      <w:ins w:id="2468" w:author="pbx" w:date="2017-11-03T17:48:00Z">
        <w:r>
          <w:t xml:space="preserve">&lt;numerator value="12" unit="mg"/&gt; </w:t>
        </w:r>
      </w:ins>
    </w:p>
    <w:p w:rsidR="00D4569C" w:rsidRDefault="00D4569C" w:rsidP="00D4569C">
      <w:pPr>
        <w:ind w:left="576"/>
        <w:rPr>
          <w:ins w:id="2469" w:author="pbx" w:date="2017-11-03T17:48:00Z"/>
        </w:rPr>
      </w:pPr>
      <w:ins w:id="2470" w:author="pbx" w:date="2017-11-03T17:48:00Z">
        <w:r>
          <w:t xml:space="preserve">&lt;denominator value="1" unit="mL"/&gt; </w:t>
        </w:r>
      </w:ins>
    </w:p>
    <w:p w:rsidR="00D4569C" w:rsidRPr="00CE7EFF" w:rsidRDefault="00D4569C" w:rsidP="00D4569C">
      <w:pPr>
        <w:ind w:left="288"/>
        <w:rPr>
          <w:ins w:id="2471" w:author="pbx" w:date="2017-11-03T17:48:00Z"/>
          <w:lang w:val="fr-CA"/>
        </w:rPr>
      </w:pPr>
      <w:ins w:id="2472" w:author="pbx" w:date="2017-11-03T17:48:00Z">
        <w:r w:rsidRPr="00CE7EFF">
          <w:rPr>
            <w:lang w:val="fr-CA"/>
          </w:rPr>
          <w:t xml:space="preserve">&lt;/quantity&gt; </w:t>
        </w:r>
      </w:ins>
    </w:p>
    <w:p w:rsidR="00D4569C" w:rsidRPr="00CE7EFF" w:rsidRDefault="00D4569C" w:rsidP="00D4569C">
      <w:pPr>
        <w:ind w:left="288"/>
        <w:rPr>
          <w:ins w:id="2473" w:author="pbx" w:date="2017-11-03T17:48:00Z"/>
          <w:lang w:val="fr-CA"/>
        </w:rPr>
      </w:pPr>
      <w:ins w:id="2474" w:author="pbx" w:date="2017-11-03T17:48:00Z">
        <w:r w:rsidRPr="00CE7EFF">
          <w:rPr>
            <w:lang w:val="fr-CA"/>
          </w:rPr>
          <w:t xml:space="preserve">&lt;ingredientSubstance&gt; </w:t>
        </w:r>
      </w:ins>
    </w:p>
    <w:p w:rsidR="00D4569C" w:rsidRPr="00CE7EFF" w:rsidRDefault="00D4569C" w:rsidP="00D4569C">
      <w:pPr>
        <w:ind w:left="576"/>
        <w:rPr>
          <w:ins w:id="2475" w:author="pbx" w:date="2017-11-03T17:48:00Z"/>
          <w:lang w:val="fr-CA"/>
        </w:rPr>
      </w:pPr>
      <w:ins w:id="2476" w:author="pbx" w:date="2017-11-03T17:48:00Z">
        <w:r w:rsidRPr="00CE7EFF">
          <w:rPr>
            <w:lang w:val="fr-CA"/>
          </w:rPr>
          <w:lastRenderedPageBreak/>
          <w:t xml:space="preserve">&lt;code code="88888-333" codeSystem="2.16.840.1.113883.2.20.6.14"/&gt; </w:t>
        </w:r>
      </w:ins>
    </w:p>
    <w:p w:rsidR="00D4569C" w:rsidRDefault="00D4569C" w:rsidP="00D4569C">
      <w:pPr>
        <w:ind w:left="576"/>
        <w:rPr>
          <w:ins w:id="2477" w:author="pbx" w:date="2017-11-03T17:48:00Z"/>
        </w:rPr>
      </w:pPr>
      <w:ins w:id="2478" w:author="pbx" w:date="2017-11-03T17:48:00Z">
        <w:r>
          <w:t xml:space="preserve">&lt;name&gt;MIDAZOLAM HYDROCHLORIDE&lt;/name&gt; </w:t>
        </w:r>
      </w:ins>
    </w:p>
    <w:p w:rsidR="00D4569C" w:rsidRDefault="00D4569C" w:rsidP="00D4569C">
      <w:pPr>
        <w:ind w:left="288"/>
        <w:rPr>
          <w:ins w:id="2479" w:author="pbx" w:date="2017-11-03T17:48:00Z"/>
        </w:rPr>
      </w:pPr>
      <w:ins w:id="2480" w:author="pbx" w:date="2017-11-03T17:48:00Z">
        <w:r>
          <w:t xml:space="preserve">&lt;/ingredientSubstance&gt; </w:t>
        </w:r>
      </w:ins>
    </w:p>
    <w:p w:rsidR="00D4569C" w:rsidRDefault="00D4569C" w:rsidP="00D4569C">
      <w:pPr>
        <w:rPr>
          <w:ins w:id="2481" w:author="pbx" w:date="2017-11-03T17:48:00Z"/>
        </w:rPr>
      </w:pPr>
      <w:ins w:id="2482" w:author="pbx" w:date="2017-11-03T17:48:00Z">
        <w:r>
          <w:t xml:space="preserve">&lt;/ingredient&gt; </w:t>
        </w:r>
      </w:ins>
    </w:p>
    <w:p w:rsidR="00245284" w:rsidRDefault="00245284" w:rsidP="0080029F">
      <w:pPr>
        <w:rPr>
          <w:ins w:id="2483" w:author="pbx" w:date="2017-11-03T17:48:00Z"/>
        </w:rPr>
      </w:pPr>
    </w:p>
    <w:p w:rsidR="005F02B9" w:rsidRDefault="00D4569C" w:rsidP="0080029F">
      <w:pPr>
        <w:rPr>
          <w:moveFrom w:id="2484" w:author="pbx" w:date="2017-11-03T17:48:00Z"/>
        </w:rPr>
      </w:pPr>
      <w:ins w:id="2485" w:author="pbx" w:date="2017-11-03T17:48:00Z">
        <w:r>
          <w:t>As outlined at the beginning of this section t</w:t>
        </w:r>
        <w:r w:rsidR="00190264" w:rsidRPr="003C5E15">
          <w:t xml:space="preserve">he </w:t>
        </w:r>
      </w:ins>
      <w:moveFromRangeStart w:id="2486" w:author="pbx" w:date="2017-11-03T17:48:00Z" w:name="move497494659"/>
    </w:p>
    <w:p w:rsidR="00D4569C" w:rsidRDefault="00AB2CE0" w:rsidP="0080029F">
      <w:pPr>
        <w:rPr>
          <w:ins w:id="2487" w:author="pbx" w:date="2017-11-03T17:48:00Z"/>
        </w:rPr>
      </w:pPr>
      <w:moveFrom w:id="2488" w:author="pbx" w:date="2017-11-03T17:48:00Z">
        <w:r w:rsidRPr="00C03B40">
          <w:rPr>
            <w:lang w:val="en-US"/>
          </w:rPr>
          <w:t xml:space="preserve">The </w:t>
        </w:r>
      </w:moveFrom>
      <w:moveFromRangeEnd w:id="2486"/>
      <w:r w:rsidR="00D4569C">
        <w:t xml:space="preserve">strength </w:t>
      </w:r>
      <w:ins w:id="2489" w:author="pbx" w:date="2017-11-03T17:48:00Z">
        <w:r w:rsidR="00D4569C">
          <w:t xml:space="preserve">for an ingredient is defined in the quantity element and </w:t>
        </w:r>
      </w:ins>
      <w:r w:rsidR="00190264" w:rsidRPr="003C5E15">
        <w:t>is represented as a numerator and denominator</w:t>
      </w:r>
      <w:r w:rsidR="00190264">
        <w:t xml:space="preserve"> along</w:t>
      </w:r>
      <w:r w:rsidR="00C41D70">
        <w:t xml:space="preserve"> with a unit of measure</w:t>
      </w:r>
      <w:del w:id="2490" w:author="pbx" w:date="2017-11-03T17:48:00Z">
        <w:r w:rsidR="00190264">
          <w:delText>.</w:delText>
        </w:r>
        <w:r w:rsidR="00190264" w:rsidRPr="003C5E15">
          <w:delText xml:space="preserve"> </w:delText>
        </w:r>
      </w:del>
      <w:ins w:id="2491" w:author="pbx" w:date="2017-11-03T17:48:00Z">
        <w:r w:rsidR="00C94CE3">
          <w:t xml:space="preserve"> and unit of presentation</w:t>
        </w:r>
        <w:r w:rsidR="00190264">
          <w:t>.</w:t>
        </w:r>
        <w:r w:rsidR="00190264" w:rsidRPr="003C5E15">
          <w:t xml:space="preserve"> </w:t>
        </w:r>
        <w:r w:rsidR="005C766F">
          <w:t xml:space="preserve"> </w:t>
        </w:r>
        <w:r w:rsidR="00D4569C" w:rsidRPr="00C03B40">
          <w:t>The numerator unit is derived from OID: 2.16.840.1.113883.2.20.6.15 while the denominator’s unit is derived from OID: 2.16.840.1.113883.2.20.6.38</w:t>
        </w:r>
      </w:ins>
    </w:p>
    <w:p w:rsidR="00D4569C" w:rsidRDefault="00D4569C" w:rsidP="0080029F">
      <w:pPr>
        <w:rPr>
          <w:ins w:id="2492" w:author="pbx" w:date="2017-11-03T17:48:00Z"/>
        </w:rPr>
      </w:pPr>
    </w:p>
    <w:p w:rsidR="00190264" w:rsidRPr="003C5E15" w:rsidRDefault="00190264" w:rsidP="0080029F">
      <w:r w:rsidRPr="003C5E15">
        <w:t xml:space="preserve">The </w:t>
      </w:r>
      <w:r>
        <w:t xml:space="preserve">Units of </w:t>
      </w:r>
      <w:del w:id="2493" w:author="pbx" w:date="2017-11-03T17:48:00Z">
        <w:r>
          <w:delText>Measure</w:delText>
        </w:r>
      </w:del>
      <w:ins w:id="2494" w:author="pbx" w:date="2017-11-03T17:48:00Z">
        <w:r w:rsidR="00C94CE3">
          <w:t>Presentation</w:t>
        </w:r>
      </w:ins>
      <w:r w:rsidR="00C94CE3">
        <w:t xml:space="preserve"> </w:t>
      </w:r>
      <w:r w:rsidRPr="003C5E15">
        <w:t>code for a unit that is an “each” is “1”</w:t>
      </w:r>
      <w:r>
        <w:t xml:space="preserve">. </w:t>
      </w:r>
      <w:r w:rsidRPr="003C5E15">
        <w:t xml:space="preserve">In most cases, the strength used is that for a single dose following the conventions in </w:t>
      </w:r>
      <w:r>
        <w:t xml:space="preserve">the </w:t>
      </w:r>
      <w:r w:rsidRPr="003C5E15">
        <w:t xml:space="preserve">Table </w:t>
      </w:r>
      <w:r>
        <w:t>below</w:t>
      </w:r>
      <w:r w:rsidRPr="003C5E15">
        <w:t>. In the table, an example of “mass” is milligrams, an example of “volume” is milliliter, an example of “time” is hour, and an example of “each” is tablet.</w:t>
      </w:r>
    </w:p>
    <w:p w:rsidR="00190264" w:rsidRPr="00214B73" w:rsidRDefault="00190264" w:rsidP="0080029F">
      <w:pPr>
        <w:pStyle w:val="Caption"/>
        <w:rPr>
          <w:rFonts w:eastAsiaTheme="minorHAnsi"/>
        </w:rPr>
      </w:pPr>
      <w:r w:rsidRPr="00214B73">
        <w:rPr>
          <w:rFonts w:eastAsiaTheme="minorHAnsi"/>
        </w:rPr>
        <w:t xml:space="preserve">Table </w:t>
      </w:r>
      <w:r w:rsidRPr="00214B73">
        <w:rPr>
          <w:rFonts w:eastAsiaTheme="minorHAnsi"/>
        </w:rPr>
        <w:fldChar w:fldCharType="begin"/>
      </w:r>
      <w:r w:rsidRPr="00214B73">
        <w:rPr>
          <w:rFonts w:eastAsiaTheme="minorHAnsi"/>
        </w:rPr>
        <w:instrText xml:space="preserve"> SEQ Table \* ARABIC </w:instrText>
      </w:r>
      <w:r w:rsidRPr="00214B73">
        <w:rPr>
          <w:rFonts w:eastAsiaTheme="minorHAnsi"/>
        </w:rPr>
        <w:fldChar w:fldCharType="separate"/>
      </w:r>
      <w:r>
        <w:rPr>
          <w:rFonts w:eastAsiaTheme="minorHAnsi"/>
          <w:noProof/>
        </w:rPr>
        <w:t>2</w:t>
      </w:r>
      <w:r w:rsidRPr="00214B73">
        <w:rPr>
          <w:rFonts w:eastAsiaTheme="minorHAnsi"/>
        </w:rPr>
        <w:fldChar w:fldCharType="end"/>
      </w:r>
      <w:r w:rsidRPr="00214B73">
        <w:rPr>
          <w:rFonts w:eastAsiaTheme="minorHAnsi"/>
        </w:rPr>
        <w:t xml:space="preserve">: </w:t>
      </w:r>
      <w:commentRangeStart w:id="2495"/>
      <w:r w:rsidRPr="00214B73">
        <w:rPr>
          <w:rFonts w:eastAsiaTheme="minorHAnsi"/>
        </w:rPr>
        <w:t>Conventions for expressing strength</w:t>
      </w:r>
      <w:commentRangeEnd w:id="2495"/>
      <w:r>
        <w:rPr>
          <w:rStyle w:val="CommentReference"/>
          <w:rFonts w:ascii="Times New Roman" w:eastAsiaTheme="minorHAnsi" w:hAnsi="Times New Roman"/>
          <w:b w:val="0"/>
          <w:bCs w:val="0"/>
          <w:lang w:eastAsia="en-US"/>
        </w:rPr>
        <w:commentReference w:id="2495"/>
      </w:r>
    </w:p>
    <w:tbl>
      <w:tblPr>
        <w:tblStyle w:val="LightShading-Accent1"/>
        <w:tblW w:w="0" w:type="auto"/>
        <w:tblLook w:val="04A0" w:firstRow="1" w:lastRow="0" w:firstColumn="1" w:lastColumn="0" w:noHBand="0" w:noVBand="1"/>
      </w:tblPr>
      <w:tblGrid>
        <w:gridCol w:w="5493"/>
        <w:gridCol w:w="1933"/>
        <w:gridCol w:w="2150"/>
      </w:tblGrid>
      <w:tr w:rsidR="00190264" w:rsidTr="001111C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Product </w:t>
            </w:r>
          </w:p>
        </w:tc>
        <w:tc>
          <w:tcPr>
            <w:tcW w:w="1933" w:type="dxa"/>
          </w:tcPr>
          <w:p w:rsidR="00190264" w:rsidRPr="00214B73" w:rsidRDefault="00190264" w:rsidP="0080029F">
            <w:pPr>
              <w:cnfStyle w:val="100000000000" w:firstRow="1" w:lastRow="0" w:firstColumn="0" w:lastColumn="0" w:oddVBand="0" w:evenVBand="0" w:oddHBand="0" w:evenHBand="0" w:firstRowFirstColumn="0" w:firstRowLastColumn="0" w:lastRowFirstColumn="0" w:lastRowLastColumn="0"/>
            </w:pPr>
            <w:r w:rsidRPr="00214B73">
              <w:t xml:space="preserve">Numerator unit </w:t>
            </w:r>
          </w:p>
        </w:tc>
        <w:tc>
          <w:tcPr>
            <w:tcW w:w="2150" w:type="dxa"/>
          </w:tcPr>
          <w:p w:rsidR="00190264" w:rsidRPr="00214B73" w:rsidRDefault="00190264" w:rsidP="0080029F">
            <w:pPr>
              <w:cnfStyle w:val="100000000000" w:firstRow="1" w:lastRow="0" w:firstColumn="0" w:lastColumn="0" w:oddVBand="0" w:evenVBand="0" w:oddHBand="0" w:evenHBand="0" w:firstRowFirstColumn="0" w:firstRowLastColumn="0" w:lastRowFirstColumn="0" w:lastRowLastColumn="0"/>
            </w:pPr>
            <w:r w:rsidRPr="00214B73">
              <w:t xml:space="preserve">Denominator unit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Oral solid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Oral liquid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Oral powder for reconstitution with a known volume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Oral powder for reconstitution with a variable volume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Suppository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Injection liquid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Injection powder for reconstitution with a known volume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Injection powder for reconstitution with a variable volume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Inhaler powder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Inhaler liquid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Inhaler blister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Topical cream or ointment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Topical gel or lotion </w:t>
            </w:r>
          </w:p>
        </w:tc>
        <w:tc>
          <w:tcPr>
            <w:tcW w:w="1933"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80029F">
            <w:r w:rsidRPr="00214B73">
              <w:t xml:space="preserve">Transdermal patch </w:t>
            </w:r>
          </w:p>
        </w:tc>
        <w:tc>
          <w:tcPr>
            <w:tcW w:w="1933"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Time </w:t>
            </w:r>
          </w:p>
        </w:tc>
      </w:tr>
    </w:tbl>
    <w:p w:rsidR="002A7033" w:rsidRDefault="002A7033" w:rsidP="002A7033"/>
    <w:p w:rsidR="002A7033" w:rsidRDefault="002A7033" w:rsidP="001D67E2">
      <w:pPr>
        <w:pStyle w:val="Heading3"/>
        <w:rPr>
          <w:moveTo w:id="2496" w:author="pbx" w:date="2017-11-03T17:48:00Z"/>
        </w:rPr>
      </w:pPr>
      <w:bookmarkStart w:id="2497" w:name="_Toc495429303"/>
      <w:bookmarkStart w:id="2498" w:name="_Toc497495434"/>
      <w:moveToRangeStart w:id="2499" w:author="pbx" w:date="2017-11-03T17:48:00Z" w:name="move497494660"/>
      <w:moveTo w:id="2500" w:author="pbx" w:date="2017-11-03T17:48:00Z">
        <w:r>
          <w:t>Route of administration</w:t>
        </w:r>
        <w:bookmarkEnd w:id="2497"/>
        <w:bookmarkEnd w:id="2498"/>
        <w:r>
          <w:t xml:space="preserve"> </w:t>
        </w:r>
      </w:moveTo>
    </w:p>
    <w:p w:rsidR="002A7033" w:rsidRDefault="002A7033" w:rsidP="002A7033">
      <w:pPr>
        <w:rPr>
          <w:ins w:id="2501" w:author="pbx" w:date="2017-11-03T17:48:00Z"/>
        </w:rPr>
      </w:pPr>
      <w:moveTo w:id="2502" w:author="pbx" w:date="2017-11-03T17:48:00Z">
        <w:r>
          <w:t xml:space="preserve">Route of administration may be specified for products </w:t>
        </w:r>
      </w:moveTo>
      <w:moveToRangeEnd w:id="2499"/>
      <w:ins w:id="2503" w:author="pbx" w:date="2017-11-03T17:48:00Z">
        <w:r>
          <w:t>as outlined below:</w:t>
        </w:r>
      </w:ins>
    </w:p>
    <w:p w:rsidR="002A7033" w:rsidRPr="002A7033" w:rsidRDefault="002A7033" w:rsidP="002A7033">
      <w:pPr>
        <w:pStyle w:val="Default"/>
        <w:rPr>
          <w:ins w:id="2504" w:author="pbx" w:date="2017-11-03T17:48:00Z"/>
          <w:sz w:val="23"/>
          <w:szCs w:val="23"/>
        </w:rPr>
      </w:pPr>
      <w:ins w:id="2505" w:author="pbx" w:date="2017-11-03T17:48:00Z">
        <w:r w:rsidRPr="002A7033">
          <w:rPr>
            <w:sz w:val="23"/>
            <w:szCs w:val="23"/>
          </w:rPr>
          <w:t xml:space="preserve">&lt;subject&gt; </w:t>
        </w:r>
      </w:ins>
    </w:p>
    <w:p w:rsidR="002A7033" w:rsidRPr="002A7033" w:rsidRDefault="002A7033" w:rsidP="002A7033">
      <w:pPr>
        <w:pStyle w:val="Default"/>
        <w:ind w:left="288"/>
        <w:rPr>
          <w:ins w:id="2506" w:author="pbx" w:date="2017-11-03T17:48:00Z"/>
          <w:sz w:val="23"/>
          <w:szCs w:val="23"/>
        </w:rPr>
      </w:pPr>
      <w:ins w:id="2507" w:author="pbx" w:date="2017-11-03T17:48:00Z">
        <w:r w:rsidRPr="002A7033">
          <w:rPr>
            <w:sz w:val="23"/>
            <w:szCs w:val="23"/>
          </w:rPr>
          <w:t xml:space="preserve">&lt;manufacturedProduct&gt; </w:t>
        </w:r>
      </w:ins>
    </w:p>
    <w:p w:rsidR="002A7033" w:rsidRPr="002A7033" w:rsidRDefault="002A7033" w:rsidP="002A7033">
      <w:pPr>
        <w:pStyle w:val="Default"/>
        <w:ind w:left="576"/>
        <w:rPr>
          <w:ins w:id="2508" w:author="pbx" w:date="2017-11-03T17:48:00Z"/>
          <w:sz w:val="23"/>
          <w:szCs w:val="23"/>
        </w:rPr>
      </w:pPr>
      <w:ins w:id="2509" w:author="pbx" w:date="2017-11-03T17:48:00Z">
        <w:r w:rsidRPr="002A7033">
          <w:rPr>
            <w:sz w:val="23"/>
            <w:szCs w:val="23"/>
          </w:rPr>
          <w:t>&lt;consumedIn/&gt;</w:t>
        </w:r>
      </w:ins>
    </w:p>
    <w:p w:rsidR="002A7033" w:rsidRDefault="002A7033" w:rsidP="002A7033">
      <w:pPr>
        <w:rPr>
          <w:ins w:id="2510" w:author="pbx" w:date="2017-11-03T17:48:00Z"/>
        </w:rPr>
      </w:pPr>
    </w:p>
    <w:p w:rsidR="002A7033" w:rsidRDefault="002A7033" w:rsidP="002A7033">
      <w:pPr>
        <w:rPr>
          <w:moveTo w:id="2511" w:author="pbx" w:date="2017-11-03T17:48:00Z"/>
        </w:rPr>
      </w:pPr>
      <w:moveToRangeStart w:id="2512" w:author="pbx" w:date="2017-11-03T17:48:00Z" w:name="move497494661"/>
      <w:moveTo w:id="2513" w:author="pbx" w:date="2017-11-03T17:48:00Z">
        <w:r>
          <w:t xml:space="preserve">and their parts: </w:t>
        </w:r>
      </w:moveTo>
    </w:p>
    <w:moveToRangeEnd w:id="2512"/>
    <w:p w:rsidR="002A7033" w:rsidRDefault="002A7033" w:rsidP="002A7033">
      <w:pPr>
        <w:rPr>
          <w:ins w:id="2514" w:author="pbx" w:date="2017-11-03T17:48:00Z"/>
        </w:rPr>
      </w:pPr>
      <w:ins w:id="2515" w:author="pbx" w:date="2017-11-03T17:48:00Z">
        <w:r>
          <w:t>&lt;part&gt;</w:t>
        </w:r>
      </w:ins>
    </w:p>
    <w:p w:rsidR="002A7033" w:rsidRDefault="002A7033" w:rsidP="002A7033">
      <w:pPr>
        <w:ind w:left="288"/>
        <w:rPr>
          <w:ins w:id="2516" w:author="pbx" w:date="2017-11-03T17:48:00Z"/>
        </w:rPr>
      </w:pPr>
      <w:ins w:id="2517" w:author="pbx" w:date="2017-11-03T17:48:00Z">
        <w:r>
          <w:t>&lt;consumedIn/&gt;</w:t>
        </w:r>
      </w:ins>
    </w:p>
    <w:p w:rsidR="002A7033" w:rsidRDefault="002A7033" w:rsidP="002A7033">
      <w:pPr>
        <w:pStyle w:val="Default"/>
        <w:rPr>
          <w:ins w:id="2518" w:author="pbx" w:date="2017-11-03T17:48:00Z"/>
          <w:sz w:val="23"/>
          <w:szCs w:val="23"/>
        </w:rPr>
      </w:pPr>
    </w:p>
    <w:p w:rsidR="002A7033" w:rsidRDefault="002A7033" w:rsidP="002A7033">
      <w:pPr>
        <w:rPr>
          <w:moveTo w:id="2519" w:author="pbx" w:date="2017-11-03T17:48:00Z"/>
        </w:rPr>
      </w:pPr>
      <w:moveToRangeStart w:id="2520" w:author="pbx" w:date="2017-11-03T17:48:00Z" w:name="move497494662"/>
      <w:moveTo w:id="2521" w:author="pbx" w:date="2017-11-03T17:48:00Z">
        <w:r>
          <w:t>Route of administration is specified as follows:</w:t>
        </w:r>
      </w:moveTo>
    </w:p>
    <w:moveToRangeEnd w:id="2520"/>
    <w:p w:rsidR="002A7033" w:rsidRPr="002A7033" w:rsidRDefault="002A7033" w:rsidP="002A7033">
      <w:pPr>
        <w:pStyle w:val="Default"/>
        <w:rPr>
          <w:ins w:id="2522" w:author="pbx" w:date="2017-11-03T17:48:00Z"/>
          <w:sz w:val="23"/>
          <w:szCs w:val="23"/>
        </w:rPr>
      </w:pPr>
      <w:ins w:id="2523" w:author="pbx" w:date="2017-11-03T17:48:00Z">
        <w:r w:rsidRPr="002A7033">
          <w:rPr>
            <w:sz w:val="23"/>
            <w:szCs w:val="23"/>
          </w:rPr>
          <w:t xml:space="preserve">&lt;consumedIn&gt; </w:t>
        </w:r>
      </w:ins>
    </w:p>
    <w:p w:rsidR="002A7033" w:rsidRPr="002A7033" w:rsidRDefault="002A7033" w:rsidP="002A7033">
      <w:pPr>
        <w:pStyle w:val="Default"/>
        <w:ind w:left="288"/>
        <w:rPr>
          <w:ins w:id="2524" w:author="pbx" w:date="2017-11-03T17:48:00Z"/>
          <w:sz w:val="23"/>
          <w:szCs w:val="23"/>
        </w:rPr>
      </w:pPr>
      <w:ins w:id="2525" w:author="pbx" w:date="2017-11-03T17:48:00Z">
        <w:r w:rsidRPr="002A7033">
          <w:rPr>
            <w:sz w:val="23"/>
            <w:szCs w:val="23"/>
          </w:rPr>
          <w:lastRenderedPageBreak/>
          <w:t xml:space="preserve">&lt;substanceAdministration&gt; </w:t>
        </w:r>
      </w:ins>
    </w:p>
    <w:p w:rsidR="002A7033" w:rsidRPr="002A7033" w:rsidRDefault="002A7033" w:rsidP="002A7033">
      <w:pPr>
        <w:pStyle w:val="Default"/>
        <w:ind w:left="576"/>
        <w:rPr>
          <w:ins w:id="2526" w:author="pbx" w:date="2017-11-03T17:48:00Z"/>
          <w:sz w:val="23"/>
          <w:szCs w:val="23"/>
        </w:rPr>
      </w:pPr>
      <w:ins w:id="2527" w:author="pbx" w:date="2017-11-03T17:48:00Z">
        <w:r w:rsidRPr="002A7033">
          <w:rPr>
            <w:sz w:val="23"/>
            <w:szCs w:val="23"/>
          </w:rPr>
          <w:t>&lt;routeCode code="C38288" codeSystem="2.16.840.1.113883.2.20.6.7" displayName="oral"/&gt;</w:t>
        </w:r>
      </w:ins>
    </w:p>
    <w:p w:rsidR="006D1334" w:rsidRDefault="006D1334" w:rsidP="006D1334">
      <w:pPr>
        <w:ind w:left="288"/>
        <w:rPr>
          <w:ins w:id="2528" w:author="pbx" w:date="2017-11-03T17:48:00Z"/>
        </w:rPr>
      </w:pPr>
      <w:ins w:id="2529" w:author="pbx" w:date="2017-11-03T17:48:00Z">
        <w:r>
          <w:t>&lt;/substanceAdministration&gt;</w:t>
        </w:r>
      </w:ins>
    </w:p>
    <w:p w:rsidR="002A7033" w:rsidRDefault="006D1334" w:rsidP="006D1334">
      <w:pPr>
        <w:rPr>
          <w:ins w:id="2530" w:author="pbx" w:date="2017-11-03T17:48:00Z"/>
        </w:rPr>
      </w:pPr>
      <w:ins w:id="2531" w:author="pbx" w:date="2017-11-03T17:48:00Z">
        <w:r>
          <w:t>&lt;/consumedIn&gt;</w:t>
        </w:r>
      </w:ins>
    </w:p>
    <w:p w:rsidR="006D1334" w:rsidRDefault="006D1334" w:rsidP="006D1334">
      <w:pPr>
        <w:rPr>
          <w:ins w:id="2532" w:author="pbx" w:date="2017-11-03T17:48:00Z"/>
        </w:rPr>
      </w:pPr>
    </w:p>
    <w:p w:rsidR="006D1334" w:rsidRDefault="006D1334" w:rsidP="006D1334">
      <w:pPr>
        <w:rPr>
          <w:ins w:id="2533" w:author="pbx" w:date="2017-11-03T17:48:00Z"/>
        </w:rPr>
      </w:pPr>
      <w:ins w:id="2534" w:author="pbx" w:date="2017-11-03T17:48:00Z">
        <w:r>
          <w:t>Multiple route of administration’s are supported and specified as follows:</w:t>
        </w:r>
      </w:ins>
    </w:p>
    <w:p w:rsidR="006D1334" w:rsidRDefault="006D1334" w:rsidP="006D1334">
      <w:pPr>
        <w:rPr>
          <w:ins w:id="2535" w:author="pbx" w:date="2017-11-03T17:48:00Z"/>
        </w:rPr>
      </w:pPr>
      <w:ins w:id="2536" w:author="pbx" w:date="2017-11-03T17:48:00Z">
        <w:r>
          <w:t>&lt;</w:t>
        </w:r>
        <w:r w:rsidRPr="006D1334">
          <w:t>manufacturedProduct</w:t>
        </w:r>
        <w:r>
          <w:t>&gt;</w:t>
        </w:r>
      </w:ins>
    </w:p>
    <w:p w:rsidR="006D1334" w:rsidRDefault="006D1334" w:rsidP="006D1334">
      <w:pPr>
        <w:pStyle w:val="Default"/>
        <w:ind w:left="576"/>
        <w:rPr>
          <w:ins w:id="2537" w:author="pbx" w:date="2017-11-03T17:48:00Z"/>
          <w:sz w:val="23"/>
          <w:szCs w:val="23"/>
        </w:rPr>
      </w:pPr>
      <w:ins w:id="2538" w:author="pbx" w:date="2017-11-03T17:48:00Z">
        <w:r>
          <w:rPr>
            <w:sz w:val="23"/>
            <w:szCs w:val="23"/>
          </w:rPr>
          <w:t xml:space="preserve">    …</w:t>
        </w:r>
      </w:ins>
    </w:p>
    <w:p w:rsidR="006D1334" w:rsidRPr="002A7033" w:rsidRDefault="006D1334" w:rsidP="006D1334">
      <w:pPr>
        <w:pStyle w:val="Default"/>
        <w:ind w:left="288"/>
        <w:rPr>
          <w:ins w:id="2539" w:author="pbx" w:date="2017-11-03T17:48:00Z"/>
          <w:sz w:val="23"/>
          <w:szCs w:val="23"/>
        </w:rPr>
      </w:pPr>
      <w:ins w:id="2540" w:author="pbx" w:date="2017-11-03T17:48:00Z">
        <w:r w:rsidRPr="002A7033">
          <w:rPr>
            <w:sz w:val="23"/>
            <w:szCs w:val="23"/>
          </w:rPr>
          <w:t xml:space="preserve">&lt;consumedIn&gt; </w:t>
        </w:r>
      </w:ins>
    </w:p>
    <w:p w:rsidR="006D1334" w:rsidRPr="002A7033" w:rsidRDefault="006D1334" w:rsidP="006D1334">
      <w:pPr>
        <w:pStyle w:val="Default"/>
        <w:ind w:left="576"/>
        <w:rPr>
          <w:ins w:id="2541" w:author="pbx" w:date="2017-11-03T17:48:00Z"/>
          <w:sz w:val="23"/>
          <w:szCs w:val="23"/>
        </w:rPr>
      </w:pPr>
      <w:ins w:id="2542" w:author="pbx" w:date="2017-11-03T17:48:00Z">
        <w:r w:rsidRPr="002A7033">
          <w:rPr>
            <w:sz w:val="23"/>
            <w:szCs w:val="23"/>
          </w:rPr>
          <w:t xml:space="preserve">&lt;substanceAdministration&gt; </w:t>
        </w:r>
      </w:ins>
    </w:p>
    <w:p w:rsidR="006D1334" w:rsidRPr="002A7033" w:rsidRDefault="006D1334" w:rsidP="006D1334">
      <w:pPr>
        <w:pStyle w:val="Default"/>
        <w:ind w:left="864"/>
        <w:rPr>
          <w:ins w:id="2543" w:author="pbx" w:date="2017-11-03T17:48:00Z"/>
          <w:sz w:val="23"/>
          <w:szCs w:val="23"/>
        </w:rPr>
      </w:pPr>
      <w:ins w:id="2544" w:author="pbx" w:date="2017-11-03T17:48:00Z">
        <w:r w:rsidRPr="002A7033">
          <w:rPr>
            <w:sz w:val="23"/>
            <w:szCs w:val="23"/>
          </w:rPr>
          <w:t>&lt;routeCode code="</w:t>
        </w:r>
        <w:r>
          <w:rPr>
            <w:sz w:val="23"/>
            <w:szCs w:val="23"/>
          </w:rPr>
          <w:t>1</w:t>
        </w:r>
        <w:r w:rsidRPr="002A7033">
          <w:rPr>
            <w:sz w:val="23"/>
            <w:szCs w:val="23"/>
          </w:rPr>
          <w:t>" codeSystem="2.16.840.1.113883.2.20.6.7" displayName="oral"/&gt;</w:t>
        </w:r>
      </w:ins>
    </w:p>
    <w:p w:rsidR="006D1334" w:rsidRDefault="006D1334" w:rsidP="006D1334">
      <w:pPr>
        <w:ind w:left="576"/>
        <w:rPr>
          <w:ins w:id="2545" w:author="pbx" w:date="2017-11-03T17:48:00Z"/>
        </w:rPr>
      </w:pPr>
      <w:ins w:id="2546" w:author="pbx" w:date="2017-11-03T17:48:00Z">
        <w:r>
          <w:t>&lt;/substanceAdministration&gt;</w:t>
        </w:r>
      </w:ins>
    </w:p>
    <w:p w:rsidR="006D1334" w:rsidRPr="006D1334" w:rsidRDefault="006D1334" w:rsidP="006D1334">
      <w:pPr>
        <w:pStyle w:val="Default"/>
        <w:ind w:left="288"/>
        <w:rPr>
          <w:ins w:id="2547" w:author="pbx" w:date="2017-11-03T17:48:00Z"/>
          <w:sz w:val="23"/>
          <w:szCs w:val="23"/>
        </w:rPr>
      </w:pPr>
      <w:ins w:id="2548" w:author="pbx" w:date="2017-11-03T17:48:00Z">
        <w:r w:rsidRPr="006D1334">
          <w:rPr>
            <w:sz w:val="23"/>
            <w:szCs w:val="23"/>
          </w:rPr>
          <w:t>&lt;/consumedIn&gt;</w:t>
        </w:r>
      </w:ins>
    </w:p>
    <w:p w:rsidR="006D1334" w:rsidRPr="002A7033" w:rsidRDefault="006D1334" w:rsidP="006D1334">
      <w:pPr>
        <w:pStyle w:val="Default"/>
        <w:ind w:left="288"/>
        <w:rPr>
          <w:ins w:id="2549" w:author="pbx" w:date="2017-11-03T17:48:00Z"/>
          <w:sz w:val="23"/>
          <w:szCs w:val="23"/>
        </w:rPr>
      </w:pPr>
      <w:ins w:id="2550" w:author="pbx" w:date="2017-11-03T17:48:00Z">
        <w:r w:rsidRPr="002A7033">
          <w:rPr>
            <w:sz w:val="23"/>
            <w:szCs w:val="23"/>
          </w:rPr>
          <w:t xml:space="preserve">&lt;consumedIn&gt; </w:t>
        </w:r>
      </w:ins>
    </w:p>
    <w:p w:rsidR="006D1334" w:rsidRPr="002A7033" w:rsidRDefault="006D1334" w:rsidP="006D1334">
      <w:pPr>
        <w:pStyle w:val="Default"/>
        <w:ind w:left="576"/>
        <w:rPr>
          <w:ins w:id="2551" w:author="pbx" w:date="2017-11-03T17:48:00Z"/>
          <w:sz w:val="23"/>
          <w:szCs w:val="23"/>
        </w:rPr>
      </w:pPr>
      <w:ins w:id="2552" w:author="pbx" w:date="2017-11-03T17:48:00Z">
        <w:r w:rsidRPr="002A7033">
          <w:rPr>
            <w:sz w:val="23"/>
            <w:szCs w:val="23"/>
          </w:rPr>
          <w:t xml:space="preserve">&lt;substanceAdministration&gt; </w:t>
        </w:r>
      </w:ins>
    </w:p>
    <w:p w:rsidR="006D1334" w:rsidRPr="002A7033" w:rsidRDefault="006D1334" w:rsidP="006D1334">
      <w:pPr>
        <w:pStyle w:val="Default"/>
        <w:ind w:left="864"/>
        <w:rPr>
          <w:ins w:id="2553" w:author="pbx" w:date="2017-11-03T17:48:00Z"/>
          <w:sz w:val="23"/>
          <w:szCs w:val="23"/>
        </w:rPr>
      </w:pPr>
      <w:ins w:id="2554" w:author="pbx" w:date="2017-11-03T17:48:00Z">
        <w:r w:rsidRPr="002A7033">
          <w:rPr>
            <w:sz w:val="23"/>
            <w:szCs w:val="23"/>
          </w:rPr>
          <w:t>&lt;routeCode code="</w:t>
        </w:r>
        <w:r>
          <w:rPr>
            <w:sz w:val="23"/>
            <w:szCs w:val="23"/>
          </w:rPr>
          <w:t>22</w:t>
        </w:r>
        <w:r w:rsidRPr="002A7033">
          <w:rPr>
            <w:sz w:val="23"/>
            <w:szCs w:val="23"/>
          </w:rPr>
          <w:t>" codeSystem="2.16.840.1.113883.2.20.6.7" displayName="</w:t>
        </w:r>
        <w:r>
          <w:rPr>
            <w:sz w:val="23"/>
            <w:szCs w:val="23"/>
          </w:rPr>
          <w:t>dental</w:t>
        </w:r>
        <w:r w:rsidRPr="002A7033">
          <w:rPr>
            <w:sz w:val="23"/>
            <w:szCs w:val="23"/>
          </w:rPr>
          <w:t>"/&gt;</w:t>
        </w:r>
      </w:ins>
    </w:p>
    <w:p w:rsidR="006D1334" w:rsidRDefault="006D1334" w:rsidP="006D1334">
      <w:pPr>
        <w:ind w:left="576"/>
        <w:rPr>
          <w:ins w:id="2555" w:author="pbx" w:date="2017-11-03T17:48:00Z"/>
        </w:rPr>
      </w:pPr>
      <w:ins w:id="2556" w:author="pbx" w:date="2017-11-03T17:48:00Z">
        <w:r>
          <w:t>&lt;/substanceAdministration&gt;</w:t>
        </w:r>
      </w:ins>
    </w:p>
    <w:p w:rsidR="006D1334" w:rsidRDefault="006D1334" w:rsidP="006D1334">
      <w:pPr>
        <w:ind w:left="288"/>
        <w:rPr>
          <w:ins w:id="2557" w:author="pbx" w:date="2017-11-03T17:48:00Z"/>
        </w:rPr>
      </w:pPr>
      <w:ins w:id="2558" w:author="pbx" w:date="2017-11-03T17:48:00Z">
        <w:r>
          <w:t>&lt;/consumedIn&gt;</w:t>
        </w:r>
      </w:ins>
    </w:p>
    <w:p w:rsidR="006D1334" w:rsidRDefault="006D1334" w:rsidP="006D1334">
      <w:pPr>
        <w:rPr>
          <w:ins w:id="2559" w:author="pbx" w:date="2017-11-03T17:48:00Z"/>
        </w:rPr>
      </w:pPr>
      <w:ins w:id="2560" w:author="pbx" w:date="2017-11-03T17:48:00Z">
        <w:r>
          <w:t>&lt;/</w:t>
        </w:r>
        <w:r w:rsidRPr="006D1334">
          <w:t>manufacturedProduct</w:t>
        </w:r>
        <w:r>
          <w:t>&gt;</w:t>
        </w:r>
      </w:ins>
    </w:p>
    <w:p w:rsidR="006D1334" w:rsidRDefault="006D1334" w:rsidP="006D1334">
      <w:pPr>
        <w:rPr>
          <w:ins w:id="2561" w:author="pbx" w:date="2017-11-03T17:48:00Z"/>
        </w:rPr>
      </w:pPr>
    </w:p>
    <w:p w:rsidR="006D1334" w:rsidRDefault="006D1334" w:rsidP="006D1334">
      <w:pPr>
        <w:rPr>
          <w:ins w:id="2562" w:author="pbx" w:date="2017-11-03T17:48:00Z"/>
        </w:rPr>
      </w:pPr>
    </w:p>
    <w:p w:rsidR="000F4FB9" w:rsidRDefault="000F4FB9" w:rsidP="001D67E2">
      <w:pPr>
        <w:pStyle w:val="Heading3"/>
      </w:pPr>
      <w:bookmarkStart w:id="2563" w:name="_Toc495429286"/>
      <w:bookmarkStart w:id="2564" w:name="_Toc495068758"/>
      <w:bookmarkStart w:id="2565" w:name="_Toc497495435"/>
      <w:r>
        <w:t>Packaging</w:t>
      </w:r>
      <w:bookmarkEnd w:id="2563"/>
      <w:bookmarkEnd w:id="2564"/>
      <w:bookmarkEnd w:id="2565"/>
    </w:p>
    <w:p w:rsidR="000F4FB9" w:rsidRDefault="000F4FB9" w:rsidP="00DF0F23">
      <w:pPr>
        <w:rPr>
          <w:del w:id="2566" w:author="pbx" w:date="2017-11-03T17:48:00Z"/>
        </w:rPr>
      </w:pPr>
      <w:commentRangeStart w:id="2567"/>
      <w:r w:rsidRPr="00980205">
        <w:t>The packaging includes the quantity of product in th</w:t>
      </w:r>
      <w:r w:rsidR="005C766F">
        <w:t>e package and the package type</w:t>
      </w:r>
      <w:del w:id="2568" w:author="pbx" w:date="2017-11-03T17:48:00Z">
        <w:r w:rsidRPr="00980205">
          <w:delText xml:space="preserve"> and Package Item Code (such as NDC Package Code or other Item Code for</w:delText>
        </w:r>
      </w:del>
      <w:ins w:id="2569" w:author="pbx" w:date="2017-11-03T17:48:00Z">
        <w:r w:rsidR="005C766F">
          <w:t>, along with all packaging aspect that make up</w:t>
        </w:r>
      </w:ins>
      <w:r w:rsidR="005C766F">
        <w:t xml:space="preserve"> the package</w:t>
      </w:r>
      <w:del w:id="2570" w:author="pbx" w:date="2017-11-03T17:48:00Z">
        <w:r w:rsidRPr="00980205">
          <w:delText xml:space="preserve">). </w:delText>
        </w:r>
        <w:commentRangeEnd w:id="2567"/>
        <w:r w:rsidR="009F726C">
          <w:rPr>
            <w:rStyle w:val="CommentReference"/>
          </w:rPr>
          <w:commentReference w:id="2567"/>
        </w:r>
      </w:del>
    </w:p>
    <w:p w:rsidR="000F4FB9" w:rsidRDefault="000F4FB9" w:rsidP="00DF0F23">
      <w:pPr>
        <w:rPr>
          <w:del w:id="2571" w:author="pbx" w:date="2017-11-03T17:48:00Z"/>
        </w:rPr>
      </w:pPr>
    </w:p>
    <w:p w:rsidR="00406AA0" w:rsidRDefault="005C766F" w:rsidP="00406AA0">
      <w:ins w:id="2572" w:author="pbx" w:date="2017-11-03T17:48:00Z">
        <w:r>
          <w:t xml:space="preserve"> (such as inner packages)</w:t>
        </w:r>
        <w:r w:rsidR="00406AA0">
          <w:t>.</w:t>
        </w:r>
        <w:r w:rsidR="00406AA0" w:rsidRPr="00406AA0">
          <w:t xml:space="preserve"> </w:t>
        </w:r>
      </w:ins>
      <w:r w:rsidR="00406AA0" w:rsidRPr="00980205">
        <w:t>Packaging ma</w:t>
      </w:r>
      <w:r w:rsidR="00406AA0">
        <w:t>y be specified for the product</w:t>
      </w:r>
      <w:del w:id="2573" w:author="pbx" w:date="2017-11-03T17:48:00Z">
        <w:r w:rsidR="000F4FB9" w:rsidRPr="00980205">
          <w:delText xml:space="preserve">, </w:delText>
        </w:r>
      </w:del>
      <w:ins w:id="2574" w:author="pbx" w:date="2017-11-03T17:48:00Z">
        <w:r w:rsidR="00406AA0">
          <w:t xml:space="preserve"> as outlined below:</w:t>
        </w:r>
      </w:ins>
    </w:p>
    <w:p w:rsidR="000F4FB9" w:rsidRDefault="00473A5C" w:rsidP="00DF0F23">
      <w:pPr>
        <w:rPr>
          <w:del w:id="2575" w:author="pbx" w:date="2017-11-03T17:48:00Z"/>
        </w:rPr>
      </w:pPr>
      <w:del w:id="2576" w:author="pbx" w:date="2017-11-03T17:48:00Z">
        <w:r w:rsidRPr="000A6564">
          <w:rPr>
            <w:noProof/>
            <w:lang w:val="en-US"/>
          </w:rPr>
          <mc:AlternateContent>
            <mc:Choice Requires="wps">
              <w:drawing>
                <wp:inline distT="0" distB="0" distL="0" distR="0" wp14:anchorId="47D60D90" wp14:editId="79D3249A">
                  <wp:extent cx="5931673" cy="647700"/>
                  <wp:effectExtent l="57150" t="0" r="69215" b="133350"/>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673" cy="647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pPr>
                                <w:rPr>
                                  <w:del w:id="2577" w:author="pbx" w:date="2017-11-03T17:48:00Z"/>
                                </w:rPr>
                              </w:pPr>
                              <w:del w:id="2578" w:author="pbx" w:date="2017-11-03T17:48:00Z">
                                <w:r w:rsidRPr="00021B53">
                                  <w:delText>&lt;manufacturedProduct&gt;</w:delText>
                                </w:r>
                              </w:del>
                            </w:p>
                            <w:p w:rsidR="00292223" w:rsidRPr="00021B53" w:rsidRDefault="00292223" w:rsidP="00DF0F23">
                              <w:pPr>
                                <w:rPr>
                                  <w:del w:id="2579" w:author="pbx" w:date="2017-11-03T17:48:00Z"/>
                                </w:rPr>
                              </w:pPr>
                              <w:del w:id="2580" w:author="pbx" w:date="2017-11-03T17:48:00Z">
                                <w:r w:rsidRPr="00021B53">
                                  <w:delText xml:space="preserve">  &lt;manufacturedProduct&gt; </w:delText>
                                </w:r>
                              </w:del>
                            </w:p>
                            <w:p w:rsidR="00292223" w:rsidRPr="00021B53" w:rsidRDefault="00292223" w:rsidP="00DF0F23">
                              <w:pPr>
                                <w:rPr>
                                  <w:del w:id="2581" w:author="pbx" w:date="2017-11-03T17:48:00Z"/>
                                </w:rPr>
                              </w:pPr>
                              <w:del w:id="2582" w:author="pbx" w:date="2017-11-03T17:48:00Z">
                                <w:r w:rsidRPr="00021B53">
                                  <w:delText xml:space="preserve">    </w:delText>
                                </w:r>
                                <w:r>
                                  <w:delText>&lt;asContent/</w:delText>
                                </w:r>
                                <w:r w:rsidRPr="00021B53">
                                  <w:delText xml:space="preserve">&gt; </w:delText>
                                </w:r>
                              </w:del>
                            </w:p>
                            <w:p w:rsidR="00292223" w:rsidRPr="00021B53" w:rsidRDefault="00292223" w:rsidP="00021B53">
                              <w:pPr>
                                <w:pStyle w:val="Default"/>
                                <w:rPr>
                                  <w:del w:id="2583"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4" type="#_x0000_t202" style="width:467.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" fillcolor="#c6d9f1 [671]">
                  <v:shadow on="t" color="#bfbfbf [2412]" offset="0,4pt"/>
                  <v:textbox>
                    <w:txbxContent>
                      <w:p w14:paraId="04ABE6CA" w14:textId="77777777" w:rsidR="00292223" w:rsidRPr="00021B53" w:rsidRDefault="00292223" w:rsidP="00DF0F23">
                        <w:pPr>
                          <w:rPr>
                            <w:del w:id="3522" w:author="pbx" w:date="2017-11-03T17:48:00Z"/>
                          </w:rPr>
                        </w:pPr>
                        <w:del w:id="3523" w:author="pbx" w:date="2017-11-03T17:48:00Z">
                          <w:r w:rsidRPr="00021B53">
                            <w:delText>&lt;manufacturedProduct&gt;</w:delText>
                          </w:r>
                        </w:del>
                      </w:p>
                      <w:p w14:paraId="51C175ED" w14:textId="77777777" w:rsidR="00292223" w:rsidRPr="00021B53" w:rsidRDefault="00292223" w:rsidP="00DF0F23">
                        <w:pPr>
                          <w:rPr>
                            <w:del w:id="3524" w:author="pbx" w:date="2017-11-03T17:48:00Z"/>
                          </w:rPr>
                        </w:pPr>
                        <w:del w:id="3525" w:author="pbx" w:date="2017-11-03T17:48:00Z">
                          <w:r w:rsidRPr="00021B53">
                            <w:delText xml:space="preserve">  &lt;manufacturedProduct&gt; </w:delText>
                          </w:r>
                        </w:del>
                      </w:p>
                      <w:p w14:paraId="05D5D4D3" w14:textId="77777777" w:rsidR="00292223" w:rsidRPr="00021B53" w:rsidRDefault="00292223" w:rsidP="00DF0F23">
                        <w:pPr>
                          <w:rPr>
                            <w:del w:id="3526" w:author="pbx" w:date="2017-11-03T17:48:00Z"/>
                          </w:rPr>
                        </w:pPr>
                        <w:del w:id="3527" w:author="pbx" w:date="2017-11-03T17:48:00Z">
                          <w:r w:rsidRPr="00021B53">
                            <w:delText xml:space="preserve">    </w:delText>
                          </w:r>
                          <w:r>
                            <w:delText>&lt;asContent/</w:delText>
                          </w:r>
                          <w:r w:rsidRPr="00021B53">
                            <w:delText xml:space="preserve">&gt; </w:delText>
                          </w:r>
                        </w:del>
                      </w:p>
                      <w:p w14:paraId="77526051" w14:textId="77777777" w:rsidR="00292223" w:rsidRPr="00021B53" w:rsidRDefault="00292223" w:rsidP="00021B53">
                        <w:pPr>
                          <w:pStyle w:val="Default"/>
                          <w:rPr>
                            <w:del w:id="3528" w:author="pbx" w:date="2017-11-03T17:48:00Z"/>
                            <w:rFonts w:ascii="Courier New" w:hAnsi="Courier New" w:cs="Courier New"/>
                            <w:sz w:val="18"/>
                            <w:szCs w:val="18"/>
                          </w:rPr>
                        </w:pPr>
                      </w:p>
                    </w:txbxContent>
                  </v:textbox>
                  <w10:anchorlock/>
                </v:shape>
              </w:pict>
            </mc:Fallback>
          </mc:AlternateContent>
        </w:r>
      </w:del>
    </w:p>
    <w:p w:rsidR="00406AA0" w:rsidRPr="00021B53" w:rsidRDefault="00406AA0" w:rsidP="00406AA0">
      <w:pPr>
        <w:rPr>
          <w:ins w:id="2584" w:author="pbx" w:date="2017-11-03T17:48:00Z"/>
        </w:rPr>
      </w:pPr>
      <w:ins w:id="2585" w:author="pbx" w:date="2017-11-03T17:48:00Z">
        <w:r w:rsidRPr="00021B53">
          <w:t>&lt;manufacturedProduct&gt;</w:t>
        </w:r>
      </w:ins>
    </w:p>
    <w:p w:rsidR="00406AA0" w:rsidRPr="00021B53" w:rsidRDefault="00406AA0" w:rsidP="00406AA0">
      <w:pPr>
        <w:ind w:left="288"/>
        <w:rPr>
          <w:ins w:id="2586" w:author="pbx" w:date="2017-11-03T17:48:00Z"/>
        </w:rPr>
      </w:pPr>
      <w:ins w:id="2587" w:author="pbx" w:date="2017-11-03T17:48:00Z">
        <w:r w:rsidRPr="00021B53">
          <w:t xml:space="preserve">&lt;manufacturedProduct&gt; </w:t>
        </w:r>
      </w:ins>
    </w:p>
    <w:p w:rsidR="00406AA0" w:rsidRPr="00021B53" w:rsidRDefault="00406AA0" w:rsidP="00406AA0">
      <w:pPr>
        <w:ind w:left="576"/>
        <w:rPr>
          <w:ins w:id="2588" w:author="pbx" w:date="2017-11-03T17:48:00Z"/>
        </w:rPr>
      </w:pPr>
      <w:ins w:id="2589" w:author="pbx" w:date="2017-11-03T17:48:00Z">
        <w:r>
          <w:t>&lt;asContent/</w:t>
        </w:r>
        <w:r w:rsidRPr="00021B53">
          <w:t xml:space="preserve">&gt; </w:t>
        </w:r>
      </w:ins>
    </w:p>
    <w:p w:rsidR="00406AA0" w:rsidRPr="00021B53" w:rsidRDefault="00406AA0" w:rsidP="00406AA0">
      <w:pPr>
        <w:pStyle w:val="Default"/>
        <w:rPr>
          <w:ins w:id="2590" w:author="pbx" w:date="2017-11-03T17:48:00Z"/>
          <w:rFonts w:ascii="Courier New" w:hAnsi="Courier New" w:cs="Courier New"/>
          <w:sz w:val="18"/>
          <w:szCs w:val="18"/>
        </w:rPr>
      </w:pPr>
    </w:p>
    <w:p w:rsidR="000F4FB9" w:rsidRDefault="00406AA0" w:rsidP="0080029F">
      <w:r>
        <w:t>for parts</w:t>
      </w:r>
      <w:del w:id="2591" w:author="pbx" w:date="2017-11-03T17:48:00Z">
        <w:r w:rsidR="000F4FB9" w:rsidRPr="00980205">
          <w:delText>,</w:delText>
        </w:r>
      </w:del>
      <w:ins w:id="2592" w:author="pbx" w:date="2017-11-03T17:48:00Z">
        <w:r w:rsidRPr="00406AA0">
          <w:t xml:space="preserve"> </w:t>
        </w:r>
        <w:r>
          <w:t>as outlined below:</w:t>
        </w:r>
      </w:ins>
    </w:p>
    <w:p w:rsidR="000F4FB9" w:rsidRDefault="00473A5C" w:rsidP="00DF0F23">
      <w:pPr>
        <w:rPr>
          <w:del w:id="2593" w:author="pbx" w:date="2017-11-03T17:48:00Z"/>
        </w:rPr>
      </w:pPr>
      <w:del w:id="2594" w:author="pbx" w:date="2017-11-03T17:48:00Z">
        <w:r w:rsidRPr="000A6564">
          <w:rPr>
            <w:noProof/>
            <w:lang w:val="en-US"/>
          </w:rPr>
          <mc:AlternateContent>
            <mc:Choice Requires="wps">
              <w:drawing>
                <wp:inline distT="0" distB="0" distL="0" distR="0" wp14:anchorId="4E17C6D3" wp14:editId="0133728F">
                  <wp:extent cx="5931535" cy="685800"/>
                  <wp:effectExtent l="57150" t="0" r="69215" b="133350"/>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858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pPr>
                                <w:rPr>
                                  <w:del w:id="2595" w:author="pbx" w:date="2017-11-03T17:48:00Z"/>
                                </w:rPr>
                              </w:pPr>
                              <w:del w:id="2596" w:author="pbx" w:date="2017-11-03T17:48:00Z">
                                <w:r w:rsidRPr="00021B53">
                                  <w:delText>&lt;part&gt;</w:delText>
                                </w:r>
                              </w:del>
                            </w:p>
                            <w:p w:rsidR="00292223" w:rsidRPr="00021B53" w:rsidRDefault="00292223" w:rsidP="00DF0F23">
                              <w:pPr>
                                <w:rPr>
                                  <w:del w:id="2597" w:author="pbx" w:date="2017-11-03T17:48:00Z"/>
                                </w:rPr>
                              </w:pPr>
                              <w:del w:id="2598" w:author="pbx" w:date="2017-11-03T17:48:00Z">
                                <w:r w:rsidRPr="00021B53">
                                  <w:delText xml:space="preserve">  &lt;partProduct&gt; </w:delText>
                                </w:r>
                              </w:del>
                            </w:p>
                            <w:p w:rsidR="00292223" w:rsidRPr="00021B53" w:rsidRDefault="00292223" w:rsidP="00DF0F23">
                              <w:pPr>
                                <w:rPr>
                                  <w:del w:id="2599" w:author="pbx" w:date="2017-11-03T17:48:00Z"/>
                                </w:rPr>
                              </w:pPr>
                              <w:del w:id="2600" w:author="pbx" w:date="2017-11-03T17:48:00Z">
                                <w:r w:rsidRPr="00021B53">
                                  <w:delText xml:space="preserve">    &lt;asContent/&gt; </w:delText>
                                </w:r>
                              </w:del>
                            </w:p>
                            <w:p w:rsidR="00292223" w:rsidRPr="00021B53" w:rsidRDefault="00292223" w:rsidP="00021B53">
                              <w:pPr>
                                <w:pStyle w:val="Default"/>
                                <w:rPr>
                                  <w:del w:id="2601"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5" type="#_x0000_t202" style="width:467.0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" fillcolor="#c6d9f1 [671]">
                  <v:shadow on="t" color="#bfbfbf [2412]" offset="0,4pt"/>
                  <v:textbox>
                    <w:txbxContent>
                      <w:p w14:paraId="34450537" w14:textId="77777777" w:rsidR="00292223" w:rsidRPr="00021B53" w:rsidRDefault="00292223" w:rsidP="00DF0F23">
                        <w:pPr>
                          <w:rPr>
                            <w:del w:id="3547" w:author="pbx" w:date="2017-11-03T17:48:00Z"/>
                          </w:rPr>
                        </w:pPr>
                        <w:del w:id="3548" w:author="pbx" w:date="2017-11-03T17:48:00Z">
                          <w:r w:rsidRPr="00021B53">
                            <w:delText>&lt;part&gt;</w:delText>
                          </w:r>
                        </w:del>
                      </w:p>
                      <w:p w14:paraId="56E5D077" w14:textId="77777777" w:rsidR="00292223" w:rsidRPr="00021B53" w:rsidRDefault="00292223" w:rsidP="00DF0F23">
                        <w:pPr>
                          <w:rPr>
                            <w:del w:id="3549" w:author="pbx" w:date="2017-11-03T17:48:00Z"/>
                          </w:rPr>
                        </w:pPr>
                        <w:del w:id="3550" w:author="pbx" w:date="2017-11-03T17:48:00Z">
                          <w:r w:rsidRPr="00021B53">
                            <w:delText xml:space="preserve">  &lt;partProduct&gt; </w:delText>
                          </w:r>
                        </w:del>
                      </w:p>
                      <w:p w14:paraId="497B5BFE" w14:textId="77777777" w:rsidR="00292223" w:rsidRPr="00021B53" w:rsidRDefault="00292223" w:rsidP="00DF0F23">
                        <w:pPr>
                          <w:rPr>
                            <w:del w:id="3551" w:author="pbx" w:date="2017-11-03T17:48:00Z"/>
                          </w:rPr>
                        </w:pPr>
                        <w:del w:id="3552" w:author="pbx" w:date="2017-11-03T17:48:00Z">
                          <w:r w:rsidRPr="00021B53">
                            <w:delText xml:space="preserve">    &lt;asContent/&gt; </w:delText>
                          </w:r>
                        </w:del>
                      </w:p>
                      <w:p w14:paraId="1C84F54B" w14:textId="77777777" w:rsidR="00292223" w:rsidRPr="00021B53" w:rsidRDefault="00292223" w:rsidP="00021B53">
                        <w:pPr>
                          <w:pStyle w:val="Default"/>
                          <w:rPr>
                            <w:del w:id="3553" w:author="pbx" w:date="2017-11-03T17:48:00Z"/>
                            <w:rFonts w:ascii="Courier New" w:hAnsi="Courier New" w:cs="Courier New"/>
                            <w:sz w:val="18"/>
                            <w:szCs w:val="18"/>
                          </w:rPr>
                        </w:pPr>
                      </w:p>
                    </w:txbxContent>
                  </v:textbox>
                  <w10:anchorlock/>
                </v:shape>
              </w:pict>
            </mc:Fallback>
          </mc:AlternateContent>
        </w:r>
      </w:del>
    </w:p>
    <w:p w:rsidR="00406AA0" w:rsidRPr="00021B53" w:rsidRDefault="00406AA0" w:rsidP="00406AA0">
      <w:pPr>
        <w:rPr>
          <w:ins w:id="2602" w:author="pbx" w:date="2017-11-03T17:48:00Z"/>
        </w:rPr>
      </w:pPr>
      <w:ins w:id="2603" w:author="pbx" w:date="2017-11-03T17:48:00Z">
        <w:r>
          <w:t>&lt;</w:t>
        </w:r>
        <w:r w:rsidRPr="00021B53">
          <w:t>part&gt;</w:t>
        </w:r>
      </w:ins>
    </w:p>
    <w:p w:rsidR="00406AA0" w:rsidRPr="00021B53" w:rsidRDefault="00406AA0" w:rsidP="00406AA0">
      <w:pPr>
        <w:ind w:left="288"/>
        <w:rPr>
          <w:ins w:id="2604" w:author="pbx" w:date="2017-11-03T17:48:00Z"/>
        </w:rPr>
      </w:pPr>
      <w:ins w:id="2605" w:author="pbx" w:date="2017-11-03T17:48:00Z">
        <w:r w:rsidRPr="00021B53">
          <w:t xml:space="preserve">&lt;partProduct&gt; </w:t>
        </w:r>
      </w:ins>
    </w:p>
    <w:p w:rsidR="00406AA0" w:rsidRPr="00021B53" w:rsidRDefault="00406AA0" w:rsidP="00406AA0">
      <w:pPr>
        <w:ind w:left="576"/>
        <w:rPr>
          <w:ins w:id="2606" w:author="pbx" w:date="2017-11-03T17:48:00Z"/>
        </w:rPr>
      </w:pPr>
      <w:ins w:id="2607" w:author="pbx" w:date="2017-11-03T17:48:00Z">
        <w:r w:rsidRPr="00021B53">
          <w:t xml:space="preserve">&lt;asContent/&gt; </w:t>
        </w:r>
      </w:ins>
    </w:p>
    <w:p w:rsidR="000F4FB9" w:rsidRDefault="000F4FB9" w:rsidP="0080029F">
      <w:pPr>
        <w:rPr>
          <w:ins w:id="2608" w:author="pbx" w:date="2017-11-03T17:48:00Z"/>
        </w:rPr>
      </w:pPr>
    </w:p>
    <w:p w:rsidR="000F4FB9" w:rsidRDefault="000F4FB9" w:rsidP="0080029F">
      <w:r w:rsidRPr="00980205">
        <w:t>and for packages</w:t>
      </w:r>
      <w:del w:id="2609" w:author="pbx" w:date="2017-11-03T17:48:00Z">
        <w:r w:rsidRPr="00980205">
          <w:delText>.</w:delText>
        </w:r>
      </w:del>
      <w:ins w:id="2610" w:author="pbx" w:date="2017-11-03T17:48:00Z">
        <w:r w:rsidR="00406AA0" w:rsidRPr="00406AA0">
          <w:t xml:space="preserve"> </w:t>
        </w:r>
        <w:r w:rsidR="00406AA0">
          <w:t>as outlined below:</w:t>
        </w:r>
      </w:ins>
      <w:r w:rsidRPr="00980205">
        <w:t xml:space="preserve"> </w:t>
      </w:r>
    </w:p>
    <w:p w:rsidR="00406AA0" w:rsidRPr="00021B53" w:rsidRDefault="00406AA0" w:rsidP="00406AA0">
      <w:pPr>
        <w:rPr>
          <w:ins w:id="2611" w:author="pbx" w:date="2017-11-03T17:48:00Z"/>
        </w:rPr>
      </w:pPr>
      <w:ins w:id="2612" w:author="pbx" w:date="2017-11-03T17:48:00Z">
        <w:r w:rsidRPr="00021B53">
          <w:t xml:space="preserve">&lt;asContent&gt; </w:t>
        </w:r>
      </w:ins>
    </w:p>
    <w:p w:rsidR="00406AA0" w:rsidRPr="00021B53" w:rsidRDefault="00406AA0" w:rsidP="00406AA0">
      <w:pPr>
        <w:rPr>
          <w:ins w:id="2613" w:author="pbx" w:date="2017-11-03T17:48:00Z"/>
        </w:rPr>
      </w:pPr>
      <w:ins w:id="2614" w:author="pbx" w:date="2017-11-03T17:48:00Z">
        <w:r w:rsidRPr="00021B53">
          <w:t xml:space="preserve">  &lt;containerPackagedProduct&gt; </w:t>
        </w:r>
      </w:ins>
    </w:p>
    <w:p w:rsidR="00406AA0" w:rsidRPr="00021B53" w:rsidRDefault="00406AA0" w:rsidP="00406AA0">
      <w:pPr>
        <w:rPr>
          <w:ins w:id="2615" w:author="pbx" w:date="2017-11-03T17:48:00Z"/>
        </w:rPr>
      </w:pPr>
      <w:ins w:id="2616" w:author="pbx" w:date="2017-11-03T17:48:00Z">
        <w:r w:rsidRPr="00021B53">
          <w:t xml:space="preserve">    </w:t>
        </w:r>
        <w:r>
          <w:t xml:space="preserve">&lt;asContent/&gt; </w:t>
        </w:r>
      </w:ins>
    </w:p>
    <w:p w:rsidR="00406AA0" w:rsidRDefault="00406AA0" w:rsidP="0080029F">
      <w:pPr>
        <w:rPr>
          <w:ins w:id="2617" w:author="pbx" w:date="2017-11-03T17:48:00Z"/>
        </w:rPr>
      </w:pPr>
    </w:p>
    <w:p w:rsidR="003253DB" w:rsidRDefault="00406AA0" w:rsidP="00406AA0">
      <w:pPr>
        <w:rPr>
          <w:ins w:id="2618" w:author="pbx" w:date="2017-11-03T17:48:00Z"/>
          <w:lang w:val="en-US"/>
        </w:rPr>
      </w:pPr>
      <w:ins w:id="2619" w:author="pbx" w:date="2017-11-03T17:48:00Z">
        <w:r>
          <w:t>Packaging is represented as a quantity, a product ID if applicable</w:t>
        </w:r>
        <w:r w:rsidR="00D97D64">
          <w:t xml:space="preserve"> </w:t>
        </w:r>
        <w:r>
          <w:t xml:space="preserve">and a package type. </w:t>
        </w:r>
        <w:r w:rsidR="00C94CE3" w:rsidRPr="003C5E15">
          <w:t xml:space="preserve">The </w:t>
        </w:r>
        <w:r w:rsidR="00C94CE3">
          <w:t xml:space="preserve">quantity aspect </w:t>
        </w:r>
        <w:r w:rsidR="00C94CE3" w:rsidRPr="003C5E15">
          <w:t>is represented as a numerator and denominator</w:t>
        </w:r>
        <w:r w:rsidR="00C94CE3">
          <w:t xml:space="preserve"> along with a unit of measure and packaging type.</w:t>
        </w:r>
        <w:r w:rsidR="00C94CE3" w:rsidRPr="003C5E15">
          <w:t xml:space="preserve"> </w:t>
        </w:r>
        <w:r w:rsidRPr="003C5E15">
          <w:t xml:space="preserve">The </w:t>
        </w:r>
        <w:r>
          <w:t xml:space="preserve">Units of Presentation </w:t>
        </w:r>
        <w:r w:rsidRPr="003C5E15">
          <w:t>code</w:t>
        </w:r>
        <w:r>
          <w:t xml:space="preserve"> (the numerator) is derived from OID: </w:t>
        </w:r>
        <w:r w:rsidRPr="00D877DC">
          <w:rPr>
            <w:lang w:val="en-US"/>
          </w:rPr>
          <w:t>2.16.840.1.113883.2.20.6.15</w:t>
        </w:r>
        <w:r w:rsidR="00D97D64">
          <w:rPr>
            <w:lang w:val="en-US"/>
          </w:rPr>
          <w:t>,</w:t>
        </w:r>
        <w:r>
          <w:rPr>
            <w:lang w:val="en-US"/>
          </w:rPr>
          <w:t xml:space="preserve"> </w:t>
        </w:r>
        <w:r>
          <w:t xml:space="preserve">while the Packaging Type </w:t>
        </w:r>
        <w:r w:rsidRPr="003C5E15">
          <w:t>code</w:t>
        </w:r>
        <w:r>
          <w:t xml:space="preserve"> (the denominator) is derived from OID: </w:t>
        </w:r>
        <w:r>
          <w:rPr>
            <w:lang w:val="en-US"/>
          </w:rPr>
          <w:t xml:space="preserve">2.16.840.1.113883.2.20.6.32. </w:t>
        </w:r>
      </w:ins>
    </w:p>
    <w:p w:rsidR="003253DB" w:rsidRDefault="003253DB" w:rsidP="00406AA0">
      <w:pPr>
        <w:rPr>
          <w:ins w:id="2620" w:author="pbx" w:date="2017-11-03T17:48:00Z"/>
          <w:lang w:val="en-US"/>
        </w:rPr>
      </w:pPr>
    </w:p>
    <w:p w:rsidR="003253DB" w:rsidRDefault="003253DB" w:rsidP="00406AA0">
      <w:pPr>
        <w:rPr>
          <w:ins w:id="2621" w:author="pbx" w:date="2017-11-03T17:48:00Z"/>
          <w:lang w:val="en-US"/>
        </w:rPr>
      </w:pPr>
      <w:ins w:id="2622" w:author="pbx" w:date="2017-11-03T17:48:00Z">
        <w:r>
          <w:rPr>
            <w:lang w:val="en-US"/>
          </w:rPr>
          <w:lastRenderedPageBreak/>
          <w:t xml:space="preserve">Products and packages can contain an ID </w:t>
        </w:r>
        <w:r>
          <w:t xml:space="preserve">derived from OID: </w:t>
        </w:r>
        <w:r>
          <w:rPr>
            <w:lang w:val="en-US"/>
          </w:rPr>
          <w:t>2.16.840.1.113883.2.20.6.20, however i</w:t>
        </w:r>
        <w:r w:rsidR="00406AA0">
          <w:rPr>
            <w:lang w:val="en-US"/>
          </w:rPr>
          <w:t xml:space="preserve">t should be noted that at this time HPFB does not use the product ID aspect, therefore the </w:t>
        </w:r>
        <w:r w:rsidR="00D97D64">
          <w:rPr>
            <w:lang w:val="en-US"/>
          </w:rPr>
          <w:t>code</w:t>
        </w:r>
        <w:r w:rsidR="00406AA0">
          <w:rPr>
            <w:lang w:val="en-US"/>
          </w:rPr>
          <w:t xml:space="preserve"> element shall be omitted</w:t>
        </w:r>
        <w:r w:rsidR="00CE7EFF">
          <w:rPr>
            <w:lang w:val="en-US"/>
          </w:rPr>
          <w:t xml:space="preserve">. Package identifiers will be revisited at a later date in </w:t>
        </w:r>
        <w:r w:rsidR="00641D99">
          <w:rPr>
            <w:lang w:val="en-US"/>
          </w:rPr>
          <w:t>concert with IDMP.</w:t>
        </w:r>
      </w:ins>
    </w:p>
    <w:p w:rsidR="00D97D64" w:rsidRDefault="00D97D64" w:rsidP="00406AA0">
      <w:pPr>
        <w:rPr>
          <w:moveTo w:id="2623" w:author="pbx" w:date="2017-11-03T17:48:00Z"/>
          <w:lang w:val="en-US"/>
        </w:rPr>
      </w:pPr>
      <w:moveToRangeStart w:id="2624" w:author="pbx" w:date="2017-11-03T17:48:00Z" w:name="move497494663"/>
    </w:p>
    <w:p w:rsidR="00473A5C" w:rsidRDefault="00D97D64" w:rsidP="00DF0F23">
      <w:pPr>
        <w:rPr>
          <w:del w:id="2625" w:author="pbx" w:date="2017-11-03T17:48:00Z"/>
        </w:rPr>
      </w:pPr>
      <w:moveTo w:id="2626" w:author="pbx" w:date="2017-11-03T17:48:00Z">
        <w:r>
          <w:t>The</w:t>
        </w:r>
      </w:moveTo>
      <w:moveToRangeEnd w:id="2624"/>
      <w:del w:id="2627" w:author="pbx" w:date="2017-11-03T17:48:00Z">
        <w:r w:rsidR="00473A5C" w:rsidRPr="000A6564">
          <w:rPr>
            <w:noProof/>
            <w:lang w:val="en-US"/>
          </w:rPr>
          <mc:AlternateContent>
            <mc:Choice Requires="wps">
              <w:drawing>
                <wp:inline distT="0" distB="0" distL="0" distR="0" wp14:anchorId="4EEFF6C5" wp14:editId="66DAD3CF">
                  <wp:extent cx="5931535" cy="628650"/>
                  <wp:effectExtent l="57150" t="0" r="69215" b="133350"/>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28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pPr>
                                <w:rPr>
                                  <w:del w:id="2628" w:author="pbx" w:date="2017-11-03T17:48:00Z"/>
                                </w:rPr>
                              </w:pPr>
                              <w:del w:id="2629" w:author="pbx" w:date="2017-11-03T17:48:00Z">
                                <w:r w:rsidRPr="00021B53">
                                  <w:delText xml:space="preserve">&lt;asContent&gt; </w:delText>
                                </w:r>
                              </w:del>
                            </w:p>
                            <w:p w:rsidR="00292223" w:rsidRPr="00021B53" w:rsidRDefault="00292223" w:rsidP="00DF0F23">
                              <w:pPr>
                                <w:rPr>
                                  <w:del w:id="2630" w:author="pbx" w:date="2017-11-03T17:48:00Z"/>
                                </w:rPr>
                              </w:pPr>
                              <w:del w:id="2631" w:author="pbx" w:date="2017-11-03T17:48:00Z">
                                <w:r w:rsidRPr="00021B53">
                                  <w:delText xml:space="preserve">  &lt;containerPackagedProduct&gt; </w:delText>
                                </w:r>
                              </w:del>
                            </w:p>
                            <w:p w:rsidR="00292223" w:rsidRPr="00021B53" w:rsidRDefault="00292223" w:rsidP="00DF0F23">
                              <w:pPr>
                                <w:rPr>
                                  <w:del w:id="2632" w:author="pbx" w:date="2017-11-03T17:48:00Z"/>
                                </w:rPr>
                              </w:pPr>
                              <w:del w:id="2633" w:author="pbx" w:date="2017-11-03T17:48:00Z">
                                <w:r w:rsidRPr="00021B53">
                                  <w:delText xml:space="preserve">    </w:delText>
                                </w:r>
                                <w:r>
                                  <w:delText xml:space="preserve">&lt;asContent/&gt; </w:delText>
                                </w:r>
                              </w:del>
                            </w:p>
                          </w:txbxContent>
                        </wps:txbx>
                        <wps:bodyPr rot="0" vert="horz" wrap="square" lIns="91440" tIns="45720" rIns="91440" bIns="45720" anchor="t" anchorCtr="0">
                          <a:noAutofit/>
                        </wps:bodyPr>
                      </wps:wsp>
                    </a:graphicData>
                  </a:graphic>
                </wp:inline>
              </w:drawing>
            </mc:Choice>
            <mc:Fallback>
              <w:pict>
                <v:shape id="_x0000_s1076" type="#_x0000_t202" style="width:467.0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" fillcolor="#c6d9f1 [671]">
                  <v:shadow on="t" color="#bfbfbf [2412]" offset="0,4pt"/>
                  <v:textbox>
                    <w:txbxContent>
                      <w:p w14:paraId="0225A435" w14:textId="77777777" w:rsidR="00292223" w:rsidRPr="00021B53" w:rsidRDefault="00292223" w:rsidP="00DF0F23">
                        <w:pPr>
                          <w:rPr>
                            <w:del w:id="3586" w:author="pbx" w:date="2017-11-03T17:48:00Z"/>
                          </w:rPr>
                        </w:pPr>
                        <w:del w:id="3587" w:author="pbx" w:date="2017-11-03T17:48:00Z">
                          <w:r w:rsidRPr="00021B53">
                            <w:delText xml:space="preserve">&lt;asContent&gt; </w:delText>
                          </w:r>
                        </w:del>
                      </w:p>
                      <w:p w14:paraId="79192834" w14:textId="77777777" w:rsidR="00292223" w:rsidRPr="00021B53" w:rsidRDefault="00292223" w:rsidP="00DF0F23">
                        <w:pPr>
                          <w:rPr>
                            <w:del w:id="3588" w:author="pbx" w:date="2017-11-03T17:48:00Z"/>
                          </w:rPr>
                        </w:pPr>
                        <w:del w:id="3589" w:author="pbx" w:date="2017-11-03T17:48:00Z">
                          <w:r w:rsidRPr="00021B53">
                            <w:delText xml:space="preserve">  &lt;containerPackagedProduct&gt; </w:delText>
                          </w:r>
                        </w:del>
                      </w:p>
                      <w:p w14:paraId="55285C20" w14:textId="77777777" w:rsidR="00292223" w:rsidRPr="00021B53" w:rsidRDefault="00292223" w:rsidP="00DF0F23">
                        <w:pPr>
                          <w:rPr>
                            <w:del w:id="3590" w:author="pbx" w:date="2017-11-03T17:48:00Z"/>
                          </w:rPr>
                        </w:pPr>
                        <w:del w:id="3591" w:author="pbx" w:date="2017-11-03T17:48:00Z">
                          <w:r w:rsidRPr="00021B53">
                            <w:delText xml:space="preserve">    </w:delText>
                          </w:r>
                          <w:r>
                            <w:delText xml:space="preserve">&lt;asContent/&gt; </w:delText>
                          </w:r>
                        </w:del>
                      </w:p>
                    </w:txbxContent>
                  </v:textbox>
                  <w10:anchorlock/>
                </v:shape>
              </w:pict>
            </mc:Fallback>
          </mc:AlternateContent>
        </w:r>
      </w:del>
    </w:p>
    <w:p w:rsidR="00406AA0" w:rsidRDefault="00D97D64" w:rsidP="00D97D64">
      <w:pPr>
        <w:rPr>
          <w:ins w:id="2634" w:author="pbx" w:date="2017-11-03T17:48:00Z"/>
          <w:lang w:val="en-US"/>
        </w:rPr>
      </w:pPr>
      <w:ins w:id="2635" w:author="pbx" w:date="2017-11-03T17:48:00Z">
        <w:r>
          <w:t xml:space="preserve"> product ID aspect </w:t>
        </w:r>
        <w:r>
          <w:rPr>
            <w:lang w:val="en-US"/>
          </w:rPr>
          <w:t xml:space="preserve">has been included in the example below showing </w:t>
        </w:r>
        <w:r w:rsidRPr="00D97D64">
          <w:t>20 mL per Syringe, 100 Syringes per Box</w:t>
        </w:r>
        <w:r>
          <w:rPr>
            <w:lang w:val="en-US"/>
          </w:rPr>
          <w:t xml:space="preserve"> for clarity.</w:t>
        </w:r>
      </w:ins>
    </w:p>
    <w:p w:rsidR="00D97D64" w:rsidRPr="00D97D64" w:rsidRDefault="00D97D64" w:rsidP="00D97D64">
      <w:pPr>
        <w:rPr>
          <w:ins w:id="2636" w:author="pbx" w:date="2017-11-03T17:48:00Z"/>
          <w:lang w:val="en-US"/>
        </w:rPr>
      </w:pPr>
      <w:ins w:id="2637" w:author="pbx" w:date="2017-11-03T17:48:00Z">
        <w:r w:rsidRPr="00D97D64">
          <w:t>&lt;asContent&gt;</w:t>
        </w:r>
      </w:ins>
    </w:p>
    <w:p w:rsidR="00D97D64" w:rsidRPr="00D97D64" w:rsidRDefault="00D97D64" w:rsidP="00D97D64">
      <w:pPr>
        <w:ind w:left="288"/>
        <w:rPr>
          <w:ins w:id="2638" w:author="pbx" w:date="2017-11-03T17:48:00Z"/>
          <w:lang w:val="en-US"/>
        </w:rPr>
      </w:pPr>
      <w:ins w:id="2639" w:author="pbx" w:date="2017-11-03T17:48:00Z">
        <w:r w:rsidRPr="00D97D64">
          <w:rPr>
            <w:lang w:val="en-US"/>
          </w:rPr>
          <w:t xml:space="preserve"> &lt;quantity&gt;</w:t>
        </w:r>
      </w:ins>
    </w:p>
    <w:p w:rsidR="00D97D64" w:rsidRPr="00D97D64" w:rsidRDefault="00D97D64" w:rsidP="00D97D64">
      <w:pPr>
        <w:ind w:left="576"/>
        <w:rPr>
          <w:ins w:id="2640" w:author="pbx" w:date="2017-11-03T17:48:00Z"/>
          <w:lang w:val="en-US"/>
        </w:rPr>
      </w:pPr>
      <w:ins w:id="2641" w:author="pbx" w:date="2017-11-03T17:48:00Z">
        <w:r w:rsidRPr="00D97D64">
          <w:rPr>
            <w:lang w:val="en-US"/>
          </w:rPr>
          <w:t>&lt;numerator value=“20" unit="mL"/&gt;</w:t>
        </w:r>
      </w:ins>
    </w:p>
    <w:p w:rsidR="00D97D64" w:rsidRPr="00D97D64" w:rsidRDefault="00D97D64" w:rsidP="00D97D64">
      <w:pPr>
        <w:ind w:left="576"/>
        <w:rPr>
          <w:ins w:id="2642" w:author="pbx" w:date="2017-11-03T17:48:00Z"/>
          <w:lang w:val="en-US"/>
        </w:rPr>
      </w:pPr>
      <w:ins w:id="2643" w:author="pbx" w:date="2017-11-03T17:48:00Z">
        <w:r w:rsidRPr="00D97D64">
          <w:rPr>
            <w:lang w:val="en-US"/>
          </w:rPr>
          <w:t>&lt;denominator value="1" unit="1"/&gt;</w:t>
        </w:r>
      </w:ins>
    </w:p>
    <w:p w:rsidR="00D97D64" w:rsidRPr="00CE7EFF" w:rsidRDefault="00D97D64" w:rsidP="00D97D64">
      <w:pPr>
        <w:ind w:left="288"/>
        <w:rPr>
          <w:ins w:id="2644" w:author="pbx" w:date="2017-11-03T17:48:00Z"/>
          <w:lang w:val="fr-CA"/>
        </w:rPr>
      </w:pPr>
      <w:ins w:id="2645" w:author="pbx" w:date="2017-11-03T17:48:00Z">
        <w:r w:rsidRPr="00CE7EFF">
          <w:rPr>
            <w:lang w:val="fr-CA"/>
          </w:rPr>
          <w:t>&lt;/quantity&gt;</w:t>
        </w:r>
      </w:ins>
    </w:p>
    <w:p w:rsidR="00D97D64" w:rsidRPr="00CE7EFF" w:rsidRDefault="00D97D64" w:rsidP="00D97D64">
      <w:pPr>
        <w:ind w:left="288"/>
        <w:rPr>
          <w:ins w:id="2646" w:author="pbx" w:date="2017-11-03T17:48:00Z"/>
          <w:lang w:val="fr-CA"/>
        </w:rPr>
      </w:pPr>
      <w:ins w:id="2647" w:author="pbx" w:date="2017-11-03T17:48:00Z">
        <w:r w:rsidRPr="00CE7EFF">
          <w:rPr>
            <w:lang w:val="fr-CA"/>
          </w:rPr>
          <w:t>&lt;containerPackagedProduct&gt;</w:t>
        </w:r>
      </w:ins>
    </w:p>
    <w:p w:rsidR="00D97D64" w:rsidRPr="00CE7EFF" w:rsidRDefault="00D97D64" w:rsidP="00A04ACC">
      <w:pPr>
        <w:ind w:left="576"/>
        <w:rPr>
          <w:ins w:id="2648" w:author="pbx" w:date="2017-11-03T17:48:00Z"/>
          <w:lang w:val="fr-CA"/>
        </w:rPr>
      </w:pPr>
      <w:ins w:id="2649" w:author="pbx" w:date="2017-11-03T17:48:00Z">
        <w:r w:rsidRPr="00CE7EFF">
          <w:rPr>
            <w:lang w:val="fr-CA"/>
          </w:rPr>
          <w:t>&lt;code code="12345678-1234-112233" codeSystem="2.16.840.1.113883.2.20.6.20"/&gt;</w:t>
        </w:r>
      </w:ins>
    </w:p>
    <w:p w:rsidR="00D97D64" w:rsidRPr="00D97D64" w:rsidRDefault="00D97D64" w:rsidP="00A04ACC">
      <w:pPr>
        <w:ind w:left="576"/>
        <w:rPr>
          <w:ins w:id="2650" w:author="pbx" w:date="2017-11-03T17:48:00Z"/>
          <w:lang w:val="en-US"/>
        </w:rPr>
      </w:pPr>
      <w:ins w:id="2651" w:author="pbx" w:date="2017-11-03T17:48:00Z">
        <w:r w:rsidRPr="00D97D64">
          <w:rPr>
            <w:lang w:val="en-US"/>
          </w:rPr>
          <w:t>&lt;formCode code=“121" displayName="SYRINGE" codeSystem="2.16.840.1.113883.2.20.6.32"/&gt;</w:t>
        </w:r>
      </w:ins>
    </w:p>
    <w:p w:rsidR="00D97D64" w:rsidRPr="00D97D64" w:rsidRDefault="00D97D64" w:rsidP="00A04ACC">
      <w:pPr>
        <w:ind w:left="576"/>
        <w:rPr>
          <w:ins w:id="2652" w:author="pbx" w:date="2017-11-03T17:48:00Z"/>
          <w:lang w:val="en-US"/>
        </w:rPr>
      </w:pPr>
      <w:ins w:id="2653" w:author="pbx" w:date="2017-11-03T17:48:00Z">
        <w:r w:rsidRPr="00D97D64">
          <w:rPr>
            <w:lang w:val="en-US"/>
          </w:rPr>
          <w:t>&lt;asContent&gt;</w:t>
        </w:r>
      </w:ins>
    </w:p>
    <w:p w:rsidR="00D97D64" w:rsidRPr="00D97D64" w:rsidRDefault="00D97D64" w:rsidP="00A04ACC">
      <w:pPr>
        <w:ind w:left="864"/>
        <w:rPr>
          <w:ins w:id="2654" w:author="pbx" w:date="2017-11-03T17:48:00Z"/>
          <w:lang w:val="en-US"/>
        </w:rPr>
      </w:pPr>
      <w:ins w:id="2655" w:author="pbx" w:date="2017-11-03T17:48:00Z">
        <w:r w:rsidRPr="00D97D64">
          <w:rPr>
            <w:lang w:val="en-US"/>
          </w:rPr>
          <w:t>&lt;quantity&gt;</w:t>
        </w:r>
      </w:ins>
    </w:p>
    <w:p w:rsidR="00D97D64" w:rsidRPr="00D97D64" w:rsidRDefault="00D97D64" w:rsidP="00A04ACC">
      <w:pPr>
        <w:ind w:left="1152"/>
        <w:rPr>
          <w:ins w:id="2656" w:author="pbx" w:date="2017-11-03T17:48:00Z"/>
          <w:lang w:val="en-US"/>
        </w:rPr>
      </w:pPr>
      <w:ins w:id="2657" w:author="pbx" w:date="2017-11-03T17:48:00Z">
        <w:r w:rsidRPr="00D97D64">
          <w:rPr>
            <w:lang w:val="en-US"/>
          </w:rPr>
          <w:t>&lt;numerator value="100" unit="1"/&gt;</w:t>
        </w:r>
      </w:ins>
    </w:p>
    <w:p w:rsidR="00D97D64" w:rsidRPr="00D97D64" w:rsidRDefault="00D97D64" w:rsidP="00A04ACC">
      <w:pPr>
        <w:ind w:left="1152"/>
        <w:rPr>
          <w:ins w:id="2658" w:author="pbx" w:date="2017-11-03T17:48:00Z"/>
          <w:lang w:val="en-US"/>
        </w:rPr>
      </w:pPr>
      <w:ins w:id="2659" w:author="pbx" w:date="2017-11-03T17:48:00Z">
        <w:r w:rsidRPr="00D97D64">
          <w:rPr>
            <w:lang w:val="en-US"/>
          </w:rPr>
          <w:t>&lt;denominator value="1" unit="1"/&gt;</w:t>
        </w:r>
      </w:ins>
    </w:p>
    <w:p w:rsidR="00D97D64" w:rsidRPr="00CE7EFF" w:rsidRDefault="00D97D64" w:rsidP="00A04ACC">
      <w:pPr>
        <w:ind w:left="864"/>
        <w:rPr>
          <w:ins w:id="2660" w:author="pbx" w:date="2017-11-03T17:48:00Z"/>
          <w:lang w:val="fr-CA"/>
        </w:rPr>
      </w:pPr>
      <w:ins w:id="2661" w:author="pbx" w:date="2017-11-03T17:48:00Z">
        <w:r w:rsidRPr="00CE7EFF">
          <w:rPr>
            <w:lang w:val="fr-CA"/>
          </w:rPr>
          <w:t>&lt;/quantity&gt;</w:t>
        </w:r>
      </w:ins>
    </w:p>
    <w:p w:rsidR="00D97D64" w:rsidRPr="00CE7EFF" w:rsidRDefault="00D97D64" w:rsidP="00A04ACC">
      <w:pPr>
        <w:ind w:left="864"/>
        <w:rPr>
          <w:ins w:id="2662" w:author="pbx" w:date="2017-11-03T17:48:00Z"/>
          <w:lang w:val="fr-CA"/>
        </w:rPr>
      </w:pPr>
      <w:ins w:id="2663" w:author="pbx" w:date="2017-11-03T17:48:00Z">
        <w:r w:rsidRPr="00CE7EFF">
          <w:rPr>
            <w:lang w:val="fr-CA"/>
          </w:rPr>
          <w:t>&lt;containerPackagedProduct&gt;</w:t>
        </w:r>
      </w:ins>
    </w:p>
    <w:p w:rsidR="00D97D64" w:rsidRPr="00CE7EFF" w:rsidRDefault="00D97D64" w:rsidP="00A04ACC">
      <w:pPr>
        <w:shd w:val="clear" w:color="auto" w:fill="FFFFFF"/>
        <w:autoSpaceDE w:val="0"/>
        <w:autoSpaceDN w:val="0"/>
        <w:adjustRightInd w:val="0"/>
        <w:ind w:left="1152"/>
        <w:contextualSpacing w:val="0"/>
        <w:rPr>
          <w:ins w:id="2664" w:author="pbx" w:date="2017-11-03T17:48:00Z"/>
          <w:lang w:val="fr-CA"/>
        </w:rPr>
      </w:pPr>
      <w:ins w:id="2665" w:author="pbx" w:date="2017-11-03T17:48:00Z">
        <w:r w:rsidRPr="00CE7EFF">
          <w:rPr>
            <w:lang w:val="fr-CA"/>
          </w:rPr>
          <w:t>&lt;code code="12345678-1234-445566" codeSystem="2.16.840.1.113883.2.20.6.20"/&gt;</w:t>
        </w:r>
      </w:ins>
    </w:p>
    <w:p w:rsidR="00D97D64" w:rsidRPr="00CE7EFF" w:rsidRDefault="00D97D64" w:rsidP="00A04ACC">
      <w:pPr>
        <w:ind w:left="1152"/>
        <w:rPr>
          <w:ins w:id="2666" w:author="pbx" w:date="2017-11-03T17:48:00Z"/>
          <w:lang w:val="fr-CA"/>
        </w:rPr>
      </w:pPr>
      <w:ins w:id="2667" w:author="pbx" w:date="2017-11-03T17:48:00Z">
        <w:r w:rsidRPr="00CE7EFF">
          <w:rPr>
            <w:lang w:val="fr-CA"/>
          </w:rPr>
          <w:t>&lt;formCode code=“1"</w:t>
        </w:r>
        <w:r w:rsidR="00A04ACC" w:rsidRPr="00CE7EFF">
          <w:rPr>
            <w:lang w:val="fr-CA"/>
          </w:rPr>
          <w:t xml:space="preserve"> displayName=“Box" codeSystem="</w:t>
        </w:r>
        <w:r w:rsidRPr="00CE7EFF">
          <w:rPr>
            <w:lang w:val="fr-CA"/>
          </w:rPr>
          <w:t>2.16.840.1.113883.2.20.6.32"/&gt;</w:t>
        </w:r>
      </w:ins>
    </w:p>
    <w:p w:rsidR="00D97D64" w:rsidRPr="00D97D64" w:rsidRDefault="00D97D64" w:rsidP="00A04ACC">
      <w:pPr>
        <w:ind w:left="864"/>
        <w:rPr>
          <w:ins w:id="2668" w:author="pbx" w:date="2017-11-03T17:48:00Z"/>
          <w:lang w:val="en-US"/>
        </w:rPr>
      </w:pPr>
      <w:ins w:id="2669" w:author="pbx" w:date="2017-11-03T17:48:00Z">
        <w:r w:rsidRPr="00D97D64">
          <w:rPr>
            <w:lang w:val="en-US"/>
          </w:rPr>
          <w:t>&lt;/containerPackagedProduct&gt;</w:t>
        </w:r>
      </w:ins>
    </w:p>
    <w:p w:rsidR="00D97D64" w:rsidRPr="00D97D64" w:rsidRDefault="00D97D64" w:rsidP="00A04ACC">
      <w:pPr>
        <w:ind w:left="576"/>
        <w:rPr>
          <w:ins w:id="2670" w:author="pbx" w:date="2017-11-03T17:48:00Z"/>
          <w:lang w:val="en-US"/>
        </w:rPr>
      </w:pPr>
      <w:ins w:id="2671" w:author="pbx" w:date="2017-11-03T17:48:00Z">
        <w:r w:rsidRPr="00D97D64">
          <w:rPr>
            <w:lang w:val="en-US"/>
          </w:rPr>
          <w:t>&lt;/asContent&gt;</w:t>
        </w:r>
      </w:ins>
    </w:p>
    <w:p w:rsidR="00D97D64" w:rsidRPr="00D97D64" w:rsidRDefault="00D97D64" w:rsidP="00D97D64">
      <w:pPr>
        <w:ind w:left="288"/>
        <w:rPr>
          <w:ins w:id="2672" w:author="pbx" w:date="2017-11-03T17:48:00Z"/>
          <w:lang w:val="en-US"/>
        </w:rPr>
      </w:pPr>
      <w:ins w:id="2673" w:author="pbx" w:date="2017-11-03T17:48:00Z">
        <w:r w:rsidRPr="00D97D64">
          <w:rPr>
            <w:lang w:val="en-US"/>
          </w:rPr>
          <w:t>&lt;/containerPackagedProduct&gt;</w:t>
        </w:r>
      </w:ins>
    </w:p>
    <w:p w:rsidR="00D97D64" w:rsidRPr="00D97D64" w:rsidRDefault="00D97D64" w:rsidP="00D97D64">
      <w:pPr>
        <w:rPr>
          <w:ins w:id="2674" w:author="pbx" w:date="2017-11-03T17:48:00Z"/>
          <w:lang w:val="en-US"/>
        </w:rPr>
      </w:pPr>
      <w:ins w:id="2675" w:author="pbx" w:date="2017-11-03T17:48:00Z">
        <w:r w:rsidRPr="00D97D64">
          <w:rPr>
            <w:lang w:val="en-US"/>
          </w:rPr>
          <w:t>&lt;/asContent&gt;</w:t>
        </w:r>
      </w:ins>
    </w:p>
    <w:p w:rsidR="006C03B8" w:rsidRPr="006C03B8" w:rsidRDefault="006C03B8" w:rsidP="006C03B8">
      <w:pPr>
        <w:rPr>
          <w:moveFrom w:id="2676" w:author="pbx" w:date="2017-11-03T17:48:00Z"/>
          <w:lang w:val="en-US"/>
        </w:rPr>
      </w:pPr>
      <w:moveFromRangeStart w:id="2677" w:author="pbx" w:date="2017-11-03T17:48:00Z" w:name="move497494656"/>
    </w:p>
    <w:p w:rsidR="000F4FB9" w:rsidRDefault="006C03B8" w:rsidP="00DF0F23">
      <w:pPr>
        <w:rPr>
          <w:del w:id="2678" w:author="pbx" w:date="2017-11-03T17:48:00Z"/>
        </w:rPr>
      </w:pPr>
      <w:moveFrom w:id="2679" w:author="pbx" w:date="2017-11-03T17:48:00Z">
        <w:r>
          <w:t xml:space="preserve">An example of </w:t>
        </w:r>
        <w:r w:rsidR="00E35068">
          <w:t xml:space="preserve">the </w:t>
        </w:r>
      </w:moveFrom>
      <w:moveFromRangeEnd w:id="2677"/>
      <w:del w:id="2680" w:author="pbx" w:date="2017-11-03T17:48:00Z">
        <w:r w:rsidR="000F4FB9" w:rsidRPr="00980205">
          <w:delText xml:space="preserve">packaging specification </w:delText>
        </w:r>
        <w:r w:rsidR="000F4FB9">
          <w:delText xml:space="preserve">format </w:delText>
        </w:r>
        <w:r w:rsidR="000F4FB9" w:rsidRPr="00980205">
          <w:delText>is:</w:delText>
        </w:r>
      </w:del>
    </w:p>
    <w:p w:rsidR="00473A5C" w:rsidRDefault="00473A5C" w:rsidP="00DF0F23">
      <w:pPr>
        <w:rPr>
          <w:del w:id="2681" w:author="pbx" w:date="2017-11-03T17:48:00Z"/>
        </w:rPr>
      </w:pPr>
      <w:del w:id="2682" w:author="pbx" w:date="2017-11-03T17:48:00Z">
        <w:r w:rsidRPr="000A6564">
          <w:rPr>
            <w:noProof/>
            <w:lang w:val="en-US"/>
          </w:rPr>
          <mc:AlternateContent>
            <mc:Choice Requires="wps">
              <w:drawing>
                <wp:inline distT="0" distB="0" distL="0" distR="0" wp14:anchorId="10CAA722" wp14:editId="497A8AE8">
                  <wp:extent cx="5883910" cy="2057400"/>
                  <wp:effectExtent l="57150" t="0" r="78740" b="133350"/>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20574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pPr>
                                <w:rPr>
                                  <w:del w:id="2683" w:author="pbx" w:date="2017-11-03T17:48:00Z"/>
                                </w:rPr>
                              </w:pPr>
                              <w:del w:id="2684" w:author="pbx" w:date="2017-11-03T17:48:00Z">
                                <w:r w:rsidRPr="00021B53">
                                  <w:delText>&lt;asContent&gt;</w:delText>
                                </w:r>
                              </w:del>
                            </w:p>
                            <w:p w:rsidR="00292223" w:rsidRPr="00021B53" w:rsidRDefault="00292223" w:rsidP="00DF0F23">
                              <w:pPr>
                                <w:rPr>
                                  <w:del w:id="2685" w:author="pbx" w:date="2017-11-03T17:48:00Z"/>
                                </w:rPr>
                              </w:pPr>
                              <w:del w:id="2686" w:author="pbx" w:date="2017-11-03T17:48:00Z">
                                <w:r w:rsidRPr="00021B53">
                                  <w:delText xml:space="preserve">  &lt;quantity&gt; </w:delText>
                                </w:r>
                              </w:del>
                            </w:p>
                            <w:p w:rsidR="00292223" w:rsidRPr="00021B53" w:rsidRDefault="00292223" w:rsidP="00DF0F23">
                              <w:pPr>
                                <w:rPr>
                                  <w:del w:id="2687" w:author="pbx" w:date="2017-11-03T17:48:00Z"/>
                                </w:rPr>
                              </w:pPr>
                              <w:del w:id="2688" w:author="pbx" w:date="2017-11-03T17:48:00Z">
                                <w:r w:rsidRPr="00021B53">
                                  <w:delText xml:space="preserve">    &lt;numerator value="</w:delText>
                                </w:r>
                                <w:r w:rsidRPr="00021B53">
                                  <w:rPr>
                                    <w:i/>
                                    <w:iCs/>
                                  </w:rPr>
                                  <w:delText>value</w:delText>
                                </w:r>
                                <w:r w:rsidRPr="00021B53">
                                  <w:delText>" unit="</w:delText>
                                </w:r>
                                <w:r w:rsidRPr="00021B53">
                                  <w:rPr>
                                    <w:i/>
                                    <w:iCs/>
                                  </w:rPr>
                                  <w:delText>code</w:delText>
                                </w:r>
                                <w:r w:rsidRPr="00021B53">
                                  <w:delText>"/&gt;</w:delText>
                                </w:r>
                              </w:del>
                            </w:p>
                            <w:p w:rsidR="00292223" w:rsidRPr="00021B53" w:rsidRDefault="00292223" w:rsidP="00DF0F23">
                              <w:pPr>
                                <w:rPr>
                                  <w:del w:id="2689" w:author="pbx" w:date="2017-11-03T17:48:00Z"/>
                                </w:rPr>
                              </w:pPr>
                              <w:del w:id="2690" w:author="pbx" w:date="2017-11-03T17:48:00Z">
                                <w:r w:rsidRPr="00021B53">
                                  <w:delText xml:space="preserve">    &lt;denominator value="1"/&gt; </w:delText>
                                </w:r>
                              </w:del>
                            </w:p>
                            <w:p w:rsidR="00292223" w:rsidRPr="005376AC" w:rsidRDefault="00292223" w:rsidP="00DF0F23">
                              <w:pPr>
                                <w:rPr>
                                  <w:del w:id="2691" w:author="pbx" w:date="2017-11-03T17:48:00Z"/>
                                  <w:lang w:val="fr-CA"/>
                                </w:rPr>
                              </w:pPr>
                              <w:del w:id="2692" w:author="pbx" w:date="2017-11-03T17:48:00Z">
                                <w:r w:rsidRPr="00021B53">
                                  <w:delText xml:space="preserve">  </w:delText>
                                </w:r>
                                <w:r w:rsidRPr="005376AC">
                                  <w:rPr>
                                    <w:lang w:val="fr-CA"/>
                                  </w:rPr>
                                  <w:delText xml:space="preserve">&lt;/quantity&gt; </w:delText>
                                </w:r>
                              </w:del>
                            </w:p>
                            <w:p w:rsidR="00292223" w:rsidRPr="005376AC" w:rsidRDefault="00292223" w:rsidP="00DF0F23">
                              <w:pPr>
                                <w:rPr>
                                  <w:del w:id="2693" w:author="pbx" w:date="2017-11-03T17:48:00Z"/>
                                  <w:lang w:val="fr-CA"/>
                                </w:rPr>
                              </w:pPr>
                              <w:del w:id="2694" w:author="pbx" w:date="2017-11-03T17:48:00Z">
                                <w:r w:rsidRPr="005376AC">
                                  <w:rPr>
                                    <w:lang w:val="fr-CA"/>
                                  </w:rPr>
                                  <w:delText xml:space="preserve">  &lt;containerPackagedProduct&gt; </w:delText>
                                </w:r>
                              </w:del>
                            </w:p>
                            <w:p w:rsidR="00292223" w:rsidRPr="005376AC" w:rsidRDefault="00292223" w:rsidP="00DF0F23">
                              <w:pPr>
                                <w:rPr>
                                  <w:del w:id="2695" w:author="pbx" w:date="2017-11-03T17:48:00Z"/>
                                  <w:lang w:val="fr-CA"/>
                                </w:rPr>
                              </w:pPr>
                              <w:del w:id="2696" w:author="pbx" w:date="2017-11-03T17:48:00Z">
                                <w:r w:rsidRPr="005376AC">
                                  <w:rPr>
                                    <w:lang w:val="fr-CA"/>
                                  </w:rPr>
                                  <w:delText>&lt;code code="</w:delText>
                                </w:r>
                                <w:r w:rsidRPr="005376AC">
                                  <w:rPr>
                                    <w:i/>
                                    <w:iCs/>
                                    <w:lang w:val="fr-CA"/>
                                  </w:rPr>
                                  <w:delText>Package Item Code</w:delText>
                                </w:r>
                                <w:r w:rsidRPr="005376AC">
                                  <w:rPr>
                                    <w:lang w:val="fr-CA"/>
                                  </w:rPr>
                                  <w:delText>" codeSystem="</w:delText>
                                </w:r>
                                <w:r>
                                  <w:rPr>
                                    <w:lang w:val="fr-CA"/>
                                  </w:rPr>
                                  <w:delText>2.16.840.1.113883.2.20.6.???</w:delText>
                                </w:r>
                                <w:r w:rsidRPr="005376AC">
                                  <w:rPr>
                                    <w:lang w:val="fr-CA"/>
                                  </w:rPr>
                                  <w:delText xml:space="preserve">"/&gt; </w:delText>
                                </w:r>
                              </w:del>
                            </w:p>
                            <w:p w:rsidR="00292223" w:rsidRPr="00021B53" w:rsidRDefault="00292223" w:rsidP="00DF0F23">
                              <w:pPr>
                                <w:rPr>
                                  <w:del w:id="2697" w:author="pbx" w:date="2017-11-03T17:48:00Z"/>
                                </w:rPr>
                              </w:pPr>
                              <w:del w:id="2698" w:author="pbx" w:date="2017-11-03T17:48:00Z">
                                <w:r w:rsidRPr="00021B53">
                                  <w:delText>&lt;formCode code="</w:delText>
                                </w:r>
                                <w:r w:rsidRPr="00021B53">
                                  <w:rPr>
                                    <w:i/>
                                    <w:iCs/>
                                  </w:rPr>
                                  <w:delText>value</w:delText>
                                </w:r>
                                <w:r w:rsidRPr="00021B53">
                                  <w:delText>" codeSystem="</w:delText>
                                </w:r>
                                <w:r w:rsidRPr="00A03271">
                                  <w:delText>2.16.840.1.113883.2.20.6.38</w:delText>
                                </w:r>
                                <w:r w:rsidRPr="00021B53">
                                  <w:delText>" displayName="</w:delText>
                                </w:r>
                                <w:r w:rsidRPr="00021B53">
                                  <w:rPr>
                                    <w:i/>
                                    <w:iCs/>
                                  </w:rPr>
                                  <w:delText>display name</w:delText>
                                </w:r>
                                <w:r w:rsidRPr="00021B53">
                                  <w:delText xml:space="preserve">"/&gt; </w:delText>
                                </w:r>
                              </w:del>
                            </w:p>
                            <w:p w:rsidR="00292223" w:rsidRPr="00021B53" w:rsidRDefault="00292223" w:rsidP="00DF0F23">
                              <w:pPr>
                                <w:rPr>
                                  <w:del w:id="2699" w:author="pbx" w:date="2017-11-03T17:48:00Z"/>
                                </w:rPr>
                              </w:pPr>
                              <w:del w:id="2700" w:author="pbx" w:date="2017-11-03T17:48:00Z">
                                <w:r w:rsidRPr="00021B53">
                                  <w:delText xml:space="preserve">  &lt;/containerPackagedProduct&gt; </w:delText>
                                </w:r>
                              </w:del>
                            </w:p>
                            <w:p w:rsidR="00292223" w:rsidRPr="00021B53" w:rsidRDefault="00292223" w:rsidP="00DF0F23">
                              <w:pPr>
                                <w:rPr>
                                  <w:del w:id="2701" w:author="pbx" w:date="2017-11-03T17:48:00Z"/>
                                </w:rPr>
                              </w:pPr>
                              <w:del w:id="2702" w:author="pbx" w:date="2017-11-03T17:48:00Z">
                                <w:r w:rsidRPr="00021B53">
                                  <w:delText>&lt;/asContent&gt;</w:delText>
                                </w:r>
                              </w:del>
                            </w:p>
                            <w:p w:rsidR="00292223" w:rsidRPr="00021B53" w:rsidRDefault="00292223" w:rsidP="00021B53">
                              <w:pPr>
                                <w:pStyle w:val="Default"/>
                                <w:rPr>
                                  <w:del w:id="2703"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7" type="#_x0000_t202" style="width:463.3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" fillcolor="#c6d9f1 [671]">
                  <v:shadow on="t" color="#bfbfbf [2412]" offset="0,4pt"/>
                  <v:textbox>
                    <w:txbxContent>
                      <w:p w14:paraId="1345DB43" w14:textId="77777777" w:rsidR="00292223" w:rsidRPr="00021B53" w:rsidRDefault="00292223" w:rsidP="00DF0F23">
                        <w:pPr>
                          <w:rPr>
                            <w:del w:id="3662" w:author="pbx" w:date="2017-11-03T17:48:00Z"/>
                          </w:rPr>
                        </w:pPr>
                        <w:del w:id="3663" w:author="pbx" w:date="2017-11-03T17:48:00Z">
                          <w:r w:rsidRPr="00021B53">
                            <w:delText>&lt;asContent&gt;</w:delText>
                          </w:r>
                        </w:del>
                      </w:p>
                      <w:p w14:paraId="79F953EE" w14:textId="77777777" w:rsidR="00292223" w:rsidRPr="00021B53" w:rsidRDefault="00292223" w:rsidP="00DF0F23">
                        <w:pPr>
                          <w:rPr>
                            <w:del w:id="3664" w:author="pbx" w:date="2017-11-03T17:48:00Z"/>
                          </w:rPr>
                        </w:pPr>
                        <w:del w:id="3665" w:author="pbx" w:date="2017-11-03T17:48:00Z">
                          <w:r w:rsidRPr="00021B53">
                            <w:delText xml:space="preserve">  &lt;quantity&gt; </w:delText>
                          </w:r>
                        </w:del>
                      </w:p>
                      <w:p w14:paraId="6D15D34F" w14:textId="77777777" w:rsidR="00292223" w:rsidRPr="00021B53" w:rsidRDefault="00292223" w:rsidP="00DF0F23">
                        <w:pPr>
                          <w:rPr>
                            <w:del w:id="3666" w:author="pbx" w:date="2017-11-03T17:48:00Z"/>
                          </w:rPr>
                        </w:pPr>
                        <w:del w:id="3667" w:author="pbx" w:date="2017-11-03T17:48:00Z">
                          <w:r w:rsidRPr="00021B53">
                            <w:delText xml:space="preserve">    &lt;numerator value="</w:delText>
                          </w:r>
                          <w:r w:rsidRPr="00021B53">
                            <w:rPr>
                              <w:i/>
                              <w:iCs/>
                            </w:rPr>
                            <w:delText>value</w:delText>
                          </w:r>
                          <w:r w:rsidRPr="00021B53">
                            <w:delText>" unit="</w:delText>
                          </w:r>
                          <w:r w:rsidRPr="00021B53">
                            <w:rPr>
                              <w:i/>
                              <w:iCs/>
                            </w:rPr>
                            <w:delText>code</w:delText>
                          </w:r>
                          <w:r w:rsidRPr="00021B53">
                            <w:delText>"/&gt;</w:delText>
                          </w:r>
                        </w:del>
                      </w:p>
                      <w:p w14:paraId="795875A8" w14:textId="77777777" w:rsidR="00292223" w:rsidRPr="00021B53" w:rsidRDefault="00292223" w:rsidP="00DF0F23">
                        <w:pPr>
                          <w:rPr>
                            <w:del w:id="3668" w:author="pbx" w:date="2017-11-03T17:48:00Z"/>
                          </w:rPr>
                        </w:pPr>
                        <w:del w:id="3669" w:author="pbx" w:date="2017-11-03T17:48:00Z">
                          <w:r w:rsidRPr="00021B53">
                            <w:delText xml:space="preserve">    &lt;denominator value="1"/&gt; </w:delText>
                          </w:r>
                        </w:del>
                      </w:p>
                      <w:p w14:paraId="51A6A6E4" w14:textId="77777777" w:rsidR="00292223" w:rsidRPr="005376AC" w:rsidRDefault="00292223" w:rsidP="00DF0F23">
                        <w:pPr>
                          <w:rPr>
                            <w:del w:id="3670" w:author="pbx" w:date="2017-11-03T17:48:00Z"/>
                            <w:lang w:val="fr-CA"/>
                          </w:rPr>
                        </w:pPr>
                        <w:del w:id="3671" w:author="pbx" w:date="2017-11-03T17:48:00Z">
                          <w:r w:rsidRPr="00021B53">
                            <w:delText xml:space="preserve">  </w:delText>
                          </w:r>
                          <w:r w:rsidRPr="005376AC">
                            <w:rPr>
                              <w:lang w:val="fr-CA"/>
                            </w:rPr>
                            <w:delText xml:space="preserve">&lt;/quantity&gt; </w:delText>
                          </w:r>
                        </w:del>
                      </w:p>
                      <w:p w14:paraId="015D5239" w14:textId="77777777" w:rsidR="00292223" w:rsidRPr="005376AC" w:rsidRDefault="00292223" w:rsidP="00DF0F23">
                        <w:pPr>
                          <w:rPr>
                            <w:del w:id="3672" w:author="pbx" w:date="2017-11-03T17:48:00Z"/>
                            <w:lang w:val="fr-CA"/>
                          </w:rPr>
                        </w:pPr>
                        <w:del w:id="3673" w:author="pbx" w:date="2017-11-03T17:48:00Z">
                          <w:r w:rsidRPr="005376AC">
                            <w:rPr>
                              <w:lang w:val="fr-CA"/>
                            </w:rPr>
                            <w:delText xml:space="preserve">  &lt;containerPackagedProduct&gt; </w:delText>
                          </w:r>
                        </w:del>
                      </w:p>
                      <w:p w14:paraId="7427FC91" w14:textId="77777777" w:rsidR="00292223" w:rsidRPr="005376AC" w:rsidRDefault="00292223" w:rsidP="00DF0F23">
                        <w:pPr>
                          <w:rPr>
                            <w:del w:id="3674" w:author="pbx" w:date="2017-11-03T17:48:00Z"/>
                            <w:lang w:val="fr-CA"/>
                          </w:rPr>
                        </w:pPr>
                        <w:del w:id="3675" w:author="pbx" w:date="2017-11-03T17:48:00Z">
                          <w:r w:rsidRPr="005376AC">
                            <w:rPr>
                              <w:lang w:val="fr-CA"/>
                            </w:rPr>
                            <w:delText>&lt;code code="</w:delText>
                          </w:r>
                          <w:r w:rsidRPr="005376AC">
                            <w:rPr>
                              <w:i/>
                              <w:iCs/>
                              <w:lang w:val="fr-CA"/>
                            </w:rPr>
                            <w:delText>Package Item Code</w:delText>
                          </w:r>
                          <w:r w:rsidRPr="005376AC">
                            <w:rPr>
                              <w:lang w:val="fr-CA"/>
                            </w:rPr>
                            <w:delText>" codeSystem="</w:delText>
                          </w:r>
                          <w:r>
                            <w:rPr>
                              <w:lang w:val="fr-CA"/>
                            </w:rPr>
                            <w:delText>2.16.840.1.113883.2.20.6.???</w:delText>
                          </w:r>
                          <w:r w:rsidRPr="005376AC">
                            <w:rPr>
                              <w:lang w:val="fr-CA"/>
                            </w:rPr>
                            <w:delText xml:space="preserve">"/&gt; </w:delText>
                          </w:r>
                        </w:del>
                      </w:p>
                      <w:p w14:paraId="3D1138CB" w14:textId="77777777" w:rsidR="00292223" w:rsidRPr="00021B53" w:rsidRDefault="00292223" w:rsidP="00DF0F23">
                        <w:pPr>
                          <w:rPr>
                            <w:del w:id="3676" w:author="pbx" w:date="2017-11-03T17:48:00Z"/>
                          </w:rPr>
                        </w:pPr>
                        <w:del w:id="3677" w:author="pbx" w:date="2017-11-03T17:48:00Z">
                          <w:r w:rsidRPr="00021B53">
                            <w:delText>&lt;formCode code="</w:delText>
                          </w:r>
                          <w:r w:rsidRPr="00021B53">
                            <w:rPr>
                              <w:i/>
                              <w:iCs/>
                            </w:rPr>
                            <w:delText>value</w:delText>
                          </w:r>
                          <w:r w:rsidRPr="00021B53">
                            <w:delText>" codeSystem="</w:delText>
                          </w:r>
                          <w:r w:rsidRPr="00A03271">
                            <w:delText>2.16.840.1.113883.2.20.6.38</w:delText>
                          </w:r>
                          <w:r w:rsidRPr="00021B53">
                            <w:delText>" displayName="</w:delText>
                          </w:r>
                          <w:r w:rsidRPr="00021B53">
                            <w:rPr>
                              <w:i/>
                              <w:iCs/>
                            </w:rPr>
                            <w:delText>display name</w:delText>
                          </w:r>
                          <w:r w:rsidRPr="00021B53">
                            <w:delText xml:space="preserve">"/&gt; </w:delText>
                          </w:r>
                        </w:del>
                      </w:p>
                      <w:p w14:paraId="58BC9B56" w14:textId="77777777" w:rsidR="00292223" w:rsidRPr="00021B53" w:rsidRDefault="00292223" w:rsidP="00DF0F23">
                        <w:pPr>
                          <w:rPr>
                            <w:del w:id="3678" w:author="pbx" w:date="2017-11-03T17:48:00Z"/>
                          </w:rPr>
                        </w:pPr>
                        <w:del w:id="3679" w:author="pbx" w:date="2017-11-03T17:48:00Z">
                          <w:r w:rsidRPr="00021B53">
                            <w:delText xml:space="preserve">  &lt;/containerPackagedProduct&gt; </w:delText>
                          </w:r>
                        </w:del>
                      </w:p>
                      <w:p w14:paraId="56A0190B" w14:textId="77777777" w:rsidR="00292223" w:rsidRPr="00021B53" w:rsidRDefault="00292223" w:rsidP="00DF0F23">
                        <w:pPr>
                          <w:rPr>
                            <w:del w:id="3680" w:author="pbx" w:date="2017-11-03T17:48:00Z"/>
                          </w:rPr>
                        </w:pPr>
                        <w:del w:id="3681" w:author="pbx" w:date="2017-11-03T17:48:00Z">
                          <w:r w:rsidRPr="00021B53">
                            <w:delText>&lt;/asContent&gt;</w:delText>
                          </w:r>
                        </w:del>
                      </w:p>
                      <w:p w14:paraId="56ED9CED" w14:textId="77777777" w:rsidR="00292223" w:rsidRPr="00021B53" w:rsidRDefault="00292223" w:rsidP="00021B53">
                        <w:pPr>
                          <w:pStyle w:val="Default"/>
                          <w:rPr>
                            <w:del w:id="3682" w:author="pbx" w:date="2017-11-03T17:48:00Z"/>
                            <w:rFonts w:ascii="Courier New" w:hAnsi="Courier New" w:cs="Courier New"/>
                            <w:sz w:val="18"/>
                            <w:szCs w:val="18"/>
                          </w:rPr>
                        </w:pPr>
                      </w:p>
                    </w:txbxContent>
                  </v:textbox>
                  <w10:anchorlock/>
                </v:shape>
              </w:pict>
            </mc:Fallback>
          </mc:AlternateContent>
        </w:r>
      </w:del>
    </w:p>
    <w:p w:rsidR="005D3E97" w:rsidRDefault="005D3E97" w:rsidP="00406AA0">
      <w:pPr>
        <w:rPr>
          <w:lang w:val="en-US"/>
        </w:rPr>
      </w:pPr>
    </w:p>
    <w:p w:rsidR="000F4FB9" w:rsidRDefault="000F4FB9" w:rsidP="001D67E2">
      <w:pPr>
        <w:pStyle w:val="Heading3"/>
      </w:pPr>
      <w:bookmarkStart w:id="2704" w:name="_Ref443316678"/>
      <w:bookmarkStart w:id="2705" w:name="_Ref443316688"/>
      <w:bookmarkStart w:id="2706" w:name="_Ref443316746"/>
      <w:bookmarkStart w:id="2707" w:name="_Toc495429287"/>
      <w:bookmarkStart w:id="2708" w:name="_Toc495068759"/>
      <w:bookmarkStart w:id="2709" w:name="_Toc497495436"/>
      <w:r>
        <w:t>Kits, Parts, Components and Accessories</w:t>
      </w:r>
      <w:bookmarkEnd w:id="2704"/>
      <w:bookmarkEnd w:id="2705"/>
      <w:bookmarkEnd w:id="2706"/>
      <w:bookmarkEnd w:id="2707"/>
      <w:bookmarkEnd w:id="2708"/>
      <w:bookmarkEnd w:id="2709"/>
    </w:p>
    <w:p w:rsidR="000F4FB9" w:rsidRPr="00FC6B11" w:rsidRDefault="000F4FB9" w:rsidP="0080029F">
      <w:r w:rsidRPr="00FC6B11">
        <w:t xml:space="preserve">Products may be combined in various ways such as: </w:t>
      </w:r>
    </w:p>
    <w:p w:rsidR="000F4FB9" w:rsidRPr="00FC6B11" w:rsidRDefault="000F4FB9" w:rsidP="0080029F">
      <w:r w:rsidRPr="00FC6B11">
        <w:t xml:space="preserve">• Drug kit with a device part </w:t>
      </w:r>
    </w:p>
    <w:p w:rsidR="000F4FB9" w:rsidRPr="00FC6B11" w:rsidRDefault="000F4FB9" w:rsidP="0080029F">
      <w:r w:rsidRPr="00FC6B11">
        <w:t xml:space="preserve">• Device kit with a drug part </w:t>
      </w:r>
    </w:p>
    <w:p w:rsidR="000F4FB9" w:rsidRPr="00FC6B11" w:rsidRDefault="000F4FB9" w:rsidP="0080029F">
      <w:r w:rsidRPr="00FC6B11">
        <w:t xml:space="preserve">• Device with an embedded drug </w:t>
      </w:r>
    </w:p>
    <w:p w:rsidR="000F4FB9" w:rsidRPr="00FC6B11" w:rsidRDefault="000F4FB9" w:rsidP="0080029F">
      <w:r w:rsidRPr="00FC6B11">
        <w:t xml:space="preserve">• Drug in a delivery device </w:t>
      </w:r>
    </w:p>
    <w:p w:rsidR="000F4FB9" w:rsidRDefault="000F4FB9" w:rsidP="0080029F">
      <w:r w:rsidRPr="00FC6B11">
        <w:t xml:space="preserve">• Products sold separately but meant to be used together </w:t>
      </w:r>
    </w:p>
    <w:p w:rsidR="000F4FB9" w:rsidRDefault="000F4FB9" w:rsidP="0080029F"/>
    <w:p w:rsidR="000F4FB9" w:rsidRDefault="000F4FB9" w:rsidP="0080029F">
      <w:r>
        <w:rPr>
          <w:b/>
          <w:bCs/>
        </w:rPr>
        <w:t xml:space="preserve">Kits and Parts: </w:t>
      </w:r>
      <w:r>
        <w:t>When products have more than one part, each part is described under &lt;partProduct&gt;. The total amount of the part in the product is included as follows</w:t>
      </w:r>
      <w:r w:rsidR="002545ED">
        <w:t>:</w:t>
      </w:r>
    </w:p>
    <w:p w:rsidR="00AB578B" w:rsidRDefault="00AB578B" w:rsidP="00DF0F23">
      <w:pPr>
        <w:rPr>
          <w:del w:id="2710" w:author="pbx" w:date="2017-11-03T17:48:00Z"/>
        </w:rPr>
      </w:pPr>
      <w:del w:id="2711" w:author="pbx" w:date="2017-11-03T17:48:00Z">
        <w:r w:rsidRPr="000A6564">
          <w:rPr>
            <w:noProof/>
            <w:lang w:val="en-US"/>
          </w:rPr>
          <mc:AlternateContent>
            <mc:Choice Requires="wps">
              <w:drawing>
                <wp:inline distT="0" distB="0" distL="0" distR="0" wp14:anchorId="33FAF5BB" wp14:editId="3DB1C5B9">
                  <wp:extent cx="5883965" cy="1123950"/>
                  <wp:effectExtent l="57150" t="0" r="78740" b="133350"/>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1239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pPr>
                                <w:rPr>
                                  <w:del w:id="2712" w:author="pbx" w:date="2017-11-03T17:48:00Z"/>
                                </w:rPr>
                              </w:pPr>
                              <w:del w:id="2713" w:author="pbx" w:date="2017-11-03T17:48:00Z">
                                <w:r w:rsidRPr="00021B53">
                                  <w:delText xml:space="preserve">&lt;part&gt; </w:delText>
                                </w:r>
                              </w:del>
                            </w:p>
                            <w:p w:rsidR="00292223" w:rsidRPr="00021B53" w:rsidRDefault="00292223" w:rsidP="00DF0F23">
                              <w:pPr>
                                <w:rPr>
                                  <w:del w:id="2714" w:author="pbx" w:date="2017-11-03T17:48:00Z"/>
                                </w:rPr>
                              </w:pPr>
                              <w:del w:id="2715" w:author="pbx" w:date="2017-11-03T17:48:00Z">
                                <w:r w:rsidRPr="00021B53">
                                  <w:delText xml:space="preserve">   &lt;quantity&gt; </w:delText>
                                </w:r>
                              </w:del>
                            </w:p>
                            <w:p w:rsidR="00292223" w:rsidRPr="00021B53" w:rsidRDefault="00292223" w:rsidP="00DF0F23">
                              <w:pPr>
                                <w:rPr>
                                  <w:del w:id="2716" w:author="pbx" w:date="2017-11-03T17:48:00Z"/>
                                </w:rPr>
                              </w:pPr>
                              <w:del w:id="2717" w:author="pbx" w:date="2017-11-03T17:48:00Z">
                                <w:r w:rsidRPr="00021B53">
                                  <w:delText xml:space="preserve">     &lt;numerator value="total amount of part in product" unit="</w:delText>
                                </w:r>
                                <w:r>
                                  <w:delText>Ingredient ID</w:delText>
                                </w:r>
                                <w:r w:rsidRPr="00021B53">
                                  <w:delText xml:space="preserve">"/&gt; </w:delText>
                                </w:r>
                              </w:del>
                            </w:p>
                            <w:p w:rsidR="00292223" w:rsidRPr="00021B53" w:rsidRDefault="00292223" w:rsidP="00DF0F23">
                              <w:pPr>
                                <w:rPr>
                                  <w:del w:id="2718" w:author="pbx" w:date="2017-11-03T17:48:00Z"/>
                                </w:rPr>
                              </w:pPr>
                              <w:del w:id="2719" w:author="pbx" w:date="2017-11-03T17:48:00Z">
                                <w:r w:rsidRPr="00021B53">
                                  <w:delText xml:space="preserve">     &lt;denominator value="1"/&gt; </w:delText>
                                </w:r>
                              </w:del>
                            </w:p>
                            <w:p w:rsidR="00292223" w:rsidRPr="00021B53" w:rsidRDefault="00292223" w:rsidP="00DF0F23">
                              <w:pPr>
                                <w:rPr>
                                  <w:del w:id="2720" w:author="pbx" w:date="2017-11-03T17:48:00Z"/>
                                </w:rPr>
                              </w:pPr>
                              <w:del w:id="2721" w:author="pbx" w:date="2017-11-03T17:48:00Z">
                                <w:r w:rsidRPr="00021B53">
                                  <w:delText xml:space="preserve">   &lt;/quantity&gt; </w:delText>
                                </w:r>
                              </w:del>
                            </w:p>
                            <w:p w:rsidR="00292223" w:rsidRPr="00021B53" w:rsidRDefault="00292223" w:rsidP="00DF0F23">
                              <w:pPr>
                                <w:rPr>
                                  <w:del w:id="2722" w:author="pbx" w:date="2017-11-03T17:48:00Z"/>
                                </w:rPr>
                              </w:pPr>
                              <w:del w:id="2723" w:author="pbx" w:date="2017-11-03T17:48:00Z">
                                <w:r w:rsidRPr="00021B53">
                                  <w:delText>&lt;partProduct&gt; &lt;!-- same as above for drug or device. --&gt;</w:delText>
                                </w:r>
                              </w:del>
                            </w:p>
                            <w:p w:rsidR="00292223" w:rsidRPr="00021B53" w:rsidRDefault="00292223" w:rsidP="00021B53">
                              <w:pPr>
                                <w:pStyle w:val="Default"/>
                                <w:rPr>
                                  <w:del w:id="2724"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8" type="#_x0000_t202" style="width:463.3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" fillcolor="#c6d9f1 [671]">
                  <v:shadow on="t" color="#bfbfbf [2412]" offset="0,4pt"/>
                  <v:textbox>
                    <w:txbxContent>
                      <w:p w14:paraId="7D2FD206" w14:textId="77777777" w:rsidR="00292223" w:rsidRPr="00021B53" w:rsidRDefault="00292223" w:rsidP="00DF0F23">
                        <w:pPr>
                          <w:rPr>
                            <w:del w:id="3703" w:author="pbx" w:date="2017-11-03T17:48:00Z"/>
                          </w:rPr>
                        </w:pPr>
                        <w:del w:id="3704" w:author="pbx" w:date="2017-11-03T17:48:00Z">
                          <w:r w:rsidRPr="00021B53">
                            <w:delText xml:space="preserve">&lt;part&gt; </w:delText>
                          </w:r>
                        </w:del>
                      </w:p>
                      <w:p w14:paraId="2E993807" w14:textId="77777777" w:rsidR="00292223" w:rsidRPr="00021B53" w:rsidRDefault="00292223" w:rsidP="00DF0F23">
                        <w:pPr>
                          <w:rPr>
                            <w:del w:id="3705" w:author="pbx" w:date="2017-11-03T17:48:00Z"/>
                          </w:rPr>
                        </w:pPr>
                        <w:del w:id="3706" w:author="pbx" w:date="2017-11-03T17:48:00Z">
                          <w:r w:rsidRPr="00021B53">
                            <w:delText xml:space="preserve">   &lt;quantity&gt; </w:delText>
                          </w:r>
                        </w:del>
                      </w:p>
                      <w:p w14:paraId="47072428" w14:textId="77777777" w:rsidR="00292223" w:rsidRPr="00021B53" w:rsidRDefault="00292223" w:rsidP="00DF0F23">
                        <w:pPr>
                          <w:rPr>
                            <w:del w:id="3707" w:author="pbx" w:date="2017-11-03T17:48:00Z"/>
                          </w:rPr>
                        </w:pPr>
                        <w:del w:id="3708" w:author="pbx" w:date="2017-11-03T17:48:00Z">
                          <w:r w:rsidRPr="00021B53">
                            <w:delText xml:space="preserve">     &lt;numerator value="total amount of part in product" unit="</w:delText>
                          </w:r>
                          <w:r>
                            <w:delText>Ingredient ID</w:delText>
                          </w:r>
                          <w:r w:rsidRPr="00021B53">
                            <w:delText xml:space="preserve">"/&gt; </w:delText>
                          </w:r>
                        </w:del>
                      </w:p>
                      <w:p w14:paraId="7802F489" w14:textId="77777777" w:rsidR="00292223" w:rsidRPr="00021B53" w:rsidRDefault="00292223" w:rsidP="00DF0F23">
                        <w:pPr>
                          <w:rPr>
                            <w:del w:id="3709" w:author="pbx" w:date="2017-11-03T17:48:00Z"/>
                          </w:rPr>
                        </w:pPr>
                        <w:del w:id="3710" w:author="pbx" w:date="2017-11-03T17:48:00Z">
                          <w:r w:rsidRPr="00021B53">
                            <w:delText xml:space="preserve">     &lt;denominator value="1"/&gt; </w:delText>
                          </w:r>
                        </w:del>
                      </w:p>
                      <w:p w14:paraId="246C1C17" w14:textId="77777777" w:rsidR="00292223" w:rsidRPr="00021B53" w:rsidRDefault="00292223" w:rsidP="00DF0F23">
                        <w:pPr>
                          <w:rPr>
                            <w:del w:id="3711" w:author="pbx" w:date="2017-11-03T17:48:00Z"/>
                          </w:rPr>
                        </w:pPr>
                        <w:del w:id="3712" w:author="pbx" w:date="2017-11-03T17:48:00Z">
                          <w:r w:rsidRPr="00021B53">
                            <w:delText xml:space="preserve">   &lt;/quantity&gt; </w:delText>
                          </w:r>
                        </w:del>
                      </w:p>
                      <w:p w14:paraId="627E5C9E" w14:textId="77777777" w:rsidR="00292223" w:rsidRPr="00021B53" w:rsidRDefault="00292223" w:rsidP="00DF0F23">
                        <w:pPr>
                          <w:rPr>
                            <w:del w:id="3713" w:author="pbx" w:date="2017-11-03T17:48:00Z"/>
                          </w:rPr>
                        </w:pPr>
                        <w:del w:id="3714" w:author="pbx" w:date="2017-11-03T17:48:00Z">
                          <w:r w:rsidRPr="00021B53">
                            <w:delText>&lt;partProduct&gt; &lt;!-- same as above for drug or device. --&gt;</w:delText>
                          </w:r>
                        </w:del>
                      </w:p>
                      <w:p w14:paraId="24B4176E" w14:textId="77777777" w:rsidR="00292223" w:rsidRPr="00021B53" w:rsidRDefault="00292223" w:rsidP="00021B53">
                        <w:pPr>
                          <w:pStyle w:val="Default"/>
                          <w:rPr>
                            <w:del w:id="3715" w:author="pbx" w:date="2017-11-03T17:48:00Z"/>
                            <w:rFonts w:ascii="Courier New" w:hAnsi="Courier New" w:cs="Courier New"/>
                            <w:sz w:val="18"/>
                            <w:szCs w:val="18"/>
                          </w:rPr>
                        </w:pPr>
                      </w:p>
                    </w:txbxContent>
                  </v:textbox>
                  <w10:anchorlock/>
                </v:shape>
              </w:pict>
            </mc:Fallback>
          </mc:AlternateContent>
        </w:r>
      </w:del>
    </w:p>
    <w:p w:rsidR="008D71C6" w:rsidRPr="00021B53" w:rsidRDefault="008D71C6" w:rsidP="008D71C6">
      <w:pPr>
        <w:rPr>
          <w:ins w:id="2725" w:author="pbx" w:date="2017-11-03T17:48:00Z"/>
        </w:rPr>
      </w:pPr>
      <w:ins w:id="2726" w:author="pbx" w:date="2017-11-03T17:48:00Z">
        <w:r w:rsidRPr="00021B53">
          <w:t xml:space="preserve">&lt;part&gt; </w:t>
        </w:r>
      </w:ins>
    </w:p>
    <w:p w:rsidR="008D71C6" w:rsidRPr="00021B53" w:rsidRDefault="008D71C6" w:rsidP="008D71C6">
      <w:pPr>
        <w:ind w:left="288"/>
        <w:rPr>
          <w:ins w:id="2727" w:author="pbx" w:date="2017-11-03T17:48:00Z"/>
        </w:rPr>
      </w:pPr>
      <w:ins w:id="2728" w:author="pbx" w:date="2017-11-03T17:48:00Z">
        <w:r w:rsidRPr="00021B53">
          <w:t xml:space="preserve">&lt;quantity&gt; </w:t>
        </w:r>
      </w:ins>
    </w:p>
    <w:p w:rsidR="008D71C6" w:rsidRPr="00021B53" w:rsidRDefault="008D71C6" w:rsidP="008D71C6">
      <w:pPr>
        <w:ind w:left="576"/>
        <w:rPr>
          <w:ins w:id="2729" w:author="pbx" w:date="2017-11-03T17:48:00Z"/>
        </w:rPr>
      </w:pPr>
      <w:ins w:id="2730" w:author="pbx" w:date="2017-11-03T17:48:00Z">
        <w:r w:rsidRPr="00021B53">
          <w:t>&lt;numerator value="total amount of part in product" unit="</w:t>
        </w:r>
        <w:r>
          <w:t>Ingredient ID</w:t>
        </w:r>
        <w:r w:rsidRPr="00021B53">
          <w:t xml:space="preserve">"/&gt; </w:t>
        </w:r>
      </w:ins>
    </w:p>
    <w:p w:rsidR="008D71C6" w:rsidRPr="00021B53" w:rsidRDefault="008D71C6" w:rsidP="008D71C6">
      <w:pPr>
        <w:ind w:left="576"/>
        <w:rPr>
          <w:ins w:id="2731" w:author="pbx" w:date="2017-11-03T17:48:00Z"/>
        </w:rPr>
      </w:pPr>
      <w:ins w:id="2732" w:author="pbx" w:date="2017-11-03T17:48:00Z">
        <w:r w:rsidRPr="00021B53">
          <w:t xml:space="preserve">&lt;denominator value="1"/&gt; </w:t>
        </w:r>
      </w:ins>
    </w:p>
    <w:p w:rsidR="008D71C6" w:rsidRPr="00021B53" w:rsidRDefault="008D71C6" w:rsidP="008D71C6">
      <w:pPr>
        <w:ind w:left="288"/>
        <w:rPr>
          <w:ins w:id="2733" w:author="pbx" w:date="2017-11-03T17:48:00Z"/>
        </w:rPr>
      </w:pPr>
      <w:ins w:id="2734" w:author="pbx" w:date="2017-11-03T17:48:00Z">
        <w:r w:rsidRPr="00021B53">
          <w:t xml:space="preserve">&lt;/quantity&gt; </w:t>
        </w:r>
      </w:ins>
    </w:p>
    <w:p w:rsidR="008D71C6" w:rsidRPr="00021B53" w:rsidRDefault="008D71C6" w:rsidP="008D71C6">
      <w:pPr>
        <w:rPr>
          <w:ins w:id="2735" w:author="pbx" w:date="2017-11-03T17:48:00Z"/>
        </w:rPr>
      </w:pPr>
      <w:ins w:id="2736" w:author="pbx" w:date="2017-11-03T17:48:00Z">
        <w:r w:rsidRPr="00021B53">
          <w:t>&lt;partProduct&gt; &lt;!-- same as above for drug or device. --&gt;</w:t>
        </w:r>
      </w:ins>
    </w:p>
    <w:p w:rsidR="008D71C6" w:rsidRPr="00021B53" w:rsidRDefault="008D71C6" w:rsidP="008D71C6">
      <w:pPr>
        <w:pStyle w:val="Default"/>
        <w:rPr>
          <w:ins w:id="2737" w:author="pbx" w:date="2017-11-03T17:48:00Z"/>
          <w:rFonts w:ascii="Courier New" w:hAnsi="Courier New" w:cs="Courier New"/>
          <w:sz w:val="18"/>
          <w:szCs w:val="18"/>
        </w:rPr>
      </w:pPr>
    </w:p>
    <w:p w:rsidR="000F4FB9" w:rsidRDefault="00A53F51" w:rsidP="0080029F">
      <w:r>
        <w:t>W</w:t>
      </w:r>
      <w:r w:rsidR="000F4FB9">
        <w:t xml:space="preserve">hen a drug product has parts, it is considered a Kit indicated by the formCode for </w:t>
      </w:r>
      <w:del w:id="2738" w:author="pbx" w:date="2017-11-03T17:48:00Z">
        <w:r w:rsidR="000F4FB9">
          <w:delText>KIT</w:delText>
        </w:r>
      </w:del>
      <w:ins w:id="2739" w:author="pbx" w:date="2017-11-03T17:48:00Z">
        <w:r w:rsidR="00E651CB">
          <w:t>Kit</w:t>
        </w:r>
      </w:ins>
      <w:r w:rsidR="000F4FB9">
        <w:t>:</w:t>
      </w:r>
    </w:p>
    <w:p w:rsidR="000E79D7" w:rsidRDefault="00E84C7C" w:rsidP="00DF0F23">
      <w:pPr>
        <w:rPr>
          <w:del w:id="2740" w:author="pbx" w:date="2017-11-03T17:48:00Z"/>
        </w:rPr>
      </w:pPr>
      <w:del w:id="2741" w:author="pbx" w:date="2017-11-03T17:48:00Z">
        <w:r w:rsidRPr="000A6564">
          <w:rPr>
            <w:noProof/>
            <w:lang w:val="en-US"/>
          </w:rPr>
          <w:lastRenderedPageBreak/>
          <mc:AlternateContent>
            <mc:Choice Requires="wps">
              <w:drawing>
                <wp:inline distT="0" distB="0" distL="0" distR="0" wp14:anchorId="286C9ABF" wp14:editId="69796887">
                  <wp:extent cx="5852160" cy="1324052"/>
                  <wp:effectExtent l="57150" t="0" r="72390" b="142875"/>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32405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pPr>
                                <w:rPr>
                                  <w:del w:id="2742" w:author="pbx" w:date="2017-11-03T17:48:00Z"/>
                                </w:rPr>
                              </w:pPr>
                              <w:del w:id="2743" w:author="pbx" w:date="2017-11-03T17:48:00Z">
                                <w:r w:rsidRPr="00021B53">
                                  <w:delText>&lt;manufacturedProduct&gt;</w:delText>
                                </w:r>
                              </w:del>
                            </w:p>
                            <w:p w:rsidR="00292223" w:rsidRPr="00021B53" w:rsidRDefault="00292223" w:rsidP="00DF0F23">
                              <w:pPr>
                                <w:rPr>
                                  <w:del w:id="2744" w:author="pbx" w:date="2017-11-03T17:48:00Z"/>
                                </w:rPr>
                              </w:pPr>
                              <w:del w:id="2745" w:author="pbx" w:date="2017-11-03T17:48:00Z">
                                <w:r w:rsidRPr="00021B53">
                                  <w:delText xml:space="preserve">   &lt;manufacturedProduct&gt; </w:delText>
                                </w:r>
                              </w:del>
                            </w:p>
                            <w:p w:rsidR="00292223" w:rsidRPr="00691B9B" w:rsidRDefault="00292223" w:rsidP="00DF0F23">
                              <w:pPr>
                                <w:rPr>
                                  <w:del w:id="2746" w:author="pbx" w:date="2017-11-03T17:48:00Z"/>
                                  <w:sz w:val="24"/>
                                </w:rPr>
                              </w:pPr>
                              <w:del w:id="2747" w:author="pbx" w:date="2017-11-03T17:48:00Z">
                                <w:r w:rsidRPr="00021B53">
                                  <w:delText>&lt;code code="11234560012349" codeSystem="</w:delText>
                                </w:r>
                                <w:r w:rsidRPr="00691B9B">
                                  <w:delText xml:space="preserve"> </w:delText>
                                </w:r>
                                <w:r>
                                  <w:delText>2.16.840.1.113883.2.20.6.42</w:delText>
                                </w:r>
                                <w:r w:rsidRPr="00021B53">
                                  <w:delText xml:space="preserve">"/&gt; </w:delText>
                                </w:r>
                              </w:del>
                            </w:p>
                            <w:p w:rsidR="00292223" w:rsidRPr="00021B53" w:rsidRDefault="00292223" w:rsidP="00DF0F23">
                              <w:pPr>
                                <w:rPr>
                                  <w:del w:id="2748" w:author="pbx" w:date="2017-11-03T17:48:00Z"/>
                                </w:rPr>
                              </w:pPr>
                              <w:del w:id="2749" w:author="pbx" w:date="2017-11-03T17:48:00Z">
                                <w:r w:rsidRPr="00021B53">
                                  <w:delText xml:space="preserve">     </w:delText>
                                </w:r>
                                <w:r>
                                  <w:delText xml:space="preserve">  </w:delText>
                                </w:r>
                                <w:r w:rsidRPr="00021B53">
                                  <w:delText xml:space="preserve">&lt;name&gt;Easy-Go PreciFuse PorterPump Kit&lt;/name&gt; </w:delText>
                                </w:r>
                              </w:del>
                            </w:p>
                            <w:p w:rsidR="00292223" w:rsidRPr="00021B53" w:rsidRDefault="00292223" w:rsidP="00DF0F23">
                              <w:pPr>
                                <w:rPr>
                                  <w:del w:id="2750" w:author="pbx" w:date="2017-11-03T17:48:00Z"/>
                                </w:rPr>
                              </w:pPr>
                              <w:del w:id="2751" w:author="pbx" w:date="2017-11-03T17:48:00Z">
                                <w:r w:rsidRPr="00021B53">
                                  <w:delText>&lt;formCode code="C47916" displayName="KIT" codeSystem="</w:delText>
                                </w:r>
                                <w:r w:rsidRPr="00A03271">
                                  <w:delText>2.16.840.1.113883.2.20.6.38</w:delText>
                                </w:r>
                                <w:r w:rsidRPr="00021B53">
                                  <w:delText xml:space="preserve">"/&gt; </w:delText>
                                </w:r>
                              </w:del>
                            </w:p>
                            <w:p w:rsidR="00292223" w:rsidRPr="00021B53" w:rsidRDefault="00292223" w:rsidP="00DF0F23">
                              <w:pPr>
                                <w:rPr>
                                  <w:del w:id="2752" w:author="pbx" w:date="2017-11-03T17:48:00Z"/>
                                </w:rPr>
                              </w:pPr>
                              <w:del w:id="2753" w:author="pbx" w:date="2017-11-03T17:48:00Z">
                                <w:r w:rsidRPr="00021B53">
                                  <w:delText>&lt;part&gt;</w:delText>
                                </w:r>
                              </w:del>
                            </w:p>
                            <w:p w:rsidR="00292223" w:rsidRPr="00021B53" w:rsidRDefault="00292223" w:rsidP="00DF0F23">
                              <w:pPr>
                                <w:rPr>
                                  <w:del w:id="2754" w:author="pbx" w:date="2017-11-03T17:48:00Z"/>
                                </w:rPr>
                              </w:pPr>
                              <w:del w:id="2755" w:author="pbx" w:date="2017-11-03T17:48:00Z">
                                <w:r w:rsidRPr="00021B53">
                                  <w:delText xml:space="preserve">  &lt;!-- ... --&gt;</w:delText>
                                </w:r>
                              </w:del>
                            </w:p>
                            <w:p w:rsidR="00292223" w:rsidRPr="00021B53" w:rsidRDefault="00292223" w:rsidP="00021B53">
                              <w:pPr>
                                <w:pStyle w:val="Default"/>
                                <w:rPr>
                                  <w:del w:id="2756"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9" type="#_x0000_t202" style="width:460.8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" fillcolor="#c6d9f1 [671]">
                  <v:shadow on="t" color="#bfbfbf [2412]" offset="0,4pt"/>
                  <v:textbox>
                    <w:txbxContent>
                      <w:p w14:paraId="29DEE3CF" w14:textId="77777777" w:rsidR="00292223" w:rsidRPr="00021B53" w:rsidRDefault="00292223" w:rsidP="00DF0F23">
                        <w:pPr>
                          <w:rPr>
                            <w:del w:id="3748" w:author="pbx" w:date="2017-11-03T17:48:00Z"/>
                          </w:rPr>
                        </w:pPr>
                        <w:del w:id="3749" w:author="pbx" w:date="2017-11-03T17:48:00Z">
                          <w:r w:rsidRPr="00021B53">
                            <w:delText>&lt;manufacturedProduct&gt;</w:delText>
                          </w:r>
                        </w:del>
                      </w:p>
                      <w:p w14:paraId="66D63644" w14:textId="77777777" w:rsidR="00292223" w:rsidRPr="00021B53" w:rsidRDefault="00292223" w:rsidP="00DF0F23">
                        <w:pPr>
                          <w:rPr>
                            <w:del w:id="3750" w:author="pbx" w:date="2017-11-03T17:48:00Z"/>
                          </w:rPr>
                        </w:pPr>
                        <w:del w:id="3751" w:author="pbx" w:date="2017-11-03T17:48:00Z">
                          <w:r w:rsidRPr="00021B53">
                            <w:delText xml:space="preserve">   &lt;manufacturedProduct&gt; </w:delText>
                          </w:r>
                        </w:del>
                      </w:p>
                      <w:p w14:paraId="42ECC624" w14:textId="77777777" w:rsidR="00292223" w:rsidRPr="00691B9B" w:rsidRDefault="00292223" w:rsidP="00DF0F23">
                        <w:pPr>
                          <w:rPr>
                            <w:del w:id="3752" w:author="pbx" w:date="2017-11-03T17:48:00Z"/>
                            <w:sz w:val="24"/>
                          </w:rPr>
                        </w:pPr>
                        <w:del w:id="3753" w:author="pbx" w:date="2017-11-03T17:48:00Z">
                          <w:r w:rsidRPr="00021B53">
                            <w:delText>&lt;code code="11234560012349" codeSystem="</w:delText>
                          </w:r>
                          <w:r w:rsidRPr="00691B9B">
                            <w:delText xml:space="preserve"> </w:delText>
                          </w:r>
                          <w:r>
                            <w:delText>2.16.840.1.113883.2.20.6.42</w:delText>
                          </w:r>
                          <w:r w:rsidRPr="00021B53">
                            <w:delText xml:space="preserve">"/&gt; </w:delText>
                          </w:r>
                        </w:del>
                      </w:p>
                      <w:p w14:paraId="107A1B16" w14:textId="77777777" w:rsidR="00292223" w:rsidRPr="00021B53" w:rsidRDefault="00292223" w:rsidP="00DF0F23">
                        <w:pPr>
                          <w:rPr>
                            <w:del w:id="3754" w:author="pbx" w:date="2017-11-03T17:48:00Z"/>
                          </w:rPr>
                        </w:pPr>
                        <w:del w:id="3755" w:author="pbx" w:date="2017-11-03T17:48:00Z">
                          <w:r w:rsidRPr="00021B53">
                            <w:delText xml:space="preserve">     </w:delText>
                          </w:r>
                          <w:r>
                            <w:delText xml:space="preserve">  </w:delText>
                          </w:r>
                          <w:r w:rsidRPr="00021B53">
                            <w:delText xml:space="preserve">&lt;name&gt;Easy-Go PreciFuse PorterPump Kit&lt;/name&gt; </w:delText>
                          </w:r>
                        </w:del>
                      </w:p>
                      <w:p w14:paraId="376DE3D3" w14:textId="77777777" w:rsidR="00292223" w:rsidRPr="00021B53" w:rsidRDefault="00292223" w:rsidP="00DF0F23">
                        <w:pPr>
                          <w:rPr>
                            <w:del w:id="3756" w:author="pbx" w:date="2017-11-03T17:48:00Z"/>
                          </w:rPr>
                        </w:pPr>
                        <w:del w:id="3757" w:author="pbx" w:date="2017-11-03T17:48:00Z">
                          <w:r w:rsidRPr="00021B53">
                            <w:delText>&lt;formCode code="C47916" displayName="KIT" codeSystem="</w:delText>
                          </w:r>
                          <w:r w:rsidRPr="00A03271">
                            <w:delText>2.16.840.1.113883.2.20.6.38</w:delText>
                          </w:r>
                          <w:r w:rsidRPr="00021B53">
                            <w:delText xml:space="preserve">"/&gt; </w:delText>
                          </w:r>
                        </w:del>
                      </w:p>
                      <w:p w14:paraId="0DC9DE69" w14:textId="77777777" w:rsidR="00292223" w:rsidRPr="00021B53" w:rsidRDefault="00292223" w:rsidP="00DF0F23">
                        <w:pPr>
                          <w:rPr>
                            <w:del w:id="3758" w:author="pbx" w:date="2017-11-03T17:48:00Z"/>
                          </w:rPr>
                        </w:pPr>
                        <w:del w:id="3759" w:author="pbx" w:date="2017-11-03T17:48:00Z">
                          <w:r w:rsidRPr="00021B53">
                            <w:delText>&lt;part&gt;</w:delText>
                          </w:r>
                        </w:del>
                      </w:p>
                      <w:p w14:paraId="146623EF" w14:textId="77777777" w:rsidR="00292223" w:rsidRPr="00021B53" w:rsidRDefault="00292223" w:rsidP="00DF0F23">
                        <w:pPr>
                          <w:rPr>
                            <w:del w:id="3760" w:author="pbx" w:date="2017-11-03T17:48:00Z"/>
                          </w:rPr>
                        </w:pPr>
                        <w:del w:id="3761" w:author="pbx" w:date="2017-11-03T17:48:00Z">
                          <w:r w:rsidRPr="00021B53">
                            <w:delText xml:space="preserve">  &lt;!-- ... --&gt;</w:delText>
                          </w:r>
                        </w:del>
                      </w:p>
                      <w:p w14:paraId="2D7D4DBC" w14:textId="77777777" w:rsidR="00292223" w:rsidRPr="00021B53" w:rsidRDefault="00292223" w:rsidP="00021B53">
                        <w:pPr>
                          <w:pStyle w:val="Default"/>
                          <w:rPr>
                            <w:del w:id="3762" w:author="pbx" w:date="2017-11-03T17:48:00Z"/>
                            <w:rFonts w:ascii="Courier New" w:hAnsi="Courier New" w:cs="Courier New"/>
                            <w:sz w:val="18"/>
                            <w:szCs w:val="18"/>
                          </w:rPr>
                        </w:pPr>
                      </w:p>
                    </w:txbxContent>
                  </v:textbox>
                  <w10:anchorlock/>
                </v:shape>
              </w:pict>
            </mc:Fallback>
          </mc:AlternateContent>
        </w:r>
      </w:del>
    </w:p>
    <w:p w:rsidR="000F4FB9" w:rsidRDefault="000F4FB9" w:rsidP="00DF0F23">
      <w:pPr>
        <w:rPr>
          <w:del w:id="2757" w:author="pbx" w:date="2017-11-03T17:48:00Z"/>
        </w:rPr>
      </w:pPr>
      <w:del w:id="2758" w:author="pbx" w:date="2017-11-03T17:48:00Z">
        <w:r>
          <w:delText xml:space="preserve">Device products may also be kits (in this case a device with </w:delText>
        </w:r>
        <w:r w:rsidR="00BF4EDC">
          <w:delText xml:space="preserve">the HPFB </w:delText>
        </w:r>
        <w:r>
          <w:delText>product classification code but also with formCode specifying KIT. However, devices themselves may also be specified with parts, such as distinguishing component options or field replaceable parts, in this case the top-level device need not have a formCode for KIT:</w:delText>
        </w:r>
      </w:del>
    </w:p>
    <w:p w:rsidR="000E79D7" w:rsidRDefault="000E79D7" w:rsidP="00DF0F23">
      <w:pPr>
        <w:rPr>
          <w:del w:id="2759" w:author="pbx" w:date="2017-11-03T17:48:00Z"/>
        </w:rPr>
      </w:pPr>
      <w:del w:id="2760" w:author="pbx" w:date="2017-11-03T17:48:00Z">
        <w:r w:rsidRPr="000A6564">
          <w:rPr>
            <w:noProof/>
            <w:lang w:val="en-US"/>
          </w:rPr>
          <mc:AlternateContent>
            <mc:Choice Requires="wps">
              <w:drawing>
                <wp:inline distT="0" distB="0" distL="0" distR="0" wp14:anchorId="71ABE665" wp14:editId="6AB2AB59">
                  <wp:extent cx="5852160" cy="2101850"/>
                  <wp:effectExtent l="57150" t="0" r="72390" b="127000"/>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1018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pPr>
                                <w:rPr>
                                  <w:del w:id="2761" w:author="pbx" w:date="2017-11-03T17:48:00Z"/>
                                </w:rPr>
                              </w:pPr>
                              <w:del w:id="2762" w:author="pbx" w:date="2017-11-03T17:48:00Z">
                                <w:r w:rsidRPr="00021B53">
                                  <w:delText xml:space="preserve">&lt;manufacturedProduct&gt; </w:delText>
                                </w:r>
                              </w:del>
                            </w:p>
                            <w:p w:rsidR="00292223" w:rsidRPr="00021B53" w:rsidRDefault="00292223" w:rsidP="00DF0F23">
                              <w:pPr>
                                <w:rPr>
                                  <w:del w:id="2763" w:author="pbx" w:date="2017-11-03T17:48:00Z"/>
                                </w:rPr>
                              </w:pPr>
                              <w:del w:id="2764" w:author="pbx" w:date="2017-11-03T17:48:00Z">
                                <w:r w:rsidRPr="00021B53">
                                  <w:delText xml:space="preserve">  &lt;manufacturedProduct&gt; </w:delText>
                                </w:r>
                              </w:del>
                            </w:p>
                            <w:p w:rsidR="00292223" w:rsidRPr="00691B9B" w:rsidRDefault="00292223" w:rsidP="00DF0F23">
                              <w:pPr>
                                <w:rPr>
                                  <w:del w:id="2765" w:author="pbx" w:date="2017-11-03T17:48:00Z"/>
                                  <w:sz w:val="24"/>
                                </w:rPr>
                              </w:pPr>
                              <w:del w:id="2766" w:author="pbx" w:date="2017-11-03T17:48:00Z">
                                <w:r>
                                  <w:delText xml:space="preserve">    </w:delText>
                                </w:r>
                                <w:r w:rsidRPr="00021B53">
                                  <w:delText>&lt;code code="</w:delText>
                                </w:r>
                                <w:r w:rsidRPr="00021B53">
                                  <w:rPr>
                                    <w:i/>
                                    <w:iCs/>
                                  </w:rPr>
                                  <w:delText>item code of device</w:delText>
                                </w:r>
                                <w:r w:rsidRPr="00021B53">
                                  <w:delText>" codeSystem="</w:delText>
                                </w:r>
                                <w:r>
                                  <w:delText>2.16.840.1.113883.2.20.6.42</w:delText>
                                </w:r>
                                <w:r w:rsidRPr="00021B53">
                                  <w:delText xml:space="preserve">"/&gt; </w:delText>
                                </w:r>
                              </w:del>
                            </w:p>
                            <w:p w:rsidR="00292223" w:rsidRPr="00021B53" w:rsidRDefault="00292223" w:rsidP="00DF0F23">
                              <w:pPr>
                                <w:rPr>
                                  <w:del w:id="2767" w:author="pbx" w:date="2017-11-03T17:48:00Z"/>
                                </w:rPr>
                              </w:pPr>
                              <w:del w:id="2768" w:author="pbx" w:date="2017-11-03T17:48:00Z">
                                <w:r w:rsidRPr="00021B53">
                                  <w:delText xml:space="preserve">    &lt;name&gt;</w:delText>
                                </w:r>
                                <w:r w:rsidRPr="00021B53">
                                  <w:rPr>
                                    <w:i/>
                                    <w:iCs/>
                                  </w:rPr>
                                  <w:delText>name of device</w:delText>
                                </w:r>
                                <w:r w:rsidRPr="00021B53">
                                  <w:delText>&lt;/name&gt;</w:delText>
                                </w:r>
                              </w:del>
                            </w:p>
                            <w:p w:rsidR="00292223" w:rsidRPr="00021B53" w:rsidRDefault="00292223" w:rsidP="00DF0F23">
                              <w:pPr>
                                <w:rPr>
                                  <w:del w:id="2769" w:author="pbx" w:date="2017-11-03T17:48:00Z"/>
                                </w:rPr>
                              </w:pPr>
                              <w:del w:id="2770" w:author="pbx" w:date="2017-11-03T17:48:00Z">
                                <w:r w:rsidRPr="00021B53">
                                  <w:delText xml:space="preserve">    &lt;desc&gt;brief description of device&lt;/desc&gt; </w:delText>
                                </w:r>
                              </w:del>
                            </w:p>
                            <w:p w:rsidR="00292223" w:rsidRPr="00021B53" w:rsidRDefault="00292223" w:rsidP="00DF0F23">
                              <w:pPr>
                                <w:rPr>
                                  <w:del w:id="2771" w:author="pbx" w:date="2017-11-03T17:48:00Z"/>
                                </w:rPr>
                              </w:pPr>
                              <w:del w:id="2772" w:author="pbx" w:date="2017-11-03T17:48:00Z">
                                <w:r w:rsidRPr="00021B53">
                                  <w:delText xml:space="preserve">    &lt;asSpecializedKind ... product classification for device ... /&gt; </w:delText>
                                </w:r>
                              </w:del>
                            </w:p>
                            <w:p w:rsidR="00292223" w:rsidRPr="00021B53" w:rsidRDefault="00292223" w:rsidP="00DF0F23">
                              <w:pPr>
                                <w:rPr>
                                  <w:del w:id="2773" w:author="pbx" w:date="2017-11-03T17:48:00Z"/>
                                </w:rPr>
                              </w:pPr>
                              <w:del w:id="2774" w:author="pbx" w:date="2017-11-03T17:48:00Z">
                                <w:r w:rsidRPr="00021B53">
                                  <w:delText xml:space="preserve">      &lt;part&gt;</w:delText>
                                </w:r>
                              </w:del>
                            </w:p>
                            <w:p w:rsidR="00292223" w:rsidRPr="00021B53" w:rsidRDefault="00292223" w:rsidP="00DF0F23">
                              <w:pPr>
                                <w:rPr>
                                  <w:del w:id="2775" w:author="pbx" w:date="2017-11-03T17:48:00Z"/>
                                </w:rPr>
                              </w:pPr>
                              <w:del w:id="2776" w:author="pbx" w:date="2017-11-03T17:48:00Z">
                                <w:r w:rsidRPr="00021B53">
                                  <w:delText xml:space="preserve">        &lt;quantity&gt; </w:delText>
                                </w:r>
                              </w:del>
                            </w:p>
                            <w:p w:rsidR="00292223" w:rsidRPr="00021B53" w:rsidRDefault="00292223" w:rsidP="00DF0F23">
                              <w:pPr>
                                <w:rPr>
                                  <w:del w:id="2777" w:author="pbx" w:date="2017-11-03T17:48:00Z"/>
                                </w:rPr>
                              </w:pPr>
                              <w:del w:id="2778" w:author="pbx" w:date="2017-11-03T17:48:00Z">
                                <w:r w:rsidRPr="00021B53">
                                  <w:delText xml:space="preserve">          &lt;numerator value="1"/&gt; </w:delText>
                                </w:r>
                              </w:del>
                            </w:p>
                            <w:p w:rsidR="00292223" w:rsidRPr="00021B53" w:rsidRDefault="00292223" w:rsidP="00DF0F23">
                              <w:pPr>
                                <w:rPr>
                                  <w:del w:id="2779" w:author="pbx" w:date="2017-11-03T17:48:00Z"/>
                                </w:rPr>
                              </w:pPr>
                              <w:del w:id="2780" w:author="pbx" w:date="2017-11-03T17:48:00Z">
                                <w:r w:rsidRPr="00021B53">
                                  <w:delText xml:space="preserve">          &lt;denominator value="1"/&gt; </w:delText>
                                </w:r>
                              </w:del>
                            </w:p>
                            <w:p w:rsidR="00292223" w:rsidRPr="00021B53" w:rsidRDefault="00292223" w:rsidP="00DF0F23">
                              <w:pPr>
                                <w:rPr>
                                  <w:del w:id="2781" w:author="pbx" w:date="2017-11-03T17:48:00Z"/>
                                </w:rPr>
                              </w:pPr>
                              <w:del w:id="2782" w:author="pbx" w:date="2017-11-03T17:48:00Z">
                                <w:r w:rsidRPr="00021B53">
                                  <w:delText xml:space="preserve">        &lt;/quantity&gt; </w:delText>
                                </w:r>
                              </w:del>
                            </w:p>
                            <w:p w:rsidR="00292223" w:rsidRPr="00021B53" w:rsidRDefault="00292223" w:rsidP="00DF0F23">
                              <w:pPr>
                                <w:rPr>
                                  <w:del w:id="2783" w:author="pbx" w:date="2017-11-03T17:48:00Z"/>
                                </w:rPr>
                              </w:pPr>
                              <w:del w:id="2784" w:author="pbx" w:date="2017-11-03T17:48:00Z">
                                <w:r>
                                  <w:delText xml:space="preserve"> </w:delText>
                                </w:r>
                                <w:r w:rsidRPr="00021B53">
                                  <w:delText xml:space="preserve">&lt;partProduct&gt; </w:delText>
                                </w:r>
                              </w:del>
                            </w:p>
                            <w:p w:rsidR="00292223" w:rsidRPr="00021B53" w:rsidRDefault="00292223" w:rsidP="00DF0F23">
                              <w:pPr>
                                <w:rPr>
                                  <w:del w:id="2785" w:author="pbx" w:date="2017-11-03T17:48:00Z"/>
                                </w:rPr>
                              </w:pPr>
                              <w:del w:id="2786" w:author="pbx" w:date="2017-11-03T17:48:00Z">
                                <w:r w:rsidRPr="00021B53">
                                  <w:delText xml:space="preserve">  </w:delText>
                                </w:r>
                                <w:r>
                                  <w:tab/>
                                  <w:delText xml:space="preserve">   </w:delText>
                                </w:r>
                                <w:r w:rsidRPr="00021B53">
                                  <w:delText>&lt;code code="</w:delText>
                                </w:r>
                                <w:r w:rsidRPr="00021B53">
                                  <w:rPr>
                                    <w:i/>
                                    <w:iCs/>
                                  </w:rPr>
                                  <w:delText>item code of part</w:delText>
                                </w:r>
                                <w:r w:rsidRPr="00021B53">
                                  <w:delText>" codeSystem="</w:delText>
                                </w:r>
                                <w:r w:rsidRPr="00021B53">
                                  <w:rPr>
                                    <w:i/>
                                    <w:iCs/>
                                  </w:rPr>
                                  <w:delText>code system OID</w:delText>
                                </w:r>
                                <w:r w:rsidRPr="00021B53">
                                  <w:delText xml:space="preserve">"/&gt; </w:delText>
                                </w:r>
                              </w:del>
                            </w:p>
                            <w:p w:rsidR="00292223" w:rsidRPr="00021B53" w:rsidRDefault="00292223" w:rsidP="00DF0F23">
                              <w:pPr>
                                <w:rPr>
                                  <w:del w:id="2787" w:author="pbx" w:date="2017-11-03T17:48:00Z"/>
                                </w:rPr>
                              </w:pPr>
                              <w:del w:id="2788" w:author="pbx" w:date="2017-11-03T17:48:00Z">
                                <w:r w:rsidRPr="00021B53">
                                  <w:delText xml:space="preserve">  </w:delText>
                                </w:r>
                                <w:r>
                                  <w:delText xml:space="preserve">        </w:delText>
                                </w:r>
                                <w:r w:rsidRPr="00021B53">
                                  <w:delText xml:space="preserve">&lt;name&gt;name of part&lt;/name&gt; </w:delText>
                                </w:r>
                              </w:del>
                            </w:p>
                            <w:p w:rsidR="00292223" w:rsidRPr="00021B53" w:rsidRDefault="00292223" w:rsidP="00DF0F23">
                              <w:pPr>
                                <w:rPr>
                                  <w:del w:id="2789" w:author="pbx" w:date="2017-11-03T17:48:00Z"/>
                                </w:rPr>
                              </w:pPr>
                              <w:del w:id="2790" w:author="pbx" w:date="2017-11-03T17:48:00Z">
                                <w:r w:rsidRPr="00021B53">
                                  <w:delText xml:space="preserve">  </w:delText>
                                </w:r>
                                <w:r>
                                  <w:delText xml:space="preserve">        </w:delText>
                                </w:r>
                                <w:r w:rsidRPr="00021B53">
                                  <w:delText>&lt;desc&gt;brief description of device part&lt;/desc&gt;</w:delText>
                                </w:r>
                              </w:del>
                            </w:p>
                            <w:p w:rsidR="00292223" w:rsidRPr="00021B53" w:rsidRDefault="00292223" w:rsidP="00021B53">
                              <w:pPr>
                                <w:pStyle w:val="Default"/>
                                <w:rPr>
                                  <w:del w:id="2791"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0" type="#_x0000_t202" style="width:460.8pt;height: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" fillcolor="#c6d9f1 [671]">
                  <v:shadow on="t" color="#bfbfbf [2412]" offset="0,4pt"/>
                  <v:textbox>
                    <w:txbxContent>
                      <w:p w14:paraId="390CB66F" w14:textId="77777777" w:rsidR="00292223" w:rsidRPr="00021B53" w:rsidRDefault="00292223" w:rsidP="00DF0F23">
                        <w:pPr>
                          <w:rPr>
                            <w:del w:id="3798" w:author="pbx" w:date="2017-11-03T17:48:00Z"/>
                          </w:rPr>
                        </w:pPr>
                        <w:del w:id="3799" w:author="pbx" w:date="2017-11-03T17:48:00Z">
                          <w:r w:rsidRPr="00021B53">
                            <w:delText xml:space="preserve">&lt;manufacturedProduct&gt; </w:delText>
                          </w:r>
                        </w:del>
                      </w:p>
                      <w:p w14:paraId="37BF9DFC" w14:textId="77777777" w:rsidR="00292223" w:rsidRPr="00021B53" w:rsidRDefault="00292223" w:rsidP="00DF0F23">
                        <w:pPr>
                          <w:rPr>
                            <w:del w:id="3800" w:author="pbx" w:date="2017-11-03T17:48:00Z"/>
                          </w:rPr>
                        </w:pPr>
                        <w:del w:id="3801" w:author="pbx" w:date="2017-11-03T17:48:00Z">
                          <w:r w:rsidRPr="00021B53">
                            <w:delText xml:space="preserve">  &lt;manufacturedProduct&gt; </w:delText>
                          </w:r>
                        </w:del>
                      </w:p>
                      <w:p w14:paraId="4D1CA855" w14:textId="77777777" w:rsidR="00292223" w:rsidRPr="00691B9B" w:rsidRDefault="00292223" w:rsidP="00DF0F23">
                        <w:pPr>
                          <w:rPr>
                            <w:del w:id="3802" w:author="pbx" w:date="2017-11-03T17:48:00Z"/>
                            <w:sz w:val="24"/>
                          </w:rPr>
                        </w:pPr>
                        <w:del w:id="3803" w:author="pbx" w:date="2017-11-03T17:48:00Z">
                          <w:r>
                            <w:delText xml:space="preserve">    </w:delText>
                          </w:r>
                          <w:r w:rsidRPr="00021B53">
                            <w:delText>&lt;code code="</w:delText>
                          </w:r>
                          <w:r w:rsidRPr="00021B53">
                            <w:rPr>
                              <w:i/>
                              <w:iCs/>
                            </w:rPr>
                            <w:delText>item code of device</w:delText>
                          </w:r>
                          <w:r w:rsidRPr="00021B53">
                            <w:delText>" codeSystem="</w:delText>
                          </w:r>
                          <w:r>
                            <w:delText>2.16.840.1.113883.2.20.6.42</w:delText>
                          </w:r>
                          <w:r w:rsidRPr="00021B53">
                            <w:delText xml:space="preserve">"/&gt; </w:delText>
                          </w:r>
                        </w:del>
                      </w:p>
                      <w:p w14:paraId="5F72B246" w14:textId="77777777" w:rsidR="00292223" w:rsidRPr="00021B53" w:rsidRDefault="00292223" w:rsidP="00DF0F23">
                        <w:pPr>
                          <w:rPr>
                            <w:del w:id="3804" w:author="pbx" w:date="2017-11-03T17:48:00Z"/>
                          </w:rPr>
                        </w:pPr>
                        <w:del w:id="3805" w:author="pbx" w:date="2017-11-03T17:48:00Z">
                          <w:r w:rsidRPr="00021B53">
                            <w:delText xml:space="preserve">    &lt;name&gt;</w:delText>
                          </w:r>
                          <w:r w:rsidRPr="00021B53">
                            <w:rPr>
                              <w:i/>
                              <w:iCs/>
                            </w:rPr>
                            <w:delText>name of device</w:delText>
                          </w:r>
                          <w:r w:rsidRPr="00021B53">
                            <w:delText>&lt;/name&gt;</w:delText>
                          </w:r>
                        </w:del>
                      </w:p>
                      <w:p w14:paraId="4E2E08C3" w14:textId="77777777" w:rsidR="00292223" w:rsidRPr="00021B53" w:rsidRDefault="00292223" w:rsidP="00DF0F23">
                        <w:pPr>
                          <w:rPr>
                            <w:del w:id="3806" w:author="pbx" w:date="2017-11-03T17:48:00Z"/>
                          </w:rPr>
                        </w:pPr>
                        <w:del w:id="3807" w:author="pbx" w:date="2017-11-03T17:48:00Z">
                          <w:r w:rsidRPr="00021B53">
                            <w:delText xml:space="preserve">    &lt;desc&gt;brief description of device&lt;/desc&gt; </w:delText>
                          </w:r>
                        </w:del>
                      </w:p>
                      <w:p w14:paraId="5712F8CE" w14:textId="77777777" w:rsidR="00292223" w:rsidRPr="00021B53" w:rsidRDefault="00292223" w:rsidP="00DF0F23">
                        <w:pPr>
                          <w:rPr>
                            <w:del w:id="3808" w:author="pbx" w:date="2017-11-03T17:48:00Z"/>
                          </w:rPr>
                        </w:pPr>
                        <w:del w:id="3809" w:author="pbx" w:date="2017-11-03T17:48:00Z">
                          <w:r w:rsidRPr="00021B53">
                            <w:delText xml:space="preserve">    &lt;asSpecializedKind ... product classification for device ... /&gt; </w:delText>
                          </w:r>
                        </w:del>
                      </w:p>
                      <w:p w14:paraId="0DDFDA1F" w14:textId="77777777" w:rsidR="00292223" w:rsidRPr="00021B53" w:rsidRDefault="00292223" w:rsidP="00DF0F23">
                        <w:pPr>
                          <w:rPr>
                            <w:del w:id="3810" w:author="pbx" w:date="2017-11-03T17:48:00Z"/>
                          </w:rPr>
                        </w:pPr>
                        <w:del w:id="3811" w:author="pbx" w:date="2017-11-03T17:48:00Z">
                          <w:r w:rsidRPr="00021B53">
                            <w:delText xml:space="preserve">      &lt;part&gt;</w:delText>
                          </w:r>
                        </w:del>
                      </w:p>
                      <w:p w14:paraId="5FBF7E39" w14:textId="77777777" w:rsidR="00292223" w:rsidRPr="00021B53" w:rsidRDefault="00292223" w:rsidP="00DF0F23">
                        <w:pPr>
                          <w:rPr>
                            <w:del w:id="3812" w:author="pbx" w:date="2017-11-03T17:48:00Z"/>
                          </w:rPr>
                        </w:pPr>
                        <w:del w:id="3813" w:author="pbx" w:date="2017-11-03T17:48:00Z">
                          <w:r w:rsidRPr="00021B53">
                            <w:delText xml:space="preserve">        &lt;quantity&gt; </w:delText>
                          </w:r>
                        </w:del>
                      </w:p>
                      <w:p w14:paraId="505A3BEE" w14:textId="77777777" w:rsidR="00292223" w:rsidRPr="00021B53" w:rsidRDefault="00292223" w:rsidP="00DF0F23">
                        <w:pPr>
                          <w:rPr>
                            <w:del w:id="3814" w:author="pbx" w:date="2017-11-03T17:48:00Z"/>
                          </w:rPr>
                        </w:pPr>
                        <w:del w:id="3815" w:author="pbx" w:date="2017-11-03T17:48:00Z">
                          <w:r w:rsidRPr="00021B53">
                            <w:delText xml:space="preserve">          &lt;numerator value="1"/&gt; </w:delText>
                          </w:r>
                        </w:del>
                      </w:p>
                      <w:p w14:paraId="30B9F087" w14:textId="77777777" w:rsidR="00292223" w:rsidRPr="00021B53" w:rsidRDefault="00292223" w:rsidP="00DF0F23">
                        <w:pPr>
                          <w:rPr>
                            <w:del w:id="3816" w:author="pbx" w:date="2017-11-03T17:48:00Z"/>
                          </w:rPr>
                        </w:pPr>
                        <w:del w:id="3817" w:author="pbx" w:date="2017-11-03T17:48:00Z">
                          <w:r w:rsidRPr="00021B53">
                            <w:delText xml:space="preserve">          &lt;denominator value="1"/&gt; </w:delText>
                          </w:r>
                        </w:del>
                      </w:p>
                      <w:p w14:paraId="684D476D" w14:textId="77777777" w:rsidR="00292223" w:rsidRPr="00021B53" w:rsidRDefault="00292223" w:rsidP="00DF0F23">
                        <w:pPr>
                          <w:rPr>
                            <w:del w:id="3818" w:author="pbx" w:date="2017-11-03T17:48:00Z"/>
                          </w:rPr>
                        </w:pPr>
                        <w:del w:id="3819" w:author="pbx" w:date="2017-11-03T17:48:00Z">
                          <w:r w:rsidRPr="00021B53">
                            <w:delText xml:space="preserve">        &lt;/quantity&gt; </w:delText>
                          </w:r>
                        </w:del>
                      </w:p>
                      <w:p w14:paraId="77BA1F60" w14:textId="77777777" w:rsidR="00292223" w:rsidRPr="00021B53" w:rsidRDefault="00292223" w:rsidP="00DF0F23">
                        <w:pPr>
                          <w:rPr>
                            <w:del w:id="3820" w:author="pbx" w:date="2017-11-03T17:48:00Z"/>
                          </w:rPr>
                        </w:pPr>
                        <w:del w:id="3821" w:author="pbx" w:date="2017-11-03T17:48:00Z">
                          <w:r>
                            <w:delText xml:space="preserve"> </w:delText>
                          </w:r>
                          <w:r w:rsidRPr="00021B53">
                            <w:delText xml:space="preserve">&lt;partProduct&gt; </w:delText>
                          </w:r>
                        </w:del>
                      </w:p>
                      <w:p w14:paraId="3A528C9A" w14:textId="77777777" w:rsidR="00292223" w:rsidRPr="00021B53" w:rsidRDefault="00292223" w:rsidP="00DF0F23">
                        <w:pPr>
                          <w:rPr>
                            <w:del w:id="3822" w:author="pbx" w:date="2017-11-03T17:48:00Z"/>
                          </w:rPr>
                        </w:pPr>
                        <w:del w:id="3823" w:author="pbx" w:date="2017-11-03T17:48:00Z">
                          <w:r w:rsidRPr="00021B53">
                            <w:delText xml:space="preserve">  </w:delText>
                          </w:r>
                          <w:r>
                            <w:tab/>
                            <w:delText xml:space="preserve">   </w:delText>
                          </w:r>
                          <w:r w:rsidRPr="00021B53">
                            <w:delText>&lt;code code="</w:delText>
                          </w:r>
                          <w:r w:rsidRPr="00021B53">
                            <w:rPr>
                              <w:i/>
                              <w:iCs/>
                            </w:rPr>
                            <w:delText>item code of part</w:delText>
                          </w:r>
                          <w:r w:rsidRPr="00021B53">
                            <w:delText>" codeSystem="</w:delText>
                          </w:r>
                          <w:r w:rsidRPr="00021B53">
                            <w:rPr>
                              <w:i/>
                              <w:iCs/>
                            </w:rPr>
                            <w:delText>code system OID</w:delText>
                          </w:r>
                          <w:r w:rsidRPr="00021B53">
                            <w:delText xml:space="preserve">"/&gt; </w:delText>
                          </w:r>
                        </w:del>
                      </w:p>
                      <w:p w14:paraId="0BE8CAFD" w14:textId="77777777" w:rsidR="00292223" w:rsidRPr="00021B53" w:rsidRDefault="00292223" w:rsidP="00DF0F23">
                        <w:pPr>
                          <w:rPr>
                            <w:del w:id="3824" w:author="pbx" w:date="2017-11-03T17:48:00Z"/>
                          </w:rPr>
                        </w:pPr>
                        <w:del w:id="3825" w:author="pbx" w:date="2017-11-03T17:48:00Z">
                          <w:r w:rsidRPr="00021B53">
                            <w:delText xml:space="preserve">  </w:delText>
                          </w:r>
                          <w:r>
                            <w:delText xml:space="preserve">        </w:delText>
                          </w:r>
                          <w:r w:rsidRPr="00021B53">
                            <w:delText xml:space="preserve">&lt;name&gt;name of part&lt;/name&gt; </w:delText>
                          </w:r>
                        </w:del>
                      </w:p>
                      <w:p w14:paraId="7CBFF39E" w14:textId="77777777" w:rsidR="00292223" w:rsidRPr="00021B53" w:rsidRDefault="00292223" w:rsidP="00DF0F23">
                        <w:pPr>
                          <w:rPr>
                            <w:del w:id="3826" w:author="pbx" w:date="2017-11-03T17:48:00Z"/>
                          </w:rPr>
                        </w:pPr>
                        <w:del w:id="3827" w:author="pbx" w:date="2017-11-03T17:48:00Z">
                          <w:r w:rsidRPr="00021B53">
                            <w:delText xml:space="preserve">  </w:delText>
                          </w:r>
                          <w:r>
                            <w:delText xml:space="preserve">        </w:delText>
                          </w:r>
                          <w:r w:rsidRPr="00021B53">
                            <w:delText>&lt;desc&gt;brief description of device part&lt;/desc&gt;</w:delText>
                          </w:r>
                        </w:del>
                      </w:p>
                      <w:p w14:paraId="6AF1FEF0" w14:textId="77777777" w:rsidR="00292223" w:rsidRPr="00021B53" w:rsidRDefault="00292223" w:rsidP="00021B53">
                        <w:pPr>
                          <w:pStyle w:val="Default"/>
                          <w:rPr>
                            <w:del w:id="3828" w:author="pbx" w:date="2017-11-03T17:48:00Z"/>
                            <w:rFonts w:ascii="Courier New" w:hAnsi="Courier New" w:cs="Courier New"/>
                            <w:sz w:val="18"/>
                            <w:szCs w:val="18"/>
                          </w:rPr>
                        </w:pPr>
                      </w:p>
                    </w:txbxContent>
                  </v:textbox>
                  <w10:anchorlock/>
                </v:shape>
              </w:pict>
            </mc:Fallback>
          </mc:AlternateContent>
        </w:r>
      </w:del>
    </w:p>
    <w:p w:rsidR="00A53F51" w:rsidRDefault="00A53F51" w:rsidP="00DF0F23">
      <w:pPr>
        <w:rPr>
          <w:del w:id="2792" w:author="pbx" w:date="2017-11-03T17:48:00Z"/>
        </w:rPr>
      </w:pPr>
    </w:p>
    <w:p w:rsidR="008D71C6" w:rsidRPr="00021B53" w:rsidRDefault="008D71C6" w:rsidP="008D71C6">
      <w:pPr>
        <w:rPr>
          <w:ins w:id="2793" w:author="pbx" w:date="2017-11-03T17:48:00Z"/>
        </w:rPr>
      </w:pPr>
      <w:ins w:id="2794" w:author="pbx" w:date="2017-11-03T17:48:00Z">
        <w:r w:rsidRPr="00021B53">
          <w:t>&lt;manufacturedProduct&gt;</w:t>
        </w:r>
      </w:ins>
    </w:p>
    <w:p w:rsidR="008D71C6" w:rsidRPr="00021B53" w:rsidRDefault="008D71C6" w:rsidP="008D71C6">
      <w:pPr>
        <w:ind w:left="288"/>
        <w:rPr>
          <w:ins w:id="2795" w:author="pbx" w:date="2017-11-03T17:48:00Z"/>
        </w:rPr>
      </w:pPr>
      <w:ins w:id="2796" w:author="pbx" w:date="2017-11-03T17:48:00Z">
        <w:r w:rsidRPr="00021B53">
          <w:t xml:space="preserve">&lt;manufacturedProduct&gt; </w:t>
        </w:r>
      </w:ins>
    </w:p>
    <w:p w:rsidR="008D71C6" w:rsidRPr="00691B9B" w:rsidRDefault="008D71C6" w:rsidP="008D71C6">
      <w:pPr>
        <w:ind w:left="576"/>
        <w:rPr>
          <w:ins w:id="2797" w:author="pbx" w:date="2017-11-03T17:48:00Z"/>
          <w:sz w:val="24"/>
        </w:rPr>
      </w:pPr>
      <w:ins w:id="2798" w:author="pbx" w:date="2017-11-03T17:48:00Z">
        <w:r w:rsidRPr="00021B53">
          <w:t>&lt;code code="11234560012349" codeSystem="</w:t>
        </w:r>
        <w:r w:rsidRPr="00691B9B">
          <w:t xml:space="preserve"> </w:t>
        </w:r>
        <w:r>
          <w:t>2.16.840.1.113883.2.20.6.42</w:t>
        </w:r>
        <w:r w:rsidRPr="00021B53">
          <w:t xml:space="preserve">"/&gt; </w:t>
        </w:r>
      </w:ins>
    </w:p>
    <w:p w:rsidR="008D71C6" w:rsidRPr="00021B53" w:rsidRDefault="008D71C6" w:rsidP="008D71C6">
      <w:pPr>
        <w:ind w:left="576"/>
        <w:rPr>
          <w:ins w:id="2799" w:author="pbx" w:date="2017-11-03T17:48:00Z"/>
        </w:rPr>
      </w:pPr>
      <w:ins w:id="2800" w:author="pbx" w:date="2017-11-03T17:48:00Z">
        <w:r w:rsidRPr="00021B53">
          <w:t xml:space="preserve">&lt;name&gt;Easy-Go PreciFuse PorterPump Kit&lt;/name&gt; </w:t>
        </w:r>
      </w:ins>
    </w:p>
    <w:p w:rsidR="008D71C6" w:rsidRPr="00021B53" w:rsidRDefault="008D71C6" w:rsidP="008D71C6">
      <w:pPr>
        <w:ind w:left="576"/>
        <w:rPr>
          <w:ins w:id="2801" w:author="pbx" w:date="2017-11-03T17:48:00Z"/>
        </w:rPr>
      </w:pPr>
      <w:ins w:id="2802" w:author="pbx" w:date="2017-11-03T17:48:00Z">
        <w:r w:rsidRPr="00021B53">
          <w:t xml:space="preserve">&lt;formCode </w:t>
        </w:r>
        <w:r>
          <w:t>code="C47916" displayName="</w:t>
        </w:r>
        <w:r w:rsidR="00E651CB">
          <w:t>Kit</w:t>
        </w:r>
        <w:r>
          <w:t xml:space="preserve">" </w:t>
        </w:r>
        <w:r w:rsidRPr="00021B53">
          <w:t>codeSystem="</w:t>
        </w:r>
        <w:r>
          <w:t>2.16.840.1.113883.2.20.6.32</w:t>
        </w:r>
        <w:r w:rsidRPr="00021B53">
          <w:t xml:space="preserve">"/&gt; </w:t>
        </w:r>
      </w:ins>
    </w:p>
    <w:p w:rsidR="008D71C6" w:rsidRPr="00021B53" w:rsidRDefault="008D71C6" w:rsidP="008D71C6">
      <w:pPr>
        <w:ind w:left="576"/>
        <w:rPr>
          <w:ins w:id="2803" w:author="pbx" w:date="2017-11-03T17:48:00Z"/>
        </w:rPr>
      </w:pPr>
      <w:ins w:id="2804" w:author="pbx" w:date="2017-11-03T17:48:00Z">
        <w:r w:rsidRPr="00021B53">
          <w:t>&lt;part&gt;</w:t>
        </w:r>
      </w:ins>
    </w:p>
    <w:p w:rsidR="008D71C6" w:rsidRDefault="008D71C6" w:rsidP="008D71C6">
      <w:pPr>
        <w:ind w:left="576"/>
        <w:rPr>
          <w:ins w:id="2805" w:author="pbx" w:date="2017-11-03T17:48:00Z"/>
        </w:rPr>
      </w:pPr>
      <w:ins w:id="2806" w:author="pbx" w:date="2017-11-03T17:48:00Z">
        <w:r w:rsidRPr="00021B53">
          <w:t>&lt;!-- ... --&gt;</w:t>
        </w:r>
      </w:ins>
    </w:p>
    <w:p w:rsidR="00E651CB" w:rsidRDefault="00E651CB" w:rsidP="008D71C6">
      <w:pPr>
        <w:ind w:left="576"/>
        <w:rPr>
          <w:ins w:id="2807" w:author="pbx" w:date="2017-11-03T17:48:00Z"/>
        </w:rPr>
      </w:pPr>
    </w:p>
    <w:p w:rsidR="00375D57" w:rsidRDefault="00375D57" w:rsidP="00375D57">
      <w:pPr>
        <w:rPr>
          <w:ins w:id="2808" w:author="pbx" w:date="2017-11-03T17:48:00Z"/>
        </w:rPr>
      </w:pPr>
      <w:ins w:id="2809" w:author="pbx" w:date="2017-11-03T17:48:00Z">
        <w:r>
          <w:t xml:space="preserve">Note: Medical Devices are currently out of scope for the HPFB’s use of SPL. HPFB will notify industry if there are any plans to expand the use of SPL. </w:t>
        </w:r>
      </w:ins>
    </w:p>
    <w:p w:rsidR="005D3E97" w:rsidRDefault="005D3E97" w:rsidP="00BE456B">
      <w:pPr>
        <w:rPr>
          <w:ins w:id="2810" w:author="pbx" w:date="2017-11-03T17:48:00Z"/>
        </w:rPr>
      </w:pPr>
    </w:p>
    <w:p w:rsidR="000F4FB9" w:rsidRDefault="000F4FB9" w:rsidP="001D67E2">
      <w:pPr>
        <w:pStyle w:val="Heading3"/>
      </w:pPr>
      <w:bookmarkStart w:id="2811" w:name="_Toc495429288"/>
      <w:bookmarkStart w:id="2812" w:name="_Toc495068760"/>
      <w:bookmarkStart w:id="2813" w:name="_Toc497495437"/>
      <w:commentRangeStart w:id="2814"/>
      <w:r>
        <w:t>Drug Kit with a Device Part</w:t>
      </w:r>
      <w:bookmarkEnd w:id="2811"/>
      <w:commentRangeEnd w:id="2814"/>
      <w:r w:rsidR="002F40B8">
        <w:rPr>
          <w:rStyle w:val="CommentReference"/>
          <w:rFonts w:eastAsiaTheme="minorHAnsi"/>
          <w:bCs w:val="0"/>
          <w:i w:val="0"/>
        </w:rPr>
        <w:commentReference w:id="2814"/>
      </w:r>
      <w:bookmarkEnd w:id="2812"/>
      <w:bookmarkEnd w:id="2813"/>
    </w:p>
    <w:p w:rsidR="00EC2BD0" w:rsidRDefault="00AF5BC4" w:rsidP="00DF0F23">
      <w:pPr>
        <w:rPr>
          <w:del w:id="2815" w:author="pbx" w:date="2017-11-03T17:48:00Z"/>
        </w:rPr>
      </w:pPr>
      <w:del w:id="2816" w:author="pbx" w:date="2017-11-03T17:48:00Z">
        <w:r w:rsidRPr="000A6564">
          <w:rPr>
            <w:noProof/>
            <w:lang w:val="en-US"/>
          </w:rPr>
          <mc:AlternateContent>
            <mc:Choice Requires="wps">
              <w:drawing>
                <wp:inline distT="0" distB="0" distL="0" distR="0" wp14:anchorId="3B5ECE34" wp14:editId="3F19758F">
                  <wp:extent cx="5860111" cy="7839075"/>
                  <wp:effectExtent l="57150" t="0" r="83820" b="142875"/>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78390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pPr>
                                <w:rPr>
                                  <w:del w:id="2817" w:author="pbx" w:date="2017-11-03T17:48:00Z"/>
                                </w:rPr>
                              </w:pPr>
                              <w:del w:id="2818" w:author="pbx" w:date="2017-11-03T17:48:00Z">
                                <w:r w:rsidRPr="00021B53">
                                  <w:delText>&lt;manufacturedProduct&gt;</w:delText>
                                </w:r>
                              </w:del>
                            </w:p>
                            <w:p w:rsidR="00292223" w:rsidRPr="00021B53" w:rsidRDefault="00292223" w:rsidP="00DF0F23">
                              <w:pPr>
                                <w:rPr>
                                  <w:del w:id="2819" w:author="pbx" w:date="2017-11-03T17:48:00Z"/>
                                </w:rPr>
                              </w:pPr>
                              <w:del w:id="2820" w:author="pbx" w:date="2017-11-03T17:48:00Z">
                                <w:r>
                                  <w:delText xml:space="preserve">  </w:delText>
                                </w:r>
                                <w:r w:rsidRPr="00021B53">
                                  <w:delText>&lt;manufacturedProduct&gt;</w:delText>
                                </w:r>
                              </w:del>
                            </w:p>
                            <w:p w:rsidR="00292223" w:rsidRPr="00021B53" w:rsidRDefault="00292223" w:rsidP="00DF0F23">
                              <w:pPr>
                                <w:rPr>
                                  <w:del w:id="2821" w:author="pbx" w:date="2017-11-03T17:48:00Z"/>
                                </w:rPr>
                              </w:pPr>
                              <w:del w:id="2822" w:author="pbx" w:date="2017-11-03T17:48:00Z">
                                <w:r w:rsidRPr="00021B53">
                                  <w:delText xml:space="preserve">  </w:delText>
                                </w:r>
                                <w:r>
                                  <w:delText xml:space="preserve">  </w:delText>
                                </w:r>
                                <w:r w:rsidRPr="00021B53">
                                  <w:delText>&lt;code code="</w:delText>
                                </w:r>
                                <w:r>
                                  <w:delText>DIN</w:delText>
                                </w:r>
                                <w:r w:rsidRPr="00021B53">
                                  <w:delText xml:space="preserve"> of kit" codeSystem="</w:delText>
                                </w:r>
                                <w:r>
                                  <w:delText>2.16.840.1.113883.2.20.6.42</w:delText>
                                </w:r>
                                <w:r w:rsidRPr="00021B53">
                                  <w:delText>"/&gt;</w:delText>
                                </w:r>
                              </w:del>
                            </w:p>
                            <w:p w:rsidR="00292223" w:rsidRPr="00021B53" w:rsidRDefault="00292223" w:rsidP="00DF0F23">
                              <w:pPr>
                                <w:rPr>
                                  <w:del w:id="2823" w:author="pbx" w:date="2017-11-03T17:48:00Z"/>
                                </w:rPr>
                              </w:pPr>
                              <w:del w:id="2824" w:author="pbx" w:date="2017-11-03T17:48:00Z">
                                <w:r>
                                  <w:delText xml:space="preserve">   </w:delText>
                                </w:r>
                                <w:r w:rsidRPr="00021B53">
                                  <w:delText xml:space="preserve"> &lt;name&gt;name of kit&lt;/name&gt;</w:delText>
                                </w:r>
                              </w:del>
                            </w:p>
                            <w:p w:rsidR="00292223" w:rsidRPr="00021B53" w:rsidRDefault="00292223" w:rsidP="00DF0F23">
                              <w:pPr>
                                <w:rPr>
                                  <w:del w:id="2825" w:author="pbx" w:date="2017-11-03T17:48:00Z"/>
                                </w:rPr>
                              </w:pPr>
                              <w:del w:id="2826" w:author="pbx" w:date="2017-11-03T17:48:00Z">
                                <w:r w:rsidRPr="00021B53">
                                  <w:delText>&lt;formCode code="C47916" displayName="KIT" codeSystem="</w:delText>
                                </w:r>
                                <w:r>
                                  <w:delText>2.16.840.1.113883.2.20.6.16</w:delText>
                                </w:r>
                                <w:r w:rsidRPr="00021B53">
                                  <w:delText>"/&gt;</w:delText>
                                </w:r>
                              </w:del>
                            </w:p>
                            <w:p w:rsidR="00292223" w:rsidRPr="00021B53" w:rsidRDefault="00292223" w:rsidP="00DF0F23">
                              <w:pPr>
                                <w:rPr>
                                  <w:del w:id="2827" w:author="pbx" w:date="2017-11-03T17:48:00Z"/>
                                </w:rPr>
                              </w:pPr>
                              <w:del w:id="2828" w:author="pbx" w:date="2017-11-03T17:48:00Z">
                                <w:r>
                                  <w:delText xml:space="preserve">    </w:delText>
                                </w:r>
                                <w:r w:rsidRPr="00021B53">
                                  <w:delText>&lt;asEntityWithGeneric .../&gt;</w:delText>
                                </w:r>
                              </w:del>
                            </w:p>
                            <w:p w:rsidR="00292223" w:rsidRPr="00021B53" w:rsidRDefault="00292223" w:rsidP="00DF0F23">
                              <w:pPr>
                                <w:rPr>
                                  <w:del w:id="2829" w:author="pbx" w:date="2017-11-03T17:48:00Z"/>
                                </w:rPr>
                              </w:pPr>
                              <w:del w:id="2830" w:author="pbx" w:date="2017-11-03T17:48:00Z">
                                <w:r>
                                  <w:delText xml:space="preserve">    </w:delText>
                                </w:r>
                                <w:r w:rsidRPr="00021B53">
                                  <w:delText>&lt;part&gt;</w:delText>
                                </w:r>
                              </w:del>
                            </w:p>
                            <w:p w:rsidR="00292223" w:rsidRPr="00021B53" w:rsidRDefault="00292223" w:rsidP="00DF0F23">
                              <w:pPr>
                                <w:rPr>
                                  <w:del w:id="2831" w:author="pbx" w:date="2017-11-03T17:48:00Z"/>
                                </w:rPr>
                              </w:pPr>
                              <w:del w:id="2832" w:author="pbx" w:date="2017-11-03T17:48:00Z">
                                <w:r>
                                  <w:delText xml:space="preserve">     </w:delText>
                                </w:r>
                                <w:r w:rsidRPr="00021B53">
                                  <w:delText xml:space="preserve"> &lt;quantity&gt;</w:delText>
                                </w:r>
                              </w:del>
                            </w:p>
                            <w:p w:rsidR="00292223" w:rsidRPr="00021B53" w:rsidRDefault="00292223" w:rsidP="00DF0F23">
                              <w:pPr>
                                <w:rPr>
                                  <w:del w:id="2833" w:author="pbx" w:date="2017-11-03T17:48:00Z"/>
                                </w:rPr>
                              </w:pPr>
                              <w:del w:id="2834" w:author="pbx" w:date="2017-11-03T17:48:00Z">
                                <w:r w:rsidRPr="00021B53">
                                  <w:delText xml:space="preserve">&lt;numerator value="amount of this part’s content in one kit" unit="unit for amount"/&gt; </w:delText>
                                </w:r>
                              </w:del>
                            </w:p>
                            <w:p w:rsidR="00292223" w:rsidRPr="00021B53" w:rsidRDefault="00292223" w:rsidP="00DF0F23">
                              <w:pPr>
                                <w:rPr>
                                  <w:del w:id="2835" w:author="pbx" w:date="2017-11-03T17:48:00Z"/>
                                </w:rPr>
                              </w:pPr>
                              <w:del w:id="2836" w:author="pbx" w:date="2017-11-03T17:48:00Z">
                                <w:r w:rsidRPr="00021B53">
                                  <w:delText xml:space="preserve">    </w:delText>
                                </w:r>
                                <w:r>
                                  <w:delText xml:space="preserve">     </w:delText>
                                </w:r>
                                <w:r w:rsidRPr="00021B53">
                                  <w:delText xml:space="preserve">&lt;denominator value="1"/&gt; </w:delText>
                                </w:r>
                              </w:del>
                            </w:p>
                            <w:p w:rsidR="00292223" w:rsidRPr="00021B53" w:rsidRDefault="00292223" w:rsidP="00DF0F23">
                              <w:pPr>
                                <w:rPr>
                                  <w:del w:id="2837" w:author="pbx" w:date="2017-11-03T17:48:00Z"/>
                                </w:rPr>
                              </w:pPr>
                              <w:del w:id="2838" w:author="pbx" w:date="2017-11-03T17:48:00Z">
                                <w:r w:rsidRPr="00021B53">
                                  <w:delText xml:space="preserve"> </w:delText>
                                </w:r>
                                <w:r>
                                  <w:delText xml:space="preserve">      </w:delText>
                                </w:r>
                                <w:r w:rsidRPr="00021B53">
                                  <w:delText xml:space="preserve">&lt;/quantity&gt; </w:delText>
                                </w:r>
                              </w:del>
                            </w:p>
                            <w:p w:rsidR="00292223" w:rsidRPr="00021B53" w:rsidRDefault="00292223" w:rsidP="00DF0F23">
                              <w:pPr>
                                <w:rPr>
                                  <w:del w:id="2839" w:author="pbx" w:date="2017-11-03T17:48:00Z"/>
                                </w:rPr>
                              </w:pPr>
                              <w:del w:id="2840" w:author="pbx" w:date="2017-11-03T17:48:00Z">
                                <w:r w:rsidRPr="00021B53">
                                  <w:delText xml:space="preserve">       &lt;partProduct&gt; </w:delText>
                                </w:r>
                              </w:del>
                            </w:p>
                            <w:p w:rsidR="00292223" w:rsidRPr="00021B53" w:rsidRDefault="00292223" w:rsidP="00DF0F23">
                              <w:pPr>
                                <w:rPr>
                                  <w:del w:id="2841" w:author="pbx" w:date="2017-11-03T17:48:00Z"/>
                                </w:rPr>
                              </w:pPr>
                              <w:del w:id="2842" w:author="pbx" w:date="2017-11-03T17:48:00Z">
                                <w:r w:rsidRPr="00021B53">
                                  <w:delText>&lt;code code="</w:delText>
                                </w:r>
                                <w:r w:rsidRPr="00021B53">
                                  <w:rPr>
                                    <w:i/>
                                    <w:iCs/>
                                  </w:rPr>
                                  <w:delText>code of drug part</w:delText>
                                </w:r>
                                <w:r w:rsidRPr="00021B53">
                                  <w:delText>" codeSystem="</w:delText>
                                </w:r>
                                <w:r>
                                  <w:delText>2.16.840.1.113883.2.20.6.???</w:delText>
                                </w:r>
                                <w:r w:rsidRPr="00021B53">
                                  <w:delText>"/&gt;</w:delText>
                                </w:r>
                              </w:del>
                            </w:p>
                            <w:p w:rsidR="00292223" w:rsidRPr="00021B53" w:rsidRDefault="00292223" w:rsidP="00DF0F23">
                              <w:pPr>
                                <w:rPr>
                                  <w:del w:id="2843" w:author="pbx" w:date="2017-11-03T17:48:00Z"/>
                                </w:rPr>
                              </w:pPr>
                              <w:del w:id="2844" w:author="pbx" w:date="2017-11-03T17:48:00Z">
                                <w:r w:rsidRPr="00021B53">
                                  <w:delText xml:space="preserve">   </w:delText>
                                </w:r>
                                <w:r>
                                  <w:delText xml:space="preserve">      </w:delText>
                                </w:r>
                                <w:r w:rsidRPr="00021B53">
                                  <w:delText>&lt;name&gt;name of drug part&lt;/name&gt;</w:delText>
                                </w:r>
                              </w:del>
                            </w:p>
                            <w:p w:rsidR="00292223" w:rsidRPr="00021B53" w:rsidRDefault="00292223" w:rsidP="00DF0F23">
                              <w:pPr>
                                <w:rPr>
                                  <w:del w:id="2845" w:author="pbx" w:date="2017-11-03T17:48:00Z"/>
                                </w:rPr>
                              </w:pPr>
                              <w:del w:id="2846" w:author="pbx" w:date="2017-11-03T17:48:00Z">
                                <w:r w:rsidRPr="00021B53">
                                  <w:delText>&lt;formCode code="</w:delText>
                                </w:r>
                                <w:r w:rsidRPr="00021B53">
                                  <w:rPr>
                                    <w:i/>
                                    <w:iCs/>
                                  </w:rPr>
                                  <w:delText>form code of drug part</w:delText>
                                </w:r>
                                <w:r w:rsidRPr="00021B53">
                                  <w:delText>" displayName="</w:delText>
                                </w:r>
                                <w:r w:rsidRPr="00021B53">
                                  <w:rPr>
                                    <w:i/>
                                    <w:iCs/>
                                  </w:rPr>
                                  <w:delText>form name of drug part</w:delText>
                                </w:r>
                                <w:r w:rsidRPr="00021B53">
                                  <w:delText>" codeSystem="</w:delText>
                                </w:r>
                                <w:r>
                                  <w:delText>2.16.840.1.113883.2.20.6.16</w:delText>
                                </w:r>
                                <w:r w:rsidRPr="00021B53">
                                  <w:delText>"/&gt;</w:delText>
                                </w:r>
                              </w:del>
                            </w:p>
                            <w:p w:rsidR="00292223" w:rsidRDefault="00292223" w:rsidP="00DF0F23">
                              <w:pPr>
                                <w:rPr>
                                  <w:del w:id="2847" w:author="pbx" w:date="2017-11-03T17:48:00Z"/>
                                </w:rPr>
                              </w:pPr>
                              <w:del w:id="2848" w:author="pbx" w:date="2017-11-03T17:48:00Z">
                                <w:r>
                                  <w:delText xml:space="preserve">         </w:delText>
                                </w:r>
                                <w:r w:rsidRPr="00021B53">
                                  <w:delText xml:space="preserve">&lt;ingredient ... /&gt; </w:delText>
                                </w:r>
                              </w:del>
                            </w:p>
                            <w:p w:rsidR="00292223" w:rsidRPr="002B5413" w:rsidRDefault="00292223" w:rsidP="00DF0F23">
                              <w:pPr>
                                <w:rPr>
                                  <w:del w:id="2849" w:author="pbx" w:date="2017-11-03T17:48:00Z"/>
                                </w:rPr>
                              </w:pPr>
                              <w:del w:id="2850" w:author="pbx" w:date="2017-11-03T17:48:00Z">
                                <w:r>
                                  <w:delText xml:space="preserve">  </w:delText>
                                </w:r>
                                <w:r w:rsidRPr="002B5413">
                                  <w:delText xml:space="preserve">&lt;asContent&gt; </w:delText>
                                </w:r>
                              </w:del>
                            </w:p>
                            <w:p w:rsidR="00292223" w:rsidRPr="002B5413" w:rsidRDefault="00292223" w:rsidP="00DF0F23">
                              <w:pPr>
                                <w:rPr>
                                  <w:del w:id="2851" w:author="pbx" w:date="2017-11-03T17:48:00Z"/>
                                </w:rPr>
                              </w:pPr>
                              <w:del w:id="2852" w:author="pbx" w:date="2017-11-03T17:48:00Z">
                                <w:r w:rsidRPr="002B5413">
                                  <w:delText xml:space="preserve">  </w:delText>
                                </w:r>
                                <w:r>
                                  <w:delText xml:space="preserve">  </w:delText>
                                </w:r>
                                <w:r w:rsidRPr="002B5413">
                                  <w:delText xml:space="preserve">&lt;quantity&gt; </w:delText>
                                </w:r>
                              </w:del>
                            </w:p>
                            <w:p w:rsidR="00292223" w:rsidRPr="002B5413" w:rsidRDefault="00292223" w:rsidP="00DF0F23">
                              <w:pPr>
                                <w:rPr>
                                  <w:del w:id="2853" w:author="pbx" w:date="2017-11-03T17:48:00Z"/>
                                </w:rPr>
                              </w:pPr>
                              <w:del w:id="2854" w:author="pbx" w:date="2017-11-03T17:48:00Z">
                                <w:r w:rsidRPr="002B5413">
                                  <w:delText xml:space="preserve">&lt;numerator value="amount of this part in its package" unit="unit of amount"/&gt; </w:delText>
                                </w:r>
                              </w:del>
                            </w:p>
                            <w:p w:rsidR="00292223" w:rsidRPr="002B5413" w:rsidRDefault="00292223" w:rsidP="00DF0F23">
                              <w:pPr>
                                <w:rPr>
                                  <w:del w:id="2855" w:author="pbx" w:date="2017-11-03T17:48:00Z"/>
                                </w:rPr>
                              </w:pPr>
                              <w:del w:id="2856" w:author="pbx" w:date="2017-11-03T17:48:00Z">
                                <w:r w:rsidRPr="002B5413">
                                  <w:delText xml:space="preserve">   </w:delText>
                                </w:r>
                                <w:r>
                                  <w:delText xml:space="preserve">    </w:delText>
                                </w:r>
                                <w:r w:rsidRPr="002B5413">
                                  <w:delText xml:space="preserve">&lt;denominator value="1"/&gt; </w:delText>
                                </w:r>
                              </w:del>
                            </w:p>
                            <w:p w:rsidR="00292223" w:rsidRPr="002B5413" w:rsidRDefault="00292223" w:rsidP="00DF0F23">
                              <w:pPr>
                                <w:rPr>
                                  <w:del w:id="2857" w:author="pbx" w:date="2017-11-03T17:48:00Z"/>
                                </w:rPr>
                              </w:pPr>
                              <w:del w:id="2858" w:author="pbx" w:date="2017-11-03T17:48:00Z">
                                <w:r w:rsidRPr="002B5413">
                                  <w:delText xml:space="preserve">  </w:delText>
                                </w:r>
                                <w:r>
                                  <w:delText xml:space="preserve">  </w:delText>
                                </w:r>
                                <w:r w:rsidRPr="002B5413">
                                  <w:delText xml:space="preserve">&lt;/quantity&gt; </w:delText>
                                </w:r>
                              </w:del>
                            </w:p>
                            <w:p w:rsidR="00292223" w:rsidRPr="002B5413" w:rsidRDefault="00292223" w:rsidP="00DF0F23">
                              <w:pPr>
                                <w:rPr>
                                  <w:del w:id="2859" w:author="pbx" w:date="2017-11-03T17:48:00Z"/>
                                </w:rPr>
                              </w:pPr>
                              <w:del w:id="2860" w:author="pbx" w:date="2017-11-03T17:48:00Z">
                                <w:r>
                                  <w:delText xml:space="preserve">    </w:delText>
                                </w:r>
                                <w:r w:rsidRPr="002B5413">
                                  <w:delText xml:space="preserve">&lt;containerPackagedProduct&gt; </w:delText>
                                </w:r>
                              </w:del>
                            </w:p>
                            <w:p w:rsidR="00292223" w:rsidRPr="002B5413" w:rsidRDefault="00292223" w:rsidP="00DF0F23">
                              <w:pPr>
                                <w:rPr>
                                  <w:del w:id="2861" w:author="pbx" w:date="2017-11-03T17:48:00Z"/>
                                </w:rPr>
                              </w:pPr>
                              <w:del w:id="2862" w:author="pbx" w:date="2017-11-03T17:48:00Z">
                                <w:r w:rsidRPr="002B5413">
                                  <w:delText>&lt;code code="code of part’s package" codeSystem="</w:delText>
                                </w:r>
                                <w:r>
                                  <w:delText>2.16.840.1.113883.2.20.6.???</w:delText>
                                </w:r>
                                <w:r w:rsidRPr="002B5413">
                                  <w:delText xml:space="preserve">"/&gt; </w:delText>
                                </w:r>
                              </w:del>
                            </w:p>
                            <w:p w:rsidR="00292223" w:rsidRPr="002B5413" w:rsidRDefault="00292223" w:rsidP="00DF0F23">
                              <w:pPr>
                                <w:rPr>
                                  <w:del w:id="2863" w:author="pbx" w:date="2017-11-03T17:48:00Z"/>
                                </w:rPr>
                              </w:pPr>
                              <w:del w:id="2864" w:author="pbx" w:date="2017-11-03T17:48:00Z">
                                <w:r w:rsidRPr="002B5413">
                                  <w:delText>&lt;formCode code="package type" displayName="package type name" codeSystem="</w:delText>
                                </w:r>
                                <w:r w:rsidRPr="00A03271">
                                  <w:delText>2.16.840.1.113883.2.20.6.38</w:delText>
                                </w:r>
                                <w:r w:rsidRPr="002B5413">
                                  <w:delText xml:space="preserve">"/&gt; </w:delText>
                                </w:r>
                              </w:del>
                            </w:p>
                            <w:p w:rsidR="00292223" w:rsidRPr="00C05A3F" w:rsidRDefault="00292223" w:rsidP="00DF0F23">
                              <w:pPr>
                                <w:rPr>
                                  <w:del w:id="2865" w:author="pbx" w:date="2017-11-03T17:48:00Z"/>
                                  <w:lang w:val="fr-CA"/>
                                </w:rPr>
                              </w:pPr>
                              <w:del w:id="2866" w:author="pbx" w:date="2017-11-03T17:48:00Z">
                                <w:r w:rsidRPr="00C05A3F">
                                  <w:rPr>
                                    <w:lang w:val="fr-CA"/>
                                  </w:rPr>
                                  <w:delText>&lt;/containerPackagedProduct&gt;</w:delText>
                                </w:r>
                              </w:del>
                            </w:p>
                            <w:p w:rsidR="00292223" w:rsidRPr="00C05A3F" w:rsidRDefault="00292223" w:rsidP="00DF0F23">
                              <w:pPr>
                                <w:rPr>
                                  <w:del w:id="2867" w:author="pbx" w:date="2017-11-03T17:48:00Z"/>
                                  <w:lang w:val="fr-CA"/>
                                </w:rPr>
                              </w:pPr>
                              <w:del w:id="2868" w:author="pbx" w:date="2017-11-03T17:48:00Z">
                                <w:r w:rsidRPr="00C05A3F">
                                  <w:rPr>
                                    <w:lang w:val="fr-CA"/>
                                  </w:rPr>
                                  <w:delText xml:space="preserve">  &lt;/asContent&gt; </w:delText>
                                </w:r>
                              </w:del>
                            </w:p>
                            <w:p w:rsidR="00292223" w:rsidRPr="00C05A3F" w:rsidRDefault="00292223" w:rsidP="00DF0F23">
                              <w:pPr>
                                <w:rPr>
                                  <w:del w:id="2869" w:author="pbx" w:date="2017-11-03T17:48:00Z"/>
                                  <w:lang w:val="fr-CA"/>
                                </w:rPr>
                              </w:pPr>
                              <w:del w:id="2870" w:author="pbx" w:date="2017-11-03T17:48:00Z">
                                <w:r w:rsidRPr="00C05A3F">
                                  <w:rPr>
                                    <w:lang w:val="fr-CA"/>
                                  </w:rPr>
                                  <w:delText xml:space="preserve">&lt;/partProduct&gt; </w:delText>
                                </w:r>
                              </w:del>
                            </w:p>
                            <w:p w:rsidR="00292223" w:rsidRPr="00C05A3F" w:rsidRDefault="00292223" w:rsidP="00DF0F23">
                              <w:pPr>
                                <w:rPr>
                                  <w:del w:id="2871" w:author="pbx" w:date="2017-11-03T17:48:00Z"/>
                                  <w:lang w:val="fr-CA"/>
                                </w:rPr>
                              </w:pPr>
                              <w:del w:id="2872" w:author="pbx" w:date="2017-11-03T17:48:00Z">
                                <w:r w:rsidRPr="00C05A3F">
                                  <w:rPr>
                                    <w:lang w:val="fr-CA"/>
                                  </w:rPr>
                                  <w:delText xml:space="preserve">     &lt;/part&gt; </w:delText>
                                </w:r>
                              </w:del>
                            </w:p>
                            <w:p w:rsidR="00292223" w:rsidRPr="00C05A3F" w:rsidRDefault="00292223" w:rsidP="00DF0F23">
                              <w:pPr>
                                <w:rPr>
                                  <w:del w:id="2873" w:author="pbx" w:date="2017-11-03T17:48:00Z"/>
                                  <w:lang w:val="fr-CA"/>
                                </w:rPr>
                              </w:pPr>
                              <w:del w:id="2874" w:author="pbx" w:date="2017-11-03T17:48:00Z">
                                <w:r w:rsidRPr="00C05A3F">
                                  <w:rPr>
                                    <w:lang w:val="fr-CA"/>
                                  </w:rPr>
                                  <w:delText xml:space="preserve">     &lt;part&gt; </w:delText>
                                </w:r>
                              </w:del>
                            </w:p>
                            <w:p w:rsidR="00292223" w:rsidRPr="00C05A3F" w:rsidRDefault="00292223" w:rsidP="00DF0F23">
                              <w:pPr>
                                <w:rPr>
                                  <w:del w:id="2875" w:author="pbx" w:date="2017-11-03T17:48:00Z"/>
                                  <w:lang w:val="fr-CA"/>
                                </w:rPr>
                              </w:pPr>
                              <w:del w:id="2876" w:author="pbx" w:date="2017-11-03T17:48:00Z">
                                <w:r w:rsidRPr="00C05A3F">
                                  <w:rPr>
                                    <w:lang w:val="fr-CA"/>
                                  </w:rPr>
                                  <w:delText xml:space="preserve">&lt;quantity&gt; </w:delText>
                                </w:r>
                              </w:del>
                            </w:p>
                            <w:p w:rsidR="00292223" w:rsidRPr="002B5413" w:rsidRDefault="00292223" w:rsidP="00DF0F23">
                              <w:pPr>
                                <w:rPr>
                                  <w:del w:id="2877" w:author="pbx" w:date="2017-11-03T17:48:00Z"/>
                                </w:rPr>
                              </w:pPr>
                              <w:del w:id="2878" w:author="pbx" w:date="2017-11-03T17:48:00Z">
                                <w:r w:rsidRPr="00C05A3F">
                                  <w:rPr>
                                    <w:lang w:val="fr-CA"/>
                                  </w:rPr>
                                  <w:delText xml:space="preserve">  </w:delText>
                                </w:r>
                                <w:r w:rsidRPr="002B5413">
                                  <w:delText xml:space="preserve">&lt;numerator value="amount of this device part in one kit"/&gt; </w:delText>
                                </w:r>
                              </w:del>
                            </w:p>
                            <w:p w:rsidR="00292223" w:rsidRPr="002B5413" w:rsidRDefault="00292223" w:rsidP="00DF0F23">
                              <w:pPr>
                                <w:rPr>
                                  <w:del w:id="2879" w:author="pbx" w:date="2017-11-03T17:48:00Z"/>
                                </w:rPr>
                              </w:pPr>
                              <w:del w:id="2880" w:author="pbx" w:date="2017-11-03T17:48:00Z">
                                <w:r>
                                  <w:delText xml:space="preserve">  </w:delText>
                                </w:r>
                                <w:r w:rsidRPr="002B5413">
                                  <w:delText xml:space="preserve">&lt;denominator value="1"/&gt; </w:delText>
                                </w:r>
                              </w:del>
                            </w:p>
                            <w:p w:rsidR="00292223" w:rsidRPr="002B5413" w:rsidRDefault="00292223" w:rsidP="00DF0F23">
                              <w:pPr>
                                <w:rPr>
                                  <w:del w:id="2881" w:author="pbx" w:date="2017-11-03T17:48:00Z"/>
                                </w:rPr>
                              </w:pPr>
                              <w:del w:id="2882" w:author="pbx" w:date="2017-11-03T17:48:00Z">
                                <w:r w:rsidRPr="002B5413">
                                  <w:delText xml:space="preserve">&lt;/quantity&gt; </w:delText>
                                </w:r>
                              </w:del>
                            </w:p>
                            <w:p w:rsidR="00292223" w:rsidRPr="002B5413" w:rsidRDefault="00292223" w:rsidP="00DF0F23">
                              <w:pPr>
                                <w:rPr>
                                  <w:del w:id="2883" w:author="pbx" w:date="2017-11-03T17:48:00Z"/>
                                </w:rPr>
                              </w:pPr>
                              <w:del w:id="2884" w:author="pbx" w:date="2017-11-03T17:48:00Z">
                                <w:r>
                                  <w:delText xml:space="preserve">   </w:delText>
                                </w:r>
                                <w:r w:rsidRPr="002B5413">
                                  <w:delText xml:space="preserve">&lt;partProduct&gt; </w:delText>
                                </w:r>
                              </w:del>
                            </w:p>
                            <w:p w:rsidR="00292223" w:rsidRPr="002B5413" w:rsidRDefault="00292223" w:rsidP="00DF0F23">
                              <w:pPr>
                                <w:rPr>
                                  <w:del w:id="2885" w:author="pbx" w:date="2017-11-03T17:48:00Z"/>
                                </w:rPr>
                              </w:pPr>
                              <w:del w:id="2886" w:author="pbx" w:date="2017-11-03T17:48:00Z">
                                <w:r w:rsidRPr="002B5413">
                                  <w:delText>&lt;code code="item code of this device part" codeSystem="item code system OID"/&gt;</w:delText>
                                </w:r>
                              </w:del>
                            </w:p>
                            <w:p w:rsidR="00292223" w:rsidRPr="002B5413" w:rsidRDefault="00292223" w:rsidP="00DF0F23">
                              <w:pPr>
                                <w:rPr>
                                  <w:del w:id="2887" w:author="pbx" w:date="2017-11-03T17:48:00Z"/>
                                </w:rPr>
                              </w:pPr>
                              <w:del w:id="2888" w:author="pbx" w:date="2017-11-03T17:48:00Z">
                                <w:r>
                                  <w:delText xml:space="preserve">     </w:delText>
                                </w:r>
                                <w:r w:rsidRPr="002B5413">
                                  <w:delText>&lt;name&gt;name of device part&lt;/name&gt;</w:delText>
                                </w:r>
                              </w:del>
                            </w:p>
                            <w:p w:rsidR="00292223" w:rsidRDefault="00292223" w:rsidP="00DF0F23">
                              <w:pPr>
                                <w:rPr>
                                  <w:del w:id="2889" w:author="pbx" w:date="2017-11-03T17:48:00Z"/>
                                </w:rPr>
                              </w:pPr>
                              <w:del w:id="2890" w:author="pbx" w:date="2017-11-03T17:48:00Z">
                                <w:r w:rsidRPr="002B5413">
                                  <w:delText xml:space="preserve"> </w:delText>
                                </w:r>
                                <w:r>
                                  <w:delText xml:space="preserve">  </w:delText>
                                </w:r>
                                <w:r w:rsidRPr="002B5413">
                                  <w:delText xml:space="preserve"> </w:delText>
                                </w:r>
                                <w:r>
                                  <w:delText xml:space="preserve"> </w:delText>
                                </w:r>
                                <w:r w:rsidRPr="002B5413">
                                  <w:delText>&lt;desc&gt;desc</w:delText>
                                </w:r>
                                <w:r>
                                  <w:delText>ription of device part&lt;/desc&gt;</w:delText>
                                </w:r>
                              </w:del>
                            </w:p>
                            <w:p w:rsidR="00292223" w:rsidRPr="002B5413" w:rsidRDefault="00292223" w:rsidP="00DF0F23">
                              <w:pPr>
                                <w:rPr>
                                  <w:del w:id="2891" w:author="pbx" w:date="2017-11-03T17:48:00Z"/>
                                </w:rPr>
                              </w:pPr>
                              <w:del w:id="2892" w:author="pbx" w:date="2017-11-03T17:48:00Z">
                                <w:r>
                                  <w:delText xml:space="preserve">     </w:delText>
                                </w:r>
                                <w:r w:rsidRPr="002B5413">
                                  <w:delText xml:space="preserve">&lt;asSpecializedKind&gt; </w:delText>
                                </w:r>
                              </w:del>
                            </w:p>
                            <w:p w:rsidR="00292223" w:rsidRPr="002B5413" w:rsidRDefault="00292223" w:rsidP="00DF0F23">
                              <w:pPr>
                                <w:rPr>
                                  <w:del w:id="2893" w:author="pbx" w:date="2017-11-03T17:48:00Z"/>
                                </w:rPr>
                              </w:pPr>
                              <w:del w:id="2894" w:author="pbx" w:date="2017-11-03T17:48:00Z">
                                <w:r w:rsidRPr="002B5413">
                                  <w:delText xml:space="preserve">&lt;generalizedMaterialKind&gt; </w:delText>
                                </w:r>
                              </w:del>
                            </w:p>
                            <w:p w:rsidR="00292223" w:rsidRPr="002B5413" w:rsidRDefault="00292223" w:rsidP="00DF0F23">
                              <w:pPr>
                                <w:rPr>
                                  <w:del w:id="2895" w:author="pbx" w:date="2017-11-03T17:48:00Z"/>
                                </w:rPr>
                              </w:pPr>
                              <w:del w:id="2896" w:author="pbx" w:date="2017-11-03T17:48:00Z">
                                <w:r w:rsidRPr="002B5413">
                                  <w:delText>&lt;code code="product classification code of device part" codeSystem="</w:delText>
                                </w:r>
                                <w:r>
                                  <w:delText>2.16.840.1.113883.2.20.6.27</w:delText>
                                </w:r>
                                <w:r w:rsidRPr="002B5413">
                                  <w:delText>" displayName="display name of device part"/&gt;</w:delText>
                                </w:r>
                              </w:del>
                            </w:p>
                            <w:p w:rsidR="00292223" w:rsidRPr="002B5413" w:rsidRDefault="00292223" w:rsidP="00DF0F23">
                              <w:pPr>
                                <w:rPr>
                                  <w:del w:id="2897" w:author="pbx" w:date="2017-11-03T17:48:00Z"/>
                                </w:rPr>
                              </w:pPr>
                              <w:del w:id="2898" w:author="pbx" w:date="2017-11-03T17:48:00Z">
                                <w:r w:rsidRPr="002B5413">
                                  <w:delText xml:space="preserve">      &lt;/generalizedMaterialKind&gt; </w:delText>
                                </w:r>
                              </w:del>
                            </w:p>
                            <w:p w:rsidR="00292223" w:rsidRPr="002B5413" w:rsidRDefault="00292223" w:rsidP="00DF0F23">
                              <w:pPr>
                                <w:rPr>
                                  <w:del w:id="2899" w:author="pbx" w:date="2017-11-03T17:48:00Z"/>
                                </w:rPr>
                              </w:pPr>
                              <w:del w:id="2900" w:author="pbx" w:date="2017-11-03T17:48:00Z">
                                <w:r w:rsidRPr="002B5413">
                                  <w:delText xml:space="preserve">    &lt;/asSpecializedKind&gt; </w:delText>
                                </w:r>
                              </w:del>
                            </w:p>
                            <w:p w:rsidR="00292223" w:rsidRPr="002B5413" w:rsidRDefault="00292223" w:rsidP="00DF0F23">
                              <w:pPr>
                                <w:rPr>
                                  <w:del w:id="2901" w:author="pbx" w:date="2017-11-03T17:48:00Z"/>
                                </w:rPr>
                              </w:pPr>
                              <w:del w:id="2902" w:author="pbx" w:date="2017-11-03T17:48:00Z">
                                <w:r w:rsidRPr="002B5413">
                                  <w:delText xml:space="preserve">  &lt;/partProduct&gt; </w:delText>
                                </w:r>
                              </w:del>
                            </w:p>
                            <w:p w:rsidR="00292223" w:rsidRPr="002B5413" w:rsidRDefault="00292223" w:rsidP="00DF0F23">
                              <w:pPr>
                                <w:rPr>
                                  <w:del w:id="2903" w:author="pbx" w:date="2017-11-03T17:48:00Z"/>
                                </w:rPr>
                              </w:pPr>
                              <w:del w:id="2904" w:author="pbx" w:date="2017-11-03T17:48:00Z">
                                <w:r w:rsidRPr="002B5413">
                                  <w:delText>&lt;/part&gt;</w:delText>
                                </w:r>
                              </w:del>
                            </w:p>
                            <w:p w:rsidR="00292223" w:rsidRPr="00021B53" w:rsidRDefault="00292223" w:rsidP="00DF0F23">
                              <w:pPr>
                                <w:rPr>
                                  <w:del w:id="2905" w:author="pbx" w:date="2017-11-03T17:48:00Z"/>
                                </w:rPr>
                              </w:pPr>
                            </w:p>
                            <w:p w:rsidR="00292223" w:rsidRPr="00021B53" w:rsidRDefault="00292223" w:rsidP="00DF0F23">
                              <w:pPr>
                                <w:rPr>
                                  <w:del w:id="2906" w:author="pbx" w:date="2017-11-03T17:48:00Z"/>
                                </w:rPr>
                              </w:pPr>
                            </w:p>
                          </w:txbxContent>
                        </wps:txbx>
                        <wps:bodyPr rot="0" vert="horz" wrap="square" lIns="91440" tIns="45720" rIns="91440" bIns="45720" anchor="t" anchorCtr="0">
                          <a:noAutofit/>
                        </wps:bodyPr>
                      </wps:wsp>
                    </a:graphicData>
                  </a:graphic>
                </wp:inline>
              </w:drawing>
            </mc:Choice>
            <mc:Fallback>
              <w:pict>
                <v:shape id="_x0000_s1081" type="#_x0000_t202" style="width:461.45pt;height:6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" fillcolor="#c6d9f1 [671]">
                  <v:shadow on="t" color="#bfbfbf [2412]" offset="0,4pt"/>
                  <v:textbox>
                    <w:txbxContent>
                      <w:p w14:paraId="08D3D2F6" w14:textId="77777777" w:rsidR="00292223" w:rsidRPr="00021B53" w:rsidRDefault="00292223" w:rsidP="00DF0F23">
                        <w:pPr>
                          <w:rPr>
                            <w:del w:id="3943" w:author="pbx" w:date="2017-11-03T17:48:00Z"/>
                          </w:rPr>
                        </w:pPr>
                        <w:del w:id="3944" w:author="pbx" w:date="2017-11-03T17:48:00Z">
                          <w:r w:rsidRPr="00021B53">
                            <w:delText>&lt;manufacturedProduct&gt;</w:delText>
                          </w:r>
                        </w:del>
                      </w:p>
                      <w:p w14:paraId="4150EB8D" w14:textId="77777777" w:rsidR="00292223" w:rsidRPr="00021B53" w:rsidRDefault="00292223" w:rsidP="00DF0F23">
                        <w:pPr>
                          <w:rPr>
                            <w:del w:id="3945" w:author="pbx" w:date="2017-11-03T17:48:00Z"/>
                          </w:rPr>
                        </w:pPr>
                        <w:del w:id="3946" w:author="pbx" w:date="2017-11-03T17:48:00Z">
                          <w:r>
                            <w:delText xml:space="preserve">  </w:delText>
                          </w:r>
                          <w:r w:rsidRPr="00021B53">
                            <w:delText>&lt;manufacturedProduct&gt;</w:delText>
                          </w:r>
                        </w:del>
                      </w:p>
                      <w:p w14:paraId="5869654D" w14:textId="77777777" w:rsidR="00292223" w:rsidRPr="00021B53" w:rsidRDefault="00292223" w:rsidP="00DF0F23">
                        <w:pPr>
                          <w:rPr>
                            <w:del w:id="3947" w:author="pbx" w:date="2017-11-03T17:48:00Z"/>
                          </w:rPr>
                        </w:pPr>
                        <w:del w:id="3948" w:author="pbx" w:date="2017-11-03T17:48:00Z">
                          <w:r w:rsidRPr="00021B53">
                            <w:delText xml:space="preserve">  </w:delText>
                          </w:r>
                          <w:r>
                            <w:delText xml:space="preserve">  </w:delText>
                          </w:r>
                          <w:r w:rsidRPr="00021B53">
                            <w:delText>&lt;code code="</w:delText>
                          </w:r>
                          <w:r>
                            <w:delText>DIN</w:delText>
                          </w:r>
                          <w:r w:rsidRPr="00021B53">
                            <w:delText xml:space="preserve"> of kit" codeSystem="</w:delText>
                          </w:r>
                          <w:r>
                            <w:delText>2.16.840.1.113883.2.20.6.42</w:delText>
                          </w:r>
                          <w:r w:rsidRPr="00021B53">
                            <w:delText>"/&gt;</w:delText>
                          </w:r>
                        </w:del>
                      </w:p>
                      <w:p w14:paraId="5E601615" w14:textId="77777777" w:rsidR="00292223" w:rsidRPr="00021B53" w:rsidRDefault="00292223" w:rsidP="00DF0F23">
                        <w:pPr>
                          <w:rPr>
                            <w:del w:id="3949" w:author="pbx" w:date="2017-11-03T17:48:00Z"/>
                          </w:rPr>
                        </w:pPr>
                        <w:del w:id="3950" w:author="pbx" w:date="2017-11-03T17:48:00Z">
                          <w:r>
                            <w:delText xml:space="preserve">   </w:delText>
                          </w:r>
                          <w:r w:rsidRPr="00021B53">
                            <w:delText xml:space="preserve"> &lt;name&gt;name of kit&lt;/name&gt;</w:delText>
                          </w:r>
                        </w:del>
                      </w:p>
                      <w:p w14:paraId="273C1F0A" w14:textId="77777777" w:rsidR="00292223" w:rsidRPr="00021B53" w:rsidRDefault="00292223" w:rsidP="00DF0F23">
                        <w:pPr>
                          <w:rPr>
                            <w:del w:id="3951" w:author="pbx" w:date="2017-11-03T17:48:00Z"/>
                          </w:rPr>
                        </w:pPr>
                        <w:del w:id="3952" w:author="pbx" w:date="2017-11-03T17:48:00Z">
                          <w:r w:rsidRPr="00021B53">
                            <w:delText>&lt;formCode code="C47916" displayName="KIT" codeSystem="</w:delText>
                          </w:r>
                          <w:r>
                            <w:delText>2.16.840.1.113883.2.20.6.16</w:delText>
                          </w:r>
                          <w:r w:rsidRPr="00021B53">
                            <w:delText>"/&gt;</w:delText>
                          </w:r>
                        </w:del>
                      </w:p>
                      <w:p w14:paraId="487F7C54" w14:textId="77777777" w:rsidR="00292223" w:rsidRPr="00021B53" w:rsidRDefault="00292223" w:rsidP="00DF0F23">
                        <w:pPr>
                          <w:rPr>
                            <w:del w:id="3953" w:author="pbx" w:date="2017-11-03T17:48:00Z"/>
                          </w:rPr>
                        </w:pPr>
                        <w:del w:id="3954" w:author="pbx" w:date="2017-11-03T17:48:00Z">
                          <w:r>
                            <w:delText xml:space="preserve">    </w:delText>
                          </w:r>
                          <w:r w:rsidRPr="00021B53">
                            <w:delText>&lt;asEntityWithGeneric .../&gt;</w:delText>
                          </w:r>
                        </w:del>
                      </w:p>
                      <w:p w14:paraId="5DD1771C" w14:textId="77777777" w:rsidR="00292223" w:rsidRPr="00021B53" w:rsidRDefault="00292223" w:rsidP="00DF0F23">
                        <w:pPr>
                          <w:rPr>
                            <w:del w:id="3955" w:author="pbx" w:date="2017-11-03T17:48:00Z"/>
                          </w:rPr>
                        </w:pPr>
                        <w:del w:id="3956" w:author="pbx" w:date="2017-11-03T17:48:00Z">
                          <w:r>
                            <w:delText xml:space="preserve">    </w:delText>
                          </w:r>
                          <w:r w:rsidRPr="00021B53">
                            <w:delText>&lt;part&gt;</w:delText>
                          </w:r>
                        </w:del>
                      </w:p>
                      <w:p w14:paraId="47D349C8" w14:textId="77777777" w:rsidR="00292223" w:rsidRPr="00021B53" w:rsidRDefault="00292223" w:rsidP="00DF0F23">
                        <w:pPr>
                          <w:rPr>
                            <w:del w:id="3957" w:author="pbx" w:date="2017-11-03T17:48:00Z"/>
                          </w:rPr>
                        </w:pPr>
                        <w:del w:id="3958" w:author="pbx" w:date="2017-11-03T17:48:00Z">
                          <w:r>
                            <w:delText xml:space="preserve">     </w:delText>
                          </w:r>
                          <w:r w:rsidRPr="00021B53">
                            <w:delText xml:space="preserve"> &lt;quantity&gt;</w:delText>
                          </w:r>
                        </w:del>
                      </w:p>
                      <w:p w14:paraId="0FC26AFB" w14:textId="77777777" w:rsidR="00292223" w:rsidRPr="00021B53" w:rsidRDefault="00292223" w:rsidP="00DF0F23">
                        <w:pPr>
                          <w:rPr>
                            <w:del w:id="3959" w:author="pbx" w:date="2017-11-03T17:48:00Z"/>
                          </w:rPr>
                        </w:pPr>
                        <w:del w:id="3960" w:author="pbx" w:date="2017-11-03T17:48:00Z">
                          <w:r w:rsidRPr="00021B53">
                            <w:delText xml:space="preserve">&lt;numerator value="amount of this part’s content in one kit" unit="unit for amount"/&gt; </w:delText>
                          </w:r>
                        </w:del>
                      </w:p>
                      <w:p w14:paraId="308ED32F" w14:textId="77777777" w:rsidR="00292223" w:rsidRPr="00021B53" w:rsidRDefault="00292223" w:rsidP="00DF0F23">
                        <w:pPr>
                          <w:rPr>
                            <w:del w:id="3961" w:author="pbx" w:date="2017-11-03T17:48:00Z"/>
                          </w:rPr>
                        </w:pPr>
                        <w:del w:id="3962" w:author="pbx" w:date="2017-11-03T17:48:00Z">
                          <w:r w:rsidRPr="00021B53">
                            <w:delText xml:space="preserve">    </w:delText>
                          </w:r>
                          <w:r>
                            <w:delText xml:space="preserve">     </w:delText>
                          </w:r>
                          <w:r w:rsidRPr="00021B53">
                            <w:delText xml:space="preserve">&lt;denominator value="1"/&gt; </w:delText>
                          </w:r>
                        </w:del>
                      </w:p>
                      <w:p w14:paraId="72488E29" w14:textId="77777777" w:rsidR="00292223" w:rsidRPr="00021B53" w:rsidRDefault="00292223" w:rsidP="00DF0F23">
                        <w:pPr>
                          <w:rPr>
                            <w:del w:id="3963" w:author="pbx" w:date="2017-11-03T17:48:00Z"/>
                          </w:rPr>
                        </w:pPr>
                        <w:del w:id="3964" w:author="pbx" w:date="2017-11-03T17:48:00Z">
                          <w:r w:rsidRPr="00021B53">
                            <w:delText xml:space="preserve"> </w:delText>
                          </w:r>
                          <w:r>
                            <w:delText xml:space="preserve">      </w:delText>
                          </w:r>
                          <w:r w:rsidRPr="00021B53">
                            <w:delText xml:space="preserve">&lt;/quantity&gt; </w:delText>
                          </w:r>
                        </w:del>
                      </w:p>
                      <w:p w14:paraId="64829DCC" w14:textId="77777777" w:rsidR="00292223" w:rsidRPr="00021B53" w:rsidRDefault="00292223" w:rsidP="00DF0F23">
                        <w:pPr>
                          <w:rPr>
                            <w:del w:id="3965" w:author="pbx" w:date="2017-11-03T17:48:00Z"/>
                          </w:rPr>
                        </w:pPr>
                        <w:del w:id="3966" w:author="pbx" w:date="2017-11-03T17:48:00Z">
                          <w:r w:rsidRPr="00021B53">
                            <w:delText xml:space="preserve">       &lt;partProduct&gt; </w:delText>
                          </w:r>
                        </w:del>
                      </w:p>
                      <w:p w14:paraId="01EC9253" w14:textId="77777777" w:rsidR="00292223" w:rsidRPr="00021B53" w:rsidRDefault="00292223" w:rsidP="00DF0F23">
                        <w:pPr>
                          <w:rPr>
                            <w:del w:id="3967" w:author="pbx" w:date="2017-11-03T17:48:00Z"/>
                          </w:rPr>
                        </w:pPr>
                        <w:del w:id="3968" w:author="pbx" w:date="2017-11-03T17:48:00Z">
                          <w:r w:rsidRPr="00021B53">
                            <w:delText>&lt;code code="</w:delText>
                          </w:r>
                          <w:r w:rsidRPr="00021B53">
                            <w:rPr>
                              <w:i/>
                              <w:iCs/>
                            </w:rPr>
                            <w:delText>code of drug part</w:delText>
                          </w:r>
                          <w:r w:rsidRPr="00021B53">
                            <w:delText>" codeSystem="</w:delText>
                          </w:r>
                          <w:r>
                            <w:delText>2.16.840.1.113883.2.20.6.???</w:delText>
                          </w:r>
                          <w:r w:rsidRPr="00021B53">
                            <w:delText>"/&gt;</w:delText>
                          </w:r>
                        </w:del>
                      </w:p>
                      <w:p w14:paraId="6BB62D40" w14:textId="77777777" w:rsidR="00292223" w:rsidRPr="00021B53" w:rsidRDefault="00292223" w:rsidP="00DF0F23">
                        <w:pPr>
                          <w:rPr>
                            <w:del w:id="3969" w:author="pbx" w:date="2017-11-03T17:48:00Z"/>
                          </w:rPr>
                        </w:pPr>
                        <w:del w:id="3970" w:author="pbx" w:date="2017-11-03T17:48:00Z">
                          <w:r w:rsidRPr="00021B53">
                            <w:delText xml:space="preserve">   </w:delText>
                          </w:r>
                          <w:r>
                            <w:delText xml:space="preserve">      </w:delText>
                          </w:r>
                          <w:r w:rsidRPr="00021B53">
                            <w:delText>&lt;name&gt;name of drug part&lt;/name&gt;</w:delText>
                          </w:r>
                        </w:del>
                      </w:p>
                      <w:p w14:paraId="46F2EBCF" w14:textId="77777777" w:rsidR="00292223" w:rsidRPr="00021B53" w:rsidRDefault="00292223" w:rsidP="00DF0F23">
                        <w:pPr>
                          <w:rPr>
                            <w:del w:id="3971" w:author="pbx" w:date="2017-11-03T17:48:00Z"/>
                          </w:rPr>
                        </w:pPr>
                        <w:del w:id="3972" w:author="pbx" w:date="2017-11-03T17:48:00Z">
                          <w:r w:rsidRPr="00021B53">
                            <w:delText>&lt;formCode code="</w:delText>
                          </w:r>
                          <w:r w:rsidRPr="00021B53">
                            <w:rPr>
                              <w:i/>
                              <w:iCs/>
                            </w:rPr>
                            <w:delText>form code of drug part</w:delText>
                          </w:r>
                          <w:r w:rsidRPr="00021B53">
                            <w:delText>" displayName="</w:delText>
                          </w:r>
                          <w:r w:rsidRPr="00021B53">
                            <w:rPr>
                              <w:i/>
                              <w:iCs/>
                            </w:rPr>
                            <w:delText>form name of drug part</w:delText>
                          </w:r>
                          <w:r w:rsidRPr="00021B53">
                            <w:delText>" codeSystem="</w:delText>
                          </w:r>
                          <w:r>
                            <w:delText>2.16.840.1.113883.2.20.6.16</w:delText>
                          </w:r>
                          <w:r w:rsidRPr="00021B53">
                            <w:delText>"/&gt;</w:delText>
                          </w:r>
                        </w:del>
                      </w:p>
                      <w:p w14:paraId="704D42D5" w14:textId="77777777" w:rsidR="00292223" w:rsidRDefault="00292223" w:rsidP="00DF0F23">
                        <w:pPr>
                          <w:rPr>
                            <w:del w:id="3973" w:author="pbx" w:date="2017-11-03T17:48:00Z"/>
                          </w:rPr>
                        </w:pPr>
                        <w:del w:id="3974" w:author="pbx" w:date="2017-11-03T17:48:00Z">
                          <w:r>
                            <w:delText xml:space="preserve">         </w:delText>
                          </w:r>
                          <w:r w:rsidRPr="00021B53">
                            <w:delText xml:space="preserve">&lt;ingredient ... /&gt; </w:delText>
                          </w:r>
                        </w:del>
                      </w:p>
                      <w:p w14:paraId="5F09CF07" w14:textId="77777777" w:rsidR="00292223" w:rsidRPr="002B5413" w:rsidRDefault="00292223" w:rsidP="00DF0F23">
                        <w:pPr>
                          <w:rPr>
                            <w:del w:id="3975" w:author="pbx" w:date="2017-11-03T17:48:00Z"/>
                          </w:rPr>
                        </w:pPr>
                        <w:del w:id="3976" w:author="pbx" w:date="2017-11-03T17:48:00Z">
                          <w:r>
                            <w:delText xml:space="preserve">  </w:delText>
                          </w:r>
                          <w:r w:rsidRPr="002B5413">
                            <w:delText xml:space="preserve">&lt;asContent&gt; </w:delText>
                          </w:r>
                        </w:del>
                      </w:p>
                      <w:p w14:paraId="16581DE1" w14:textId="77777777" w:rsidR="00292223" w:rsidRPr="002B5413" w:rsidRDefault="00292223" w:rsidP="00DF0F23">
                        <w:pPr>
                          <w:rPr>
                            <w:del w:id="3977" w:author="pbx" w:date="2017-11-03T17:48:00Z"/>
                          </w:rPr>
                        </w:pPr>
                        <w:del w:id="3978" w:author="pbx" w:date="2017-11-03T17:48:00Z">
                          <w:r w:rsidRPr="002B5413">
                            <w:delText xml:space="preserve">  </w:delText>
                          </w:r>
                          <w:r>
                            <w:delText xml:space="preserve">  </w:delText>
                          </w:r>
                          <w:r w:rsidRPr="002B5413">
                            <w:delText xml:space="preserve">&lt;quantity&gt; </w:delText>
                          </w:r>
                        </w:del>
                      </w:p>
                      <w:p w14:paraId="4D7F0E83" w14:textId="77777777" w:rsidR="00292223" w:rsidRPr="002B5413" w:rsidRDefault="00292223" w:rsidP="00DF0F23">
                        <w:pPr>
                          <w:rPr>
                            <w:del w:id="3979" w:author="pbx" w:date="2017-11-03T17:48:00Z"/>
                          </w:rPr>
                        </w:pPr>
                        <w:del w:id="3980" w:author="pbx" w:date="2017-11-03T17:48:00Z">
                          <w:r w:rsidRPr="002B5413">
                            <w:delText xml:space="preserve">&lt;numerator value="amount of this part in its package" unit="unit of amount"/&gt; </w:delText>
                          </w:r>
                        </w:del>
                      </w:p>
                      <w:p w14:paraId="1E5CA643" w14:textId="77777777" w:rsidR="00292223" w:rsidRPr="002B5413" w:rsidRDefault="00292223" w:rsidP="00DF0F23">
                        <w:pPr>
                          <w:rPr>
                            <w:del w:id="3981" w:author="pbx" w:date="2017-11-03T17:48:00Z"/>
                          </w:rPr>
                        </w:pPr>
                        <w:del w:id="3982" w:author="pbx" w:date="2017-11-03T17:48:00Z">
                          <w:r w:rsidRPr="002B5413">
                            <w:delText xml:space="preserve">   </w:delText>
                          </w:r>
                          <w:r>
                            <w:delText xml:space="preserve">    </w:delText>
                          </w:r>
                          <w:r w:rsidRPr="002B5413">
                            <w:delText xml:space="preserve">&lt;denominator value="1"/&gt; </w:delText>
                          </w:r>
                        </w:del>
                      </w:p>
                      <w:p w14:paraId="636316AE" w14:textId="77777777" w:rsidR="00292223" w:rsidRPr="002B5413" w:rsidRDefault="00292223" w:rsidP="00DF0F23">
                        <w:pPr>
                          <w:rPr>
                            <w:del w:id="3983" w:author="pbx" w:date="2017-11-03T17:48:00Z"/>
                          </w:rPr>
                        </w:pPr>
                        <w:del w:id="3984" w:author="pbx" w:date="2017-11-03T17:48:00Z">
                          <w:r w:rsidRPr="002B5413">
                            <w:delText xml:space="preserve">  </w:delText>
                          </w:r>
                          <w:r>
                            <w:delText xml:space="preserve">  </w:delText>
                          </w:r>
                          <w:r w:rsidRPr="002B5413">
                            <w:delText xml:space="preserve">&lt;/quantity&gt; </w:delText>
                          </w:r>
                        </w:del>
                      </w:p>
                      <w:p w14:paraId="6B69EFD8" w14:textId="77777777" w:rsidR="00292223" w:rsidRPr="002B5413" w:rsidRDefault="00292223" w:rsidP="00DF0F23">
                        <w:pPr>
                          <w:rPr>
                            <w:del w:id="3985" w:author="pbx" w:date="2017-11-03T17:48:00Z"/>
                          </w:rPr>
                        </w:pPr>
                        <w:del w:id="3986" w:author="pbx" w:date="2017-11-03T17:48:00Z">
                          <w:r>
                            <w:delText xml:space="preserve">    </w:delText>
                          </w:r>
                          <w:r w:rsidRPr="002B5413">
                            <w:delText xml:space="preserve">&lt;containerPackagedProduct&gt; </w:delText>
                          </w:r>
                        </w:del>
                      </w:p>
                      <w:p w14:paraId="5A231B1E" w14:textId="77777777" w:rsidR="00292223" w:rsidRPr="002B5413" w:rsidRDefault="00292223" w:rsidP="00DF0F23">
                        <w:pPr>
                          <w:rPr>
                            <w:del w:id="3987" w:author="pbx" w:date="2017-11-03T17:48:00Z"/>
                          </w:rPr>
                        </w:pPr>
                        <w:del w:id="3988" w:author="pbx" w:date="2017-11-03T17:48:00Z">
                          <w:r w:rsidRPr="002B5413">
                            <w:delText>&lt;code code="code of part’s package" codeSystem="</w:delText>
                          </w:r>
                          <w:r>
                            <w:delText>2.16.840.1.113883.2.20.6.???</w:delText>
                          </w:r>
                          <w:r w:rsidRPr="002B5413">
                            <w:delText xml:space="preserve">"/&gt; </w:delText>
                          </w:r>
                        </w:del>
                      </w:p>
                      <w:p w14:paraId="0FD42C3D" w14:textId="77777777" w:rsidR="00292223" w:rsidRPr="002B5413" w:rsidRDefault="00292223" w:rsidP="00DF0F23">
                        <w:pPr>
                          <w:rPr>
                            <w:del w:id="3989" w:author="pbx" w:date="2017-11-03T17:48:00Z"/>
                          </w:rPr>
                        </w:pPr>
                        <w:del w:id="3990" w:author="pbx" w:date="2017-11-03T17:48:00Z">
                          <w:r w:rsidRPr="002B5413">
                            <w:delText>&lt;formCode code="package type" displayName="package type name" codeSystem="</w:delText>
                          </w:r>
                          <w:r w:rsidRPr="00A03271">
                            <w:delText>2.16.840.1.113883.2.20.6.38</w:delText>
                          </w:r>
                          <w:r w:rsidRPr="002B5413">
                            <w:delText xml:space="preserve">"/&gt; </w:delText>
                          </w:r>
                        </w:del>
                      </w:p>
                      <w:p w14:paraId="59B1C792" w14:textId="77777777" w:rsidR="00292223" w:rsidRPr="00C05A3F" w:rsidRDefault="00292223" w:rsidP="00DF0F23">
                        <w:pPr>
                          <w:rPr>
                            <w:del w:id="3991" w:author="pbx" w:date="2017-11-03T17:48:00Z"/>
                            <w:lang w:val="fr-CA"/>
                          </w:rPr>
                        </w:pPr>
                        <w:del w:id="3992" w:author="pbx" w:date="2017-11-03T17:48:00Z">
                          <w:r w:rsidRPr="00C05A3F">
                            <w:rPr>
                              <w:lang w:val="fr-CA"/>
                            </w:rPr>
                            <w:delText>&lt;/containerPackagedProduct&gt;</w:delText>
                          </w:r>
                        </w:del>
                      </w:p>
                      <w:p w14:paraId="14421AB6" w14:textId="77777777" w:rsidR="00292223" w:rsidRPr="00C05A3F" w:rsidRDefault="00292223" w:rsidP="00DF0F23">
                        <w:pPr>
                          <w:rPr>
                            <w:del w:id="3993" w:author="pbx" w:date="2017-11-03T17:48:00Z"/>
                            <w:lang w:val="fr-CA"/>
                          </w:rPr>
                        </w:pPr>
                        <w:del w:id="3994" w:author="pbx" w:date="2017-11-03T17:48:00Z">
                          <w:r w:rsidRPr="00C05A3F">
                            <w:rPr>
                              <w:lang w:val="fr-CA"/>
                            </w:rPr>
                            <w:delText xml:space="preserve">  &lt;/asContent&gt; </w:delText>
                          </w:r>
                        </w:del>
                      </w:p>
                      <w:p w14:paraId="47077675" w14:textId="77777777" w:rsidR="00292223" w:rsidRPr="00C05A3F" w:rsidRDefault="00292223" w:rsidP="00DF0F23">
                        <w:pPr>
                          <w:rPr>
                            <w:del w:id="3995" w:author="pbx" w:date="2017-11-03T17:48:00Z"/>
                            <w:lang w:val="fr-CA"/>
                          </w:rPr>
                        </w:pPr>
                        <w:del w:id="3996" w:author="pbx" w:date="2017-11-03T17:48:00Z">
                          <w:r w:rsidRPr="00C05A3F">
                            <w:rPr>
                              <w:lang w:val="fr-CA"/>
                            </w:rPr>
                            <w:delText xml:space="preserve">&lt;/partProduct&gt; </w:delText>
                          </w:r>
                        </w:del>
                      </w:p>
                      <w:p w14:paraId="04584524" w14:textId="77777777" w:rsidR="00292223" w:rsidRPr="00C05A3F" w:rsidRDefault="00292223" w:rsidP="00DF0F23">
                        <w:pPr>
                          <w:rPr>
                            <w:del w:id="3997" w:author="pbx" w:date="2017-11-03T17:48:00Z"/>
                            <w:lang w:val="fr-CA"/>
                          </w:rPr>
                        </w:pPr>
                        <w:del w:id="3998" w:author="pbx" w:date="2017-11-03T17:48:00Z">
                          <w:r w:rsidRPr="00C05A3F">
                            <w:rPr>
                              <w:lang w:val="fr-CA"/>
                            </w:rPr>
                            <w:delText xml:space="preserve">     &lt;/part&gt; </w:delText>
                          </w:r>
                        </w:del>
                      </w:p>
                      <w:p w14:paraId="4961395D" w14:textId="77777777" w:rsidR="00292223" w:rsidRPr="00C05A3F" w:rsidRDefault="00292223" w:rsidP="00DF0F23">
                        <w:pPr>
                          <w:rPr>
                            <w:del w:id="3999" w:author="pbx" w:date="2017-11-03T17:48:00Z"/>
                            <w:lang w:val="fr-CA"/>
                          </w:rPr>
                        </w:pPr>
                        <w:del w:id="4000" w:author="pbx" w:date="2017-11-03T17:48:00Z">
                          <w:r w:rsidRPr="00C05A3F">
                            <w:rPr>
                              <w:lang w:val="fr-CA"/>
                            </w:rPr>
                            <w:delText xml:space="preserve">     &lt;part&gt; </w:delText>
                          </w:r>
                        </w:del>
                      </w:p>
                      <w:p w14:paraId="31E282F9" w14:textId="77777777" w:rsidR="00292223" w:rsidRPr="00C05A3F" w:rsidRDefault="00292223" w:rsidP="00DF0F23">
                        <w:pPr>
                          <w:rPr>
                            <w:del w:id="4001" w:author="pbx" w:date="2017-11-03T17:48:00Z"/>
                            <w:lang w:val="fr-CA"/>
                          </w:rPr>
                        </w:pPr>
                        <w:del w:id="4002" w:author="pbx" w:date="2017-11-03T17:48:00Z">
                          <w:r w:rsidRPr="00C05A3F">
                            <w:rPr>
                              <w:lang w:val="fr-CA"/>
                            </w:rPr>
                            <w:delText xml:space="preserve">&lt;quantity&gt; </w:delText>
                          </w:r>
                        </w:del>
                      </w:p>
                      <w:p w14:paraId="59C74A4B" w14:textId="77777777" w:rsidR="00292223" w:rsidRPr="002B5413" w:rsidRDefault="00292223" w:rsidP="00DF0F23">
                        <w:pPr>
                          <w:rPr>
                            <w:del w:id="4003" w:author="pbx" w:date="2017-11-03T17:48:00Z"/>
                          </w:rPr>
                        </w:pPr>
                        <w:del w:id="4004" w:author="pbx" w:date="2017-11-03T17:48:00Z">
                          <w:r w:rsidRPr="00C05A3F">
                            <w:rPr>
                              <w:lang w:val="fr-CA"/>
                            </w:rPr>
                            <w:delText xml:space="preserve">  </w:delText>
                          </w:r>
                          <w:r w:rsidRPr="002B5413">
                            <w:delText xml:space="preserve">&lt;numerator value="amount of this device part in one kit"/&gt; </w:delText>
                          </w:r>
                        </w:del>
                      </w:p>
                      <w:p w14:paraId="4D7A1628" w14:textId="77777777" w:rsidR="00292223" w:rsidRPr="002B5413" w:rsidRDefault="00292223" w:rsidP="00DF0F23">
                        <w:pPr>
                          <w:rPr>
                            <w:del w:id="4005" w:author="pbx" w:date="2017-11-03T17:48:00Z"/>
                          </w:rPr>
                        </w:pPr>
                        <w:del w:id="4006" w:author="pbx" w:date="2017-11-03T17:48:00Z">
                          <w:r>
                            <w:delText xml:space="preserve">  </w:delText>
                          </w:r>
                          <w:r w:rsidRPr="002B5413">
                            <w:delText xml:space="preserve">&lt;denominator value="1"/&gt; </w:delText>
                          </w:r>
                        </w:del>
                      </w:p>
                      <w:p w14:paraId="5FB0E07C" w14:textId="77777777" w:rsidR="00292223" w:rsidRPr="002B5413" w:rsidRDefault="00292223" w:rsidP="00DF0F23">
                        <w:pPr>
                          <w:rPr>
                            <w:del w:id="4007" w:author="pbx" w:date="2017-11-03T17:48:00Z"/>
                          </w:rPr>
                        </w:pPr>
                        <w:del w:id="4008" w:author="pbx" w:date="2017-11-03T17:48:00Z">
                          <w:r w:rsidRPr="002B5413">
                            <w:delText xml:space="preserve">&lt;/quantity&gt; </w:delText>
                          </w:r>
                        </w:del>
                      </w:p>
                      <w:p w14:paraId="1FA0DABA" w14:textId="77777777" w:rsidR="00292223" w:rsidRPr="002B5413" w:rsidRDefault="00292223" w:rsidP="00DF0F23">
                        <w:pPr>
                          <w:rPr>
                            <w:del w:id="4009" w:author="pbx" w:date="2017-11-03T17:48:00Z"/>
                          </w:rPr>
                        </w:pPr>
                        <w:del w:id="4010" w:author="pbx" w:date="2017-11-03T17:48:00Z">
                          <w:r>
                            <w:delText xml:space="preserve">   </w:delText>
                          </w:r>
                          <w:r w:rsidRPr="002B5413">
                            <w:delText xml:space="preserve">&lt;partProduct&gt; </w:delText>
                          </w:r>
                        </w:del>
                      </w:p>
                      <w:p w14:paraId="78F3D7B3" w14:textId="77777777" w:rsidR="00292223" w:rsidRPr="002B5413" w:rsidRDefault="00292223" w:rsidP="00DF0F23">
                        <w:pPr>
                          <w:rPr>
                            <w:del w:id="4011" w:author="pbx" w:date="2017-11-03T17:48:00Z"/>
                          </w:rPr>
                        </w:pPr>
                        <w:del w:id="4012" w:author="pbx" w:date="2017-11-03T17:48:00Z">
                          <w:r w:rsidRPr="002B5413">
                            <w:delText>&lt;code code="item code of this device part" codeSystem="item code system OID"/&gt;</w:delText>
                          </w:r>
                        </w:del>
                      </w:p>
                      <w:p w14:paraId="3DA6EED4" w14:textId="77777777" w:rsidR="00292223" w:rsidRPr="002B5413" w:rsidRDefault="00292223" w:rsidP="00DF0F23">
                        <w:pPr>
                          <w:rPr>
                            <w:del w:id="4013" w:author="pbx" w:date="2017-11-03T17:48:00Z"/>
                          </w:rPr>
                        </w:pPr>
                        <w:del w:id="4014" w:author="pbx" w:date="2017-11-03T17:48:00Z">
                          <w:r>
                            <w:delText xml:space="preserve">     </w:delText>
                          </w:r>
                          <w:r w:rsidRPr="002B5413">
                            <w:delText>&lt;name&gt;name of device part&lt;/name&gt;</w:delText>
                          </w:r>
                        </w:del>
                      </w:p>
                      <w:p w14:paraId="48251E25" w14:textId="77777777" w:rsidR="00292223" w:rsidRDefault="00292223" w:rsidP="00DF0F23">
                        <w:pPr>
                          <w:rPr>
                            <w:del w:id="4015" w:author="pbx" w:date="2017-11-03T17:48:00Z"/>
                          </w:rPr>
                        </w:pPr>
                        <w:del w:id="4016" w:author="pbx" w:date="2017-11-03T17:48:00Z">
                          <w:r w:rsidRPr="002B5413">
                            <w:delText xml:space="preserve"> </w:delText>
                          </w:r>
                          <w:r>
                            <w:delText xml:space="preserve">  </w:delText>
                          </w:r>
                          <w:r w:rsidRPr="002B5413">
                            <w:delText xml:space="preserve"> </w:delText>
                          </w:r>
                          <w:r>
                            <w:delText xml:space="preserve"> </w:delText>
                          </w:r>
                          <w:r w:rsidRPr="002B5413">
                            <w:delText>&lt;desc&gt;desc</w:delText>
                          </w:r>
                          <w:r>
                            <w:delText>ription of device part&lt;/desc&gt;</w:delText>
                          </w:r>
                        </w:del>
                      </w:p>
                      <w:p w14:paraId="53025731" w14:textId="77777777" w:rsidR="00292223" w:rsidRPr="002B5413" w:rsidRDefault="00292223" w:rsidP="00DF0F23">
                        <w:pPr>
                          <w:rPr>
                            <w:del w:id="4017" w:author="pbx" w:date="2017-11-03T17:48:00Z"/>
                          </w:rPr>
                        </w:pPr>
                        <w:del w:id="4018" w:author="pbx" w:date="2017-11-03T17:48:00Z">
                          <w:r>
                            <w:delText xml:space="preserve">     </w:delText>
                          </w:r>
                          <w:r w:rsidRPr="002B5413">
                            <w:delText xml:space="preserve">&lt;asSpecializedKind&gt; </w:delText>
                          </w:r>
                        </w:del>
                      </w:p>
                      <w:p w14:paraId="1BD7E645" w14:textId="77777777" w:rsidR="00292223" w:rsidRPr="002B5413" w:rsidRDefault="00292223" w:rsidP="00DF0F23">
                        <w:pPr>
                          <w:rPr>
                            <w:del w:id="4019" w:author="pbx" w:date="2017-11-03T17:48:00Z"/>
                          </w:rPr>
                        </w:pPr>
                        <w:del w:id="4020" w:author="pbx" w:date="2017-11-03T17:48:00Z">
                          <w:r w:rsidRPr="002B5413">
                            <w:delText xml:space="preserve">&lt;generalizedMaterialKind&gt; </w:delText>
                          </w:r>
                        </w:del>
                      </w:p>
                      <w:p w14:paraId="44A99505" w14:textId="77777777" w:rsidR="00292223" w:rsidRPr="002B5413" w:rsidRDefault="00292223" w:rsidP="00DF0F23">
                        <w:pPr>
                          <w:rPr>
                            <w:del w:id="4021" w:author="pbx" w:date="2017-11-03T17:48:00Z"/>
                          </w:rPr>
                        </w:pPr>
                        <w:del w:id="4022" w:author="pbx" w:date="2017-11-03T17:48:00Z">
                          <w:r w:rsidRPr="002B5413">
                            <w:delText>&lt;code code="product classification code of device part" codeSystem="</w:delText>
                          </w:r>
                          <w:r>
                            <w:delText>2.16.840.1.113883.2.20.6.27</w:delText>
                          </w:r>
                          <w:r w:rsidRPr="002B5413">
                            <w:delText>" displayName="display name of device part"/&gt;</w:delText>
                          </w:r>
                        </w:del>
                      </w:p>
                      <w:p w14:paraId="38C6C43F" w14:textId="77777777" w:rsidR="00292223" w:rsidRPr="002B5413" w:rsidRDefault="00292223" w:rsidP="00DF0F23">
                        <w:pPr>
                          <w:rPr>
                            <w:del w:id="4023" w:author="pbx" w:date="2017-11-03T17:48:00Z"/>
                          </w:rPr>
                        </w:pPr>
                        <w:del w:id="4024" w:author="pbx" w:date="2017-11-03T17:48:00Z">
                          <w:r w:rsidRPr="002B5413">
                            <w:delText xml:space="preserve">      &lt;/generalizedMaterialKind&gt; </w:delText>
                          </w:r>
                        </w:del>
                      </w:p>
                      <w:p w14:paraId="3C638026" w14:textId="77777777" w:rsidR="00292223" w:rsidRPr="002B5413" w:rsidRDefault="00292223" w:rsidP="00DF0F23">
                        <w:pPr>
                          <w:rPr>
                            <w:del w:id="4025" w:author="pbx" w:date="2017-11-03T17:48:00Z"/>
                          </w:rPr>
                        </w:pPr>
                        <w:del w:id="4026" w:author="pbx" w:date="2017-11-03T17:48:00Z">
                          <w:r w:rsidRPr="002B5413">
                            <w:delText xml:space="preserve">    &lt;/asSpecializedKind&gt; </w:delText>
                          </w:r>
                        </w:del>
                      </w:p>
                      <w:p w14:paraId="503814C9" w14:textId="77777777" w:rsidR="00292223" w:rsidRPr="002B5413" w:rsidRDefault="00292223" w:rsidP="00DF0F23">
                        <w:pPr>
                          <w:rPr>
                            <w:del w:id="4027" w:author="pbx" w:date="2017-11-03T17:48:00Z"/>
                          </w:rPr>
                        </w:pPr>
                        <w:del w:id="4028" w:author="pbx" w:date="2017-11-03T17:48:00Z">
                          <w:r w:rsidRPr="002B5413">
                            <w:delText xml:space="preserve">  &lt;/partProduct&gt; </w:delText>
                          </w:r>
                        </w:del>
                      </w:p>
                      <w:p w14:paraId="12823AD7" w14:textId="77777777" w:rsidR="00292223" w:rsidRPr="002B5413" w:rsidRDefault="00292223" w:rsidP="00DF0F23">
                        <w:pPr>
                          <w:rPr>
                            <w:del w:id="4029" w:author="pbx" w:date="2017-11-03T17:48:00Z"/>
                          </w:rPr>
                        </w:pPr>
                        <w:del w:id="4030" w:author="pbx" w:date="2017-11-03T17:48:00Z">
                          <w:r w:rsidRPr="002B5413">
                            <w:delText>&lt;/part&gt;</w:delText>
                          </w:r>
                        </w:del>
                      </w:p>
                      <w:p w14:paraId="2917F916" w14:textId="77777777" w:rsidR="00292223" w:rsidRPr="00021B53" w:rsidRDefault="00292223" w:rsidP="00DF0F23">
                        <w:pPr>
                          <w:rPr>
                            <w:del w:id="4031" w:author="pbx" w:date="2017-11-03T17:48:00Z"/>
                          </w:rPr>
                        </w:pPr>
                      </w:p>
                      <w:p w14:paraId="17BB9690" w14:textId="77777777" w:rsidR="00292223" w:rsidRPr="00021B53" w:rsidRDefault="00292223" w:rsidP="00DF0F23">
                        <w:pPr>
                          <w:rPr>
                            <w:del w:id="4032" w:author="pbx" w:date="2017-11-03T17:48:00Z"/>
                          </w:rPr>
                        </w:pPr>
                      </w:p>
                    </w:txbxContent>
                  </v:textbox>
                  <w10:anchorlock/>
                </v:shape>
              </w:pict>
            </mc:Fallback>
          </mc:AlternateContent>
        </w:r>
      </w:del>
    </w:p>
    <w:p w:rsidR="00200B71" w:rsidRDefault="008D71C6" w:rsidP="008D71C6">
      <w:pPr>
        <w:rPr>
          <w:ins w:id="2907" w:author="pbx" w:date="2017-11-03T17:48:00Z"/>
          <w:lang w:val="en-US"/>
        </w:rPr>
      </w:pPr>
      <w:ins w:id="2908" w:author="pbx" w:date="2017-11-03T17:48:00Z">
        <w:r>
          <w:rPr>
            <w:lang w:val="en-US"/>
          </w:rPr>
          <w:t>The example below illustrates</w:t>
        </w:r>
        <w:r w:rsidR="00113AC6">
          <w:rPr>
            <w:lang w:val="en-US"/>
          </w:rPr>
          <w:t xml:space="preserve"> </w:t>
        </w:r>
        <w:r w:rsidR="00200B71">
          <w:rPr>
            <w:lang w:val="en-US"/>
          </w:rPr>
          <w:t>a 2 part kit (drug and device) where the drug is the lead</w:t>
        </w:r>
        <w:r>
          <w:rPr>
            <w:lang w:val="en-US"/>
          </w:rPr>
          <w:t>:</w:t>
        </w:r>
      </w:ins>
    </w:p>
    <w:p w:rsidR="008D71C6" w:rsidRPr="00021B53" w:rsidRDefault="008D71C6" w:rsidP="008D71C6">
      <w:pPr>
        <w:rPr>
          <w:ins w:id="2909" w:author="pbx" w:date="2017-11-03T17:48:00Z"/>
        </w:rPr>
      </w:pPr>
      <w:ins w:id="2910" w:author="pbx" w:date="2017-11-03T17:48:00Z">
        <w:r w:rsidRPr="00021B53">
          <w:t>&lt;manufacturedProduct&gt;</w:t>
        </w:r>
      </w:ins>
    </w:p>
    <w:p w:rsidR="008D71C6" w:rsidRPr="00021B53" w:rsidRDefault="008D71C6" w:rsidP="00BE456B">
      <w:pPr>
        <w:ind w:left="288"/>
        <w:rPr>
          <w:ins w:id="2911" w:author="pbx" w:date="2017-11-03T17:48:00Z"/>
        </w:rPr>
      </w:pPr>
      <w:ins w:id="2912" w:author="pbx" w:date="2017-11-03T17:48:00Z">
        <w:r w:rsidRPr="00021B53">
          <w:t>&lt;manufacturedProduct&gt;</w:t>
        </w:r>
      </w:ins>
    </w:p>
    <w:p w:rsidR="008D71C6" w:rsidRPr="00021B53" w:rsidRDefault="008D71C6" w:rsidP="00BE456B">
      <w:pPr>
        <w:ind w:left="576"/>
        <w:rPr>
          <w:ins w:id="2913" w:author="pbx" w:date="2017-11-03T17:48:00Z"/>
        </w:rPr>
      </w:pPr>
      <w:ins w:id="2914" w:author="pbx" w:date="2017-11-03T17:48:00Z">
        <w:r w:rsidRPr="00021B53">
          <w:t>&lt;code code="</w:t>
        </w:r>
        <w:r>
          <w:t>DIN</w:t>
        </w:r>
        <w:r w:rsidRPr="00021B53">
          <w:t xml:space="preserve"> of kit" codeSystem="</w:t>
        </w:r>
        <w:r>
          <w:t>2.16.840.1.113883.2.20.6.42</w:t>
        </w:r>
        <w:r w:rsidRPr="00021B53">
          <w:t>"/&gt;</w:t>
        </w:r>
      </w:ins>
    </w:p>
    <w:p w:rsidR="00BE456B" w:rsidRDefault="00BE456B" w:rsidP="00BE456B">
      <w:pPr>
        <w:ind w:left="576"/>
        <w:rPr>
          <w:ins w:id="2915" w:author="pbx" w:date="2017-11-03T17:48:00Z"/>
        </w:rPr>
      </w:pPr>
      <w:ins w:id="2916" w:author="pbx" w:date="2017-11-03T17:48:00Z">
        <w:r>
          <w:t>&lt;name&gt;name of kit&lt;/name&gt;</w:t>
        </w:r>
      </w:ins>
    </w:p>
    <w:p w:rsidR="008D71C6" w:rsidRPr="00021B53" w:rsidRDefault="008D71C6" w:rsidP="00BE456B">
      <w:pPr>
        <w:ind w:left="576"/>
        <w:rPr>
          <w:ins w:id="2917" w:author="pbx" w:date="2017-11-03T17:48:00Z"/>
        </w:rPr>
      </w:pPr>
      <w:ins w:id="2918" w:author="pbx" w:date="2017-11-03T17:48:00Z">
        <w:r w:rsidRPr="00021B53">
          <w:t>&lt;formCode code="C47916" displayName="</w:t>
        </w:r>
        <w:r w:rsidR="00E651CB">
          <w:t>Kit</w:t>
        </w:r>
        <w:r w:rsidRPr="00021B53">
          <w:t>" codeSystem="</w:t>
        </w:r>
        <w:r w:rsidR="00E651CB">
          <w:t>2.16.840.1.113883.2.20.6.32</w:t>
        </w:r>
        <w:r w:rsidRPr="00021B53">
          <w:t>"/&gt;</w:t>
        </w:r>
      </w:ins>
    </w:p>
    <w:p w:rsidR="008D71C6" w:rsidRPr="00021B53" w:rsidRDefault="008D71C6" w:rsidP="00BE456B">
      <w:pPr>
        <w:ind w:left="576"/>
        <w:rPr>
          <w:ins w:id="2919" w:author="pbx" w:date="2017-11-03T17:48:00Z"/>
        </w:rPr>
      </w:pPr>
      <w:ins w:id="2920" w:author="pbx" w:date="2017-11-03T17:48:00Z">
        <w:r w:rsidRPr="00021B53">
          <w:t>&lt;asEntityWithGeneric .../&gt;</w:t>
        </w:r>
      </w:ins>
    </w:p>
    <w:p w:rsidR="008D71C6" w:rsidRPr="00021B53" w:rsidRDefault="008D71C6" w:rsidP="00BE456B">
      <w:pPr>
        <w:ind w:left="576"/>
        <w:rPr>
          <w:ins w:id="2921" w:author="pbx" w:date="2017-11-03T17:48:00Z"/>
        </w:rPr>
      </w:pPr>
      <w:ins w:id="2922" w:author="pbx" w:date="2017-11-03T17:48:00Z">
        <w:r w:rsidRPr="00021B53">
          <w:t>&lt;part&gt;</w:t>
        </w:r>
      </w:ins>
    </w:p>
    <w:p w:rsidR="008D71C6" w:rsidRPr="00021B53" w:rsidRDefault="008D71C6" w:rsidP="00BE456B">
      <w:pPr>
        <w:ind w:left="864"/>
        <w:rPr>
          <w:ins w:id="2923" w:author="pbx" w:date="2017-11-03T17:48:00Z"/>
        </w:rPr>
      </w:pPr>
      <w:ins w:id="2924" w:author="pbx" w:date="2017-11-03T17:48:00Z">
        <w:r w:rsidRPr="00021B53">
          <w:t>&lt;quantity&gt;</w:t>
        </w:r>
      </w:ins>
    </w:p>
    <w:p w:rsidR="008D71C6" w:rsidRPr="00021B53" w:rsidRDefault="008D71C6" w:rsidP="00BE456B">
      <w:pPr>
        <w:ind w:left="1152"/>
        <w:rPr>
          <w:ins w:id="2925" w:author="pbx" w:date="2017-11-03T17:48:00Z"/>
        </w:rPr>
      </w:pPr>
      <w:ins w:id="2926" w:author="pbx" w:date="2017-11-03T17:48:00Z">
        <w:r w:rsidRPr="00021B53">
          <w:t xml:space="preserve">&lt;numerator value="amount of this part’s content in one kit" unit="unit for amount"/&gt; </w:t>
        </w:r>
      </w:ins>
    </w:p>
    <w:p w:rsidR="008D71C6" w:rsidRPr="00021B53" w:rsidRDefault="008D71C6" w:rsidP="00BE456B">
      <w:pPr>
        <w:ind w:left="1152"/>
        <w:rPr>
          <w:ins w:id="2927" w:author="pbx" w:date="2017-11-03T17:48:00Z"/>
        </w:rPr>
      </w:pPr>
      <w:ins w:id="2928" w:author="pbx" w:date="2017-11-03T17:48:00Z">
        <w:r w:rsidRPr="00021B53">
          <w:t xml:space="preserve">&lt;denominator value="1"/&gt; </w:t>
        </w:r>
      </w:ins>
    </w:p>
    <w:p w:rsidR="008D71C6" w:rsidRPr="00021B53" w:rsidRDefault="008D71C6" w:rsidP="00BE456B">
      <w:pPr>
        <w:ind w:left="864"/>
        <w:rPr>
          <w:ins w:id="2929" w:author="pbx" w:date="2017-11-03T17:48:00Z"/>
        </w:rPr>
      </w:pPr>
      <w:ins w:id="2930" w:author="pbx" w:date="2017-11-03T17:48:00Z">
        <w:r w:rsidRPr="00021B53">
          <w:t xml:space="preserve">&lt;/quantity&gt; </w:t>
        </w:r>
      </w:ins>
    </w:p>
    <w:p w:rsidR="008D71C6" w:rsidRPr="00021B53" w:rsidRDefault="008D71C6" w:rsidP="00BE456B">
      <w:pPr>
        <w:ind w:left="864"/>
        <w:rPr>
          <w:ins w:id="2931" w:author="pbx" w:date="2017-11-03T17:48:00Z"/>
        </w:rPr>
      </w:pPr>
      <w:ins w:id="2932" w:author="pbx" w:date="2017-11-03T17:48:00Z">
        <w:r w:rsidRPr="00021B53">
          <w:t xml:space="preserve">&lt;partProduct&gt; </w:t>
        </w:r>
      </w:ins>
    </w:p>
    <w:p w:rsidR="008D71C6" w:rsidRPr="00021B53" w:rsidRDefault="008D71C6" w:rsidP="00BE456B">
      <w:pPr>
        <w:ind w:left="864"/>
        <w:rPr>
          <w:ins w:id="2933" w:author="pbx" w:date="2017-11-03T17:48:00Z"/>
        </w:rPr>
      </w:pPr>
      <w:ins w:id="2934" w:author="pbx" w:date="2017-11-03T17:48:00Z">
        <w:r w:rsidRPr="00021B53">
          <w:t>&lt;name&gt;name of drug part&lt;/name&gt;</w:t>
        </w:r>
      </w:ins>
    </w:p>
    <w:p w:rsidR="008D71C6" w:rsidRPr="00021B53" w:rsidRDefault="008D71C6" w:rsidP="00BE456B">
      <w:pPr>
        <w:ind w:left="864"/>
        <w:rPr>
          <w:ins w:id="2935" w:author="pbx" w:date="2017-11-03T17:48:00Z"/>
        </w:rPr>
      </w:pPr>
      <w:ins w:id="2936" w:author="pbx" w:date="2017-11-03T17:48:00Z">
        <w:r w:rsidRPr="00021B53">
          <w:t>&lt;formCode code="</w:t>
        </w:r>
        <w:r w:rsidRPr="00021B53">
          <w:rPr>
            <w:i/>
            <w:iCs/>
          </w:rPr>
          <w:t>form code of drug part</w:t>
        </w:r>
        <w:r w:rsidRPr="00021B53">
          <w:t>" displayName="</w:t>
        </w:r>
        <w:r w:rsidRPr="00021B53">
          <w:rPr>
            <w:i/>
            <w:iCs/>
          </w:rPr>
          <w:t>form name of drug part</w:t>
        </w:r>
        <w:r w:rsidRPr="00021B53">
          <w:t>" codeSystem="</w:t>
        </w:r>
        <w:r w:rsidR="00113AC6">
          <w:t>2.16.840.1.113883.2.20.6.32</w:t>
        </w:r>
        <w:r w:rsidRPr="00021B53">
          <w:t>"/&gt;</w:t>
        </w:r>
      </w:ins>
    </w:p>
    <w:p w:rsidR="008D71C6" w:rsidRDefault="008D71C6" w:rsidP="00BE456B">
      <w:pPr>
        <w:ind w:left="288"/>
        <w:rPr>
          <w:ins w:id="2937" w:author="pbx" w:date="2017-11-03T17:48:00Z"/>
        </w:rPr>
      </w:pPr>
      <w:ins w:id="2938" w:author="pbx" w:date="2017-11-03T17:48:00Z">
        <w:r>
          <w:t xml:space="preserve">         </w:t>
        </w:r>
        <w:r w:rsidRPr="00021B53">
          <w:t xml:space="preserve">&lt;ingredient ... /&gt; </w:t>
        </w:r>
      </w:ins>
    </w:p>
    <w:p w:rsidR="008D71C6" w:rsidRPr="002B5413" w:rsidRDefault="008D71C6" w:rsidP="00BE456B">
      <w:pPr>
        <w:ind w:left="864"/>
        <w:rPr>
          <w:ins w:id="2939" w:author="pbx" w:date="2017-11-03T17:48:00Z"/>
        </w:rPr>
      </w:pPr>
      <w:ins w:id="2940" w:author="pbx" w:date="2017-11-03T17:48:00Z">
        <w:r w:rsidRPr="002B5413">
          <w:t xml:space="preserve">&lt;asContent&gt; </w:t>
        </w:r>
      </w:ins>
    </w:p>
    <w:p w:rsidR="008D71C6" w:rsidRPr="002B5413" w:rsidRDefault="008D71C6" w:rsidP="00BE456B">
      <w:pPr>
        <w:ind w:left="1152"/>
        <w:rPr>
          <w:ins w:id="2941" w:author="pbx" w:date="2017-11-03T17:48:00Z"/>
        </w:rPr>
      </w:pPr>
      <w:ins w:id="2942" w:author="pbx" w:date="2017-11-03T17:48:00Z">
        <w:r w:rsidRPr="002B5413">
          <w:t xml:space="preserve">&lt;quantity&gt; </w:t>
        </w:r>
      </w:ins>
    </w:p>
    <w:p w:rsidR="008D71C6" w:rsidRPr="002B5413" w:rsidRDefault="008D71C6" w:rsidP="00BE456B">
      <w:pPr>
        <w:ind w:left="1440"/>
        <w:rPr>
          <w:ins w:id="2943" w:author="pbx" w:date="2017-11-03T17:48:00Z"/>
        </w:rPr>
      </w:pPr>
      <w:ins w:id="2944" w:author="pbx" w:date="2017-11-03T17:48:00Z">
        <w:r w:rsidRPr="002B5413">
          <w:t xml:space="preserve">&lt;numerator value="amount of this part in its package" unit="unit of amount"/&gt; </w:t>
        </w:r>
      </w:ins>
    </w:p>
    <w:p w:rsidR="008D71C6" w:rsidRPr="002B5413" w:rsidRDefault="008D71C6" w:rsidP="00BE456B">
      <w:pPr>
        <w:ind w:left="1440"/>
        <w:rPr>
          <w:ins w:id="2945" w:author="pbx" w:date="2017-11-03T17:48:00Z"/>
        </w:rPr>
      </w:pPr>
      <w:ins w:id="2946" w:author="pbx" w:date="2017-11-03T17:48:00Z">
        <w:r w:rsidRPr="002B5413">
          <w:t xml:space="preserve">&lt;denominator value="1"/&gt; </w:t>
        </w:r>
      </w:ins>
    </w:p>
    <w:p w:rsidR="008D71C6" w:rsidRPr="002B5413" w:rsidRDefault="008D71C6" w:rsidP="00BE456B">
      <w:pPr>
        <w:ind w:left="1152"/>
        <w:rPr>
          <w:ins w:id="2947" w:author="pbx" w:date="2017-11-03T17:48:00Z"/>
        </w:rPr>
      </w:pPr>
      <w:ins w:id="2948" w:author="pbx" w:date="2017-11-03T17:48:00Z">
        <w:r w:rsidRPr="002B5413">
          <w:t xml:space="preserve">&lt;/quantity&gt; </w:t>
        </w:r>
      </w:ins>
    </w:p>
    <w:p w:rsidR="008D71C6" w:rsidRPr="002B5413" w:rsidRDefault="008D71C6" w:rsidP="00BE456B">
      <w:pPr>
        <w:ind w:left="1152"/>
        <w:rPr>
          <w:ins w:id="2949" w:author="pbx" w:date="2017-11-03T17:48:00Z"/>
        </w:rPr>
      </w:pPr>
      <w:ins w:id="2950" w:author="pbx" w:date="2017-11-03T17:48:00Z">
        <w:r w:rsidRPr="002B5413">
          <w:t xml:space="preserve">&lt;containerPackagedProduct&gt; </w:t>
        </w:r>
      </w:ins>
    </w:p>
    <w:p w:rsidR="008D71C6" w:rsidRDefault="008D71C6" w:rsidP="00BE456B">
      <w:pPr>
        <w:ind w:left="1440"/>
        <w:rPr>
          <w:ins w:id="2951" w:author="pbx" w:date="2017-11-03T17:48:00Z"/>
        </w:rPr>
      </w:pPr>
      <w:ins w:id="2952" w:author="pbx" w:date="2017-11-03T17:48:00Z">
        <w:r w:rsidRPr="002B5413">
          <w:t>&lt;formCode code="package type" displayName="package type name" codeSystem="</w:t>
        </w:r>
        <w:r w:rsidRPr="00A03271">
          <w:t>2.16.840.1.113883.2.20.6.38</w:t>
        </w:r>
        <w:r>
          <w:t xml:space="preserve">"/&gt; </w:t>
        </w:r>
      </w:ins>
    </w:p>
    <w:p w:rsidR="008D71C6" w:rsidRPr="00CE7EFF" w:rsidRDefault="008D71C6" w:rsidP="00BE456B">
      <w:pPr>
        <w:ind w:left="1152"/>
        <w:rPr>
          <w:ins w:id="2953" w:author="pbx" w:date="2017-11-03T17:48:00Z"/>
          <w:lang w:val="fr-CA"/>
        </w:rPr>
      </w:pPr>
      <w:ins w:id="2954" w:author="pbx" w:date="2017-11-03T17:48:00Z">
        <w:r w:rsidRPr="00C05A3F">
          <w:rPr>
            <w:lang w:val="fr-CA"/>
          </w:rPr>
          <w:t>&lt;/containerPackagedProduct&gt;</w:t>
        </w:r>
      </w:ins>
    </w:p>
    <w:p w:rsidR="008D71C6" w:rsidRPr="00C05A3F" w:rsidRDefault="008D71C6" w:rsidP="00BE456B">
      <w:pPr>
        <w:ind w:left="864"/>
        <w:rPr>
          <w:ins w:id="2955" w:author="pbx" w:date="2017-11-03T17:48:00Z"/>
          <w:lang w:val="fr-CA"/>
        </w:rPr>
      </w:pPr>
      <w:ins w:id="2956" w:author="pbx" w:date="2017-11-03T17:48:00Z">
        <w:r w:rsidRPr="00C05A3F">
          <w:rPr>
            <w:lang w:val="fr-CA"/>
          </w:rPr>
          <w:t xml:space="preserve">&lt;/asContent&gt; </w:t>
        </w:r>
      </w:ins>
    </w:p>
    <w:p w:rsidR="008D71C6" w:rsidRPr="00C05A3F" w:rsidRDefault="008D71C6" w:rsidP="00BE456B">
      <w:pPr>
        <w:ind w:left="576"/>
        <w:rPr>
          <w:ins w:id="2957" w:author="pbx" w:date="2017-11-03T17:48:00Z"/>
          <w:lang w:val="fr-CA"/>
        </w:rPr>
      </w:pPr>
      <w:ins w:id="2958" w:author="pbx" w:date="2017-11-03T17:48:00Z">
        <w:r w:rsidRPr="00C05A3F">
          <w:rPr>
            <w:lang w:val="fr-CA"/>
          </w:rPr>
          <w:t xml:space="preserve">&lt;/partProduct&gt; </w:t>
        </w:r>
      </w:ins>
    </w:p>
    <w:p w:rsidR="008D71C6" w:rsidRDefault="008D71C6" w:rsidP="00BE456B">
      <w:pPr>
        <w:ind w:left="288"/>
        <w:rPr>
          <w:ins w:id="2959" w:author="pbx" w:date="2017-11-03T17:48:00Z"/>
          <w:lang w:val="fr-CA"/>
        </w:rPr>
      </w:pPr>
      <w:ins w:id="2960" w:author="pbx" w:date="2017-11-03T17:48:00Z">
        <w:r>
          <w:rPr>
            <w:lang w:val="fr-CA"/>
          </w:rPr>
          <w:t xml:space="preserve">&lt;/part&gt; </w:t>
        </w:r>
      </w:ins>
    </w:p>
    <w:p w:rsidR="008D71C6" w:rsidRDefault="008D71C6" w:rsidP="00BE456B">
      <w:pPr>
        <w:ind w:left="288"/>
        <w:rPr>
          <w:ins w:id="2961" w:author="pbx" w:date="2017-11-03T17:48:00Z"/>
          <w:lang w:val="fr-CA"/>
        </w:rPr>
      </w:pPr>
      <w:ins w:id="2962" w:author="pbx" w:date="2017-11-03T17:48:00Z">
        <w:r>
          <w:rPr>
            <w:lang w:val="fr-CA"/>
          </w:rPr>
          <w:t>&lt;part&gt;</w:t>
        </w:r>
      </w:ins>
    </w:p>
    <w:p w:rsidR="008D71C6" w:rsidRPr="00C05A3F" w:rsidRDefault="008D71C6" w:rsidP="00BE456B">
      <w:pPr>
        <w:ind w:left="288"/>
        <w:rPr>
          <w:ins w:id="2963" w:author="pbx" w:date="2017-11-03T17:48:00Z"/>
          <w:lang w:val="fr-CA"/>
        </w:rPr>
      </w:pPr>
      <w:ins w:id="2964" w:author="pbx" w:date="2017-11-03T17:48:00Z">
        <w:r w:rsidRPr="00C05A3F">
          <w:rPr>
            <w:lang w:val="fr-CA"/>
          </w:rPr>
          <w:t xml:space="preserve">&lt;quantity&gt; </w:t>
        </w:r>
      </w:ins>
    </w:p>
    <w:p w:rsidR="008D71C6" w:rsidRPr="002B5413" w:rsidRDefault="008D71C6" w:rsidP="00BE456B">
      <w:pPr>
        <w:ind w:left="864"/>
        <w:rPr>
          <w:ins w:id="2965" w:author="pbx" w:date="2017-11-03T17:48:00Z"/>
        </w:rPr>
      </w:pPr>
      <w:ins w:id="2966" w:author="pbx" w:date="2017-11-03T17:48:00Z">
        <w:r w:rsidRPr="002B5413">
          <w:t xml:space="preserve">&lt;numerator value="amount of this device part in one kit"/&gt; </w:t>
        </w:r>
      </w:ins>
    </w:p>
    <w:p w:rsidR="008D71C6" w:rsidRDefault="008D71C6" w:rsidP="00BE456B">
      <w:pPr>
        <w:ind w:left="864"/>
        <w:rPr>
          <w:ins w:id="2967" w:author="pbx" w:date="2017-11-03T17:48:00Z"/>
        </w:rPr>
      </w:pPr>
      <w:ins w:id="2968" w:author="pbx" w:date="2017-11-03T17:48:00Z">
        <w:r>
          <w:t xml:space="preserve">&lt;denominator value="1"/&gt; </w:t>
        </w:r>
      </w:ins>
    </w:p>
    <w:p w:rsidR="008D71C6" w:rsidRPr="002B5413" w:rsidRDefault="008D71C6" w:rsidP="00BE456B">
      <w:pPr>
        <w:ind w:left="576"/>
        <w:rPr>
          <w:ins w:id="2969" w:author="pbx" w:date="2017-11-03T17:48:00Z"/>
        </w:rPr>
      </w:pPr>
      <w:ins w:id="2970" w:author="pbx" w:date="2017-11-03T17:48:00Z">
        <w:r w:rsidRPr="002B5413">
          <w:lastRenderedPageBreak/>
          <w:t xml:space="preserve">&lt;/quantity&gt; </w:t>
        </w:r>
      </w:ins>
    </w:p>
    <w:p w:rsidR="008D71C6" w:rsidRPr="002B5413" w:rsidRDefault="008D71C6" w:rsidP="00BE456B">
      <w:pPr>
        <w:ind w:left="576"/>
        <w:rPr>
          <w:ins w:id="2971" w:author="pbx" w:date="2017-11-03T17:48:00Z"/>
        </w:rPr>
      </w:pPr>
      <w:ins w:id="2972" w:author="pbx" w:date="2017-11-03T17:48:00Z">
        <w:r w:rsidRPr="002B5413">
          <w:t xml:space="preserve">&lt;partProduct&gt; </w:t>
        </w:r>
      </w:ins>
    </w:p>
    <w:p w:rsidR="008D71C6" w:rsidRPr="002B5413" w:rsidRDefault="008D71C6" w:rsidP="00BE456B">
      <w:pPr>
        <w:ind w:left="864"/>
        <w:rPr>
          <w:ins w:id="2973" w:author="pbx" w:date="2017-11-03T17:48:00Z"/>
        </w:rPr>
      </w:pPr>
      <w:ins w:id="2974" w:author="pbx" w:date="2017-11-03T17:48:00Z">
        <w:r w:rsidRPr="002B5413">
          <w:t>&lt;code code="item code of this device part" codeSystem="item code system OID"/&gt;</w:t>
        </w:r>
      </w:ins>
    </w:p>
    <w:p w:rsidR="008D71C6" w:rsidRPr="002B5413" w:rsidRDefault="008D71C6" w:rsidP="00BE456B">
      <w:pPr>
        <w:ind w:left="864"/>
        <w:rPr>
          <w:ins w:id="2975" w:author="pbx" w:date="2017-11-03T17:48:00Z"/>
        </w:rPr>
      </w:pPr>
      <w:ins w:id="2976" w:author="pbx" w:date="2017-11-03T17:48:00Z">
        <w:r w:rsidRPr="002B5413">
          <w:t>&lt;name&gt;name of device part&lt;/name&gt;</w:t>
        </w:r>
      </w:ins>
    </w:p>
    <w:p w:rsidR="008D71C6" w:rsidRDefault="008D71C6" w:rsidP="00BE456B">
      <w:pPr>
        <w:ind w:left="864"/>
        <w:rPr>
          <w:ins w:id="2977" w:author="pbx" w:date="2017-11-03T17:48:00Z"/>
        </w:rPr>
      </w:pPr>
      <w:ins w:id="2978" w:author="pbx" w:date="2017-11-03T17:48:00Z">
        <w:r w:rsidRPr="002B5413">
          <w:t>&lt;desc&gt;desc</w:t>
        </w:r>
        <w:r>
          <w:t>ription of device part&lt;/desc&gt;</w:t>
        </w:r>
      </w:ins>
    </w:p>
    <w:p w:rsidR="008D71C6" w:rsidRDefault="008D71C6" w:rsidP="00BE456B">
      <w:pPr>
        <w:ind w:left="864"/>
        <w:rPr>
          <w:ins w:id="2979" w:author="pbx" w:date="2017-11-03T17:48:00Z"/>
        </w:rPr>
      </w:pPr>
      <w:ins w:id="2980" w:author="pbx" w:date="2017-11-03T17:48:00Z">
        <w:r>
          <w:t xml:space="preserve">&lt;asSpecializedKind&gt; </w:t>
        </w:r>
      </w:ins>
    </w:p>
    <w:p w:rsidR="008D71C6" w:rsidRDefault="008D71C6" w:rsidP="00BE456B">
      <w:pPr>
        <w:ind w:left="1152"/>
        <w:rPr>
          <w:ins w:id="2981" w:author="pbx" w:date="2017-11-03T17:48:00Z"/>
        </w:rPr>
      </w:pPr>
      <w:ins w:id="2982" w:author="pbx" w:date="2017-11-03T17:48:00Z">
        <w:r>
          <w:t xml:space="preserve">&lt;generalizedMaterialKind&gt; </w:t>
        </w:r>
      </w:ins>
    </w:p>
    <w:p w:rsidR="008D71C6" w:rsidRDefault="008D71C6" w:rsidP="00BE456B">
      <w:pPr>
        <w:ind w:left="1440"/>
        <w:rPr>
          <w:ins w:id="2983" w:author="pbx" w:date="2017-11-03T17:48:00Z"/>
        </w:rPr>
      </w:pPr>
      <w:ins w:id="2984" w:author="pbx" w:date="2017-11-03T17:48:00Z">
        <w:r w:rsidRPr="002B5413">
          <w:t>&lt;code code="product classification code of device part" codeSystem="</w:t>
        </w:r>
        <w:r>
          <w:t>2.16.840.1.113883.2.20.6.27</w:t>
        </w:r>
        <w:r w:rsidRPr="002B5413">
          <w:t>" displayName="display name of device part"/&gt;</w:t>
        </w:r>
      </w:ins>
    </w:p>
    <w:p w:rsidR="008D71C6" w:rsidRPr="002B5413" w:rsidRDefault="008D71C6" w:rsidP="00BE456B">
      <w:pPr>
        <w:ind w:left="1152"/>
        <w:rPr>
          <w:ins w:id="2985" w:author="pbx" w:date="2017-11-03T17:48:00Z"/>
        </w:rPr>
      </w:pPr>
      <w:ins w:id="2986" w:author="pbx" w:date="2017-11-03T17:48:00Z">
        <w:r w:rsidRPr="002B5413">
          <w:t xml:space="preserve">&lt;/generalizedMaterialKind&gt; </w:t>
        </w:r>
      </w:ins>
    </w:p>
    <w:p w:rsidR="008D71C6" w:rsidRPr="002B5413" w:rsidRDefault="008D71C6" w:rsidP="00BE456B">
      <w:pPr>
        <w:ind w:left="864"/>
        <w:rPr>
          <w:ins w:id="2987" w:author="pbx" w:date="2017-11-03T17:48:00Z"/>
        </w:rPr>
      </w:pPr>
      <w:ins w:id="2988" w:author="pbx" w:date="2017-11-03T17:48:00Z">
        <w:r w:rsidRPr="002B5413">
          <w:t xml:space="preserve">&lt;/asSpecializedKind&gt; </w:t>
        </w:r>
      </w:ins>
    </w:p>
    <w:p w:rsidR="008D71C6" w:rsidRPr="002B5413" w:rsidRDefault="008D71C6" w:rsidP="00BE456B">
      <w:pPr>
        <w:ind w:left="576"/>
        <w:rPr>
          <w:ins w:id="2989" w:author="pbx" w:date="2017-11-03T17:48:00Z"/>
        </w:rPr>
      </w:pPr>
      <w:ins w:id="2990" w:author="pbx" w:date="2017-11-03T17:48:00Z">
        <w:r w:rsidRPr="002B5413">
          <w:t xml:space="preserve">&lt;/partProduct&gt; </w:t>
        </w:r>
      </w:ins>
    </w:p>
    <w:p w:rsidR="008D71C6" w:rsidRPr="002B5413" w:rsidRDefault="008D71C6" w:rsidP="00BE456B">
      <w:pPr>
        <w:ind w:left="288"/>
        <w:rPr>
          <w:ins w:id="2991" w:author="pbx" w:date="2017-11-03T17:48:00Z"/>
        </w:rPr>
      </w:pPr>
      <w:ins w:id="2992" w:author="pbx" w:date="2017-11-03T17:48:00Z">
        <w:r w:rsidRPr="002B5413">
          <w:t>&lt;/part&gt;</w:t>
        </w:r>
      </w:ins>
    </w:p>
    <w:p w:rsidR="008D71C6" w:rsidRPr="00021B53" w:rsidRDefault="008D71C6" w:rsidP="008D71C6"/>
    <w:p w:rsidR="000F4FB9" w:rsidRDefault="000F4FB9" w:rsidP="001D67E2">
      <w:pPr>
        <w:pStyle w:val="Heading3"/>
      </w:pPr>
      <w:bookmarkStart w:id="2993" w:name="_Toc495429289"/>
      <w:bookmarkStart w:id="2994" w:name="_Toc495068761"/>
      <w:bookmarkStart w:id="2995" w:name="_Toc497495438"/>
      <w:r>
        <w:t>Device Kit with a Drug Part</w:t>
      </w:r>
      <w:bookmarkEnd w:id="2993"/>
      <w:bookmarkEnd w:id="2994"/>
      <w:bookmarkEnd w:id="2995"/>
    </w:p>
    <w:p w:rsidR="000D7D58" w:rsidRDefault="00AF5BC4" w:rsidP="00DF0F23">
      <w:pPr>
        <w:rPr>
          <w:del w:id="2996" w:author="pbx" w:date="2017-11-03T17:48:00Z"/>
        </w:rPr>
      </w:pPr>
      <w:del w:id="2997" w:author="pbx" w:date="2017-11-03T17:48:00Z">
        <w:r w:rsidRPr="000A6564">
          <w:rPr>
            <w:noProof/>
            <w:lang w:val="en-US"/>
          </w:rPr>
          <mc:AlternateContent>
            <mc:Choice Requires="wps">
              <w:drawing>
                <wp:inline distT="0" distB="0" distL="0" distR="0" wp14:anchorId="56BF0B31" wp14:editId="7A1D4937">
                  <wp:extent cx="5891917" cy="2142698"/>
                  <wp:effectExtent l="57150" t="0" r="71120" b="12446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214269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2998" w:author="pbx" w:date="2017-11-03T17:48:00Z"/>
                                </w:rPr>
                              </w:pPr>
                              <w:del w:id="2999" w:author="pbx" w:date="2017-11-03T17:48:00Z">
                                <w:r w:rsidRPr="002B5413">
                                  <w:delText xml:space="preserve">&lt;manufacturedProduct&gt; </w:delText>
                                </w:r>
                              </w:del>
                            </w:p>
                            <w:p w:rsidR="00292223" w:rsidRPr="002B5413" w:rsidRDefault="00292223" w:rsidP="00DF0F23">
                              <w:pPr>
                                <w:rPr>
                                  <w:del w:id="3000" w:author="pbx" w:date="2017-11-03T17:48:00Z"/>
                                </w:rPr>
                              </w:pPr>
                              <w:del w:id="3001" w:author="pbx" w:date="2017-11-03T17:48:00Z">
                                <w:r>
                                  <w:delText xml:space="preserve">  </w:delText>
                                </w:r>
                                <w:r w:rsidRPr="002B5413">
                                  <w:delText xml:space="preserve">&lt;manufacturedProduct&gt; </w:delText>
                                </w:r>
                              </w:del>
                            </w:p>
                            <w:p w:rsidR="00292223" w:rsidRPr="002B5413" w:rsidRDefault="00292223" w:rsidP="00DF0F23">
                              <w:pPr>
                                <w:rPr>
                                  <w:del w:id="3002" w:author="pbx" w:date="2017-11-03T17:48:00Z"/>
                                </w:rPr>
                              </w:pPr>
                              <w:del w:id="3003" w:author="pbx" w:date="2017-11-03T17:48:00Z">
                                <w:r w:rsidRPr="002B5413">
                                  <w:delText xml:space="preserve">&lt;code code="item code of device kit" codeSystem="item code system OID"/&gt; </w:delText>
                                </w:r>
                              </w:del>
                            </w:p>
                            <w:p w:rsidR="00292223" w:rsidRPr="002B5413" w:rsidRDefault="00292223" w:rsidP="00DF0F23">
                              <w:pPr>
                                <w:rPr>
                                  <w:del w:id="3004" w:author="pbx" w:date="2017-11-03T17:48:00Z"/>
                                </w:rPr>
                              </w:pPr>
                              <w:del w:id="3005" w:author="pbx" w:date="2017-11-03T17:48:00Z">
                                <w:r w:rsidRPr="002B5413">
                                  <w:delText>&lt;name&gt;</w:delText>
                                </w:r>
                                <w:r w:rsidRPr="002B5413">
                                  <w:rPr>
                                    <w:i/>
                                    <w:iCs/>
                                  </w:rPr>
                                  <w:delText>name of kit</w:delText>
                                </w:r>
                                <w:r w:rsidRPr="002B5413">
                                  <w:delText>&lt;/name&gt;</w:delText>
                                </w:r>
                              </w:del>
                            </w:p>
                            <w:p w:rsidR="00292223" w:rsidRPr="002B5413" w:rsidRDefault="00292223" w:rsidP="00DF0F23">
                              <w:pPr>
                                <w:rPr>
                                  <w:del w:id="3006" w:author="pbx" w:date="2017-11-03T17:48:00Z"/>
                                </w:rPr>
                              </w:pPr>
                              <w:del w:id="3007" w:author="pbx" w:date="2017-11-03T17:48:00Z">
                                <w:r w:rsidRPr="002B5413">
                                  <w:delText xml:space="preserve">&lt;desc&gt;brief description of kit&lt;/desc&gt; </w:delText>
                                </w:r>
                              </w:del>
                            </w:p>
                            <w:p w:rsidR="00292223" w:rsidRPr="002B5413" w:rsidRDefault="00292223" w:rsidP="00DF0F23">
                              <w:pPr>
                                <w:rPr>
                                  <w:del w:id="3008" w:author="pbx" w:date="2017-11-03T17:48:00Z"/>
                                </w:rPr>
                              </w:pPr>
                              <w:del w:id="3009" w:author="pbx" w:date="2017-11-03T17:48:00Z">
                                <w:r w:rsidRPr="002B5413">
                                  <w:delText>&lt;formCode code="C47916" displayName="KIT" codeSystem="</w:delText>
                                </w:r>
                                <w:r>
                                  <w:delText>2.16.840.1.113883.2.20.6.16</w:delText>
                                </w:r>
                                <w:r w:rsidRPr="002B5413">
                                  <w:delText xml:space="preserve">"/&gt; </w:delText>
                                </w:r>
                              </w:del>
                            </w:p>
                            <w:p w:rsidR="00292223" w:rsidRPr="002B5413" w:rsidRDefault="00292223" w:rsidP="00DF0F23">
                              <w:pPr>
                                <w:rPr>
                                  <w:del w:id="3010" w:author="pbx" w:date="2017-11-03T17:48:00Z"/>
                                </w:rPr>
                              </w:pPr>
                              <w:del w:id="3011" w:author="pbx" w:date="2017-11-03T17:48:00Z">
                                <w:r w:rsidRPr="002B5413">
                                  <w:delText xml:space="preserve">&lt;asSpecializedKind&gt; </w:delText>
                                </w:r>
                              </w:del>
                            </w:p>
                            <w:p w:rsidR="00292223" w:rsidRPr="002B5413" w:rsidRDefault="00292223" w:rsidP="00DF0F23">
                              <w:pPr>
                                <w:rPr>
                                  <w:del w:id="3012" w:author="pbx" w:date="2017-11-03T17:48:00Z"/>
                                </w:rPr>
                              </w:pPr>
                              <w:del w:id="3013" w:author="pbx" w:date="2017-11-03T17:48:00Z">
                                <w:r>
                                  <w:delText xml:space="preserve">  </w:delText>
                                </w:r>
                                <w:r w:rsidRPr="002B5413">
                                  <w:delText xml:space="preserve">&lt;generalizedMaterialKind&gt; </w:delText>
                                </w:r>
                              </w:del>
                            </w:p>
                            <w:p w:rsidR="00292223" w:rsidRPr="002B5413" w:rsidRDefault="00292223" w:rsidP="00DF0F23">
                              <w:pPr>
                                <w:rPr>
                                  <w:del w:id="3014" w:author="pbx" w:date="2017-11-03T17:48:00Z"/>
                                </w:rPr>
                              </w:pPr>
                              <w:del w:id="3015" w:author="pbx" w:date="2017-11-03T17:48:00Z">
                                <w:r w:rsidRPr="002B5413">
                                  <w:delText>&lt;code code="</w:delText>
                                </w:r>
                                <w:r w:rsidRPr="002B5413">
                                  <w:rPr>
                                    <w:i/>
                                    <w:iCs/>
                                  </w:rPr>
                                  <w:delText>product classification code of kit</w:delText>
                                </w:r>
                                <w:r w:rsidRPr="002B5413">
                                  <w:delText>" displayName="</w:delText>
                                </w:r>
                                <w:r w:rsidRPr="002B5413">
                                  <w:rPr>
                                    <w:i/>
                                    <w:iCs/>
                                  </w:rPr>
                                  <w:delText>display name of kit</w:delText>
                                </w:r>
                                <w:r w:rsidRPr="002B5413">
                                  <w:delText>" codeSystem="</w:delText>
                                </w:r>
                                <w:r>
                                  <w:delText>2.16.840.1.113883.2.20.6.27</w:delText>
                                </w:r>
                                <w:r w:rsidRPr="002B5413">
                                  <w:delText xml:space="preserve">"/&gt; </w:delText>
                                </w:r>
                              </w:del>
                            </w:p>
                            <w:p w:rsidR="00292223" w:rsidRPr="002B5413" w:rsidRDefault="00292223" w:rsidP="00DF0F23">
                              <w:pPr>
                                <w:rPr>
                                  <w:del w:id="3016" w:author="pbx" w:date="2017-11-03T17:48:00Z"/>
                                </w:rPr>
                              </w:pPr>
                              <w:del w:id="3017" w:author="pbx" w:date="2017-11-03T17:48:00Z">
                                <w:r>
                                  <w:delText xml:space="preserve">   </w:delText>
                                </w:r>
                                <w:r w:rsidRPr="002B5413">
                                  <w:delText xml:space="preserve">&lt;/generalizedMaterialKind&gt; </w:delText>
                                </w:r>
                              </w:del>
                            </w:p>
                            <w:p w:rsidR="00292223" w:rsidRPr="002B5413" w:rsidRDefault="00292223" w:rsidP="00DF0F23">
                              <w:pPr>
                                <w:rPr>
                                  <w:del w:id="3018" w:author="pbx" w:date="2017-11-03T17:48:00Z"/>
                                </w:rPr>
                              </w:pPr>
                              <w:del w:id="3019" w:author="pbx" w:date="2017-11-03T17:48:00Z">
                                <w:r w:rsidRPr="002B5413">
                                  <w:delText xml:space="preserve">&lt;/asSpecializedKind&gt; </w:delText>
                                </w:r>
                              </w:del>
                            </w:p>
                            <w:p w:rsidR="00292223" w:rsidRPr="002B5413" w:rsidRDefault="00292223" w:rsidP="00DF0F23">
                              <w:pPr>
                                <w:rPr>
                                  <w:del w:id="3020" w:author="pbx" w:date="2017-11-03T17:48:00Z"/>
                                </w:rPr>
                              </w:pPr>
                              <w:del w:id="3021" w:author="pbx" w:date="2017-11-03T17:48:00Z">
                                <w:r w:rsidRPr="002B5413">
                                  <w:delText xml:space="preserve">&lt;part&gt; same as device part above &lt;/part&gt; </w:delText>
                                </w:r>
                              </w:del>
                            </w:p>
                            <w:p w:rsidR="00292223" w:rsidRPr="002B5413" w:rsidRDefault="00292223" w:rsidP="00DF0F23">
                              <w:pPr>
                                <w:rPr>
                                  <w:del w:id="3022" w:author="pbx" w:date="2017-11-03T17:48:00Z"/>
                                </w:rPr>
                              </w:pPr>
                              <w:del w:id="3023" w:author="pbx" w:date="2017-11-03T17:48:00Z">
                                <w:r w:rsidRPr="002B5413">
                                  <w:delText>&lt;part&gt; same as drug part above &lt;/part&gt;</w:delText>
                                </w:r>
                              </w:del>
                            </w:p>
                            <w:p w:rsidR="00292223" w:rsidRPr="002B5413" w:rsidRDefault="00292223" w:rsidP="008C2A83">
                              <w:pPr>
                                <w:pStyle w:val="Default"/>
                                <w:rPr>
                                  <w:del w:id="3024" w:author="pbx" w:date="2017-11-03T17:48:00Z"/>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2" type="#_x0000_t202" style="width:463.95pt;height:16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" fillcolor="#c6d9f1 [671]">
                  <v:shadow on="t" color="#bfbfbf [2412]" offset="0,4pt"/>
                  <v:textbox>
                    <w:txbxContent>
                      <w:p w14:paraId="4EBFD287" w14:textId="77777777" w:rsidR="00292223" w:rsidRPr="002B5413" w:rsidRDefault="00292223" w:rsidP="00DF0F23">
                        <w:pPr>
                          <w:rPr>
                            <w:del w:id="4150" w:author="pbx" w:date="2017-11-03T17:48:00Z"/>
                          </w:rPr>
                        </w:pPr>
                        <w:del w:id="4151" w:author="pbx" w:date="2017-11-03T17:48:00Z">
                          <w:r w:rsidRPr="002B5413">
                            <w:delText xml:space="preserve">&lt;manufacturedProduct&gt; </w:delText>
                          </w:r>
                        </w:del>
                      </w:p>
                      <w:p w14:paraId="2FFC6E3E" w14:textId="77777777" w:rsidR="00292223" w:rsidRPr="002B5413" w:rsidRDefault="00292223" w:rsidP="00DF0F23">
                        <w:pPr>
                          <w:rPr>
                            <w:del w:id="4152" w:author="pbx" w:date="2017-11-03T17:48:00Z"/>
                          </w:rPr>
                        </w:pPr>
                        <w:del w:id="4153" w:author="pbx" w:date="2017-11-03T17:48:00Z">
                          <w:r>
                            <w:delText xml:space="preserve">  </w:delText>
                          </w:r>
                          <w:r w:rsidRPr="002B5413">
                            <w:delText xml:space="preserve">&lt;manufacturedProduct&gt; </w:delText>
                          </w:r>
                        </w:del>
                      </w:p>
                      <w:p w14:paraId="021E1B44" w14:textId="77777777" w:rsidR="00292223" w:rsidRPr="002B5413" w:rsidRDefault="00292223" w:rsidP="00DF0F23">
                        <w:pPr>
                          <w:rPr>
                            <w:del w:id="4154" w:author="pbx" w:date="2017-11-03T17:48:00Z"/>
                          </w:rPr>
                        </w:pPr>
                        <w:del w:id="4155" w:author="pbx" w:date="2017-11-03T17:48:00Z">
                          <w:r w:rsidRPr="002B5413">
                            <w:delText xml:space="preserve">&lt;code code="item code of device kit" codeSystem="item code system OID"/&gt; </w:delText>
                          </w:r>
                        </w:del>
                      </w:p>
                      <w:p w14:paraId="5808B1E7" w14:textId="77777777" w:rsidR="00292223" w:rsidRPr="002B5413" w:rsidRDefault="00292223" w:rsidP="00DF0F23">
                        <w:pPr>
                          <w:rPr>
                            <w:del w:id="4156" w:author="pbx" w:date="2017-11-03T17:48:00Z"/>
                          </w:rPr>
                        </w:pPr>
                        <w:del w:id="4157" w:author="pbx" w:date="2017-11-03T17:48:00Z">
                          <w:r w:rsidRPr="002B5413">
                            <w:delText>&lt;name&gt;</w:delText>
                          </w:r>
                          <w:r w:rsidRPr="002B5413">
                            <w:rPr>
                              <w:i/>
                              <w:iCs/>
                            </w:rPr>
                            <w:delText>name of kit</w:delText>
                          </w:r>
                          <w:r w:rsidRPr="002B5413">
                            <w:delText>&lt;/name&gt;</w:delText>
                          </w:r>
                        </w:del>
                      </w:p>
                      <w:p w14:paraId="609DDF95" w14:textId="77777777" w:rsidR="00292223" w:rsidRPr="002B5413" w:rsidRDefault="00292223" w:rsidP="00DF0F23">
                        <w:pPr>
                          <w:rPr>
                            <w:del w:id="4158" w:author="pbx" w:date="2017-11-03T17:48:00Z"/>
                          </w:rPr>
                        </w:pPr>
                        <w:del w:id="4159" w:author="pbx" w:date="2017-11-03T17:48:00Z">
                          <w:r w:rsidRPr="002B5413">
                            <w:delText xml:space="preserve">&lt;desc&gt;brief description of kit&lt;/desc&gt; </w:delText>
                          </w:r>
                        </w:del>
                      </w:p>
                      <w:p w14:paraId="239740DB" w14:textId="77777777" w:rsidR="00292223" w:rsidRPr="002B5413" w:rsidRDefault="00292223" w:rsidP="00DF0F23">
                        <w:pPr>
                          <w:rPr>
                            <w:del w:id="4160" w:author="pbx" w:date="2017-11-03T17:48:00Z"/>
                          </w:rPr>
                        </w:pPr>
                        <w:del w:id="4161" w:author="pbx" w:date="2017-11-03T17:48:00Z">
                          <w:r w:rsidRPr="002B5413">
                            <w:delText>&lt;formCode code="C47916" displayName="KIT" codeSystem="</w:delText>
                          </w:r>
                          <w:r>
                            <w:delText>2.16.840.1.113883.2.20.6.16</w:delText>
                          </w:r>
                          <w:r w:rsidRPr="002B5413">
                            <w:delText xml:space="preserve">"/&gt; </w:delText>
                          </w:r>
                        </w:del>
                      </w:p>
                      <w:p w14:paraId="7C9FD058" w14:textId="77777777" w:rsidR="00292223" w:rsidRPr="002B5413" w:rsidRDefault="00292223" w:rsidP="00DF0F23">
                        <w:pPr>
                          <w:rPr>
                            <w:del w:id="4162" w:author="pbx" w:date="2017-11-03T17:48:00Z"/>
                          </w:rPr>
                        </w:pPr>
                        <w:del w:id="4163" w:author="pbx" w:date="2017-11-03T17:48:00Z">
                          <w:r w:rsidRPr="002B5413">
                            <w:delText xml:space="preserve">&lt;asSpecializedKind&gt; </w:delText>
                          </w:r>
                        </w:del>
                      </w:p>
                      <w:p w14:paraId="1A08C86A" w14:textId="77777777" w:rsidR="00292223" w:rsidRPr="002B5413" w:rsidRDefault="00292223" w:rsidP="00DF0F23">
                        <w:pPr>
                          <w:rPr>
                            <w:del w:id="4164" w:author="pbx" w:date="2017-11-03T17:48:00Z"/>
                          </w:rPr>
                        </w:pPr>
                        <w:del w:id="4165" w:author="pbx" w:date="2017-11-03T17:48:00Z">
                          <w:r>
                            <w:delText xml:space="preserve">  </w:delText>
                          </w:r>
                          <w:r w:rsidRPr="002B5413">
                            <w:delText xml:space="preserve">&lt;generalizedMaterialKind&gt; </w:delText>
                          </w:r>
                        </w:del>
                      </w:p>
                      <w:p w14:paraId="5DFD5B81" w14:textId="77777777" w:rsidR="00292223" w:rsidRPr="002B5413" w:rsidRDefault="00292223" w:rsidP="00DF0F23">
                        <w:pPr>
                          <w:rPr>
                            <w:del w:id="4166" w:author="pbx" w:date="2017-11-03T17:48:00Z"/>
                          </w:rPr>
                        </w:pPr>
                        <w:del w:id="4167" w:author="pbx" w:date="2017-11-03T17:48:00Z">
                          <w:r w:rsidRPr="002B5413">
                            <w:delText>&lt;code code="</w:delText>
                          </w:r>
                          <w:r w:rsidRPr="002B5413">
                            <w:rPr>
                              <w:i/>
                              <w:iCs/>
                            </w:rPr>
                            <w:delText>product classification code of kit</w:delText>
                          </w:r>
                          <w:r w:rsidRPr="002B5413">
                            <w:delText>" displayName="</w:delText>
                          </w:r>
                          <w:r w:rsidRPr="002B5413">
                            <w:rPr>
                              <w:i/>
                              <w:iCs/>
                            </w:rPr>
                            <w:delText>display name of kit</w:delText>
                          </w:r>
                          <w:r w:rsidRPr="002B5413">
                            <w:delText>" codeSystem="</w:delText>
                          </w:r>
                          <w:r>
                            <w:delText>2.16.840.1.113883.2.20.6.27</w:delText>
                          </w:r>
                          <w:r w:rsidRPr="002B5413">
                            <w:delText xml:space="preserve">"/&gt; </w:delText>
                          </w:r>
                        </w:del>
                      </w:p>
                      <w:p w14:paraId="5BAC4B43" w14:textId="77777777" w:rsidR="00292223" w:rsidRPr="002B5413" w:rsidRDefault="00292223" w:rsidP="00DF0F23">
                        <w:pPr>
                          <w:rPr>
                            <w:del w:id="4168" w:author="pbx" w:date="2017-11-03T17:48:00Z"/>
                          </w:rPr>
                        </w:pPr>
                        <w:del w:id="4169" w:author="pbx" w:date="2017-11-03T17:48:00Z">
                          <w:r>
                            <w:delText xml:space="preserve">   </w:delText>
                          </w:r>
                          <w:r w:rsidRPr="002B5413">
                            <w:delText xml:space="preserve">&lt;/generalizedMaterialKind&gt; </w:delText>
                          </w:r>
                        </w:del>
                      </w:p>
                      <w:p w14:paraId="7BD03CA7" w14:textId="77777777" w:rsidR="00292223" w:rsidRPr="002B5413" w:rsidRDefault="00292223" w:rsidP="00DF0F23">
                        <w:pPr>
                          <w:rPr>
                            <w:del w:id="4170" w:author="pbx" w:date="2017-11-03T17:48:00Z"/>
                          </w:rPr>
                        </w:pPr>
                        <w:del w:id="4171" w:author="pbx" w:date="2017-11-03T17:48:00Z">
                          <w:r w:rsidRPr="002B5413">
                            <w:delText xml:space="preserve">&lt;/asSpecializedKind&gt; </w:delText>
                          </w:r>
                        </w:del>
                      </w:p>
                      <w:p w14:paraId="7EB3C169" w14:textId="77777777" w:rsidR="00292223" w:rsidRPr="002B5413" w:rsidRDefault="00292223" w:rsidP="00DF0F23">
                        <w:pPr>
                          <w:rPr>
                            <w:del w:id="4172" w:author="pbx" w:date="2017-11-03T17:48:00Z"/>
                          </w:rPr>
                        </w:pPr>
                        <w:del w:id="4173" w:author="pbx" w:date="2017-11-03T17:48:00Z">
                          <w:r w:rsidRPr="002B5413">
                            <w:delText xml:space="preserve">&lt;part&gt; same as device part above &lt;/part&gt; </w:delText>
                          </w:r>
                        </w:del>
                      </w:p>
                      <w:p w14:paraId="510FC4F7" w14:textId="77777777" w:rsidR="00292223" w:rsidRPr="002B5413" w:rsidRDefault="00292223" w:rsidP="00DF0F23">
                        <w:pPr>
                          <w:rPr>
                            <w:del w:id="4174" w:author="pbx" w:date="2017-11-03T17:48:00Z"/>
                          </w:rPr>
                        </w:pPr>
                        <w:del w:id="4175" w:author="pbx" w:date="2017-11-03T17:48:00Z">
                          <w:r w:rsidRPr="002B5413">
                            <w:delText>&lt;part&gt; same as drug part above &lt;/part&gt;</w:delText>
                          </w:r>
                        </w:del>
                      </w:p>
                      <w:p w14:paraId="65042041" w14:textId="77777777" w:rsidR="00292223" w:rsidRPr="002B5413" w:rsidRDefault="00292223" w:rsidP="008C2A83">
                        <w:pPr>
                          <w:pStyle w:val="Default"/>
                          <w:rPr>
                            <w:del w:id="4176" w:author="pbx" w:date="2017-11-03T17:48:00Z"/>
                            <w:rFonts w:ascii="Courier New" w:hAnsi="Courier New" w:cs="Courier New"/>
                            <w:sz w:val="18"/>
                            <w:szCs w:val="18"/>
                            <w:lang w:val="en-US"/>
                          </w:rPr>
                        </w:pPr>
                      </w:p>
                    </w:txbxContent>
                  </v:textbox>
                  <w10:anchorlock/>
                </v:shape>
              </w:pict>
            </mc:Fallback>
          </mc:AlternateContent>
        </w:r>
      </w:del>
    </w:p>
    <w:p w:rsidR="00833EA4" w:rsidRDefault="00833EA4" w:rsidP="00833EA4">
      <w:pPr>
        <w:rPr>
          <w:ins w:id="3025" w:author="pbx" w:date="2017-11-03T17:48:00Z"/>
          <w:lang w:val="en-US"/>
        </w:rPr>
      </w:pPr>
      <w:ins w:id="3026" w:author="pbx" w:date="2017-11-03T17:48:00Z">
        <w:r>
          <w:rPr>
            <w:lang w:val="en-US"/>
          </w:rPr>
          <w:t>The example below illustrates</w:t>
        </w:r>
        <w:r w:rsidR="00200B71">
          <w:rPr>
            <w:lang w:val="en-US"/>
          </w:rPr>
          <w:t xml:space="preserve"> a 2 part kit where the device is the lead:</w:t>
        </w:r>
      </w:ins>
    </w:p>
    <w:p w:rsidR="00833EA4" w:rsidRPr="002B5413" w:rsidRDefault="00833EA4" w:rsidP="00833EA4">
      <w:pPr>
        <w:rPr>
          <w:ins w:id="3027" w:author="pbx" w:date="2017-11-03T17:48:00Z"/>
        </w:rPr>
      </w:pPr>
      <w:ins w:id="3028" w:author="pbx" w:date="2017-11-03T17:48:00Z">
        <w:r w:rsidRPr="002B5413">
          <w:t xml:space="preserve">&lt;manufacturedProduct&gt; </w:t>
        </w:r>
      </w:ins>
    </w:p>
    <w:p w:rsidR="00833EA4" w:rsidRPr="002B5413" w:rsidRDefault="00833EA4" w:rsidP="0093671B">
      <w:pPr>
        <w:ind w:left="288"/>
        <w:rPr>
          <w:ins w:id="3029" w:author="pbx" w:date="2017-11-03T17:48:00Z"/>
        </w:rPr>
      </w:pPr>
      <w:ins w:id="3030" w:author="pbx" w:date="2017-11-03T17:48:00Z">
        <w:r w:rsidRPr="002B5413">
          <w:t xml:space="preserve">&lt;manufacturedProduct&gt; </w:t>
        </w:r>
      </w:ins>
    </w:p>
    <w:p w:rsidR="00833EA4" w:rsidRPr="002B5413" w:rsidRDefault="00833EA4" w:rsidP="0093671B">
      <w:pPr>
        <w:ind w:left="576"/>
        <w:rPr>
          <w:ins w:id="3031" w:author="pbx" w:date="2017-11-03T17:48:00Z"/>
        </w:rPr>
      </w:pPr>
      <w:ins w:id="3032" w:author="pbx" w:date="2017-11-03T17:48:00Z">
        <w:r w:rsidRPr="002B5413">
          <w:t xml:space="preserve">&lt;code code="item code of device kit" codeSystem="item code system OID"/&gt; </w:t>
        </w:r>
      </w:ins>
    </w:p>
    <w:p w:rsidR="00833EA4" w:rsidRPr="002B5413" w:rsidRDefault="00833EA4" w:rsidP="0093671B">
      <w:pPr>
        <w:ind w:left="576"/>
        <w:rPr>
          <w:ins w:id="3033" w:author="pbx" w:date="2017-11-03T17:48:00Z"/>
        </w:rPr>
      </w:pPr>
      <w:ins w:id="3034" w:author="pbx" w:date="2017-11-03T17:48:00Z">
        <w:r w:rsidRPr="002B5413">
          <w:t>&lt;name&gt;</w:t>
        </w:r>
        <w:r w:rsidRPr="002B5413">
          <w:rPr>
            <w:i/>
            <w:iCs/>
          </w:rPr>
          <w:t>name of kit</w:t>
        </w:r>
        <w:r w:rsidRPr="002B5413">
          <w:t>&lt;/name&gt;</w:t>
        </w:r>
      </w:ins>
    </w:p>
    <w:p w:rsidR="00833EA4" w:rsidRPr="002B5413" w:rsidRDefault="00833EA4" w:rsidP="0093671B">
      <w:pPr>
        <w:ind w:left="576"/>
        <w:rPr>
          <w:ins w:id="3035" w:author="pbx" w:date="2017-11-03T17:48:00Z"/>
        </w:rPr>
      </w:pPr>
      <w:ins w:id="3036" w:author="pbx" w:date="2017-11-03T17:48:00Z">
        <w:r w:rsidRPr="002B5413">
          <w:t xml:space="preserve">&lt;desc&gt;brief description of kit&lt;/desc&gt; </w:t>
        </w:r>
      </w:ins>
    </w:p>
    <w:p w:rsidR="00833EA4" w:rsidRPr="002B5413" w:rsidRDefault="00833EA4" w:rsidP="0093671B">
      <w:pPr>
        <w:ind w:left="576"/>
        <w:rPr>
          <w:ins w:id="3037" w:author="pbx" w:date="2017-11-03T17:48:00Z"/>
        </w:rPr>
      </w:pPr>
      <w:ins w:id="3038" w:author="pbx" w:date="2017-11-03T17:48:00Z">
        <w:r w:rsidRPr="002B5413">
          <w:t>&lt;formCode code="C47916" displayName="</w:t>
        </w:r>
        <w:r w:rsidR="00E651CB">
          <w:t>Kit</w:t>
        </w:r>
        <w:r w:rsidRPr="002B5413">
          <w:t>" codeSystem="</w:t>
        </w:r>
        <w:r w:rsidR="00E651CB">
          <w:t>2.16.840.1.113883.2.20.6.32</w:t>
        </w:r>
        <w:r w:rsidRPr="002B5413">
          <w:t xml:space="preserve">"/&gt; </w:t>
        </w:r>
      </w:ins>
    </w:p>
    <w:p w:rsidR="00833EA4" w:rsidRPr="002B5413" w:rsidRDefault="00833EA4" w:rsidP="0093671B">
      <w:pPr>
        <w:ind w:left="576"/>
        <w:rPr>
          <w:ins w:id="3039" w:author="pbx" w:date="2017-11-03T17:48:00Z"/>
        </w:rPr>
      </w:pPr>
      <w:ins w:id="3040" w:author="pbx" w:date="2017-11-03T17:48:00Z">
        <w:r w:rsidRPr="002B5413">
          <w:t xml:space="preserve">&lt;asSpecializedKind&gt; </w:t>
        </w:r>
      </w:ins>
    </w:p>
    <w:p w:rsidR="00833EA4" w:rsidRPr="002B5413" w:rsidRDefault="00833EA4" w:rsidP="0093671B">
      <w:pPr>
        <w:ind w:left="864"/>
        <w:rPr>
          <w:ins w:id="3041" w:author="pbx" w:date="2017-11-03T17:48:00Z"/>
        </w:rPr>
      </w:pPr>
      <w:ins w:id="3042" w:author="pbx" w:date="2017-11-03T17:48:00Z">
        <w:r w:rsidRPr="002B5413">
          <w:t xml:space="preserve">&lt;generalizedMaterialKind&gt; </w:t>
        </w:r>
      </w:ins>
    </w:p>
    <w:p w:rsidR="00833EA4" w:rsidRPr="002B5413" w:rsidRDefault="00833EA4" w:rsidP="0093671B">
      <w:pPr>
        <w:ind w:left="1152"/>
        <w:rPr>
          <w:ins w:id="3043" w:author="pbx" w:date="2017-11-03T17:48:00Z"/>
        </w:rPr>
      </w:pPr>
      <w:ins w:id="3044" w:author="pbx" w:date="2017-11-03T17:48:00Z">
        <w:r w:rsidRPr="002B5413">
          <w:t>&lt;code code="</w:t>
        </w:r>
        <w:r w:rsidRPr="002B5413">
          <w:rPr>
            <w:i/>
            <w:iCs/>
          </w:rPr>
          <w:t>product classification code of kit</w:t>
        </w:r>
        <w:r w:rsidRPr="002B5413">
          <w:t>" displayName="</w:t>
        </w:r>
        <w:r w:rsidRPr="002B5413">
          <w:rPr>
            <w:i/>
            <w:iCs/>
          </w:rPr>
          <w:t>display name of kit</w:t>
        </w:r>
        <w:r w:rsidRPr="002B5413">
          <w:t>" codeSystem="</w:t>
        </w:r>
        <w:r>
          <w:t>2.16.840.1.113883.2.20.6.27</w:t>
        </w:r>
        <w:r w:rsidRPr="002B5413">
          <w:t xml:space="preserve">"/&gt; </w:t>
        </w:r>
      </w:ins>
    </w:p>
    <w:p w:rsidR="00833EA4" w:rsidRPr="002B5413" w:rsidRDefault="00833EA4" w:rsidP="0093671B">
      <w:pPr>
        <w:ind w:left="864"/>
        <w:rPr>
          <w:ins w:id="3045" w:author="pbx" w:date="2017-11-03T17:48:00Z"/>
        </w:rPr>
      </w:pPr>
      <w:ins w:id="3046" w:author="pbx" w:date="2017-11-03T17:48:00Z">
        <w:r w:rsidRPr="002B5413">
          <w:t xml:space="preserve">&lt;/generalizedMaterialKind&gt; </w:t>
        </w:r>
      </w:ins>
    </w:p>
    <w:p w:rsidR="00833EA4" w:rsidRPr="002B5413" w:rsidRDefault="00833EA4" w:rsidP="0093671B">
      <w:pPr>
        <w:ind w:left="576"/>
        <w:rPr>
          <w:ins w:id="3047" w:author="pbx" w:date="2017-11-03T17:48:00Z"/>
        </w:rPr>
      </w:pPr>
      <w:ins w:id="3048" w:author="pbx" w:date="2017-11-03T17:48:00Z">
        <w:r w:rsidRPr="002B5413">
          <w:t xml:space="preserve">&lt;/asSpecializedKind&gt; </w:t>
        </w:r>
      </w:ins>
    </w:p>
    <w:p w:rsidR="00833EA4" w:rsidRPr="002B5413" w:rsidRDefault="00833EA4" w:rsidP="0093671B">
      <w:pPr>
        <w:ind w:left="576"/>
        <w:rPr>
          <w:ins w:id="3049" w:author="pbx" w:date="2017-11-03T17:48:00Z"/>
        </w:rPr>
      </w:pPr>
      <w:ins w:id="3050" w:author="pbx" w:date="2017-11-03T17:48:00Z">
        <w:r w:rsidRPr="002B5413">
          <w:t xml:space="preserve">&lt;part&gt; same as device part above &lt;/part&gt; </w:t>
        </w:r>
      </w:ins>
    </w:p>
    <w:p w:rsidR="00833EA4" w:rsidRPr="002B5413" w:rsidRDefault="00833EA4" w:rsidP="0093671B">
      <w:pPr>
        <w:ind w:left="576"/>
        <w:rPr>
          <w:ins w:id="3051" w:author="pbx" w:date="2017-11-03T17:48:00Z"/>
        </w:rPr>
      </w:pPr>
      <w:ins w:id="3052" w:author="pbx" w:date="2017-11-03T17:48:00Z">
        <w:r w:rsidRPr="002B5413">
          <w:t>&lt;part&gt; same as drug part above &lt;/part&gt;</w:t>
        </w:r>
      </w:ins>
    </w:p>
    <w:p w:rsidR="00AF5BC4" w:rsidRDefault="00AF5BC4" w:rsidP="0080029F"/>
    <w:p w:rsidR="000F4FB9" w:rsidRDefault="000F4FB9" w:rsidP="0080029F">
      <w:r w:rsidRPr="00AF0D9D">
        <w:rPr>
          <w:b/>
          <w:bCs/>
        </w:rPr>
        <w:t xml:space="preserve">Device with an embedded drug: </w:t>
      </w:r>
      <w:r w:rsidRPr="00AF0D9D">
        <w:t>For example, a drug eluting stent with an embedded active ingredient. Notice that such products do not involve kits and parts</w:t>
      </w:r>
      <w:ins w:id="3053" w:author="pbx" w:date="2017-11-03T17:48:00Z">
        <w:r w:rsidR="005F4774">
          <w:t xml:space="preserve"> as outlined below</w:t>
        </w:r>
      </w:ins>
      <w:r w:rsidRPr="00AF0D9D">
        <w:t xml:space="preserve">: </w:t>
      </w:r>
    </w:p>
    <w:p w:rsidR="005F4774" w:rsidRPr="002B5413" w:rsidRDefault="000D7D58" w:rsidP="005F4774">
      <w:pPr>
        <w:rPr>
          <w:ins w:id="3054" w:author="pbx" w:date="2017-11-03T17:48:00Z"/>
        </w:rPr>
      </w:pPr>
      <w:del w:id="3055" w:author="pbx" w:date="2017-11-03T17:48:00Z">
        <w:r w:rsidRPr="000A6564">
          <w:rPr>
            <w:noProof/>
            <w:lang w:val="en-US"/>
          </w:rPr>
          <mc:AlternateContent>
            <mc:Choice Requires="wps">
              <w:drawing>
                <wp:inline distT="0" distB="0" distL="0" distR="0" wp14:anchorId="58D18310" wp14:editId="789DD2D4">
                  <wp:extent cx="5868063" cy="2579427"/>
                  <wp:effectExtent l="57150" t="0" r="75565" b="12573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63" cy="257942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3056" w:author="pbx" w:date="2017-11-03T17:48:00Z"/>
                                </w:rPr>
                              </w:pPr>
                              <w:del w:id="3057" w:author="pbx" w:date="2017-11-03T17:48:00Z">
                                <w:r w:rsidRPr="002B5413">
                                  <w:delText xml:space="preserve">&lt;manufacturedProduct&gt; </w:delText>
                                </w:r>
                              </w:del>
                            </w:p>
                            <w:p w:rsidR="00292223" w:rsidRPr="002B5413" w:rsidRDefault="00292223" w:rsidP="00DF0F23">
                              <w:pPr>
                                <w:rPr>
                                  <w:del w:id="3058" w:author="pbx" w:date="2017-11-03T17:48:00Z"/>
                                </w:rPr>
                              </w:pPr>
                              <w:del w:id="3059" w:author="pbx" w:date="2017-11-03T17:48:00Z">
                                <w:r w:rsidRPr="002B5413">
                                  <w:delText xml:space="preserve">  &lt;manufacturedProduct&gt; </w:delText>
                                </w:r>
                              </w:del>
                            </w:p>
                            <w:p w:rsidR="00292223" w:rsidRPr="002B5413" w:rsidRDefault="00292223" w:rsidP="00DF0F23">
                              <w:pPr>
                                <w:rPr>
                                  <w:del w:id="3060" w:author="pbx" w:date="2017-11-03T17:48:00Z"/>
                                </w:rPr>
                              </w:pPr>
                              <w:del w:id="3061" w:author="pbx" w:date="2017-11-03T17:48:00Z">
                                <w:r w:rsidRPr="002B5413">
                                  <w:delText xml:space="preserve">    &lt;code code="device item code" codeSystem="device item code system OID"/&gt; </w:delText>
                                </w:r>
                              </w:del>
                            </w:p>
                            <w:p w:rsidR="00292223" w:rsidRPr="002B5413" w:rsidRDefault="00292223" w:rsidP="00DF0F23">
                              <w:pPr>
                                <w:rPr>
                                  <w:del w:id="3062" w:author="pbx" w:date="2017-11-03T17:48:00Z"/>
                                </w:rPr>
                              </w:pPr>
                              <w:del w:id="3063" w:author="pbx" w:date="2017-11-03T17:48:00Z">
                                <w:r w:rsidRPr="002B5413">
                                  <w:delText xml:space="preserve">    &lt;name&gt;</w:delText>
                                </w:r>
                                <w:r w:rsidRPr="002B5413">
                                  <w:rPr>
                                    <w:i/>
                                    <w:iCs/>
                                  </w:rPr>
                                  <w:delText>device name</w:delText>
                                </w:r>
                                <w:r w:rsidRPr="002B5413">
                                  <w:delText xml:space="preserve">&lt;/name&gt; </w:delText>
                                </w:r>
                              </w:del>
                            </w:p>
                            <w:p w:rsidR="00292223" w:rsidRPr="002B5413" w:rsidRDefault="00292223" w:rsidP="00DF0F23">
                              <w:pPr>
                                <w:rPr>
                                  <w:del w:id="3064" w:author="pbx" w:date="2017-11-03T17:48:00Z"/>
                                </w:rPr>
                              </w:pPr>
                              <w:del w:id="3065" w:author="pbx" w:date="2017-11-03T17:48:00Z">
                                <w:r w:rsidRPr="002B5413">
                                  <w:delText xml:space="preserve">    &lt;desc&gt;</w:delText>
                                </w:r>
                                <w:r w:rsidRPr="002B5413">
                                  <w:rPr>
                                    <w:i/>
                                    <w:iCs/>
                                  </w:rPr>
                                  <w:delText>brief description</w:delText>
                                </w:r>
                                <w:r w:rsidRPr="002B5413">
                                  <w:delText xml:space="preserve">&lt;/desc&gt; </w:delText>
                                </w:r>
                              </w:del>
                            </w:p>
                            <w:p w:rsidR="00292223" w:rsidRPr="002B5413" w:rsidRDefault="00292223" w:rsidP="00DF0F23">
                              <w:pPr>
                                <w:rPr>
                                  <w:del w:id="3066" w:author="pbx" w:date="2017-11-03T17:48:00Z"/>
                                </w:rPr>
                              </w:pPr>
                              <w:del w:id="3067" w:author="pbx" w:date="2017-11-03T17:48:00Z">
                                <w:r w:rsidRPr="002B5413">
                                  <w:delText xml:space="preserve">    &lt;asSpecializedKind&gt; </w:delText>
                                </w:r>
                              </w:del>
                            </w:p>
                            <w:p w:rsidR="00292223" w:rsidRPr="002B5413" w:rsidRDefault="00292223" w:rsidP="00DF0F23">
                              <w:pPr>
                                <w:rPr>
                                  <w:del w:id="3068" w:author="pbx" w:date="2017-11-03T17:48:00Z"/>
                                </w:rPr>
                              </w:pPr>
                              <w:del w:id="3069" w:author="pbx" w:date="2017-11-03T17:48:00Z">
                                <w:r w:rsidRPr="002B5413">
                                  <w:delText xml:space="preserve">      &lt;generalizedMaterialKind&gt; </w:delText>
                                </w:r>
                              </w:del>
                            </w:p>
                            <w:p w:rsidR="00292223" w:rsidRPr="002B5413" w:rsidRDefault="00292223" w:rsidP="00DF0F23">
                              <w:pPr>
                                <w:rPr>
                                  <w:del w:id="3070" w:author="pbx" w:date="2017-11-03T17:48:00Z"/>
                                </w:rPr>
                              </w:pPr>
                              <w:del w:id="3071" w:author="pbx" w:date="2017-11-03T17:48:00Z">
                                <w:r w:rsidRPr="002B5413">
                                  <w:delText>&lt;code code="</w:delText>
                                </w:r>
                                <w:r w:rsidRPr="002B5413">
                                  <w:rPr>
                                    <w:i/>
                                    <w:iCs/>
                                  </w:rPr>
                                  <w:delText>product classification code of device</w:delText>
                                </w:r>
                                <w:r w:rsidRPr="002B5413">
                                  <w:delText>" displayName="</w:delText>
                                </w:r>
                                <w:r w:rsidRPr="002B5413">
                                  <w:rPr>
                                    <w:i/>
                                    <w:iCs/>
                                  </w:rPr>
                                  <w:delText>display name of device</w:delText>
                                </w:r>
                                <w:r w:rsidRPr="002B5413">
                                  <w:delText>" codeSystem="</w:delText>
                                </w:r>
                                <w:r>
                                  <w:delText>2.16.840.1.113883.2.20.6.27</w:delText>
                                </w:r>
                                <w:r w:rsidRPr="002B5413">
                                  <w:delText>"/&gt;</w:delText>
                                </w:r>
                              </w:del>
                            </w:p>
                            <w:p w:rsidR="00292223" w:rsidRPr="002B5413" w:rsidRDefault="00292223" w:rsidP="00DF0F23">
                              <w:pPr>
                                <w:rPr>
                                  <w:del w:id="3072" w:author="pbx" w:date="2017-11-03T17:48:00Z"/>
                                </w:rPr>
                              </w:pPr>
                              <w:del w:id="3073" w:author="pbx" w:date="2017-11-03T17:48:00Z">
                                <w:r w:rsidRPr="002B5413">
                                  <w:delText xml:space="preserve">      &lt;/generalizedMaterialKind&gt; </w:delText>
                                </w:r>
                              </w:del>
                            </w:p>
                            <w:p w:rsidR="00292223" w:rsidRPr="002B5413" w:rsidRDefault="00292223" w:rsidP="00DF0F23">
                              <w:pPr>
                                <w:rPr>
                                  <w:del w:id="3074" w:author="pbx" w:date="2017-11-03T17:48:00Z"/>
                                </w:rPr>
                              </w:pPr>
                              <w:del w:id="3075" w:author="pbx" w:date="2017-11-03T17:48:00Z">
                                <w:r w:rsidRPr="002B5413">
                                  <w:delText xml:space="preserve">    &lt;/asSpecializedKind&gt; </w:delText>
                                </w:r>
                              </w:del>
                            </w:p>
                            <w:p w:rsidR="00292223" w:rsidRPr="002B5413" w:rsidRDefault="00292223" w:rsidP="00DF0F23">
                              <w:pPr>
                                <w:rPr>
                                  <w:del w:id="3076" w:author="pbx" w:date="2017-11-03T17:48:00Z"/>
                                </w:rPr>
                              </w:pPr>
                              <w:del w:id="3077" w:author="pbx" w:date="2017-11-03T17:48:00Z">
                                <w:r w:rsidRPr="002B5413">
                                  <w:delText xml:space="preserve">    &lt;ingredient classCode="ACTIB"&gt; </w:delText>
                                </w:r>
                              </w:del>
                            </w:p>
                            <w:p w:rsidR="00292223" w:rsidRPr="002B5413" w:rsidRDefault="00292223" w:rsidP="00DF0F23">
                              <w:pPr>
                                <w:rPr>
                                  <w:del w:id="3078" w:author="pbx" w:date="2017-11-03T17:48:00Z"/>
                                </w:rPr>
                              </w:pPr>
                              <w:del w:id="3079" w:author="pbx" w:date="2017-11-03T17:48:00Z">
                                <w:r w:rsidRPr="002B5413">
                                  <w:delText xml:space="preserve">    &lt;quantity .../&gt; </w:delText>
                                </w:r>
                              </w:del>
                            </w:p>
                            <w:p w:rsidR="00292223" w:rsidRPr="002B5413" w:rsidRDefault="00292223" w:rsidP="00DF0F23">
                              <w:pPr>
                                <w:rPr>
                                  <w:del w:id="3080" w:author="pbx" w:date="2017-11-03T17:48:00Z"/>
                                </w:rPr>
                              </w:pPr>
                              <w:del w:id="3081" w:author="pbx" w:date="2017-11-03T17:48:00Z">
                                <w:r w:rsidRPr="002B5413">
                                  <w:delText xml:space="preserve">    &lt;ingredientSubstance&gt; </w:delText>
                                </w:r>
                              </w:del>
                            </w:p>
                            <w:p w:rsidR="00292223" w:rsidRPr="002B5413" w:rsidRDefault="00292223" w:rsidP="00DF0F23">
                              <w:pPr>
                                <w:rPr>
                                  <w:del w:id="3082" w:author="pbx" w:date="2017-11-03T17:48:00Z"/>
                                </w:rPr>
                              </w:pPr>
                              <w:del w:id="3083" w:author="pbx" w:date="2017-11-03T17:48:00Z">
                                <w:r w:rsidRPr="002B5413">
                                  <w:delText>&lt;code code="</w:delText>
                                </w:r>
                                <w:r>
                                  <w:rPr>
                                    <w:i/>
                                    <w:iCs/>
                                  </w:rPr>
                                  <w:delText>ID</w:delText>
                                </w:r>
                                <w:r w:rsidRPr="002B5413">
                                  <w:rPr>
                                    <w:i/>
                                    <w:iCs/>
                                  </w:rPr>
                                  <w:delText xml:space="preserve"> code of active ingredient</w:delText>
                                </w:r>
                                <w:r w:rsidRPr="002B5413">
                                  <w:delText>" codeSystem="</w:delText>
                                </w:r>
                                <w:r>
                                  <w:delText>2.16.840.1.113883.2.20.6.14</w:delText>
                                </w:r>
                                <w:r w:rsidRPr="002B5413">
                                  <w:delText xml:space="preserve">"/&gt; </w:delText>
                                </w:r>
                              </w:del>
                            </w:p>
                            <w:p w:rsidR="00292223" w:rsidRPr="002B5413" w:rsidRDefault="00292223" w:rsidP="00DF0F23">
                              <w:pPr>
                                <w:rPr>
                                  <w:del w:id="3084" w:author="pbx" w:date="2017-11-03T17:48:00Z"/>
                                </w:rPr>
                              </w:pPr>
                              <w:del w:id="3085" w:author="pbx" w:date="2017-11-03T17:48:00Z">
                                <w:r w:rsidRPr="002B5413">
                                  <w:delText>&lt;name&gt;</w:delText>
                                </w:r>
                                <w:r w:rsidRPr="002B5413">
                                  <w:rPr>
                                    <w:i/>
                                    <w:iCs/>
                                  </w:rPr>
                                  <w:delText>paclitaxel</w:delText>
                                </w:r>
                                <w:r w:rsidRPr="002B5413">
                                  <w:delText xml:space="preserve">&lt;/name&gt; </w:delText>
                                </w:r>
                              </w:del>
                            </w:p>
                            <w:p w:rsidR="00292223" w:rsidRPr="002B5413" w:rsidRDefault="00292223" w:rsidP="008C2A83">
                              <w:pPr>
                                <w:pStyle w:val="Default"/>
                                <w:rPr>
                                  <w:del w:id="3086" w:author="pbx" w:date="2017-11-03T17:48:00Z"/>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3" type="#_x0000_t202" style="width:462.05pt;height:20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" fillcolor="#c6d9f1 [671]">
                  <v:shadow on="t" color="#bfbfbf [2412]" offset="0,4pt"/>
                  <v:textbox>
                    <w:txbxContent>
                      <w:p w14:paraId="508EAAD5" w14:textId="77777777" w:rsidR="00292223" w:rsidRPr="002B5413" w:rsidRDefault="00292223" w:rsidP="00DF0F23">
                        <w:pPr>
                          <w:rPr>
                            <w:del w:id="4239" w:author="pbx" w:date="2017-11-03T17:48:00Z"/>
                          </w:rPr>
                        </w:pPr>
                        <w:del w:id="4240" w:author="pbx" w:date="2017-11-03T17:48:00Z">
                          <w:r w:rsidRPr="002B5413">
                            <w:delText xml:space="preserve">&lt;manufacturedProduct&gt; </w:delText>
                          </w:r>
                        </w:del>
                      </w:p>
                      <w:p w14:paraId="0C3C7DEE" w14:textId="77777777" w:rsidR="00292223" w:rsidRPr="002B5413" w:rsidRDefault="00292223" w:rsidP="00DF0F23">
                        <w:pPr>
                          <w:rPr>
                            <w:del w:id="4241" w:author="pbx" w:date="2017-11-03T17:48:00Z"/>
                          </w:rPr>
                        </w:pPr>
                        <w:del w:id="4242" w:author="pbx" w:date="2017-11-03T17:48:00Z">
                          <w:r w:rsidRPr="002B5413">
                            <w:delText xml:space="preserve">  &lt;manufacturedProduct&gt; </w:delText>
                          </w:r>
                        </w:del>
                      </w:p>
                      <w:p w14:paraId="07B7D10E" w14:textId="77777777" w:rsidR="00292223" w:rsidRPr="002B5413" w:rsidRDefault="00292223" w:rsidP="00DF0F23">
                        <w:pPr>
                          <w:rPr>
                            <w:del w:id="4243" w:author="pbx" w:date="2017-11-03T17:48:00Z"/>
                          </w:rPr>
                        </w:pPr>
                        <w:del w:id="4244" w:author="pbx" w:date="2017-11-03T17:48:00Z">
                          <w:r w:rsidRPr="002B5413">
                            <w:delText xml:space="preserve">    &lt;code code="device item code" codeSystem="device item code system OID"/&gt; </w:delText>
                          </w:r>
                        </w:del>
                      </w:p>
                      <w:p w14:paraId="31DBC567" w14:textId="77777777" w:rsidR="00292223" w:rsidRPr="002B5413" w:rsidRDefault="00292223" w:rsidP="00DF0F23">
                        <w:pPr>
                          <w:rPr>
                            <w:del w:id="4245" w:author="pbx" w:date="2017-11-03T17:48:00Z"/>
                          </w:rPr>
                        </w:pPr>
                        <w:del w:id="4246" w:author="pbx" w:date="2017-11-03T17:48:00Z">
                          <w:r w:rsidRPr="002B5413">
                            <w:delText xml:space="preserve">    &lt;name&gt;</w:delText>
                          </w:r>
                          <w:r w:rsidRPr="002B5413">
                            <w:rPr>
                              <w:i/>
                              <w:iCs/>
                            </w:rPr>
                            <w:delText>device name</w:delText>
                          </w:r>
                          <w:r w:rsidRPr="002B5413">
                            <w:delText xml:space="preserve">&lt;/name&gt; </w:delText>
                          </w:r>
                        </w:del>
                      </w:p>
                      <w:p w14:paraId="5730C68D" w14:textId="77777777" w:rsidR="00292223" w:rsidRPr="002B5413" w:rsidRDefault="00292223" w:rsidP="00DF0F23">
                        <w:pPr>
                          <w:rPr>
                            <w:del w:id="4247" w:author="pbx" w:date="2017-11-03T17:48:00Z"/>
                          </w:rPr>
                        </w:pPr>
                        <w:del w:id="4248" w:author="pbx" w:date="2017-11-03T17:48:00Z">
                          <w:r w:rsidRPr="002B5413">
                            <w:delText xml:space="preserve">    &lt;desc&gt;</w:delText>
                          </w:r>
                          <w:r w:rsidRPr="002B5413">
                            <w:rPr>
                              <w:i/>
                              <w:iCs/>
                            </w:rPr>
                            <w:delText>brief description</w:delText>
                          </w:r>
                          <w:r w:rsidRPr="002B5413">
                            <w:delText xml:space="preserve">&lt;/desc&gt; </w:delText>
                          </w:r>
                        </w:del>
                      </w:p>
                      <w:p w14:paraId="053DE9AA" w14:textId="77777777" w:rsidR="00292223" w:rsidRPr="002B5413" w:rsidRDefault="00292223" w:rsidP="00DF0F23">
                        <w:pPr>
                          <w:rPr>
                            <w:del w:id="4249" w:author="pbx" w:date="2017-11-03T17:48:00Z"/>
                          </w:rPr>
                        </w:pPr>
                        <w:del w:id="4250" w:author="pbx" w:date="2017-11-03T17:48:00Z">
                          <w:r w:rsidRPr="002B5413">
                            <w:delText xml:space="preserve">    &lt;asSpecializedKind&gt; </w:delText>
                          </w:r>
                        </w:del>
                      </w:p>
                      <w:p w14:paraId="3339DB73" w14:textId="77777777" w:rsidR="00292223" w:rsidRPr="002B5413" w:rsidRDefault="00292223" w:rsidP="00DF0F23">
                        <w:pPr>
                          <w:rPr>
                            <w:del w:id="4251" w:author="pbx" w:date="2017-11-03T17:48:00Z"/>
                          </w:rPr>
                        </w:pPr>
                        <w:del w:id="4252" w:author="pbx" w:date="2017-11-03T17:48:00Z">
                          <w:r w:rsidRPr="002B5413">
                            <w:delText xml:space="preserve">      &lt;generalizedMaterialKind&gt; </w:delText>
                          </w:r>
                        </w:del>
                      </w:p>
                      <w:p w14:paraId="4DA4A990" w14:textId="77777777" w:rsidR="00292223" w:rsidRPr="002B5413" w:rsidRDefault="00292223" w:rsidP="00DF0F23">
                        <w:pPr>
                          <w:rPr>
                            <w:del w:id="4253" w:author="pbx" w:date="2017-11-03T17:48:00Z"/>
                          </w:rPr>
                        </w:pPr>
                        <w:del w:id="4254" w:author="pbx" w:date="2017-11-03T17:48:00Z">
                          <w:r w:rsidRPr="002B5413">
                            <w:delText>&lt;code code="</w:delText>
                          </w:r>
                          <w:r w:rsidRPr="002B5413">
                            <w:rPr>
                              <w:i/>
                              <w:iCs/>
                            </w:rPr>
                            <w:delText>product classification code of device</w:delText>
                          </w:r>
                          <w:r w:rsidRPr="002B5413">
                            <w:delText>" displayName="</w:delText>
                          </w:r>
                          <w:r w:rsidRPr="002B5413">
                            <w:rPr>
                              <w:i/>
                              <w:iCs/>
                            </w:rPr>
                            <w:delText>display name of device</w:delText>
                          </w:r>
                          <w:r w:rsidRPr="002B5413">
                            <w:delText>" codeSystem="</w:delText>
                          </w:r>
                          <w:r>
                            <w:delText>2.16.840.1.113883.2.20.6.27</w:delText>
                          </w:r>
                          <w:r w:rsidRPr="002B5413">
                            <w:delText>"/&gt;</w:delText>
                          </w:r>
                        </w:del>
                      </w:p>
                      <w:p w14:paraId="4109CA89" w14:textId="77777777" w:rsidR="00292223" w:rsidRPr="002B5413" w:rsidRDefault="00292223" w:rsidP="00DF0F23">
                        <w:pPr>
                          <w:rPr>
                            <w:del w:id="4255" w:author="pbx" w:date="2017-11-03T17:48:00Z"/>
                          </w:rPr>
                        </w:pPr>
                        <w:del w:id="4256" w:author="pbx" w:date="2017-11-03T17:48:00Z">
                          <w:r w:rsidRPr="002B5413">
                            <w:delText xml:space="preserve">      &lt;/generalizedMaterialKind&gt; </w:delText>
                          </w:r>
                        </w:del>
                      </w:p>
                      <w:p w14:paraId="2FABBFB7" w14:textId="77777777" w:rsidR="00292223" w:rsidRPr="002B5413" w:rsidRDefault="00292223" w:rsidP="00DF0F23">
                        <w:pPr>
                          <w:rPr>
                            <w:del w:id="4257" w:author="pbx" w:date="2017-11-03T17:48:00Z"/>
                          </w:rPr>
                        </w:pPr>
                        <w:del w:id="4258" w:author="pbx" w:date="2017-11-03T17:48:00Z">
                          <w:r w:rsidRPr="002B5413">
                            <w:delText xml:space="preserve">    &lt;/asSpecializedKind&gt; </w:delText>
                          </w:r>
                        </w:del>
                      </w:p>
                      <w:p w14:paraId="6AE69011" w14:textId="77777777" w:rsidR="00292223" w:rsidRPr="002B5413" w:rsidRDefault="00292223" w:rsidP="00DF0F23">
                        <w:pPr>
                          <w:rPr>
                            <w:del w:id="4259" w:author="pbx" w:date="2017-11-03T17:48:00Z"/>
                          </w:rPr>
                        </w:pPr>
                        <w:del w:id="4260" w:author="pbx" w:date="2017-11-03T17:48:00Z">
                          <w:r w:rsidRPr="002B5413">
                            <w:delText xml:space="preserve">    &lt;ingredient classCode="ACTIB"&gt; </w:delText>
                          </w:r>
                        </w:del>
                      </w:p>
                      <w:p w14:paraId="2A31CC0C" w14:textId="77777777" w:rsidR="00292223" w:rsidRPr="002B5413" w:rsidRDefault="00292223" w:rsidP="00DF0F23">
                        <w:pPr>
                          <w:rPr>
                            <w:del w:id="4261" w:author="pbx" w:date="2017-11-03T17:48:00Z"/>
                          </w:rPr>
                        </w:pPr>
                        <w:del w:id="4262" w:author="pbx" w:date="2017-11-03T17:48:00Z">
                          <w:r w:rsidRPr="002B5413">
                            <w:delText xml:space="preserve">    &lt;quantity .../&gt; </w:delText>
                          </w:r>
                        </w:del>
                      </w:p>
                      <w:p w14:paraId="536DA32D" w14:textId="77777777" w:rsidR="00292223" w:rsidRPr="002B5413" w:rsidRDefault="00292223" w:rsidP="00DF0F23">
                        <w:pPr>
                          <w:rPr>
                            <w:del w:id="4263" w:author="pbx" w:date="2017-11-03T17:48:00Z"/>
                          </w:rPr>
                        </w:pPr>
                        <w:del w:id="4264" w:author="pbx" w:date="2017-11-03T17:48:00Z">
                          <w:r w:rsidRPr="002B5413">
                            <w:delText xml:space="preserve">    &lt;ingredientSubstance&gt; </w:delText>
                          </w:r>
                        </w:del>
                      </w:p>
                      <w:p w14:paraId="3019E5BE" w14:textId="77777777" w:rsidR="00292223" w:rsidRPr="002B5413" w:rsidRDefault="00292223" w:rsidP="00DF0F23">
                        <w:pPr>
                          <w:rPr>
                            <w:del w:id="4265" w:author="pbx" w:date="2017-11-03T17:48:00Z"/>
                          </w:rPr>
                        </w:pPr>
                        <w:del w:id="4266" w:author="pbx" w:date="2017-11-03T17:48:00Z">
                          <w:r w:rsidRPr="002B5413">
                            <w:delText>&lt;code code="</w:delText>
                          </w:r>
                          <w:r>
                            <w:rPr>
                              <w:i/>
                              <w:iCs/>
                            </w:rPr>
                            <w:delText>ID</w:delText>
                          </w:r>
                          <w:r w:rsidRPr="002B5413">
                            <w:rPr>
                              <w:i/>
                              <w:iCs/>
                            </w:rPr>
                            <w:delText xml:space="preserve"> code of active ingredient</w:delText>
                          </w:r>
                          <w:r w:rsidRPr="002B5413">
                            <w:delText>" codeSystem="</w:delText>
                          </w:r>
                          <w:r>
                            <w:delText>2.16.840.1.113883.2.20.6.14</w:delText>
                          </w:r>
                          <w:r w:rsidRPr="002B5413">
                            <w:delText xml:space="preserve">"/&gt; </w:delText>
                          </w:r>
                        </w:del>
                      </w:p>
                      <w:p w14:paraId="6C8F6F2E" w14:textId="77777777" w:rsidR="00292223" w:rsidRPr="002B5413" w:rsidRDefault="00292223" w:rsidP="00DF0F23">
                        <w:pPr>
                          <w:rPr>
                            <w:del w:id="4267" w:author="pbx" w:date="2017-11-03T17:48:00Z"/>
                          </w:rPr>
                        </w:pPr>
                        <w:del w:id="4268" w:author="pbx" w:date="2017-11-03T17:48:00Z">
                          <w:r w:rsidRPr="002B5413">
                            <w:delText>&lt;name&gt;</w:delText>
                          </w:r>
                          <w:r w:rsidRPr="002B5413">
                            <w:rPr>
                              <w:i/>
                              <w:iCs/>
                            </w:rPr>
                            <w:delText>paclitaxel</w:delText>
                          </w:r>
                          <w:r w:rsidRPr="002B5413">
                            <w:delText xml:space="preserve">&lt;/name&gt; </w:delText>
                          </w:r>
                        </w:del>
                      </w:p>
                      <w:p w14:paraId="55A92AA6" w14:textId="77777777" w:rsidR="00292223" w:rsidRPr="002B5413" w:rsidRDefault="00292223" w:rsidP="008C2A83">
                        <w:pPr>
                          <w:pStyle w:val="Default"/>
                          <w:rPr>
                            <w:del w:id="4269" w:author="pbx" w:date="2017-11-03T17:48:00Z"/>
                            <w:rFonts w:ascii="Courier New" w:hAnsi="Courier New" w:cs="Courier New"/>
                            <w:sz w:val="18"/>
                            <w:szCs w:val="18"/>
                            <w:lang w:val="en-US"/>
                          </w:rPr>
                        </w:pPr>
                      </w:p>
                    </w:txbxContent>
                  </v:textbox>
                  <w10:anchorlock/>
                </v:shape>
              </w:pict>
            </mc:Fallback>
          </mc:AlternateContent>
        </w:r>
      </w:del>
      <w:ins w:id="3087" w:author="pbx" w:date="2017-11-03T17:48:00Z">
        <w:r w:rsidR="005F4774" w:rsidRPr="002B5413">
          <w:t xml:space="preserve">&lt;manufacturedProduct&gt; </w:t>
        </w:r>
      </w:ins>
    </w:p>
    <w:p w:rsidR="005F4774" w:rsidRPr="002B5413" w:rsidRDefault="005F4774" w:rsidP="005F4774">
      <w:pPr>
        <w:ind w:left="288"/>
        <w:rPr>
          <w:ins w:id="3088" w:author="pbx" w:date="2017-11-03T17:48:00Z"/>
        </w:rPr>
      </w:pPr>
      <w:ins w:id="3089" w:author="pbx" w:date="2017-11-03T17:48:00Z">
        <w:r w:rsidRPr="002B5413">
          <w:t xml:space="preserve">&lt;manufacturedProduct&gt; </w:t>
        </w:r>
      </w:ins>
    </w:p>
    <w:p w:rsidR="005F4774" w:rsidRPr="002B5413" w:rsidRDefault="005F4774" w:rsidP="005F4774">
      <w:pPr>
        <w:ind w:left="576"/>
        <w:rPr>
          <w:ins w:id="3090" w:author="pbx" w:date="2017-11-03T17:48:00Z"/>
        </w:rPr>
      </w:pPr>
      <w:ins w:id="3091" w:author="pbx" w:date="2017-11-03T17:48:00Z">
        <w:r w:rsidRPr="002B5413">
          <w:t xml:space="preserve">&lt;code code="device item code" codeSystem="device item code system OID"/&gt; </w:t>
        </w:r>
      </w:ins>
    </w:p>
    <w:p w:rsidR="005F4774" w:rsidRPr="002B5413" w:rsidRDefault="005F4774" w:rsidP="005F4774">
      <w:pPr>
        <w:ind w:left="576"/>
        <w:rPr>
          <w:ins w:id="3092" w:author="pbx" w:date="2017-11-03T17:48:00Z"/>
        </w:rPr>
      </w:pPr>
      <w:ins w:id="3093" w:author="pbx" w:date="2017-11-03T17:48:00Z">
        <w:r w:rsidRPr="002B5413">
          <w:t>&lt;name&gt;</w:t>
        </w:r>
        <w:r w:rsidRPr="002B5413">
          <w:rPr>
            <w:i/>
            <w:iCs/>
          </w:rPr>
          <w:t>device name</w:t>
        </w:r>
        <w:r w:rsidRPr="002B5413">
          <w:t xml:space="preserve">&lt;/name&gt; </w:t>
        </w:r>
      </w:ins>
    </w:p>
    <w:p w:rsidR="005F4774" w:rsidRPr="002B5413" w:rsidRDefault="005F4774" w:rsidP="005F4774">
      <w:pPr>
        <w:ind w:left="576"/>
        <w:rPr>
          <w:ins w:id="3094" w:author="pbx" w:date="2017-11-03T17:48:00Z"/>
        </w:rPr>
      </w:pPr>
      <w:ins w:id="3095" w:author="pbx" w:date="2017-11-03T17:48:00Z">
        <w:r w:rsidRPr="002B5413">
          <w:t>&lt;desc&gt;</w:t>
        </w:r>
        <w:r w:rsidRPr="002B5413">
          <w:rPr>
            <w:i/>
            <w:iCs/>
          </w:rPr>
          <w:t>brief description</w:t>
        </w:r>
        <w:r w:rsidRPr="002B5413">
          <w:t xml:space="preserve">&lt;/desc&gt; </w:t>
        </w:r>
      </w:ins>
    </w:p>
    <w:p w:rsidR="005F4774" w:rsidRPr="002B5413" w:rsidRDefault="005F4774" w:rsidP="005F4774">
      <w:pPr>
        <w:ind w:left="576"/>
        <w:rPr>
          <w:ins w:id="3096" w:author="pbx" w:date="2017-11-03T17:48:00Z"/>
        </w:rPr>
      </w:pPr>
      <w:ins w:id="3097" w:author="pbx" w:date="2017-11-03T17:48:00Z">
        <w:r w:rsidRPr="002B5413">
          <w:t xml:space="preserve">&lt;asSpecializedKind&gt; </w:t>
        </w:r>
      </w:ins>
    </w:p>
    <w:p w:rsidR="005F4774" w:rsidRPr="002B5413" w:rsidRDefault="005F4774" w:rsidP="005F4774">
      <w:pPr>
        <w:ind w:left="864"/>
        <w:rPr>
          <w:ins w:id="3098" w:author="pbx" w:date="2017-11-03T17:48:00Z"/>
        </w:rPr>
      </w:pPr>
      <w:ins w:id="3099" w:author="pbx" w:date="2017-11-03T17:48:00Z">
        <w:r w:rsidRPr="002B5413">
          <w:t xml:space="preserve">&lt;generalizedMaterialKind&gt; </w:t>
        </w:r>
      </w:ins>
    </w:p>
    <w:p w:rsidR="005F4774" w:rsidRPr="002B5413" w:rsidRDefault="005F4774" w:rsidP="005F4774">
      <w:pPr>
        <w:ind w:left="1152"/>
        <w:rPr>
          <w:ins w:id="3100" w:author="pbx" w:date="2017-11-03T17:48:00Z"/>
        </w:rPr>
      </w:pPr>
      <w:ins w:id="3101" w:author="pbx" w:date="2017-11-03T17:48:00Z">
        <w:r w:rsidRPr="002B5413">
          <w:t>&lt;code code="</w:t>
        </w:r>
        <w:r w:rsidRPr="002B5413">
          <w:rPr>
            <w:i/>
            <w:iCs/>
          </w:rPr>
          <w:t>product classification code of device</w:t>
        </w:r>
        <w:r w:rsidRPr="002B5413">
          <w:t>" displayName="</w:t>
        </w:r>
        <w:r w:rsidRPr="002B5413">
          <w:rPr>
            <w:i/>
            <w:iCs/>
          </w:rPr>
          <w:t>display name of device</w:t>
        </w:r>
        <w:r w:rsidRPr="002B5413">
          <w:t>" codeSystem="</w:t>
        </w:r>
        <w:r>
          <w:t>2.16.840.1.113883.2.20.6.27</w:t>
        </w:r>
        <w:r w:rsidRPr="002B5413">
          <w:t>"/&gt;</w:t>
        </w:r>
      </w:ins>
    </w:p>
    <w:p w:rsidR="005F4774" w:rsidRPr="002B5413" w:rsidRDefault="005F4774" w:rsidP="005F4774">
      <w:pPr>
        <w:ind w:left="864"/>
        <w:rPr>
          <w:ins w:id="3102" w:author="pbx" w:date="2017-11-03T17:48:00Z"/>
        </w:rPr>
      </w:pPr>
      <w:ins w:id="3103" w:author="pbx" w:date="2017-11-03T17:48:00Z">
        <w:r w:rsidRPr="002B5413">
          <w:t xml:space="preserve">&lt;/generalizedMaterialKind&gt; </w:t>
        </w:r>
      </w:ins>
    </w:p>
    <w:p w:rsidR="005F4774" w:rsidRPr="002B5413" w:rsidRDefault="005F4774" w:rsidP="005F4774">
      <w:pPr>
        <w:ind w:left="576"/>
        <w:rPr>
          <w:ins w:id="3104" w:author="pbx" w:date="2017-11-03T17:48:00Z"/>
        </w:rPr>
      </w:pPr>
      <w:ins w:id="3105" w:author="pbx" w:date="2017-11-03T17:48:00Z">
        <w:r w:rsidRPr="002B5413">
          <w:t xml:space="preserve">&lt;/asSpecializedKind&gt; </w:t>
        </w:r>
      </w:ins>
    </w:p>
    <w:p w:rsidR="005F4774" w:rsidRPr="002B5413" w:rsidRDefault="005F4774" w:rsidP="005F4774">
      <w:pPr>
        <w:ind w:left="576"/>
        <w:rPr>
          <w:ins w:id="3106" w:author="pbx" w:date="2017-11-03T17:48:00Z"/>
        </w:rPr>
      </w:pPr>
      <w:ins w:id="3107" w:author="pbx" w:date="2017-11-03T17:48:00Z">
        <w:r w:rsidRPr="002B5413">
          <w:t xml:space="preserve">&lt;ingredient classCode="ACTIB"&gt; </w:t>
        </w:r>
      </w:ins>
    </w:p>
    <w:p w:rsidR="005F4774" w:rsidRPr="002B5413" w:rsidRDefault="005F4774" w:rsidP="005F4774">
      <w:pPr>
        <w:ind w:left="864"/>
        <w:rPr>
          <w:ins w:id="3108" w:author="pbx" w:date="2017-11-03T17:48:00Z"/>
        </w:rPr>
      </w:pPr>
      <w:ins w:id="3109" w:author="pbx" w:date="2017-11-03T17:48:00Z">
        <w:r w:rsidRPr="002B5413">
          <w:lastRenderedPageBreak/>
          <w:t xml:space="preserve">&lt;quantity .../&gt; </w:t>
        </w:r>
      </w:ins>
    </w:p>
    <w:p w:rsidR="005F4774" w:rsidRPr="002B5413" w:rsidRDefault="005F4774" w:rsidP="005F4774">
      <w:pPr>
        <w:ind w:left="864"/>
        <w:rPr>
          <w:ins w:id="3110" w:author="pbx" w:date="2017-11-03T17:48:00Z"/>
        </w:rPr>
      </w:pPr>
      <w:ins w:id="3111" w:author="pbx" w:date="2017-11-03T17:48:00Z">
        <w:r w:rsidRPr="002B5413">
          <w:t xml:space="preserve">&lt;ingredientSubstance&gt; </w:t>
        </w:r>
      </w:ins>
    </w:p>
    <w:p w:rsidR="005F4774" w:rsidRPr="002B5413" w:rsidRDefault="005F4774" w:rsidP="005F4774">
      <w:pPr>
        <w:ind w:left="576"/>
        <w:rPr>
          <w:ins w:id="3112" w:author="pbx" w:date="2017-11-03T17:48:00Z"/>
        </w:rPr>
      </w:pPr>
      <w:ins w:id="3113" w:author="pbx" w:date="2017-11-03T17:48:00Z">
        <w:r w:rsidRPr="002B5413">
          <w:t>&lt;code code="</w:t>
        </w:r>
        <w:r>
          <w:rPr>
            <w:i/>
            <w:iCs/>
          </w:rPr>
          <w:t>ID</w:t>
        </w:r>
        <w:r w:rsidRPr="002B5413">
          <w:rPr>
            <w:i/>
            <w:iCs/>
          </w:rPr>
          <w:t xml:space="preserve"> code of active ingredient</w:t>
        </w:r>
        <w:r w:rsidRPr="002B5413">
          <w:t>" codeSystem="</w:t>
        </w:r>
        <w:r>
          <w:t>2.16.840.1.113883.2.20.6.14</w:t>
        </w:r>
        <w:r w:rsidRPr="002B5413">
          <w:t xml:space="preserve">"/&gt; </w:t>
        </w:r>
      </w:ins>
    </w:p>
    <w:p w:rsidR="005F4774" w:rsidRPr="002B5413" w:rsidRDefault="005F4774" w:rsidP="005F4774">
      <w:pPr>
        <w:ind w:left="576"/>
        <w:rPr>
          <w:ins w:id="3114" w:author="pbx" w:date="2017-11-03T17:48:00Z"/>
        </w:rPr>
      </w:pPr>
      <w:ins w:id="3115" w:author="pbx" w:date="2017-11-03T17:48:00Z">
        <w:r w:rsidRPr="002B5413">
          <w:t>&lt;name&gt;</w:t>
        </w:r>
        <w:r w:rsidRPr="002B5413">
          <w:rPr>
            <w:i/>
            <w:iCs/>
          </w:rPr>
          <w:t>paclitaxel</w:t>
        </w:r>
        <w:r w:rsidRPr="002B5413">
          <w:t xml:space="preserve">&lt;/name&gt; </w:t>
        </w:r>
      </w:ins>
    </w:p>
    <w:p w:rsidR="005F4774" w:rsidRPr="002B5413" w:rsidRDefault="005F4774" w:rsidP="005F4774">
      <w:pPr>
        <w:pStyle w:val="Default"/>
        <w:rPr>
          <w:rFonts w:ascii="Courier New" w:hAnsi="Courier New" w:cs="Courier New"/>
          <w:sz w:val="18"/>
          <w:szCs w:val="18"/>
          <w:lang w:val="en-US"/>
        </w:rPr>
      </w:pPr>
    </w:p>
    <w:p w:rsidR="000F4FB9" w:rsidRDefault="000F4FB9" w:rsidP="0080029F">
      <w:r w:rsidRPr="00AF0D9D">
        <w:rPr>
          <w:b/>
          <w:bCs/>
        </w:rPr>
        <w:t xml:space="preserve">Drug in a delivery device: </w:t>
      </w:r>
      <w:r w:rsidRPr="00AF0D9D">
        <w:t>For example, drug in pre-filled syringe. Note that the syringe filled with the drug is a different product than the empty syringe. Hence it would not be correct to put the item code for the empty syringe on the one filled with the drug. In fact, since the pre-filled syringe already has (or should have) an NDC code, there is no need for another item code for it. However, one may want to refer to the item code for the empty syringe as a generalization of the filled syringe</w:t>
      </w:r>
      <w:ins w:id="3116" w:author="pbx" w:date="2017-11-03T17:48:00Z">
        <w:r w:rsidR="005F4774">
          <w:t xml:space="preserve"> as outlined below</w:t>
        </w:r>
      </w:ins>
      <w:r w:rsidRPr="00AF0D9D">
        <w:t>:</w:t>
      </w:r>
    </w:p>
    <w:p w:rsidR="00897F16" w:rsidRDefault="00897F16" w:rsidP="00DF0F23">
      <w:pPr>
        <w:rPr>
          <w:del w:id="3117" w:author="pbx" w:date="2017-11-03T17:48:00Z"/>
        </w:rPr>
      </w:pPr>
    </w:p>
    <w:p w:rsidR="00897F16" w:rsidRDefault="00897F16" w:rsidP="00DF0F23">
      <w:pPr>
        <w:rPr>
          <w:del w:id="3118" w:author="pbx" w:date="2017-11-03T17:48:00Z"/>
        </w:rPr>
      </w:pPr>
    </w:p>
    <w:p w:rsidR="00897F16" w:rsidRDefault="00897F16" w:rsidP="00DF0F23">
      <w:pPr>
        <w:rPr>
          <w:del w:id="3119" w:author="pbx" w:date="2017-11-03T17:48:00Z"/>
        </w:rPr>
      </w:pPr>
    </w:p>
    <w:p w:rsidR="00897F16" w:rsidRDefault="00897F16" w:rsidP="00DF0F23">
      <w:pPr>
        <w:rPr>
          <w:del w:id="3120" w:author="pbx" w:date="2017-11-03T17:48:00Z"/>
        </w:rPr>
      </w:pPr>
    </w:p>
    <w:p w:rsidR="00897F16" w:rsidRDefault="00897F16" w:rsidP="00DF0F23">
      <w:pPr>
        <w:rPr>
          <w:del w:id="3121" w:author="pbx" w:date="2017-11-03T17:48:00Z"/>
        </w:rPr>
      </w:pPr>
    </w:p>
    <w:p w:rsidR="00897F16" w:rsidRPr="00A4797C" w:rsidRDefault="00897F16" w:rsidP="00DF0F23">
      <w:pPr>
        <w:rPr>
          <w:del w:id="3122" w:author="pbx" w:date="2017-11-03T17:48:00Z"/>
        </w:rPr>
      </w:pPr>
    </w:p>
    <w:p w:rsidR="000F4FB9" w:rsidRDefault="000F4FB9" w:rsidP="00DF0F23">
      <w:pPr>
        <w:rPr>
          <w:del w:id="3123" w:author="pbx" w:date="2017-11-03T17:48:00Z"/>
        </w:rPr>
      </w:pPr>
    </w:p>
    <w:p w:rsidR="000F4FB9" w:rsidRDefault="000F4FB9" w:rsidP="00DF0F23">
      <w:pPr>
        <w:rPr>
          <w:del w:id="3124" w:author="pbx" w:date="2017-11-03T17:48:00Z"/>
        </w:rPr>
      </w:pPr>
    </w:p>
    <w:p w:rsidR="00897F16" w:rsidRDefault="00897F16" w:rsidP="00DF0F23">
      <w:pPr>
        <w:rPr>
          <w:del w:id="3125" w:author="pbx" w:date="2017-11-03T17:48:00Z"/>
        </w:rPr>
      </w:pPr>
    </w:p>
    <w:p w:rsidR="00897F16" w:rsidRDefault="0016386C" w:rsidP="00DF0F23">
      <w:pPr>
        <w:rPr>
          <w:del w:id="3126" w:author="pbx" w:date="2017-11-03T17:48:00Z"/>
        </w:rPr>
      </w:pPr>
      <w:del w:id="3127" w:author="pbx" w:date="2017-11-03T17:48:00Z">
        <w:r w:rsidRPr="000A6564">
          <w:rPr>
            <w:noProof/>
            <w:lang w:val="en-US"/>
          </w:rPr>
          <mc:AlternateContent>
            <mc:Choice Requires="wps">
              <w:drawing>
                <wp:inline distT="0" distB="0" distL="0" distR="0" wp14:anchorId="51235DBF" wp14:editId="54D0496C">
                  <wp:extent cx="5828306" cy="5362575"/>
                  <wp:effectExtent l="57150" t="0" r="77470" b="142875"/>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306" cy="53625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3128" w:author="pbx" w:date="2017-11-03T17:48:00Z"/>
                                </w:rPr>
                              </w:pPr>
                              <w:del w:id="3129" w:author="pbx" w:date="2017-11-03T17:48:00Z">
                                <w:r w:rsidRPr="002B5413">
                                  <w:delText>&lt;manufacturedProduct&gt;</w:delText>
                                </w:r>
                              </w:del>
                            </w:p>
                            <w:p w:rsidR="00292223" w:rsidRPr="002B5413" w:rsidRDefault="00292223" w:rsidP="00DF0F23">
                              <w:pPr>
                                <w:rPr>
                                  <w:del w:id="3130" w:author="pbx" w:date="2017-11-03T17:48:00Z"/>
                                </w:rPr>
                              </w:pPr>
                              <w:del w:id="3131" w:author="pbx" w:date="2017-11-03T17:48:00Z">
                                <w:r w:rsidRPr="002B5413">
                                  <w:delText xml:space="preserve">  &lt;manufacturedProduct&gt; </w:delText>
                                </w:r>
                              </w:del>
                            </w:p>
                            <w:p w:rsidR="00292223" w:rsidRPr="002B5413" w:rsidRDefault="00292223" w:rsidP="00DF0F23">
                              <w:pPr>
                                <w:rPr>
                                  <w:del w:id="3132" w:author="pbx" w:date="2017-11-03T17:48:00Z"/>
                                </w:rPr>
                              </w:pPr>
                              <w:del w:id="3133" w:author="pbx" w:date="2017-11-03T17:48:00Z">
                                <w:r w:rsidRPr="002B5413">
                                  <w:delText xml:space="preserve">    &lt;code code="</w:delText>
                                </w:r>
                                <w:r>
                                  <w:rPr>
                                    <w:i/>
                                    <w:iCs/>
                                  </w:rPr>
                                  <w:delText>DIN</w:delText>
                                </w:r>
                                <w:r w:rsidRPr="002B5413">
                                  <w:delText>" codeSystem="</w:delText>
                                </w:r>
                                <w:r>
                                  <w:delText>2.16.840.1.113883.2.20.6.42</w:delText>
                                </w:r>
                                <w:r w:rsidRPr="002B5413">
                                  <w:delText xml:space="preserve">"/&gt; </w:delText>
                                </w:r>
                              </w:del>
                            </w:p>
                            <w:p w:rsidR="00292223" w:rsidRPr="002B5413" w:rsidRDefault="00292223" w:rsidP="00DF0F23">
                              <w:pPr>
                                <w:rPr>
                                  <w:del w:id="3134" w:author="pbx" w:date="2017-11-03T17:48:00Z"/>
                                </w:rPr>
                              </w:pPr>
                              <w:del w:id="3135" w:author="pbx" w:date="2017-11-03T17:48:00Z">
                                <w:r w:rsidRPr="002B5413">
                                  <w:delText xml:space="preserve">    &lt;name&gt;</w:delText>
                                </w:r>
                                <w:r w:rsidRPr="002B5413">
                                  <w:rPr>
                                    <w:i/>
                                    <w:iCs/>
                                  </w:rPr>
                                  <w:delText>name of drug</w:delText>
                                </w:r>
                                <w:r w:rsidRPr="002B5413">
                                  <w:delText xml:space="preserve">&lt;/name&gt; </w:delText>
                                </w:r>
                              </w:del>
                            </w:p>
                            <w:p w:rsidR="00292223" w:rsidRPr="002B5413" w:rsidRDefault="00292223" w:rsidP="00DF0F23">
                              <w:pPr>
                                <w:rPr>
                                  <w:del w:id="3136" w:author="pbx" w:date="2017-11-03T17:48:00Z"/>
                                </w:rPr>
                              </w:pPr>
                              <w:del w:id="3137" w:author="pbx" w:date="2017-11-03T17:48:00Z">
                                <w:r w:rsidRPr="002B5413">
                                  <w:delText>&lt;formCode code="</w:delText>
                                </w:r>
                                <w:r w:rsidRPr="002B5413">
                                  <w:rPr>
                                    <w:i/>
                                    <w:iCs/>
                                  </w:rPr>
                                  <w:delText>form code of drug</w:delText>
                                </w:r>
                                <w:r w:rsidRPr="002B5413">
                                  <w:delText>" displayName="</w:delText>
                                </w:r>
                                <w:r w:rsidRPr="002B5413">
                                  <w:rPr>
                                    <w:i/>
                                    <w:iCs/>
                                  </w:rPr>
                                  <w:delText>form display name of drug</w:delText>
                                </w:r>
                                <w:r w:rsidRPr="002B5413">
                                  <w:delText>" codeSystem="</w:delText>
                                </w:r>
                                <w:r>
                                  <w:delText>2.16.840.1.113883.2.20.6.16</w:delText>
                                </w:r>
                                <w:r w:rsidRPr="002B5413">
                                  <w:delText>"/&gt;</w:delText>
                                </w:r>
                              </w:del>
                            </w:p>
                            <w:p w:rsidR="00292223" w:rsidRPr="002B5413" w:rsidRDefault="00292223" w:rsidP="00DF0F23">
                              <w:pPr>
                                <w:rPr>
                                  <w:del w:id="3138" w:author="pbx" w:date="2017-11-03T17:48:00Z"/>
                                  <w:lang w:val="fr-CA"/>
                                </w:rPr>
                              </w:pPr>
                              <w:del w:id="3139" w:author="pbx" w:date="2017-11-03T17:48:00Z">
                                <w:r w:rsidRPr="002B5413">
                                  <w:rPr>
                                    <w:lang w:val="fr-CA"/>
                                  </w:rPr>
                                  <w:delText xml:space="preserve">&lt;ingredient classCode="ACTIB"&gt; </w:delText>
                                </w:r>
                              </w:del>
                            </w:p>
                            <w:p w:rsidR="00292223" w:rsidRPr="002B5413" w:rsidRDefault="00292223" w:rsidP="00DF0F23">
                              <w:pPr>
                                <w:rPr>
                                  <w:del w:id="3140" w:author="pbx" w:date="2017-11-03T17:48:00Z"/>
                                  <w:lang w:val="fr-CA"/>
                                </w:rPr>
                              </w:pPr>
                              <w:del w:id="3141" w:author="pbx" w:date="2017-11-03T17:48:00Z">
                                <w:r w:rsidRPr="002B5413">
                                  <w:rPr>
                                    <w:lang w:val="fr-CA"/>
                                  </w:rPr>
                                  <w:delText xml:space="preserve">  &lt;!-- active ingredient --&gt; </w:delText>
                                </w:r>
                              </w:del>
                            </w:p>
                            <w:p w:rsidR="00292223" w:rsidRPr="002B5413" w:rsidRDefault="00292223" w:rsidP="00DF0F23">
                              <w:pPr>
                                <w:rPr>
                                  <w:del w:id="3142" w:author="pbx" w:date="2017-11-03T17:48:00Z"/>
                                </w:rPr>
                              </w:pPr>
                              <w:del w:id="3143" w:author="pbx" w:date="2017-11-03T17:48:00Z">
                                <w:r w:rsidRPr="002B5413">
                                  <w:delText xml:space="preserve">&lt;/ingredient&gt; </w:delText>
                                </w:r>
                              </w:del>
                            </w:p>
                            <w:p w:rsidR="00292223" w:rsidRPr="002B5413" w:rsidRDefault="00292223" w:rsidP="00DF0F23">
                              <w:pPr>
                                <w:rPr>
                                  <w:del w:id="3144" w:author="pbx" w:date="2017-11-03T17:48:00Z"/>
                                </w:rPr>
                              </w:pPr>
                              <w:del w:id="3145" w:author="pbx" w:date="2017-11-03T17:48:00Z">
                                <w:r w:rsidRPr="002B5413">
                                  <w:delText xml:space="preserve">&lt;asContent&gt; </w:delText>
                                </w:r>
                              </w:del>
                            </w:p>
                            <w:p w:rsidR="00292223" w:rsidRPr="002B5413" w:rsidRDefault="00292223" w:rsidP="00DF0F23">
                              <w:pPr>
                                <w:rPr>
                                  <w:del w:id="3146" w:author="pbx" w:date="2017-11-03T17:48:00Z"/>
                                </w:rPr>
                              </w:pPr>
                              <w:del w:id="3147" w:author="pbx" w:date="2017-11-03T17:48:00Z">
                                <w:r w:rsidRPr="002B5413">
                                  <w:delText xml:space="preserve">  &lt;quantity&gt; </w:delText>
                                </w:r>
                              </w:del>
                            </w:p>
                            <w:p w:rsidR="00292223" w:rsidRPr="002B5413" w:rsidRDefault="00292223" w:rsidP="00DF0F23">
                              <w:pPr>
                                <w:rPr>
                                  <w:del w:id="3148" w:author="pbx" w:date="2017-11-03T17:48:00Z"/>
                                </w:rPr>
                              </w:pPr>
                              <w:del w:id="3149" w:author="pbx" w:date="2017-11-03T17:48:00Z">
                                <w:r w:rsidRPr="002B5413">
                                  <w:delText>&lt;numerator value="</w:delText>
                                </w:r>
                                <w:r w:rsidRPr="002B5413">
                                  <w:rPr>
                                    <w:i/>
                                    <w:iCs/>
                                  </w:rPr>
                                  <w:delText>amount of drug in prefilled device</w:delText>
                                </w:r>
                                <w:r w:rsidRPr="002B5413">
                                  <w:delText>" unit="</w:delText>
                                </w:r>
                                <w:r w:rsidRPr="002B5413">
                                  <w:rPr>
                                    <w:i/>
                                    <w:iCs/>
                                  </w:rPr>
                                  <w:delText>unit of amount</w:delText>
                                </w:r>
                                <w:r w:rsidRPr="002B5413">
                                  <w:delText xml:space="preserve">"/&gt; &lt;denominator value="1"/&gt; </w:delText>
                                </w:r>
                              </w:del>
                            </w:p>
                            <w:p w:rsidR="00292223" w:rsidRDefault="00292223" w:rsidP="00DF0F23">
                              <w:pPr>
                                <w:rPr>
                                  <w:del w:id="3150" w:author="pbx" w:date="2017-11-03T17:48:00Z"/>
                                </w:rPr>
                              </w:pPr>
                              <w:del w:id="3151" w:author="pbx" w:date="2017-11-03T17:48:00Z">
                                <w:r w:rsidRPr="002B5413">
                                  <w:delText xml:space="preserve">&lt;/quantity&gt; </w:delText>
                                </w:r>
                              </w:del>
                            </w:p>
                            <w:p w:rsidR="00292223" w:rsidRPr="008C2A83" w:rsidRDefault="00292223" w:rsidP="00DF0F23">
                              <w:pPr>
                                <w:rPr>
                                  <w:del w:id="3152" w:author="pbx" w:date="2017-11-03T17:48:00Z"/>
                                </w:rPr>
                              </w:pPr>
                              <w:del w:id="3153" w:author="pbx" w:date="2017-11-03T17:48:00Z">
                                <w:r w:rsidRPr="008C2A83">
                                  <w:delText xml:space="preserve">&lt;containerPackagedProduct&gt; </w:delText>
                                </w:r>
                              </w:del>
                            </w:p>
                            <w:p w:rsidR="00292223" w:rsidRPr="008C2A83" w:rsidRDefault="00292223" w:rsidP="00DF0F23">
                              <w:pPr>
                                <w:rPr>
                                  <w:del w:id="3154" w:author="pbx" w:date="2017-11-03T17:48:00Z"/>
                                </w:rPr>
                              </w:pPr>
                              <w:del w:id="3155" w:author="pbx" w:date="2017-11-03T17:48:00Z">
                                <w:r w:rsidRPr="008C2A83">
                                  <w:delText>&lt;code code="code for prefilled device" codeSystem="</w:delText>
                                </w:r>
                                <w:r>
                                  <w:delText>2.16.840.1.113883.2.20.6.???</w:delText>
                                </w:r>
                                <w:r w:rsidRPr="008C2A83">
                                  <w:delText xml:space="preserve">"/&gt; </w:delText>
                                </w:r>
                              </w:del>
                            </w:p>
                            <w:p w:rsidR="00292223" w:rsidRPr="008C2A83" w:rsidRDefault="00292223" w:rsidP="00DF0F23">
                              <w:pPr>
                                <w:rPr>
                                  <w:del w:id="3156" w:author="pbx" w:date="2017-11-03T17:48:00Z"/>
                                </w:rPr>
                              </w:pPr>
                              <w:del w:id="3157" w:author="pbx" w:date="2017-11-03T17:48:00Z">
                                <w:r w:rsidRPr="008C2A83">
                                  <w:delText>&lt;formCode code="form code of prefilled device" displayName="form display name of prefilled device" codeSystem="</w:delText>
                                </w:r>
                                <w:r w:rsidRPr="00A03271">
                                  <w:delText>2.16.840.1.113883.2.20.6.38</w:delText>
                                </w:r>
                                <w:r w:rsidRPr="008C2A83">
                                  <w:delText xml:space="preserve">"/&gt; </w:delText>
                                </w:r>
                              </w:del>
                            </w:p>
                            <w:p w:rsidR="00292223" w:rsidRPr="008C2A83" w:rsidRDefault="00292223" w:rsidP="00DF0F23">
                              <w:pPr>
                                <w:rPr>
                                  <w:del w:id="3158" w:author="pbx" w:date="2017-11-03T17:48:00Z"/>
                                </w:rPr>
                              </w:pPr>
                              <w:del w:id="3159" w:author="pbx" w:date="2017-11-03T17:48:00Z">
                                <w:r w:rsidRPr="008C2A83">
                                  <w:delText xml:space="preserve">&lt;asSpecializedKind&gt; </w:delText>
                                </w:r>
                              </w:del>
                            </w:p>
                            <w:p w:rsidR="00292223" w:rsidRPr="008C2A83" w:rsidRDefault="00292223" w:rsidP="00DF0F23">
                              <w:pPr>
                                <w:rPr>
                                  <w:del w:id="3160" w:author="pbx" w:date="2017-11-03T17:48:00Z"/>
                                </w:rPr>
                              </w:pPr>
                              <w:del w:id="3161" w:author="pbx" w:date="2017-11-03T17:48:00Z">
                                <w:r w:rsidRPr="008C2A83">
                                  <w:delText xml:space="preserve">&lt;generalizedMaterialKind&gt; </w:delText>
                                </w:r>
                              </w:del>
                            </w:p>
                            <w:p w:rsidR="00292223" w:rsidRPr="008C2A83" w:rsidRDefault="00292223" w:rsidP="00DF0F23">
                              <w:pPr>
                                <w:rPr>
                                  <w:del w:id="3162" w:author="pbx" w:date="2017-11-03T17:48:00Z"/>
                                </w:rPr>
                              </w:pPr>
                              <w:del w:id="3163" w:author="pbx" w:date="2017-11-03T17:48:00Z">
                                <w:r w:rsidRPr="008C2A83">
                                  <w:delText>&lt;code code="item code of empty device" codeSystem="item code system of empty device"/&gt;</w:delText>
                                </w:r>
                              </w:del>
                            </w:p>
                            <w:p w:rsidR="00292223" w:rsidRPr="008C2A83" w:rsidRDefault="00292223" w:rsidP="00DF0F23">
                              <w:pPr>
                                <w:rPr>
                                  <w:del w:id="3164" w:author="pbx" w:date="2017-11-03T17:48:00Z"/>
                                </w:rPr>
                              </w:pPr>
                              <w:del w:id="3165" w:author="pbx" w:date="2017-11-03T17:48:00Z">
                                <w:r>
                                  <w:delText xml:space="preserve">        </w:delText>
                                </w:r>
                                <w:r w:rsidRPr="008C2A83">
                                  <w:delText xml:space="preserve">&lt;desc&gt;brief description of empty device&lt;/desc&gt; </w:delText>
                                </w:r>
                              </w:del>
                            </w:p>
                            <w:p w:rsidR="00292223" w:rsidRPr="008C2A83" w:rsidRDefault="00292223" w:rsidP="00DF0F23">
                              <w:pPr>
                                <w:rPr>
                                  <w:del w:id="3166" w:author="pbx" w:date="2017-11-03T17:48:00Z"/>
                                </w:rPr>
                              </w:pPr>
                              <w:del w:id="3167" w:author="pbx" w:date="2017-11-03T17:48:00Z">
                                <w:r w:rsidRPr="008C2A83">
                                  <w:delText xml:space="preserve">       &lt;asSpecializedKind&gt; </w:delText>
                                </w:r>
                              </w:del>
                            </w:p>
                            <w:p w:rsidR="00292223" w:rsidRPr="008C2A83" w:rsidRDefault="00292223" w:rsidP="00DF0F23">
                              <w:pPr>
                                <w:rPr>
                                  <w:del w:id="3168" w:author="pbx" w:date="2017-11-03T17:48:00Z"/>
                                </w:rPr>
                              </w:pPr>
                              <w:del w:id="3169" w:author="pbx" w:date="2017-11-03T17:48:00Z">
                                <w:r w:rsidRPr="008C2A83">
                                  <w:delText xml:space="preserve">&lt;generalizedMaterialKind&gt; </w:delText>
                                </w:r>
                              </w:del>
                            </w:p>
                            <w:p w:rsidR="00292223" w:rsidRPr="008C2A83" w:rsidRDefault="00292223" w:rsidP="00DF0F23">
                              <w:pPr>
                                <w:rPr>
                                  <w:del w:id="3170" w:author="pbx" w:date="2017-11-03T17:48:00Z"/>
                                </w:rPr>
                              </w:pPr>
                              <w:del w:id="3171" w:author="pbx" w:date="2017-11-03T17:48:00Z">
                                <w:r w:rsidRPr="008C2A83">
                                  <w:delText>&lt;code code="product classification code of device" displayName="display name of device" codeSystem="</w:delText>
                                </w:r>
                                <w:r>
                                  <w:delText>2.16.840.1.113883.2.20.6.27</w:delText>
                                </w:r>
                                <w:r w:rsidRPr="008C2A83">
                                  <w:delText xml:space="preserve">"/&gt; </w:delText>
                                </w:r>
                              </w:del>
                            </w:p>
                            <w:p w:rsidR="00292223" w:rsidRPr="008C2A83" w:rsidRDefault="00292223" w:rsidP="00DF0F23">
                              <w:pPr>
                                <w:rPr>
                                  <w:del w:id="3172" w:author="pbx" w:date="2017-11-03T17:48:00Z"/>
                                </w:rPr>
                              </w:pPr>
                              <w:del w:id="3173" w:author="pbx" w:date="2017-11-03T17:48:00Z">
                                <w:r w:rsidRPr="008C2A83">
                                  <w:delText xml:space="preserve">&lt;/generalizedMaterialKind&gt; </w:delText>
                                </w:r>
                              </w:del>
                            </w:p>
                            <w:p w:rsidR="00292223" w:rsidRPr="008C2A83" w:rsidRDefault="00292223" w:rsidP="00DF0F23">
                              <w:pPr>
                                <w:rPr>
                                  <w:del w:id="3174" w:author="pbx" w:date="2017-11-03T17:48:00Z"/>
                                </w:rPr>
                              </w:pPr>
                              <w:del w:id="3175" w:author="pbx" w:date="2017-11-03T17:48:00Z">
                                <w:r w:rsidRPr="008C2A83">
                                  <w:delText>&lt;/asSpecializedKind&gt;</w:delText>
                                </w:r>
                              </w:del>
                            </w:p>
                            <w:p w:rsidR="00292223" w:rsidRPr="008C2A83" w:rsidRDefault="00292223" w:rsidP="00DF0F23">
                              <w:pPr>
                                <w:rPr>
                                  <w:del w:id="3176" w:author="pbx" w:date="2017-11-03T17:48:00Z"/>
                                </w:rPr>
                              </w:pPr>
                              <w:del w:id="3177" w:author="pbx" w:date="2017-11-03T17:48:00Z">
                                <w:r>
                                  <w:delText xml:space="preserve">      </w:delText>
                                </w:r>
                                <w:r w:rsidRPr="008C2A83">
                                  <w:delText xml:space="preserve">&lt;/generalizedMaterialKind&gt; </w:delText>
                                </w:r>
                              </w:del>
                            </w:p>
                            <w:p w:rsidR="00292223" w:rsidRPr="008C2A83" w:rsidRDefault="00292223" w:rsidP="00DF0F23">
                              <w:pPr>
                                <w:rPr>
                                  <w:del w:id="3178" w:author="pbx" w:date="2017-11-03T17:48:00Z"/>
                                </w:rPr>
                              </w:pPr>
                              <w:del w:id="3179" w:author="pbx" w:date="2017-11-03T17:48:00Z">
                                <w:r>
                                  <w:delText xml:space="preserve">    </w:delText>
                                </w:r>
                                <w:r w:rsidRPr="008C2A83">
                                  <w:delText>&lt;/asSpecializedKind&gt;</w:delText>
                                </w:r>
                              </w:del>
                            </w:p>
                            <w:p w:rsidR="00292223" w:rsidRPr="002B5413" w:rsidRDefault="00292223" w:rsidP="00DF0F23">
                              <w:pPr>
                                <w:rPr>
                                  <w:del w:id="3180" w:author="pbx" w:date="2017-11-03T17:48:00Z"/>
                                </w:rPr>
                              </w:pPr>
                              <w:del w:id="3181" w:author="pbx" w:date="2017-11-03T17:48:00Z">
                                <w:r w:rsidRPr="008C2A83">
                                  <w:delText xml:space="preserve"> </w:delText>
                                </w:r>
                                <w:r>
                                  <w:delText xml:space="preserve"> </w:delText>
                                </w:r>
                                <w:r w:rsidRPr="008C2A83">
                                  <w:delText>&lt;/containerPackagedProduct&gt;</w:delText>
                                </w:r>
                              </w:del>
                            </w:p>
                          </w:txbxContent>
                        </wps:txbx>
                        <wps:bodyPr rot="0" vert="horz" wrap="square" lIns="91440" tIns="45720" rIns="91440" bIns="45720" anchor="t" anchorCtr="0">
                          <a:noAutofit/>
                        </wps:bodyPr>
                      </wps:wsp>
                    </a:graphicData>
                  </a:graphic>
                </wp:inline>
              </w:drawing>
            </mc:Choice>
            <mc:Fallback>
              <w:pict>
                <v:shape id="_x0000_s1084" type="#_x0000_t202" style="width:458.9pt;height:4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" fillcolor="#c6d9f1 [671]">
                  <v:shadow on="t" color="#bfbfbf [2412]" offset="0,4pt"/>
                  <v:textbox>
                    <w:txbxContent>
                      <w:p w14:paraId="59ADFCEF" w14:textId="77777777" w:rsidR="00292223" w:rsidRPr="002B5413" w:rsidRDefault="00292223" w:rsidP="00DF0F23">
                        <w:pPr>
                          <w:rPr>
                            <w:del w:id="4365" w:author="pbx" w:date="2017-11-03T17:48:00Z"/>
                          </w:rPr>
                        </w:pPr>
                        <w:del w:id="4366" w:author="pbx" w:date="2017-11-03T17:48:00Z">
                          <w:r w:rsidRPr="002B5413">
                            <w:delText>&lt;manufacturedProduct&gt;</w:delText>
                          </w:r>
                        </w:del>
                      </w:p>
                      <w:p w14:paraId="02CD48A6" w14:textId="77777777" w:rsidR="00292223" w:rsidRPr="002B5413" w:rsidRDefault="00292223" w:rsidP="00DF0F23">
                        <w:pPr>
                          <w:rPr>
                            <w:del w:id="4367" w:author="pbx" w:date="2017-11-03T17:48:00Z"/>
                          </w:rPr>
                        </w:pPr>
                        <w:del w:id="4368" w:author="pbx" w:date="2017-11-03T17:48:00Z">
                          <w:r w:rsidRPr="002B5413">
                            <w:delText xml:space="preserve">  &lt;manufacturedProduct&gt; </w:delText>
                          </w:r>
                        </w:del>
                      </w:p>
                      <w:p w14:paraId="1868CA65" w14:textId="77777777" w:rsidR="00292223" w:rsidRPr="002B5413" w:rsidRDefault="00292223" w:rsidP="00DF0F23">
                        <w:pPr>
                          <w:rPr>
                            <w:del w:id="4369" w:author="pbx" w:date="2017-11-03T17:48:00Z"/>
                          </w:rPr>
                        </w:pPr>
                        <w:del w:id="4370" w:author="pbx" w:date="2017-11-03T17:48:00Z">
                          <w:r w:rsidRPr="002B5413">
                            <w:delText xml:space="preserve">    &lt;code code="</w:delText>
                          </w:r>
                          <w:r>
                            <w:rPr>
                              <w:i/>
                              <w:iCs/>
                            </w:rPr>
                            <w:delText>DIN</w:delText>
                          </w:r>
                          <w:r w:rsidRPr="002B5413">
                            <w:delText>" codeSystem="</w:delText>
                          </w:r>
                          <w:r>
                            <w:delText>2.16.840.1.113883.2.20.6.42</w:delText>
                          </w:r>
                          <w:r w:rsidRPr="002B5413">
                            <w:delText xml:space="preserve">"/&gt; </w:delText>
                          </w:r>
                        </w:del>
                      </w:p>
                      <w:p w14:paraId="0729401E" w14:textId="77777777" w:rsidR="00292223" w:rsidRPr="002B5413" w:rsidRDefault="00292223" w:rsidP="00DF0F23">
                        <w:pPr>
                          <w:rPr>
                            <w:del w:id="4371" w:author="pbx" w:date="2017-11-03T17:48:00Z"/>
                          </w:rPr>
                        </w:pPr>
                        <w:del w:id="4372" w:author="pbx" w:date="2017-11-03T17:48:00Z">
                          <w:r w:rsidRPr="002B5413">
                            <w:delText xml:space="preserve">    &lt;name&gt;</w:delText>
                          </w:r>
                          <w:r w:rsidRPr="002B5413">
                            <w:rPr>
                              <w:i/>
                              <w:iCs/>
                            </w:rPr>
                            <w:delText>name of drug</w:delText>
                          </w:r>
                          <w:r w:rsidRPr="002B5413">
                            <w:delText xml:space="preserve">&lt;/name&gt; </w:delText>
                          </w:r>
                        </w:del>
                      </w:p>
                      <w:p w14:paraId="548D6496" w14:textId="77777777" w:rsidR="00292223" w:rsidRPr="002B5413" w:rsidRDefault="00292223" w:rsidP="00DF0F23">
                        <w:pPr>
                          <w:rPr>
                            <w:del w:id="4373" w:author="pbx" w:date="2017-11-03T17:48:00Z"/>
                          </w:rPr>
                        </w:pPr>
                        <w:del w:id="4374" w:author="pbx" w:date="2017-11-03T17:48:00Z">
                          <w:r w:rsidRPr="002B5413">
                            <w:delText>&lt;formCode code="</w:delText>
                          </w:r>
                          <w:r w:rsidRPr="002B5413">
                            <w:rPr>
                              <w:i/>
                              <w:iCs/>
                            </w:rPr>
                            <w:delText>form code of drug</w:delText>
                          </w:r>
                          <w:r w:rsidRPr="002B5413">
                            <w:delText>" displayName="</w:delText>
                          </w:r>
                          <w:r w:rsidRPr="002B5413">
                            <w:rPr>
                              <w:i/>
                              <w:iCs/>
                            </w:rPr>
                            <w:delText>form display name of drug</w:delText>
                          </w:r>
                          <w:r w:rsidRPr="002B5413">
                            <w:delText>" codeSystem="</w:delText>
                          </w:r>
                          <w:r>
                            <w:delText>2.16.840.1.113883.2.20.6.16</w:delText>
                          </w:r>
                          <w:r w:rsidRPr="002B5413">
                            <w:delText>"/&gt;</w:delText>
                          </w:r>
                        </w:del>
                      </w:p>
                      <w:p w14:paraId="4F58B658" w14:textId="77777777" w:rsidR="00292223" w:rsidRPr="002B5413" w:rsidRDefault="00292223" w:rsidP="00DF0F23">
                        <w:pPr>
                          <w:rPr>
                            <w:del w:id="4375" w:author="pbx" w:date="2017-11-03T17:48:00Z"/>
                            <w:lang w:val="fr-CA"/>
                          </w:rPr>
                        </w:pPr>
                        <w:del w:id="4376" w:author="pbx" w:date="2017-11-03T17:48:00Z">
                          <w:r w:rsidRPr="002B5413">
                            <w:rPr>
                              <w:lang w:val="fr-CA"/>
                            </w:rPr>
                            <w:delText xml:space="preserve">&lt;ingredient classCode="ACTIB"&gt; </w:delText>
                          </w:r>
                        </w:del>
                      </w:p>
                      <w:p w14:paraId="19581E5F" w14:textId="77777777" w:rsidR="00292223" w:rsidRPr="002B5413" w:rsidRDefault="00292223" w:rsidP="00DF0F23">
                        <w:pPr>
                          <w:rPr>
                            <w:del w:id="4377" w:author="pbx" w:date="2017-11-03T17:48:00Z"/>
                            <w:lang w:val="fr-CA"/>
                          </w:rPr>
                        </w:pPr>
                        <w:del w:id="4378" w:author="pbx" w:date="2017-11-03T17:48:00Z">
                          <w:r w:rsidRPr="002B5413">
                            <w:rPr>
                              <w:lang w:val="fr-CA"/>
                            </w:rPr>
                            <w:delText xml:space="preserve">  &lt;!-- active ingredient --&gt; </w:delText>
                          </w:r>
                        </w:del>
                      </w:p>
                      <w:p w14:paraId="6491D22A" w14:textId="77777777" w:rsidR="00292223" w:rsidRPr="002B5413" w:rsidRDefault="00292223" w:rsidP="00DF0F23">
                        <w:pPr>
                          <w:rPr>
                            <w:del w:id="4379" w:author="pbx" w:date="2017-11-03T17:48:00Z"/>
                          </w:rPr>
                        </w:pPr>
                        <w:del w:id="4380" w:author="pbx" w:date="2017-11-03T17:48:00Z">
                          <w:r w:rsidRPr="002B5413">
                            <w:delText xml:space="preserve">&lt;/ingredient&gt; </w:delText>
                          </w:r>
                        </w:del>
                      </w:p>
                      <w:p w14:paraId="4938832D" w14:textId="77777777" w:rsidR="00292223" w:rsidRPr="002B5413" w:rsidRDefault="00292223" w:rsidP="00DF0F23">
                        <w:pPr>
                          <w:rPr>
                            <w:del w:id="4381" w:author="pbx" w:date="2017-11-03T17:48:00Z"/>
                          </w:rPr>
                        </w:pPr>
                        <w:del w:id="4382" w:author="pbx" w:date="2017-11-03T17:48:00Z">
                          <w:r w:rsidRPr="002B5413">
                            <w:delText xml:space="preserve">&lt;asContent&gt; </w:delText>
                          </w:r>
                        </w:del>
                      </w:p>
                      <w:p w14:paraId="180D4119" w14:textId="77777777" w:rsidR="00292223" w:rsidRPr="002B5413" w:rsidRDefault="00292223" w:rsidP="00DF0F23">
                        <w:pPr>
                          <w:rPr>
                            <w:del w:id="4383" w:author="pbx" w:date="2017-11-03T17:48:00Z"/>
                          </w:rPr>
                        </w:pPr>
                        <w:del w:id="4384" w:author="pbx" w:date="2017-11-03T17:48:00Z">
                          <w:r w:rsidRPr="002B5413">
                            <w:delText xml:space="preserve">  &lt;quantity&gt; </w:delText>
                          </w:r>
                        </w:del>
                      </w:p>
                      <w:p w14:paraId="4F871733" w14:textId="77777777" w:rsidR="00292223" w:rsidRPr="002B5413" w:rsidRDefault="00292223" w:rsidP="00DF0F23">
                        <w:pPr>
                          <w:rPr>
                            <w:del w:id="4385" w:author="pbx" w:date="2017-11-03T17:48:00Z"/>
                          </w:rPr>
                        </w:pPr>
                        <w:del w:id="4386" w:author="pbx" w:date="2017-11-03T17:48:00Z">
                          <w:r w:rsidRPr="002B5413">
                            <w:delText>&lt;numerator value="</w:delText>
                          </w:r>
                          <w:r w:rsidRPr="002B5413">
                            <w:rPr>
                              <w:i/>
                              <w:iCs/>
                            </w:rPr>
                            <w:delText>amount of drug in prefilled device</w:delText>
                          </w:r>
                          <w:r w:rsidRPr="002B5413">
                            <w:delText>" unit="</w:delText>
                          </w:r>
                          <w:r w:rsidRPr="002B5413">
                            <w:rPr>
                              <w:i/>
                              <w:iCs/>
                            </w:rPr>
                            <w:delText>unit of amount</w:delText>
                          </w:r>
                          <w:r w:rsidRPr="002B5413">
                            <w:delText xml:space="preserve">"/&gt; &lt;denominator value="1"/&gt; </w:delText>
                          </w:r>
                        </w:del>
                      </w:p>
                      <w:p w14:paraId="0C91E56F" w14:textId="77777777" w:rsidR="00292223" w:rsidRDefault="00292223" w:rsidP="00DF0F23">
                        <w:pPr>
                          <w:rPr>
                            <w:del w:id="4387" w:author="pbx" w:date="2017-11-03T17:48:00Z"/>
                          </w:rPr>
                        </w:pPr>
                        <w:del w:id="4388" w:author="pbx" w:date="2017-11-03T17:48:00Z">
                          <w:r w:rsidRPr="002B5413">
                            <w:delText xml:space="preserve">&lt;/quantity&gt; </w:delText>
                          </w:r>
                        </w:del>
                      </w:p>
                      <w:p w14:paraId="541B87FF" w14:textId="77777777" w:rsidR="00292223" w:rsidRPr="008C2A83" w:rsidRDefault="00292223" w:rsidP="00DF0F23">
                        <w:pPr>
                          <w:rPr>
                            <w:del w:id="4389" w:author="pbx" w:date="2017-11-03T17:48:00Z"/>
                          </w:rPr>
                        </w:pPr>
                        <w:del w:id="4390" w:author="pbx" w:date="2017-11-03T17:48:00Z">
                          <w:r w:rsidRPr="008C2A83">
                            <w:delText xml:space="preserve">&lt;containerPackagedProduct&gt; </w:delText>
                          </w:r>
                        </w:del>
                      </w:p>
                      <w:p w14:paraId="3F3D3613" w14:textId="77777777" w:rsidR="00292223" w:rsidRPr="008C2A83" w:rsidRDefault="00292223" w:rsidP="00DF0F23">
                        <w:pPr>
                          <w:rPr>
                            <w:del w:id="4391" w:author="pbx" w:date="2017-11-03T17:48:00Z"/>
                          </w:rPr>
                        </w:pPr>
                        <w:del w:id="4392" w:author="pbx" w:date="2017-11-03T17:48:00Z">
                          <w:r w:rsidRPr="008C2A83">
                            <w:delText>&lt;code code="code for prefilled device" codeSystem="</w:delText>
                          </w:r>
                          <w:r>
                            <w:delText>2.16.840.1.113883.2.20.6.???</w:delText>
                          </w:r>
                          <w:r w:rsidRPr="008C2A83">
                            <w:delText xml:space="preserve">"/&gt; </w:delText>
                          </w:r>
                        </w:del>
                      </w:p>
                      <w:p w14:paraId="2A505B15" w14:textId="77777777" w:rsidR="00292223" w:rsidRPr="008C2A83" w:rsidRDefault="00292223" w:rsidP="00DF0F23">
                        <w:pPr>
                          <w:rPr>
                            <w:del w:id="4393" w:author="pbx" w:date="2017-11-03T17:48:00Z"/>
                          </w:rPr>
                        </w:pPr>
                        <w:del w:id="4394" w:author="pbx" w:date="2017-11-03T17:48:00Z">
                          <w:r w:rsidRPr="008C2A83">
                            <w:delText>&lt;formCode code="form code of prefilled device" displayName="form display name of prefilled device" codeSystem="</w:delText>
                          </w:r>
                          <w:r w:rsidRPr="00A03271">
                            <w:delText>2.16.840.1.113883.2.20.6.38</w:delText>
                          </w:r>
                          <w:r w:rsidRPr="008C2A83">
                            <w:delText xml:space="preserve">"/&gt; </w:delText>
                          </w:r>
                        </w:del>
                      </w:p>
                      <w:p w14:paraId="67C308D9" w14:textId="77777777" w:rsidR="00292223" w:rsidRPr="008C2A83" w:rsidRDefault="00292223" w:rsidP="00DF0F23">
                        <w:pPr>
                          <w:rPr>
                            <w:del w:id="4395" w:author="pbx" w:date="2017-11-03T17:48:00Z"/>
                          </w:rPr>
                        </w:pPr>
                        <w:del w:id="4396" w:author="pbx" w:date="2017-11-03T17:48:00Z">
                          <w:r w:rsidRPr="008C2A83">
                            <w:delText xml:space="preserve">&lt;asSpecializedKind&gt; </w:delText>
                          </w:r>
                        </w:del>
                      </w:p>
                      <w:p w14:paraId="40374CF7" w14:textId="77777777" w:rsidR="00292223" w:rsidRPr="008C2A83" w:rsidRDefault="00292223" w:rsidP="00DF0F23">
                        <w:pPr>
                          <w:rPr>
                            <w:del w:id="4397" w:author="pbx" w:date="2017-11-03T17:48:00Z"/>
                          </w:rPr>
                        </w:pPr>
                        <w:del w:id="4398" w:author="pbx" w:date="2017-11-03T17:48:00Z">
                          <w:r w:rsidRPr="008C2A83">
                            <w:delText xml:space="preserve">&lt;generalizedMaterialKind&gt; </w:delText>
                          </w:r>
                        </w:del>
                      </w:p>
                      <w:p w14:paraId="24907B4B" w14:textId="77777777" w:rsidR="00292223" w:rsidRPr="008C2A83" w:rsidRDefault="00292223" w:rsidP="00DF0F23">
                        <w:pPr>
                          <w:rPr>
                            <w:del w:id="4399" w:author="pbx" w:date="2017-11-03T17:48:00Z"/>
                          </w:rPr>
                        </w:pPr>
                        <w:del w:id="4400" w:author="pbx" w:date="2017-11-03T17:48:00Z">
                          <w:r w:rsidRPr="008C2A83">
                            <w:delText>&lt;code code="item code of empty device" codeSystem="item code system of empty device"/&gt;</w:delText>
                          </w:r>
                        </w:del>
                      </w:p>
                      <w:p w14:paraId="55D6C4BC" w14:textId="77777777" w:rsidR="00292223" w:rsidRPr="008C2A83" w:rsidRDefault="00292223" w:rsidP="00DF0F23">
                        <w:pPr>
                          <w:rPr>
                            <w:del w:id="4401" w:author="pbx" w:date="2017-11-03T17:48:00Z"/>
                          </w:rPr>
                        </w:pPr>
                        <w:del w:id="4402" w:author="pbx" w:date="2017-11-03T17:48:00Z">
                          <w:r>
                            <w:delText xml:space="preserve">        </w:delText>
                          </w:r>
                          <w:r w:rsidRPr="008C2A83">
                            <w:delText xml:space="preserve">&lt;desc&gt;brief description of empty device&lt;/desc&gt; </w:delText>
                          </w:r>
                        </w:del>
                      </w:p>
                      <w:p w14:paraId="2B464DFE" w14:textId="77777777" w:rsidR="00292223" w:rsidRPr="008C2A83" w:rsidRDefault="00292223" w:rsidP="00DF0F23">
                        <w:pPr>
                          <w:rPr>
                            <w:del w:id="4403" w:author="pbx" w:date="2017-11-03T17:48:00Z"/>
                          </w:rPr>
                        </w:pPr>
                        <w:del w:id="4404" w:author="pbx" w:date="2017-11-03T17:48:00Z">
                          <w:r w:rsidRPr="008C2A83">
                            <w:delText xml:space="preserve">       &lt;asSpecializedKind&gt; </w:delText>
                          </w:r>
                        </w:del>
                      </w:p>
                      <w:p w14:paraId="432AE01E" w14:textId="77777777" w:rsidR="00292223" w:rsidRPr="008C2A83" w:rsidRDefault="00292223" w:rsidP="00DF0F23">
                        <w:pPr>
                          <w:rPr>
                            <w:del w:id="4405" w:author="pbx" w:date="2017-11-03T17:48:00Z"/>
                          </w:rPr>
                        </w:pPr>
                        <w:del w:id="4406" w:author="pbx" w:date="2017-11-03T17:48:00Z">
                          <w:r w:rsidRPr="008C2A83">
                            <w:delText xml:space="preserve">&lt;generalizedMaterialKind&gt; </w:delText>
                          </w:r>
                        </w:del>
                      </w:p>
                      <w:p w14:paraId="5EE4A661" w14:textId="77777777" w:rsidR="00292223" w:rsidRPr="008C2A83" w:rsidRDefault="00292223" w:rsidP="00DF0F23">
                        <w:pPr>
                          <w:rPr>
                            <w:del w:id="4407" w:author="pbx" w:date="2017-11-03T17:48:00Z"/>
                          </w:rPr>
                        </w:pPr>
                        <w:del w:id="4408" w:author="pbx" w:date="2017-11-03T17:48:00Z">
                          <w:r w:rsidRPr="008C2A83">
                            <w:delText>&lt;code code="product classification code of device" displayName="display name of device" codeSystem="</w:delText>
                          </w:r>
                          <w:r>
                            <w:delText>2.16.840.1.113883.2.20.6.27</w:delText>
                          </w:r>
                          <w:r w:rsidRPr="008C2A83">
                            <w:delText xml:space="preserve">"/&gt; </w:delText>
                          </w:r>
                        </w:del>
                      </w:p>
                      <w:p w14:paraId="04CFBC05" w14:textId="77777777" w:rsidR="00292223" w:rsidRPr="008C2A83" w:rsidRDefault="00292223" w:rsidP="00DF0F23">
                        <w:pPr>
                          <w:rPr>
                            <w:del w:id="4409" w:author="pbx" w:date="2017-11-03T17:48:00Z"/>
                          </w:rPr>
                        </w:pPr>
                        <w:del w:id="4410" w:author="pbx" w:date="2017-11-03T17:48:00Z">
                          <w:r w:rsidRPr="008C2A83">
                            <w:delText xml:space="preserve">&lt;/generalizedMaterialKind&gt; </w:delText>
                          </w:r>
                        </w:del>
                      </w:p>
                      <w:p w14:paraId="306CCB0F" w14:textId="77777777" w:rsidR="00292223" w:rsidRPr="008C2A83" w:rsidRDefault="00292223" w:rsidP="00DF0F23">
                        <w:pPr>
                          <w:rPr>
                            <w:del w:id="4411" w:author="pbx" w:date="2017-11-03T17:48:00Z"/>
                          </w:rPr>
                        </w:pPr>
                        <w:del w:id="4412" w:author="pbx" w:date="2017-11-03T17:48:00Z">
                          <w:r w:rsidRPr="008C2A83">
                            <w:delText>&lt;/asSpecializedKind&gt;</w:delText>
                          </w:r>
                        </w:del>
                      </w:p>
                      <w:p w14:paraId="58B6BD9D" w14:textId="77777777" w:rsidR="00292223" w:rsidRPr="008C2A83" w:rsidRDefault="00292223" w:rsidP="00DF0F23">
                        <w:pPr>
                          <w:rPr>
                            <w:del w:id="4413" w:author="pbx" w:date="2017-11-03T17:48:00Z"/>
                          </w:rPr>
                        </w:pPr>
                        <w:del w:id="4414" w:author="pbx" w:date="2017-11-03T17:48:00Z">
                          <w:r>
                            <w:delText xml:space="preserve">      </w:delText>
                          </w:r>
                          <w:r w:rsidRPr="008C2A83">
                            <w:delText xml:space="preserve">&lt;/generalizedMaterialKind&gt; </w:delText>
                          </w:r>
                        </w:del>
                      </w:p>
                      <w:p w14:paraId="75950E97" w14:textId="77777777" w:rsidR="00292223" w:rsidRPr="008C2A83" w:rsidRDefault="00292223" w:rsidP="00DF0F23">
                        <w:pPr>
                          <w:rPr>
                            <w:del w:id="4415" w:author="pbx" w:date="2017-11-03T17:48:00Z"/>
                          </w:rPr>
                        </w:pPr>
                        <w:del w:id="4416" w:author="pbx" w:date="2017-11-03T17:48:00Z">
                          <w:r>
                            <w:delText xml:space="preserve">    </w:delText>
                          </w:r>
                          <w:r w:rsidRPr="008C2A83">
                            <w:delText>&lt;/asSpecializedKind&gt;</w:delText>
                          </w:r>
                        </w:del>
                      </w:p>
                      <w:p w14:paraId="725DBFE6" w14:textId="77777777" w:rsidR="00292223" w:rsidRPr="002B5413" w:rsidRDefault="00292223" w:rsidP="00DF0F23">
                        <w:pPr>
                          <w:rPr>
                            <w:del w:id="4417" w:author="pbx" w:date="2017-11-03T17:48:00Z"/>
                          </w:rPr>
                        </w:pPr>
                        <w:del w:id="4418" w:author="pbx" w:date="2017-11-03T17:48:00Z">
                          <w:r w:rsidRPr="008C2A83">
                            <w:delText xml:space="preserve"> </w:delText>
                          </w:r>
                          <w:r>
                            <w:delText xml:space="preserve"> </w:delText>
                          </w:r>
                          <w:r w:rsidRPr="008C2A83">
                            <w:delText>&lt;/containerPackagedProduct&gt;</w:delText>
                          </w:r>
                        </w:del>
                      </w:p>
                    </w:txbxContent>
                  </v:textbox>
                  <w10:anchorlock/>
                </v:shape>
              </w:pict>
            </mc:Fallback>
          </mc:AlternateContent>
        </w:r>
      </w:del>
    </w:p>
    <w:p w:rsidR="005F4774" w:rsidRPr="002B5413" w:rsidRDefault="000F4FB9" w:rsidP="005F4774">
      <w:pPr>
        <w:rPr>
          <w:ins w:id="3182" w:author="pbx" w:date="2017-11-03T17:48:00Z"/>
        </w:rPr>
      </w:pPr>
      <w:del w:id="3183" w:author="pbx" w:date="2017-11-03T17:48:00Z">
        <w:r>
          <w:rPr>
            <w:b/>
            <w:bCs/>
          </w:rPr>
          <w:delText>Products</w:delText>
        </w:r>
      </w:del>
      <w:ins w:id="3184" w:author="pbx" w:date="2017-11-03T17:48:00Z">
        <w:r w:rsidR="005F4774" w:rsidRPr="002B5413">
          <w:t>&lt;manufacturedProduct&gt;</w:t>
        </w:r>
      </w:ins>
    </w:p>
    <w:p w:rsidR="005F4774" w:rsidRPr="002B5413" w:rsidRDefault="005F4774" w:rsidP="005F4774">
      <w:pPr>
        <w:ind w:left="288"/>
        <w:rPr>
          <w:ins w:id="3185" w:author="pbx" w:date="2017-11-03T17:48:00Z"/>
        </w:rPr>
      </w:pPr>
      <w:ins w:id="3186" w:author="pbx" w:date="2017-11-03T17:48:00Z">
        <w:r w:rsidRPr="002B5413">
          <w:t xml:space="preserve">&lt;manufacturedProduct&gt; </w:t>
        </w:r>
      </w:ins>
    </w:p>
    <w:p w:rsidR="005F4774" w:rsidRPr="002B5413" w:rsidRDefault="005F4774" w:rsidP="005F4774">
      <w:pPr>
        <w:ind w:left="576"/>
        <w:rPr>
          <w:ins w:id="3187" w:author="pbx" w:date="2017-11-03T17:48:00Z"/>
        </w:rPr>
      </w:pPr>
      <w:ins w:id="3188" w:author="pbx" w:date="2017-11-03T17:48:00Z">
        <w:r w:rsidRPr="002B5413">
          <w:t>&lt;code code="</w:t>
        </w:r>
        <w:r>
          <w:rPr>
            <w:i/>
            <w:iCs/>
          </w:rPr>
          <w:t>DIN</w:t>
        </w:r>
        <w:r w:rsidRPr="002B5413">
          <w:t>" codeSystem="</w:t>
        </w:r>
        <w:r>
          <w:t>2.16.840.1.113883.2.20.6.42</w:t>
        </w:r>
        <w:r w:rsidRPr="002B5413">
          <w:t xml:space="preserve">"/&gt; </w:t>
        </w:r>
      </w:ins>
    </w:p>
    <w:p w:rsidR="005F4774" w:rsidRPr="002B5413" w:rsidRDefault="005F4774" w:rsidP="005F4774">
      <w:pPr>
        <w:ind w:left="576"/>
        <w:rPr>
          <w:ins w:id="3189" w:author="pbx" w:date="2017-11-03T17:48:00Z"/>
        </w:rPr>
      </w:pPr>
      <w:ins w:id="3190" w:author="pbx" w:date="2017-11-03T17:48:00Z">
        <w:r w:rsidRPr="002B5413">
          <w:t>&lt;name&gt;</w:t>
        </w:r>
        <w:r w:rsidRPr="002B5413">
          <w:rPr>
            <w:i/>
            <w:iCs/>
          </w:rPr>
          <w:t>name of drug</w:t>
        </w:r>
        <w:r w:rsidRPr="002B5413">
          <w:t xml:space="preserve">&lt;/name&gt; </w:t>
        </w:r>
      </w:ins>
    </w:p>
    <w:p w:rsidR="005F4774" w:rsidRPr="002B5413" w:rsidRDefault="005F4774" w:rsidP="005F4774">
      <w:pPr>
        <w:ind w:left="576"/>
        <w:rPr>
          <w:ins w:id="3191" w:author="pbx" w:date="2017-11-03T17:48:00Z"/>
        </w:rPr>
      </w:pPr>
      <w:ins w:id="3192" w:author="pbx" w:date="2017-11-03T17:48:00Z">
        <w:r w:rsidRPr="002B5413">
          <w:t>&lt;formCode code="</w:t>
        </w:r>
        <w:r w:rsidRPr="002B5413">
          <w:rPr>
            <w:i/>
            <w:iCs/>
          </w:rPr>
          <w:t>form code of drug</w:t>
        </w:r>
        <w:r w:rsidRPr="002B5413">
          <w:t>" displayName="</w:t>
        </w:r>
        <w:r w:rsidRPr="002B5413">
          <w:rPr>
            <w:i/>
            <w:iCs/>
          </w:rPr>
          <w:t>form display name of drug</w:t>
        </w:r>
        <w:r w:rsidRPr="002B5413">
          <w:t>" codeSystem="</w:t>
        </w:r>
        <w:r>
          <w:t>2.16.840.1.113883.2.20.6.32</w:t>
        </w:r>
        <w:r w:rsidRPr="002B5413">
          <w:t>"/&gt;</w:t>
        </w:r>
      </w:ins>
    </w:p>
    <w:p w:rsidR="005F4774" w:rsidRPr="002B5413" w:rsidRDefault="005F4774" w:rsidP="005F4774">
      <w:pPr>
        <w:ind w:left="576"/>
        <w:rPr>
          <w:ins w:id="3193" w:author="pbx" w:date="2017-11-03T17:48:00Z"/>
          <w:lang w:val="fr-CA"/>
        </w:rPr>
      </w:pPr>
      <w:ins w:id="3194" w:author="pbx" w:date="2017-11-03T17:48:00Z">
        <w:r w:rsidRPr="002B5413">
          <w:rPr>
            <w:lang w:val="fr-CA"/>
          </w:rPr>
          <w:t xml:space="preserve">&lt;ingredient classCode="ACTIB"&gt; </w:t>
        </w:r>
      </w:ins>
    </w:p>
    <w:p w:rsidR="005F4774" w:rsidRPr="002B5413" w:rsidRDefault="005F4774" w:rsidP="005F4774">
      <w:pPr>
        <w:ind w:left="864"/>
        <w:rPr>
          <w:ins w:id="3195" w:author="pbx" w:date="2017-11-03T17:48:00Z"/>
          <w:lang w:val="fr-CA"/>
        </w:rPr>
      </w:pPr>
      <w:ins w:id="3196" w:author="pbx" w:date="2017-11-03T17:48:00Z">
        <w:r w:rsidRPr="002B5413">
          <w:rPr>
            <w:lang w:val="fr-CA"/>
          </w:rPr>
          <w:t xml:space="preserve">&lt;!-- active ingredient --&gt; </w:t>
        </w:r>
      </w:ins>
    </w:p>
    <w:p w:rsidR="005F4774" w:rsidRPr="002B5413" w:rsidRDefault="005F4774" w:rsidP="005F4774">
      <w:pPr>
        <w:ind w:left="864"/>
        <w:rPr>
          <w:ins w:id="3197" w:author="pbx" w:date="2017-11-03T17:48:00Z"/>
        </w:rPr>
      </w:pPr>
      <w:ins w:id="3198" w:author="pbx" w:date="2017-11-03T17:48:00Z">
        <w:r w:rsidRPr="002B5413">
          <w:t xml:space="preserve">&lt;/ingredient&gt; </w:t>
        </w:r>
      </w:ins>
    </w:p>
    <w:p w:rsidR="005F4774" w:rsidRPr="002B5413" w:rsidRDefault="005F4774" w:rsidP="005F4774">
      <w:pPr>
        <w:ind w:left="864"/>
        <w:rPr>
          <w:ins w:id="3199" w:author="pbx" w:date="2017-11-03T17:48:00Z"/>
        </w:rPr>
      </w:pPr>
      <w:ins w:id="3200" w:author="pbx" w:date="2017-11-03T17:48:00Z">
        <w:r w:rsidRPr="002B5413">
          <w:t xml:space="preserve">&lt;asContent&gt; </w:t>
        </w:r>
      </w:ins>
    </w:p>
    <w:p w:rsidR="005F4774" w:rsidRPr="002B5413" w:rsidRDefault="005F4774" w:rsidP="005F4774">
      <w:pPr>
        <w:ind w:left="1152"/>
        <w:rPr>
          <w:ins w:id="3201" w:author="pbx" w:date="2017-11-03T17:48:00Z"/>
        </w:rPr>
      </w:pPr>
      <w:ins w:id="3202" w:author="pbx" w:date="2017-11-03T17:48:00Z">
        <w:r w:rsidRPr="002B5413">
          <w:t xml:space="preserve">&lt;quantity&gt; </w:t>
        </w:r>
      </w:ins>
    </w:p>
    <w:p w:rsidR="005F4774" w:rsidRPr="002B5413" w:rsidRDefault="005F4774" w:rsidP="005F4774">
      <w:pPr>
        <w:ind w:left="1440"/>
        <w:rPr>
          <w:ins w:id="3203" w:author="pbx" w:date="2017-11-03T17:48:00Z"/>
        </w:rPr>
      </w:pPr>
      <w:ins w:id="3204" w:author="pbx" w:date="2017-11-03T17:48:00Z">
        <w:r w:rsidRPr="002B5413">
          <w:t>&lt;numerator value="</w:t>
        </w:r>
        <w:r w:rsidRPr="002B5413">
          <w:rPr>
            <w:i/>
            <w:iCs/>
          </w:rPr>
          <w:t>amount of drug in prefilled device</w:t>
        </w:r>
        <w:r w:rsidRPr="002B5413">
          <w:t>" unit="</w:t>
        </w:r>
        <w:r w:rsidRPr="002B5413">
          <w:rPr>
            <w:i/>
            <w:iCs/>
          </w:rPr>
          <w:t>unit of amount</w:t>
        </w:r>
        <w:r w:rsidRPr="002B5413">
          <w:t xml:space="preserve">"/&gt; &lt;denominator value="1"/&gt; </w:t>
        </w:r>
      </w:ins>
    </w:p>
    <w:p w:rsidR="005F4774" w:rsidRDefault="005F4774" w:rsidP="005F4774">
      <w:pPr>
        <w:ind w:left="1152"/>
        <w:rPr>
          <w:ins w:id="3205" w:author="pbx" w:date="2017-11-03T17:48:00Z"/>
        </w:rPr>
      </w:pPr>
      <w:ins w:id="3206" w:author="pbx" w:date="2017-11-03T17:48:00Z">
        <w:r w:rsidRPr="002B5413">
          <w:t xml:space="preserve">&lt;/quantity&gt; </w:t>
        </w:r>
      </w:ins>
    </w:p>
    <w:p w:rsidR="005F4774" w:rsidRPr="008C2A83" w:rsidRDefault="005F4774" w:rsidP="005F4774">
      <w:pPr>
        <w:ind w:left="1152"/>
        <w:rPr>
          <w:ins w:id="3207" w:author="pbx" w:date="2017-11-03T17:48:00Z"/>
        </w:rPr>
      </w:pPr>
      <w:ins w:id="3208" w:author="pbx" w:date="2017-11-03T17:48:00Z">
        <w:r w:rsidRPr="008C2A83">
          <w:t xml:space="preserve">&lt;containerPackagedProduct&gt; </w:t>
        </w:r>
      </w:ins>
    </w:p>
    <w:p w:rsidR="005F4774" w:rsidRPr="008C2A83" w:rsidRDefault="005F4774" w:rsidP="005F4774">
      <w:pPr>
        <w:ind w:left="1440"/>
        <w:rPr>
          <w:ins w:id="3209" w:author="pbx" w:date="2017-11-03T17:48:00Z"/>
        </w:rPr>
      </w:pPr>
      <w:ins w:id="3210" w:author="pbx" w:date="2017-11-03T17:48:00Z">
        <w:r w:rsidRPr="008C2A83">
          <w:t>&lt;formCode code="form code of prefilled device" displayName="form display name of prefilled device" codeSystem="</w:t>
        </w:r>
        <w:r w:rsidRPr="00A03271">
          <w:t>2.16.840.1.113883.2.20.6.38</w:t>
        </w:r>
        <w:r w:rsidRPr="008C2A83">
          <w:t xml:space="preserve">"/&gt; </w:t>
        </w:r>
      </w:ins>
    </w:p>
    <w:p w:rsidR="005F4774" w:rsidRPr="008C2A83" w:rsidRDefault="005F4774" w:rsidP="005F4774">
      <w:pPr>
        <w:ind w:left="1440"/>
        <w:rPr>
          <w:ins w:id="3211" w:author="pbx" w:date="2017-11-03T17:48:00Z"/>
        </w:rPr>
      </w:pPr>
      <w:ins w:id="3212" w:author="pbx" w:date="2017-11-03T17:48:00Z">
        <w:r w:rsidRPr="008C2A83">
          <w:t xml:space="preserve">&lt;asSpecializedKind&gt; </w:t>
        </w:r>
      </w:ins>
    </w:p>
    <w:p w:rsidR="005F4774" w:rsidRPr="008C2A83" w:rsidRDefault="005F4774" w:rsidP="005F4774">
      <w:pPr>
        <w:ind w:left="1728"/>
        <w:rPr>
          <w:ins w:id="3213" w:author="pbx" w:date="2017-11-03T17:48:00Z"/>
        </w:rPr>
      </w:pPr>
      <w:ins w:id="3214" w:author="pbx" w:date="2017-11-03T17:48:00Z">
        <w:r w:rsidRPr="008C2A83">
          <w:t xml:space="preserve">&lt;generalizedMaterialKind&gt; </w:t>
        </w:r>
      </w:ins>
    </w:p>
    <w:p w:rsidR="005F4774" w:rsidRPr="008C2A83" w:rsidRDefault="005F4774" w:rsidP="005F4774">
      <w:pPr>
        <w:ind w:left="2016"/>
        <w:rPr>
          <w:ins w:id="3215" w:author="pbx" w:date="2017-11-03T17:48:00Z"/>
        </w:rPr>
      </w:pPr>
      <w:ins w:id="3216" w:author="pbx" w:date="2017-11-03T17:48:00Z">
        <w:r w:rsidRPr="008C2A83">
          <w:t>&lt;code code="item code of empty device" codeSystem="item code system of empty device"/&gt;</w:t>
        </w:r>
      </w:ins>
    </w:p>
    <w:p w:rsidR="005F4774" w:rsidRPr="008C2A83" w:rsidRDefault="005F4774" w:rsidP="005F4774">
      <w:pPr>
        <w:ind w:left="2016"/>
        <w:rPr>
          <w:ins w:id="3217" w:author="pbx" w:date="2017-11-03T17:48:00Z"/>
        </w:rPr>
      </w:pPr>
      <w:ins w:id="3218" w:author="pbx" w:date="2017-11-03T17:48:00Z">
        <w:r w:rsidRPr="008C2A83">
          <w:t xml:space="preserve">&lt;desc&gt;brief description of empty device&lt;/desc&gt; </w:t>
        </w:r>
      </w:ins>
    </w:p>
    <w:p w:rsidR="005F4774" w:rsidRPr="008C2A83" w:rsidRDefault="005F4774" w:rsidP="005F4774">
      <w:pPr>
        <w:ind w:left="2016"/>
        <w:rPr>
          <w:ins w:id="3219" w:author="pbx" w:date="2017-11-03T17:48:00Z"/>
        </w:rPr>
      </w:pPr>
      <w:ins w:id="3220" w:author="pbx" w:date="2017-11-03T17:48:00Z">
        <w:r w:rsidRPr="008C2A83">
          <w:t xml:space="preserve">&lt;asSpecializedKind&gt; </w:t>
        </w:r>
      </w:ins>
    </w:p>
    <w:p w:rsidR="005F4774" w:rsidRPr="008C2A83" w:rsidRDefault="005F4774" w:rsidP="005F4774">
      <w:pPr>
        <w:ind w:left="2304"/>
        <w:rPr>
          <w:ins w:id="3221" w:author="pbx" w:date="2017-11-03T17:48:00Z"/>
        </w:rPr>
      </w:pPr>
      <w:ins w:id="3222" w:author="pbx" w:date="2017-11-03T17:48:00Z">
        <w:r w:rsidRPr="008C2A83">
          <w:t xml:space="preserve">&lt;generalizedMaterialKind&gt; </w:t>
        </w:r>
      </w:ins>
    </w:p>
    <w:p w:rsidR="005F4774" w:rsidRPr="008C2A83" w:rsidRDefault="005F4774" w:rsidP="005F4774">
      <w:pPr>
        <w:ind w:left="2592"/>
        <w:rPr>
          <w:ins w:id="3223" w:author="pbx" w:date="2017-11-03T17:48:00Z"/>
        </w:rPr>
      </w:pPr>
      <w:ins w:id="3224" w:author="pbx" w:date="2017-11-03T17:48:00Z">
        <w:r w:rsidRPr="008C2A83">
          <w:t>&lt;code code="product classification code of device" displayName="display name of device" codeSystem="</w:t>
        </w:r>
        <w:r>
          <w:t>2.16.840.1.113883.2.20.6.27</w:t>
        </w:r>
        <w:r w:rsidRPr="008C2A83">
          <w:t xml:space="preserve">"/&gt; </w:t>
        </w:r>
      </w:ins>
    </w:p>
    <w:p w:rsidR="005F4774" w:rsidRPr="008C2A83" w:rsidRDefault="005F4774" w:rsidP="005F4774">
      <w:pPr>
        <w:ind w:left="2304"/>
        <w:rPr>
          <w:ins w:id="3225" w:author="pbx" w:date="2017-11-03T17:48:00Z"/>
        </w:rPr>
      </w:pPr>
      <w:ins w:id="3226" w:author="pbx" w:date="2017-11-03T17:48:00Z">
        <w:r w:rsidRPr="008C2A83">
          <w:t xml:space="preserve">&lt;/generalizedMaterialKind&gt; </w:t>
        </w:r>
      </w:ins>
    </w:p>
    <w:p w:rsidR="005F4774" w:rsidRPr="008C2A83" w:rsidRDefault="005F4774" w:rsidP="005F4774">
      <w:pPr>
        <w:ind w:left="2016"/>
        <w:rPr>
          <w:ins w:id="3227" w:author="pbx" w:date="2017-11-03T17:48:00Z"/>
        </w:rPr>
      </w:pPr>
      <w:ins w:id="3228" w:author="pbx" w:date="2017-11-03T17:48:00Z">
        <w:r w:rsidRPr="008C2A83">
          <w:t>&lt;/asSpecializedKind&gt;</w:t>
        </w:r>
      </w:ins>
    </w:p>
    <w:p w:rsidR="005F4774" w:rsidRPr="008C2A83" w:rsidRDefault="005F4774" w:rsidP="005F4774">
      <w:pPr>
        <w:ind w:left="1728"/>
        <w:rPr>
          <w:ins w:id="3229" w:author="pbx" w:date="2017-11-03T17:48:00Z"/>
        </w:rPr>
      </w:pPr>
      <w:ins w:id="3230" w:author="pbx" w:date="2017-11-03T17:48:00Z">
        <w:r w:rsidRPr="008C2A83">
          <w:t xml:space="preserve">&lt;/generalizedMaterialKind&gt; </w:t>
        </w:r>
      </w:ins>
    </w:p>
    <w:p w:rsidR="005F4774" w:rsidRPr="008C2A83" w:rsidRDefault="005F4774" w:rsidP="005F4774">
      <w:pPr>
        <w:ind w:left="1440"/>
        <w:rPr>
          <w:ins w:id="3231" w:author="pbx" w:date="2017-11-03T17:48:00Z"/>
        </w:rPr>
      </w:pPr>
      <w:ins w:id="3232" w:author="pbx" w:date="2017-11-03T17:48:00Z">
        <w:r w:rsidRPr="008C2A83">
          <w:t>&lt;/asSpecializedKind&gt;</w:t>
        </w:r>
      </w:ins>
    </w:p>
    <w:p w:rsidR="005F4774" w:rsidRPr="002B5413" w:rsidRDefault="005F4774" w:rsidP="005F4774">
      <w:pPr>
        <w:ind w:left="1152"/>
        <w:rPr>
          <w:ins w:id="3233" w:author="pbx" w:date="2017-11-03T17:48:00Z"/>
        </w:rPr>
      </w:pPr>
      <w:ins w:id="3234" w:author="pbx" w:date="2017-11-03T17:48:00Z">
        <w:r w:rsidRPr="008C2A83">
          <w:t>&lt;/containerPackagedProduct&gt;</w:t>
        </w:r>
      </w:ins>
    </w:p>
    <w:p w:rsidR="00897F16" w:rsidRDefault="00897F16" w:rsidP="0080029F">
      <w:pPr>
        <w:rPr>
          <w:ins w:id="3235" w:author="pbx" w:date="2017-11-03T17:48:00Z"/>
        </w:rPr>
      </w:pPr>
    </w:p>
    <w:p w:rsidR="000F4FB9" w:rsidRDefault="00375D57" w:rsidP="0080029F">
      <w:ins w:id="3236" w:author="pbx" w:date="2017-11-03T17:48:00Z">
        <w:r>
          <w:t xml:space="preserve">Relevance to Canada is TBD pending scope review for </w:t>
        </w:r>
        <w:r>
          <w:rPr>
            <w:bCs/>
          </w:rPr>
          <w:t>p</w:t>
        </w:r>
        <w:r w:rsidR="000F4FB9" w:rsidRPr="00375D57">
          <w:rPr>
            <w:bCs/>
          </w:rPr>
          <w:t>roducts</w:t>
        </w:r>
      </w:ins>
      <w:r w:rsidR="000F4FB9" w:rsidRPr="00375D57">
        <w:rPr>
          <w:bCs/>
        </w:rPr>
        <w:t xml:space="preserve"> sold separately but meant to be used together</w:t>
      </w:r>
      <w:del w:id="3237" w:author="pbx" w:date="2017-11-03T17:48:00Z">
        <w:r w:rsidR="000F4FB9">
          <w:rPr>
            <w:b/>
            <w:bCs/>
          </w:rPr>
          <w:delText>:</w:delText>
        </w:r>
      </w:del>
      <w:ins w:id="3238" w:author="pbx" w:date="2017-11-03T17:48:00Z">
        <w:r>
          <w:rPr>
            <w:bCs/>
          </w:rPr>
          <w:t>.</w:t>
        </w:r>
      </w:ins>
      <w:r>
        <w:rPr>
          <w:bCs/>
        </w:rPr>
        <w:t xml:space="preserve"> </w:t>
      </w:r>
      <w:del w:id="3239" w:author="pbx" w:date="2017-11-03T17:48:00Z">
        <w:r w:rsidR="000F4FB9">
          <w:delText>w</w:delText>
        </w:r>
      </w:del>
      <w:ins w:id="3240" w:author="pbx" w:date="2017-11-03T17:48:00Z">
        <w:r>
          <w:rPr>
            <w:bCs/>
          </w:rPr>
          <w:t>W</w:t>
        </w:r>
      </w:ins>
      <w:r w:rsidR="000F4FB9">
        <w:t xml:space="preserve">hen products are used together but packaged separately, the data element </w:t>
      </w:r>
      <w:r w:rsidR="000F4FB9">
        <w:lastRenderedPageBreak/>
        <w:t>&lt;asPartOfAssembly&gt; is used to identify the other product. The products could be drugs or devices</w:t>
      </w:r>
      <w:del w:id="3241" w:author="pbx" w:date="2017-11-03T17:48:00Z">
        <w:r w:rsidR="000F4FB9">
          <w:delText>.</w:delText>
        </w:r>
      </w:del>
      <w:ins w:id="3242" w:author="pbx" w:date="2017-11-03T17:48:00Z">
        <w:r w:rsidR="005F4774">
          <w:t xml:space="preserve"> as outlined below:</w:t>
        </w:r>
      </w:ins>
    </w:p>
    <w:p w:rsidR="00897F16" w:rsidRDefault="00AD18BF" w:rsidP="00DF0F23">
      <w:pPr>
        <w:rPr>
          <w:del w:id="3243" w:author="pbx" w:date="2017-11-03T17:48:00Z"/>
        </w:rPr>
      </w:pPr>
      <w:del w:id="3244" w:author="pbx" w:date="2017-11-03T17:48:00Z">
        <w:r w:rsidRPr="000A6564">
          <w:rPr>
            <w:noProof/>
            <w:lang w:val="en-US"/>
          </w:rPr>
          <mc:AlternateContent>
            <mc:Choice Requires="wps">
              <w:drawing>
                <wp:inline distT="0" distB="0" distL="0" distR="0" wp14:anchorId="54354D23" wp14:editId="1BDD1EF8">
                  <wp:extent cx="5868063" cy="3914775"/>
                  <wp:effectExtent l="57150" t="0" r="75565" b="142875"/>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63" cy="39147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3245" w:author="pbx" w:date="2017-11-03T17:48:00Z"/>
                                </w:rPr>
                              </w:pPr>
                              <w:del w:id="3246" w:author="pbx" w:date="2017-11-03T17:48:00Z">
                                <w:r w:rsidRPr="002B5413">
                                  <w:delText>&lt;manufacturedProduct&gt;</w:delText>
                                </w:r>
                              </w:del>
                            </w:p>
                            <w:p w:rsidR="00292223" w:rsidRPr="002B5413" w:rsidRDefault="00292223" w:rsidP="00DF0F23">
                              <w:pPr>
                                <w:rPr>
                                  <w:del w:id="3247" w:author="pbx" w:date="2017-11-03T17:48:00Z"/>
                                </w:rPr>
                              </w:pPr>
                              <w:del w:id="3248" w:author="pbx" w:date="2017-11-03T17:48:00Z">
                                <w:r>
                                  <w:delText xml:space="preserve">  </w:delText>
                                </w:r>
                                <w:r w:rsidRPr="002B5413">
                                  <w:delText>&lt;manufacturedProduct&gt;</w:delText>
                                </w:r>
                              </w:del>
                            </w:p>
                            <w:p w:rsidR="00292223" w:rsidRPr="002B5413" w:rsidRDefault="00292223" w:rsidP="00DF0F23">
                              <w:pPr>
                                <w:rPr>
                                  <w:del w:id="3249" w:author="pbx" w:date="2017-11-03T17:48:00Z"/>
                                </w:rPr>
                              </w:pPr>
                              <w:del w:id="3250" w:author="pbx" w:date="2017-11-03T17:48:00Z">
                                <w:r>
                                  <w:delText xml:space="preserve">    </w:delText>
                                </w:r>
                                <w:r w:rsidRPr="002B5413">
                                  <w:delText>&lt;code code="item code of device" codeSystem="code system OID"/&gt;</w:delText>
                                </w:r>
                              </w:del>
                            </w:p>
                            <w:p w:rsidR="00292223" w:rsidRPr="002B5413" w:rsidRDefault="00292223" w:rsidP="00DF0F23">
                              <w:pPr>
                                <w:rPr>
                                  <w:del w:id="3251" w:author="pbx" w:date="2017-11-03T17:48:00Z"/>
                                </w:rPr>
                              </w:pPr>
                              <w:del w:id="3252" w:author="pbx" w:date="2017-11-03T17:48:00Z">
                                <w:r>
                                  <w:delText xml:space="preserve">    </w:delText>
                                </w:r>
                                <w:r w:rsidRPr="002B5413">
                                  <w:delText>&lt;name&gt;</w:delText>
                                </w:r>
                                <w:r w:rsidRPr="002B5413">
                                  <w:rPr>
                                    <w:i/>
                                    <w:iCs/>
                                  </w:rPr>
                                  <w:delText>name of device</w:delText>
                                </w:r>
                                <w:r w:rsidRPr="002B5413">
                                  <w:delText xml:space="preserve">&lt;/name&gt; </w:delText>
                                </w:r>
                              </w:del>
                            </w:p>
                            <w:p w:rsidR="00292223" w:rsidRPr="002B5413" w:rsidRDefault="00292223" w:rsidP="00DF0F23">
                              <w:pPr>
                                <w:rPr>
                                  <w:del w:id="3253" w:author="pbx" w:date="2017-11-03T17:48:00Z"/>
                                </w:rPr>
                              </w:pPr>
                              <w:del w:id="3254" w:author="pbx" w:date="2017-11-03T17:48:00Z">
                                <w:r>
                                  <w:delText xml:space="preserve">    </w:delText>
                                </w:r>
                                <w:r w:rsidRPr="002B5413">
                                  <w:delText xml:space="preserve">&lt;desc&gt;brief description of device&lt;/desc&gt; </w:delText>
                                </w:r>
                              </w:del>
                            </w:p>
                            <w:p w:rsidR="00292223" w:rsidRPr="002B5413" w:rsidRDefault="00292223" w:rsidP="00DF0F23">
                              <w:pPr>
                                <w:rPr>
                                  <w:del w:id="3255" w:author="pbx" w:date="2017-11-03T17:48:00Z"/>
                                </w:rPr>
                              </w:pPr>
                              <w:del w:id="3256" w:author="pbx" w:date="2017-11-03T17:48:00Z">
                                <w:r>
                                  <w:delText xml:space="preserve">    </w:delText>
                                </w:r>
                                <w:r w:rsidRPr="002B5413">
                                  <w:delText xml:space="preserve">&lt;asSpecializedKind ... product classification for device .../&gt; </w:delText>
                                </w:r>
                              </w:del>
                            </w:p>
                            <w:p w:rsidR="00292223" w:rsidRPr="002B5413" w:rsidRDefault="00292223" w:rsidP="00DF0F23">
                              <w:pPr>
                                <w:rPr>
                                  <w:del w:id="3257" w:author="pbx" w:date="2017-11-03T17:48:00Z"/>
                                </w:rPr>
                              </w:pPr>
                              <w:del w:id="3258" w:author="pbx" w:date="2017-11-03T17:48:00Z">
                                <w:r>
                                  <w:delText xml:space="preserve">      </w:delText>
                                </w:r>
                                <w:r w:rsidRPr="002B5413">
                                  <w:delText xml:space="preserve">&lt;asPartOfAssembly&gt; </w:delText>
                                </w:r>
                              </w:del>
                            </w:p>
                            <w:p w:rsidR="00292223" w:rsidRPr="002B5413" w:rsidRDefault="00292223" w:rsidP="00DF0F23">
                              <w:pPr>
                                <w:rPr>
                                  <w:del w:id="3259" w:author="pbx" w:date="2017-11-03T17:48:00Z"/>
                                </w:rPr>
                              </w:pPr>
                              <w:del w:id="3260" w:author="pbx" w:date="2017-11-03T17:48:00Z">
                                <w:r>
                                  <w:delText xml:space="preserve">        </w:delText>
                                </w:r>
                                <w:r w:rsidRPr="002B5413">
                                  <w:delText xml:space="preserve">&lt;quantity&gt; </w:delText>
                                </w:r>
                              </w:del>
                            </w:p>
                            <w:p w:rsidR="00292223" w:rsidRPr="002B5413" w:rsidRDefault="00292223" w:rsidP="00DF0F23">
                              <w:pPr>
                                <w:rPr>
                                  <w:del w:id="3261" w:author="pbx" w:date="2017-11-03T17:48:00Z"/>
                                </w:rPr>
                              </w:pPr>
                              <w:del w:id="3262" w:author="pbx" w:date="2017-11-03T17:48:00Z">
                                <w:r>
                                  <w:delText xml:space="preserve">          </w:delText>
                                </w:r>
                                <w:r w:rsidRPr="002B5413">
                                  <w:delText xml:space="preserve">&lt;numerator value="1"/&gt; </w:delText>
                                </w:r>
                              </w:del>
                            </w:p>
                            <w:p w:rsidR="00292223" w:rsidRPr="002B5413" w:rsidRDefault="00292223" w:rsidP="00DF0F23">
                              <w:pPr>
                                <w:rPr>
                                  <w:del w:id="3263" w:author="pbx" w:date="2017-11-03T17:48:00Z"/>
                                </w:rPr>
                              </w:pPr>
                              <w:del w:id="3264" w:author="pbx" w:date="2017-11-03T17:48:00Z">
                                <w:r>
                                  <w:delText xml:space="preserve">          </w:delText>
                                </w:r>
                                <w:r w:rsidRPr="002B5413">
                                  <w:delText xml:space="preserve">&lt;denominator value="1"/&gt; </w:delText>
                                </w:r>
                              </w:del>
                            </w:p>
                            <w:p w:rsidR="00292223" w:rsidRPr="002B5413" w:rsidRDefault="00292223" w:rsidP="00DF0F23">
                              <w:pPr>
                                <w:rPr>
                                  <w:del w:id="3265" w:author="pbx" w:date="2017-11-03T17:48:00Z"/>
                                  <w:rFonts w:eastAsia="Arial Unicode MS"/>
                                </w:rPr>
                              </w:pPr>
                              <w:del w:id="3266" w:author="pbx" w:date="2017-11-03T17:48:00Z">
                                <w:r>
                                  <w:delText xml:space="preserve">        </w:delText>
                                </w:r>
                                <w:r w:rsidRPr="002B5413">
                                  <w:delText>&lt;/quantity&gt;</w:delText>
                                </w:r>
                                <w:r w:rsidRPr="002B5413">
                                  <w:rPr>
                                    <w:rFonts w:eastAsia="Arial Unicode MS"/>
                                  </w:rPr>
                                  <w:delText xml:space="preserve"> </w:delText>
                                </w:r>
                              </w:del>
                            </w:p>
                            <w:p w:rsidR="00292223" w:rsidRPr="002B5413" w:rsidRDefault="00292223" w:rsidP="00DF0F23">
                              <w:pPr>
                                <w:rPr>
                                  <w:del w:id="3267" w:author="pbx" w:date="2017-11-03T17:48:00Z"/>
                                </w:rPr>
                              </w:pPr>
                              <w:del w:id="3268" w:author="pbx" w:date="2017-11-03T17:48:00Z">
                                <w:r>
                                  <w:delText xml:space="preserve">        </w:delText>
                                </w:r>
                                <w:r w:rsidRPr="002B5413">
                                  <w:delText xml:space="preserve">&lt;wholeProduct&gt;&lt;!-- this is the assembly, but has no identifier --&gt; </w:delText>
                                </w:r>
                              </w:del>
                            </w:p>
                            <w:p w:rsidR="00292223" w:rsidRPr="002B5413" w:rsidRDefault="00292223" w:rsidP="00DF0F23">
                              <w:pPr>
                                <w:rPr>
                                  <w:del w:id="3269" w:author="pbx" w:date="2017-11-03T17:48:00Z"/>
                                </w:rPr>
                              </w:pPr>
                              <w:del w:id="3270" w:author="pbx" w:date="2017-11-03T17:48:00Z">
                                <w:r>
                                  <w:delText xml:space="preserve">          </w:delText>
                                </w:r>
                                <w:r w:rsidRPr="002B5413">
                                  <w:delText xml:space="preserve">&lt;part&gt; </w:delText>
                                </w:r>
                              </w:del>
                            </w:p>
                            <w:p w:rsidR="00292223" w:rsidRPr="002B5413" w:rsidRDefault="00292223" w:rsidP="00DF0F23">
                              <w:pPr>
                                <w:rPr>
                                  <w:del w:id="3271" w:author="pbx" w:date="2017-11-03T17:48:00Z"/>
                                </w:rPr>
                              </w:pPr>
                              <w:del w:id="3272" w:author="pbx" w:date="2017-11-03T17:48:00Z">
                                <w:r>
                                  <w:delText xml:space="preserve">            </w:delText>
                                </w:r>
                                <w:r w:rsidRPr="002B5413">
                                  <w:delText xml:space="preserve">&lt;quantity&gt; </w:delText>
                                </w:r>
                              </w:del>
                            </w:p>
                            <w:p w:rsidR="00292223" w:rsidRPr="002B5413" w:rsidRDefault="00292223" w:rsidP="00DF0F23">
                              <w:pPr>
                                <w:rPr>
                                  <w:del w:id="3273" w:author="pbx" w:date="2017-11-03T17:48:00Z"/>
                                </w:rPr>
                              </w:pPr>
                              <w:del w:id="3274" w:author="pbx" w:date="2017-11-03T17:48:00Z">
                                <w:r>
                                  <w:delText xml:space="preserve">              </w:delText>
                                </w:r>
                                <w:r w:rsidRPr="002B5413">
                                  <w:delText xml:space="preserve">&lt;numerator value="1"/&gt; </w:delText>
                                </w:r>
                              </w:del>
                            </w:p>
                            <w:p w:rsidR="00292223" w:rsidRPr="002B5413" w:rsidRDefault="00292223" w:rsidP="00DF0F23">
                              <w:pPr>
                                <w:rPr>
                                  <w:del w:id="3275" w:author="pbx" w:date="2017-11-03T17:48:00Z"/>
                                </w:rPr>
                              </w:pPr>
                              <w:del w:id="3276" w:author="pbx" w:date="2017-11-03T17:48:00Z">
                                <w:r>
                                  <w:delText xml:space="preserve">              </w:delText>
                                </w:r>
                                <w:r w:rsidRPr="002B5413">
                                  <w:delText xml:space="preserve">&lt;denominator value="1"/&gt; </w:delText>
                                </w:r>
                              </w:del>
                            </w:p>
                            <w:p w:rsidR="00292223" w:rsidRPr="002B5413" w:rsidRDefault="00292223" w:rsidP="00DF0F23">
                              <w:pPr>
                                <w:rPr>
                                  <w:del w:id="3277" w:author="pbx" w:date="2017-11-03T17:48:00Z"/>
                                </w:rPr>
                              </w:pPr>
                              <w:del w:id="3278" w:author="pbx" w:date="2017-11-03T17:48:00Z">
                                <w:r>
                                  <w:delText xml:space="preserve">            </w:delText>
                                </w:r>
                                <w:r w:rsidRPr="002B5413">
                                  <w:delText xml:space="preserve">&lt;/quantity&gt; </w:delText>
                                </w:r>
                              </w:del>
                            </w:p>
                            <w:p w:rsidR="00292223" w:rsidRPr="002B5413" w:rsidRDefault="00292223" w:rsidP="00DF0F23">
                              <w:pPr>
                                <w:rPr>
                                  <w:del w:id="3279" w:author="pbx" w:date="2017-11-03T17:48:00Z"/>
                                </w:rPr>
                              </w:pPr>
                              <w:del w:id="3280" w:author="pbx" w:date="2017-11-03T17:48:00Z">
                                <w:r>
                                  <w:delText xml:space="preserve">            </w:delText>
                                </w:r>
                                <w:r w:rsidRPr="002B5413">
                                  <w:delText xml:space="preserve">&lt;partProduct&gt; </w:delText>
                                </w:r>
                              </w:del>
                            </w:p>
                            <w:p w:rsidR="00292223" w:rsidRPr="002B5413" w:rsidRDefault="00292223" w:rsidP="00DF0F23">
                              <w:pPr>
                                <w:rPr>
                                  <w:del w:id="3281" w:author="pbx" w:date="2017-11-03T17:48:00Z"/>
                                </w:rPr>
                              </w:pPr>
                              <w:del w:id="3282" w:author="pbx" w:date="2017-11-03T17:48:00Z">
                                <w:r w:rsidRPr="002B5413">
                                  <w:delText xml:space="preserve">&lt;code code="item code of accessory component" codeSystem="code system OID"/&gt; &lt;name&gt;name of accessory component&lt;/name&gt; </w:delText>
                                </w:r>
                              </w:del>
                            </w:p>
                            <w:p w:rsidR="00292223" w:rsidRPr="002B5413" w:rsidRDefault="00292223" w:rsidP="00DF0F23">
                              <w:pPr>
                                <w:rPr>
                                  <w:del w:id="3283" w:author="pbx" w:date="2017-11-03T17:48:00Z"/>
                                </w:rPr>
                              </w:pPr>
                              <w:del w:id="3284" w:author="pbx" w:date="2017-11-03T17:48:00Z">
                                <w:r w:rsidRPr="002B5413">
                                  <w:delText xml:space="preserve">&lt;desc&gt;brief description of accessory component&lt;/desc&gt; </w:delText>
                                </w:r>
                              </w:del>
                            </w:p>
                            <w:p w:rsidR="00292223" w:rsidRPr="002B5413" w:rsidRDefault="00292223" w:rsidP="00DF0F23">
                              <w:pPr>
                                <w:rPr>
                                  <w:del w:id="3285" w:author="pbx" w:date="2017-11-03T17:48:00Z"/>
                                </w:rPr>
                              </w:pPr>
                              <w:del w:id="3286" w:author="pbx" w:date="2017-11-03T17:48:00Z">
                                <w:r w:rsidRPr="002B5413">
                                  <w:delText>&lt;asSpecializedKind ... product classification for device .../&gt;</w:delText>
                                </w:r>
                              </w:del>
                            </w:p>
                            <w:p w:rsidR="00292223" w:rsidRPr="002B5413" w:rsidRDefault="00292223" w:rsidP="008C2A83">
                              <w:pPr>
                                <w:pStyle w:val="Default"/>
                                <w:rPr>
                                  <w:del w:id="3287"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5" type="#_x0000_t202" style="width:462.0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" fillcolor="#c6d9f1 [671]">
                  <v:shadow on="t" color="#bfbfbf [2412]" offset="0,4pt"/>
                  <v:textbox>
                    <w:txbxContent>
                      <w:p w14:paraId="6E14A7B8" w14:textId="77777777" w:rsidR="00292223" w:rsidRPr="002B5413" w:rsidRDefault="00292223" w:rsidP="00DF0F23">
                        <w:pPr>
                          <w:rPr>
                            <w:del w:id="4525" w:author="pbx" w:date="2017-11-03T17:48:00Z"/>
                          </w:rPr>
                        </w:pPr>
                        <w:del w:id="4526" w:author="pbx" w:date="2017-11-03T17:48:00Z">
                          <w:r w:rsidRPr="002B5413">
                            <w:delText>&lt;manufacturedProduct&gt;</w:delText>
                          </w:r>
                        </w:del>
                      </w:p>
                      <w:p w14:paraId="29733A27" w14:textId="77777777" w:rsidR="00292223" w:rsidRPr="002B5413" w:rsidRDefault="00292223" w:rsidP="00DF0F23">
                        <w:pPr>
                          <w:rPr>
                            <w:del w:id="4527" w:author="pbx" w:date="2017-11-03T17:48:00Z"/>
                          </w:rPr>
                        </w:pPr>
                        <w:del w:id="4528" w:author="pbx" w:date="2017-11-03T17:48:00Z">
                          <w:r>
                            <w:delText xml:space="preserve">  </w:delText>
                          </w:r>
                          <w:r w:rsidRPr="002B5413">
                            <w:delText>&lt;manufacturedProduct&gt;</w:delText>
                          </w:r>
                        </w:del>
                      </w:p>
                      <w:p w14:paraId="448AAAD5" w14:textId="77777777" w:rsidR="00292223" w:rsidRPr="002B5413" w:rsidRDefault="00292223" w:rsidP="00DF0F23">
                        <w:pPr>
                          <w:rPr>
                            <w:del w:id="4529" w:author="pbx" w:date="2017-11-03T17:48:00Z"/>
                          </w:rPr>
                        </w:pPr>
                        <w:del w:id="4530" w:author="pbx" w:date="2017-11-03T17:48:00Z">
                          <w:r>
                            <w:delText xml:space="preserve">    </w:delText>
                          </w:r>
                          <w:r w:rsidRPr="002B5413">
                            <w:delText>&lt;code code="item code of device" codeSystem="code system OID"/&gt;</w:delText>
                          </w:r>
                        </w:del>
                      </w:p>
                      <w:p w14:paraId="16C87DDB" w14:textId="77777777" w:rsidR="00292223" w:rsidRPr="002B5413" w:rsidRDefault="00292223" w:rsidP="00DF0F23">
                        <w:pPr>
                          <w:rPr>
                            <w:del w:id="4531" w:author="pbx" w:date="2017-11-03T17:48:00Z"/>
                          </w:rPr>
                        </w:pPr>
                        <w:del w:id="4532" w:author="pbx" w:date="2017-11-03T17:48:00Z">
                          <w:r>
                            <w:delText xml:space="preserve">    </w:delText>
                          </w:r>
                          <w:r w:rsidRPr="002B5413">
                            <w:delText>&lt;name&gt;</w:delText>
                          </w:r>
                          <w:r w:rsidRPr="002B5413">
                            <w:rPr>
                              <w:i/>
                              <w:iCs/>
                            </w:rPr>
                            <w:delText>name of device</w:delText>
                          </w:r>
                          <w:r w:rsidRPr="002B5413">
                            <w:delText xml:space="preserve">&lt;/name&gt; </w:delText>
                          </w:r>
                        </w:del>
                      </w:p>
                      <w:p w14:paraId="2490F12F" w14:textId="77777777" w:rsidR="00292223" w:rsidRPr="002B5413" w:rsidRDefault="00292223" w:rsidP="00DF0F23">
                        <w:pPr>
                          <w:rPr>
                            <w:del w:id="4533" w:author="pbx" w:date="2017-11-03T17:48:00Z"/>
                          </w:rPr>
                        </w:pPr>
                        <w:del w:id="4534" w:author="pbx" w:date="2017-11-03T17:48:00Z">
                          <w:r>
                            <w:delText xml:space="preserve">    </w:delText>
                          </w:r>
                          <w:r w:rsidRPr="002B5413">
                            <w:delText xml:space="preserve">&lt;desc&gt;brief description of device&lt;/desc&gt; </w:delText>
                          </w:r>
                        </w:del>
                      </w:p>
                      <w:p w14:paraId="67815B82" w14:textId="77777777" w:rsidR="00292223" w:rsidRPr="002B5413" w:rsidRDefault="00292223" w:rsidP="00DF0F23">
                        <w:pPr>
                          <w:rPr>
                            <w:del w:id="4535" w:author="pbx" w:date="2017-11-03T17:48:00Z"/>
                          </w:rPr>
                        </w:pPr>
                        <w:del w:id="4536" w:author="pbx" w:date="2017-11-03T17:48:00Z">
                          <w:r>
                            <w:delText xml:space="preserve">    </w:delText>
                          </w:r>
                          <w:r w:rsidRPr="002B5413">
                            <w:delText xml:space="preserve">&lt;asSpecializedKind ... product classification for device .../&gt; </w:delText>
                          </w:r>
                        </w:del>
                      </w:p>
                      <w:p w14:paraId="68A07659" w14:textId="77777777" w:rsidR="00292223" w:rsidRPr="002B5413" w:rsidRDefault="00292223" w:rsidP="00DF0F23">
                        <w:pPr>
                          <w:rPr>
                            <w:del w:id="4537" w:author="pbx" w:date="2017-11-03T17:48:00Z"/>
                          </w:rPr>
                        </w:pPr>
                        <w:del w:id="4538" w:author="pbx" w:date="2017-11-03T17:48:00Z">
                          <w:r>
                            <w:delText xml:space="preserve">      </w:delText>
                          </w:r>
                          <w:r w:rsidRPr="002B5413">
                            <w:delText xml:space="preserve">&lt;asPartOfAssembly&gt; </w:delText>
                          </w:r>
                        </w:del>
                      </w:p>
                      <w:p w14:paraId="6EE9124A" w14:textId="77777777" w:rsidR="00292223" w:rsidRPr="002B5413" w:rsidRDefault="00292223" w:rsidP="00DF0F23">
                        <w:pPr>
                          <w:rPr>
                            <w:del w:id="4539" w:author="pbx" w:date="2017-11-03T17:48:00Z"/>
                          </w:rPr>
                        </w:pPr>
                        <w:del w:id="4540" w:author="pbx" w:date="2017-11-03T17:48:00Z">
                          <w:r>
                            <w:delText xml:space="preserve">        </w:delText>
                          </w:r>
                          <w:r w:rsidRPr="002B5413">
                            <w:delText xml:space="preserve">&lt;quantity&gt; </w:delText>
                          </w:r>
                        </w:del>
                      </w:p>
                      <w:p w14:paraId="7E6F988A" w14:textId="77777777" w:rsidR="00292223" w:rsidRPr="002B5413" w:rsidRDefault="00292223" w:rsidP="00DF0F23">
                        <w:pPr>
                          <w:rPr>
                            <w:del w:id="4541" w:author="pbx" w:date="2017-11-03T17:48:00Z"/>
                          </w:rPr>
                        </w:pPr>
                        <w:del w:id="4542" w:author="pbx" w:date="2017-11-03T17:48:00Z">
                          <w:r>
                            <w:delText xml:space="preserve">          </w:delText>
                          </w:r>
                          <w:r w:rsidRPr="002B5413">
                            <w:delText xml:space="preserve">&lt;numerator value="1"/&gt; </w:delText>
                          </w:r>
                        </w:del>
                      </w:p>
                      <w:p w14:paraId="1A3BE97C" w14:textId="77777777" w:rsidR="00292223" w:rsidRPr="002B5413" w:rsidRDefault="00292223" w:rsidP="00DF0F23">
                        <w:pPr>
                          <w:rPr>
                            <w:del w:id="4543" w:author="pbx" w:date="2017-11-03T17:48:00Z"/>
                          </w:rPr>
                        </w:pPr>
                        <w:del w:id="4544" w:author="pbx" w:date="2017-11-03T17:48:00Z">
                          <w:r>
                            <w:delText xml:space="preserve">          </w:delText>
                          </w:r>
                          <w:r w:rsidRPr="002B5413">
                            <w:delText xml:space="preserve">&lt;denominator value="1"/&gt; </w:delText>
                          </w:r>
                        </w:del>
                      </w:p>
                      <w:p w14:paraId="0778FD90" w14:textId="77777777" w:rsidR="00292223" w:rsidRPr="002B5413" w:rsidRDefault="00292223" w:rsidP="00DF0F23">
                        <w:pPr>
                          <w:rPr>
                            <w:del w:id="4545" w:author="pbx" w:date="2017-11-03T17:48:00Z"/>
                            <w:rFonts w:eastAsia="Arial Unicode MS"/>
                          </w:rPr>
                        </w:pPr>
                        <w:del w:id="4546" w:author="pbx" w:date="2017-11-03T17:48:00Z">
                          <w:r>
                            <w:delText xml:space="preserve">        </w:delText>
                          </w:r>
                          <w:r w:rsidRPr="002B5413">
                            <w:delText>&lt;/quantity&gt;</w:delText>
                          </w:r>
                          <w:r w:rsidRPr="002B5413">
                            <w:rPr>
                              <w:rFonts w:eastAsia="Arial Unicode MS"/>
                            </w:rPr>
                            <w:delText xml:space="preserve"> </w:delText>
                          </w:r>
                        </w:del>
                      </w:p>
                      <w:p w14:paraId="47A423AD" w14:textId="77777777" w:rsidR="00292223" w:rsidRPr="002B5413" w:rsidRDefault="00292223" w:rsidP="00DF0F23">
                        <w:pPr>
                          <w:rPr>
                            <w:del w:id="4547" w:author="pbx" w:date="2017-11-03T17:48:00Z"/>
                          </w:rPr>
                        </w:pPr>
                        <w:del w:id="4548" w:author="pbx" w:date="2017-11-03T17:48:00Z">
                          <w:r>
                            <w:delText xml:space="preserve">        </w:delText>
                          </w:r>
                          <w:r w:rsidRPr="002B5413">
                            <w:delText xml:space="preserve">&lt;wholeProduct&gt;&lt;!-- this is the assembly, but has no identifier --&gt; </w:delText>
                          </w:r>
                        </w:del>
                      </w:p>
                      <w:p w14:paraId="7EF97DAF" w14:textId="77777777" w:rsidR="00292223" w:rsidRPr="002B5413" w:rsidRDefault="00292223" w:rsidP="00DF0F23">
                        <w:pPr>
                          <w:rPr>
                            <w:del w:id="4549" w:author="pbx" w:date="2017-11-03T17:48:00Z"/>
                          </w:rPr>
                        </w:pPr>
                        <w:del w:id="4550" w:author="pbx" w:date="2017-11-03T17:48:00Z">
                          <w:r>
                            <w:delText xml:space="preserve">          </w:delText>
                          </w:r>
                          <w:r w:rsidRPr="002B5413">
                            <w:delText xml:space="preserve">&lt;part&gt; </w:delText>
                          </w:r>
                        </w:del>
                      </w:p>
                      <w:p w14:paraId="44579A9C" w14:textId="77777777" w:rsidR="00292223" w:rsidRPr="002B5413" w:rsidRDefault="00292223" w:rsidP="00DF0F23">
                        <w:pPr>
                          <w:rPr>
                            <w:del w:id="4551" w:author="pbx" w:date="2017-11-03T17:48:00Z"/>
                          </w:rPr>
                        </w:pPr>
                        <w:del w:id="4552" w:author="pbx" w:date="2017-11-03T17:48:00Z">
                          <w:r>
                            <w:delText xml:space="preserve">            </w:delText>
                          </w:r>
                          <w:r w:rsidRPr="002B5413">
                            <w:delText xml:space="preserve">&lt;quantity&gt; </w:delText>
                          </w:r>
                        </w:del>
                      </w:p>
                      <w:p w14:paraId="6FD32C35" w14:textId="77777777" w:rsidR="00292223" w:rsidRPr="002B5413" w:rsidRDefault="00292223" w:rsidP="00DF0F23">
                        <w:pPr>
                          <w:rPr>
                            <w:del w:id="4553" w:author="pbx" w:date="2017-11-03T17:48:00Z"/>
                          </w:rPr>
                        </w:pPr>
                        <w:del w:id="4554" w:author="pbx" w:date="2017-11-03T17:48:00Z">
                          <w:r>
                            <w:delText xml:space="preserve">              </w:delText>
                          </w:r>
                          <w:r w:rsidRPr="002B5413">
                            <w:delText xml:space="preserve">&lt;numerator value="1"/&gt; </w:delText>
                          </w:r>
                        </w:del>
                      </w:p>
                      <w:p w14:paraId="1353EFC8" w14:textId="77777777" w:rsidR="00292223" w:rsidRPr="002B5413" w:rsidRDefault="00292223" w:rsidP="00DF0F23">
                        <w:pPr>
                          <w:rPr>
                            <w:del w:id="4555" w:author="pbx" w:date="2017-11-03T17:48:00Z"/>
                          </w:rPr>
                        </w:pPr>
                        <w:del w:id="4556" w:author="pbx" w:date="2017-11-03T17:48:00Z">
                          <w:r>
                            <w:delText xml:space="preserve">              </w:delText>
                          </w:r>
                          <w:r w:rsidRPr="002B5413">
                            <w:delText xml:space="preserve">&lt;denominator value="1"/&gt; </w:delText>
                          </w:r>
                        </w:del>
                      </w:p>
                      <w:p w14:paraId="16228F52" w14:textId="77777777" w:rsidR="00292223" w:rsidRPr="002B5413" w:rsidRDefault="00292223" w:rsidP="00DF0F23">
                        <w:pPr>
                          <w:rPr>
                            <w:del w:id="4557" w:author="pbx" w:date="2017-11-03T17:48:00Z"/>
                          </w:rPr>
                        </w:pPr>
                        <w:del w:id="4558" w:author="pbx" w:date="2017-11-03T17:48:00Z">
                          <w:r>
                            <w:delText xml:space="preserve">            </w:delText>
                          </w:r>
                          <w:r w:rsidRPr="002B5413">
                            <w:delText xml:space="preserve">&lt;/quantity&gt; </w:delText>
                          </w:r>
                        </w:del>
                      </w:p>
                      <w:p w14:paraId="46E0F117" w14:textId="77777777" w:rsidR="00292223" w:rsidRPr="002B5413" w:rsidRDefault="00292223" w:rsidP="00DF0F23">
                        <w:pPr>
                          <w:rPr>
                            <w:del w:id="4559" w:author="pbx" w:date="2017-11-03T17:48:00Z"/>
                          </w:rPr>
                        </w:pPr>
                        <w:del w:id="4560" w:author="pbx" w:date="2017-11-03T17:48:00Z">
                          <w:r>
                            <w:delText xml:space="preserve">            </w:delText>
                          </w:r>
                          <w:r w:rsidRPr="002B5413">
                            <w:delText xml:space="preserve">&lt;partProduct&gt; </w:delText>
                          </w:r>
                        </w:del>
                      </w:p>
                      <w:p w14:paraId="3E8DD0F4" w14:textId="77777777" w:rsidR="00292223" w:rsidRPr="002B5413" w:rsidRDefault="00292223" w:rsidP="00DF0F23">
                        <w:pPr>
                          <w:rPr>
                            <w:del w:id="4561" w:author="pbx" w:date="2017-11-03T17:48:00Z"/>
                          </w:rPr>
                        </w:pPr>
                        <w:del w:id="4562" w:author="pbx" w:date="2017-11-03T17:48:00Z">
                          <w:r w:rsidRPr="002B5413">
                            <w:delText xml:space="preserve">&lt;code code="item code of accessory component" codeSystem="code system OID"/&gt; &lt;name&gt;name of accessory component&lt;/name&gt; </w:delText>
                          </w:r>
                        </w:del>
                      </w:p>
                      <w:p w14:paraId="6195F30F" w14:textId="77777777" w:rsidR="00292223" w:rsidRPr="002B5413" w:rsidRDefault="00292223" w:rsidP="00DF0F23">
                        <w:pPr>
                          <w:rPr>
                            <w:del w:id="4563" w:author="pbx" w:date="2017-11-03T17:48:00Z"/>
                          </w:rPr>
                        </w:pPr>
                        <w:del w:id="4564" w:author="pbx" w:date="2017-11-03T17:48:00Z">
                          <w:r w:rsidRPr="002B5413">
                            <w:delText xml:space="preserve">&lt;desc&gt;brief description of accessory component&lt;/desc&gt; </w:delText>
                          </w:r>
                        </w:del>
                      </w:p>
                      <w:p w14:paraId="509A7F28" w14:textId="77777777" w:rsidR="00292223" w:rsidRPr="002B5413" w:rsidRDefault="00292223" w:rsidP="00DF0F23">
                        <w:pPr>
                          <w:rPr>
                            <w:del w:id="4565" w:author="pbx" w:date="2017-11-03T17:48:00Z"/>
                          </w:rPr>
                        </w:pPr>
                        <w:del w:id="4566" w:author="pbx" w:date="2017-11-03T17:48:00Z">
                          <w:r w:rsidRPr="002B5413">
                            <w:delText>&lt;asSpecializedKind ... product classification for device .../&gt;</w:delText>
                          </w:r>
                        </w:del>
                      </w:p>
                      <w:p w14:paraId="520D1346" w14:textId="77777777" w:rsidR="00292223" w:rsidRPr="002B5413" w:rsidRDefault="00292223" w:rsidP="008C2A83">
                        <w:pPr>
                          <w:pStyle w:val="Default"/>
                          <w:rPr>
                            <w:del w:id="4567" w:author="pbx" w:date="2017-11-03T17:48:00Z"/>
                            <w:rFonts w:ascii="Courier New" w:hAnsi="Courier New" w:cs="Courier New"/>
                            <w:sz w:val="18"/>
                            <w:szCs w:val="18"/>
                          </w:rPr>
                        </w:pPr>
                      </w:p>
                    </w:txbxContent>
                  </v:textbox>
                  <w10:anchorlock/>
                </v:shape>
              </w:pict>
            </mc:Fallback>
          </mc:AlternateContent>
        </w:r>
      </w:del>
    </w:p>
    <w:p w:rsidR="005F4774" w:rsidRPr="002B5413" w:rsidRDefault="005F4774" w:rsidP="005F4774">
      <w:pPr>
        <w:rPr>
          <w:ins w:id="3288" w:author="pbx" w:date="2017-11-03T17:48:00Z"/>
        </w:rPr>
      </w:pPr>
      <w:ins w:id="3289" w:author="pbx" w:date="2017-11-03T17:48:00Z">
        <w:r w:rsidRPr="002B5413">
          <w:t>&lt;manufacturedProduct&gt;</w:t>
        </w:r>
      </w:ins>
    </w:p>
    <w:p w:rsidR="005F4774" w:rsidRPr="002B5413" w:rsidRDefault="005F4774" w:rsidP="005F4774">
      <w:pPr>
        <w:ind w:left="288"/>
        <w:rPr>
          <w:ins w:id="3290" w:author="pbx" w:date="2017-11-03T17:48:00Z"/>
        </w:rPr>
      </w:pPr>
      <w:ins w:id="3291" w:author="pbx" w:date="2017-11-03T17:48:00Z">
        <w:r w:rsidRPr="002B5413">
          <w:t>&lt;manufacturedProduct&gt;</w:t>
        </w:r>
      </w:ins>
    </w:p>
    <w:p w:rsidR="005F4774" w:rsidRPr="002B5413" w:rsidRDefault="005F4774" w:rsidP="005F4774">
      <w:pPr>
        <w:ind w:left="576"/>
        <w:rPr>
          <w:ins w:id="3292" w:author="pbx" w:date="2017-11-03T17:48:00Z"/>
        </w:rPr>
      </w:pPr>
      <w:ins w:id="3293" w:author="pbx" w:date="2017-11-03T17:48:00Z">
        <w:r w:rsidRPr="002B5413">
          <w:t>&lt;code code="item code of device" codeSystem="code system OID"/&gt;</w:t>
        </w:r>
      </w:ins>
    </w:p>
    <w:p w:rsidR="005F4774" w:rsidRPr="002B5413" w:rsidRDefault="005F4774" w:rsidP="005F4774">
      <w:pPr>
        <w:ind w:left="576"/>
        <w:rPr>
          <w:ins w:id="3294" w:author="pbx" w:date="2017-11-03T17:48:00Z"/>
        </w:rPr>
      </w:pPr>
      <w:ins w:id="3295" w:author="pbx" w:date="2017-11-03T17:48:00Z">
        <w:r w:rsidRPr="002B5413">
          <w:t>&lt;name&gt;</w:t>
        </w:r>
        <w:r w:rsidRPr="002B5413">
          <w:rPr>
            <w:i/>
            <w:iCs/>
          </w:rPr>
          <w:t>name of device</w:t>
        </w:r>
        <w:r w:rsidRPr="002B5413">
          <w:t xml:space="preserve">&lt;/name&gt; </w:t>
        </w:r>
      </w:ins>
    </w:p>
    <w:p w:rsidR="005F4774" w:rsidRPr="002B5413" w:rsidRDefault="005F4774" w:rsidP="005F4774">
      <w:pPr>
        <w:ind w:left="576"/>
        <w:rPr>
          <w:ins w:id="3296" w:author="pbx" w:date="2017-11-03T17:48:00Z"/>
        </w:rPr>
      </w:pPr>
      <w:ins w:id="3297" w:author="pbx" w:date="2017-11-03T17:48:00Z">
        <w:r w:rsidRPr="002B5413">
          <w:t xml:space="preserve">&lt;desc&gt;brief description of device&lt;/desc&gt; </w:t>
        </w:r>
      </w:ins>
    </w:p>
    <w:p w:rsidR="005F4774" w:rsidRPr="002B5413" w:rsidRDefault="005F4774" w:rsidP="005F4774">
      <w:pPr>
        <w:ind w:left="576"/>
        <w:rPr>
          <w:ins w:id="3298" w:author="pbx" w:date="2017-11-03T17:48:00Z"/>
        </w:rPr>
      </w:pPr>
      <w:ins w:id="3299" w:author="pbx" w:date="2017-11-03T17:48:00Z">
        <w:r w:rsidRPr="002B5413">
          <w:t xml:space="preserve">&lt;asSpecializedKind ... product classification for device .../&gt; </w:t>
        </w:r>
      </w:ins>
    </w:p>
    <w:p w:rsidR="005F4774" w:rsidRPr="002B5413" w:rsidRDefault="005F4774" w:rsidP="005F4774">
      <w:pPr>
        <w:ind w:left="576"/>
        <w:rPr>
          <w:ins w:id="3300" w:author="pbx" w:date="2017-11-03T17:48:00Z"/>
        </w:rPr>
      </w:pPr>
      <w:ins w:id="3301" w:author="pbx" w:date="2017-11-03T17:48:00Z">
        <w:r w:rsidRPr="002B5413">
          <w:t xml:space="preserve">&lt;asPartOfAssembly&gt; </w:t>
        </w:r>
      </w:ins>
    </w:p>
    <w:p w:rsidR="005F4774" w:rsidRPr="002B5413" w:rsidRDefault="005F4774" w:rsidP="005F4774">
      <w:pPr>
        <w:ind w:left="576"/>
        <w:rPr>
          <w:ins w:id="3302" w:author="pbx" w:date="2017-11-03T17:48:00Z"/>
        </w:rPr>
      </w:pPr>
      <w:ins w:id="3303" w:author="pbx" w:date="2017-11-03T17:48:00Z">
        <w:r w:rsidRPr="002B5413">
          <w:t xml:space="preserve">&lt;quantity&gt; </w:t>
        </w:r>
      </w:ins>
    </w:p>
    <w:p w:rsidR="005F4774" w:rsidRPr="002B5413" w:rsidRDefault="005F4774" w:rsidP="005F4774">
      <w:pPr>
        <w:ind w:left="864"/>
        <w:rPr>
          <w:ins w:id="3304" w:author="pbx" w:date="2017-11-03T17:48:00Z"/>
        </w:rPr>
      </w:pPr>
      <w:ins w:id="3305" w:author="pbx" w:date="2017-11-03T17:48:00Z">
        <w:r w:rsidRPr="002B5413">
          <w:t xml:space="preserve">&lt;numerator value="1"/&gt; </w:t>
        </w:r>
      </w:ins>
    </w:p>
    <w:p w:rsidR="005F4774" w:rsidRPr="002B5413" w:rsidRDefault="005F4774" w:rsidP="005F4774">
      <w:pPr>
        <w:ind w:left="864"/>
        <w:rPr>
          <w:ins w:id="3306" w:author="pbx" w:date="2017-11-03T17:48:00Z"/>
        </w:rPr>
      </w:pPr>
      <w:ins w:id="3307" w:author="pbx" w:date="2017-11-03T17:48:00Z">
        <w:r w:rsidRPr="002B5413">
          <w:t xml:space="preserve">&lt;denominator value="1"/&gt; </w:t>
        </w:r>
      </w:ins>
    </w:p>
    <w:p w:rsidR="005F4774" w:rsidRPr="002B5413" w:rsidRDefault="005F4774" w:rsidP="005F4774">
      <w:pPr>
        <w:ind w:left="576"/>
        <w:rPr>
          <w:ins w:id="3308" w:author="pbx" w:date="2017-11-03T17:48:00Z"/>
          <w:rFonts w:eastAsia="Arial Unicode MS"/>
        </w:rPr>
      </w:pPr>
      <w:ins w:id="3309" w:author="pbx" w:date="2017-11-03T17:48:00Z">
        <w:r w:rsidRPr="002B5413">
          <w:t>&lt;/quantity&gt;</w:t>
        </w:r>
        <w:r w:rsidRPr="002B5413">
          <w:rPr>
            <w:rFonts w:eastAsia="Arial Unicode MS"/>
          </w:rPr>
          <w:t xml:space="preserve"> </w:t>
        </w:r>
      </w:ins>
    </w:p>
    <w:p w:rsidR="005F4774" w:rsidRPr="002B5413" w:rsidRDefault="005F4774" w:rsidP="005F4774">
      <w:pPr>
        <w:ind w:left="576"/>
        <w:rPr>
          <w:ins w:id="3310" w:author="pbx" w:date="2017-11-03T17:48:00Z"/>
        </w:rPr>
      </w:pPr>
      <w:ins w:id="3311" w:author="pbx" w:date="2017-11-03T17:48:00Z">
        <w:r w:rsidRPr="002B5413">
          <w:t xml:space="preserve">&lt;wholeProduct&gt;&lt;!-- this is the assembly, but has no identifier --&gt; </w:t>
        </w:r>
      </w:ins>
    </w:p>
    <w:p w:rsidR="005F4774" w:rsidRPr="002B5413" w:rsidRDefault="005F4774" w:rsidP="005F4774">
      <w:pPr>
        <w:ind w:left="576"/>
        <w:rPr>
          <w:ins w:id="3312" w:author="pbx" w:date="2017-11-03T17:48:00Z"/>
        </w:rPr>
      </w:pPr>
      <w:ins w:id="3313" w:author="pbx" w:date="2017-11-03T17:48:00Z">
        <w:r w:rsidRPr="002B5413">
          <w:t xml:space="preserve">&lt;part&gt; </w:t>
        </w:r>
      </w:ins>
    </w:p>
    <w:p w:rsidR="005F4774" w:rsidRPr="002B5413" w:rsidRDefault="005F4774" w:rsidP="005F4774">
      <w:pPr>
        <w:ind w:left="576"/>
        <w:rPr>
          <w:ins w:id="3314" w:author="pbx" w:date="2017-11-03T17:48:00Z"/>
        </w:rPr>
      </w:pPr>
      <w:ins w:id="3315" w:author="pbx" w:date="2017-11-03T17:48:00Z">
        <w:r w:rsidRPr="002B5413">
          <w:t xml:space="preserve">&lt;quantity&gt; </w:t>
        </w:r>
      </w:ins>
    </w:p>
    <w:p w:rsidR="005F4774" w:rsidRPr="002B5413" w:rsidRDefault="005F4774" w:rsidP="005F4774">
      <w:pPr>
        <w:ind w:left="864"/>
        <w:rPr>
          <w:ins w:id="3316" w:author="pbx" w:date="2017-11-03T17:48:00Z"/>
        </w:rPr>
      </w:pPr>
      <w:ins w:id="3317" w:author="pbx" w:date="2017-11-03T17:48:00Z">
        <w:r w:rsidRPr="002B5413">
          <w:t xml:space="preserve">&lt;numerator value="1"/&gt; </w:t>
        </w:r>
      </w:ins>
    </w:p>
    <w:p w:rsidR="005F4774" w:rsidRPr="002B5413" w:rsidRDefault="005F4774" w:rsidP="005F4774">
      <w:pPr>
        <w:ind w:left="864"/>
        <w:rPr>
          <w:ins w:id="3318" w:author="pbx" w:date="2017-11-03T17:48:00Z"/>
        </w:rPr>
      </w:pPr>
      <w:ins w:id="3319" w:author="pbx" w:date="2017-11-03T17:48:00Z">
        <w:r w:rsidRPr="002B5413">
          <w:t xml:space="preserve">&lt;denominator value="1"/&gt; </w:t>
        </w:r>
      </w:ins>
    </w:p>
    <w:p w:rsidR="005F4774" w:rsidRPr="002B5413" w:rsidRDefault="005F4774" w:rsidP="005F4774">
      <w:pPr>
        <w:ind w:left="576"/>
        <w:rPr>
          <w:ins w:id="3320" w:author="pbx" w:date="2017-11-03T17:48:00Z"/>
        </w:rPr>
      </w:pPr>
      <w:ins w:id="3321" w:author="pbx" w:date="2017-11-03T17:48:00Z">
        <w:r w:rsidRPr="002B5413">
          <w:t xml:space="preserve">&lt;/quantity&gt; </w:t>
        </w:r>
      </w:ins>
    </w:p>
    <w:p w:rsidR="005F4774" w:rsidRPr="002B5413" w:rsidRDefault="005F4774" w:rsidP="005F4774">
      <w:pPr>
        <w:ind w:left="576"/>
        <w:rPr>
          <w:ins w:id="3322" w:author="pbx" w:date="2017-11-03T17:48:00Z"/>
        </w:rPr>
      </w:pPr>
      <w:ins w:id="3323" w:author="pbx" w:date="2017-11-03T17:48:00Z">
        <w:r w:rsidRPr="002B5413">
          <w:t xml:space="preserve">&lt;partProduct&gt; </w:t>
        </w:r>
      </w:ins>
    </w:p>
    <w:p w:rsidR="005F4774" w:rsidRPr="002B5413" w:rsidRDefault="005F4774" w:rsidP="005F4774">
      <w:pPr>
        <w:ind w:left="576"/>
        <w:rPr>
          <w:ins w:id="3324" w:author="pbx" w:date="2017-11-03T17:48:00Z"/>
        </w:rPr>
      </w:pPr>
      <w:ins w:id="3325" w:author="pbx" w:date="2017-11-03T17:48:00Z">
        <w:r w:rsidRPr="002B5413">
          <w:t xml:space="preserve">&lt;code code="item code of accessory component" codeSystem="code system OID"/&gt; &lt;name&gt;name of accessory component&lt;/name&gt; </w:t>
        </w:r>
      </w:ins>
    </w:p>
    <w:p w:rsidR="005F4774" w:rsidRPr="002B5413" w:rsidRDefault="005F4774" w:rsidP="005F4774">
      <w:pPr>
        <w:ind w:left="576"/>
        <w:rPr>
          <w:ins w:id="3326" w:author="pbx" w:date="2017-11-03T17:48:00Z"/>
        </w:rPr>
      </w:pPr>
      <w:ins w:id="3327" w:author="pbx" w:date="2017-11-03T17:48:00Z">
        <w:r w:rsidRPr="002B5413">
          <w:t xml:space="preserve">&lt;desc&gt;brief description of accessory component&lt;/desc&gt; </w:t>
        </w:r>
      </w:ins>
    </w:p>
    <w:p w:rsidR="005F4774" w:rsidRPr="002B5413" w:rsidRDefault="005F4774" w:rsidP="005F4774">
      <w:pPr>
        <w:ind w:left="576"/>
        <w:rPr>
          <w:ins w:id="3328" w:author="pbx" w:date="2017-11-03T17:48:00Z"/>
        </w:rPr>
      </w:pPr>
      <w:ins w:id="3329" w:author="pbx" w:date="2017-11-03T17:48:00Z">
        <w:r w:rsidRPr="002B5413">
          <w:t>&lt;asSpecializedKind ... product classification for device .../&gt;</w:t>
        </w:r>
      </w:ins>
    </w:p>
    <w:p w:rsidR="00897F16" w:rsidRDefault="00897F16" w:rsidP="0080029F">
      <w:pPr>
        <w:rPr>
          <w:ins w:id="3330" w:author="pbx" w:date="2017-11-03T17:48:00Z"/>
        </w:rPr>
      </w:pPr>
    </w:p>
    <w:p w:rsidR="000F4FB9" w:rsidRDefault="000F4FB9" w:rsidP="0080029F">
      <w:r w:rsidRPr="00AF0D9D">
        <w:t>Parts may be speci</w:t>
      </w:r>
      <w:r w:rsidR="00FB15F8">
        <w:t xml:space="preserve">fied for the product, </w:t>
      </w:r>
      <w:ins w:id="3331" w:author="pbx" w:date="2017-11-03T17:48:00Z">
        <w:r w:rsidR="00FB15F8">
          <w:t>as outlined below:</w:t>
        </w:r>
      </w:ins>
    </w:p>
    <w:p w:rsidR="00524D0B" w:rsidRDefault="00AD18BF" w:rsidP="00DF0F23">
      <w:pPr>
        <w:rPr>
          <w:del w:id="3332" w:author="pbx" w:date="2017-11-03T17:48:00Z"/>
        </w:rPr>
      </w:pPr>
      <w:del w:id="3333" w:author="pbx" w:date="2017-11-03T17:48:00Z">
        <w:r w:rsidRPr="000A6564">
          <w:rPr>
            <w:noProof/>
            <w:lang w:val="en-US"/>
          </w:rPr>
          <mc:AlternateContent>
            <mc:Choice Requires="wps">
              <w:drawing>
                <wp:inline distT="0" distB="0" distL="0" distR="0" wp14:anchorId="5C73594A" wp14:editId="50354C8A">
                  <wp:extent cx="5868035" cy="647700"/>
                  <wp:effectExtent l="57150" t="0" r="75565" b="13335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647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3334" w:author="pbx" w:date="2017-11-03T17:48:00Z"/>
                                </w:rPr>
                              </w:pPr>
                              <w:del w:id="3335" w:author="pbx" w:date="2017-11-03T17:48:00Z">
                                <w:r w:rsidRPr="002B5413">
                                  <w:delText xml:space="preserve">&lt;manufacturedProduct&gt; </w:delText>
                                </w:r>
                              </w:del>
                            </w:p>
                            <w:p w:rsidR="00292223" w:rsidRPr="002B5413" w:rsidRDefault="00292223" w:rsidP="00DF0F23">
                              <w:pPr>
                                <w:rPr>
                                  <w:del w:id="3336" w:author="pbx" w:date="2017-11-03T17:48:00Z"/>
                                </w:rPr>
                              </w:pPr>
                              <w:del w:id="3337" w:author="pbx" w:date="2017-11-03T17:48:00Z">
                                <w:r w:rsidRPr="002B5413">
                                  <w:delText xml:space="preserve">  &lt;manufacturedProduct&gt;</w:delText>
                                </w:r>
                              </w:del>
                            </w:p>
                            <w:p w:rsidR="00292223" w:rsidRPr="002B5413" w:rsidRDefault="00292223" w:rsidP="00DF0F23">
                              <w:pPr>
                                <w:rPr>
                                  <w:del w:id="3338" w:author="pbx" w:date="2017-11-03T17:48:00Z"/>
                                </w:rPr>
                              </w:pPr>
                              <w:del w:id="3339" w:author="pbx" w:date="2017-11-03T17:48:00Z">
                                <w:r w:rsidRPr="002B5413">
                                  <w:delText xml:space="preserve">    &lt;part/&gt; </w:delText>
                                </w:r>
                              </w:del>
                            </w:p>
                            <w:p w:rsidR="00292223" w:rsidRPr="002B5413" w:rsidRDefault="00292223" w:rsidP="002B5413">
                              <w:pPr>
                                <w:pStyle w:val="Default"/>
                                <w:rPr>
                                  <w:del w:id="3340" w:author="pbx" w:date="2017-11-03T17:48:00Z"/>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6" type="#_x0000_t202" style="width:462.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" fillcolor="#c6d9f1 [671]">
                  <v:shadow on="t" color="#bfbfbf [2412]" offset="0,4pt"/>
                  <v:textbox>
                    <w:txbxContent>
                      <w:p w14:paraId="0CF9CF1D" w14:textId="77777777" w:rsidR="00292223" w:rsidRPr="002B5413" w:rsidRDefault="00292223" w:rsidP="00DF0F23">
                        <w:pPr>
                          <w:rPr>
                            <w:del w:id="4621" w:author="pbx" w:date="2017-11-03T17:48:00Z"/>
                          </w:rPr>
                        </w:pPr>
                        <w:del w:id="4622" w:author="pbx" w:date="2017-11-03T17:48:00Z">
                          <w:r w:rsidRPr="002B5413">
                            <w:delText xml:space="preserve">&lt;manufacturedProduct&gt; </w:delText>
                          </w:r>
                        </w:del>
                      </w:p>
                      <w:p w14:paraId="668B35CB" w14:textId="77777777" w:rsidR="00292223" w:rsidRPr="002B5413" w:rsidRDefault="00292223" w:rsidP="00DF0F23">
                        <w:pPr>
                          <w:rPr>
                            <w:del w:id="4623" w:author="pbx" w:date="2017-11-03T17:48:00Z"/>
                          </w:rPr>
                        </w:pPr>
                        <w:del w:id="4624" w:author="pbx" w:date="2017-11-03T17:48:00Z">
                          <w:r w:rsidRPr="002B5413">
                            <w:delText xml:space="preserve">  &lt;manufacturedProduct&gt;</w:delText>
                          </w:r>
                        </w:del>
                      </w:p>
                      <w:p w14:paraId="059B97AC" w14:textId="77777777" w:rsidR="00292223" w:rsidRPr="002B5413" w:rsidRDefault="00292223" w:rsidP="00DF0F23">
                        <w:pPr>
                          <w:rPr>
                            <w:del w:id="4625" w:author="pbx" w:date="2017-11-03T17:48:00Z"/>
                          </w:rPr>
                        </w:pPr>
                        <w:del w:id="4626" w:author="pbx" w:date="2017-11-03T17:48:00Z">
                          <w:r w:rsidRPr="002B5413">
                            <w:delText xml:space="preserve">    &lt;part/&gt; </w:delText>
                          </w:r>
                        </w:del>
                      </w:p>
                      <w:p w14:paraId="3D165CAE" w14:textId="77777777" w:rsidR="00292223" w:rsidRPr="002B5413" w:rsidRDefault="00292223" w:rsidP="002B5413">
                        <w:pPr>
                          <w:pStyle w:val="Default"/>
                          <w:rPr>
                            <w:del w:id="4627" w:author="pbx" w:date="2017-11-03T17:48:00Z"/>
                            <w:rFonts w:ascii="Courier New" w:hAnsi="Courier New" w:cs="Courier New"/>
                            <w:sz w:val="18"/>
                            <w:szCs w:val="18"/>
                            <w:lang w:val="en-US"/>
                          </w:rPr>
                        </w:pPr>
                      </w:p>
                    </w:txbxContent>
                  </v:textbox>
                  <w10:anchorlock/>
                </v:shape>
              </w:pict>
            </mc:Fallback>
          </mc:AlternateContent>
        </w:r>
      </w:del>
    </w:p>
    <w:p w:rsidR="00FB15F8" w:rsidRPr="002B5413" w:rsidRDefault="00FB15F8" w:rsidP="00FB15F8">
      <w:pPr>
        <w:rPr>
          <w:ins w:id="3341" w:author="pbx" w:date="2017-11-03T17:48:00Z"/>
        </w:rPr>
      </w:pPr>
      <w:ins w:id="3342" w:author="pbx" w:date="2017-11-03T17:48:00Z">
        <w:r w:rsidRPr="002B5413">
          <w:t xml:space="preserve">&lt;manufacturedProduct&gt; </w:t>
        </w:r>
      </w:ins>
    </w:p>
    <w:p w:rsidR="00FB15F8" w:rsidRPr="002B5413" w:rsidRDefault="00FB15F8" w:rsidP="00FB15F8">
      <w:pPr>
        <w:ind w:left="288"/>
        <w:rPr>
          <w:ins w:id="3343" w:author="pbx" w:date="2017-11-03T17:48:00Z"/>
        </w:rPr>
      </w:pPr>
      <w:ins w:id="3344" w:author="pbx" w:date="2017-11-03T17:48:00Z">
        <w:r w:rsidRPr="002B5413">
          <w:t>&lt;manufacturedProduct&gt;</w:t>
        </w:r>
      </w:ins>
    </w:p>
    <w:p w:rsidR="00FB15F8" w:rsidRPr="002B5413" w:rsidRDefault="00FB15F8" w:rsidP="00FB15F8">
      <w:pPr>
        <w:ind w:left="576"/>
        <w:rPr>
          <w:ins w:id="3345" w:author="pbx" w:date="2017-11-03T17:48:00Z"/>
        </w:rPr>
      </w:pPr>
      <w:ins w:id="3346" w:author="pbx" w:date="2017-11-03T17:48:00Z">
        <w:r w:rsidRPr="002B5413">
          <w:t xml:space="preserve">&lt;part/&gt; </w:t>
        </w:r>
      </w:ins>
    </w:p>
    <w:p w:rsidR="00FB15F8" w:rsidRPr="002B5413" w:rsidRDefault="00FB15F8" w:rsidP="00FB15F8">
      <w:pPr>
        <w:pStyle w:val="Default"/>
        <w:rPr>
          <w:ins w:id="3347" w:author="pbx" w:date="2017-11-03T17:48:00Z"/>
          <w:rFonts w:ascii="Courier New" w:hAnsi="Courier New" w:cs="Courier New"/>
          <w:sz w:val="18"/>
          <w:szCs w:val="18"/>
          <w:lang w:val="en-US"/>
        </w:rPr>
      </w:pPr>
    </w:p>
    <w:p w:rsidR="000F4FB9" w:rsidRDefault="00FB15F8" w:rsidP="0080029F">
      <w:r>
        <w:t>and for part products</w:t>
      </w:r>
      <w:del w:id="3348" w:author="pbx" w:date="2017-11-03T17:48:00Z">
        <w:r w:rsidR="000F4FB9" w:rsidRPr="00AF0D9D">
          <w:delText xml:space="preserve">. </w:delText>
        </w:r>
      </w:del>
      <w:ins w:id="3349" w:author="pbx" w:date="2017-11-03T17:48:00Z">
        <w:r>
          <w:t xml:space="preserve"> as outlined below:</w:t>
        </w:r>
      </w:ins>
    </w:p>
    <w:p w:rsidR="00AD18BF" w:rsidRDefault="00AD18BF" w:rsidP="00DF0F23">
      <w:pPr>
        <w:rPr>
          <w:del w:id="3350" w:author="pbx" w:date="2017-11-03T17:48:00Z"/>
        </w:rPr>
      </w:pPr>
      <w:del w:id="3351" w:author="pbx" w:date="2017-11-03T17:48:00Z">
        <w:r w:rsidRPr="000A6564">
          <w:rPr>
            <w:noProof/>
            <w:lang w:val="en-US"/>
          </w:rPr>
          <mc:AlternateContent>
            <mc:Choice Requires="wps">
              <w:drawing>
                <wp:inline distT="0" distB="0" distL="0" distR="0" wp14:anchorId="26573CBF" wp14:editId="7BC22A2C">
                  <wp:extent cx="5868035" cy="628650"/>
                  <wp:effectExtent l="57150" t="0" r="75565" b="13335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628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3352" w:author="pbx" w:date="2017-11-03T17:48:00Z"/>
                                </w:rPr>
                              </w:pPr>
                              <w:del w:id="3353" w:author="pbx" w:date="2017-11-03T17:48:00Z">
                                <w:r w:rsidRPr="002B5413">
                                  <w:delText>&lt;part&gt;</w:delText>
                                </w:r>
                              </w:del>
                            </w:p>
                            <w:p w:rsidR="00292223" w:rsidRPr="002B5413" w:rsidRDefault="00292223" w:rsidP="00DF0F23">
                              <w:pPr>
                                <w:rPr>
                                  <w:del w:id="3354" w:author="pbx" w:date="2017-11-03T17:48:00Z"/>
                                </w:rPr>
                              </w:pPr>
                              <w:del w:id="3355" w:author="pbx" w:date="2017-11-03T17:48:00Z">
                                <w:r w:rsidRPr="002B5413">
                                  <w:delText xml:space="preserve"> &lt;partProduct&gt;</w:delText>
                                </w:r>
                              </w:del>
                            </w:p>
                            <w:p w:rsidR="00292223" w:rsidRPr="002B5413" w:rsidRDefault="00292223" w:rsidP="00DF0F23">
                              <w:pPr>
                                <w:rPr>
                                  <w:del w:id="3356" w:author="pbx" w:date="2017-11-03T17:48:00Z"/>
                                </w:rPr>
                              </w:pPr>
                              <w:del w:id="3357" w:author="pbx" w:date="2017-11-03T17:48:00Z">
                                <w:r w:rsidRPr="002B5413">
                                  <w:delText xml:space="preserve">  &lt;part/&gt;</w:delText>
                                </w:r>
                              </w:del>
                            </w:p>
                            <w:p w:rsidR="00292223" w:rsidRPr="002B5413" w:rsidRDefault="00292223" w:rsidP="002B5413">
                              <w:pPr>
                                <w:pStyle w:val="Default"/>
                                <w:rPr>
                                  <w:del w:id="3358" w:author="pbx" w:date="2017-11-03T17:48:00Z"/>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7" type="#_x0000_t202" style="width:462.0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" fillcolor="#c6d9f1 [671]">
                  <v:shadow on="t" color="#bfbfbf [2412]" offset="0,4pt"/>
                  <v:textbox>
                    <w:txbxContent>
                      <w:p w14:paraId="7930842D" w14:textId="77777777" w:rsidR="00292223" w:rsidRPr="002B5413" w:rsidRDefault="00292223" w:rsidP="00DF0F23">
                        <w:pPr>
                          <w:rPr>
                            <w:del w:id="4646" w:author="pbx" w:date="2017-11-03T17:48:00Z"/>
                          </w:rPr>
                        </w:pPr>
                        <w:del w:id="4647" w:author="pbx" w:date="2017-11-03T17:48:00Z">
                          <w:r w:rsidRPr="002B5413">
                            <w:delText>&lt;part&gt;</w:delText>
                          </w:r>
                        </w:del>
                      </w:p>
                      <w:p w14:paraId="554BA2AA" w14:textId="77777777" w:rsidR="00292223" w:rsidRPr="002B5413" w:rsidRDefault="00292223" w:rsidP="00DF0F23">
                        <w:pPr>
                          <w:rPr>
                            <w:del w:id="4648" w:author="pbx" w:date="2017-11-03T17:48:00Z"/>
                          </w:rPr>
                        </w:pPr>
                        <w:del w:id="4649" w:author="pbx" w:date="2017-11-03T17:48:00Z">
                          <w:r w:rsidRPr="002B5413">
                            <w:delText xml:space="preserve"> &lt;partProduct&gt;</w:delText>
                          </w:r>
                        </w:del>
                      </w:p>
                      <w:p w14:paraId="51AC3863" w14:textId="77777777" w:rsidR="00292223" w:rsidRPr="002B5413" w:rsidRDefault="00292223" w:rsidP="00DF0F23">
                        <w:pPr>
                          <w:rPr>
                            <w:del w:id="4650" w:author="pbx" w:date="2017-11-03T17:48:00Z"/>
                          </w:rPr>
                        </w:pPr>
                        <w:del w:id="4651" w:author="pbx" w:date="2017-11-03T17:48:00Z">
                          <w:r w:rsidRPr="002B5413">
                            <w:delText xml:space="preserve">  &lt;part/&gt;</w:delText>
                          </w:r>
                        </w:del>
                      </w:p>
                      <w:p w14:paraId="56FC05A1" w14:textId="77777777" w:rsidR="00292223" w:rsidRPr="002B5413" w:rsidRDefault="00292223" w:rsidP="002B5413">
                        <w:pPr>
                          <w:pStyle w:val="Default"/>
                          <w:rPr>
                            <w:del w:id="4652" w:author="pbx" w:date="2017-11-03T17:48:00Z"/>
                            <w:rFonts w:ascii="Courier New" w:hAnsi="Courier New" w:cs="Courier New"/>
                            <w:sz w:val="18"/>
                            <w:szCs w:val="18"/>
                            <w:lang w:val="en-US"/>
                          </w:rPr>
                        </w:pPr>
                      </w:p>
                    </w:txbxContent>
                  </v:textbox>
                  <w10:anchorlock/>
                </v:shape>
              </w:pict>
            </mc:Fallback>
          </mc:AlternateContent>
        </w:r>
      </w:del>
    </w:p>
    <w:p w:rsidR="00FB15F8" w:rsidRPr="002B5413" w:rsidRDefault="00FB15F8" w:rsidP="00FB15F8">
      <w:pPr>
        <w:rPr>
          <w:ins w:id="3359" w:author="pbx" w:date="2017-11-03T17:48:00Z"/>
        </w:rPr>
      </w:pPr>
      <w:ins w:id="3360" w:author="pbx" w:date="2017-11-03T17:48:00Z">
        <w:r w:rsidRPr="002B5413">
          <w:t>&lt;part&gt;</w:t>
        </w:r>
      </w:ins>
    </w:p>
    <w:p w:rsidR="00FB15F8" w:rsidRPr="002B5413" w:rsidRDefault="00FB15F8" w:rsidP="00FB15F8">
      <w:pPr>
        <w:ind w:left="288"/>
        <w:rPr>
          <w:ins w:id="3361" w:author="pbx" w:date="2017-11-03T17:48:00Z"/>
        </w:rPr>
      </w:pPr>
      <w:ins w:id="3362" w:author="pbx" w:date="2017-11-03T17:48:00Z">
        <w:r w:rsidRPr="002B5413">
          <w:t>&lt;partProduct&gt;</w:t>
        </w:r>
      </w:ins>
    </w:p>
    <w:p w:rsidR="00FB15F8" w:rsidRPr="002B5413" w:rsidRDefault="00FB15F8" w:rsidP="00FB15F8">
      <w:pPr>
        <w:ind w:left="576"/>
        <w:rPr>
          <w:ins w:id="3363" w:author="pbx" w:date="2017-11-03T17:48:00Z"/>
        </w:rPr>
      </w:pPr>
      <w:ins w:id="3364" w:author="pbx" w:date="2017-11-03T17:48:00Z">
        <w:r w:rsidRPr="002B5413">
          <w:t>&lt;part/&gt;</w:t>
        </w:r>
      </w:ins>
    </w:p>
    <w:p w:rsidR="00915A7E" w:rsidRDefault="00915A7E" w:rsidP="0080029F"/>
    <w:p w:rsidR="000F4FB9" w:rsidRDefault="00C66DC9" w:rsidP="001D67E2">
      <w:pPr>
        <w:pStyle w:val="Heading3"/>
      </w:pPr>
      <w:bookmarkStart w:id="3365" w:name="_Toc495429290"/>
      <w:bookmarkStart w:id="3366" w:name="_Toc495068762"/>
      <w:bookmarkStart w:id="3367" w:name="_Toc497495439"/>
      <w:r>
        <w:t>Marketing Category and Application Number</w:t>
      </w:r>
      <w:bookmarkEnd w:id="3365"/>
      <w:bookmarkEnd w:id="3366"/>
      <w:bookmarkEnd w:id="3367"/>
    </w:p>
    <w:p w:rsidR="00D50CAF" w:rsidRDefault="00C66DC9" w:rsidP="0080029F">
      <w:commentRangeStart w:id="3368"/>
      <w:r>
        <w:t xml:space="preserve">The approval structure specifies in the &lt;code&gt; the marketing category under which the product is approved for marketing. Products marketed under an approved application have </w:t>
      </w:r>
      <w:del w:id="3369" w:author="pbx" w:date="2017-11-03T17:48:00Z">
        <w:r>
          <w:delText xml:space="preserve">an application number in the &lt;id extension&gt; and application tracking system under &lt;id root&gt;. Products marketed under a monograph provide the regulatory citation for the monograph &lt;id extension&gt; and the </w:delText>
        </w:r>
        <w:r w:rsidR="005C7A23" w:rsidRPr="005C7A23">
          <w:delText xml:space="preserve">application tracking system </w:delText>
        </w:r>
        <w:r>
          <w:delText>under &lt;id root&gt;. If there is no application number or monograph citation, the id element is omitted.</w:delText>
        </w:r>
        <w:commentRangeEnd w:id="3368"/>
        <w:r w:rsidR="002F40B8">
          <w:rPr>
            <w:rStyle w:val="CommentReference"/>
          </w:rPr>
          <w:commentReference w:id="3368"/>
        </w:r>
      </w:del>
      <w:ins w:id="3370" w:author="pbx" w:date="2017-11-03T17:48:00Z">
        <w:r w:rsidR="00EE3CDB">
          <w:t xml:space="preserve">the approved ID </w:t>
        </w:r>
        <w:r>
          <w:t xml:space="preserve">in the &lt;id extension&gt; and </w:t>
        </w:r>
        <w:r w:rsidR="00EE3CDB">
          <w:t xml:space="preserve">the </w:t>
        </w:r>
        <w:r w:rsidR="00EE3CDB">
          <w:rPr>
            <w:lang w:val="en-US"/>
          </w:rPr>
          <w:t xml:space="preserve">Drug Identification Numbers (DIN) OID </w:t>
        </w:r>
        <w:r>
          <w:t xml:space="preserve">under &lt;id root&gt;. </w:t>
        </w:r>
      </w:ins>
    </w:p>
    <w:p w:rsidR="00D50CAF" w:rsidRPr="002B5413" w:rsidRDefault="009A7B1E" w:rsidP="00D50CAF">
      <w:pPr>
        <w:rPr>
          <w:ins w:id="3371" w:author="pbx" w:date="2017-11-03T17:48:00Z"/>
        </w:rPr>
      </w:pPr>
      <w:del w:id="3372" w:author="pbx" w:date="2017-11-03T17:48:00Z">
        <w:r w:rsidRPr="000A6564">
          <w:rPr>
            <w:noProof/>
            <w:lang w:val="en-US"/>
          </w:rPr>
          <mc:AlternateContent>
            <mc:Choice Requires="wps">
              <w:drawing>
                <wp:inline distT="0" distB="0" distL="0" distR="0" wp14:anchorId="410E6655" wp14:editId="607898CD">
                  <wp:extent cx="5883965" cy="2457450"/>
                  <wp:effectExtent l="57150" t="0" r="78740" b="133350"/>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2457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3373" w:author="pbx" w:date="2017-11-03T17:48:00Z"/>
                                </w:rPr>
                              </w:pPr>
                              <w:del w:id="3374" w:author="pbx" w:date="2017-11-03T17:48:00Z">
                                <w:r w:rsidRPr="002B5413">
                                  <w:delText xml:space="preserve">&lt;subjectOf&gt; </w:delText>
                                </w:r>
                              </w:del>
                            </w:p>
                            <w:p w:rsidR="00292223" w:rsidRPr="002B5413" w:rsidRDefault="00292223" w:rsidP="00DF0F23">
                              <w:pPr>
                                <w:rPr>
                                  <w:del w:id="3375" w:author="pbx" w:date="2017-11-03T17:48:00Z"/>
                                </w:rPr>
                              </w:pPr>
                              <w:del w:id="3376" w:author="pbx" w:date="2017-11-03T17:48:00Z">
                                <w:r>
                                  <w:delText xml:space="preserve">  </w:delText>
                                </w:r>
                                <w:r w:rsidRPr="002B5413">
                                  <w:delText>&lt;approval&gt;</w:delText>
                                </w:r>
                              </w:del>
                            </w:p>
                            <w:p w:rsidR="00292223" w:rsidRPr="002B5413" w:rsidRDefault="00292223" w:rsidP="00DF0F23">
                              <w:pPr>
                                <w:rPr>
                                  <w:del w:id="3377" w:author="pbx" w:date="2017-11-03T17:48:00Z"/>
                                </w:rPr>
                              </w:pPr>
                              <w:del w:id="3378" w:author="pbx" w:date="2017-11-03T17:48:00Z">
                                <w:r w:rsidRPr="002B5413">
                                  <w:delText>&lt;id extension="application or monograph number" root="</w:delText>
                                </w:r>
                                <w:r>
                                  <w:delText>2.16.840.1.113883.2.20.6.???</w:delText>
                                </w:r>
                                <w:r w:rsidRPr="002B5413">
                                  <w:delText xml:space="preserve">"/&gt; </w:delText>
                                </w:r>
                              </w:del>
                            </w:p>
                            <w:p w:rsidR="00292223" w:rsidRPr="002B5413" w:rsidRDefault="00292223" w:rsidP="00DF0F23">
                              <w:pPr>
                                <w:rPr>
                                  <w:del w:id="3379" w:author="pbx" w:date="2017-11-03T17:48:00Z"/>
                                </w:rPr>
                              </w:pPr>
                              <w:del w:id="3380" w:author="pbx" w:date="2017-11-03T17:48:00Z">
                                <w:r w:rsidRPr="002B5413">
                                  <w:delText>&lt;code code="code for marketing category" codeSystem="</w:delText>
                                </w:r>
                                <w:r>
                                  <w:delText>2.16.840.1.113883.2.20.6.11</w:delText>
                                </w:r>
                                <w:r w:rsidRPr="002B5413">
                                  <w:delText>" displayName="display name"/&gt;</w:delText>
                                </w:r>
                              </w:del>
                            </w:p>
                            <w:p w:rsidR="00292223" w:rsidRPr="002B5413" w:rsidRDefault="00292223" w:rsidP="00DF0F23">
                              <w:pPr>
                                <w:rPr>
                                  <w:del w:id="3381" w:author="pbx" w:date="2017-11-03T17:48:00Z"/>
                                </w:rPr>
                              </w:pPr>
                              <w:del w:id="3382" w:author="pbx" w:date="2017-11-03T17:48:00Z">
                                <w:r w:rsidRPr="002B5413">
                                  <w:delText xml:space="preserve">&lt;author&gt; </w:delText>
                                </w:r>
                              </w:del>
                            </w:p>
                            <w:p w:rsidR="00292223" w:rsidRPr="002B5413" w:rsidRDefault="00292223" w:rsidP="00DF0F23">
                              <w:pPr>
                                <w:rPr>
                                  <w:del w:id="3383" w:author="pbx" w:date="2017-11-03T17:48:00Z"/>
                                </w:rPr>
                              </w:pPr>
                              <w:del w:id="3384" w:author="pbx" w:date="2017-11-03T17:48:00Z">
                                <w:r w:rsidRPr="002B5413">
                                  <w:delText xml:space="preserve">&lt;territorialAuthority&gt; </w:delText>
                                </w:r>
                              </w:del>
                            </w:p>
                            <w:p w:rsidR="00292223" w:rsidRPr="002B5413" w:rsidRDefault="00292223" w:rsidP="00DF0F23">
                              <w:pPr>
                                <w:rPr>
                                  <w:del w:id="3385" w:author="pbx" w:date="2017-11-03T17:48:00Z"/>
                                </w:rPr>
                              </w:pPr>
                              <w:del w:id="3386" w:author="pbx" w:date="2017-11-03T17:48:00Z">
                                <w:r w:rsidRPr="002B5413">
                                  <w:delText xml:space="preserve">&lt;territory&gt; </w:delText>
                                </w:r>
                              </w:del>
                            </w:p>
                            <w:p w:rsidR="00292223" w:rsidRPr="005376AC" w:rsidRDefault="00292223" w:rsidP="00DF0F23">
                              <w:pPr>
                                <w:rPr>
                                  <w:del w:id="3387" w:author="pbx" w:date="2017-11-03T17:48:00Z"/>
                                </w:rPr>
                              </w:pPr>
                              <w:del w:id="3388" w:author="pbx" w:date="2017-11-03T17:48:00Z">
                                <w:r w:rsidRPr="005376AC">
                                  <w:delText>&lt;code code="CAN" codeSystem="</w:delText>
                                </w:r>
                                <w:r>
                                  <w:delText>2.16.840.1.113883.2.20.6.17</w:delText>
                                </w:r>
                                <w:r w:rsidRPr="005376AC">
                                  <w:delText xml:space="preserve">"/&gt; </w:delText>
                                </w:r>
                              </w:del>
                            </w:p>
                            <w:p w:rsidR="00292223" w:rsidRPr="005376AC" w:rsidRDefault="00292223" w:rsidP="00DF0F23">
                              <w:pPr>
                                <w:rPr>
                                  <w:del w:id="3389" w:author="pbx" w:date="2017-11-03T17:48:00Z"/>
                                </w:rPr>
                              </w:pPr>
                              <w:del w:id="3390" w:author="pbx" w:date="2017-11-03T17:48:00Z">
                                <w:r w:rsidRPr="005376AC">
                                  <w:delText xml:space="preserve">&lt;/territory&gt; </w:delText>
                                </w:r>
                              </w:del>
                            </w:p>
                            <w:p w:rsidR="00292223" w:rsidRPr="002B5413" w:rsidRDefault="00292223" w:rsidP="00DF0F23">
                              <w:pPr>
                                <w:rPr>
                                  <w:del w:id="3391" w:author="pbx" w:date="2017-11-03T17:48:00Z"/>
                                </w:rPr>
                              </w:pPr>
                              <w:del w:id="3392" w:author="pbx" w:date="2017-11-03T17:48:00Z">
                                <w:r w:rsidRPr="002B5413">
                                  <w:delText>&lt;/territorialAuthority&gt;</w:delText>
                                </w:r>
                              </w:del>
                            </w:p>
                            <w:p w:rsidR="00292223" w:rsidRPr="002B5413" w:rsidRDefault="00292223" w:rsidP="00DF0F23">
                              <w:pPr>
                                <w:rPr>
                                  <w:del w:id="3393" w:author="pbx" w:date="2017-11-03T17:48:00Z"/>
                                </w:rPr>
                              </w:pPr>
                              <w:del w:id="3394" w:author="pbx" w:date="2017-11-03T17:48:00Z">
                                <w:r w:rsidRPr="002B5413">
                                  <w:delText xml:space="preserve">&lt;/author&gt; </w:delText>
                                </w:r>
                              </w:del>
                            </w:p>
                            <w:p w:rsidR="00292223" w:rsidRPr="002B5413" w:rsidRDefault="00292223" w:rsidP="00DF0F23">
                              <w:pPr>
                                <w:rPr>
                                  <w:del w:id="3395" w:author="pbx" w:date="2017-11-03T17:48:00Z"/>
                                </w:rPr>
                              </w:pPr>
                              <w:del w:id="3396" w:author="pbx" w:date="2017-11-03T17:48:00Z">
                                <w:r w:rsidRPr="002B5413">
                                  <w:delText xml:space="preserve">&lt;/approval&gt; </w:delText>
                                </w:r>
                              </w:del>
                            </w:p>
                            <w:p w:rsidR="00292223" w:rsidRPr="002B5413" w:rsidRDefault="00292223" w:rsidP="00DF0F23">
                              <w:pPr>
                                <w:rPr>
                                  <w:del w:id="3397" w:author="pbx" w:date="2017-11-03T17:48:00Z"/>
                                </w:rPr>
                              </w:pPr>
                              <w:del w:id="3398" w:author="pbx" w:date="2017-11-03T17:48:00Z">
                                <w:r w:rsidRPr="002B5413">
                                  <w:delText>&lt;/subjectOf&gt;</w:delText>
                                </w:r>
                              </w:del>
                            </w:p>
                            <w:p w:rsidR="00292223" w:rsidRPr="002B5413" w:rsidRDefault="00292223" w:rsidP="002B5413">
                              <w:pPr>
                                <w:pStyle w:val="Default"/>
                                <w:rPr>
                                  <w:del w:id="3399"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8" type="#_x0000_t202" style="width:463.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" fillcolor="#c6d9f1 [671]">
                  <v:shadow on="t" color="#bfbfbf [2412]" offset="0,4pt"/>
                  <v:textbox>
                    <w:txbxContent>
                      <w:p w14:paraId="2741AC68" w14:textId="77777777" w:rsidR="00292223" w:rsidRPr="002B5413" w:rsidRDefault="00292223" w:rsidP="00DF0F23">
                        <w:pPr>
                          <w:rPr>
                            <w:del w:id="4693" w:author="pbx" w:date="2017-11-03T17:48:00Z"/>
                          </w:rPr>
                        </w:pPr>
                        <w:del w:id="4694" w:author="pbx" w:date="2017-11-03T17:48:00Z">
                          <w:r w:rsidRPr="002B5413">
                            <w:delText xml:space="preserve">&lt;subjectOf&gt; </w:delText>
                          </w:r>
                        </w:del>
                      </w:p>
                      <w:p w14:paraId="1D7FDEBC" w14:textId="77777777" w:rsidR="00292223" w:rsidRPr="002B5413" w:rsidRDefault="00292223" w:rsidP="00DF0F23">
                        <w:pPr>
                          <w:rPr>
                            <w:del w:id="4695" w:author="pbx" w:date="2017-11-03T17:48:00Z"/>
                          </w:rPr>
                        </w:pPr>
                        <w:del w:id="4696" w:author="pbx" w:date="2017-11-03T17:48:00Z">
                          <w:r>
                            <w:delText xml:space="preserve">  </w:delText>
                          </w:r>
                          <w:r w:rsidRPr="002B5413">
                            <w:delText>&lt;approval&gt;</w:delText>
                          </w:r>
                        </w:del>
                      </w:p>
                      <w:p w14:paraId="4D909AAD" w14:textId="77777777" w:rsidR="00292223" w:rsidRPr="002B5413" w:rsidRDefault="00292223" w:rsidP="00DF0F23">
                        <w:pPr>
                          <w:rPr>
                            <w:del w:id="4697" w:author="pbx" w:date="2017-11-03T17:48:00Z"/>
                          </w:rPr>
                        </w:pPr>
                        <w:del w:id="4698" w:author="pbx" w:date="2017-11-03T17:48:00Z">
                          <w:r w:rsidRPr="002B5413">
                            <w:delText>&lt;id extension="application or monograph number" root="</w:delText>
                          </w:r>
                          <w:r>
                            <w:delText>2.16.840.1.113883.2.20.6.???</w:delText>
                          </w:r>
                          <w:r w:rsidRPr="002B5413">
                            <w:delText xml:space="preserve">"/&gt; </w:delText>
                          </w:r>
                        </w:del>
                      </w:p>
                      <w:p w14:paraId="3F8ACA85" w14:textId="77777777" w:rsidR="00292223" w:rsidRPr="002B5413" w:rsidRDefault="00292223" w:rsidP="00DF0F23">
                        <w:pPr>
                          <w:rPr>
                            <w:del w:id="4699" w:author="pbx" w:date="2017-11-03T17:48:00Z"/>
                          </w:rPr>
                        </w:pPr>
                        <w:del w:id="4700" w:author="pbx" w:date="2017-11-03T17:48:00Z">
                          <w:r w:rsidRPr="002B5413">
                            <w:delText>&lt;code code="code for marketing category" codeSystem="</w:delText>
                          </w:r>
                          <w:r>
                            <w:delText>2.16.840.1.113883.2.20.6.11</w:delText>
                          </w:r>
                          <w:r w:rsidRPr="002B5413">
                            <w:delText>" displayName="display name"/&gt;</w:delText>
                          </w:r>
                        </w:del>
                      </w:p>
                      <w:p w14:paraId="4A882AD4" w14:textId="77777777" w:rsidR="00292223" w:rsidRPr="002B5413" w:rsidRDefault="00292223" w:rsidP="00DF0F23">
                        <w:pPr>
                          <w:rPr>
                            <w:del w:id="4701" w:author="pbx" w:date="2017-11-03T17:48:00Z"/>
                          </w:rPr>
                        </w:pPr>
                        <w:del w:id="4702" w:author="pbx" w:date="2017-11-03T17:48:00Z">
                          <w:r w:rsidRPr="002B5413">
                            <w:delText xml:space="preserve">&lt;author&gt; </w:delText>
                          </w:r>
                        </w:del>
                      </w:p>
                      <w:p w14:paraId="64DFF10A" w14:textId="77777777" w:rsidR="00292223" w:rsidRPr="002B5413" w:rsidRDefault="00292223" w:rsidP="00DF0F23">
                        <w:pPr>
                          <w:rPr>
                            <w:del w:id="4703" w:author="pbx" w:date="2017-11-03T17:48:00Z"/>
                          </w:rPr>
                        </w:pPr>
                        <w:del w:id="4704" w:author="pbx" w:date="2017-11-03T17:48:00Z">
                          <w:r w:rsidRPr="002B5413">
                            <w:delText xml:space="preserve">&lt;territorialAuthority&gt; </w:delText>
                          </w:r>
                        </w:del>
                      </w:p>
                      <w:p w14:paraId="7E2EE74B" w14:textId="77777777" w:rsidR="00292223" w:rsidRPr="002B5413" w:rsidRDefault="00292223" w:rsidP="00DF0F23">
                        <w:pPr>
                          <w:rPr>
                            <w:del w:id="4705" w:author="pbx" w:date="2017-11-03T17:48:00Z"/>
                          </w:rPr>
                        </w:pPr>
                        <w:del w:id="4706" w:author="pbx" w:date="2017-11-03T17:48:00Z">
                          <w:r w:rsidRPr="002B5413">
                            <w:delText xml:space="preserve">&lt;territory&gt; </w:delText>
                          </w:r>
                        </w:del>
                      </w:p>
                      <w:p w14:paraId="686C2034" w14:textId="77777777" w:rsidR="00292223" w:rsidRPr="005376AC" w:rsidRDefault="00292223" w:rsidP="00DF0F23">
                        <w:pPr>
                          <w:rPr>
                            <w:del w:id="4707" w:author="pbx" w:date="2017-11-03T17:48:00Z"/>
                          </w:rPr>
                        </w:pPr>
                        <w:del w:id="4708" w:author="pbx" w:date="2017-11-03T17:48:00Z">
                          <w:r w:rsidRPr="005376AC">
                            <w:delText>&lt;code code="CAN" codeSystem="</w:delText>
                          </w:r>
                          <w:r>
                            <w:delText>2.16.840.1.113883.2.20.6.17</w:delText>
                          </w:r>
                          <w:r w:rsidRPr="005376AC">
                            <w:delText xml:space="preserve">"/&gt; </w:delText>
                          </w:r>
                        </w:del>
                      </w:p>
                      <w:p w14:paraId="171C63C1" w14:textId="77777777" w:rsidR="00292223" w:rsidRPr="005376AC" w:rsidRDefault="00292223" w:rsidP="00DF0F23">
                        <w:pPr>
                          <w:rPr>
                            <w:del w:id="4709" w:author="pbx" w:date="2017-11-03T17:48:00Z"/>
                          </w:rPr>
                        </w:pPr>
                        <w:del w:id="4710" w:author="pbx" w:date="2017-11-03T17:48:00Z">
                          <w:r w:rsidRPr="005376AC">
                            <w:delText xml:space="preserve">&lt;/territory&gt; </w:delText>
                          </w:r>
                        </w:del>
                      </w:p>
                      <w:p w14:paraId="372B9611" w14:textId="77777777" w:rsidR="00292223" w:rsidRPr="002B5413" w:rsidRDefault="00292223" w:rsidP="00DF0F23">
                        <w:pPr>
                          <w:rPr>
                            <w:del w:id="4711" w:author="pbx" w:date="2017-11-03T17:48:00Z"/>
                          </w:rPr>
                        </w:pPr>
                        <w:del w:id="4712" w:author="pbx" w:date="2017-11-03T17:48:00Z">
                          <w:r w:rsidRPr="002B5413">
                            <w:delText>&lt;/territorialAuthority&gt;</w:delText>
                          </w:r>
                        </w:del>
                      </w:p>
                      <w:p w14:paraId="1E28D16F" w14:textId="77777777" w:rsidR="00292223" w:rsidRPr="002B5413" w:rsidRDefault="00292223" w:rsidP="00DF0F23">
                        <w:pPr>
                          <w:rPr>
                            <w:del w:id="4713" w:author="pbx" w:date="2017-11-03T17:48:00Z"/>
                          </w:rPr>
                        </w:pPr>
                        <w:del w:id="4714" w:author="pbx" w:date="2017-11-03T17:48:00Z">
                          <w:r w:rsidRPr="002B5413">
                            <w:delText xml:space="preserve">&lt;/author&gt; </w:delText>
                          </w:r>
                        </w:del>
                      </w:p>
                      <w:p w14:paraId="1EF75F33" w14:textId="77777777" w:rsidR="00292223" w:rsidRPr="002B5413" w:rsidRDefault="00292223" w:rsidP="00DF0F23">
                        <w:pPr>
                          <w:rPr>
                            <w:del w:id="4715" w:author="pbx" w:date="2017-11-03T17:48:00Z"/>
                          </w:rPr>
                        </w:pPr>
                        <w:del w:id="4716" w:author="pbx" w:date="2017-11-03T17:48:00Z">
                          <w:r w:rsidRPr="002B5413">
                            <w:delText xml:space="preserve">&lt;/approval&gt; </w:delText>
                          </w:r>
                        </w:del>
                      </w:p>
                      <w:p w14:paraId="130BF322" w14:textId="77777777" w:rsidR="00292223" w:rsidRPr="002B5413" w:rsidRDefault="00292223" w:rsidP="00DF0F23">
                        <w:pPr>
                          <w:rPr>
                            <w:del w:id="4717" w:author="pbx" w:date="2017-11-03T17:48:00Z"/>
                          </w:rPr>
                        </w:pPr>
                        <w:del w:id="4718" w:author="pbx" w:date="2017-11-03T17:48:00Z">
                          <w:r w:rsidRPr="002B5413">
                            <w:delText>&lt;/subjectOf&gt;</w:delText>
                          </w:r>
                        </w:del>
                      </w:p>
                      <w:p w14:paraId="4C7B1D64" w14:textId="77777777" w:rsidR="00292223" w:rsidRPr="002B5413" w:rsidRDefault="00292223" w:rsidP="002B5413">
                        <w:pPr>
                          <w:pStyle w:val="Default"/>
                          <w:rPr>
                            <w:del w:id="4719" w:author="pbx" w:date="2017-11-03T17:48:00Z"/>
                            <w:rFonts w:ascii="Courier New" w:hAnsi="Courier New" w:cs="Courier New"/>
                            <w:sz w:val="18"/>
                            <w:szCs w:val="18"/>
                          </w:rPr>
                        </w:pPr>
                      </w:p>
                    </w:txbxContent>
                  </v:textbox>
                  <w10:anchorlock/>
                </v:shape>
              </w:pict>
            </mc:Fallback>
          </mc:AlternateContent>
        </w:r>
      </w:del>
      <w:ins w:id="3400" w:author="pbx" w:date="2017-11-03T17:48:00Z">
        <w:r w:rsidR="00D50CAF" w:rsidRPr="002B5413">
          <w:t xml:space="preserve">&lt;subjectOf&gt; </w:t>
        </w:r>
      </w:ins>
    </w:p>
    <w:p w:rsidR="00D50CAF" w:rsidRPr="002B5413" w:rsidRDefault="00D50CAF" w:rsidP="00D50CAF">
      <w:pPr>
        <w:ind w:left="288"/>
        <w:rPr>
          <w:ins w:id="3401" w:author="pbx" w:date="2017-11-03T17:48:00Z"/>
        </w:rPr>
      </w:pPr>
      <w:ins w:id="3402" w:author="pbx" w:date="2017-11-03T17:48:00Z">
        <w:r w:rsidRPr="002B5413">
          <w:t>&lt;approval&gt;</w:t>
        </w:r>
      </w:ins>
    </w:p>
    <w:p w:rsidR="00D50CAF" w:rsidRPr="002B5413" w:rsidRDefault="00D50CAF" w:rsidP="00D50CAF">
      <w:pPr>
        <w:ind w:left="576"/>
        <w:rPr>
          <w:ins w:id="3403" w:author="pbx" w:date="2017-11-03T17:48:00Z"/>
        </w:rPr>
      </w:pPr>
      <w:ins w:id="3404" w:author="pbx" w:date="2017-11-03T17:48:00Z">
        <w:r w:rsidRPr="002B5413">
          <w:t>&lt;id extension="application or monograph number" root="</w:t>
        </w:r>
        <w:r w:rsidR="00EE3CDB">
          <w:t>2.16.840.1.113883.2.20.6.42</w:t>
        </w:r>
        <w:r w:rsidRPr="002B5413">
          <w:t xml:space="preserve">"/&gt; </w:t>
        </w:r>
      </w:ins>
    </w:p>
    <w:p w:rsidR="00D50CAF" w:rsidRPr="002B5413" w:rsidRDefault="00D50CAF" w:rsidP="00D50CAF">
      <w:pPr>
        <w:ind w:left="576"/>
        <w:rPr>
          <w:ins w:id="3405" w:author="pbx" w:date="2017-11-03T17:48:00Z"/>
        </w:rPr>
      </w:pPr>
      <w:ins w:id="3406" w:author="pbx" w:date="2017-11-03T17:48:00Z">
        <w:r w:rsidRPr="002B5413">
          <w:t>&lt;code code="code for marketing category" codeSystem="</w:t>
        </w:r>
        <w:r>
          <w:t>2.16.840.1.113883.2.20.6.11</w:t>
        </w:r>
        <w:r w:rsidRPr="002B5413">
          <w:t>" displayName="display name"/&gt;</w:t>
        </w:r>
      </w:ins>
    </w:p>
    <w:p w:rsidR="00D50CAF" w:rsidRPr="002B5413" w:rsidRDefault="00D50CAF" w:rsidP="00D50CAF">
      <w:pPr>
        <w:ind w:left="576"/>
        <w:rPr>
          <w:ins w:id="3407" w:author="pbx" w:date="2017-11-03T17:48:00Z"/>
        </w:rPr>
      </w:pPr>
      <w:ins w:id="3408" w:author="pbx" w:date="2017-11-03T17:48:00Z">
        <w:r w:rsidRPr="002B5413">
          <w:t xml:space="preserve">&lt;author&gt; </w:t>
        </w:r>
      </w:ins>
    </w:p>
    <w:p w:rsidR="00D50CAF" w:rsidRPr="002B5413" w:rsidRDefault="00D50CAF" w:rsidP="00D50CAF">
      <w:pPr>
        <w:ind w:left="864"/>
        <w:rPr>
          <w:ins w:id="3409" w:author="pbx" w:date="2017-11-03T17:48:00Z"/>
        </w:rPr>
      </w:pPr>
      <w:ins w:id="3410" w:author="pbx" w:date="2017-11-03T17:48:00Z">
        <w:r w:rsidRPr="002B5413">
          <w:t xml:space="preserve">&lt;territorialAuthority&gt; </w:t>
        </w:r>
      </w:ins>
    </w:p>
    <w:p w:rsidR="00D50CAF" w:rsidRPr="002B5413" w:rsidRDefault="00D50CAF" w:rsidP="00D50CAF">
      <w:pPr>
        <w:ind w:left="1152"/>
        <w:rPr>
          <w:ins w:id="3411" w:author="pbx" w:date="2017-11-03T17:48:00Z"/>
        </w:rPr>
      </w:pPr>
      <w:ins w:id="3412" w:author="pbx" w:date="2017-11-03T17:48:00Z">
        <w:r w:rsidRPr="002B5413">
          <w:t xml:space="preserve">&lt;territory&gt; </w:t>
        </w:r>
      </w:ins>
    </w:p>
    <w:p w:rsidR="00D50CAF" w:rsidRPr="005376AC" w:rsidRDefault="00D50CAF" w:rsidP="00D50CAF">
      <w:pPr>
        <w:ind w:left="1440"/>
        <w:rPr>
          <w:ins w:id="3413" w:author="pbx" w:date="2017-11-03T17:48:00Z"/>
        </w:rPr>
      </w:pPr>
      <w:ins w:id="3414" w:author="pbx" w:date="2017-11-03T17:48:00Z">
        <w:r w:rsidRPr="005376AC">
          <w:lastRenderedPageBreak/>
          <w:t>&lt;code code="CAN" codeSystem="</w:t>
        </w:r>
        <w:r>
          <w:t>2.16.840.1.113883.2.20.6.17</w:t>
        </w:r>
        <w:r w:rsidRPr="005376AC">
          <w:t xml:space="preserve">"/&gt; </w:t>
        </w:r>
      </w:ins>
    </w:p>
    <w:p w:rsidR="00D50CAF" w:rsidRPr="005376AC" w:rsidRDefault="00D50CAF" w:rsidP="00D50CAF">
      <w:pPr>
        <w:ind w:left="1152"/>
        <w:rPr>
          <w:ins w:id="3415" w:author="pbx" w:date="2017-11-03T17:48:00Z"/>
        </w:rPr>
      </w:pPr>
      <w:ins w:id="3416" w:author="pbx" w:date="2017-11-03T17:48:00Z">
        <w:r w:rsidRPr="005376AC">
          <w:t xml:space="preserve">&lt;/territory&gt; </w:t>
        </w:r>
      </w:ins>
    </w:p>
    <w:p w:rsidR="00D50CAF" w:rsidRPr="002B5413" w:rsidRDefault="00D50CAF" w:rsidP="00D50CAF">
      <w:pPr>
        <w:ind w:left="864"/>
        <w:rPr>
          <w:ins w:id="3417" w:author="pbx" w:date="2017-11-03T17:48:00Z"/>
        </w:rPr>
      </w:pPr>
      <w:ins w:id="3418" w:author="pbx" w:date="2017-11-03T17:48:00Z">
        <w:r w:rsidRPr="002B5413">
          <w:t>&lt;/territorialAuthority&gt;</w:t>
        </w:r>
      </w:ins>
    </w:p>
    <w:p w:rsidR="00D50CAF" w:rsidRPr="002B5413" w:rsidRDefault="00D50CAF" w:rsidP="00D50CAF">
      <w:pPr>
        <w:ind w:left="576"/>
        <w:rPr>
          <w:ins w:id="3419" w:author="pbx" w:date="2017-11-03T17:48:00Z"/>
        </w:rPr>
      </w:pPr>
      <w:ins w:id="3420" w:author="pbx" w:date="2017-11-03T17:48:00Z">
        <w:r w:rsidRPr="002B5413">
          <w:t xml:space="preserve">&lt;/author&gt; </w:t>
        </w:r>
      </w:ins>
    </w:p>
    <w:p w:rsidR="00D50CAF" w:rsidRPr="002B5413" w:rsidRDefault="00D50CAF" w:rsidP="00D50CAF">
      <w:pPr>
        <w:ind w:left="288"/>
        <w:rPr>
          <w:ins w:id="3421" w:author="pbx" w:date="2017-11-03T17:48:00Z"/>
        </w:rPr>
      </w:pPr>
      <w:ins w:id="3422" w:author="pbx" w:date="2017-11-03T17:48:00Z">
        <w:r w:rsidRPr="002B5413">
          <w:t xml:space="preserve">&lt;/approval&gt; </w:t>
        </w:r>
      </w:ins>
    </w:p>
    <w:p w:rsidR="00D50CAF" w:rsidRPr="002B5413" w:rsidRDefault="00D50CAF" w:rsidP="00D50CAF">
      <w:pPr>
        <w:rPr>
          <w:ins w:id="3423" w:author="pbx" w:date="2017-11-03T17:48:00Z"/>
        </w:rPr>
      </w:pPr>
      <w:ins w:id="3424" w:author="pbx" w:date="2017-11-03T17:48:00Z">
        <w:r w:rsidRPr="002B5413">
          <w:t>&lt;/subjectOf&gt;</w:t>
        </w:r>
      </w:ins>
    </w:p>
    <w:p w:rsidR="00D50CAF" w:rsidRPr="002B5413" w:rsidRDefault="00D50CAF" w:rsidP="00D50CAF">
      <w:pPr>
        <w:pStyle w:val="Default"/>
        <w:rPr>
          <w:ins w:id="3425" w:author="pbx" w:date="2017-11-03T17:48:00Z"/>
          <w:rFonts w:ascii="Courier New" w:hAnsi="Courier New" w:cs="Courier New"/>
          <w:sz w:val="18"/>
          <w:szCs w:val="18"/>
        </w:rPr>
      </w:pPr>
    </w:p>
    <w:p w:rsidR="005C7A23" w:rsidRPr="00D50CAF" w:rsidRDefault="005C7A23" w:rsidP="0080029F"/>
    <w:p w:rsidR="00C66DC9" w:rsidRDefault="00C66DC9" w:rsidP="0080029F">
      <w:r>
        <w:t>Marketing category is connected through the &lt;subjectOf&gt; element which may appear on the main product:</w:t>
      </w:r>
    </w:p>
    <w:p w:rsidR="00EE3CDB" w:rsidRPr="002B5413" w:rsidRDefault="00C66DC9" w:rsidP="00EE3CDB">
      <w:pPr>
        <w:rPr>
          <w:ins w:id="3426" w:author="pbx" w:date="2017-11-03T17:48:00Z"/>
        </w:rPr>
      </w:pPr>
      <w:del w:id="3427" w:author="pbx" w:date="2017-11-03T17:48:00Z">
        <w:r w:rsidRPr="000A6564">
          <w:rPr>
            <w:noProof/>
            <w:lang w:val="en-US"/>
          </w:rPr>
          <mc:AlternateContent>
            <mc:Choice Requires="wps">
              <w:drawing>
                <wp:inline distT="0" distB="0" distL="0" distR="0" wp14:anchorId="52A03A75" wp14:editId="67EF6940">
                  <wp:extent cx="5883910" cy="771525"/>
                  <wp:effectExtent l="57150" t="0" r="78740" b="142875"/>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7715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3428" w:author="pbx" w:date="2017-11-03T17:48:00Z"/>
                                </w:rPr>
                              </w:pPr>
                              <w:del w:id="3429" w:author="pbx" w:date="2017-11-03T17:48:00Z">
                                <w:r w:rsidRPr="002B5413">
                                  <w:delText>&lt;subject&gt;</w:delText>
                                </w:r>
                              </w:del>
                            </w:p>
                            <w:p w:rsidR="00292223" w:rsidRPr="002B5413" w:rsidRDefault="00292223" w:rsidP="00DF0F23">
                              <w:pPr>
                                <w:rPr>
                                  <w:del w:id="3430" w:author="pbx" w:date="2017-11-03T17:48:00Z"/>
                                </w:rPr>
                              </w:pPr>
                              <w:del w:id="3431" w:author="pbx" w:date="2017-11-03T17:48:00Z">
                                <w:r w:rsidRPr="002B5413">
                                  <w:delText xml:space="preserve"> &lt;manufacturedProduct&gt;</w:delText>
                                </w:r>
                              </w:del>
                            </w:p>
                            <w:p w:rsidR="00292223" w:rsidRPr="002B5413" w:rsidRDefault="00292223" w:rsidP="00DF0F23">
                              <w:pPr>
                                <w:rPr>
                                  <w:del w:id="3432" w:author="pbx" w:date="2017-11-03T17:48:00Z"/>
                                </w:rPr>
                              </w:pPr>
                              <w:del w:id="3433" w:author="pbx" w:date="2017-11-03T17:48:00Z">
                                <w:r w:rsidRPr="002B5413">
                                  <w:delText xml:space="preserve">   &lt;manufacturedProduct/&gt; </w:delText>
                                </w:r>
                              </w:del>
                            </w:p>
                            <w:p w:rsidR="00292223" w:rsidRPr="002B5413" w:rsidRDefault="00292223" w:rsidP="00DF0F23">
                              <w:pPr>
                                <w:rPr>
                                  <w:del w:id="3434" w:author="pbx" w:date="2017-11-03T17:48:00Z"/>
                                </w:rPr>
                              </w:pPr>
                              <w:del w:id="3435" w:author="pbx" w:date="2017-11-03T17:48:00Z">
                                <w:r w:rsidRPr="002B5413">
                                  <w:delText xml:space="preserve">     &lt;subjectOf/&gt;</w:delText>
                                </w:r>
                              </w:del>
                            </w:p>
                            <w:p w:rsidR="00292223" w:rsidRPr="002B5413" w:rsidRDefault="00292223" w:rsidP="002B5413">
                              <w:pPr>
                                <w:pStyle w:val="Default"/>
                                <w:rPr>
                                  <w:del w:id="3436"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9" type="#_x0000_t202" style="width:463.3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" fillcolor="#c6d9f1 [671]">
                  <v:shadow on="t" color="#bfbfbf [2412]" offset="0,4pt"/>
                  <v:textbox>
                    <w:txbxContent>
                      <w:p w14:paraId="0D8AED15" w14:textId="77777777" w:rsidR="00292223" w:rsidRPr="002B5413" w:rsidRDefault="00292223" w:rsidP="00DF0F23">
                        <w:pPr>
                          <w:rPr>
                            <w:del w:id="4757" w:author="pbx" w:date="2017-11-03T17:48:00Z"/>
                          </w:rPr>
                        </w:pPr>
                        <w:del w:id="4758" w:author="pbx" w:date="2017-11-03T17:48:00Z">
                          <w:r w:rsidRPr="002B5413">
                            <w:delText>&lt;subject&gt;</w:delText>
                          </w:r>
                        </w:del>
                      </w:p>
                      <w:p w14:paraId="25B5F4BB" w14:textId="77777777" w:rsidR="00292223" w:rsidRPr="002B5413" w:rsidRDefault="00292223" w:rsidP="00DF0F23">
                        <w:pPr>
                          <w:rPr>
                            <w:del w:id="4759" w:author="pbx" w:date="2017-11-03T17:48:00Z"/>
                          </w:rPr>
                        </w:pPr>
                        <w:del w:id="4760" w:author="pbx" w:date="2017-11-03T17:48:00Z">
                          <w:r w:rsidRPr="002B5413">
                            <w:delText xml:space="preserve"> &lt;manufacturedProduct&gt;</w:delText>
                          </w:r>
                        </w:del>
                      </w:p>
                      <w:p w14:paraId="507A62F4" w14:textId="77777777" w:rsidR="00292223" w:rsidRPr="002B5413" w:rsidRDefault="00292223" w:rsidP="00DF0F23">
                        <w:pPr>
                          <w:rPr>
                            <w:del w:id="4761" w:author="pbx" w:date="2017-11-03T17:48:00Z"/>
                          </w:rPr>
                        </w:pPr>
                        <w:del w:id="4762" w:author="pbx" w:date="2017-11-03T17:48:00Z">
                          <w:r w:rsidRPr="002B5413">
                            <w:delText xml:space="preserve">   &lt;manufacturedProduct/&gt; </w:delText>
                          </w:r>
                        </w:del>
                      </w:p>
                      <w:p w14:paraId="02330D40" w14:textId="77777777" w:rsidR="00292223" w:rsidRPr="002B5413" w:rsidRDefault="00292223" w:rsidP="00DF0F23">
                        <w:pPr>
                          <w:rPr>
                            <w:del w:id="4763" w:author="pbx" w:date="2017-11-03T17:48:00Z"/>
                          </w:rPr>
                        </w:pPr>
                        <w:del w:id="4764" w:author="pbx" w:date="2017-11-03T17:48:00Z">
                          <w:r w:rsidRPr="002B5413">
                            <w:delText xml:space="preserve">     &lt;subjectOf/&gt;</w:delText>
                          </w:r>
                        </w:del>
                      </w:p>
                      <w:p w14:paraId="7B900539" w14:textId="77777777" w:rsidR="00292223" w:rsidRPr="002B5413" w:rsidRDefault="00292223" w:rsidP="002B5413">
                        <w:pPr>
                          <w:pStyle w:val="Default"/>
                          <w:rPr>
                            <w:del w:id="4765" w:author="pbx" w:date="2017-11-03T17:48:00Z"/>
                            <w:rFonts w:ascii="Courier New" w:hAnsi="Courier New" w:cs="Courier New"/>
                            <w:sz w:val="18"/>
                            <w:szCs w:val="18"/>
                          </w:rPr>
                        </w:pPr>
                      </w:p>
                    </w:txbxContent>
                  </v:textbox>
                  <w10:anchorlock/>
                </v:shape>
              </w:pict>
            </mc:Fallback>
          </mc:AlternateContent>
        </w:r>
      </w:del>
      <w:ins w:id="3437" w:author="pbx" w:date="2017-11-03T17:48:00Z">
        <w:r w:rsidR="00EE3CDB" w:rsidRPr="002B5413">
          <w:t>&lt;subject&gt;</w:t>
        </w:r>
      </w:ins>
    </w:p>
    <w:p w:rsidR="00EE3CDB" w:rsidRPr="002B5413" w:rsidRDefault="00EE3CDB" w:rsidP="00EE3CDB">
      <w:pPr>
        <w:ind w:left="288"/>
        <w:rPr>
          <w:ins w:id="3438" w:author="pbx" w:date="2017-11-03T17:48:00Z"/>
        </w:rPr>
      </w:pPr>
      <w:ins w:id="3439" w:author="pbx" w:date="2017-11-03T17:48:00Z">
        <w:r w:rsidRPr="002B5413">
          <w:t>&lt;manufacturedProduct&gt;</w:t>
        </w:r>
      </w:ins>
    </w:p>
    <w:p w:rsidR="00EE3CDB" w:rsidRPr="002B5413" w:rsidRDefault="00EE3CDB" w:rsidP="00EE3CDB">
      <w:pPr>
        <w:ind w:left="576"/>
        <w:rPr>
          <w:ins w:id="3440" w:author="pbx" w:date="2017-11-03T17:48:00Z"/>
        </w:rPr>
      </w:pPr>
      <w:ins w:id="3441" w:author="pbx" w:date="2017-11-03T17:48:00Z">
        <w:r w:rsidRPr="002B5413">
          <w:t xml:space="preserve">&lt;manufacturedProduct/&gt; </w:t>
        </w:r>
      </w:ins>
    </w:p>
    <w:p w:rsidR="00EE3CDB" w:rsidRPr="002B5413" w:rsidRDefault="00EE3CDB" w:rsidP="00EE3CDB">
      <w:pPr>
        <w:ind w:left="864"/>
        <w:rPr>
          <w:ins w:id="3442" w:author="pbx" w:date="2017-11-03T17:48:00Z"/>
        </w:rPr>
      </w:pPr>
      <w:ins w:id="3443" w:author="pbx" w:date="2017-11-03T17:48:00Z">
        <w:r w:rsidRPr="002B5413">
          <w:t>&lt;subjectOf/&gt;</w:t>
        </w:r>
      </w:ins>
    </w:p>
    <w:p w:rsidR="00EE3CDB" w:rsidRPr="002B5413" w:rsidRDefault="00EE3CDB" w:rsidP="00EE3CDB">
      <w:pPr>
        <w:pStyle w:val="Default"/>
        <w:rPr>
          <w:rFonts w:ascii="Courier New" w:hAnsi="Courier New" w:cs="Courier New"/>
          <w:sz w:val="18"/>
          <w:szCs w:val="18"/>
        </w:rPr>
      </w:pPr>
    </w:p>
    <w:p w:rsidR="00C66DC9" w:rsidRDefault="00C66DC9" w:rsidP="0080029F">
      <w:r>
        <w:t>or on parts:</w:t>
      </w:r>
    </w:p>
    <w:p w:rsidR="00237038" w:rsidRDefault="00237038" w:rsidP="00DF0F23">
      <w:pPr>
        <w:rPr>
          <w:del w:id="3444" w:author="pbx" w:date="2017-11-03T17:48:00Z"/>
          <w:szCs w:val="24"/>
        </w:rPr>
      </w:pPr>
      <w:del w:id="3445" w:author="pbx" w:date="2017-11-03T17:48:00Z">
        <w:r w:rsidRPr="000A6564">
          <w:rPr>
            <w:noProof/>
            <w:lang w:val="en-US"/>
          </w:rPr>
          <mc:AlternateContent>
            <mc:Choice Requires="wps">
              <w:drawing>
                <wp:inline distT="0" distB="0" distL="0" distR="0" wp14:anchorId="251A2C1B" wp14:editId="781AE0BF">
                  <wp:extent cx="5883910" cy="527050"/>
                  <wp:effectExtent l="57150" t="0" r="78740" b="13970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5270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37038">
                              <w:pPr>
                                <w:pStyle w:val="Default"/>
                                <w:rPr>
                                  <w:del w:id="3446" w:author="pbx" w:date="2017-11-03T17:48:00Z"/>
                                  <w:rFonts w:ascii="Courier New" w:hAnsi="Courier New" w:cs="Courier New"/>
                                  <w:sz w:val="18"/>
                                  <w:szCs w:val="18"/>
                                </w:rPr>
                              </w:pPr>
                              <w:del w:id="3447" w:author="pbx" w:date="2017-11-03T17:48:00Z">
                                <w:r>
                                  <w:rPr>
                                    <w:rFonts w:ascii="Courier New" w:hAnsi="Courier New" w:cs="Courier New"/>
                                    <w:sz w:val="18"/>
                                    <w:szCs w:val="18"/>
                                  </w:rPr>
                                  <w:delText xml:space="preserve">&lt;part&gt; </w:delText>
                                </w:r>
                              </w:del>
                            </w:p>
                            <w:p w:rsidR="00292223" w:rsidRDefault="00292223" w:rsidP="00237038">
                              <w:pPr>
                                <w:pStyle w:val="Default"/>
                                <w:rPr>
                                  <w:del w:id="3448" w:author="pbx" w:date="2017-11-03T17:48:00Z"/>
                                  <w:rFonts w:ascii="Courier New" w:hAnsi="Courier New" w:cs="Courier New"/>
                                  <w:sz w:val="18"/>
                                  <w:szCs w:val="18"/>
                                </w:rPr>
                              </w:pPr>
                              <w:del w:id="3449" w:author="pbx" w:date="2017-11-03T17:48:00Z">
                                <w:r>
                                  <w:rPr>
                                    <w:rFonts w:ascii="Courier New" w:hAnsi="Courier New" w:cs="Courier New"/>
                                    <w:sz w:val="18"/>
                                    <w:szCs w:val="18"/>
                                  </w:rPr>
                                  <w:delText xml:space="preserve">  &lt;partProduct/&gt;</w:delText>
                                </w:r>
                              </w:del>
                            </w:p>
                            <w:p w:rsidR="00292223" w:rsidRPr="00C66DC9" w:rsidRDefault="00292223" w:rsidP="00237038">
                              <w:pPr>
                                <w:pStyle w:val="Default"/>
                                <w:rPr>
                                  <w:del w:id="3450" w:author="pbx" w:date="2017-11-03T17:48:00Z"/>
                                  <w:rFonts w:ascii="Courier New" w:hAnsi="Courier New" w:cs="Courier New"/>
                                  <w:sz w:val="18"/>
                                  <w:szCs w:val="18"/>
                                </w:rPr>
                              </w:pPr>
                              <w:del w:id="3451" w:author="pbx" w:date="2017-11-03T17:48:00Z">
                                <w:r>
                                  <w:rPr>
                                    <w:rFonts w:ascii="Courier New" w:hAnsi="Courier New" w:cs="Courier New"/>
                                    <w:sz w:val="18"/>
                                    <w:szCs w:val="18"/>
                                  </w:rPr>
                                  <w:delText xml:space="preserve">  &lt;subjectOf/&gt;</w:delText>
                                </w:r>
                              </w:del>
                            </w:p>
                          </w:txbxContent>
                        </wps:txbx>
                        <wps:bodyPr rot="0" vert="horz" wrap="square" lIns="91440" tIns="45720" rIns="91440" bIns="45720" anchor="t" anchorCtr="0">
                          <a:noAutofit/>
                        </wps:bodyPr>
                      </wps:wsp>
                    </a:graphicData>
                  </a:graphic>
                </wp:inline>
              </w:drawing>
            </mc:Choice>
            <mc:Fallback>
              <w:pict>
                <v:shape id="_x0000_s1090" type="#_x0000_t202" style="width:463.3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" fillcolor="#c6d9f1 [671]">
                  <v:shadow on="t" color="#bfbfbf [2412]" offset="0,4pt"/>
                  <v:textbox>
                    <w:txbxContent>
                      <w:p w14:paraId="66A5B8C7" w14:textId="77777777" w:rsidR="00292223" w:rsidRDefault="00292223" w:rsidP="00237038">
                        <w:pPr>
                          <w:pStyle w:val="Default"/>
                          <w:rPr>
                            <w:del w:id="4781" w:author="pbx" w:date="2017-11-03T17:48:00Z"/>
                            <w:rFonts w:ascii="Courier New" w:hAnsi="Courier New" w:cs="Courier New"/>
                            <w:sz w:val="18"/>
                            <w:szCs w:val="18"/>
                          </w:rPr>
                        </w:pPr>
                        <w:del w:id="4782" w:author="pbx" w:date="2017-11-03T17:48:00Z">
                          <w:r>
                            <w:rPr>
                              <w:rFonts w:ascii="Courier New" w:hAnsi="Courier New" w:cs="Courier New"/>
                              <w:sz w:val="18"/>
                              <w:szCs w:val="18"/>
                            </w:rPr>
                            <w:delText xml:space="preserve">&lt;part&gt; </w:delText>
                          </w:r>
                        </w:del>
                      </w:p>
                      <w:p w14:paraId="7EAEA625" w14:textId="77777777" w:rsidR="00292223" w:rsidRDefault="00292223" w:rsidP="00237038">
                        <w:pPr>
                          <w:pStyle w:val="Default"/>
                          <w:rPr>
                            <w:del w:id="4783" w:author="pbx" w:date="2017-11-03T17:48:00Z"/>
                            <w:rFonts w:ascii="Courier New" w:hAnsi="Courier New" w:cs="Courier New"/>
                            <w:sz w:val="18"/>
                            <w:szCs w:val="18"/>
                          </w:rPr>
                        </w:pPr>
                        <w:del w:id="4784" w:author="pbx" w:date="2017-11-03T17:48:00Z">
                          <w:r>
                            <w:rPr>
                              <w:rFonts w:ascii="Courier New" w:hAnsi="Courier New" w:cs="Courier New"/>
                              <w:sz w:val="18"/>
                              <w:szCs w:val="18"/>
                            </w:rPr>
                            <w:delText xml:space="preserve">  &lt;partProduct/&gt;</w:delText>
                          </w:r>
                        </w:del>
                      </w:p>
                      <w:p w14:paraId="0D28E350" w14:textId="77777777" w:rsidR="00292223" w:rsidRPr="00C66DC9" w:rsidRDefault="00292223" w:rsidP="00237038">
                        <w:pPr>
                          <w:pStyle w:val="Default"/>
                          <w:rPr>
                            <w:del w:id="4785" w:author="pbx" w:date="2017-11-03T17:48:00Z"/>
                            <w:rFonts w:ascii="Courier New" w:hAnsi="Courier New" w:cs="Courier New"/>
                            <w:sz w:val="18"/>
                            <w:szCs w:val="18"/>
                          </w:rPr>
                        </w:pPr>
                        <w:del w:id="4786" w:author="pbx" w:date="2017-11-03T17:48:00Z">
                          <w:r>
                            <w:rPr>
                              <w:rFonts w:ascii="Courier New" w:hAnsi="Courier New" w:cs="Courier New"/>
                              <w:sz w:val="18"/>
                              <w:szCs w:val="18"/>
                            </w:rPr>
                            <w:delText xml:space="preserve">  &lt;subjectOf/&gt;</w:delText>
                          </w:r>
                        </w:del>
                      </w:p>
                    </w:txbxContent>
                  </v:textbox>
                  <w10:anchorlock/>
                </v:shape>
              </w:pict>
            </mc:Fallback>
          </mc:AlternateContent>
        </w:r>
      </w:del>
    </w:p>
    <w:p w:rsidR="00237038" w:rsidRDefault="00237038" w:rsidP="00DF0F23">
      <w:pPr>
        <w:rPr>
          <w:del w:id="3452" w:author="pbx" w:date="2017-11-03T17:48:00Z"/>
        </w:rPr>
      </w:pPr>
      <w:del w:id="3453" w:author="pbx" w:date="2017-11-03T17:48:00Z">
        <w:r>
          <w:delText>Example:</w:delText>
        </w:r>
      </w:del>
    </w:p>
    <w:p w:rsidR="00EE3CDB" w:rsidRPr="00EE3CDB" w:rsidRDefault="00237038" w:rsidP="00EE3CDB">
      <w:pPr>
        <w:rPr>
          <w:ins w:id="3454" w:author="pbx" w:date="2017-11-03T17:48:00Z"/>
        </w:rPr>
      </w:pPr>
      <w:del w:id="3455" w:author="pbx" w:date="2017-11-03T17:48:00Z">
        <w:r w:rsidRPr="000A6564">
          <w:rPr>
            <w:noProof/>
            <w:lang w:val="en-US"/>
          </w:rPr>
          <mc:AlternateContent>
            <mc:Choice Requires="wps">
              <w:drawing>
                <wp:inline distT="0" distB="0" distL="0" distR="0" wp14:anchorId="3A2CF087" wp14:editId="69144FAB">
                  <wp:extent cx="5883910" cy="1466850"/>
                  <wp:effectExtent l="57150" t="0" r="78740" b="133350"/>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4668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3456" w:author="pbx" w:date="2017-11-03T17:48:00Z"/>
                                </w:rPr>
                              </w:pPr>
                              <w:del w:id="3457" w:author="pbx" w:date="2017-11-03T17:48:00Z">
                                <w:r w:rsidRPr="002B5413">
                                  <w:delText>&lt;subjectOf&gt;</w:delText>
                                </w:r>
                              </w:del>
                            </w:p>
                            <w:p w:rsidR="00292223" w:rsidRPr="002B5413" w:rsidRDefault="00292223" w:rsidP="00DF0F23">
                              <w:pPr>
                                <w:rPr>
                                  <w:del w:id="3458" w:author="pbx" w:date="2017-11-03T17:48:00Z"/>
                                </w:rPr>
                              </w:pPr>
                              <w:del w:id="3459" w:author="pbx" w:date="2017-11-03T17:48:00Z">
                                <w:r w:rsidRPr="002B5413">
                                  <w:delText xml:space="preserve">  &lt;approval&gt; </w:delText>
                                </w:r>
                              </w:del>
                            </w:p>
                            <w:p w:rsidR="00292223" w:rsidRPr="002B5413" w:rsidRDefault="00292223" w:rsidP="00DF0F23">
                              <w:pPr>
                                <w:rPr>
                                  <w:del w:id="3460" w:author="pbx" w:date="2017-11-03T17:48:00Z"/>
                                </w:rPr>
                              </w:pPr>
                              <w:del w:id="3461" w:author="pbx" w:date="2017-11-03T17:48:00Z">
                                <w:r>
                                  <w:delText xml:space="preserve">    </w:delText>
                                </w:r>
                                <w:r w:rsidRPr="002B5413">
                                  <w:delText>&lt;id extension="NDA123456" root="</w:delText>
                                </w:r>
                                <w:r>
                                  <w:delText>2.16.840.1.113883.2.20.6.???</w:delText>
                                </w:r>
                                <w:r w:rsidRPr="002B5413">
                                  <w:delText xml:space="preserve">"/&gt; </w:delText>
                                </w:r>
                              </w:del>
                            </w:p>
                            <w:p w:rsidR="00292223" w:rsidRPr="005376AC" w:rsidRDefault="00292223" w:rsidP="00DF0F23">
                              <w:pPr>
                                <w:rPr>
                                  <w:del w:id="3462" w:author="pbx" w:date="2017-11-03T17:48:00Z"/>
                                  <w:lang w:val="fr-CA"/>
                                </w:rPr>
                              </w:pPr>
                              <w:del w:id="3463" w:author="pbx" w:date="2017-11-03T17:48:00Z">
                                <w:r w:rsidRPr="005376AC">
                                  <w:rPr>
                                    <w:lang w:val="fr-CA"/>
                                  </w:rPr>
                                  <w:delText>&lt;code code="C73594" codeSystem="</w:delText>
                                </w:r>
                                <w:r>
                                  <w:rPr>
                                    <w:lang w:val="fr-CA"/>
                                  </w:rPr>
                                  <w:delText>2.16.840.1.113883.2.20.6.11</w:delText>
                                </w:r>
                                <w:r w:rsidRPr="005376AC">
                                  <w:rPr>
                                    <w:lang w:val="fr-CA"/>
                                  </w:rPr>
                                  <w:delText xml:space="preserve">" displayName="NDA"/&gt; </w:delText>
                                </w:r>
                              </w:del>
                            </w:p>
                            <w:p w:rsidR="00292223" w:rsidRPr="002B5413" w:rsidRDefault="00292223" w:rsidP="00DF0F23">
                              <w:pPr>
                                <w:rPr>
                                  <w:del w:id="3464" w:author="pbx" w:date="2017-11-03T17:48:00Z"/>
                                </w:rPr>
                              </w:pPr>
                              <w:del w:id="3465" w:author="pbx" w:date="2017-11-03T17:48:00Z">
                                <w:r w:rsidRPr="005376AC">
                                  <w:rPr>
                                    <w:lang w:val="fr-CA"/>
                                  </w:rPr>
                                  <w:delText xml:space="preserve">    </w:delText>
                                </w:r>
                                <w:r w:rsidRPr="002B5413">
                                  <w:delText xml:space="preserve">&lt;author&gt; </w:delText>
                                </w:r>
                              </w:del>
                            </w:p>
                            <w:p w:rsidR="00292223" w:rsidRPr="002B5413" w:rsidRDefault="00292223" w:rsidP="00DF0F23">
                              <w:pPr>
                                <w:rPr>
                                  <w:del w:id="3466" w:author="pbx" w:date="2017-11-03T17:48:00Z"/>
                                </w:rPr>
                              </w:pPr>
                              <w:del w:id="3467" w:author="pbx" w:date="2017-11-03T17:48:00Z">
                                <w:r w:rsidRPr="002B5413">
                                  <w:delText xml:space="preserve">  </w:delText>
                                </w:r>
                                <w:r>
                                  <w:delText xml:space="preserve">    </w:delText>
                                </w:r>
                                <w:r w:rsidRPr="002B5413">
                                  <w:delText xml:space="preserve">&lt;territorialAuthority&gt; </w:delText>
                                </w:r>
                              </w:del>
                            </w:p>
                            <w:p w:rsidR="00292223" w:rsidRPr="005376AC" w:rsidRDefault="00292223" w:rsidP="00DF0F23">
                              <w:pPr>
                                <w:rPr>
                                  <w:del w:id="3468" w:author="pbx" w:date="2017-11-03T17:48:00Z"/>
                                </w:rPr>
                              </w:pPr>
                              <w:del w:id="3469" w:author="pbx" w:date="2017-11-03T17:48:00Z">
                                <w:r w:rsidRPr="005376AC">
                                  <w:delText xml:space="preserve">        &lt;territory&gt; </w:delText>
                                </w:r>
                              </w:del>
                            </w:p>
                            <w:p w:rsidR="00292223" w:rsidRPr="005376AC" w:rsidRDefault="00292223" w:rsidP="00DF0F23">
                              <w:pPr>
                                <w:rPr>
                                  <w:del w:id="3470" w:author="pbx" w:date="2017-11-03T17:48:00Z"/>
                                </w:rPr>
                              </w:pPr>
                              <w:del w:id="3471" w:author="pbx" w:date="2017-11-03T17:48:00Z">
                                <w:r w:rsidRPr="005376AC">
                                  <w:delText xml:space="preserve">          &lt;code code="CAN" codeSystem="</w:delText>
                                </w:r>
                                <w:r>
                                  <w:delText>2.16.840.1.113883.2.20.6.17</w:delText>
                                </w:r>
                                <w:r w:rsidRPr="005376AC">
                                  <w:delText>"/&gt;</w:delText>
                                </w:r>
                              </w:del>
                            </w:p>
                            <w:p w:rsidR="00292223" w:rsidRPr="005376AC" w:rsidRDefault="00292223" w:rsidP="002B5413">
                              <w:pPr>
                                <w:pStyle w:val="Default"/>
                                <w:rPr>
                                  <w:del w:id="3472"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1" type="#_x0000_t202" style="width:463.3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" fillcolor="#c6d9f1 [671]">
                  <v:shadow on="t" color="#bfbfbf [2412]" offset="0,4pt"/>
                  <v:textbox>
                    <w:txbxContent>
                      <w:p w14:paraId="002C9C53" w14:textId="77777777" w:rsidR="00292223" w:rsidRPr="002B5413" w:rsidRDefault="00292223" w:rsidP="00DF0F23">
                        <w:pPr>
                          <w:rPr>
                            <w:del w:id="4808" w:author="pbx" w:date="2017-11-03T17:48:00Z"/>
                          </w:rPr>
                        </w:pPr>
                        <w:del w:id="4809" w:author="pbx" w:date="2017-11-03T17:48:00Z">
                          <w:r w:rsidRPr="002B5413">
                            <w:delText>&lt;subjectOf&gt;</w:delText>
                          </w:r>
                        </w:del>
                      </w:p>
                      <w:p w14:paraId="4A75CE21" w14:textId="77777777" w:rsidR="00292223" w:rsidRPr="002B5413" w:rsidRDefault="00292223" w:rsidP="00DF0F23">
                        <w:pPr>
                          <w:rPr>
                            <w:del w:id="4810" w:author="pbx" w:date="2017-11-03T17:48:00Z"/>
                          </w:rPr>
                        </w:pPr>
                        <w:del w:id="4811" w:author="pbx" w:date="2017-11-03T17:48:00Z">
                          <w:r w:rsidRPr="002B5413">
                            <w:delText xml:space="preserve">  &lt;approval&gt; </w:delText>
                          </w:r>
                        </w:del>
                      </w:p>
                      <w:p w14:paraId="2471A7C0" w14:textId="77777777" w:rsidR="00292223" w:rsidRPr="002B5413" w:rsidRDefault="00292223" w:rsidP="00DF0F23">
                        <w:pPr>
                          <w:rPr>
                            <w:del w:id="4812" w:author="pbx" w:date="2017-11-03T17:48:00Z"/>
                          </w:rPr>
                        </w:pPr>
                        <w:del w:id="4813" w:author="pbx" w:date="2017-11-03T17:48:00Z">
                          <w:r>
                            <w:delText xml:space="preserve">    </w:delText>
                          </w:r>
                          <w:r w:rsidRPr="002B5413">
                            <w:delText>&lt;id extension="NDA123456" root="</w:delText>
                          </w:r>
                          <w:r>
                            <w:delText>2.16.840.1.113883.2.20.6.???</w:delText>
                          </w:r>
                          <w:r w:rsidRPr="002B5413">
                            <w:delText xml:space="preserve">"/&gt; </w:delText>
                          </w:r>
                        </w:del>
                      </w:p>
                      <w:p w14:paraId="373D37DC" w14:textId="77777777" w:rsidR="00292223" w:rsidRPr="005376AC" w:rsidRDefault="00292223" w:rsidP="00DF0F23">
                        <w:pPr>
                          <w:rPr>
                            <w:del w:id="4814" w:author="pbx" w:date="2017-11-03T17:48:00Z"/>
                            <w:lang w:val="fr-CA"/>
                          </w:rPr>
                        </w:pPr>
                        <w:del w:id="4815" w:author="pbx" w:date="2017-11-03T17:48:00Z">
                          <w:r w:rsidRPr="005376AC">
                            <w:rPr>
                              <w:lang w:val="fr-CA"/>
                            </w:rPr>
                            <w:delText>&lt;code code="C73594" codeSystem="</w:delText>
                          </w:r>
                          <w:r>
                            <w:rPr>
                              <w:lang w:val="fr-CA"/>
                            </w:rPr>
                            <w:delText>2.16.840.1.113883.2.20.6.11</w:delText>
                          </w:r>
                          <w:r w:rsidRPr="005376AC">
                            <w:rPr>
                              <w:lang w:val="fr-CA"/>
                            </w:rPr>
                            <w:delText xml:space="preserve">" displayName="NDA"/&gt; </w:delText>
                          </w:r>
                        </w:del>
                      </w:p>
                      <w:p w14:paraId="4294B4DC" w14:textId="77777777" w:rsidR="00292223" w:rsidRPr="002B5413" w:rsidRDefault="00292223" w:rsidP="00DF0F23">
                        <w:pPr>
                          <w:rPr>
                            <w:del w:id="4816" w:author="pbx" w:date="2017-11-03T17:48:00Z"/>
                          </w:rPr>
                        </w:pPr>
                        <w:del w:id="4817" w:author="pbx" w:date="2017-11-03T17:48:00Z">
                          <w:r w:rsidRPr="005376AC">
                            <w:rPr>
                              <w:lang w:val="fr-CA"/>
                            </w:rPr>
                            <w:delText xml:space="preserve">    </w:delText>
                          </w:r>
                          <w:r w:rsidRPr="002B5413">
                            <w:delText xml:space="preserve">&lt;author&gt; </w:delText>
                          </w:r>
                        </w:del>
                      </w:p>
                      <w:p w14:paraId="5DEB2FC4" w14:textId="77777777" w:rsidR="00292223" w:rsidRPr="002B5413" w:rsidRDefault="00292223" w:rsidP="00DF0F23">
                        <w:pPr>
                          <w:rPr>
                            <w:del w:id="4818" w:author="pbx" w:date="2017-11-03T17:48:00Z"/>
                          </w:rPr>
                        </w:pPr>
                        <w:del w:id="4819" w:author="pbx" w:date="2017-11-03T17:48:00Z">
                          <w:r w:rsidRPr="002B5413">
                            <w:delText xml:space="preserve">  </w:delText>
                          </w:r>
                          <w:r>
                            <w:delText xml:space="preserve">    </w:delText>
                          </w:r>
                          <w:r w:rsidRPr="002B5413">
                            <w:delText xml:space="preserve">&lt;territorialAuthority&gt; </w:delText>
                          </w:r>
                        </w:del>
                      </w:p>
                      <w:p w14:paraId="229455DC" w14:textId="77777777" w:rsidR="00292223" w:rsidRPr="005376AC" w:rsidRDefault="00292223" w:rsidP="00DF0F23">
                        <w:pPr>
                          <w:rPr>
                            <w:del w:id="4820" w:author="pbx" w:date="2017-11-03T17:48:00Z"/>
                          </w:rPr>
                        </w:pPr>
                        <w:del w:id="4821" w:author="pbx" w:date="2017-11-03T17:48:00Z">
                          <w:r w:rsidRPr="005376AC">
                            <w:delText xml:space="preserve">        &lt;territory&gt; </w:delText>
                          </w:r>
                        </w:del>
                      </w:p>
                      <w:p w14:paraId="2FAEA2BA" w14:textId="77777777" w:rsidR="00292223" w:rsidRPr="005376AC" w:rsidRDefault="00292223" w:rsidP="00DF0F23">
                        <w:pPr>
                          <w:rPr>
                            <w:del w:id="4822" w:author="pbx" w:date="2017-11-03T17:48:00Z"/>
                          </w:rPr>
                        </w:pPr>
                        <w:del w:id="4823" w:author="pbx" w:date="2017-11-03T17:48:00Z">
                          <w:r w:rsidRPr="005376AC">
                            <w:delText xml:space="preserve">          &lt;code code="CAN" codeSystem="</w:delText>
                          </w:r>
                          <w:r>
                            <w:delText>2.16.840.1.113883.2.20.6.17</w:delText>
                          </w:r>
                          <w:r w:rsidRPr="005376AC">
                            <w:delText>"/&gt;</w:delText>
                          </w:r>
                        </w:del>
                      </w:p>
                      <w:p w14:paraId="59A59030" w14:textId="77777777" w:rsidR="00292223" w:rsidRPr="005376AC" w:rsidRDefault="00292223" w:rsidP="002B5413">
                        <w:pPr>
                          <w:pStyle w:val="Default"/>
                          <w:rPr>
                            <w:del w:id="4824" w:author="pbx" w:date="2017-11-03T17:48:00Z"/>
                            <w:rFonts w:ascii="Courier New" w:hAnsi="Courier New" w:cs="Courier New"/>
                            <w:sz w:val="18"/>
                            <w:szCs w:val="18"/>
                          </w:rPr>
                        </w:pPr>
                      </w:p>
                    </w:txbxContent>
                  </v:textbox>
                  <w10:anchorlock/>
                </v:shape>
              </w:pict>
            </mc:Fallback>
          </mc:AlternateContent>
        </w:r>
      </w:del>
      <w:ins w:id="3473" w:author="pbx" w:date="2017-11-03T17:48:00Z">
        <w:r w:rsidR="00EE3CDB" w:rsidRPr="00EE3CDB">
          <w:t xml:space="preserve">&lt;part&gt; </w:t>
        </w:r>
      </w:ins>
    </w:p>
    <w:p w:rsidR="00EE3CDB" w:rsidRPr="00EE3CDB" w:rsidRDefault="00EE3CDB" w:rsidP="00EE3CDB">
      <w:pPr>
        <w:ind w:left="288"/>
        <w:rPr>
          <w:ins w:id="3474" w:author="pbx" w:date="2017-11-03T17:48:00Z"/>
        </w:rPr>
      </w:pPr>
      <w:ins w:id="3475" w:author="pbx" w:date="2017-11-03T17:48:00Z">
        <w:r w:rsidRPr="00EE3CDB">
          <w:t>&lt;partProduct/&gt;</w:t>
        </w:r>
      </w:ins>
    </w:p>
    <w:p w:rsidR="00EE3CDB" w:rsidRPr="00EE3CDB" w:rsidRDefault="00EE3CDB" w:rsidP="00EE3CDB">
      <w:pPr>
        <w:ind w:left="576"/>
        <w:rPr>
          <w:ins w:id="3476" w:author="pbx" w:date="2017-11-03T17:48:00Z"/>
        </w:rPr>
      </w:pPr>
      <w:ins w:id="3477" w:author="pbx" w:date="2017-11-03T17:48:00Z">
        <w:r w:rsidRPr="00EE3CDB">
          <w:t>&lt;subjectOf/&gt;</w:t>
        </w:r>
      </w:ins>
    </w:p>
    <w:p w:rsidR="00237038" w:rsidRDefault="00237038" w:rsidP="0080029F">
      <w:pPr>
        <w:rPr>
          <w:ins w:id="3478" w:author="pbx" w:date="2017-11-03T17:48:00Z"/>
          <w:szCs w:val="24"/>
        </w:rPr>
      </w:pPr>
    </w:p>
    <w:p w:rsidR="00237038" w:rsidRDefault="00EE3CDB" w:rsidP="0080029F">
      <w:pPr>
        <w:rPr>
          <w:ins w:id="3479" w:author="pbx" w:date="2017-11-03T17:48:00Z"/>
        </w:rPr>
      </w:pPr>
      <w:ins w:id="3480" w:author="pbx" w:date="2017-11-03T17:48:00Z">
        <w:r>
          <w:t>An e</w:t>
        </w:r>
        <w:r w:rsidR="00237038">
          <w:t>xample</w:t>
        </w:r>
        <w:r>
          <w:t xml:space="preserve"> is outlined below</w:t>
        </w:r>
        <w:r w:rsidR="00237038">
          <w:t>:</w:t>
        </w:r>
      </w:ins>
    </w:p>
    <w:p w:rsidR="00EE3CDB" w:rsidRPr="002B5413" w:rsidRDefault="00EE3CDB" w:rsidP="00EE3CDB">
      <w:pPr>
        <w:rPr>
          <w:ins w:id="3481" w:author="pbx" w:date="2017-11-03T17:48:00Z"/>
        </w:rPr>
      </w:pPr>
      <w:ins w:id="3482" w:author="pbx" w:date="2017-11-03T17:48:00Z">
        <w:r w:rsidRPr="002B5413">
          <w:t>&lt;subjectOf&gt;</w:t>
        </w:r>
      </w:ins>
    </w:p>
    <w:p w:rsidR="00EE3CDB" w:rsidRPr="002B5413" w:rsidRDefault="00EE3CDB" w:rsidP="00EE3CDB">
      <w:pPr>
        <w:ind w:left="288"/>
        <w:rPr>
          <w:ins w:id="3483" w:author="pbx" w:date="2017-11-03T17:48:00Z"/>
        </w:rPr>
      </w:pPr>
      <w:ins w:id="3484" w:author="pbx" w:date="2017-11-03T17:48:00Z">
        <w:r w:rsidRPr="002B5413">
          <w:t xml:space="preserve">&lt;approval&gt; </w:t>
        </w:r>
      </w:ins>
    </w:p>
    <w:p w:rsidR="00EE3CDB" w:rsidRPr="002B5413" w:rsidRDefault="00EE3CDB" w:rsidP="00EE3CDB">
      <w:pPr>
        <w:ind w:left="576"/>
        <w:rPr>
          <w:ins w:id="3485" w:author="pbx" w:date="2017-11-03T17:48:00Z"/>
        </w:rPr>
      </w:pPr>
      <w:ins w:id="3486" w:author="pbx" w:date="2017-11-03T17:48:00Z">
        <w:r>
          <w:t>&lt;id extension="NDS</w:t>
        </w:r>
        <w:r w:rsidRPr="002B5413">
          <w:t>123456" root="</w:t>
        </w:r>
        <w:r>
          <w:t>2.16.840.1.113883.2.20.6.42</w:t>
        </w:r>
        <w:r w:rsidRPr="002B5413">
          <w:t xml:space="preserve">"/&gt; </w:t>
        </w:r>
      </w:ins>
    </w:p>
    <w:p w:rsidR="00EE3CDB" w:rsidRPr="005376AC" w:rsidRDefault="00EE3CDB" w:rsidP="00EE3CDB">
      <w:pPr>
        <w:ind w:left="576"/>
        <w:rPr>
          <w:ins w:id="3487" w:author="pbx" w:date="2017-11-03T17:48:00Z"/>
          <w:lang w:val="fr-CA"/>
        </w:rPr>
      </w:pPr>
      <w:ins w:id="3488" w:author="pbx" w:date="2017-11-03T17:48:00Z">
        <w:r w:rsidRPr="005376AC">
          <w:rPr>
            <w:lang w:val="fr-CA"/>
          </w:rPr>
          <w:t>&lt;code code="C73594" codeSystem="</w:t>
        </w:r>
        <w:r>
          <w:rPr>
            <w:lang w:val="fr-CA"/>
          </w:rPr>
          <w:t>2.16.840.1.113883.2.20.6.11" displayName="NDS</w:t>
        </w:r>
        <w:r w:rsidRPr="005376AC">
          <w:rPr>
            <w:lang w:val="fr-CA"/>
          </w:rPr>
          <w:t xml:space="preserve">"/&gt; </w:t>
        </w:r>
      </w:ins>
    </w:p>
    <w:p w:rsidR="00EE3CDB" w:rsidRPr="002B5413" w:rsidRDefault="00EE3CDB" w:rsidP="00EE3CDB">
      <w:pPr>
        <w:ind w:left="576"/>
        <w:rPr>
          <w:ins w:id="3489" w:author="pbx" w:date="2017-11-03T17:48:00Z"/>
        </w:rPr>
      </w:pPr>
      <w:ins w:id="3490" w:author="pbx" w:date="2017-11-03T17:48:00Z">
        <w:r w:rsidRPr="002B5413">
          <w:t xml:space="preserve">&lt;author&gt; </w:t>
        </w:r>
      </w:ins>
    </w:p>
    <w:p w:rsidR="00EE3CDB" w:rsidRPr="002B5413" w:rsidRDefault="00EE3CDB" w:rsidP="00EE3CDB">
      <w:pPr>
        <w:ind w:left="864"/>
        <w:rPr>
          <w:ins w:id="3491" w:author="pbx" w:date="2017-11-03T17:48:00Z"/>
        </w:rPr>
      </w:pPr>
      <w:ins w:id="3492" w:author="pbx" w:date="2017-11-03T17:48:00Z">
        <w:r w:rsidRPr="002B5413">
          <w:t xml:space="preserve">&lt;territorialAuthority&gt; </w:t>
        </w:r>
      </w:ins>
    </w:p>
    <w:p w:rsidR="00EE3CDB" w:rsidRPr="005376AC" w:rsidRDefault="00EE3CDB" w:rsidP="00EE3CDB">
      <w:pPr>
        <w:ind w:left="1152"/>
        <w:rPr>
          <w:ins w:id="3493" w:author="pbx" w:date="2017-11-03T17:48:00Z"/>
        </w:rPr>
      </w:pPr>
      <w:ins w:id="3494" w:author="pbx" w:date="2017-11-03T17:48:00Z">
        <w:r w:rsidRPr="005376AC">
          <w:t xml:space="preserve">&lt;territory&gt; </w:t>
        </w:r>
      </w:ins>
    </w:p>
    <w:p w:rsidR="00EE3CDB" w:rsidRPr="005376AC" w:rsidRDefault="00EE3CDB" w:rsidP="00EE3CDB">
      <w:pPr>
        <w:ind w:left="1440"/>
        <w:rPr>
          <w:ins w:id="3495" w:author="pbx" w:date="2017-11-03T17:48:00Z"/>
        </w:rPr>
      </w:pPr>
      <w:ins w:id="3496" w:author="pbx" w:date="2017-11-03T17:48:00Z">
        <w:r w:rsidRPr="005376AC">
          <w:t>&lt;code code="CAN" codeSystem="</w:t>
        </w:r>
        <w:r>
          <w:t>2.16.840.1.113883.2.20.6.17</w:t>
        </w:r>
        <w:r w:rsidRPr="005376AC">
          <w:t>"/&gt;</w:t>
        </w:r>
      </w:ins>
    </w:p>
    <w:p w:rsidR="00EE3CDB" w:rsidRPr="005376AC" w:rsidRDefault="00EE3CDB" w:rsidP="00EE3CDB">
      <w:pPr>
        <w:pStyle w:val="Default"/>
        <w:rPr>
          <w:rFonts w:ascii="Courier New" w:hAnsi="Courier New" w:cs="Courier New"/>
          <w:sz w:val="18"/>
          <w:szCs w:val="18"/>
        </w:rPr>
      </w:pPr>
    </w:p>
    <w:p w:rsidR="00FE1A76" w:rsidRDefault="00FE1A76" w:rsidP="001D67E2">
      <w:pPr>
        <w:pStyle w:val="Heading3"/>
      </w:pPr>
      <w:bookmarkStart w:id="3497" w:name="_Ref443424420"/>
      <w:bookmarkStart w:id="3498" w:name="_Ref443424430"/>
      <w:bookmarkStart w:id="3499" w:name="_Ref443424528"/>
      <w:bookmarkStart w:id="3500" w:name="_Ref443424535"/>
      <w:bookmarkStart w:id="3501" w:name="_Ref443433447"/>
      <w:bookmarkStart w:id="3502" w:name="_Toc495429291"/>
      <w:bookmarkStart w:id="3503" w:name="_Toc495068763"/>
      <w:bookmarkStart w:id="3504" w:name="_Toc497495440"/>
      <w:r>
        <w:t>Marketing status</w:t>
      </w:r>
      <w:bookmarkEnd w:id="3497"/>
      <w:bookmarkEnd w:id="3498"/>
      <w:bookmarkEnd w:id="3499"/>
      <w:bookmarkEnd w:id="3500"/>
      <w:bookmarkEnd w:id="3501"/>
      <w:bookmarkEnd w:id="3502"/>
      <w:bookmarkEnd w:id="3503"/>
      <w:bookmarkEnd w:id="3504"/>
    </w:p>
    <w:p w:rsidR="00FE1A76" w:rsidRDefault="00FE1A76" w:rsidP="0080029F">
      <w:r>
        <w:t>The marketing status provides information on when the product is on or off the market.</w:t>
      </w:r>
    </w:p>
    <w:p w:rsidR="00FE1A76" w:rsidRDefault="00FE1A76" w:rsidP="00DF0F23">
      <w:pPr>
        <w:rPr>
          <w:del w:id="3505" w:author="pbx" w:date="2017-11-03T17:48:00Z"/>
          <w:szCs w:val="24"/>
        </w:rPr>
      </w:pPr>
      <w:del w:id="3506" w:author="pbx" w:date="2017-11-03T17:48:00Z">
        <w:r w:rsidRPr="000A6564">
          <w:rPr>
            <w:noProof/>
            <w:lang w:val="en-US"/>
          </w:rPr>
          <mc:AlternateContent>
            <mc:Choice Requires="wps">
              <w:drawing>
                <wp:inline distT="0" distB="0" distL="0" distR="0" wp14:anchorId="22539A99" wp14:editId="7C5E93E1">
                  <wp:extent cx="5955527" cy="1352550"/>
                  <wp:effectExtent l="57150" t="0" r="83820" b="133350"/>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527" cy="13525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3507" w:author="pbx" w:date="2017-11-03T17:48:00Z"/>
                                </w:rPr>
                              </w:pPr>
                              <w:del w:id="3508" w:author="pbx" w:date="2017-11-03T17:48:00Z">
                                <w:r w:rsidRPr="002B5413">
                                  <w:delText xml:space="preserve">&lt;subject&gt; </w:delText>
                                </w:r>
                              </w:del>
                            </w:p>
                            <w:p w:rsidR="00292223" w:rsidRPr="002B5413" w:rsidRDefault="00292223" w:rsidP="00DF0F23">
                              <w:pPr>
                                <w:rPr>
                                  <w:del w:id="3509" w:author="pbx" w:date="2017-11-03T17:48:00Z"/>
                                </w:rPr>
                              </w:pPr>
                              <w:del w:id="3510" w:author="pbx" w:date="2017-11-03T17:48:00Z">
                                <w:r w:rsidRPr="002B5413">
                                  <w:delText xml:space="preserve">  &lt;manufacturedProduct&gt;...&lt;/manufacturedProduct&gt;</w:delText>
                                </w:r>
                              </w:del>
                            </w:p>
                            <w:p w:rsidR="00292223" w:rsidRPr="002B5413" w:rsidRDefault="00292223" w:rsidP="00DF0F23">
                              <w:pPr>
                                <w:rPr>
                                  <w:del w:id="3511" w:author="pbx" w:date="2017-11-03T17:48:00Z"/>
                                </w:rPr>
                              </w:pPr>
                              <w:del w:id="3512" w:author="pbx" w:date="2017-11-03T17:48:00Z">
                                <w:r>
                                  <w:delText xml:space="preserve">  </w:delText>
                                </w:r>
                                <w:r w:rsidRPr="002B5413">
                                  <w:delText xml:space="preserve">&lt;subjectOf&gt; </w:delText>
                                </w:r>
                              </w:del>
                            </w:p>
                            <w:p w:rsidR="00292223" w:rsidRPr="005376AC" w:rsidRDefault="00292223" w:rsidP="00DF0F23">
                              <w:pPr>
                                <w:rPr>
                                  <w:del w:id="3513" w:author="pbx" w:date="2017-11-03T17:48:00Z"/>
                                </w:rPr>
                              </w:pPr>
                              <w:del w:id="3514" w:author="pbx" w:date="2017-11-03T17:48:00Z">
                                <w:r w:rsidRPr="005376AC">
                                  <w:delText xml:space="preserve">    &lt;marketingAct&gt; </w:delText>
                                </w:r>
                              </w:del>
                            </w:p>
                            <w:p w:rsidR="00292223" w:rsidRPr="002B5413" w:rsidRDefault="00292223" w:rsidP="00DF0F23">
                              <w:pPr>
                                <w:rPr>
                                  <w:del w:id="3515" w:author="pbx" w:date="2017-11-03T17:48:00Z"/>
                                  <w:lang w:val="fr-CA"/>
                                </w:rPr>
                              </w:pPr>
                              <w:del w:id="3516" w:author="pbx" w:date="2017-11-03T17:48:00Z">
                                <w:r w:rsidRPr="005376AC">
                                  <w:delText xml:space="preserve">      </w:delText>
                                </w:r>
                                <w:r w:rsidRPr="002B5413">
                                  <w:rPr>
                                    <w:lang w:val="fr-CA"/>
                                  </w:rPr>
                                  <w:delText>&lt;code code="</w:delText>
                                </w:r>
                                <w:r>
                                  <w:rPr>
                                    <w:lang w:val="fr-CA"/>
                                  </w:rPr>
                                  <w:delText>2</w:delText>
                                </w:r>
                                <w:r w:rsidRPr="002B5413">
                                  <w:rPr>
                                    <w:lang w:val="fr-CA"/>
                                  </w:rPr>
                                  <w:delText>" codeSystem="</w:delText>
                                </w:r>
                                <w:r>
                                  <w:rPr>
                                    <w:lang w:val="fr-CA"/>
                                  </w:rPr>
                                  <w:delText>2.16.840.1.113883.2.20.6.18</w:delText>
                                </w:r>
                                <w:r w:rsidRPr="002B5413">
                                  <w:rPr>
                                    <w:lang w:val="fr-CA"/>
                                  </w:rPr>
                                  <w:delText xml:space="preserve">"/&gt; </w:delText>
                                </w:r>
                              </w:del>
                            </w:p>
                            <w:p w:rsidR="00292223" w:rsidRPr="002B5413" w:rsidRDefault="00292223" w:rsidP="00DF0F23">
                              <w:pPr>
                                <w:rPr>
                                  <w:del w:id="3517" w:author="pbx" w:date="2017-11-03T17:48:00Z"/>
                                  <w:lang w:val="fr-CA"/>
                                </w:rPr>
                              </w:pPr>
                              <w:del w:id="3518" w:author="pbx" w:date="2017-11-03T17:48:00Z">
                                <w:r w:rsidRPr="002B5413">
                                  <w:rPr>
                                    <w:lang w:val="fr-CA"/>
                                  </w:rPr>
                                  <w:delText xml:space="preserve">    </w:delText>
                                </w:r>
                                <w:r>
                                  <w:rPr>
                                    <w:lang w:val="fr-CA"/>
                                  </w:rPr>
                                  <w:delText xml:space="preserve">  </w:delText>
                                </w:r>
                                <w:r w:rsidRPr="002B5413">
                                  <w:rPr>
                                    <w:lang w:val="fr-CA"/>
                                  </w:rPr>
                                  <w:delText xml:space="preserve">&lt;statusCode code="active"/&gt; </w:delText>
                                </w:r>
                              </w:del>
                            </w:p>
                            <w:p w:rsidR="00292223" w:rsidRPr="002B5413" w:rsidRDefault="00292223" w:rsidP="00DF0F23">
                              <w:pPr>
                                <w:rPr>
                                  <w:del w:id="3519" w:author="pbx" w:date="2017-11-03T17:48:00Z"/>
                                </w:rPr>
                              </w:pPr>
                              <w:del w:id="3520" w:author="pbx" w:date="2017-11-03T17:48:00Z">
                                <w:r w:rsidRPr="005376AC">
                                  <w:rPr>
                                    <w:lang w:val="fr-CA"/>
                                  </w:rPr>
                                  <w:delText xml:space="preserve">      </w:delText>
                                </w:r>
                                <w:r w:rsidRPr="002B5413">
                                  <w:delText>&lt;effectiveTime&gt; &lt;low value="20040120"/&gt;</w:delText>
                                </w:r>
                              </w:del>
                            </w:p>
                            <w:p w:rsidR="00292223" w:rsidRPr="002B5413" w:rsidRDefault="00292223" w:rsidP="002B5413">
                              <w:pPr>
                                <w:pStyle w:val="Default"/>
                                <w:rPr>
                                  <w:del w:id="3521"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2" type="#_x0000_t202" style="width:468.9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" fillcolor="#c6d9f1 [671]">
                  <v:shadow on="t" color="#bfbfbf [2412]" offset="0,4pt"/>
                  <v:textbox>
                    <w:txbxContent>
                      <w:p w14:paraId="4B415126" w14:textId="77777777" w:rsidR="00292223" w:rsidRPr="002B5413" w:rsidRDefault="00292223" w:rsidP="00DF0F23">
                        <w:pPr>
                          <w:rPr>
                            <w:del w:id="4873" w:author="pbx" w:date="2017-11-03T17:48:00Z"/>
                          </w:rPr>
                        </w:pPr>
                        <w:del w:id="4874" w:author="pbx" w:date="2017-11-03T17:48:00Z">
                          <w:r w:rsidRPr="002B5413">
                            <w:delText xml:space="preserve">&lt;subject&gt; </w:delText>
                          </w:r>
                        </w:del>
                      </w:p>
                      <w:p w14:paraId="23D30C94" w14:textId="77777777" w:rsidR="00292223" w:rsidRPr="002B5413" w:rsidRDefault="00292223" w:rsidP="00DF0F23">
                        <w:pPr>
                          <w:rPr>
                            <w:del w:id="4875" w:author="pbx" w:date="2017-11-03T17:48:00Z"/>
                          </w:rPr>
                        </w:pPr>
                        <w:del w:id="4876" w:author="pbx" w:date="2017-11-03T17:48:00Z">
                          <w:r w:rsidRPr="002B5413">
                            <w:delText xml:space="preserve">  &lt;manufacturedProduct&gt;...&lt;/manufacturedProduct&gt;</w:delText>
                          </w:r>
                        </w:del>
                      </w:p>
                      <w:p w14:paraId="72964136" w14:textId="77777777" w:rsidR="00292223" w:rsidRPr="002B5413" w:rsidRDefault="00292223" w:rsidP="00DF0F23">
                        <w:pPr>
                          <w:rPr>
                            <w:del w:id="4877" w:author="pbx" w:date="2017-11-03T17:48:00Z"/>
                          </w:rPr>
                        </w:pPr>
                        <w:del w:id="4878" w:author="pbx" w:date="2017-11-03T17:48:00Z">
                          <w:r>
                            <w:delText xml:space="preserve">  </w:delText>
                          </w:r>
                          <w:r w:rsidRPr="002B5413">
                            <w:delText xml:space="preserve">&lt;subjectOf&gt; </w:delText>
                          </w:r>
                        </w:del>
                      </w:p>
                      <w:p w14:paraId="09509E58" w14:textId="77777777" w:rsidR="00292223" w:rsidRPr="005376AC" w:rsidRDefault="00292223" w:rsidP="00DF0F23">
                        <w:pPr>
                          <w:rPr>
                            <w:del w:id="4879" w:author="pbx" w:date="2017-11-03T17:48:00Z"/>
                          </w:rPr>
                        </w:pPr>
                        <w:del w:id="4880" w:author="pbx" w:date="2017-11-03T17:48:00Z">
                          <w:r w:rsidRPr="005376AC">
                            <w:delText xml:space="preserve">    &lt;marketingAct&gt; </w:delText>
                          </w:r>
                        </w:del>
                      </w:p>
                      <w:p w14:paraId="74D754D5" w14:textId="77777777" w:rsidR="00292223" w:rsidRPr="002B5413" w:rsidRDefault="00292223" w:rsidP="00DF0F23">
                        <w:pPr>
                          <w:rPr>
                            <w:del w:id="4881" w:author="pbx" w:date="2017-11-03T17:48:00Z"/>
                            <w:lang w:val="fr-CA"/>
                          </w:rPr>
                        </w:pPr>
                        <w:del w:id="4882" w:author="pbx" w:date="2017-11-03T17:48:00Z">
                          <w:r w:rsidRPr="005376AC">
                            <w:delText xml:space="preserve">      </w:delText>
                          </w:r>
                          <w:r w:rsidRPr="002B5413">
                            <w:rPr>
                              <w:lang w:val="fr-CA"/>
                            </w:rPr>
                            <w:delText>&lt;code code="</w:delText>
                          </w:r>
                          <w:r>
                            <w:rPr>
                              <w:lang w:val="fr-CA"/>
                            </w:rPr>
                            <w:delText>2</w:delText>
                          </w:r>
                          <w:r w:rsidRPr="002B5413">
                            <w:rPr>
                              <w:lang w:val="fr-CA"/>
                            </w:rPr>
                            <w:delText>" codeSystem="</w:delText>
                          </w:r>
                          <w:r>
                            <w:rPr>
                              <w:lang w:val="fr-CA"/>
                            </w:rPr>
                            <w:delText>2.16.840.1.113883.2.20.6.18</w:delText>
                          </w:r>
                          <w:r w:rsidRPr="002B5413">
                            <w:rPr>
                              <w:lang w:val="fr-CA"/>
                            </w:rPr>
                            <w:delText xml:space="preserve">"/&gt; </w:delText>
                          </w:r>
                        </w:del>
                      </w:p>
                      <w:p w14:paraId="03DE586F" w14:textId="77777777" w:rsidR="00292223" w:rsidRPr="002B5413" w:rsidRDefault="00292223" w:rsidP="00DF0F23">
                        <w:pPr>
                          <w:rPr>
                            <w:del w:id="4883" w:author="pbx" w:date="2017-11-03T17:48:00Z"/>
                            <w:lang w:val="fr-CA"/>
                          </w:rPr>
                        </w:pPr>
                        <w:del w:id="4884" w:author="pbx" w:date="2017-11-03T17:48:00Z">
                          <w:r w:rsidRPr="002B5413">
                            <w:rPr>
                              <w:lang w:val="fr-CA"/>
                            </w:rPr>
                            <w:delText xml:space="preserve">    </w:delText>
                          </w:r>
                          <w:r>
                            <w:rPr>
                              <w:lang w:val="fr-CA"/>
                            </w:rPr>
                            <w:delText xml:space="preserve">  </w:delText>
                          </w:r>
                          <w:r w:rsidRPr="002B5413">
                            <w:rPr>
                              <w:lang w:val="fr-CA"/>
                            </w:rPr>
                            <w:delText xml:space="preserve">&lt;statusCode code="active"/&gt; </w:delText>
                          </w:r>
                        </w:del>
                      </w:p>
                      <w:p w14:paraId="03F340EB" w14:textId="77777777" w:rsidR="00292223" w:rsidRPr="002B5413" w:rsidRDefault="00292223" w:rsidP="00DF0F23">
                        <w:pPr>
                          <w:rPr>
                            <w:del w:id="4885" w:author="pbx" w:date="2017-11-03T17:48:00Z"/>
                          </w:rPr>
                        </w:pPr>
                        <w:del w:id="4886" w:author="pbx" w:date="2017-11-03T17:48:00Z">
                          <w:r w:rsidRPr="005376AC">
                            <w:rPr>
                              <w:lang w:val="fr-CA"/>
                            </w:rPr>
                            <w:delText xml:space="preserve">      </w:delText>
                          </w:r>
                          <w:r w:rsidRPr="002B5413">
                            <w:delText>&lt;effectiveTime&gt; &lt;low value="20040120"/&gt;</w:delText>
                          </w:r>
                        </w:del>
                      </w:p>
                      <w:p w14:paraId="260E1964" w14:textId="77777777" w:rsidR="00292223" w:rsidRPr="002B5413" w:rsidRDefault="00292223" w:rsidP="002B5413">
                        <w:pPr>
                          <w:pStyle w:val="Default"/>
                          <w:rPr>
                            <w:del w:id="4887" w:author="pbx" w:date="2017-11-03T17:48:00Z"/>
                            <w:rFonts w:ascii="Courier New" w:hAnsi="Courier New" w:cs="Courier New"/>
                            <w:sz w:val="18"/>
                            <w:szCs w:val="18"/>
                          </w:rPr>
                        </w:pPr>
                      </w:p>
                    </w:txbxContent>
                  </v:textbox>
                  <w10:anchorlock/>
                </v:shape>
              </w:pict>
            </mc:Fallback>
          </mc:AlternateContent>
        </w:r>
      </w:del>
    </w:p>
    <w:p w:rsidR="00EE3CDB" w:rsidRPr="002B5413" w:rsidRDefault="00EE3CDB" w:rsidP="00EE3CDB">
      <w:pPr>
        <w:rPr>
          <w:ins w:id="3522" w:author="pbx" w:date="2017-11-03T17:48:00Z"/>
        </w:rPr>
      </w:pPr>
      <w:ins w:id="3523" w:author="pbx" w:date="2017-11-03T17:48:00Z">
        <w:r w:rsidRPr="002B5413">
          <w:t xml:space="preserve">&lt;subject&gt; </w:t>
        </w:r>
      </w:ins>
    </w:p>
    <w:p w:rsidR="00EE3CDB" w:rsidRPr="002B5413" w:rsidRDefault="00EE3CDB" w:rsidP="00EE3CDB">
      <w:pPr>
        <w:ind w:left="288"/>
        <w:rPr>
          <w:ins w:id="3524" w:author="pbx" w:date="2017-11-03T17:48:00Z"/>
        </w:rPr>
      </w:pPr>
      <w:ins w:id="3525" w:author="pbx" w:date="2017-11-03T17:48:00Z">
        <w:r w:rsidRPr="002B5413">
          <w:t>&lt;manufacturedProduct&gt;...&lt;/manufacturedProduct&gt;</w:t>
        </w:r>
      </w:ins>
    </w:p>
    <w:p w:rsidR="00EE3CDB" w:rsidRPr="002B5413" w:rsidRDefault="00EE3CDB" w:rsidP="00EE3CDB">
      <w:pPr>
        <w:ind w:left="288"/>
        <w:rPr>
          <w:ins w:id="3526" w:author="pbx" w:date="2017-11-03T17:48:00Z"/>
        </w:rPr>
      </w:pPr>
      <w:ins w:id="3527" w:author="pbx" w:date="2017-11-03T17:48:00Z">
        <w:r w:rsidRPr="002B5413">
          <w:t xml:space="preserve">&lt;subjectOf&gt; </w:t>
        </w:r>
      </w:ins>
    </w:p>
    <w:p w:rsidR="00EE3CDB" w:rsidRPr="005376AC" w:rsidRDefault="00EE3CDB" w:rsidP="00EE3CDB">
      <w:pPr>
        <w:ind w:left="576"/>
        <w:rPr>
          <w:ins w:id="3528" w:author="pbx" w:date="2017-11-03T17:48:00Z"/>
        </w:rPr>
      </w:pPr>
      <w:ins w:id="3529" w:author="pbx" w:date="2017-11-03T17:48:00Z">
        <w:r w:rsidRPr="005376AC">
          <w:t xml:space="preserve">&lt;marketingAct&gt; </w:t>
        </w:r>
      </w:ins>
    </w:p>
    <w:p w:rsidR="00EE3CDB" w:rsidRPr="002B5413" w:rsidRDefault="00EE3CDB" w:rsidP="00626F8B">
      <w:pPr>
        <w:ind w:left="864"/>
        <w:rPr>
          <w:ins w:id="3530" w:author="pbx" w:date="2017-11-03T17:48:00Z"/>
          <w:lang w:val="fr-CA"/>
        </w:rPr>
      </w:pPr>
      <w:ins w:id="3531" w:author="pbx" w:date="2017-11-03T17:48:00Z">
        <w:r w:rsidRPr="002B5413">
          <w:rPr>
            <w:lang w:val="fr-CA"/>
          </w:rPr>
          <w:t>&lt;code code="</w:t>
        </w:r>
        <w:r>
          <w:rPr>
            <w:lang w:val="fr-CA"/>
          </w:rPr>
          <w:t>2</w:t>
        </w:r>
        <w:r w:rsidRPr="002B5413">
          <w:rPr>
            <w:lang w:val="fr-CA"/>
          </w:rPr>
          <w:t>" codeSystem="</w:t>
        </w:r>
        <w:r>
          <w:rPr>
            <w:lang w:val="fr-CA"/>
          </w:rPr>
          <w:t>2.16.840.1.113883.2.20.6.18</w:t>
        </w:r>
        <w:r w:rsidRPr="002B5413">
          <w:rPr>
            <w:lang w:val="fr-CA"/>
          </w:rPr>
          <w:t xml:space="preserve">"/&gt; </w:t>
        </w:r>
      </w:ins>
    </w:p>
    <w:p w:rsidR="00EE3CDB" w:rsidRPr="002B5413" w:rsidRDefault="00EE3CDB" w:rsidP="00626F8B">
      <w:pPr>
        <w:ind w:left="864"/>
        <w:rPr>
          <w:ins w:id="3532" w:author="pbx" w:date="2017-11-03T17:48:00Z"/>
          <w:lang w:val="fr-CA"/>
        </w:rPr>
      </w:pPr>
      <w:ins w:id="3533" w:author="pbx" w:date="2017-11-03T17:48:00Z">
        <w:r w:rsidRPr="002B5413">
          <w:rPr>
            <w:lang w:val="fr-CA"/>
          </w:rPr>
          <w:t xml:space="preserve">&lt;statusCode code="active"/&gt; </w:t>
        </w:r>
      </w:ins>
    </w:p>
    <w:p w:rsidR="0025656F" w:rsidRDefault="00EE3CDB" w:rsidP="00626F8B">
      <w:pPr>
        <w:ind w:left="864"/>
        <w:rPr>
          <w:ins w:id="3534" w:author="pbx" w:date="2017-11-03T17:48:00Z"/>
        </w:rPr>
      </w:pPr>
      <w:ins w:id="3535" w:author="pbx" w:date="2017-11-03T17:48:00Z">
        <w:r w:rsidRPr="002B5413">
          <w:t xml:space="preserve">&lt;effectiveTime&gt; </w:t>
        </w:r>
      </w:ins>
    </w:p>
    <w:p w:rsidR="00EE3CDB" w:rsidRPr="002B5413" w:rsidRDefault="00EE3CDB" w:rsidP="0025656F">
      <w:pPr>
        <w:ind w:left="1152"/>
        <w:rPr>
          <w:ins w:id="3536" w:author="pbx" w:date="2017-11-03T17:48:00Z"/>
        </w:rPr>
      </w:pPr>
      <w:ins w:id="3537" w:author="pbx" w:date="2017-11-03T17:48:00Z">
        <w:r w:rsidRPr="002B5413">
          <w:t>&lt;</w:t>
        </w:r>
        <w:r w:rsidR="00626F8B">
          <w:t>high</w:t>
        </w:r>
        <w:r w:rsidRPr="002B5413">
          <w:t xml:space="preserve"> value="20040120"/&gt;</w:t>
        </w:r>
      </w:ins>
    </w:p>
    <w:p w:rsidR="00EE3CDB" w:rsidRPr="002B5413" w:rsidRDefault="00EE3CDB" w:rsidP="00EE3CDB">
      <w:pPr>
        <w:pStyle w:val="Default"/>
        <w:rPr>
          <w:rFonts w:ascii="Courier New" w:hAnsi="Courier New" w:cs="Courier New"/>
          <w:sz w:val="18"/>
          <w:szCs w:val="18"/>
        </w:rPr>
      </w:pPr>
    </w:p>
    <w:p w:rsidR="00FE1A76" w:rsidRDefault="00FE1A76" w:rsidP="00DF0F23">
      <w:pPr>
        <w:rPr>
          <w:del w:id="3538" w:author="pbx" w:date="2017-11-03T17:48:00Z"/>
        </w:rPr>
      </w:pPr>
      <w:r>
        <w:t>The &lt;code&gt; indicates the activity of “marketing”. The status of the product is described in the &lt;statusCode&gt; as either “active” for being on the market or “completed” when marketing is done the product is no longer going to be available on the market. The date when the product is on or off the market is included in the &lt;effectiveTime&gt;. The date when the product is on the market is characterized by the &lt;low value</w:t>
      </w:r>
      <w:del w:id="3539" w:author="pbx" w:date="2017-11-03T17:48:00Z">
        <w:r>
          <w:delText>&gt;.</w:delText>
        </w:r>
        <w:r w:rsidR="00B50236">
          <w:delText xml:space="preserve"> </w:delText>
        </w:r>
        <w:r>
          <w:delText>Example of a currently marketed</w:delText>
        </w:r>
      </w:del>
      <w:ins w:id="3540" w:author="pbx" w:date="2017-11-03T17:48:00Z">
        <w:r>
          <w:t>&gt;</w:t>
        </w:r>
        <w:r w:rsidR="00626F8B">
          <w:t xml:space="preserve"> while the date the</w:t>
        </w:r>
      </w:ins>
      <w:r w:rsidR="00626F8B">
        <w:t xml:space="preserve"> product</w:t>
      </w:r>
      <w:del w:id="3541" w:author="pbx" w:date="2017-11-03T17:48:00Z">
        <w:r>
          <w:delText>:</w:delText>
        </w:r>
      </w:del>
    </w:p>
    <w:p w:rsidR="009A7B1E" w:rsidRDefault="009A7B1E" w:rsidP="00DF0F23">
      <w:pPr>
        <w:rPr>
          <w:del w:id="3542" w:author="pbx" w:date="2017-11-03T17:48:00Z"/>
        </w:rPr>
      </w:pPr>
    </w:p>
    <w:p w:rsidR="00FE1A76" w:rsidRDefault="00A73396" w:rsidP="00DF0F23">
      <w:pPr>
        <w:rPr>
          <w:del w:id="3543" w:author="pbx" w:date="2017-11-03T17:48:00Z"/>
        </w:rPr>
      </w:pPr>
      <w:del w:id="3544" w:author="pbx" w:date="2017-11-03T17:48:00Z">
        <w:r w:rsidRPr="000A6564">
          <w:rPr>
            <w:noProof/>
            <w:lang w:val="en-US"/>
          </w:rPr>
          <mc:AlternateContent>
            <mc:Choice Requires="wps">
              <w:drawing>
                <wp:inline distT="0" distB="0" distL="0" distR="0" wp14:anchorId="1EC76450" wp14:editId="6260219C">
                  <wp:extent cx="5955030" cy="1619250"/>
                  <wp:effectExtent l="57150" t="0" r="83820" b="13335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619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3545" w:author="pbx" w:date="2017-11-03T17:48:00Z"/>
                                </w:rPr>
                              </w:pPr>
                              <w:del w:id="3546" w:author="pbx" w:date="2017-11-03T17:48:00Z">
                                <w:r w:rsidRPr="002B5413">
                                  <w:delText xml:space="preserve">&lt;subjectOf&gt; </w:delText>
                                </w:r>
                              </w:del>
                            </w:p>
                            <w:p w:rsidR="00292223" w:rsidRPr="002B5413" w:rsidRDefault="00292223" w:rsidP="00DF0F23">
                              <w:pPr>
                                <w:rPr>
                                  <w:del w:id="3547" w:author="pbx" w:date="2017-11-03T17:48:00Z"/>
                                </w:rPr>
                              </w:pPr>
                              <w:del w:id="3548" w:author="pbx" w:date="2017-11-03T17:48:00Z">
                                <w:r>
                                  <w:delText xml:space="preserve">  </w:delText>
                                </w:r>
                                <w:r w:rsidRPr="002B5413">
                                  <w:delText xml:space="preserve">&lt;marketingAct&gt; </w:delText>
                                </w:r>
                              </w:del>
                            </w:p>
                            <w:p w:rsidR="00292223" w:rsidRPr="002B5413" w:rsidRDefault="00292223" w:rsidP="00DF0F23">
                              <w:pPr>
                                <w:rPr>
                                  <w:del w:id="3549" w:author="pbx" w:date="2017-11-03T17:48:00Z"/>
                                </w:rPr>
                              </w:pPr>
                              <w:del w:id="3550" w:author="pbx" w:date="2017-11-03T17:48:00Z">
                                <w:r>
                                  <w:delText xml:space="preserve">    </w:delText>
                                </w:r>
                                <w:r w:rsidRPr="002B5413">
                                  <w:delText>&lt;code code="</w:delText>
                                </w:r>
                                <w:r>
                                  <w:delText>2</w:delText>
                                </w:r>
                                <w:r w:rsidRPr="002B5413">
                                  <w:delText>" codeSystem="</w:delText>
                                </w:r>
                                <w:r>
                                  <w:delText>2.16.840.1.113883.2.20.6.18</w:delText>
                                </w:r>
                                <w:r w:rsidRPr="002B5413">
                                  <w:delText xml:space="preserve">"/&gt; </w:delText>
                                </w:r>
                              </w:del>
                            </w:p>
                            <w:p w:rsidR="00292223" w:rsidRPr="002B5413" w:rsidRDefault="00292223" w:rsidP="00DF0F23">
                              <w:pPr>
                                <w:rPr>
                                  <w:del w:id="3551" w:author="pbx" w:date="2017-11-03T17:48:00Z"/>
                                </w:rPr>
                              </w:pPr>
                              <w:del w:id="3552" w:author="pbx" w:date="2017-11-03T17:48:00Z">
                                <w:r>
                                  <w:delText xml:space="preserve">    </w:delText>
                                </w:r>
                                <w:r w:rsidRPr="002B5413">
                                  <w:delText xml:space="preserve">&lt;statusCode code="active"/&gt; </w:delText>
                                </w:r>
                              </w:del>
                            </w:p>
                            <w:p w:rsidR="00292223" w:rsidRPr="002B5413" w:rsidRDefault="00292223" w:rsidP="00DF0F23">
                              <w:pPr>
                                <w:rPr>
                                  <w:del w:id="3553" w:author="pbx" w:date="2017-11-03T17:48:00Z"/>
                                </w:rPr>
                              </w:pPr>
                              <w:del w:id="3554" w:author="pbx" w:date="2017-11-03T17:48:00Z">
                                <w:r>
                                  <w:delText xml:space="preserve">    </w:delText>
                                </w:r>
                                <w:r w:rsidRPr="002B5413">
                                  <w:delText xml:space="preserve">&lt;effectiveTime&gt; </w:delText>
                                </w:r>
                              </w:del>
                            </w:p>
                            <w:p w:rsidR="00292223" w:rsidRPr="002B5413" w:rsidRDefault="00292223" w:rsidP="00DF0F23">
                              <w:pPr>
                                <w:rPr>
                                  <w:del w:id="3555" w:author="pbx" w:date="2017-11-03T17:48:00Z"/>
                                </w:rPr>
                              </w:pPr>
                              <w:del w:id="3556" w:author="pbx" w:date="2017-11-03T17:48:00Z">
                                <w:r>
                                  <w:delText xml:space="preserve">      </w:delText>
                                </w:r>
                                <w:r w:rsidRPr="002B5413">
                                  <w:delText xml:space="preserve">&lt;low value="date when on the market"/&gt; </w:delText>
                                </w:r>
                              </w:del>
                            </w:p>
                            <w:p w:rsidR="00292223" w:rsidRPr="002B5413" w:rsidRDefault="00292223" w:rsidP="00DF0F23">
                              <w:pPr>
                                <w:rPr>
                                  <w:del w:id="3557" w:author="pbx" w:date="2017-11-03T17:48:00Z"/>
                                </w:rPr>
                              </w:pPr>
                              <w:del w:id="3558" w:author="pbx" w:date="2017-11-03T17:48:00Z">
                                <w:r>
                                  <w:delText xml:space="preserve">    </w:delText>
                                </w:r>
                                <w:r w:rsidRPr="002B5413">
                                  <w:delText xml:space="preserve">&lt;/effectiveTime&gt; </w:delText>
                                </w:r>
                              </w:del>
                            </w:p>
                            <w:p w:rsidR="00292223" w:rsidRPr="002B5413" w:rsidRDefault="00292223" w:rsidP="00DF0F23">
                              <w:pPr>
                                <w:rPr>
                                  <w:del w:id="3559" w:author="pbx" w:date="2017-11-03T17:48:00Z"/>
                                </w:rPr>
                              </w:pPr>
                              <w:del w:id="3560" w:author="pbx" w:date="2017-11-03T17:48:00Z">
                                <w:r>
                                  <w:delText xml:space="preserve">  </w:delText>
                                </w:r>
                                <w:r w:rsidRPr="002B5413">
                                  <w:delText xml:space="preserve">&lt;/marketingAct&gt; </w:delText>
                                </w:r>
                              </w:del>
                            </w:p>
                            <w:p w:rsidR="00292223" w:rsidRPr="002B5413" w:rsidRDefault="00292223" w:rsidP="00DF0F23">
                              <w:pPr>
                                <w:rPr>
                                  <w:del w:id="3561" w:author="pbx" w:date="2017-11-03T17:48:00Z"/>
                                </w:rPr>
                              </w:pPr>
                              <w:del w:id="3562" w:author="pbx" w:date="2017-11-03T17:48:00Z">
                                <w:r w:rsidRPr="002B5413">
                                  <w:delText>&lt;/subjectOf&gt;</w:delText>
                                </w:r>
                              </w:del>
                            </w:p>
                            <w:p w:rsidR="00292223" w:rsidRPr="002B5413" w:rsidRDefault="00292223" w:rsidP="002B5413">
                              <w:pPr>
                                <w:pStyle w:val="Default"/>
                                <w:rPr>
                                  <w:del w:id="3563"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3" type="#_x0000_t202" style="width:468.9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" fillcolor="#c6d9f1 [671]">
                  <v:shadow on="t" color="#bfbfbf [2412]" offset="0,4pt"/>
                  <v:textbox>
                    <w:txbxContent>
                      <w:p w14:paraId="0EDFA387" w14:textId="77777777" w:rsidR="00292223" w:rsidRPr="002B5413" w:rsidRDefault="00292223" w:rsidP="00DF0F23">
                        <w:pPr>
                          <w:rPr>
                            <w:del w:id="4930" w:author="pbx" w:date="2017-11-03T17:48:00Z"/>
                          </w:rPr>
                        </w:pPr>
                        <w:del w:id="4931" w:author="pbx" w:date="2017-11-03T17:48:00Z">
                          <w:r w:rsidRPr="002B5413">
                            <w:delText xml:space="preserve">&lt;subjectOf&gt; </w:delText>
                          </w:r>
                        </w:del>
                      </w:p>
                      <w:p w14:paraId="349124FF" w14:textId="77777777" w:rsidR="00292223" w:rsidRPr="002B5413" w:rsidRDefault="00292223" w:rsidP="00DF0F23">
                        <w:pPr>
                          <w:rPr>
                            <w:del w:id="4932" w:author="pbx" w:date="2017-11-03T17:48:00Z"/>
                          </w:rPr>
                        </w:pPr>
                        <w:del w:id="4933" w:author="pbx" w:date="2017-11-03T17:48:00Z">
                          <w:r>
                            <w:delText xml:space="preserve">  </w:delText>
                          </w:r>
                          <w:r w:rsidRPr="002B5413">
                            <w:delText xml:space="preserve">&lt;marketingAct&gt; </w:delText>
                          </w:r>
                        </w:del>
                      </w:p>
                      <w:p w14:paraId="3F4511E5" w14:textId="77777777" w:rsidR="00292223" w:rsidRPr="002B5413" w:rsidRDefault="00292223" w:rsidP="00DF0F23">
                        <w:pPr>
                          <w:rPr>
                            <w:del w:id="4934" w:author="pbx" w:date="2017-11-03T17:48:00Z"/>
                          </w:rPr>
                        </w:pPr>
                        <w:del w:id="4935" w:author="pbx" w:date="2017-11-03T17:48:00Z">
                          <w:r>
                            <w:delText xml:space="preserve">    </w:delText>
                          </w:r>
                          <w:r w:rsidRPr="002B5413">
                            <w:delText>&lt;code code="</w:delText>
                          </w:r>
                          <w:r>
                            <w:delText>2</w:delText>
                          </w:r>
                          <w:r w:rsidRPr="002B5413">
                            <w:delText>" codeSystem="</w:delText>
                          </w:r>
                          <w:r>
                            <w:delText>2.16.840.1.113883.2.20.6.18</w:delText>
                          </w:r>
                          <w:r w:rsidRPr="002B5413">
                            <w:delText xml:space="preserve">"/&gt; </w:delText>
                          </w:r>
                        </w:del>
                      </w:p>
                      <w:p w14:paraId="57CC4E10" w14:textId="77777777" w:rsidR="00292223" w:rsidRPr="002B5413" w:rsidRDefault="00292223" w:rsidP="00DF0F23">
                        <w:pPr>
                          <w:rPr>
                            <w:del w:id="4936" w:author="pbx" w:date="2017-11-03T17:48:00Z"/>
                          </w:rPr>
                        </w:pPr>
                        <w:del w:id="4937" w:author="pbx" w:date="2017-11-03T17:48:00Z">
                          <w:r>
                            <w:delText xml:space="preserve">    </w:delText>
                          </w:r>
                          <w:r w:rsidRPr="002B5413">
                            <w:delText xml:space="preserve">&lt;statusCode code="active"/&gt; </w:delText>
                          </w:r>
                        </w:del>
                      </w:p>
                      <w:p w14:paraId="53DBADC7" w14:textId="77777777" w:rsidR="00292223" w:rsidRPr="002B5413" w:rsidRDefault="00292223" w:rsidP="00DF0F23">
                        <w:pPr>
                          <w:rPr>
                            <w:del w:id="4938" w:author="pbx" w:date="2017-11-03T17:48:00Z"/>
                          </w:rPr>
                        </w:pPr>
                        <w:del w:id="4939" w:author="pbx" w:date="2017-11-03T17:48:00Z">
                          <w:r>
                            <w:delText xml:space="preserve">    </w:delText>
                          </w:r>
                          <w:r w:rsidRPr="002B5413">
                            <w:delText xml:space="preserve">&lt;effectiveTime&gt; </w:delText>
                          </w:r>
                        </w:del>
                      </w:p>
                      <w:p w14:paraId="2DA68FB3" w14:textId="77777777" w:rsidR="00292223" w:rsidRPr="002B5413" w:rsidRDefault="00292223" w:rsidP="00DF0F23">
                        <w:pPr>
                          <w:rPr>
                            <w:del w:id="4940" w:author="pbx" w:date="2017-11-03T17:48:00Z"/>
                          </w:rPr>
                        </w:pPr>
                        <w:del w:id="4941" w:author="pbx" w:date="2017-11-03T17:48:00Z">
                          <w:r>
                            <w:delText xml:space="preserve">      </w:delText>
                          </w:r>
                          <w:r w:rsidRPr="002B5413">
                            <w:delText xml:space="preserve">&lt;low value="date when on the market"/&gt; </w:delText>
                          </w:r>
                        </w:del>
                      </w:p>
                      <w:p w14:paraId="69E388C9" w14:textId="77777777" w:rsidR="00292223" w:rsidRPr="002B5413" w:rsidRDefault="00292223" w:rsidP="00DF0F23">
                        <w:pPr>
                          <w:rPr>
                            <w:del w:id="4942" w:author="pbx" w:date="2017-11-03T17:48:00Z"/>
                          </w:rPr>
                        </w:pPr>
                        <w:del w:id="4943" w:author="pbx" w:date="2017-11-03T17:48:00Z">
                          <w:r>
                            <w:delText xml:space="preserve">    </w:delText>
                          </w:r>
                          <w:r w:rsidRPr="002B5413">
                            <w:delText xml:space="preserve">&lt;/effectiveTime&gt; </w:delText>
                          </w:r>
                        </w:del>
                      </w:p>
                      <w:p w14:paraId="59038127" w14:textId="77777777" w:rsidR="00292223" w:rsidRPr="002B5413" w:rsidRDefault="00292223" w:rsidP="00DF0F23">
                        <w:pPr>
                          <w:rPr>
                            <w:del w:id="4944" w:author="pbx" w:date="2017-11-03T17:48:00Z"/>
                          </w:rPr>
                        </w:pPr>
                        <w:del w:id="4945" w:author="pbx" w:date="2017-11-03T17:48:00Z">
                          <w:r>
                            <w:delText xml:space="preserve">  </w:delText>
                          </w:r>
                          <w:r w:rsidRPr="002B5413">
                            <w:delText xml:space="preserve">&lt;/marketingAct&gt; </w:delText>
                          </w:r>
                        </w:del>
                      </w:p>
                      <w:p w14:paraId="767E91DA" w14:textId="77777777" w:rsidR="00292223" w:rsidRPr="002B5413" w:rsidRDefault="00292223" w:rsidP="00DF0F23">
                        <w:pPr>
                          <w:rPr>
                            <w:del w:id="4946" w:author="pbx" w:date="2017-11-03T17:48:00Z"/>
                          </w:rPr>
                        </w:pPr>
                        <w:del w:id="4947" w:author="pbx" w:date="2017-11-03T17:48:00Z">
                          <w:r w:rsidRPr="002B5413">
                            <w:delText>&lt;/subjectOf&gt;</w:delText>
                          </w:r>
                        </w:del>
                      </w:p>
                      <w:p w14:paraId="70AE4C7B" w14:textId="77777777" w:rsidR="00292223" w:rsidRPr="002B5413" w:rsidRDefault="00292223" w:rsidP="002B5413">
                        <w:pPr>
                          <w:pStyle w:val="Default"/>
                          <w:rPr>
                            <w:del w:id="4948" w:author="pbx" w:date="2017-11-03T17:48:00Z"/>
                            <w:rFonts w:ascii="Courier New" w:hAnsi="Courier New" w:cs="Courier New"/>
                            <w:sz w:val="18"/>
                            <w:szCs w:val="18"/>
                          </w:rPr>
                        </w:pPr>
                      </w:p>
                    </w:txbxContent>
                  </v:textbox>
                  <w10:anchorlock/>
                </v:shape>
              </w:pict>
            </mc:Fallback>
          </mc:AlternateContent>
        </w:r>
      </w:del>
    </w:p>
    <w:p w:rsidR="00FE1A76" w:rsidRDefault="00FE1A76" w:rsidP="00DF0F23">
      <w:pPr>
        <w:rPr>
          <w:del w:id="3564" w:author="pbx" w:date="2017-11-03T17:48:00Z"/>
        </w:rPr>
      </w:pPr>
    </w:p>
    <w:p w:rsidR="00FE1A76" w:rsidRDefault="00FE1A76" w:rsidP="0080029F">
      <w:del w:id="3565" w:author="pbx" w:date="2017-11-03T17:48:00Z">
        <w:r>
          <w:delText>The date</w:delText>
        </w:r>
      </w:del>
      <w:ins w:id="3566" w:author="pbx" w:date="2017-11-03T17:48:00Z">
        <w:r w:rsidR="00626F8B">
          <w:t xml:space="preserve"> is</w:t>
        </w:r>
      </w:ins>
      <w:r w:rsidR="00626F8B">
        <w:t xml:space="preserve"> off the market such as the expiration date of the last lot released to the market is characterized by the &lt;high value&gt;</w:t>
      </w:r>
      <w:r>
        <w:t>.</w:t>
      </w:r>
      <w:r w:rsidR="00B50236">
        <w:t xml:space="preserve"> </w:t>
      </w:r>
      <w:del w:id="3567" w:author="pbx" w:date="2017-11-03T17:48:00Z">
        <w:r>
          <w:delText>Example</w:delText>
        </w:r>
      </w:del>
      <w:ins w:id="3568" w:author="pbx" w:date="2017-11-03T17:48:00Z">
        <w:r w:rsidR="00626F8B">
          <w:t xml:space="preserve">At this time HPFB </w:t>
        </w:r>
        <w:r w:rsidR="00626F8B">
          <w:lastRenderedPageBreak/>
          <w:t>does not track when a product is on the market thus the &lt;low value&gt; is not used.</w:t>
        </w:r>
        <w:r w:rsidR="00B50236">
          <w:t xml:space="preserve"> </w:t>
        </w:r>
        <w:r w:rsidR="00626F8B">
          <w:t>An e</w:t>
        </w:r>
        <w:r>
          <w:t>xample</w:t>
        </w:r>
      </w:ins>
      <w:r>
        <w:t xml:space="preserve"> of a product that is off the market</w:t>
      </w:r>
      <w:ins w:id="3569" w:author="pbx" w:date="2017-11-03T17:48:00Z">
        <w:r w:rsidR="00626F8B">
          <w:t xml:space="preserve"> is outlined below</w:t>
        </w:r>
      </w:ins>
      <w:r>
        <w:t>:</w:t>
      </w:r>
    </w:p>
    <w:p w:rsidR="009A7B1E" w:rsidRDefault="009A7B1E" w:rsidP="00DF0F23">
      <w:pPr>
        <w:rPr>
          <w:del w:id="3570" w:author="pbx" w:date="2017-11-03T17:48:00Z"/>
          <w:szCs w:val="24"/>
        </w:rPr>
      </w:pPr>
      <w:del w:id="3571" w:author="pbx" w:date="2017-11-03T17:48:00Z">
        <w:r w:rsidRPr="000A6564">
          <w:rPr>
            <w:noProof/>
            <w:lang w:val="en-US"/>
          </w:rPr>
          <mc:AlternateContent>
            <mc:Choice Requires="wps">
              <w:drawing>
                <wp:inline distT="0" distB="0" distL="0" distR="0" wp14:anchorId="3A0369CB" wp14:editId="2FFE742D">
                  <wp:extent cx="5955030" cy="1448789"/>
                  <wp:effectExtent l="57150" t="0" r="83820" b="132715"/>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448789"/>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3572" w:author="pbx" w:date="2017-11-03T17:48:00Z"/>
                                </w:rPr>
                              </w:pPr>
                              <w:del w:id="3573" w:author="pbx" w:date="2017-11-03T17:48:00Z">
                                <w:r w:rsidRPr="002B5413">
                                  <w:delText xml:space="preserve">&lt;subjectOf&gt; </w:delText>
                                </w:r>
                              </w:del>
                            </w:p>
                            <w:p w:rsidR="00292223" w:rsidRPr="002B5413" w:rsidRDefault="00292223" w:rsidP="00DF0F23">
                              <w:pPr>
                                <w:rPr>
                                  <w:del w:id="3574" w:author="pbx" w:date="2017-11-03T17:48:00Z"/>
                                </w:rPr>
                              </w:pPr>
                              <w:del w:id="3575" w:author="pbx" w:date="2017-11-03T17:48:00Z">
                                <w:r>
                                  <w:delText xml:space="preserve">  </w:delText>
                                </w:r>
                                <w:r w:rsidRPr="002B5413">
                                  <w:delText xml:space="preserve">&lt;marketingAct&gt; </w:delText>
                                </w:r>
                              </w:del>
                            </w:p>
                            <w:p w:rsidR="00292223" w:rsidRPr="002B5413" w:rsidRDefault="00292223" w:rsidP="00DF0F23">
                              <w:pPr>
                                <w:rPr>
                                  <w:del w:id="3576" w:author="pbx" w:date="2017-11-03T17:48:00Z"/>
                                </w:rPr>
                              </w:pPr>
                              <w:del w:id="3577" w:author="pbx" w:date="2017-11-03T17:48:00Z">
                                <w:r>
                                  <w:delText xml:space="preserve">    </w:delText>
                                </w:r>
                                <w:r w:rsidRPr="002B5413">
                                  <w:delText>&lt;code code="</w:delText>
                                </w:r>
                                <w:r>
                                  <w:delText>2</w:delText>
                                </w:r>
                                <w:r w:rsidRPr="002B5413">
                                  <w:delText>" codeSystem="</w:delText>
                                </w:r>
                                <w:r>
                                  <w:delText>2.16.840.1.113883.2.20.6.18</w:delText>
                                </w:r>
                                <w:r w:rsidRPr="002B5413">
                                  <w:delText xml:space="preserve">"/&gt; </w:delText>
                                </w:r>
                              </w:del>
                            </w:p>
                            <w:p w:rsidR="00292223" w:rsidRPr="002B5413" w:rsidRDefault="00292223" w:rsidP="00DF0F23">
                              <w:pPr>
                                <w:rPr>
                                  <w:del w:id="3578" w:author="pbx" w:date="2017-11-03T17:48:00Z"/>
                                </w:rPr>
                              </w:pPr>
                              <w:del w:id="3579" w:author="pbx" w:date="2017-11-03T17:48:00Z">
                                <w:r>
                                  <w:delText xml:space="preserve">    </w:delText>
                                </w:r>
                                <w:r w:rsidRPr="002B5413">
                                  <w:delText xml:space="preserve">&lt;statusCode code="active"/&gt; </w:delText>
                                </w:r>
                              </w:del>
                            </w:p>
                            <w:p w:rsidR="00292223" w:rsidRPr="002B5413" w:rsidRDefault="00292223" w:rsidP="00DF0F23">
                              <w:pPr>
                                <w:rPr>
                                  <w:del w:id="3580" w:author="pbx" w:date="2017-11-03T17:48:00Z"/>
                                </w:rPr>
                              </w:pPr>
                              <w:del w:id="3581" w:author="pbx" w:date="2017-11-03T17:48:00Z">
                                <w:r>
                                  <w:delText xml:space="preserve">    </w:delText>
                                </w:r>
                                <w:r w:rsidRPr="002B5413">
                                  <w:delText xml:space="preserve">&lt;effectiveTime&gt; </w:delText>
                                </w:r>
                              </w:del>
                            </w:p>
                            <w:p w:rsidR="00292223" w:rsidRPr="002B5413" w:rsidRDefault="00292223" w:rsidP="00DF0F23">
                              <w:pPr>
                                <w:rPr>
                                  <w:del w:id="3582" w:author="pbx" w:date="2017-11-03T17:48:00Z"/>
                                </w:rPr>
                              </w:pPr>
                              <w:del w:id="3583" w:author="pbx" w:date="2017-11-03T17:48:00Z">
                                <w:r>
                                  <w:delText xml:space="preserve">      </w:delText>
                                </w:r>
                                <w:r w:rsidRPr="002B5413">
                                  <w:delText xml:space="preserve">&lt;low value="date when on the market"/&gt; </w:delText>
                                </w:r>
                              </w:del>
                            </w:p>
                            <w:p w:rsidR="00292223" w:rsidRPr="002B5413" w:rsidRDefault="00292223" w:rsidP="00DF0F23">
                              <w:pPr>
                                <w:rPr>
                                  <w:del w:id="3584" w:author="pbx" w:date="2017-11-03T17:48:00Z"/>
                                </w:rPr>
                              </w:pPr>
                              <w:del w:id="3585" w:author="pbx" w:date="2017-11-03T17:48:00Z">
                                <w:r w:rsidRPr="002B5413">
                                  <w:delText xml:space="preserve"> </w:delText>
                                </w:r>
                                <w:r>
                                  <w:delText xml:space="preserve">     </w:delText>
                                </w:r>
                                <w:r w:rsidRPr="002B5413">
                                  <w:delText xml:space="preserve">&lt;high value="date when the product is going to be off the market"/&gt; </w:delText>
                                </w:r>
                              </w:del>
                            </w:p>
                            <w:p w:rsidR="00292223" w:rsidRPr="002B5413" w:rsidRDefault="00292223" w:rsidP="00DF0F23">
                              <w:pPr>
                                <w:rPr>
                                  <w:del w:id="3586" w:author="pbx" w:date="2017-11-03T17:48:00Z"/>
                                </w:rPr>
                              </w:pPr>
                              <w:del w:id="3587" w:author="pbx" w:date="2017-11-03T17:48:00Z">
                                <w:r>
                                  <w:delText xml:space="preserve">    </w:delText>
                                </w:r>
                                <w:r w:rsidRPr="002B5413">
                                  <w:delText xml:space="preserve">&lt;/effectiveTime&gt; </w:delText>
                                </w:r>
                              </w:del>
                            </w:p>
                            <w:p w:rsidR="00292223" w:rsidRPr="002B5413" w:rsidRDefault="00292223" w:rsidP="00DF0F23">
                              <w:pPr>
                                <w:rPr>
                                  <w:del w:id="3588" w:author="pbx" w:date="2017-11-03T17:48:00Z"/>
                                </w:rPr>
                              </w:pPr>
                              <w:del w:id="3589" w:author="pbx" w:date="2017-11-03T17:48:00Z">
                                <w:r w:rsidRPr="002B5413">
                                  <w:delText xml:space="preserve"> </w:delText>
                                </w:r>
                                <w:r>
                                  <w:delText xml:space="preserve"> </w:delText>
                                </w:r>
                                <w:r w:rsidRPr="002B5413">
                                  <w:delText xml:space="preserve">&lt;/marketingAct&gt; </w:delText>
                                </w:r>
                              </w:del>
                            </w:p>
                            <w:p w:rsidR="00292223" w:rsidRPr="002B5413" w:rsidRDefault="00292223" w:rsidP="00DF0F23">
                              <w:pPr>
                                <w:rPr>
                                  <w:del w:id="3590" w:author="pbx" w:date="2017-11-03T17:48:00Z"/>
                                </w:rPr>
                              </w:pPr>
                              <w:del w:id="3591" w:author="pbx" w:date="2017-11-03T17:48:00Z">
                                <w:r w:rsidRPr="002B5413">
                                  <w:delText>&lt;/subjectOf&gt;</w:delText>
                                </w:r>
                              </w:del>
                            </w:p>
                          </w:txbxContent>
                        </wps:txbx>
                        <wps:bodyPr rot="0" vert="horz" wrap="square" lIns="91440" tIns="45720" rIns="91440" bIns="45720" anchor="t" anchorCtr="0">
                          <a:noAutofit/>
                        </wps:bodyPr>
                      </wps:wsp>
                    </a:graphicData>
                  </a:graphic>
                </wp:inline>
              </w:drawing>
            </mc:Choice>
            <mc:Fallback>
              <w:pict>
                <v:shape id="_x0000_s1094" type="#_x0000_t202" style="width:468.9pt;height:1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" fillcolor="#c6d9f1 [671]">
                  <v:shadow on="t" color="#bfbfbf [2412]" offset="0,4pt"/>
                  <v:textbox>
                    <w:txbxContent>
                      <w:p w14:paraId="2E407CCE" w14:textId="77777777" w:rsidR="00292223" w:rsidRPr="002B5413" w:rsidRDefault="00292223" w:rsidP="00DF0F23">
                        <w:pPr>
                          <w:rPr>
                            <w:del w:id="4977" w:author="pbx" w:date="2017-11-03T17:48:00Z"/>
                          </w:rPr>
                        </w:pPr>
                        <w:del w:id="4978" w:author="pbx" w:date="2017-11-03T17:48:00Z">
                          <w:r w:rsidRPr="002B5413">
                            <w:delText xml:space="preserve">&lt;subjectOf&gt; </w:delText>
                          </w:r>
                        </w:del>
                      </w:p>
                      <w:p w14:paraId="7B00B0F7" w14:textId="77777777" w:rsidR="00292223" w:rsidRPr="002B5413" w:rsidRDefault="00292223" w:rsidP="00DF0F23">
                        <w:pPr>
                          <w:rPr>
                            <w:del w:id="4979" w:author="pbx" w:date="2017-11-03T17:48:00Z"/>
                          </w:rPr>
                        </w:pPr>
                        <w:del w:id="4980" w:author="pbx" w:date="2017-11-03T17:48:00Z">
                          <w:r>
                            <w:delText xml:space="preserve">  </w:delText>
                          </w:r>
                          <w:r w:rsidRPr="002B5413">
                            <w:delText xml:space="preserve">&lt;marketingAct&gt; </w:delText>
                          </w:r>
                        </w:del>
                      </w:p>
                      <w:p w14:paraId="6491F488" w14:textId="77777777" w:rsidR="00292223" w:rsidRPr="002B5413" w:rsidRDefault="00292223" w:rsidP="00DF0F23">
                        <w:pPr>
                          <w:rPr>
                            <w:del w:id="4981" w:author="pbx" w:date="2017-11-03T17:48:00Z"/>
                          </w:rPr>
                        </w:pPr>
                        <w:del w:id="4982" w:author="pbx" w:date="2017-11-03T17:48:00Z">
                          <w:r>
                            <w:delText xml:space="preserve">    </w:delText>
                          </w:r>
                          <w:r w:rsidRPr="002B5413">
                            <w:delText>&lt;code code="</w:delText>
                          </w:r>
                          <w:r>
                            <w:delText>2</w:delText>
                          </w:r>
                          <w:r w:rsidRPr="002B5413">
                            <w:delText>" codeSystem="</w:delText>
                          </w:r>
                          <w:r>
                            <w:delText>2.16.840.1.113883.2.20.6.18</w:delText>
                          </w:r>
                          <w:r w:rsidRPr="002B5413">
                            <w:delText xml:space="preserve">"/&gt; </w:delText>
                          </w:r>
                        </w:del>
                      </w:p>
                      <w:p w14:paraId="4E5EE889" w14:textId="77777777" w:rsidR="00292223" w:rsidRPr="002B5413" w:rsidRDefault="00292223" w:rsidP="00DF0F23">
                        <w:pPr>
                          <w:rPr>
                            <w:del w:id="4983" w:author="pbx" w:date="2017-11-03T17:48:00Z"/>
                          </w:rPr>
                        </w:pPr>
                        <w:del w:id="4984" w:author="pbx" w:date="2017-11-03T17:48:00Z">
                          <w:r>
                            <w:delText xml:space="preserve">    </w:delText>
                          </w:r>
                          <w:r w:rsidRPr="002B5413">
                            <w:delText xml:space="preserve">&lt;statusCode code="active"/&gt; </w:delText>
                          </w:r>
                        </w:del>
                      </w:p>
                      <w:p w14:paraId="2A0BB586" w14:textId="77777777" w:rsidR="00292223" w:rsidRPr="002B5413" w:rsidRDefault="00292223" w:rsidP="00DF0F23">
                        <w:pPr>
                          <w:rPr>
                            <w:del w:id="4985" w:author="pbx" w:date="2017-11-03T17:48:00Z"/>
                          </w:rPr>
                        </w:pPr>
                        <w:del w:id="4986" w:author="pbx" w:date="2017-11-03T17:48:00Z">
                          <w:r>
                            <w:delText xml:space="preserve">    </w:delText>
                          </w:r>
                          <w:r w:rsidRPr="002B5413">
                            <w:delText xml:space="preserve">&lt;effectiveTime&gt; </w:delText>
                          </w:r>
                        </w:del>
                      </w:p>
                      <w:p w14:paraId="1E3FA2C9" w14:textId="77777777" w:rsidR="00292223" w:rsidRPr="002B5413" w:rsidRDefault="00292223" w:rsidP="00DF0F23">
                        <w:pPr>
                          <w:rPr>
                            <w:del w:id="4987" w:author="pbx" w:date="2017-11-03T17:48:00Z"/>
                          </w:rPr>
                        </w:pPr>
                        <w:del w:id="4988" w:author="pbx" w:date="2017-11-03T17:48:00Z">
                          <w:r>
                            <w:delText xml:space="preserve">      </w:delText>
                          </w:r>
                          <w:r w:rsidRPr="002B5413">
                            <w:delText xml:space="preserve">&lt;low value="date when on the market"/&gt; </w:delText>
                          </w:r>
                        </w:del>
                      </w:p>
                      <w:p w14:paraId="0A54A8FA" w14:textId="77777777" w:rsidR="00292223" w:rsidRPr="002B5413" w:rsidRDefault="00292223" w:rsidP="00DF0F23">
                        <w:pPr>
                          <w:rPr>
                            <w:del w:id="4989" w:author="pbx" w:date="2017-11-03T17:48:00Z"/>
                          </w:rPr>
                        </w:pPr>
                        <w:del w:id="4990" w:author="pbx" w:date="2017-11-03T17:48:00Z">
                          <w:r w:rsidRPr="002B5413">
                            <w:delText xml:space="preserve"> </w:delText>
                          </w:r>
                          <w:r>
                            <w:delText xml:space="preserve">     </w:delText>
                          </w:r>
                          <w:r w:rsidRPr="002B5413">
                            <w:delText xml:space="preserve">&lt;high value="date when the product is going to be off the market"/&gt; </w:delText>
                          </w:r>
                        </w:del>
                      </w:p>
                      <w:p w14:paraId="6CE33BE2" w14:textId="77777777" w:rsidR="00292223" w:rsidRPr="002B5413" w:rsidRDefault="00292223" w:rsidP="00DF0F23">
                        <w:pPr>
                          <w:rPr>
                            <w:del w:id="4991" w:author="pbx" w:date="2017-11-03T17:48:00Z"/>
                          </w:rPr>
                        </w:pPr>
                        <w:del w:id="4992" w:author="pbx" w:date="2017-11-03T17:48:00Z">
                          <w:r>
                            <w:delText xml:space="preserve">    </w:delText>
                          </w:r>
                          <w:r w:rsidRPr="002B5413">
                            <w:delText xml:space="preserve">&lt;/effectiveTime&gt; </w:delText>
                          </w:r>
                        </w:del>
                      </w:p>
                      <w:p w14:paraId="647D4EBA" w14:textId="77777777" w:rsidR="00292223" w:rsidRPr="002B5413" w:rsidRDefault="00292223" w:rsidP="00DF0F23">
                        <w:pPr>
                          <w:rPr>
                            <w:del w:id="4993" w:author="pbx" w:date="2017-11-03T17:48:00Z"/>
                          </w:rPr>
                        </w:pPr>
                        <w:del w:id="4994" w:author="pbx" w:date="2017-11-03T17:48:00Z">
                          <w:r w:rsidRPr="002B5413">
                            <w:delText xml:space="preserve"> </w:delText>
                          </w:r>
                          <w:r>
                            <w:delText xml:space="preserve"> </w:delText>
                          </w:r>
                          <w:r w:rsidRPr="002B5413">
                            <w:delText xml:space="preserve">&lt;/marketingAct&gt; </w:delText>
                          </w:r>
                        </w:del>
                      </w:p>
                      <w:p w14:paraId="364218B4" w14:textId="77777777" w:rsidR="00292223" w:rsidRPr="002B5413" w:rsidRDefault="00292223" w:rsidP="00DF0F23">
                        <w:pPr>
                          <w:rPr>
                            <w:del w:id="4995" w:author="pbx" w:date="2017-11-03T17:48:00Z"/>
                          </w:rPr>
                        </w:pPr>
                        <w:del w:id="4996" w:author="pbx" w:date="2017-11-03T17:48:00Z">
                          <w:r w:rsidRPr="002B5413">
                            <w:delText>&lt;/subjectOf&gt;</w:delText>
                          </w:r>
                        </w:del>
                      </w:p>
                    </w:txbxContent>
                  </v:textbox>
                  <w10:anchorlock/>
                </v:shape>
              </w:pict>
            </mc:Fallback>
          </mc:AlternateContent>
        </w:r>
      </w:del>
    </w:p>
    <w:p w:rsidR="00626F8B" w:rsidRPr="002B5413" w:rsidRDefault="00626F8B" w:rsidP="00626F8B">
      <w:pPr>
        <w:rPr>
          <w:ins w:id="3592" w:author="pbx" w:date="2017-11-03T17:48:00Z"/>
        </w:rPr>
      </w:pPr>
      <w:ins w:id="3593" w:author="pbx" w:date="2017-11-03T17:48:00Z">
        <w:r w:rsidRPr="002B5413">
          <w:t xml:space="preserve">&lt;subjectOf&gt; </w:t>
        </w:r>
      </w:ins>
    </w:p>
    <w:p w:rsidR="00626F8B" w:rsidRPr="002B5413" w:rsidRDefault="00626F8B" w:rsidP="00626F8B">
      <w:pPr>
        <w:rPr>
          <w:ins w:id="3594" w:author="pbx" w:date="2017-11-03T17:48:00Z"/>
        </w:rPr>
      </w:pPr>
      <w:ins w:id="3595" w:author="pbx" w:date="2017-11-03T17:48:00Z">
        <w:r>
          <w:t xml:space="preserve">  </w:t>
        </w:r>
        <w:r w:rsidRPr="002B5413">
          <w:t xml:space="preserve">&lt;marketingAct&gt; </w:t>
        </w:r>
      </w:ins>
    </w:p>
    <w:p w:rsidR="00626F8B" w:rsidRPr="002B5413" w:rsidRDefault="00626F8B" w:rsidP="00626F8B">
      <w:pPr>
        <w:rPr>
          <w:ins w:id="3596" w:author="pbx" w:date="2017-11-03T17:48:00Z"/>
        </w:rPr>
      </w:pPr>
      <w:ins w:id="3597" w:author="pbx" w:date="2017-11-03T17:48:00Z">
        <w:r>
          <w:t xml:space="preserve">    </w:t>
        </w:r>
        <w:r w:rsidRPr="002B5413">
          <w:t>&lt;code code="</w:t>
        </w:r>
        <w:r>
          <w:t>2</w:t>
        </w:r>
        <w:r w:rsidRPr="002B5413">
          <w:t>" codeSystem="</w:t>
        </w:r>
        <w:r>
          <w:t>2.16.840.1.113883.2.20.6.18</w:t>
        </w:r>
        <w:r w:rsidRPr="002B5413">
          <w:t xml:space="preserve">"/&gt; </w:t>
        </w:r>
      </w:ins>
    </w:p>
    <w:p w:rsidR="00626F8B" w:rsidRPr="002B5413" w:rsidRDefault="00626F8B" w:rsidP="00626F8B">
      <w:pPr>
        <w:rPr>
          <w:ins w:id="3598" w:author="pbx" w:date="2017-11-03T17:48:00Z"/>
        </w:rPr>
      </w:pPr>
      <w:ins w:id="3599" w:author="pbx" w:date="2017-11-03T17:48:00Z">
        <w:r>
          <w:t xml:space="preserve">    </w:t>
        </w:r>
        <w:r w:rsidRPr="002B5413">
          <w:t xml:space="preserve">&lt;statusCode code="active"/&gt; </w:t>
        </w:r>
      </w:ins>
    </w:p>
    <w:p w:rsidR="00626F8B" w:rsidRPr="002B5413" w:rsidRDefault="00626F8B" w:rsidP="00626F8B">
      <w:pPr>
        <w:rPr>
          <w:ins w:id="3600" w:author="pbx" w:date="2017-11-03T17:48:00Z"/>
        </w:rPr>
      </w:pPr>
      <w:ins w:id="3601" w:author="pbx" w:date="2017-11-03T17:48:00Z">
        <w:r>
          <w:t xml:space="preserve">    </w:t>
        </w:r>
        <w:r w:rsidRPr="002B5413">
          <w:t xml:space="preserve">&lt;effectiveTime&gt; </w:t>
        </w:r>
      </w:ins>
    </w:p>
    <w:p w:rsidR="00626F8B" w:rsidRPr="002B5413" w:rsidRDefault="00626F8B" w:rsidP="00626F8B">
      <w:pPr>
        <w:rPr>
          <w:ins w:id="3602" w:author="pbx" w:date="2017-11-03T17:48:00Z"/>
        </w:rPr>
      </w:pPr>
      <w:ins w:id="3603" w:author="pbx" w:date="2017-11-03T17:48:00Z">
        <w:r>
          <w:t xml:space="preserve">      </w:t>
        </w:r>
        <w:r w:rsidRPr="002B5413">
          <w:t xml:space="preserve">&lt;low value="date when on the market"/&gt; </w:t>
        </w:r>
      </w:ins>
    </w:p>
    <w:p w:rsidR="00626F8B" w:rsidRPr="002B5413" w:rsidRDefault="00626F8B" w:rsidP="00626F8B">
      <w:pPr>
        <w:rPr>
          <w:ins w:id="3604" w:author="pbx" w:date="2017-11-03T17:48:00Z"/>
        </w:rPr>
      </w:pPr>
      <w:ins w:id="3605" w:author="pbx" w:date="2017-11-03T17:48:00Z">
        <w:r w:rsidRPr="002B5413">
          <w:t xml:space="preserve"> </w:t>
        </w:r>
        <w:r>
          <w:t xml:space="preserve">     </w:t>
        </w:r>
        <w:r w:rsidRPr="002B5413">
          <w:t xml:space="preserve">&lt;high value="date when the product is going to be off the market"/&gt; </w:t>
        </w:r>
      </w:ins>
    </w:p>
    <w:p w:rsidR="00626F8B" w:rsidRPr="002B5413" w:rsidRDefault="00626F8B" w:rsidP="00626F8B">
      <w:pPr>
        <w:rPr>
          <w:ins w:id="3606" w:author="pbx" w:date="2017-11-03T17:48:00Z"/>
        </w:rPr>
      </w:pPr>
      <w:ins w:id="3607" w:author="pbx" w:date="2017-11-03T17:48:00Z">
        <w:r>
          <w:t xml:space="preserve">    </w:t>
        </w:r>
        <w:r w:rsidRPr="002B5413">
          <w:t xml:space="preserve">&lt;/effectiveTime&gt; </w:t>
        </w:r>
      </w:ins>
    </w:p>
    <w:p w:rsidR="00626F8B" w:rsidRPr="002B5413" w:rsidRDefault="00626F8B" w:rsidP="00626F8B">
      <w:pPr>
        <w:rPr>
          <w:ins w:id="3608" w:author="pbx" w:date="2017-11-03T17:48:00Z"/>
        </w:rPr>
      </w:pPr>
      <w:ins w:id="3609" w:author="pbx" w:date="2017-11-03T17:48:00Z">
        <w:r w:rsidRPr="002B5413">
          <w:t xml:space="preserve"> </w:t>
        </w:r>
        <w:r>
          <w:t xml:space="preserve"> </w:t>
        </w:r>
        <w:r w:rsidRPr="002B5413">
          <w:t xml:space="preserve">&lt;/marketingAct&gt; </w:t>
        </w:r>
      </w:ins>
    </w:p>
    <w:p w:rsidR="00626F8B" w:rsidRPr="002B5413" w:rsidRDefault="00626F8B" w:rsidP="00626F8B">
      <w:pPr>
        <w:rPr>
          <w:ins w:id="3610" w:author="pbx" w:date="2017-11-03T17:48:00Z"/>
        </w:rPr>
      </w:pPr>
      <w:ins w:id="3611" w:author="pbx" w:date="2017-11-03T17:48:00Z">
        <w:r w:rsidRPr="002B5413">
          <w:t>&lt;/subjectOf&gt;</w:t>
        </w:r>
      </w:ins>
    </w:p>
    <w:p w:rsidR="00626F8B" w:rsidRDefault="00626F8B" w:rsidP="0080029F"/>
    <w:p w:rsidR="00FE1A76" w:rsidRDefault="00FE1A76" w:rsidP="0080029F">
      <w:r>
        <w:t>For some types of products, a marketing status may be provided on the package level:</w:t>
      </w:r>
    </w:p>
    <w:p w:rsidR="00B50236" w:rsidRDefault="009A7B1E" w:rsidP="00DF0F23">
      <w:pPr>
        <w:rPr>
          <w:del w:id="3612" w:author="pbx" w:date="2017-11-03T17:48:00Z"/>
          <w:szCs w:val="24"/>
        </w:rPr>
      </w:pPr>
      <w:del w:id="3613" w:author="pbx" w:date="2017-11-03T17:48:00Z">
        <w:r w:rsidRPr="000A6564">
          <w:rPr>
            <w:noProof/>
            <w:lang w:val="en-US"/>
          </w:rPr>
          <mc:AlternateContent>
            <mc:Choice Requires="wps">
              <w:drawing>
                <wp:inline distT="0" distB="0" distL="0" distR="0" wp14:anchorId="3994A5A4" wp14:editId="16A35F52">
                  <wp:extent cx="5955030" cy="1419225"/>
                  <wp:effectExtent l="57150" t="0" r="83820" b="142875"/>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4192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3614" w:author="pbx" w:date="2017-11-03T17:48:00Z"/>
                                </w:rPr>
                              </w:pPr>
                              <w:del w:id="3615" w:author="pbx" w:date="2017-11-03T17:48:00Z">
                                <w:r w:rsidRPr="002B5413">
                                  <w:delText xml:space="preserve">&lt;asContent&gt; </w:delText>
                                </w:r>
                              </w:del>
                            </w:p>
                            <w:p w:rsidR="00292223" w:rsidRPr="002B5413" w:rsidRDefault="00292223" w:rsidP="00DF0F23">
                              <w:pPr>
                                <w:rPr>
                                  <w:del w:id="3616" w:author="pbx" w:date="2017-11-03T17:48:00Z"/>
                                </w:rPr>
                              </w:pPr>
                              <w:del w:id="3617" w:author="pbx" w:date="2017-11-03T17:48:00Z">
                                <w:r>
                                  <w:delText xml:space="preserve">  </w:delText>
                                </w:r>
                                <w:r w:rsidRPr="002B5413">
                                  <w:delText>&lt;containerPackagedProduct&gt;...&lt;/containerPackagedProduct&gt;</w:delText>
                                </w:r>
                              </w:del>
                            </w:p>
                            <w:p w:rsidR="00292223" w:rsidRPr="002B5413" w:rsidRDefault="00292223" w:rsidP="00DF0F23">
                              <w:pPr>
                                <w:rPr>
                                  <w:del w:id="3618" w:author="pbx" w:date="2017-11-03T17:48:00Z"/>
                                </w:rPr>
                              </w:pPr>
                              <w:del w:id="3619" w:author="pbx" w:date="2017-11-03T17:48:00Z">
                                <w:r>
                                  <w:delText xml:space="preserve">  </w:delText>
                                </w:r>
                                <w:r w:rsidRPr="002B5413">
                                  <w:delText xml:space="preserve">&lt;subjectOf&gt; </w:delText>
                                </w:r>
                              </w:del>
                            </w:p>
                            <w:p w:rsidR="00292223" w:rsidRPr="002B5413" w:rsidRDefault="00292223" w:rsidP="00DF0F23">
                              <w:pPr>
                                <w:rPr>
                                  <w:del w:id="3620" w:author="pbx" w:date="2017-11-03T17:48:00Z"/>
                                </w:rPr>
                              </w:pPr>
                              <w:del w:id="3621" w:author="pbx" w:date="2017-11-03T17:48:00Z">
                                <w:r>
                                  <w:delText xml:space="preserve">    </w:delText>
                                </w:r>
                                <w:r w:rsidRPr="002B5413">
                                  <w:delText xml:space="preserve">&lt;marketingAct&gt; </w:delText>
                                </w:r>
                              </w:del>
                            </w:p>
                            <w:p w:rsidR="00292223" w:rsidRPr="002B5413" w:rsidRDefault="00292223" w:rsidP="00DF0F23">
                              <w:pPr>
                                <w:rPr>
                                  <w:del w:id="3622" w:author="pbx" w:date="2017-11-03T17:48:00Z"/>
                                </w:rPr>
                              </w:pPr>
                              <w:del w:id="3623" w:author="pbx" w:date="2017-11-03T17:48:00Z">
                                <w:r>
                                  <w:delText xml:space="preserve">      </w:delText>
                                </w:r>
                                <w:r w:rsidRPr="002B5413">
                                  <w:delText>&lt;code code="</w:delText>
                                </w:r>
                                <w:r>
                                  <w:delText>2</w:delText>
                                </w:r>
                                <w:r w:rsidRPr="002B5413">
                                  <w:delText>" codeSystem="</w:delText>
                                </w:r>
                                <w:r>
                                  <w:delText>2.16.840.1.113883.2.20.6.18</w:delText>
                                </w:r>
                                <w:r w:rsidRPr="002B5413">
                                  <w:delText xml:space="preserve">"/&gt; </w:delText>
                                </w:r>
                              </w:del>
                            </w:p>
                            <w:p w:rsidR="00292223" w:rsidRPr="002B5413" w:rsidRDefault="00292223" w:rsidP="00DF0F23">
                              <w:pPr>
                                <w:rPr>
                                  <w:del w:id="3624" w:author="pbx" w:date="2017-11-03T17:48:00Z"/>
                                </w:rPr>
                              </w:pPr>
                              <w:del w:id="3625" w:author="pbx" w:date="2017-11-03T17:48:00Z">
                                <w:r>
                                  <w:delText xml:space="preserve">      </w:delText>
                                </w:r>
                                <w:r w:rsidRPr="002B5413">
                                  <w:delText>&lt;statusCode code="active"/&gt;</w:delText>
                                </w:r>
                              </w:del>
                            </w:p>
                            <w:p w:rsidR="00292223" w:rsidRPr="002B5413" w:rsidRDefault="00292223" w:rsidP="00DF0F23">
                              <w:pPr>
                                <w:rPr>
                                  <w:del w:id="3626" w:author="pbx" w:date="2017-11-03T17:48:00Z"/>
                                </w:rPr>
                              </w:pPr>
                              <w:del w:id="3627" w:author="pbx" w:date="2017-11-03T17:48:00Z">
                                <w:r>
                                  <w:delText xml:space="preserve">      </w:delText>
                                </w:r>
                                <w:r w:rsidRPr="002B5413">
                                  <w:delText xml:space="preserve">&lt;effectiveTime&gt; </w:delText>
                                </w:r>
                              </w:del>
                            </w:p>
                            <w:p w:rsidR="00292223" w:rsidRPr="002B5413" w:rsidRDefault="00292223" w:rsidP="00DF0F23">
                              <w:pPr>
                                <w:rPr>
                                  <w:del w:id="3628" w:author="pbx" w:date="2017-11-03T17:48:00Z"/>
                                </w:rPr>
                              </w:pPr>
                              <w:del w:id="3629" w:author="pbx" w:date="2017-11-03T17:48:00Z">
                                <w:r>
                                  <w:delText xml:space="preserve">        &lt;low value="20040120"/&gt;</w:delText>
                                </w:r>
                              </w:del>
                            </w:p>
                          </w:txbxContent>
                        </wps:txbx>
                        <wps:bodyPr rot="0" vert="horz" wrap="square" lIns="91440" tIns="45720" rIns="91440" bIns="45720" anchor="t" anchorCtr="0">
                          <a:noAutofit/>
                        </wps:bodyPr>
                      </wps:wsp>
                    </a:graphicData>
                  </a:graphic>
                </wp:inline>
              </w:drawing>
            </mc:Choice>
            <mc:Fallback>
              <w:pict>
                <v:shape id="_x0000_s1095" type="#_x0000_t202" style="width:468.9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" fillcolor="#c6d9f1 [671]">
                  <v:shadow on="t" color="#bfbfbf [2412]" offset="0,4pt"/>
                  <v:textbox>
                    <w:txbxContent>
                      <w:p w14:paraId="4FBBBD9C" w14:textId="77777777" w:rsidR="00292223" w:rsidRPr="002B5413" w:rsidRDefault="00292223" w:rsidP="00DF0F23">
                        <w:pPr>
                          <w:rPr>
                            <w:del w:id="5035" w:author="pbx" w:date="2017-11-03T17:48:00Z"/>
                          </w:rPr>
                        </w:pPr>
                        <w:del w:id="5036" w:author="pbx" w:date="2017-11-03T17:48:00Z">
                          <w:r w:rsidRPr="002B5413">
                            <w:delText xml:space="preserve">&lt;asContent&gt; </w:delText>
                          </w:r>
                        </w:del>
                      </w:p>
                      <w:p w14:paraId="7065ECA6" w14:textId="77777777" w:rsidR="00292223" w:rsidRPr="002B5413" w:rsidRDefault="00292223" w:rsidP="00DF0F23">
                        <w:pPr>
                          <w:rPr>
                            <w:del w:id="5037" w:author="pbx" w:date="2017-11-03T17:48:00Z"/>
                          </w:rPr>
                        </w:pPr>
                        <w:del w:id="5038" w:author="pbx" w:date="2017-11-03T17:48:00Z">
                          <w:r>
                            <w:delText xml:space="preserve">  </w:delText>
                          </w:r>
                          <w:r w:rsidRPr="002B5413">
                            <w:delText>&lt;containerPackagedProduct&gt;...&lt;/containerPackagedProduct&gt;</w:delText>
                          </w:r>
                        </w:del>
                      </w:p>
                      <w:p w14:paraId="11349A7D" w14:textId="77777777" w:rsidR="00292223" w:rsidRPr="002B5413" w:rsidRDefault="00292223" w:rsidP="00DF0F23">
                        <w:pPr>
                          <w:rPr>
                            <w:del w:id="5039" w:author="pbx" w:date="2017-11-03T17:48:00Z"/>
                          </w:rPr>
                        </w:pPr>
                        <w:del w:id="5040" w:author="pbx" w:date="2017-11-03T17:48:00Z">
                          <w:r>
                            <w:delText xml:space="preserve">  </w:delText>
                          </w:r>
                          <w:r w:rsidRPr="002B5413">
                            <w:delText xml:space="preserve">&lt;subjectOf&gt; </w:delText>
                          </w:r>
                        </w:del>
                      </w:p>
                      <w:p w14:paraId="2A175C64" w14:textId="77777777" w:rsidR="00292223" w:rsidRPr="002B5413" w:rsidRDefault="00292223" w:rsidP="00DF0F23">
                        <w:pPr>
                          <w:rPr>
                            <w:del w:id="5041" w:author="pbx" w:date="2017-11-03T17:48:00Z"/>
                          </w:rPr>
                        </w:pPr>
                        <w:del w:id="5042" w:author="pbx" w:date="2017-11-03T17:48:00Z">
                          <w:r>
                            <w:delText xml:space="preserve">    </w:delText>
                          </w:r>
                          <w:r w:rsidRPr="002B5413">
                            <w:delText xml:space="preserve">&lt;marketingAct&gt; </w:delText>
                          </w:r>
                        </w:del>
                      </w:p>
                      <w:p w14:paraId="5D403DE5" w14:textId="77777777" w:rsidR="00292223" w:rsidRPr="002B5413" w:rsidRDefault="00292223" w:rsidP="00DF0F23">
                        <w:pPr>
                          <w:rPr>
                            <w:del w:id="5043" w:author="pbx" w:date="2017-11-03T17:48:00Z"/>
                          </w:rPr>
                        </w:pPr>
                        <w:del w:id="5044" w:author="pbx" w:date="2017-11-03T17:48:00Z">
                          <w:r>
                            <w:delText xml:space="preserve">      </w:delText>
                          </w:r>
                          <w:r w:rsidRPr="002B5413">
                            <w:delText>&lt;code code="</w:delText>
                          </w:r>
                          <w:r>
                            <w:delText>2</w:delText>
                          </w:r>
                          <w:r w:rsidRPr="002B5413">
                            <w:delText>" codeSystem="</w:delText>
                          </w:r>
                          <w:r>
                            <w:delText>2.16.840.1.113883.2.20.6.18</w:delText>
                          </w:r>
                          <w:r w:rsidRPr="002B5413">
                            <w:delText xml:space="preserve">"/&gt; </w:delText>
                          </w:r>
                        </w:del>
                      </w:p>
                      <w:p w14:paraId="049364AB" w14:textId="77777777" w:rsidR="00292223" w:rsidRPr="002B5413" w:rsidRDefault="00292223" w:rsidP="00DF0F23">
                        <w:pPr>
                          <w:rPr>
                            <w:del w:id="5045" w:author="pbx" w:date="2017-11-03T17:48:00Z"/>
                          </w:rPr>
                        </w:pPr>
                        <w:del w:id="5046" w:author="pbx" w:date="2017-11-03T17:48:00Z">
                          <w:r>
                            <w:delText xml:space="preserve">      </w:delText>
                          </w:r>
                          <w:r w:rsidRPr="002B5413">
                            <w:delText>&lt;statusCode code="active"/&gt;</w:delText>
                          </w:r>
                        </w:del>
                      </w:p>
                      <w:p w14:paraId="2589ABDF" w14:textId="77777777" w:rsidR="00292223" w:rsidRPr="002B5413" w:rsidRDefault="00292223" w:rsidP="00DF0F23">
                        <w:pPr>
                          <w:rPr>
                            <w:del w:id="5047" w:author="pbx" w:date="2017-11-03T17:48:00Z"/>
                          </w:rPr>
                        </w:pPr>
                        <w:del w:id="5048" w:author="pbx" w:date="2017-11-03T17:48:00Z">
                          <w:r>
                            <w:delText xml:space="preserve">      </w:delText>
                          </w:r>
                          <w:r w:rsidRPr="002B5413">
                            <w:delText xml:space="preserve">&lt;effectiveTime&gt; </w:delText>
                          </w:r>
                        </w:del>
                      </w:p>
                      <w:p w14:paraId="2D9342E2" w14:textId="77777777" w:rsidR="00292223" w:rsidRPr="002B5413" w:rsidRDefault="00292223" w:rsidP="00DF0F23">
                        <w:pPr>
                          <w:rPr>
                            <w:del w:id="5049" w:author="pbx" w:date="2017-11-03T17:48:00Z"/>
                          </w:rPr>
                        </w:pPr>
                        <w:del w:id="5050" w:author="pbx" w:date="2017-11-03T17:48:00Z">
                          <w:r>
                            <w:delText xml:space="preserve">        &lt;low value="20040120"/&gt;</w:delText>
                          </w:r>
                        </w:del>
                      </w:p>
                    </w:txbxContent>
                  </v:textbox>
                  <w10:anchorlock/>
                </v:shape>
              </w:pict>
            </mc:Fallback>
          </mc:AlternateContent>
        </w:r>
      </w:del>
    </w:p>
    <w:p w:rsidR="00626F8B" w:rsidRPr="002B5413" w:rsidRDefault="00626F8B" w:rsidP="00626F8B">
      <w:pPr>
        <w:rPr>
          <w:ins w:id="3630" w:author="pbx" w:date="2017-11-03T17:48:00Z"/>
        </w:rPr>
      </w:pPr>
      <w:ins w:id="3631" w:author="pbx" w:date="2017-11-03T17:48:00Z">
        <w:r w:rsidRPr="002B5413">
          <w:t xml:space="preserve">&lt;asContent&gt; </w:t>
        </w:r>
      </w:ins>
    </w:p>
    <w:p w:rsidR="00626F8B" w:rsidRPr="002B5413" w:rsidRDefault="00626F8B" w:rsidP="0025656F">
      <w:pPr>
        <w:ind w:left="288"/>
        <w:rPr>
          <w:ins w:id="3632" w:author="pbx" w:date="2017-11-03T17:48:00Z"/>
        </w:rPr>
      </w:pPr>
      <w:ins w:id="3633" w:author="pbx" w:date="2017-11-03T17:48:00Z">
        <w:r w:rsidRPr="002B5413">
          <w:t>&lt;containerPackagedProduct&gt;...&lt;/containerPackagedProduct&gt;</w:t>
        </w:r>
      </w:ins>
    </w:p>
    <w:p w:rsidR="00626F8B" w:rsidRPr="002B5413" w:rsidRDefault="00626F8B" w:rsidP="0025656F">
      <w:pPr>
        <w:ind w:left="288"/>
        <w:rPr>
          <w:ins w:id="3634" w:author="pbx" w:date="2017-11-03T17:48:00Z"/>
        </w:rPr>
      </w:pPr>
      <w:ins w:id="3635" w:author="pbx" w:date="2017-11-03T17:48:00Z">
        <w:r w:rsidRPr="002B5413">
          <w:t xml:space="preserve">&lt;subjectOf&gt; </w:t>
        </w:r>
      </w:ins>
    </w:p>
    <w:p w:rsidR="00626F8B" w:rsidRPr="002B5413" w:rsidRDefault="00626F8B" w:rsidP="0025656F">
      <w:pPr>
        <w:ind w:left="576"/>
        <w:rPr>
          <w:ins w:id="3636" w:author="pbx" w:date="2017-11-03T17:48:00Z"/>
        </w:rPr>
      </w:pPr>
      <w:ins w:id="3637" w:author="pbx" w:date="2017-11-03T17:48:00Z">
        <w:r w:rsidRPr="002B5413">
          <w:t xml:space="preserve">&lt;marketingAct&gt; </w:t>
        </w:r>
      </w:ins>
    </w:p>
    <w:p w:rsidR="00626F8B" w:rsidRPr="002B5413" w:rsidRDefault="00626F8B" w:rsidP="0025656F">
      <w:pPr>
        <w:ind w:left="864"/>
        <w:rPr>
          <w:ins w:id="3638" w:author="pbx" w:date="2017-11-03T17:48:00Z"/>
        </w:rPr>
      </w:pPr>
      <w:ins w:id="3639" w:author="pbx" w:date="2017-11-03T17:48:00Z">
        <w:r w:rsidRPr="002B5413">
          <w:t>&lt;code code="</w:t>
        </w:r>
        <w:r>
          <w:t>2</w:t>
        </w:r>
        <w:r w:rsidRPr="002B5413">
          <w:t>" codeSystem="</w:t>
        </w:r>
        <w:r>
          <w:t>2.16.840.1.113883.2.20.6.18</w:t>
        </w:r>
        <w:r w:rsidRPr="002B5413">
          <w:t xml:space="preserve">"/&gt; </w:t>
        </w:r>
      </w:ins>
    </w:p>
    <w:p w:rsidR="00626F8B" w:rsidRPr="002B5413" w:rsidRDefault="00626F8B" w:rsidP="0025656F">
      <w:pPr>
        <w:ind w:left="864"/>
        <w:rPr>
          <w:ins w:id="3640" w:author="pbx" w:date="2017-11-03T17:48:00Z"/>
        </w:rPr>
      </w:pPr>
      <w:ins w:id="3641" w:author="pbx" w:date="2017-11-03T17:48:00Z">
        <w:r w:rsidRPr="002B5413">
          <w:t>&lt;statusCode code="active"/&gt;</w:t>
        </w:r>
      </w:ins>
    </w:p>
    <w:p w:rsidR="00626F8B" w:rsidRPr="002B5413" w:rsidRDefault="00626F8B" w:rsidP="0025656F">
      <w:pPr>
        <w:ind w:left="864"/>
        <w:rPr>
          <w:ins w:id="3642" w:author="pbx" w:date="2017-11-03T17:48:00Z"/>
        </w:rPr>
      </w:pPr>
      <w:ins w:id="3643" w:author="pbx" w:date="2017-11-03T17:48:00Z">
        <w:r w:rsidRPr="002B5413">
          <w:t xml:space="preserve">&lt;effectiveTime&gt; </w:t>
        </w:r>
      </w:ins>
    </w:p>
    <w:p w:rsidR="00626F8B" w:rsidRPr="002B5413" w:rsidRDefault="00626F8B" w:rsidP="0025656F">
      <w:pPr>
        <w:ind w:left="1008"/>
        <w:rPr>
          <w:ins w:id="3644" w:author="pbx" w:date="2017-11-03T17:48:00Z"/>
        </w:rPr>
      </w:pPr>
      <w:ins w:id="3645" w:author="pbx" w:date="2017-11-03T17:48:00Z">
        <w:r>
          <w:t>&lt;</w:t>
        </w:r>
        <w:r w:rsidR="0025656F">
          <w:t>high</w:t>
        </w:r>
        <w:r>
          <w:t xml:space="preserve"> value="20040120"/&gt;</w:t>
        </w:r>
      </w:ins>
    </w:p>
    <w:p w:rsidR="00B50236" w:rsidRDefault="00B50236" w:rsidP="0080029F"/>
    <w:p w:rsidR="004D13D9" w:rsidRDefault="00FA70FC" w:rsidP="001D67E2">
      <w:pPr>
        <w:pStyle w:val="Heading3"/>
      </w:pPr>
      <w:bookmarkStart w:id="3646" w:name="_Ref443319216"/>
      <w:bookmarkStart w:id="3647" w:name="_Toc495429292"/>
      <w:bookmarkStart w:id="3648" w:name="_Toc495068764"/>
      <w:bookmarkStart w:id="3649" w:name="_Toc497495441"/>
      <w:r>
        <w:t xml:space="preserve">General </w:t>
      </w:r>
      <w:r w:rsidR="004D13D9">
        <w:t>Characteristics</w:t>
      </w:r>
      <w:bookmarkEnd w:id="3646"/>
      <w:bookmarkEnd w:id="3647"/>
      <w:bookmarkEnd w:id="3648"/>
      <w:bookmarkEnd w:id="3649"/>
    </w:p>
    <w:p w:rsidR="00AB3A0E" w:rsidRDefault="00DB3DB2" w:rsidP="0080029F">
      <w:r>
        <w:t>Several</w:t>
      </w:r>
      <w:r w:rsidR="00AB3A0E">
        <w:t xml:space="preserve"> characteristics may be specified for products. In general, the structure allows specifying properties of the product in a code-value pair, the code saying which property is being specified, the value saying what the property is for the given product. The structure connects to the produc</w:t>
      </w:r>
      <w:r w:rsidR="008024C8">
        <w:t xml:space="preserve">t </w:t>
      </w:r>
      <w:del w:id="3650" w:author="pbx" w:date="2017-11-03T17:48:00Z">
        <w:r w:rsidR="00AB3A0E">
          <w:delText xml:space="preserve">Role </w:delText>
        </w:r>
      </w:del>
      <w:r w:rsidR="008024C8">
        <w:t>through the subjectOf element</w:t>
      </w:r>
      <w:del w:id="3651" w:author="pbx" w:date="2017-11-03T17:48:00Z">
        <w:r w:rsidR="00AB3A0E">
          <w:delText>.</w:delText>
        </w:r>
      </w:del>
      <w:ins w:id="3652" w:author="pbx" w:date="2017-11-03T17:48:00Z">
        <w:r w:rsidR="008024C8">
          <w:t>, the concept is outlined below:</w:t>
        </w:r>
      </w:ins>
    </w:p>
    <w:p w:rsidR="00DB3DB2" w:rsidRDefault="00DB3DB2" w:rsidP="00DF0F23">
      <w:pPr>
        <w:rPr>
          <w:del w:id="3653" w:author="pbx" w:date="2017-11-03T17:48:00Z"/>
        </w:rPr>
      </w:pPr>
      <w:del w:id="3654" w:author="pbx" w:date="2017-11-03T17:48:00Z">
        <w:r w:rsidRPr="000A6564">
          <w:rPr>
            <w:noProof/>
            <w:lang w:val="en-US"/>
          </w:rPr>
          <mc:AlternateContent>
            <mc:Choice Requires="wps">
              <w:drawing>
                <wp:inline distT="0" distB="0" distL="0" distR="0" wp14:anchorId="2B6E3CE1" wp14:editId="3F225B41">
                  <wp:extent cx="5963478" cy="1132205"/>
                  <wp:effectExtent l="57150" t="0" r="75565" b="125095"/>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478" cy="113220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A57429" w:rsidRDefault="00292223" w:rsidP="00DF0F23">
                              <w:pPr>
                                <w:rPr>
                                  <w:del w:id="3655" w:author="pbx" w:date="2017-11-03T17:48:00Z"/>
                                </w:rPr>
                              </w:pPr>
                              <w:del w:id="3656" w:author="pbx" w:date="2017-11-03T17:48:00Z">
                                <w:r w:rsidRPr="00A57429">
                                  <w:delText xml:space="preserve">&lt;manufacturedProduct&gt; </w:delText>
                                </w:r>
                              </w:del>
                            </w:p>
                            <w:p w:rsidR="00292223" w:rsidRPr="00A57429" w:rsidRDefault="00292223" w:rsidP="00DF0F23">
                              <w:pPr>
                                <w:rPr>
                                  <w:del w:id="3657" w:author="pbx" w:date="2017-11-03T17:48:00Z"/>
                                </w:rPr>
                              </w:pPr>
                              <w:del w:id="3658" w:author="pbx" w:date="2017-11-03T17:48:00Z">
                                <w:r w:rsidRPr="00A57429">
                                  <w:delText xml:space="preserve">  &lt;manufacturedProduct&gt; ... &lt;/manufacturedProduct&gt;</w:delText>
                                </w:r>
                              </w:del>
                            </w:p>
                            <w:p w:rsidR="00292223" w:rsidRPr="00A57429" w:rsidRDefault="00292223" w:rsidP="00DF0F23">
                              <w:pPr>
                                <w:rPr>
                                  <w:del w:id="3659" w:author="pbx" w:date="2017-11-03T17:48:00Z"/>
                                </w:rPr>
                              </w:pPr>
                              <w:del w:id="3660" w:author="pbx" w:date="2017-11-03T17:48:00Z">
                                <w:r w:rsidRPr="00A57429">
                                  <w:delText xml:space="preserve">  &lt;subjectOf&gt; </w:delText>
                                </w:r>
                              </w:del>
                            </w:p>
                            <w:p w:rsidR="00292223" w:rsidRPr="00A57429" w:rsidRDefault="00292223" w:rsidP="00DF0F23">
                              <w:pPr>
                                <w:rPr>
                                  <w:del w:id="3661" w:author="pbx" w:date="2017-11-03T17:48:00Z"/>
                                </w:rPr>
                              </w:pPr>
                              <w:del w:id="3662" w:author="pbx" w:date="2017-11-03T17:48:00Z">
                                <w:r w:rsidRPr="00A57429">
                                  <w:delText xml:space="preserve">    &lt;characteristic&gt; </w:delText>
                                </w:r>
                              </w:del>
                            </w:p>
                            <w:p w:rsidR="00292223" w:rsidRPr="00DA4842" w:rsidRDefault="00292223" w:rsidP="00DF0F23">
                              <w:pPr>
                                <w:rPr>
                                  <w:del w:id="3663" w:author="pbx" w:date="2017-11-03T17:48:00Z"/>
                                </w:rPr>
                              </w:pPr>
                              <w:del w:id="3664" w:author="pbx" w:date="2017-11-03T17:48:00Z">
                                <w:r w:rsidRPr="00DA4842">
                                  <w:delText>&lt;code code="</w:delText>
                                </w:r>
                                <w:r w:rsidRPr="00DA4842">
                                  <w:rPr>
                                    <w:i/>
                                    <w:iCs/>
                                  </w:rPr>
                                  <w:delText>characteristic code</w:delText>
                                </w:r>
                                <w:r w:rsidRPr="00DA4842">
                                  <w:delText>" codeSystem=“</w:delText>
                                </w:r>
                                <w:r>
                                  <w:delText>2.16.840.1.113883.2.20.6.23</w:delText>
                                </w:r>
                                <w:r w:rsidRPr="00DA4842">
                                  <w:delText xml:space="preserve">”/&gt; </w:delText>
                                </w:r>
                              </w:del>
                            </w:p>
                            <w:p w:rsidR="00292223" w:rsidRPr="00A57429" w:rsidRDefault="00292223" w:rsidP="00DF0F23">
                              <w:pPr>
                                <w:rPr>
                                  <w:del w:id="3665" w:author="pbx" w:date="2017-11-03T17:48:00Z"/>
                                </w:rPr>
                              </w:pPr>
                              <w:del w:id="3666" w:author="pbx" w:date="2017-11-03T17:48:00Z">
                                <w:r w:rsidRPr="00DA4842">
                                  <w:delText xml:space="preserve">      </w:delText>
                                </w:r>
                                <w:r w:rsidRPr="00A57429">
                                  <w:delText>&lt;value xsi:type="</w:delText>
                                </w:r>
                                <w:r w:rsidRPr="00A57429">
                                  <w:rPr>
                                    <w:i/>
                                    <w:iCs/>
                                  </w:rPr>
                                  <w:delText>characteristic value type</w:delText>
                                </w:r>
                                <w:r w:rsidRPr="00A57429">
                                  <w:delText>" ...&gt;</w:delText>
                                </w:r>
                              </w:del>
                            </w:p>
                            <w:p w:rsidR="00292223" w:rsidRPr="00A57429" w:rsidRDefault="00292223" w:rsidP="00A57429">
                              <w:pPr>
                                <w:pStyle w:val="Default"/>
                                <w:rPr>
                                  <w:del w:id="3667"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6" type="#_x0000_t202" style="width:469.55pt;height:8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" fillcolor="#c6d9f1 [671]">
                  <v:shadow on="t" color="#bfbfbf [2412]" offset="0,4pt"/>
                  <v:textbox>
                    <w:txbxContent>
                      <w:p w14:paraId="66E66E1F" w14:textId="77777777" w:rsidR="00292223" w:rsidRPr="00A57429" w:rsidRDefault="00292223" w:rsidP="00DF0F23">
                        <w:pPr>
                          <w:rPr>
                            <w:del w:id="5088" w:author="pbx" w:date="2017-11-03T17:48:00Z"/>
                          </w:rPr>
                        </w:pPr>
                        <w:del w:id="5089" w:author="pbx" w:date="2017-11-03T17:48:00Z">
                          <w:r w:rsidRPr="00A57429">
                            <w:delText xml:space="preserve">&lt;manufacturedProduct&gt; </w:delText>
                          </w:r>
                        </w:del>
                      </w:p>
                      <w:p w14:paraId="311B897C" w14:textId="77777777" w:rsidR="00292223" w:rsidRPr="00A57429" w:rsidRDefault="00292223" w:rsidP="00DF0F23">
                        <w:pPr>
                          <w:rPr>
                            <w:del w:id="5090" w:author="pbx" w:date="2017-11-03T17:48:00Z"/>
                          </w:rPr>
                        </w:pPr>
                        <w:del w:id="5091" w:author="pbx" w:date="2017-11-03T17:48:00Z">
                          <w:r w:rsidRPr="00A57429">
                            <w:delText xml:space="preserve">  &lt;manufacturedProduct&gt; ... &lt;/manufacturedProduct&gt;</w:delText>
                          </w:r>
                        </w:del>
                      </w:p>
                      <w:p w14:paraId="087614F2" w14:textId="77777777" w:rsidR="00292223" w:rsidRPr="00A57429" w:rsidRDefault="00292223" w:rsidP="00DF0F23">
                        <w:pPr>
                          <w:rPr>
                            <w:del w:id="5092" w:author="pbx" w:date="2017-11-03T17:48:00Z"/>
                          </w:rPr>
                        </w:pPr>
                        <w:del w:id="5093" w:author="pbx" w:date="2017-11-03T17:48:00Z">
                          <w:r w:rsidRPr="00A57429">
                            <w:delText xml:space="preserve">  &lt;subjectOf&gt; </w:delText>
                          </w:r>
                        </w:del>
                      </w:p>
                      <w:p w14:paraId="350E328D" w14:textId="77777777" w:rsidR="00292223" w:rsidRPr="00A57429" w:rsidRDefault="00292223" w:rsidP="00DF0F23">
                        <w:pPr>
                          <w:rPr>
                            <w:del w:id="5094" w:author="pbx" w:date="2017-11-03T17:48:00Z"/>
                          </w:rPr>
                        </w:pPr>
                        <w:del w:id="5095" w:author="pbx" w:date="2017-11-03T17:48:00Z">
                          <w:r w:rsidRPr="00A57429">
                            <w:delText xml:space="preserve">    &lt;characteristic&gt; </w:delText>
                          </w:r>
                        </w:del>
                      </w:p>
                      <w:p w14:paraId="7CB60C42" w14:textId="77777777" w:rsidR="00292223" w:rsidRPr="00DA4842" w:rsidRDefault="00292223" w:rsidP="00DF0F23">
                        <w:pPr>
                          <w:rPr>
                            <w:del w:id="5096" w:author="pbx" w:date="2017-11-03T17:48:00Z"/>
                          </w:rPr>
                        </w:pPr>
                        <w:del w:id="5097" w:author="pbx" w:date="2017-11-03T17:48:00Z">
                          <w:r w:rsidRPr="00DA4842">
                            <w:delText>&lt;code code="</w:delText>
                          </w:r>
                          <w:r w:rsidRPr="00DA4842">
                            <w:rPr>
                              <w:i/>
                              <w:iCs/>
                            </w:rPr>
                            <w:delText>characteristic code</w:delText>
                          </w:r>
                          <w:r w:rsidRPr="00DA4842">
                            <w:delText>" codeSystem=“</w:delText>
                          </w:r>
                          <w:r>
                            <w:delText>2.16.840.1.113883.2.20.6.23</w:delText>
                          </w:r>
                          <w:r w:rsidRPr="00DA4842">
                            <w:delText xml:space="preserve">”/&gt; </w:delText>
                          </w:r>
                        </w:del>
                      </w:p>
                      <w:p w14:paraId="6F01334A" w14:textId="77777777" w:rsidR="00292223" w:rsidRPr="00A57429" w:rsidRDefault="00292223" w:rsidP="00DF0F23">
                        <w:pPr>
                          <w:rPr>
                            <w:del w:id="5098" w:author="pbx" w:date="2017-11-03T17:48:00Z"/>
                          </w:rPr>
                        </w:pPr>
                        <w:del w:id="5099" w:author="pbx" w:date="2017-11-03T17:48:00Z">
                          <w:r w:rsidRPr="00DA4842">
                            <w:delText xml:space="preserve">      </w:delText>
                          </w:r>
                          <w:r w:rsidRPr="00A57429">
                            <w:delText>&lt;value xsi:type="</w:delText>
                          </w:r>
                          <w:r w:rsidRPr="00A57429">
                            <w:rPr>
                              <w:i/>
                              <w:iCs/>
                            </w:rPr>
                            <w:delText>characteristic value type</w:delText>
                          </w:r>
                          <w:r w:rsidRPr="00A57429">
                            <w:delText>" ...&gt;</w:delText>
                          </w:r>
                        </w:del>
                      </w:p>
                      <w:p w14:paraId="1C198CB4" w14:textId="77777777" w:rsidR="00292223" w:rsidRPr="00A57429" w:rsidRDefault="00292223" w:rsidP="00A57429">
                        <w:pPr>
                          <w:pStyle w:val="Default"/>
                          <w:rPr>
                            <w:del w:id="5100" w:author="pbx" w:date="2017-11-03T17:48:00Z"/>
                            <w:rFonts w:ascii="Courier New" w:hAnsi="Courier New" w:cs="Courier New"/>
                            <w:sz w:val="18"/>
                            <w:szCs w:val="18"/>
                          </w:rPr>
                        </w:pPr>
                      </w:p>
                    </w:txbxContent>
                  </v:textbox>
                  <w10:anchorlock/>
                </v:shape>
              </w:pict>
            </mc:Fallback>
          </mc:AlternateContent>
        </w:r>
      </w:del>
    </w:p>
    <w:p w:rsidR="008024C8" w:rsidRPr="00A57429" w:rsidRDefault="008024C8" w:rsidP="008024C8">
      <w:pPr>
        <w:rPr>
          <w:ins w:id="3668" w:author="pbx" w:date="2017-11-03T17:48:00Z"/>
        </w:rPr>
      </w:pPr>
      <w:ins w:id="3669" w:author="pbx" w:date="2017-11-03T17:48:00Z">
        <w:r w:rsidRPr="00A57429">
          <w:t xml:space="preserve">&lt;manufacturedProduct&gt; </w:t>
        </w:r>
      </w:ins>
    </w:p>
    <w:p w:rsidR="008024C8" w:rsidRPr="00A57429" w:rsidRDefault="008024C8" w:rsidP="008024C8">
      <w:pPr>
        <w:ind w:left="288"/>
        <w:rPr>
          <w:ins w:id="3670" w:author="pbx" w:date="2017-11-03T17:48:00Z"/>
        </w:rPr>
      </w:pPr>
      <w:ins w:id="3671" w:author="pbx" w:date="2017-11-03T17:48:00Z">
        <w:r w:rsidRPr="00A57429">
          <w:t>&lt;manufacturedProduct&gt; ... &lt;/manufacturedProduct&gt;</w:t>
        </w:r>
      </w:ins>
    </w:p>
    <w:p w:rsidR="008024C8" w:rsidRPr="00A57429" w:rsidRDefault="008024C8" w:rsidP="008024C8">
      <w:pPr>
        <w:ind w:left="288"/>
        <w:rPr>
          <w:ins w:id="3672" w:author="pbx" w:date="2017-11-03T17:48:00Z"/>
        </w:rPr>
      </w:pPr>
      <w:ins w:id="3673" w:author="pbx" w:date="2017-11-03T17:48:00Z">
        <w:r w:rsidRPr="00A57429">
          <w:t xml:space="preserve">&lt;subjectOf&gt; </w:t>
        </w:r>
      </w:ins>
    </w:p>
    <w:p w:rsidR="008024C8" w:rsidRPr="00A57429" w:rsidRDefault="008024C8" w:rsidP="008024C8">
      <w:pPr>
        <w:ind w:left="576"/>
        <w:rPr>
          <w:ins w:id="3674" w:author="pbx" w:date="2017-11-03T17:48:00Z"/>
        </w:rPr>
      </w:pPr>
      <w:ins w:id="3675" w:author="pbx" w:date="2017-11-03T17:48:00Z">
        <w:r w:rsidRPr="00A57429">
          <w:t xml:space="preserve">&lt;characteristic&gt; </w:t>
        </w:r>
      </w:ins>
    </w:p>
    <w:p w:rsidR="008024C8" w:rsidRPr="00CE7EFF" w:rsidRDefault="008024C8" w:rsidP="008024C8">
      <w:pPr>
        <w:ind w:left="864"/>
        <w:rPr>
          <w:ins w:id="3676" w:author="pbx" w:date="2017-11-03T17:48:00Z"/>
          <w:lang w:val="fr-CA"/>
        </w:rPr>
      </w:pPr>
      <w:ins w:id="3677" w:author="pbx" w:date="2017-11-03T17:48:00Z">
        <w:r w:rsidRPr="00CE7EFF">
          <w:rPr>
            <w:lang w:val="fr-CA"/>
          </w:rPr>
          <w:t>&lt;code code="</w:t>
        </w:r>
        <w:r w:rsidRPr="00CE7EFF">
          <w:rPr>
            <w:i/>
            <w:iCs/>
            <w:lang w:val="fr-CA"/>
          </w:rPr>
          <w:t>characteristic code</w:t>
        </w:r>
        <w:r w:rsidRPr="00CE7EFF">
          <w:rPr>
            <w:lang w:val="fr-CA"/>
          </w:rPr>
          <w:t xml:space="preserve">" codeSystem=“2.16.840.1.113883.2.20.6.23”/&gt; </w:t>
        </w:r>
      </w:ins>
    </w:p>
    <w:p w:rsidR="008024C8" w:rsidRPr="00A57429" w:rsidRDefault="008024C8" w:rsidP="008024C8">
      <w:pPr>
        <w:ind w:left="864"/>
        <w:rPr>
          <w:ins w:id="3678" w:author="pbx" w:date="2017-11-03T17:48:00Z"/>
        </w:rPr>
      </w:pPr>
      <w:ins w:id="3679" w:author="pbx" w:date="2017-11-03T17:48:00Z">
        <w:r w:rsidRPr="00A57429">
          <w:t>&lt;value xsi:type="</w:t>
        </w:r>
        <w:r w:rsidRPr="00A57429">
          <w:rPr>
            <w:i/>
            <w:iCs/>
          </w:rPr>
          <w:t>characteristic value type</w:t>
        </w:r>
        <w:r w:rsidRPr="00A57429">
          <w:t>" ...&gt;</w:t>
        </w:r>
      </w:ins>
    </w:p>
    <w:p w:rsidR="008024C8" w:rsidRPr="00A57429" w:rsidRDefault="008024C8" w:rsidP="008024C8">
      <w:pPr>
        <w:pStyle w:val="Default"/>
        <w:rPr>
          <w:ins w:id="3680" w:author="pbx" w:date="2017-11-03T17:48:00Z"/>
          <w:rFonts w:ascii="Courier New" w:hAnsi="Courier New" w:cs="Courier New"/>
          <w:sz w:val="18"/>
          <w:szCs w:val="18"/>
        </w:rPr>
      </w:pPr>
    </w:p>
    <w:p w:rsidR="00AB3A0E" w:rsidRDefault="00AB3A0E" w:rsidP="0080029F">
      <w:r>
        <w:t>Some characteristics may be specified for packaged products</w:t>
      </w:r>
      <w:ins w:id="3681" w:author="pbx" w:date="2017-11-03T17:48:00Z">
        <w:r w:rsidR="008024C8">
          <w:t xml:space="preserve"> as outlined below</w:t>
        </w:r>
      </w:ins>
      <w:r>
        <w:t>:</w:t>
      </w:r>
    </w:p>
    <w:p w:rsidR="008024C8" w:rsidRPr="00A57429" w:rsidRDefault="00AB3A0E" w:rsidP="008024C8">
      <w:pPr>
        <w:rPr>
          <w:ins w:id="3682" w:author="pbx" w:date="2017-11-03T17:48:00Z"/>
        </w:rPr>
      </w:pPr>
      <w:del w:id="3683" w:author="pbx" w:date="2017-11-03T17:48:00Z">
        <w:r w:rsidRPr="000A6564">
          <w:rPr>
            <w:noProof/>
            <w:lang w:val="en-US"/>
          </w:rPr>
          <mc:AlternateContent>
            <mc:Choice Requires="wps">
              <w:drawing>
                <wp:inline distT="0" distB="0" distL="0" distR="0" wp14:anchorId="54921DC5" wp14:editId="048CE1F7">
                  <wp:extent cx="5963285" cy="1460665"/>
                  <wp:effectExtent l="57150" t="0" r="75565" b="13970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285" cy="14606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A57429" w:rsidRDefault="00292223" w:rsidP="00DF0F23">
                              <w:pPr>
                                <w:rPr>
                                  <w:del w:id="3684" w:author="pbx" w:date="2017-11-03T17:48:00Z"/>
                                </w:rPr>
                              </w:pPr>
                              <w:del w:id="3685" w:author="pbx" w:date="2017-11-03T17:48:00Z">
                                <w:r w:rsidRPr="00A57429">
                                  <w:delText xml:space="preserve">&lt;manufacturedProduct&gt; </w:delText>
                                </w:r>
                              </w:del>
                            </w:p>
                            <w:p w:rsidR="00292223" w:rsidRPr="00A57429" w:rsidRDefault="00292223" w:rsidP="00DF0F23">
                              <w:pPr>
                                <w:rPr>
                                  <w:del w:id="3686" w:author="pbx" w:date="2017-11-03T17:48:00Z"/>
                                </w:rPr>
                              </w:pPr>
                              <w:del w:id="3687" w:author="pbx" w:date="2017-11-03T17:48:00Z">
                                <w:r>
                                  <w:delText xml:space="preserve">  </w:delText>
                                </w:r>
                                <w:r w:rsidRPr="00A57429">
                                  <w:delText xml:space="preserve">&lt;manufacturedProduct&gt; </w:delText>
                                </w:r>
                              </w:del>
                            </w:p>
                            <w:p w:rsidR="00292223" w:rsidRPr="00A57429" w:rsidRDefault="00292223" w:rsidP="00DF0F23">
                              <w:pPr>
                                <w:rPr>
                                  <w:del w:id="3688" w:author="pbx" w:date="2017-11-03T17:48:00Z"/>
                                </w:rPr>
                              </w:pPr>
                              <w:del w:id="3689" w:author="pbx" w:date="2017-11-03T17:48:00Z">
                                <w:r w:rsidRPr="00A57429">
                                  <w:delText xml:space="preserve">... </w:delText>
                                </w:r>
                              </w:del>
                            </w:p>
                            <w:p w:rsidR="00292223" w:rsidRPr="00A57429" w:rsidRDefault="00292223" w:rsidP="00DF0F23">
                              <w:pPr>
                                <w:rPr>
                                  <w:del w:id="3690" w:author="pbx" w:date="2017-11-03T17:48:00Z"/>
                                </w:rPr>
                              </w:pPr>
                              <w:del w:id="3691" w:author="pbx" w:date="2017-11-03T17:48:00Z">
                                <w:r>
                                  <w:delText xml:space="preserve">    </w:delText>
                                </w:r>
                                <w:r w:rsidRPr="00A57429">
                                  <w:delText xml:space="preserve">&lt;asContent&gt; </w:delText>
                                </w:r>
                              </w:del>
                            </w:p>
                            <w:p w:rsidR="00292223" w:rsidRPr="00A57429" w:rsidRDefault="00292223" w:rsidP="00DF0F23">
                              <w:pPr>
                                <w:rPr>
                                  <w:del w:id="3692" w:author="pbx" w:date="2017-11-03T17:48:00Z"/>
                                </w:rPr>
                              </w:pPr>
                              <w:del w:id="3693" w:author="pbx" w:date="2017-11-03T17:48:00Z">
                                <w:r>
                                  <w:delText xml:space="preserve">      </w:delText>
                                </w:r>
                                <w:r w:rsidRPr="00A57429">
                                  <w:delText xml:space="preserve">&lt;containerPackagedProduct&gt; ... &lt;/containerPackagedProduct&gt; </w:delText>
                                </w:r>
                              </w:del>
                            </w:p>
                            <w:p w:rsidR="00292223" w:rsidRPr="00A57429" w:rsidRDefault="00292223" w:rsidP="00DF0F23">
                              <w:pPr>
                                <w:rPr>
                                  <w:del w:id="3694" w:author="pbx" w:date="2017-11-03T17:48:00Z"/>
                                </w:rPr>
                              </w:pPr>
                              <w:del w:id="3695" w:author="pbx" w:date="2017-11-03T17:48:00Z">
                                <w:r>
                                  <w:delText xml:space="preserve">        </w:delText>
                                </w:r>
                                <w:r w:rsidRPr="00A57429">
                                  <w:delText xml:space="preserve">&lt;subjectOf&gt; </w:delText>
                                </w:r>
                              </w:del>
                            </w:p>
                            <w:p w:rsidR="00292223" w:rsidRPr="00A57429" w:rsidRDefault="00292223" w:rsidP="00DF0F23">
                              <w:pPr>
                                <w:rPr>
                                  <w:del w:id="3696" w:author="pbx" w:date="2017-11-03T17:48:00Z"/>
                                </w:rPr>
                              </w:pPr>
                              <w:del w:id="3697" w:author="pbx" w:date="2017-11-03T17:48:00Z">
                                <w:r>
                                  <w:delText xml:space="preserve">          </w:delText>
                                </w:r>
                                <w:r w:rsidRPr="00A57429">
                                  <w:delText xml:space="preserve">&lt;characteristic&gt; </w:delText>
                                </w:r>
                              </w:del>
                            </w:p>
                            <w:p w:rsidR="00292223" w:rsidRPr="00C05A3F" w:rsidRDefault="00292223" w:rsidP="00DF0F23">
                              <w:pPr>
                                <w:rPr>
                                  <w:del w:id="3698" w:author="pbx" w:date="2017-11-03T17:48:00Z"/>
                                </w:rPr>
                              </w:pPr>
                              <w:del w:id="3699" w:author="pbx" w:date="2017-11-03T17:48:00Z">
                                <w:r w:rsidRPr="00C05A3F">
                                  <w:delText>&lt;code code="</w:delText>
                                </w:r>
                                <w:r w:rsidRPr="00C05A3F">
                                  <w:rPr>
                                    <w:i/>
                                    <w:iCs/>
                                  </w:rPr>
                                  <w:delText>characteristic code</w:delText>
                                </w:r>
                                <w:r w:rsidRPr="00C05A3F">
                                  <w:delText>" codeSystem="</w:delText>
                                </w:r>
                                <w:r>
                                  <w:delText>2.16.840.1.113883.2.20.6.23</w:delText>
                                </w:r>
                                <w:r w:rsidRPr="00C05A3F">
                                  <w:delText xml:space="preserve">"/&gt; </w:delText>
                                </w:r>
                              </w:del>
                            </w:p>
                            <w:p w:rsidR="00292223" w:rsidRPr="00A57429" w:rsidRDefault="00292223" w:rsidP="00DF0F23">
                              <w:pPr>
                                <w:rPr>
                                  <w:del w:id="3700" w:author="pbx" w:date="2017-11-03T17:48:00Z"/>
                                </w:rPr>
                              </w:pPr>
                              <w:del w:id="3701" w:author="pbx" w:date="2017-11-03T17:48:00Z">
                                <w:r w:rsidRPr="00C05A3F">
                                  <w:delText xml:space="preserve">             </w:delText>
                                </w:r>
                                <w:r w:rsidRPr="00A57429">
                                  <w:delText>&lt;value xsi:type="characteristic value type" ...&gt;</w:delText>
                                </w:r>
                              </w:del>
                            </w:p>
                            <w:p w:rsidR="00292223" w:rsidRPr="00A57429" w:rsidRDefault="00292223" w:rsidP="00A57429">
                              <w:pPr>
                                <w:pStyle w:val="Default"/>
                                <w:rPr>
                                  <w:del w:id="3702"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7" type="#_x0000_t202" style="width:469.5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" fillcolor="#c6d9f1 [671]">
                  <v:shadow on="t" color="#bfbfbf [2412]" offset="0,4pt"/>
                  <v:textbox>
                    <w:txbxContent>
                      <w:p w14:paraId="2413AC73" w14:textId="77777777" w:rsidR="00292223" w:rsidRPr="00A57429" w:rsidRDefault="00292223" w:rsidP="00DF0F23">
                        <w:pPr>
                          <w:rPr>
                            <w:del w:id="5136" w:author="pbx" w:date="2017-11-03T17:48:00Z"/>
                          </w:rPr>
                        </w:pPr>
                        <w:del w:id="5137" w:author="pbx" w:date="2017-11-03T17:48:00Z">
                          <w:r w:rsidRPr="00A57429">
                            <w:delText xml:space="preserve">&lt;manufacturedProduct&gt; </w:delText>
                          </w:r>
                        </w:del>
                      </w:p>
                      <w:p w14:paraId="21CB7778" w14:textId="77777777" w:rsidR="00292223" w:rsidRPr="00A57429" w:rsidRDefault="00292223" w:rsidP="00DF0F23">
                        <w:pPr>
                          <w:rPr>
                            <w:del w:id="5138" w:author="pbx" w:date="2017-11-03T17:48:00Z"/>
                          </w:rPr>
                        </w:pPr>
                        <w:del w:id="5139" w:author="pbx" w:date="2017-11-03T17:48:00Z">
                          <w:r>
                            <w:delText xml:space="preserve">  </w:delText>
                          </w:r>
                          <w:r w:rsidRPr="00A57429">
                            <w:delText xml:space="preserve">&lt;manufacturedProduct&gt; </w:delText>
                          </w:r>
                        </w:del>
                      </w:p>
                      <w:p w14:paraId="15B2F935" w14:textId="77777777" w:rsidR="00292223" w:rsidRPr="00A57429" w:rsidRDefault="00292223" w:rsidP="00DF0F23">
                        <w:pPr>
                          <w:rPr>
                            <w:del w:id="5140" w:author="pbx" w:date="2017-11-03T17:48:00Z"/>
                          </w:rPr>
                        </w:pPr>
                        <w:del w:id="5141" w:author="pbx" w:date="2017-11-03T17:48:00Z">
                          <w:r w:rsidRPr="00A57429">
                            <w:delText xml:space="preserve">... </w:delText>
                          </w:r>
                        </w:del>
                      </w:p>
                      <w:p w14:paraId="0E0F2C17" w14:textId="77777777" w:rsidR="00292223" w:rsidRPr="00A57429" w:rsidRDefault="00292223" w:rsidP="00DF0F23">
                        <w:pPr>
                          <w:rPr>
                            <w:del w:id="5142" w:author="pbx" w:date="2017-11-03T17:48:00Z"/>
                          </w:rPr>
                        </w:pPr>
                        <w:del w:id="5143" w:author="pbx" w:date="2017-11-03T17:48:00Z">
                          <w:r>
                            <w:delText xml:space="preserve">    </w:delText>
                          </w:r>
                          <w:r w:rsidRPr="00A57429">
                            <w:delText xml:space="preserve">&lt;asContent&gt; </w:delText>
                          </w:r>
                        </w:del>
                      </w:p>
                      <w:p w14:paraId="771B2CEB" w14:textId="77777777" w:rsidR="00292223" w:rsidRPr="00A57429" w:rsidRDefault="00292223" w:rsidP="00DF0F23">
                        <w:pPr>
                          <w:rPr>
                            <w:del w:id="5144" w:author="pbx" w:date="2017-11-03T17:48:00Z"/>
                          </w:rPr>
                        </w:pPr>
                        <w:del w:id="5145" w:author="pbx" w:date="2017-11-03T17:48:00Z">
                          <w:r>
                            <w:delText xml:space="preserve">      </w:delText>
                          </w:r>
                          <w:r w:rsidRPr="00A57429">
                            <w:delText xml:space="preserve">&lt;containerPackagedProduct&gt; ... &lt;/containerPackagedProduct&gt; </w:delText>
                          </w:r>
                        </w:del>
                      </w:p>
                      <w:p w14:paraId="689726E9" w14:textId="77777777" w:rsidR="00292223" w:rsidRPr="00A57429" w:rsidRDefault="00292223" w:rsidP="00DF0F23">
                        <w:pPr>
                          <w:rPr>
                            <w:del w:id="5146" w:author="pbx" w:date="2017-11-03T17:48:00Z"/>
                          </w:rPr>
                        </w:pPr>
                        <w:del w:id="5147" w:author="pbx" w:date="2017-11-03T17:48:00Z">
                          <w:r>
                            <w:delText xml:space="preserve">        </w:delText>
                          </w:r>
                          <w:r w:rsidRPr="00A57429">
                            <w:delText xml:space="preserve">&lt;subjectOf&gt; </w:delText>
                          </w:r>
                        </w:del>
                      </w:p>
                      <w:p w14:paraId="09BC9615" w14:textId="77777777" w:rsidR="00292223" w:rsidRPr="00A57429" w:rsidRDefault="00292223" w:rsidP="00DF0F23">
                        <w:pPr>
                          <w:rPr>
                            <w:del w:id="5148" w:author="pbx" w:date="2017-11-03T17:48:00Z"/>
                          </w:rPr>
                        </w:pPr>
                        <w:del w:id="5149" w:author="pbx" w:date="2017-11-03T17:48:00Z">
                          <w:r>
                            <w:delText xml:space="preserve">          </w:delText>
                          </w:r>
                          <w:r w:rsidRPr="00A57429">
                            <w:delText xml:space="preserve">&lt;characteristic&gt; </w:delText>
                          </w:r>
                        </w:del>
                      </w:p>
                      <w:p w14:paraId="22D66A83" w14:textId="77777777" w:rsidR="00292223" w:rsidRPr="00C05A3F" w:rsidRDefault="00292223" w:rsidP="00DF0F23">
                        <w:pPr>
                          <w:rPr>
                            <w:del w:id="5150" w:author="pbx" w:date="2017-11-03T17:48:00Z"/>
                          </w:rPr>
                        </w:pPr>
                        <w:del w:id="5151" w:author="pbx" w:date="2017-11-03T17:48:00Z">
                          <w:r w:rsidRPr="00C05A3F">
                            <w:delText>&lt;code code="</w:delText>
                          </w:r>
                          <w:r w:rsidRPr="00C05A3F">
                            <w:rPr>
                              <w:i/>
                              <w:iCs/>
                            </w:rPr>
                            <w:delText>characteristic code</w:delText>
                          </w:r>
                          <w:r w:rsidRPr="00C05A3F">
                            <w:delText>" codeSystem="</w:delText>
                          </w:r>
                          <w:r>
                            <w:delText>2.16.840.1.113883.2.20.6.23</w:delText>
                          </w:r>
                          <w:r w:rsidRPr="00C05A3F">
                            <w:delText xml:space="preserve">"/&gt; </w:delText>
                          </w:r>
                        </w:del>
                      </w:p>
                      <w:p w14:paraId="16C0F6FD" w14:textId="77777777" w:rsidR="00292223" w:rsidRPr="00A57429" w:rsidRDefault="00292223" w:rsidP="00DF0F23">
                        <w:pPr>
                          <w:rPr>
                            <w:del w:id="5152" w:author="pbx" w:date="2017-11-03T17:48:00Z"/>
                          </w:rPr>
                        </w:pPr>
                        <w:del w:id="5153" w:author="pbx" w:date="2017-11-03T17:48:00Z">
                          <w:r w:rsidRPr="00C05A3F">
                            <w:delText xml:space="preserve">             </w:delText>
                          </w:r>
                          <w:r w:rsidRPr="00A57429">
                            <w:delText>&lt;value xsi:type="characteristic value type" ...&gt;</w:delText>
                          </w:r>
                        </w:del>
                      </w:p>
                      <w:p w14:paraId="03D001C2" w14:textId="77777777" w:rsidR="00292223" w:rsidRPr="00A57429" w:rsidRDefault="00292223" w:rsidP="00A57429">
                        <w:pPr>
                          <w:pStyle w:val="Default"/>
                          <w:rPr>
                            <w:del w:id="5154" w:author="pbx" w:date="2017-11-03T17:48:00Z"/>
                            <w:rFonts w:ascii="Courier New" w:hAnsi="Courier New" w:cs="Courier New"/>
                            <w:sz w:val="18"/>
                            <w:szCs w:val="18"/>
                          </w:rPr>
                        </w:pPr>
                      </w:p>
                    </w:txbxContent>
                  </v:textbox>
                  <w10:anchorlock/>
                </v:shape>
              </w:pict>
            </mc:Fallback>
          </mc:AlternateContent>
        </w:r>
      </w:del>
      <w:ins w:id="3703" w:author="pbx" w:date="2017-11-03T17:48:00Z">
        <w:r w:rsidR="008024C8" w:rsidRPr="00A57429">
          <w:t xml:space="preserve">&lt;manufacturedProduct&gt; </w:t>
        </w:r>
      </w:ins>
    </w:p>
    <w:p w:rsidR="008024C8" w:rsidRPr="00A57429" w:rsidRDefault="008024C8" w:rsidP="008024C8">
      <w:pPr>
        <w:ind w:left="288"/>
        <w:rPr>
          <w:ins w:id="3704" w:author="pbx" w:date="2017-11-03T17:48:00Z"/>
        </w:rPr>
      </w:pPr>
      <w:ins w:id="3705" w:author="pbx" w:date="2017-11-03T17:48:00Z">
        <w:r w:rsidRPr="00A57429">
          <w:t xml:space="preserve">&lt;manufacturedProduct&gt; </w:t>
        </w:r>
      </w:ins>
    </w:p>
    <w:p w:rsidR="008024C8" w:rsidRPr="00A57429" w:rsidRDefault="008024C8" w:rsidP="008024C8">
      <w:pPr>
        <w:ind w:left="864"/>
        <w:rPr>
          <w:ins w:id="3706" w:author="pbx" w:date="2017-11-03T17:48:00Z"/>
        </w:rPr>
      </w:pPr>
      <w:ins w:id="3707" w:author="pbx" w:date="2017-11-03T17:48:00Z">
        <w:r w:rsidRPr="00A57429">
          <w:t xml:space="preserve">... </w:t>
        </w:r>
      </w:ins>
    </w:p>
    <w:p w:rsidR="008024C8" w:rsidRPr="00A57429" w:rsidRDefault="008024C8" w:rsidP="008024C8">
      <w:pPr>
        <w:ind w:left="576"/>
        <w:rPr>
          <w:ins w:id="3708" w:author="pbx" w:date="2017-11-03T17:48:00Z"/>
        </w:rPr>
      </w:pPr>
      <w:ins w:id="3709" w:author="pbx" w:date="2017-11-03T17:48:00Z">
        <w:r w:rsidRPr="00A57429">
          <w:t xml:space="preserve">&lt;asContent&gt; </w:t>
        </w:r>
      </w:ins>
    </w:p>
    <w:p w:rsidR="008024C8" w:rsidRPr="00A57429" w:rsidRDefault="008024C8" w:rsidP="008024C8">
      <w:pPr>
        <w:ind w:left="864"/>
        <w:rPr>
          <w:ins w:id="3710" w:author="pbx" w:date="2017-11-03T17:48:00Z"/>
        </w:rPr>
      </w:pPr>
      <w:ins w:id="3711" w:author="pbx" w:date="2017-11-03T17:48:00Z">
        <w:r w:rsidRPr="00A57429">
          <w:t xml:space="preserve">&lt;containerPackagedProduct&gt; ... &lt;/containerPackagedProduct&gt; </w:t>
        </w:r>
      </w:ins>
    </w:p>
    <w:p w:rsidR="008024C8" w:rsidRPr="00A57429" w:rsidRDefault="008024C8" w:rsidP="008024C8">
      <w:pPr>
        <w:ind w:left="864"/>
        <w:rPr>
          <w:ins w:id="3712" w:author="pbx" w:date="2017-11-03T17:48:00Z"/>
        </w:rPr>
      </w:pPr>
      <w:ins w:id="3713" w:author="pbx" w:date="2017-11-03T17:48:00Z">
        <w:r w:rsidRPr="00A57429">
          <w:t xml:space="preserve">&lt;subjectOf&gt; </w:t>
        </w:r>
      </w:ins>
    </w:p>
    <w:p w:rsidR="008024C8" w:rsidRPr="00A57429" w:rsidRDefault="008024C8" w:rsidP="008024C8">
      <w:pPr>
        <w:ind w:left="1152"/>
        <w:rPr>
          <w:ins w:id="3714" w:author="pbx" w:date="2017-11-03T17:48:00Z"/>
        </w:rPr>
      </w:pPr>
      <w:ins w:id="3715" w:author="pbx" w:date="2017-11-03T17:48:00Z">
        <w:r w:rsidRPr="00A57429">
          <w:t xml:space="preserve">&lt;characteristic&gt; </w:t>
        </w:r>
      </w:ins>
    </w:p>
    <w:p w:rsidR="008024C8" w:rsidRPr="00C05A3F" w:rsidRDefault="008024C8" w:rsidP="008024C8">
      <w:pPr>
        <w:ind w:left="1440"/>
        <w:rPr>
          <w:ins w:id="3716" w:author="pbx" w:date="2017-11-03T17:48:00Z"/>
        </w:rPr>
      </w:pPr>
      <w:ins w:id="3717" w:author="pbx" w:date="2017-11-03T17:48:00Z">
        <w:r w:rsidRPr="00C05A3F">
          <w:t>&lt;code code="</w:t>
        </w:r>
        <w:r w:rsidRPr="00C05A3F">
          <w:rPr>
            <w:i/>
            <w:iCs/>
          </w:rPr>
          <w:t>characteristic code</w:t>
        </w:r>
        <w:r w:rsidRPr="00C05A3F">
          <w:t>" codeSystem="</w:t>
        </w:r>
        <w:r>
          <w:t>2.16.840.1.113883.2.20.6.23</w:t>
        </w:r>
        <w:r w:rsidRPr="00C05A3F">
          <w:t xml:space="preserve">"/&gt; </w:t>
        </w:r>
      </w:ins>
    </w:p>
    <w:p w:rsidR="008024C8" w:rsidRPr="00A57429" w:rsidRDefault="008024C8" w:rsidP="008024C8">
      <w:pPr>
        <w:ind w:left="1440"/>
        <w:rPr>
          <w:ins w:id="3718" w:author="pbx" w:date="2017-11-03T17:48:00Z"/>
        </w:rPr>
      </w:pPr>
      <w:ins w:id="3719" w:author="pbx" w:date="2017-11-03T17:48:00Z">
        <w:r w:rsidRPr="00A57429">
          <w:t>&lt;value xsi:type="characteristic value type" ...&gt;</w:t>
        </w:r>
      </w:ins>
    </w:p>
    <w:p w:rsidR="008024C8" w:rsidRDefault="008024C8" w:rsidP="0080029F"/>
    <w:p w:rsidR="00AB3A0E" w:rsidRDefault="00AB3A0E" w:rsidP="0080029F">
      <w:r>
        <w:lastRenderedPageBreak/>
        <w:t>Characteristics use one of a number of different data types. Each data type uses slightly different XML elements and attributes as shown in the templates below:</w:t>
      </w:r>
    </w:p>
    <w:p w:rsidR="0016386C" w:rsidRDefault="0016386C" w:rsidP="0080029F"/>
    <w:p w:rsidR="00AB3A0E" w:rsidRDefault="00AB3A0E" w:rsidP="0080029F">
      <w:r>
        <w:t>Characteristic of type physical quantity (PQ):</w:t>
      </w:r>
    </w:p>
    <w:p w:rsidR="00AB3A0E" w:rsidRDefault="004D29F6" w:rsidP="00DF0F23">
      <w:pPr>
        <w:rPr>
          <w:del w:id="3720" w:author="pbx" w:date="2017-11-03T17:48:00Z"/>
        </w:rPr>
      </w:pPr>
      <w:del w:id="3721" w:author="pbx" w:date="2017-11-03T17:48:00Z">
        <w:r w:rsidRPr="000A6564">
          <w:rPr>
            <w:noProof/>
            <w:lang w:val="en-US"/>
          </w:rPr>
          <mc:AlternateContent>
            <mc:Choice Requires="wps">
              <w:drawing>
                <wp:inline distT="0" distB="0" distL="0" distR="0" wp14:anchorId="118166F7" wp14:editId="2C57DB16">
                  <wp:extent cx="5939431" cy="784746"/>
                  <wp:effectExtent l="57150" t="0" r="80645" b="130175"/>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431" cy="784746"/>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3E300F" w:rsidRDefault="00292223" w:rsidP="00DF0F23">
                              <w:pPr>
                                <w:rPr>
                                  <w:del w:id="3722" w:author="pbx" w:date="2017-11-03T17:48:00Z"/>
                                </w:rPr>
                              </w:pPr>
                              <w:del w:id="3723" w:author="pbx" w:date="2017-11-03T17:48:00Z">
                                <w:r w:rsidRPr="003E300F">
                                  <w:delText xml:space="preserve">&lt;subjectOf&gt; </w:delText>
                                </w:r>
                              </w:del>
                            </w:p>
                            <w:p w:rsidR="00292223" w:rsidRPr="003E300F" w:rsidRDefault="00292223" w:rsidP="00DF0F23">
                              <w:pPr>
                                <w:rPr>
                                  <w:del w:id="3724" w:author="pbx" w:date="2017-11-03T17:48:00Z"/>
                                </w:rPr>
                              </w:pPr>
                              <w:del w:id="3725" w:author="pbx" w:date="2017-11-03T17:48:00Z">
                                <w:r w:rsidRPr="003E300F">
                                  <w:delText xml:space="preserve">  &lt;characteristic&gt;</w:delText>
                                </w:r>
                              </w:del>
                            </w:p>
                            <w:p w:rsidR="00292223" w:rsidRPr="005376AC" w:rsidRDefault="00292223" w:rsidP="00DF0F23">
                              <w:pPr>
                                <w:rPr>
                                  <w:del w:id="3726" w:author="pbx" w:date="2017-11-03T17:48:00Z"/>
                                  <w:lang w:val="fr-CA"/>
                                </w:rPr>
                              </w:pPr>
                              <w:del w:id="3727" w:author="pbx" w:date="2017-11-03T17:48:00Z">
                                <w:r w:rsidRPr="005376AC">
                                  <w:rPr>
                                    <w:lang w:val="fr-CA"/>
                                  </w:rPr>
                                  <w:delText>&lt;code code="characteristic code" codeSystem="</w:delText>
                                </w:r>
                                <w:r>
                                  <w:rPr>
                                    <w:lang w:val="fr-CA"/>
                                  </w:rPr>
                                  <w:delText>2.16.840.1.113883.2.20.6.23</w:delText>
                                </w:r>
                                <w:r w:rsidRPr="005376AC">
                                  <w:rPr>
                                    <w:lang w:val="fr-CA"/>
                                  </w:rPr>
                                  <w:delText xml:space="preserve">"/&gt;  </w:delText>
                                </w:r>
                              </w:del>
                            </w:p>
                            <w:p w:rsidR="00292223" w:rsidRPr="003E300F" w:rsidRDefault="00292223" w:rsidP="00DF0F23">
                              <w:pPr>
                                <w:rPr>
                                  <w:del w:id="3728" w:author="pbx" w:date="2017-11-03T17:48:00Z"/>
                                </w:rPr>
                              </w:pPr>
                              <w:del w:id="3729" w:author="pbx" w:date="2017-11-03T17:48:00Z">
                                <w:r w:rsidRPr="003E300F">
                                  <w:delText>&lt;value xsi:type="PQ" value="quantity value" unit="quantity unit"&gt;</w:delText>
                                </w:r>
                              </w:del>
                            </w:p>
                            <w:p w:rsidR="00292223" w:rsidRPr="00C66DC9" w:rsidRDefault="00292223" w:rsidP="00DC33B4">
                              <w:pPr>
                                <w:pStyle w:val="Default"/>
                                <w:rPr>
                                  <w:del w:id="3730"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8" type="#_x0000_t202" style="width:467.65pt;height: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" fillcolor="#c6d9f1 [671]">
                  <v:shadow on="t" color="#bfbfbf [2412]" offset="0,4pt"/>
                  <v:textbox>
                    <w:txbxContent>
                      <w:p w14:paraId="2BC57A94" w14:textId="77777777" w:rsidR="00292223" w:rsidRPr="003E300F" w:rsidRDefault="00292223" w:rsidP="00DF0F23">
                        <w:pPr>
                          <w:rPr>
                            <w:del w:id="5183" w:author="pbx" w:date="2017-11-03T17:48:00Z"/>
                          </w:rPr>
                        </w:pPr>
                        <w:del w:id="5184" w:author="pbx" w:date="2017-11-03T17:48:00Z">
                          <w:r w:rsidRPr="003E300F">
                            <w:delText xml:space="preserve">&lt;subjectOf&gt; </w:delText>
                          </w:r>
                        </w:del>
                      </w:p>
                      <w:p w14:paraId="51FC3BEF" w14:textId="77777777" w:rsidR="00292223" w:rsidRPr="003E300F" w:rsidRDefault="00292223" w:rsidP="00DF0F23">
                        <w:pPr>
                          <w:rPr>
                            <w:del w:id="5185" w:author="pbx" w:date="2017-11-03T17:48:00Z"/>
                          </w:rPr>
                        </w:pPr>
                        <w:del w:id="5186" w:author="pbx" w:date="2017-11-03T17:48:00Z">
                          <w:r w:rsidRPr="003E300F">
                            <w:delText xml:space="preserve">  &lt;characteristic&gt;</w:delText>
                          </w:r>
                        </w:del>
                      </w:p>
                      <w:p w14:paraId="54941431" w14:textId="77777777" w:rsidR="00292223" w:rsidRPr="005376AC" w:rsidRDefault="00292223" w:rsidP="00DF0F23">
                        <w:pPr>
                          <w:rPr>
                            <w:del w:id="5187" w:author="pbx" w:date="2017-11-03T17:48:00Z"/>
                            <w:lang w:val="fr-CA"/>
                          </w:rPr>
                        </w:pPr>
                        <w:del w:id="5188" w:author="pbx" w:date="2017-11-03T17:48:00Z">
                          <w:r w:rsidRPr="005376AC">
                            <w:rPr>
                              <w:lang w:val="fr-CA"/>
                            </w:rPr>
                            <w:delText>&lt;code code="characteristic code" codeSystem="</w:delText>
                          </w:r>
                          <w:r>
                            <w:rPr>
                              <w:lang w:val="fr-CA"/>
                            </w:rPr>
                            <w:delText>2.16.840.1.113883.2.20.6.23</w:delText>
                          </w:r>
                          <w:r w:rsidRPr="005376AC">
                            <w:rPr>
                              <w:lang w:val="fr-CA"/>
                            </w:rPr>
                            <w:delText xml:space="preserve">"/&gt;  </w:delText>
                          </w:r>
                        </w:del>
                      </w:p>
                      <w:p w14:paraId="4FD789DF" w14:textId="77777777" w:rsidR="00292223" w:rsidRPr="003E300F" w:rsidRDefault="00292223" w:rsidP="00DF0F23">
                        <w:pPr>
                          <w:rPr>
                            <w:del w:id="5189" w:author="pbx" w:date="2017-11-03T17:48:00Z"/>
                          </w:rPr>
                        </w:pPr>
                        <w:del w:id="5190" w:author="pbx" w:date="2017-11-03T17:48:00Z">
                          <w:r w:rsidRPr="003E300F">
                            <w:delText>&lt;value xsi:type="PQ" value="quantity value" unit="quantity unit"&gt;</w:delText>
                          </w:r>
                        </w:del>
                      </w:p>
                      <w:p w14:paraId="1AD10356" w14:textId="77777777" w:rsidR="00292223" w:rsidRPr="00C66DC9" w:rsidRDefault="00292223" w:rsidP="00DC33B4">
                        <w:pPr>
                          <w:pStyle w:val="Default"/>
                          <w:rPr>
                            <w:del w:id="5191" w:author="pbx" w:date="2017-11-03T17:48:00Z"/>
                            <w:rFonts w:ascii="Courier New" w:hAnsi="Courier New" w:cs="Courier New"/>
                            <w:sz w:val="18"/>
                            <w:szCs w:val="18"/>
                          </w:rPr>
                        </w:pPr>
                      </w:p>
                    </w:txbxContent>
                  </v:textbox>
                  <w10:anchorlock/>
                </v:shape>
              </w:pict>
            </mc:Fallback>
          </mc:AlternateContent>
        </w:r>
      </w:del>
    </w:p>
    <w:p w:rsidR="00AB3A0E" w:rsidRDefault="00AB3A0E" w:rsidP="00DF0F23">
      <w:pPr>
        <w:rPr>
          <w:del w:id="3731" w:author="pbx" w:date="2017-11-03T17:48:00Z"/>
        </w:rPr>
      </w:pPr>
    </w:p>
    <w:p w:rsidR="0033221F" w:rsidRDefault="0033221F" w:rsidP="00DF0F23">
      <w:pPr>
        <w:rPr>
          <w:del w:id="3732" w:author="pbx" w:date="2017-11-03T17:48:00Z"/>
        </w:rPr>
      </w:pPr>
    </w:p>
    <w:p w:rsidR="0033221F" w:rsidRDefault="0033221F" w:rsidP="00DF0F23">
      <w:pPr>
        <w:rPr>
          <w:del w:id="3733" w:author="pbx" w:date="2017-11-03T17:48:00Z"/>
        </w:rPr>
      </w:pPr>
    </w:p>
    <w:p w:rsidR="0033221F" w:rsidRDefault="0033221F" w:rsidP="00DF0F23">
      <w:pPr>
        <w:rPr>
          <w:del w:id="3734" w:author="pbx" w:date="2017-11-03T17:48:00Z"/>
        </w:rPr>
      </w:pPr>
    </w:p>
    <w:p w:rsidR="00DE27CD" w:rsidRDefault="00DE27CD" w:rsidP="00DF0F23">
      <w:pPr>
        <w:rPr>
          <w:del w:id="3735" w:author="pbx" w:date="2017-11-03T17:48:00Z"/>
        </w:rPr>
      </w:pPr>
    </w:p>
    <w:p w:rsidR="00DE27CD" w:rsidRDefault="00DE27CD" w:rsidP="00DF0F23">
      <w:pPr>
        <w:rPr>
          <w:del w:id="3736" w:author="pbx" w:date="2017-11-03T17:48:00Z"/>
        </w:rPr>
      </w:pPr>
    </w:p>
    <w:p w:rsidR="008024C8" w:rsidRPr="003E300F" w:rsidRDefault="008024C8" w:rsidP="008024C8">
      <w:pPr>
        <w:rPr>
          <w:ins w:id="3737" w:author="pbx" w:date="2017-11-03T17:48:00Z"/>
        </w:rPr>
      </w:pPr>
      <w:ins w:id="3738" w:author="pbx" w:date="2017-11-03T17:48:00Z">
        <w:r w:rsidRPr="003E300F">
          <w:t xml:space="preserve">&lt;subjectOf&gt; </w:t>
        </w:r>
      </w:ins>
    </w:p>
    <w:p w:rsidR="008024C8" w:rsidRPr="003E300F" w:rsidRDefault="008024C8" w:rsidP="008024C8">
      <w:pPr>
        <w:ind w:left="288"/>
        <w:rPr>
          <w:ins w:id="3739" w:author="pbx" w:date="2017-11-03T17:48:00Z"/>
        </w:rPr>
      </w:pPr>
      <w:ins w:id="3740" w:author="pbx" w:date="2017-11-03T17:48:00Z">
        <w:r w:rsidRPr="003E300F">
          <w:t>&lt;characteristic&gt;</w:t>
        </w:r>
      </w:ins>
    </w:p>
    <w:p w:rsidR="008024C8" w:rsidRPr="00CE7EFF" w:rsidRDefault="008024C8" w:rsidP="008024C8">
      <w:pPr>
        <w:ind w:left="576"/>
        <w:rPr>
          <w:ins w:id="3741" w:author="pbx" w:date="2017-11-03T17:48:00Z"/>
          <w:lang w:val="en-US"/>
        </w:rPr>
      </w:pPr>
      <w:ins w:id="3742" w:author="pbx" w:date="2017-11-03T17:48:00Z">
        <w:r w:rsidRPr="00CE7EFF">
          <w:rPr>
            <w:lang w:val="en-US"/>
          </w:rPr>
          <w:t xml:space="preserve">&lt;code code="characteristic code" codeSystem="2.16.840.1.113883.2.20.6.23"/&gt;  </w:t>
        </w:r>
      </w:ins>
    </w:p>
    <w:p w:rsidR="008024C8" w:rsidRPr="003E300F" w:rsidRDefault="008024C8" w:rsidP="008024C8">
      <w:pPr>
        <w:ind w:left="576"/>
        <w:rPr>
          <w:ins w:id="3743" w:author="pbx" w:date="2017-11-03T17:48:00Z"/>
        </w:rPr>
      </w:pPr>
      <w:ins w:id="3744" w:author="pbx" w:date="2017-11-03T17:48:00Z">
        <w:r w:rsidRPr="003E300F">
          <w:t>&lt;value xsi:type="PQ" value="quantity value" unit="quantity unit"&gt;</w:t>
        </w:r>
      </w:ins>
    </w:p>
    <w:p w:rsidR="008024C8" w:rsidRPr="00C66DC9" w:rsidRDefault="008024C8" w:rsidP="008024C8">
      <w:pPr>
        <w:pStyle w:val="Default"/>
        <w:rPr>
          <w:rFonts w:ascii="Courier New" w:hAnsi="Courier New" w:cs="Courier New"/>
          <w:sz w:val="18"/>
          <w:szCs w:val="18"/>
        </w:rPr>
      </w:pPr>
    </w:p>
    <w:p w:rsidR="00AB3A0E" w:rsidRDefault="00AB3A0E" w:rsidP="0080029F">
      <w:r>
        <w:t>Characteristic of type number (REAL):</w:t>
      </w:r>
    </w:p>
    <w:p w:rsidR="004D29F6" w:rsidRDefault="004D29F6" w:rsidP="00DF0F23">
      <w:pPr>
        <w:rPr>
          <w:del w:id="3745" w:author="pbx" w:date="2017-11-03T17:48:00Z"/>
        </w:rPr>
      </w:pPr>
      <w:del w:id="3746" w:author="pbx" w:date="2017-11-03T17:48:00Z">
        <w:r w:rsidRPr="000A6564">
          <w:rPr>
            <w:noProof/>
            <w:lang w:val="en-US"/>
          </w:rPr>
          <mc:AlternateContent>
            <mc:Choice Requires="wps">
              <w:drawing>
                <wp:inline distT="0" distB="0" distL="0" distR="0" wp14:anchorId="00955361" wp14:editId="7BAC5CAB">
                  <wp:extent cx="5938575" cy="798394"/>
                  <wp:effectExtent l="57150" t="0" r="81280" b="135255"/>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75" cy="79839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3E300F" w:rsidRDefault="00292223" w:rsidP="00DF0F23">
                              <w:pPr>
                                <w:rPr>
                                  <w:del w:id="3747" w:author="pbx" w:date="2017-11-03T17:48:00Z"/>
                                </w:rPr>
                              </w:pPr>
                              <w:del w:id="3748" w:author="pbx" w:date="2017-11-03T17:48:00Z">
                                <w:r w:rsidRPr="003E300F">
                                  <w:delText xml:space="preserve">&lt;subjectOf&gt; </w:delText>
                                </w:r>
                              </w:del>
                            </w:p>
                            <w:p w:rsidR="00292223" w:rsidRPr="003E300F" w:rsidRDefault="00292223" w:rsidP="00DF0F23">
                              <w:pPr>
                                <w:rPr>
                                  <w:del w:id="3749" w:author="pbx" w:date="2017-11-03T17:48:00Z"/>
                                </w:rPr>
                              </w:pPr>
                              <w:del w:id="3750" w:author="pbx" w:date="2017-11-03T17:48:00Z">
                                <w:r w:rsidRPr="003E300F">
                                  <w:delText xml:space="preserve">  &lt;characteristic&gt; </w:delText>
                                </w:r>
                              </w:del>
                            </w:p>
                            <w:p w:rsidR="00292223" w:rsidRPr="00C05A3F" w:rsidRDefault="00292223" w:rsidP="00DF0F23">
                              <w:pPr>
                                <w:rPr>
                                  <w:del w:id="3751" w:author="pbx" w:date="2017-11-03T17:48:00Z"/>
                                </w:rPr>
                              </w:pPr>
                              <w:del w:id="3752" w:author="pbx" w:date="2017-11-03T17:48:00Z">
                                <w:r w:rsidRPr="00C05A3F">
                                  <w:delText>&lt;code code="characteristic code" codeSystem="</w:delText>
                                </w:r>
                                <w:r>
                                  <w:delText>2.16.840.1.113883.2.20.6.23</w:delText>
                                </w:r>
                                <w:r w:rsidRPr="00C05A3F">
                                  <w:delText xml:space="preserve">"/&gt;     </w:delText>
                                </w:r>
                              </w:del>
                            </w:p>
                            <w:p w:rsidR="00292223" w:rsidRPr="003E300F" w:rsidRDefault="00292223" w:rsidP="00DF0F23">
                              <w:pPr>
                                <w:rPr>
                                  <w:del w:id="3753" w:author="pbx" w:date="2017-11-03T17:48:00Z"/>
                                </w:rPr>
                              </w:pPr>
                              <w:del w:id="3754" w:author="pbx" w:date="2017-11-03T17:48:00Z">
                                <w:r w:rsidRPr="00C05A3F">
                                  <w:delText xml:space="preserve">   </w:delText>
                                </w:r>
                                <w:r w:rsidRPr="003E300F">
                                  <w:delText>&lt;value xsi:type="REAL" value="quantity value"/&gt;</w:delText>
                                </w:r>
                              </w:del>
                            </w:p>
                            <w:p w:rsidR="00292223" w:rsidRPr="00C66DC9" w:rsidRDefault="00292223" w:rsidP="004D29F6">
                              <w:pPr>
                                <w:pStyle w:val="Default"/>
                                <w:rPr>
                                  <w:del w:id="3755"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9" type="#_x0000_t202" style="width:467.6pt;height: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" fillcolor="#c6d9f1 [671]">
                  <v:shadow on="t" color="#bfbfbf [2412]" offset="0,4pt"/>
                  <v:textbox>
                    <w:txbxContent>
                      <w:p w14:paraId="417CAE2A" w14:textId="77777777" w:rsidR="00292223" w:rsidRPr="003E300F" w:rsidRDefault="00292223" w:rsidP="00DF0F23">
                        <w:pPr>
                          <w:rPr>
                            <w:del w:id="5217" w:author="pbx" w:date="2017-11-03T17:48:00Z"/>
                          </w:rPr>
                        </w:pPr>
                        <w:del w:id="5218" w:author="pbx" w:date="2017-11-03T17:48:00Z">
                          <w:r w:rsidRPr="003E300F">
                            <w:delText xml:space="preserve">&lt;subjectOf&gt; </w:delText>
                          </w:r>
                        </w:del>
                      </w:p>
                      <w:p w14:paraId="67324C8F" w14:textId="77777777" w:rsidR="00292223" w:rsidRPr="003E300F" w:rsidRDefault="00292223" w:rsidP="00DF0F23">
                        <w:pPr>
                          <w:rPr>
                            <w:del w:id="5219" w:author="pbx" w:date="2017-11-03T17:48:00Z"/>
                          </w:rPr>
                        </w:pPr>
                        <w:del w:id="5220" w:author="pbx" w:date="2017-11-03T17:48:00Z">
                          <w:r w:rsidRPr="003E300F">
                            <w:delText xml:space="preserve">  &lt;characteristic&gt; </w:delText>
                          </w:r>
                        </w:del>
                      </w:p>
                      <w:p w14:paraId="0FAFF8D9" w14:textId="77777777" w:rsidR="00292223" w:rsidRPr="00C05A3F" w:rsidRDefault="00292223" w:rsidP="00DF0F23">
                        <w:pPr>
                          <w:rPr>
                            <w:del w:id="5221" w:author="pbx" w:date="2017-11-03T17:48:00Z"/>
                          </w:rPr>
                        </w:pPr>
                        <w:del w:id="5222" w:author="pbx" w:date="2017-11-03T17:48:00Z">
                          <w:r w:rsidRPr="00C05A3F">
                            <w:delText>&lt;code code="characteristic code" codeSystem="</w:delText>
                          </w:r>
                          <w:r>
                            <w:delText>2.16.840.1.113883.2.20.6.23</w:delText>
                          </w:r>
                          <w:r w:rsidRPr="00C05A3F">
                            <w:delText xml:space="preserve">"/&gt;     </w:delText>
                          </w:r>
                        </w:del>
                      </w:p>
                      <w:p w14:paraId="6CEA49B6" w14:textId="77777777" w:rsidR="00292223" w:rsidRPr="003E300F" w:rsidRDefault="00292223" w:rsidP="00DF0F23">
                        <w:pPr>
                          <w:rPr>
                            <w:del w:id="5223" w:author="pbx" w:date="2017-11-03T17:48:00Z"/>
                          </w:rPr>
                        </w:pPr>
                        <w:del w:id="5224" w:author="pbx" w:date="2017-11-03T17:48:00Z">
                          <w:r w:rsidRPr="00C05A3F">
                            <w:delText xml:space="preserve">   </w:delText>
                          </w:r>
                          <w:r w:rsidRPr="003E300F">
                            <w:delText>&lt;value xsi:type="REAL" value="quantity value"/&gt;</w:delText>
                          </w:r>
                        </w:del>
                      </w:p>
                      <w:p w14:paraId="731AC3C0" w14:textId="77777777" w:rsidR="00292223" w:rsidRPr="00C66DC9" w:rsidRDefault="00292223" w:rsidP="004D29F6">
                        <w:pPr>
                          <w:pStyle w:val="Default"/>
                          <w:rPr>
                            <w:del w:id="5225" w:author="pbx" w:date="2017-11-03T17:48:00Z"/>
                            <w:rFonts w:ascii="Courier New" w:hAnsi="Courier New" w:cs="Courier New"/>
                            <w:sz w:val="18"/>
                            <w:szCs w:val="18"/>
                          </w:rPr>
                        </w:pPr>
                      </w:p>
                    </w:txbxContent>
                  </v:textbox>
                  <w10:anchorlock/>
                </v:shape>
              </w:pict>
            </mc:Fallback>
          </mc:AlternateContent>
        </w:r>
      </w:del>
    </w:p>
    <w:p w:rsidR="008024C8" w:rsidRPr="003E300F" w:rsidRDefault="008024C8" w:rsidP="008024C8">
      <w:pPr>
        <w:rPr>
          <w:ins w:id="3756" w:author="pbx" w:date="2017-11-03T17:48:00Z"/>
        </w:rPr>
      </w:pPr>
      <w:ins w:id="3757" w:author="pbx" w:date="2017-11-03T17:48:00Z">
        <w:r w:rsidRPr="003E300F">
          <w:t xml:space="preserve">&lt;subjectOf&gt; </w:t>
        </w:r>
      </w:ins>
    </w:p>
    <w:p w:rsidR="008024C8" w:rsidRPr="003E300F" w:rsidRDefault="008024C8" w:rsidP="008024C8">
      <w:pPr>
        <w:ind w:left="288"/>
        <w:rPr>
          <w:ins w:id="3758" w:author="pbx" w:date="2017-11-03T17:48:00Z"/>
        </w:rPr>
      </w:pPr>
      <w:ins w:id="3759" w:author="pbx" w:date="2017-11-03T17:48:00Z">
        <w:r w:rsidRPr="003E300F">
          <w:t xml:space="preserve">&lt;characteristic&gt; </w:t>
        </w:r>
      </w:ins>
    </w:p>
    <w:p w:rsidR="008024C8" w:rsidRPr="00C05A3F" w:rsidRDefault="008024C8" w:rsidP="008024C8">
      <w:pPr>
        <w:ind w:left="576"/>
        <w:rPr>
          <w:ins w:id="3760" w:author="pbx" w:date="2017-11-03T17:48:00Z"/>
        </w:rPr>
      </w:pPr>
      <w:ins w:id="3761" w:author="pbx" w:date="2017-11-03T17:48:00Z">
        <w:r w:rsidRPr="00C05A3F">
          <w:t>&lt;code code="characteristic code" codeSystem="</w:t>
        </w:r>
        <w:r>
          <w:t>2.16.840.1.113883.2.20.6.23</w:t>
        </w:r>
        <w:r w:rsidRPr="00C05A3F">
          <w:t xml:space="preserve">"/&gt;     </w:t>
        </w:r>
      </w:ins>
    </w:p>
    <w:p w:rsidR="008024C8" w:rsidRPr="003E300F" w:rsidRDefault="008024C8" w:rsidP="008024C8">
      <w:pPr>
        <w:ind w:left="576"/>
        <w:rPr>
          <w:ins w:id="3762" w:author="pbx" w:date="2017-11-03T17:48:00Z"/>
        </w:rPr>
      </w:pPr>
      <w:ins w:id="3763" w:author="pbx" w:date="2017-11-03T17:48:00Z">
        <w:r w:rsidRPr="003E300F">
          <w:t>&lt;value xsi:type="REAL" value="quantity value"/&gt;</w:t>
        </w:r>
      </w:ins>
    </w:p>
    <w:p w:rsidR="008024C8" w:rsidRDefault="008024C8" w:rsidP="0080029F"/>
    <w:p w:rsidR="00AB3A0E" w:rsidRDefault="00AB3A0E" w:rsidP="0080029F">
      <w:r>
        <w:t>Characteristic of type integer number (INT):</w:t>
      </w:r>
    </w:p>
    <w:p w:rsidR="004D29F6" w:rsidRDefault="00C21D8B" w:rsidP="00DF0F23">
      <w:pPr>
        <w:rPr>
          <w:del w:id="3764" w:author="pbx" w:date="2017-11-03T17:48:00Z"/>
          <w:szCs w:val="24"/>
        </w:rPr>
      </w:pPr>
      <w:del w:id="3765" w:author="pbx" w:date="2017-11-03T17:48:00Z">
        <w:r w:rsidRPr="000A6564">
          <w:rPr>
            <w:noProof/>
            <w:lang w:val="en-US"/>
          </w:rPr>
          <mc:AlternateContent>
            <mc:Choice Requires="wps">
              <w:drawing>
                <wp:inline distT="0" distB="0" distL="0" distR="0" wp14:anchorId="18E26983" wp14:editId="40F675DF">
                  <wp:extent cx="5907350" cy="774700"/>
                  <wp:effectExtent l="57150" t="0" r="74930" b="13970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350" cy="774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pPr>
                                <w:rPr>
                                  <w:del w:id="3766" w:author="pbx" w:date="2017-11-03T17:48:00Z"/>
                                </w:rPr>
                              </w:pPr>
                              <w:del w:id="3767" w:author="pbx" w:date="2017-11-03T17:48:00Z">
                                <w:r w:rsidRPr="002B5413">
                                  <w:delText xml:space="preserve">&lt;subjectOf&gt; </w:delText>
                                </w:r>
                              </w:del>
                            </w:p>
                            <w:p w:rsidR="00292223" w:rsidRPr="002B5413" w:rsidRDefault="00292223" w:rsidP="00DF0F23">
                              <w:pPr>
                                <w:rPr>
                                  <w:del w:id="3768" w:author="pbx" w:date="2017-11-03T17:48:00Z"/>
                                </w:rPr>
                              </w:pPr>
                              <w:del w:id="3769" w:author="pbx" w:date="2017-11-03T17:48:00Z">
                                <w:r w:rsidRPr="002B5413">
                                  <w:delText xml:space="preserve">  &lt;characteristic&gt; </w:delText>
                                </w:r>
                              </w:del>
                            </w:p>
                            <w:p w:rsidR="00292223" w:rsidRPr="002B5413" w:rsidRDefault="00292223" w:rsidP="00DF0F23">
                              <w:pPr>
                                <w:rPr>
                                  <w:del w:id="3770" w:author="pbx" w:date="2017-11-03T17:48:00Z"/>
                                </w:rPr>
                              </w:pPr>
                              <w:del w:id="3771" w:author="pbx" w:date="2017-11-03T17:48:00Z">
                                <w:r w:rsidRPr="002B5413">
                                  <w:delText>&lt;code code="characteristic code" codeSystem="</w:delText>
                                </w:r>
                                <w:r>
                                  <w:delText>2.16.840.1.113883.2.20.6.23</w:delText>
                                </w:r>
                                <w:r w:rsidRPr="002B5413">
                                  <w:delText xml:space="preserve">"/&gt; </w:delText>
                                </w:r>
                              </w:del>
                            </w:p>
                            <w:p w:rsidR="00292223" w:rsidRPr="002B5413" w:rsidRDefault="00292223" w:rsidP="00DF0F23">
                              <w:pPr>
                                <w:rPr>
                                  <w:del w:id="3772" w:author="pbx" w:date="2017-11-03T17:48:00Z"/>
                                </w:rPr>
                              </w:pPr>
                              <w:del w:id="3773" w:author="pbx" w:date="2017-11-03T17:48:00Z">
                                <w:r w:rsidRPr="002B5413">
                                  <w:delText xml:space="preserve">    &lt;value xsi:type="INT" value="</w:delText>
                                </w:r>
                                <w:r w:rsidRPr="002B5413">
                                  <w:rPr>
                                    <w:i/>
                                    <w:iCs/>
                                  </w:rPr>
                                  <w:delText>quantity value</w:delText>
                                </w:r>
                                <w:r w:rsidRPr="002B5413">
                                  <w:delText>"/&gt;</w:delText>
                                </w:r>
                              </w:del>
                            </w:p>
                            <w:p w:rsidR="00292223" w:rsidRPr="002B5413" w:rsidRDefault="00292223" w:rsidP="004D29F6">
                              <w:pPr>
                                <w:pStyle w:val="Default"/>
                                <w:rPr>
                                  <w:del w:id="3774" w:author="pbx" w:date="2017-11-03T17:48:00Z"/>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100" type="#_x0000_t202" style="width:46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" fillcolor="#c6d9f1 [671]">
                  <v:shadow on="t" color="#bfbfbf [2412]" offset="0,4pt"/>
                  <v:textbox>
                    <w:txbxContent>
                      <w:p w14:paraId="1E6C0150" w14:textId="77777777" w:rsidR="00292223" w:rsidRPr="002B5413" w:rsidRDefault="00292223" w:rsidP="00DF0F23">
                        <w:pPr>
                          <w:rPr>
                            <w:del w:id="5245" w:author="pbx" w:date="2017-11-03T17:48:00Z"/>
                          </w:rPr>
                        </w:pPr>
                        <w:del w:id="5246" w:author="pbx" w:date="2017-11-03T17:48:00Z">
                          <w:r w:rsidRPr="002B5413">
                            <w:delText xml:space="preserve">&lt;subjectOf&gt; </w:delText>
                          </w:r>
                        </w:del>
                      </w:p>
                      <w:p w14:paraId="307B1C60" w14:textId="77777777" w:rsidR="00292223" w:rsidRPr="002B5413" w:rsidRDefault="00292223" w:rsidP="00DF0F23">
                        <w:pPr>
                          <w:rPr>
                            <w:del w:id="5247" w:author="pbx" w:date="2017-11-03T17:48:00Z"/>
                          </w:rPr>
                        </w:pPr>
                        <w:del w:id="5248" w:author="pbx" w:date="2017-11-03T17:48:00Z">
                          <w:r w:rsidRPr="002B5413">
                            <w:delText xml:space="preserve">  &lt;characteristic&gt; </w:delText>
                          </w:r>
                        </w:del>
                      </w:p>
                      <w:p w14:paraId="7DFC5F32" w14:textId="77777777" w:rsidR="00292223" w:rsidRPr="002B5413" w:rsidRDefault="00292223" w:rsidP="00DF0F23">
                        <w:pPr>
                          <w:rPr>
                            <w:del w:id="5249" w:author="pbx" w:date="2017-11-03T17:48:00Z"/>
                          </w:rPr>
                        </w:pPr>
                        <w:del w:id="5250" w:author="pbx" w:date="2017-11-03T17:48:00Z">
                          <w:r w:rsidRPr="002B5413">
                            <w:delText>&lt;code code="characteristic code" codeSystem="</w:delText>
                          </w:r>
                          <w:r>
                            <w:delText>2.16.840.1.113883.2.20.6.23</w:delText>
                          </w:r>
                          <w:r w:rsidRPr="002B5413">
                            <w:delText xml:space="preserve">"/&gt; </w:delText>
                          </w:r>
                        </w:del>
                      </w:p>
                      <w:p w14:paraId="55DCF693" w14:textId="77777777" w:rsidR="00292223" w:rsidRPr="002B5413" w:rsidRDefault="00292223" w:rsidP="00DF0F23">
                        <w:pPr>
                          <w:rPr>
                            <w:del w:id="5251" w:author="pbx" w:date="2017-11-03T17:48:00Z"/>
                          </w:rPr>
                        </w:pPr>
                        <w:del w:id="5252" w:author="pbx" w:date="2017-11-03T17:48:00Z">
                          <w:r w:rsidRPr="002B5413">
                            <w:delText xml:space="preserve">    &lt;value xsi:type="INT" value="</w:delText>
                          </w:r>
                          <w:r w:rsidRPr="002B5413">
                            <w:rPr>
                              <w:i/>
                              <w:iCs/>
                            </w:rPr>
                            <w:delText>quantity value</w:delText>
                          </w:r>
                          <w:r w:rsidRPr="002B5413">
                            <w:delText>"/&gt;</w:delText>
                          </w:r>
                        </w:del>
                      </w:p>
                      <w:p w14:paraId="18EC5785" w14:textId="77777777" w:rsidR="00292223" w:rsidRPr="002B5413" w:rsidRDefault="00292223" w:rsidP="004D29F6">
                        <w:pPr>
                          <w:pStyle w:val="Default"/>
                          <w:rPr>
                            <w:del w:id="5253" w:author="pbx" w:date="2017-11-03T17:48:00Z"/>
                            <w:rFonts w:ascii="Courier New" w:hAnsi="Courier New" w:cs="Courier New"/>
                            <w:sz w:val="18"/>
                            <w:szCs w:val="18"/>
                          </w:rPr>
                        </w:pPr>
                      </w:p>
                    </w:txbxContent>
                  </v:textbox>
                  <w10:anchorlock/>
                </v:shape>
              </w:pict>
            </mc:Fallback>
          </mc:AlternateContent>
        </w:r>
      </w:del>
    </w:p>
    <w:p w:rsidR="008024C8" w:rsidRPr="002B5413" w:rsidRDefault="008024C8" w:rsidP="008024C8">
      <w:pPr>
        <w:rPr>
          <w:ins w:id="3775" w:author="pbx" w:date="2017-11-03T17:48:00Z"/>
        </w:rPr>
      </w:pPr>
      <w:ins w:id="3776" w:author="pbx" w:date="2017-11-03T17:48:00Z">
        <w:r w:rsidRPr="002B5413">
          <w:t xml:space="preserve">&lt;subjectOf&gt; </w:t>
        </w:r>
      </w:ins>
    </w:p>
    <w:p w:rsidR="008024C8" w:rsidRPr="002B5413" w:rsidRDefault="008024C8" w:rsidP="008024C8">
      <w:pPr>
        <w:ind w:left="288"/>
        <w:rPr>
          <w:ins w:id="3777" w:author="pbx" w:date="2017-11-03T17:48:00Z"/>
        </w:rPr>
      </w:pPr>
      <w:ins w:id="3778" w:author="pbx" w:date="2017-11-03T17:48:00Z">
        <w:r w:rsidRPr="002B5413">
          <w:t xml:space="preserve">&lt;characteristic&gt; </w:t>
        </w:r>
      </w:ins>
    </w:p>
    <w:p w:rsidR="008024C8" w:rsidRPr="002B5413" w:rsidRDefault="008024C8" w:rsidP="008024C8">
      <w:pPr>
        <w:ind w:left="576"/>
        <w:rPr>
          <w:ins w:id="3779" w:author="pbx" w:date="2017-11-03T17:48:00Z"/>
        </w:rPr>
      </w:pPr>
      <w:ins w:id="3780" w:author="pbx" w:date="2017-11-03T17:48:00Z">
        <w:r w:rsidRPr="002B5413">
          <w:t>&lt;code code="characteristic code" codeSystem="</w:t>
        </w:r>
        <w:r>
          <w:t>2.16.840.1.113883.2.20.6.23</w:t>
        </w:r>
        <w:r w:rsidRPr="002B5413">
          <w:t xml:space="preserve">"/&gt; </w:t>
        </w:r>
      </w:ins>
    </w:p>
    <w:p w:rsidR="008024C8" w:rsidRPr="002B5413" w:rsidRDefault="008024C8" w:rsidP="008024C8">
      <w:pPr>
        <w:ind w:left="576"/>
        <w:rPr>
          <w:ins w:id="3781" w:author="pbx" w:date="2017-11-03T17:48:00Z"/>
        </w:rPr>
      </w:pPr>
      <w:ins w:id="3782" w:author="pbx" w:date="2017-11-03T17:48:00Z">
        <w:r w:rsidRPr="002B5413">
          <w:t>&lt;value xsi:type="INT" value="</w:t>
        </w:r>
        <w:r w:rsidRPr="002B5413">
          <w:rPr>
            <w:i/>
            <w:iCs/>
          </w:rPr>
          <w:t>quantity value</w:t>
        </w:r>
        <w:r w:rsidRPr="002B5413">
          <w:t>"/&gt;</w:t>
        </w:r>
      </w:ins>
    </w:p>
    <w:p w:rsidR="004D29F6" w:rsidRDefault="004D29F6" w:rsidP="0080029F">
      <w:pPr>
        <w:rPr>
          <w:ins w:id="3783" w:author="pbx" w:date="2017-11-03T17:48:00Z"/>
          <w:szCs w:val="24"/>
        </w:rPr>
      </w:pPr>
    </w:p>
    <w:p w:rsidR="004D29F6" w:rsidRDefault="004D29F6" w:rsidP="0080029F">
      <w:r>
        <w:t>Characteristic of coded type (CV):</w:t>
      </w:r>
    </w:p>
    <w:p w:rsidR="00C21D8B" w:rsidRDefault="00C21D8B" w:rsidP="00DF0F23">
      <w:pPr>
        <w:rPr>
          <w:del w:id="3784" w:author="pbx" w:date="2017-11-03T17:48:00Z"/>
          <w:szCs w:val="24"/>
        </w:rPr>
      </w:pPr>
      <w:del w:id="3785" w:author="pbx" w:date="2017-11-03T17:48:00Z">
        <w:r w:rsidRPr="000A6564">
          <w:rPr>
            <w:noProof/>
            <w:lang w:val="en-US"/>
          </w:rPr>
          <mc:AlternateContent>
            <mc:Choice Requires="wps">
              <w:drawing>
                <wp:inline distT="0" distB="0" distL="0" distR="0" wp14:anchorId="13E59C2F" wp14:editId="6AA57C4E">
                  <wp:extent cx="5907350" cy="984250"/>
                  <wp:effectExtent l="57150" t="0" r="74930" b="139700"/>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350" cy="984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4D29F6">
                              <w:pPr>
                                <w:pStyle w:val="Default"/>
                                <w:rPr>
                                  <w:del w:id="3786" w:author="pbx" w:date="2017-11-03T17:48:00Z"/>
                                  <w:rFonts w:ascii="Courier New" w:hAnsi="Courier New" w:cs="Courier New"/>
                                  <w:sz w:val="18"/>
                                  <w:szCs w:val="18"/>
                                </w:rPr>
                              </w:pPr>
                              <w:del w:id="3787" w:author="pbx" w:date="2017-11-03T17:48:00Z">
                                <w:r w:rsidRPr="0009610D">
                                  <w:rPr>
                                    <w:rFonts w:ascii="Courier New" w:hAnsi="Courier New" w:cs="Courier New"/>
                                    <w:sz w:val="18"/>
                                    <w:szCs w:val="18"/>
                                  </w:rPr>
                                  <w:delText xml:space="preserve">&lt;subjectOf&gt; </w:delText>
                                </w:r>
                              </w:del>
                            </w:p>
                            <w:p w:rsidR="00292223" w:rsidRDefault="00292223" w:rsidP="004D29F6">
                              <w:pPr>
                                <w:pStyle w:val="Default"/>
                                <w:rPr>
                                  <w:del w:id="3788" w:author="pbx" w:date="2017-11-03T17:48:00Z"/>
                                  <w:rFonts w:ascii="Courier New" w:hAnsi="Courier New" w:cs="Courier New"/>
                                  <w:sz w:val="18"/>
                                  <w:szCs w:val="18"/>
                                </w:rPr>
                              </w:pPr>
                              <w:del w:id="3789" w:author="pbx" w:date="2017-11-03T17:48:00Z">
                                <w:r>
                                  <w:rPr>
                                    <w:rFonts w:ascii="Courier New" w:hAnsi="Courier New" w:cs="Courier New"/>
                                    <w:sz w:val="18"/>
                                    <w:szCs w:val="18"/>
                                  </w:rPr>
                                  <w:delText xml:space="preserve">  </w:delText>
                                </w:r>
                                <w:r w:rsidRPr="0009610D">
                                  <w:rPr>
                                    <w:rFonts w:ascii="Courier New" w:hAnsi="Courier New" w:cs="Courier New"/>
                                    <w:sz w:val="18"/>
                                    <w:szCs w:val="18"/>
                                  </w:rPr>
                                  <w:delText xml:space="preserve">&lt;characteristic&gt; </w:delText>
                                </w:r>
                              </w:del>
                            </w:p>
                            <w:p w:rsidR="00292223" w:rsidRPr="00C05A3F" w:rsidRDefault="00292223" w:rsidP="00C21D8B">
                              <w:pPr>
                                <w:pStyle w:val="Default"/>
                                <w:ind w:left="432"/>
                                <w:rPr>
                                  <w:del w:id="3790" w:author="pbx" w:date="2017-11-03T17:48:00Z"/>
                                  <w:rFonts w:ascii="Courier New" w:hAnsi="Courier New" w:cs="Courier New"/>
                                  <w:sz w:val="18"/>
                                  <w:szCs w:val="18"/>
                                </w:rPr>
                              </w:pPr>
                              <w:del w:id="3791" w:author="pbx" w:date="2017-11-03T17:48:00Z">
                                <w:r w:rsidRPr="00C05A3F">
                                  <w:rPr>
                                    <w:rFonts w:ascii="Courier New" w:hAnsi="Courier New" w:cs="Courier New"/>
                                    <w:sz w:val="18"/>
                                    <w:szCs w:val="18"/>
                                  </w:rPr>
                                  <w:delText>&lt;code code="characteristic code" codeSystem="</w:delText>
                                </w:r>
                                <w:r>
                                  <w:rPr>
                                    <w:rFonts w:ascii="Courier New" w:hAnsi="Courier New" w:cs="Courier New"/>
                                    <w:sz w:val="18"/>
                                    <w:szCs w:val="18"/>
                                  </w:rPr>
                                  <w:delText>2.16.840.1.113883.2.20.6.23</w:delText>
                                </w:r>
                                <w:r w:rsidRPr="00C05A3F">
                                  <w:rPr>
                                    <w:rFonts w:ascii="Courier New" w:hAnsi="Courier New" w:cs="Courier New"/>
                                    <w:sz w:val="18"/>
                                    <w:szCs w:val="18"/>
                                  </w:rPr>
                                  <w:delText xml:space="preserve">"/&gt;   </w:delText>
                                </w:r>
                              </w:del>
                            </w:p>
                            <w:p w:rsidR="00292223" w:rsidRPr="00C66DC9" w:rsidRDefault="00292223" w:rsidP="0009610D">
                              <w:pPr>
                                <w:pStyle w:val="Default"/>
                                <w:ind w:left="432"/>
                                <w:rPr>
                                  <w:del w:id="3792" w:author="pbx" w:date="2017-11-03T17:48:00Z"/>
                                  <w:rFonts w:ascii="Courier New" w:hAnsi="Courier New" w:cs="Courier New"/>
                                  <w:sz w:val="18"/>
                                  <w:szCs w:val="18"/>
                                </w:rPr>
                              </w:pPr>
                              <w:del w:id="3793" w:author="pbx" w:date="2017-11-03T17:48:00Z">
                                <w:r w:rsidRPr="0009610D">
                                  <w:rPr>
                                    <w:rFonts w:ascii="Courier New" w:hAnsi="Courier New" w:cs="Courier New"/>
                                    <w:sz w:val="18"/>
                                    <w:szCs w:val="18"/>
                                  </w:rPr>
                                  <w:delText>&lt;value xsi:type="CV" code="value code" codeSystem="value code system OID" displayName="value code display name"&gt;</w:delText>
                                </w:r>
                              </w:del>
                            </w:p>
                          </w:txbxContent>
                        </wps:txbx>
                        <wps:bodyPr rot="0" vert="horz" wrap="square" lIns="91440" tIns="45720" rIns="91440" bIns="45720" anchor="t" anchorCtr="0">
                          <a:noAutofit/>
                        </wps:bodyPr>
                      </wps:wsp>
                    </a:graphicData>
                  </a:graphic>
                </wp:inline>
              </w:drawing>
            </mc:Choice>
            <mc:Fallback>
              <w:pict>
                <v:shape id="_x0000_s1101" type="#_x0000_t202" style="width:465.15pt;height: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" fillcolor="#c6d9f1 [671]">
                  <v:shadow on="t" color="#bfbfbf [2412]" offset="0,4pt"/>
                  <v:textbox>
                    <w:txbxContent>
                      <w:p w14:paraId="4A14B717" w14:textId="77777777" w:rsidR="00292223" w:rsidRDefault="00292223" w:rsidP="004D29F6">
                        <w:pPr>
                          <w:pStyle w:val="Default"/>
                          <w:rPr>
                            <w:del w:id="5273" w:author="pbx" w:date="2017-11-03T17:48:00Z"/>
                            <w:rFonts w:ascii="Courier New" w:hAnsi="Courier New" w:cs="Courier New"/>
                            <w:sz w:val="18"/>
                            <w:szCs w:val="18"/>
                          </w:rPr>
                        </w:pPr>
                        <w:del w:id="5274" w:author="pbx" w:date="2017-11-03T17:48:00Z">
                          <w:r w:rsidRPr="0009610D">
                            <w:rPr>
                              <w:rFonts w:ascii="Courier New" w:hAnsi="Courier New" w:cs="Courier New"/>
                              <w:sz w:val="18"/>
                              <w:szCs w:val="18"/>
                            </w:rPr>
                            <w:delText xml:space="preserve">&lt;subjectOf&gt; </w:delText>
                          </w:r>
                        </w:del>
                      </w:p>
                      <w:p w14:paraId="17C0C759" w14:textId="77777777" w:rsidR="00292223" w:rsidRDefault="00292223" w:rsidP="004D29F6">
                        <w:pPr>
                          <w:pStyle w:val="Default"/>
                          <w:rPr>
                            <w:del w:id="5275" w:author="pbx" w:date="2017-11-03T17:48:00Z"/>
                            <w:rFonts w:ascii="Courier New" w:hAnsi="Courier New" w:cs="Courier New"/>
                            <w:sz w:val="18"/>
                            <w:szCs w:val="18"/>
                          </w:rPr>
                        </w:pPr>
                        <w:del w:id="5276" w:author="pbx" w:date="2017-11-03T17:48:00Z">
                          <w:r>
                            <w:rPr>
                              <w:rFonts w:ascii="Courier New" w:hAnsi="Courier New" w:cs="Courier New"/>
                              <w:sz w:val="18"/>
                              <w:szCs w:val="18"/>
                            </w:rPr>
                            <w:delText xml:space="preserve">  </w:delText>
                          </w:r>
                          <w:r w:rsidRPr="0009610D">
                            <w:rPr>
                              <w:rFonts w:ascii="Courier New" w:hAnsi="Courier New" w:cs="Courier New"/>
                              <w:sz w:val="18"/>
                              <w:szCs w:val="18"/>
                            </w:rPr>
                            <w:delText xml:space="preserve">&lt;characteristic&gt; </w:delText>
                          </w:r>
                        </w:del>
                      </w:p>
                      <w:p w14:paraId="59AC5A93" w14:textId="77777777" w:rsidR="00292223" w:rsidRPr="00C05A3F" w:rsidRDefault="00292223" w:rsidP="00C21D8B">
                        <w:pPr>
                          <w:pStyle w:val="Default"/>
                          <w:ind w:left="432"/>
                          <w:rPr>
                            <w:del w:id="5277" w:author="pbx" w:date="2017-11-03T17:48:00Z"/>
                            <w:rFonts w:ascii="Courier New" w:hAnsi="Courier New" w:cs="Courier New"/>
                            <w:sz w:val="18"/>
                            <w:szCs w:val="18"/>
                          </w:rPr>
                        </w:pPr>
                        <w:del w:id="5278" w:author="pbx" w:date="2017-11-03T17:48:00Z">
                          <w:r w:rsidRPr="00C05A3F">
                            <w:rPr>
                              <w:rFonts w:ascii="Courier New" w:hAnsi="Courier New" w:cs="Courier New"/>
                              <w:sz w:val="18"/>
                              <w:szCs w:val="18"/>
                            </w:rPr>
                            <w:delText>&lt;code code="characteristic code" codeSystem="</w:delText>
                          </w:r>
                          <w:r>
                            <w:rPr>
                              <w:rFonts w:ascii="Courier New" w:hAnsi="Courier New" w:cs="Courier New"/>
                              <w:sz w:val="18"/>
                              <w:szCs w:val="18"/>
                            </w:rPr>
                            <w:delText>2.16.840.1.113883.2.20.6.23</w:delText>
                          </w:r>
                          <w:r w:rsidRPr="00C05A3F">
                            <w:rPr>
                              <w:rFonts w:ascii="Courier New" w:hAnsi="Courier New" w:cs="Courier New"/>
                              <w:sz w:val="18"/>
                              <w:szCs w:val="18"/>
                            </w:rPr>
                            <w:delText xml:space="preserve">"/&gt;   </w:delText>
                          </w:r>
                        </w:del>
                      </w:p>
                      <w:p w14:paraId="441BB0EA" w14:textId="77777777" w:rsidR="00292223" w:rsidRPr="00C66DC9" w:rsidRDefault="00292223" w:rsidP="0009610D">
                        <w:pPr>
                          <w:pStyle w:val="Default"/>
                          <w:ind w:left="432"/>
                          <w:rPr>
                            <w:del w:id="5279" w:author="pbx" w:date="2017-11-03T17:48:00Z"/>
                            <w:rFonts w:ascii="Courier New" w:hAnsi="Courier New" w:cs="Courier New"/>
                            <w:sz w:val="18"/>
                            <w:szCs w:val="18"/>
                          </w:rPr>
                        </w:pPr>
                        <w:del w:id="5280" w:author="pbx" w:date="2017-11-03T17:48:00Z">
                          <w:r w:rsidRPr="0009610D">
                            <w:rPr>
                              <w:rFonts w:ascii="Courier New" w:hAnsi="Courier New" w:cs="Courier New"/>
                              <w:sz w:val="18"/>
                              <w:szCs w:val="18"/>
                            </w:rPr>
                            <w:delText>&lt;value xsi:type="CV" code="value code" codeSystem="value code system OID" displayName="value code display name"&gt;</w:delText>
                          </w:r>
                        </w:del>
                      </w:p>
                    </w:txbxContent>
                  </v:textbox>
                  <w10:anchorlock/>
                </v:shape>
              </w:pict>
            </mc:Fallback>
          </mc:AlternateContent>
        </w:r>
      </w:del>
    </w:p>
    <w:p w:rsidR="002344E3" w:rsidRDefault="002344E3" w:rsidP="002344E3">
      <w:pPr>
        <w:pStyle w:val="Default"/>
        <w:rPr>
          <w:ins w:id="3794" w:author="pbx" w:date="2017-11-03T17:48:00Z"/>
          <w:rFonts w:ascii="Courier New" w:hAnsi="Courier New" w:cs="Courier New"/>
          <w:sz w:val="18"/>
          <w:szCs w:val="18"/>
        </w:rPr>
      </w:pPr>
      <w:ins w:id="3795" w:author="pbx" w:date="2017-11-03T17:48:00Z">
        <w:r w:rsidRPr="0009610D">
          <w:rPr>
            <w:rFonts w:ascii="Courier New" w:hAnsi="Courier New" w:cs="Courier New"/>
            <w:sz w:val="18"/>
            <w:szCs w:val="18"/>
          </w:rPr>
          <w:t xml:space="preserve">&lt;subjectOf&gt; </w:t>
        </w:r>
      </w:ins>
    </w:p>
    <w:p w:rsidR="002344E3" w:rsidRDefault="002344E3" w:rsidP="002344E3">
      <w:pPr>
        <w:pStyle w:val="Default"/>
        <w:ind w:left="288"/>
        <w:rPr>
          <w:ins w:id="3796" w:author="pbx" w:date="2017-11-03T17:48:00Z"/>
          <w:rFonts w:ascii="Courier New" w:hAnsi="Courier New" w:cs="Courier New"/>
          <w:sz w:val="18"/>
          <w:szCs w:val="18"/>
        </w:rPr>
      </w:pPr>
      <w:ins w:id="3797" w:author="pbx" w:date="2017-11-03T17:48:00Z">
        <w:r w:rsidRPr="0009610D">
          <w:rPr>
            <w:rFonts w:ascii="Courier New" w:hAnsi="Courier New" w:cs="Courier New"/>
            <w:sz w:val="18"/>
            <w:szCs w:val="18"/>
          </w:rPr>
          <w:t xml:space="preserve">&lt;characteristic&gt; </w:t>
        </w:r>
      </w:ins>
    </w:p>
    <w:p w:rsidR="002344E3" w:rsidRPr="00C05A3F" w:rsidRDefault="002344E3" w:rsidP="002344E3">
      <w:pPr>
        <w:pStyle w:val="Default"/>
        <w:ind w:left="576"/>
        <w:rPr>
          <w:ins w:id="3798" w:author="pbx" w:date="2017-11-03T17:48:00Z"/>
          <w:rFonts w:ascii="Courier New" w:hAnsi="Courier New" w:cs="Courier New"/>
          <w:sz w:val="18"/>
          <w:szCs w:val="18"/>
        </w:rPr>
      </w:pPr>
      <w:ins w:id="3799" w:author="pbx" w:date="2017-11-03T17:48:00Z">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ins>
    </w:p>
    <w:p w:rsidR="002344E3" w:rsidRPr="00C66DC9" w:rsidRDefault="002344E3" w:rsidP="002344E3">
      <w:pPr>
        <w:pStyle w:val="Default"/>
        <w:ind w:left="576"/>
        <w:rPr>
          <w:ins w:id="3800" w:author="pbx" w:date="2017-11-03T17:48:00Z"/>
          <w:rFonts w:ascii="Courier New" w:hAnsi="Courier New" w:cs="Courier New"/>
          <w:sz w:val="18"/>
          <w:szCs w:val="18"/>
        </w:rPr>
      </w:pPr>
      <w:ins w:id="3801" w:author="pbx" w:date="2017-11-03T17:48:00Z">
        <w:r w:rsidRPr="0009610D">
          <w:rPr>
            <w:rFonts w:ascii="Courier New" w:hAnsi="Courier New" w:cs="Courier New"/>
            <w:sz w:val="18"/>
            <w:szCs w:val="18"/>
          </w:rPr>
          <w:t>&lt;value xsi:type="CV" code="value code" codeSystem="value code system OID" displayName="value code display name"&gt;</w:t>
        </w:r>
      </w:ins>
    </w:p>
    <w:p w:rsidR="002344E3" w:rsidRDefault="002344E3" w:rsidP="0080029F">
      <w:pPr>
        <w:rPr>
          <w:ins w:id="3802" w:author="pbx" w:date="2017-11-03T17:48:00Z"/>
        </w:rPr>
      </w:pPr>
    </w:p>
    <w:p w:rsidR="004D29F6" w:rsidRDefault="004D29F6" w:rsidP="0080029F">
      <w:r>
        <w:t>Characteristic of type character string (ST):</w:t>
      </w:r>
    </w:p>
    <w:p w:rsidR="0051039F" w:rsidRDefault="0051039F" w:rsidP="00DF0F23">
      <w:pPr>
        <w:rPr>
          <w:del w:id="3803" w:author="pbx" w:date="2017-11-03T17:48:00Z"/>
          <w:szCs w:val="24"/>
        </w:rPr>
      </w:pPr>
      <w:del w:id="3804" w:author="pbx" w:date="2017-11-03T17:48:00Z">
        <w:r w:rsidRPr="000A6564">
          <w:rPr>
            <w:noProof/>
            <w:lang w:val="en-US"/>
          </w:rPr>
          <mc:AlternateContent>
            <mc:Choice Requires="wps">
              <w:drawing>
                <wp:inline distT="0" distB="0" distL="0" distR="0" wp14:anchorId="7E6684BF" wp14:editId="3DFF7D30">
                  <wp:extent cx="5907350" cy="774700"/>
                  <wp:effectExtent l="57150" t="0" r="74930" b="139700"/>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350" cy="774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E27CD">
                              <w:pPr>
                                <w:pStyle w:val="Default"/>
                                <w:rPr>
                                  <w:del w:id="3805" w:author="pbx" w:date="2017-11-03T17:48:00Z"/>
                                  <w:rFonts w:ascii="Courier New" w:hAnsi="Courier New" w:cs="Courier New"/>
                                  <w:sz w:val="18"/>
                                  <w:szCs w:val="18"/>
                                </w:rPr>
                              </w:pPr>
                              <w:del w:id="3806" w:author="pbx" w:date="2017-11-03T17:48:00Z">
                                <w:r w:rsidRPr="0051039F">
                                  <w:rPr>
                                    <w:rFonts w:ascii="Courier New" w:hAnsi="Courier New" w:cs="Courier New"/>
                                    <w:sz w:val="18"/>
                                    <w:szCs w:val="18"/>
                                  </w:rPr>
                                  <w:delText xml:space="preserve">&lt;subjectOf&gt; </w:delText>
                                </w:r>
                              </w:del>
                            </w:p>
                            <w:p w:rsidR="00292223" w:rsidRDefault="00292223" w:rsidP="00DE27CD">
                              <w:pPr>
                                <w:pStyle w:val="Default"/>
                                <w:rPr>
                                  <w:del w:id="3807" w:author="pbx" w:date="2017-11-03T17:48:00Z"/>
                                  <w:rFonts w:ascii="Courier New" w:hAnsi="Courier New" w:cs="Courier New"/>
                                  <w:sz w:val="18"/>
                                  <w:szCs w:val="18"/>
                                </w:rPr>
                              </w:pPr>
                              <w:del w:id="3808" w:author="pbx" w:date="2017-11-03T17:48:00Z">
                                <w:r>
                                  <w:rPr>
                                    <w:rFonts w:ascii="Courier New" w:hAnsi="Courier New" w:cs="Courier New"/>
                                    <w:sz w:val="18"/>
                                    <w:szCs w:val="18"/>
                                  </w:rPr>
                                  <w:delText xml:space="preserve">  </w:delText>
                                </w:r>
                                <w:r w:rsidRPr="0051039F">
                                  <w:rPr>
                                    <w:rFonts w:ascii="Courier New" w:hAnsi="Courier New" w:cs="Courier New"/>
                                    <w:sz w:val="18"/>
                                    <w:szCs w:val="18"/>
                                  </w:rPr>
                                  <w:delText xml:space="preserve">&lt;characteristic&gt; </w:delText>
                                </w:r>
                              </w:del>
                            </w:p>
                            <w:p w:rsidR="00292223" w:rsidRPr="00C05A3F" w:rsidRDefault="00292223" w:rsidP="00DE27CD">
                              <w:pPr>
                                <w:pStyle w:val="Default"/>
                                <w:ind w:left="432"/>
                                <w:rPr>
                                  <w:del w:id="3809" w:author="pbx" w:date="2017-11-03T17:48:00Z"/>
                                  <w:rFonts w:ascii="Courier New" w:hAnsi="Courier New" w:cs="Courier New"/>
                                  <w:sz w:val="18"/>
                                  <w:szCs w:val="18"/>
                                </w:rPr>
                              </w:pPr>
                              <w:del w:id="3810" w:author="pbx" w:date="2017-11-03T17:48:00Z">
                                <w:r w:rsidRPr="00C05A3F">
                                  <w:rPr>
                                    <w:rFonts w:ascii="Courier New" w:hAnsi="Courier New" w:cs="Courier New"/>
                                    <w:sz w:val="18"/>
                                    <w:szCs w:val="18"/>
                                  </w:rPr>
                                  <w:delText>&lt;code code="characteristic code" codeSystem="</w:delText>
                                </w:r>
                                <w:r>
                                  <w:rPr>
                                    <w:rFonts w:ascii="Courier New" w:hAnsi="Courier New" w:cs="Courier New"/>
                                    <w:sz w:val="18"/>
                                    <w:szCs w:val="18"/>
                                  </w:rPr>
                                  <w:delText>2.16.840.1.113883.2.20.6.23</w:delText>
                                </w:r>
                                <w:r w:rsidRPr="00C05A3F">
                                  <w:rPr>
                                    <w:rFonts w:ascii="Courier New" w:hAnsi="Courier New" w:cs="Courier New"/>
                                    <w:sz w:val="18"/>
                                    <w:szCs w:val="18"/>
                                  </w:rPr>
                                  <w:delText xml:space="preserve">"/&gt; </w:delText>
                                </w:r>
                              </w:del>
                            </w:p>
                            <w:p w:rsidR="00292223" w:rsidRPr="00C66DC9" w:rsidRDefault="00292223" w:rsidP="00DE27CD">
                              <w:pPr>
                                <w:pStyle w:val="Default"/>
                                <w:ind w:left="432"/>
                                <w:rPr>
                                  <w:del w:id="3811" w:author="pbx" w:date="2017-11-03T17:48:00Z"/>
                                  <w:rFonts w:ascii="Courier New" w:hAnsi="Courier New" w:cs="Courier New"/>
                                  <w:sz w:val="18"/>
                                  <w:szCs w:val="18"/>
                                </w:rPr>
                              </w:pPr>
                              <w:del w:id="3812" w:author="pbx" w:date="2017-11-03T17:48:00Z">
                                <w:r w:rsidRPr="0051039F">
                                  <w:rPr>
                                    <w:rFonts w:ascii="Courier New" w:hAnsi="Courier New" w:cs="Courier New"/>
                                    <w:sz w:val="18"/>
                                    <w:szCs w:val="18"/>
                                  </w:rPr>
                                  <w:delText>&lt;value xsi:type="ST"&gt;value string&lt;/value&gt;</w:delText>
                                </w:r>
                              </w:del>
                            </w:p>
                          </w:txbxContent>
                        </wps:txbx>
                        <wps:bodyPr rot="0" vert="horz" wrap="square" lIns="91440" tIns="45720" rIns="91440" bIns="45720" anchor="t" anchorCtr="0">
                          <a:noAutofit/>
                        </wps:bodyPr>
                      </wps:wsp>
                    </a:graphicData>
                  </a:graphic>
                </wp:inline>
              </w:drawing>
            </mc:Choice>
            <mc:Fallback>
              <w:pict>
                <v:shape id="_x0000_s1102" type="#_x0000_t202" style="width:46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" fillcolor="#c6d9f1 [671]">
                  <v:shadow on="t" color="#bfbfbf [2412]" offset="0,4pt"/>
                  <v:textbox>
                    <w:txbxContent>
                      <w:p w14:paraId="699EB63E" w14:textId="77777777" w:rsidR="00292223" w:rsidRDefault="00292223" w:rsidP="00DE27CD">
                        <w:pPr>
                          <w:pStyle w:val="Default"/>
                          <w:rPr>
                            <w:del w:id="5300" w:author="pbx" w:date="2017-11-03T17:48:00Z"/>
                            <w:rFonts w:ascii="Courier New" w:hAnsi="Courier New" w:cs="Courier New"/>
                            <w:sz w:val="18"/>
                            <w:szCs w:val="18"/>
                          </w:rPr>
                        </w:pPr>
                        <w:del w:id="5301" w:author="pbx" w:date="2017-11-03T17:48:00Z">
                          <w:r w:rsidRPr="0051039F">
                            <w:rPr>
                              <w:rFonts w:ascii="Courier New" w:hAnsi="Courier New" w:cs="Courier New"/>
                              <w:sz w:val="18"/>
                              <w:szCs w:val="18"/>
                            </w:rPr>
                            <w:delText xml:space="preserve">&lt;subjectOf&gt; </w:delText>
                          </w:r>
                        </w:del>
                      </w:p>
                      <w:p w14:paraId="08C256AC" w14:textId="77777777" w:rsidR="00292223" w:rsidRDefault="00292223" w:rsidP="00DE27CD">
                        <w:pPr>
                          <w:pStyle w:val="Default"/>
                          <w:rPr>
                            <w:del w:id="5302" w:author="pbx" w:date="2017-11-03T17:48:00Z"/>
                            <w:rFonts w:ascii="Courier New" w:hAnsi="Courier New" w:cs="Courier New"/>
                            <w:sz w:val="18"/>
                            <w:szCs w:val="18"/>
                          </w:rPr>
                        </w:pPr>
                        <w:del w:id="5303" w:author="pbx" w:date="2017-11-03T17:48:00Z">
                          <w:r>
                            <w:rPr>
                              <w:rFonts w:ascii="Courier New" w:hAnsi="Courier New" w:cs="Courier New"/>
                              <w:sz w:val="18"/>
                              <w:szCs w:val="18"/>
                            </w:rPr>
                            <w:delText xml:space="preserve">  </w:delText>
                          </w:r>
                          <w:r w:rsidRPr="0051039F">
                            <w:rPr>
                              <w:rFonts w:ascii="Courier New" w:hAnsi="Courier New" w:cs="Courier New"/>
                              <w:sz w:val="18"/>
                              <w:szCs w:val="18"/>
                            </w:rPr>
                            <w:delText xml:space="preserve">&lt;characteristic&gt; </w:delText>
                          </w:r>
                        </w:del>
                      </w:p>
                      <w:p w14:paraId="2283B869" w14:textId="77777777" w:rsidR="00292223" w:rsidRPr="00C05A3F" w:rsidRDefault="00292223" w:rsidP="00DE27CD">
                        <w:pPr>
                          <w:pStyle w:val="Default"/>
                          <w:ind w:left="432"/>
                          <w:rPr>
                            <w:del w:id="5304" w:author="pbx" w:date="2017-11-03T17:48:00Z"/>
                            <w:rFonts w:ascii="Courier New" w:hAnsi="Courier New" w:cs="Courier New"/>
                            <w:sz w:val="18"/>
                            <w:szCs w:val="18"/>
                          </w:rPr>
                        </w:pPr>
                        <w:del w:id="5305" w:author="pbx" w:date="2017-11-03T17:48:00Z">
                          <w:r w:rsidRPr="00C05A3F">
                            <w:rPr>
                              <w:rFonts w:ascii="Courier New" w:hAnsi="Courier New" w:cs="Courier New"/>
                              <w:sz w:val="18"/>
                              <w:szCs w:val="18"/>
                            </w:rPr>
                            <w:delText>&lt;code code="characteristic code" codeSystem="</w:delText>
                          </w:r>
                          <w:r>
                            <w:rPr>
                              <w:rFonts w:ascii="Courier New" w:hAnsi="Courier New" w:cs="Courier New"/>
                              <w:sz w:val="18"/>
                              <w:szCs w:val="18"/>
                            </w:rPr>
                            <w:delText>2.16.840.1.113883.2.20.6.23</w:delText>
                          </w:r>
                          <w:r w:rsidRPr="00C05A3F">
                            <w:rPr>
                              <w:rFonts w:ascii="Courier New" w:hAnsi="Courier New" w:cs="Courier New"/>
                              <w:sz w:val="18"/>
                              <w:szCs w:val="18"/>
                            </w:rPr>
                            <w:delText xml:space="preserve">"/&gt; </w:delText>
                          </w:r>
                        </w:del>
                      </w:p>
                      <w:p w14:paraId="32466944" w14:textId="77777777" w:rsidR="00292223" w:rsidRPr="00C66DC9" w:rsidRDefault="00292223" w:rsidP="00DE27CD">
                        <w:pPr>
                          <w:pStyle w:val="Default"/>
                          <w:ind w:left="432"/>
                          <w:rPr>
                            <w:del w:id="5306" w:author="pbx" w:date="2017-11-03T17:48:00Z"/>
                            <w:rFonts w:ascii="Courier New" w:hAnsi="Courier New" w:cs="Courier New"/>
                            <w:sz w:val="18"/>
                            <w:szCs w:val="18"/>
                          </w:rPr>
                        </w:pPr>
                        <w:del w:id="5307" w:author="pbx" w:date="2017-11-03T17:48:00Z">
                          <w:r w:rsidRPr="0051039F">
                            <w:rPr>
                              <w:rFonts w:ascii="Courier New" w:hAnsi="Courier New" w:cs="Courier New"/>
                              <w:sz w:val="18"/>
                              <w:szCs w:val="18"/>
                            </w:rPr>
                            <w:delText>&lt;value xsi:type="ST"&gt;value string&lt;/value&gt;</w:delText>
                          </w:r>
                        </w:del>
                      </w:p>
                    </w:txbxContent>
                  </v:textbox>
                  <w10:anchorlock/>
                </v:shape>
              </w:pict>
            </mc:Fallback>
          </mc:AlternateContent>
        </w:r>
      </w:del>
    </w:p>
    <w:p w:rsidR="002344E3" w:rsidRDefault="002344E3" w:rsidP="002344E3">
      <w:pPr>
        <w:pStyle w:val="Default"/>
        <w:rPr>
          <w:ins w:id="3813" w:author="pbx" w:date="2017-11-03T17:48:00Z"/>
          <w:rFonts w:ascii="Courier New" w:hAnsi="Courier New" w:cs="Courier New"/>
          <w:sz w:val="18"/>
          <w:szCs w:val="18"/>
        </w:rPr>
      </w:pPr>
      <w:ins w:id="3814" w:author="pbx" w:date="2017-11-03T17:48:00Z">
        <w:r w:rsidRPr="0051039F">
          <w:rPr>
            <w:rFonts w:ascii="Courier New" w:hAnsi="Courier New" w:cs="Courier New"/>
            <w:sz w:val="18"/>
            <w:szCs w:val="18"/>
          </w:rPr>
          <w:t xml:space="preserve">&lt;subjectOf&gt; </w:t>
        </w:r>
      </w:ins>
    </w:p>
    <w:p w:rsidR="002344E3" w:rsidRDefault="002344E3" w:rsidP="002344E3">
      <w:pPr>
        <w:pStyle w:val="Default"/>
        <w:ind w:left="288"/>
        <w:rPr>
          <w:ins w:id="3815" w:author="pbx" w:date="2017-11-03T17:48:00Z"/>
          <w:rFonts w:ascii="Courier New" w:hAnsi="Courier New" w:cs="Courier New"/>
          <w:sz w:val="18"/>
          <w:szCs w:val="18"/>
        </w:rPr>
      </w:pPr>
      <w:ins w:id="3816" w:author="pbx" w:date="2017-11-03T17:48:00Z">
        <w:r w:rsidRPr="0051039F">
          <w:rPr>
            <w:rFonts w:ascii="Courier New" w:hAnsi="Courier New" w:cs="Courier New"/>
            <w:sz w:val="18"/>
            <w:szCs w:val="18"/>
          </w:rPr>
          <w:t xml:space="preserve">&lt;characteristic&gt; </w:t>
        </w:r>
      </w:ins>
    </w:p>
    <w:p w:rsidR="002344E3" w:rsidRPr="00C05A3F" w:rsidRDefault="002344E3" w:rsidP="002344E3">
      <w:pPr>
        <w:pStyle w:val="Default"/>
        <w:ind w:left="576"/>
        <w:rPr>
          <w:ins w:id="3817" w:author="pbx" w:date="2017-11-03T17:48:00Z"/>
          <w:rFonts w:ascii="Courier New" w:hAnsi="Courier New" w:cs="Courier New"/>
          <w:sz w:val="18"/>
          <w:szCs w:val="18"/>
        </w:rPr>
      </w:pPr>
      <w:ins w:id="3818" w:author="pbx" w:date="2017-11-03T17:48:00Z">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ins>
    </w:p>
    <w:p w:rsidR="002344E3" w:rsidRPr="00C66DC9" w:rsidRDefault="002344E3" w:rsidP="002344E3">
      <w:pPr>
        <w:pStyle w:val="Default"/>
        <w:ind w:left="576"/>
        <w:rPr>
          <w:ins w:id="3819" w:author="pbx" w:date="2017-11-03T17:48:00Z"/>
          <w:rFonts w:ascii="Courier New" w:hAnsi="Courier New" w:cs="Courier New"/>
          <w:sz w:val="18"/>
          <w:szCs w:val="18"/>
        </w:rPr>
      </w:pPr>
      <w:ins w:id="3820" w:author="pbx" w:date="2017-11-03T17:48:00Z">
        <w:r w:rsidRPr="0051039F">
          <w:rPr>
            <w:rFonts w:ascii="Courier New" w:hAnsi="Courier New" w:cs="Courier New"/>
            <w:sz w:val="18"/>
            <w:szCs w:val="18"/>
          </w:rPr>
          <w:t>&lt;value xsi:type="ST"&gt;value string&lt;/value&gt;</w:t>
        </w:r>
      </w:ins>
    </w:p>
    <w:p w:rsidR="002344E3" w:rsidRDefault="002344E3" w:rsidP="0080029F">
      <w:pPr>
        <w:rPr>
          <w:ins w:id="3821" w:author="pbx" w:date="2017-11-03T17:48:00Z"/>
        </w:rPr>
      </w:pPr>
    </w:p>
    <w:p w:rsidR="004D29F6" w:rsidRDefault="004D29F6" w:rsidP="0080029F">
      <w:r>
        <w:t>Characteristic of type int</w:t>
      </w:r>
      <w:r w:rsidR="000575D8">
        <w:t>erval of physical quantity (IVL_</w:t>
      </w:r>
      <w:r>
        <w:t>PQ):</w:t>
      </w:r>
    </w:p>
    <w:p w:rsidR="0051039F" w:rsidRDefault="0051039F" w:rsidP="00DF0F23">
      <w:pPr>
        <w:rPr>
          <w:del w:id="3822" w:author="pbx" w:date="2017-11-03T17:48:00Z"/>
        </w:rPr>
      </w:pPr>
      <w:del w:id="3823" w:author="pbx" w:date="2017-11-03T17:48:00Z">
        <w:r w:rsidRPr="000A6564">
          <w:rPr>
            <w:noProof/>
            <w:lang w:val="en-US"/>
          </w:rPr>
          <mc:AlternateContent>
            <mc:Choice Requires="wps">
              <w:drawing>
                <wp:inline distT="0" distB="0" distL="0" distR="0" wp14:anchorId="2852F417" wp14:editId="116AE03D">
                  <wp:extent cx="5906770" cy="1155700"/>
                  <wp:effectExtent l="57150" t="0" r="74930" b="13970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1155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1039F">
                              <w:pPr>
                                <w:pStyle w:val="Default"/>
                                <w:rPr>
                                  <w:del w:id="3824" w:author="pbx" w:date="2017-11-03T17:48:00Z"/>
                                  <w:rFonts w:ascii="Courier New" w:hAnsi="Courier New" w:cs="Courier New"/>
                                  <w:sz w:val="18"/>
                                  <w:szCs w:val="18"/>
                                </w:rPr>
                              </w:pPr>
                              <w:del w:id="3825" w:author="pbx" w:date="2017-11-03T17:48:00Z">
                                <w:r w:rsidRPr="0051039F">
                                  <w:rPr>
                                    <w:rFonts w:ascii="Courier New" w:hAnsi="Courier New" w:cs="Courier New"/>
                                    <w:sz w:val="18"/>
                                    <w:szCs w:val="18"/>
                                  </w:rPr>
                                  <w:delText>&lt;subjectOf&gt;</w:delText>
                                </w:r>
                              </w:del>
                            </w:p>
                            <w:p w:rsidR="00292223" w:rsidRDefault="00292223" w:rsidP="0051039F">
                              <w:pPr>
                                <w:pStyle w:val="Default"/>
                                <w:rPr>
                                  <w:del w:id="3826" w:author="pbx" w:date="2017-11-03T17:48:00Z"/>
                                  <w:rFonts w:ascii="Courier New" w:hAnsi="Courier New" w:cs="Courier New"/>
                                  <w:sz w:val="18"/>
                                  <w:szCs w:val="18"/>
                                </w:rPr>
                              </w:pPr>
                              <w:del w:id="3827" w:author="pbx" w:date="2017-11-03T17:48:00Z">
                                <w:r w:rsidRPr="0051039F">
                                  <w:rPr>
                                    <w:rFonts w:ascii="Courier New" w:hAnsi="Courier New" w:cs="Courier New"/>
                                    <w:sz w:val="18"/>
                                    <w:szCs w:val="18"/>
                                  </w:rPr>
                                  <w:delText xml:space="preserve"> </w:delText>
                                </w:r>
                                <w:r>
                                  <w:rPr>
                                    <w:rFonts w:ascii="Courier New" w:hAnsi="Courier New" w:cs="Courier New"/>
                                    <w:sz w:val="18"/>
                                    <w:szCs w:val="18"/>
                                  </w:rPr>
                                  <w:delText xml:space="preserve"> </w:delText>
                                </w:r>
                                <w:r w:rsidRPr="0051039F">
                                  <w:rPr>
                                    <w:rFonts w:ascii="Courier New" w:hAnsi="Courier New" w:cs="Courier New"/>
                                    <w:sz w:val="18"/>
                                    <w:szCs w:val="18"/>
                                  </w:rPr>
                                  <w:delText>&lt;characteristic&gt;</w:delText>
                                </w:r>
                              </w:del>
                            </w:p>
                            <w:p w:rsidR="00292223" w:rsidRDefault="00292223" w:rsidP="0051039F">
                              <w:pPr>
                                <w:pStyle w:val="Default"/>
                                <w:ind w:left="576"/>
                                <w:rPr>
                                  <w:del w:id="3828" w:author="pbx" w:date="2017-11-03T17:48:00Z"/>
                                  <w:rFonts w:ascii="Courier New" w:hAnsi="Courier New" w:cs="Courier New"/>
                                  <w:sz w:val="18"/>
                                  <w:szCs w:val="18"/>
                                </w:rPr>
                              </w:pPr>
                              <w:del w:id="3829" w:author="pbx" w:date="2017-11-03T17:48:00Z">
                                <w:r w:rsidRPr="0051039F">
                                  <w:rPr>
                                    <w:rFonts w:ascii="Courier New" w:hAnsi="Courier New" w:cs="Courier New"/>
                                    <w:sz w:val="18"/>
                                    <w:szCs w:val="18"/>
                                  </w:rPr>
                                  <w:delText>&lt;code code="characteristic code" codeSystem="</w:delText>
                                </w:r>
                                <w:r>
                                  <w:rPr>
                                    <w:rFonts w:ascii="Courier New" w:hAnsi="Courier New" w:cs="Courier New"/>
                                    <w:sz w:val="18"/>
                                    <w:szCs w:val="18"/>
                                  </w:rPr>
                                  <w:delText>2.16.840.1.113883.2.20.6.23</w:delText>
                                </w:r>
                                <w:r w:rsidRPr="0051039F">
                                  <w:rPr>
                                    <w:rFonts w:ascii="Courier New" w:hAnsi="Courier New" w:cs="Courier New"/>
                                    <w:sz w:val="18"/>
                                    <w:szCs w:val="18"/>
                                  </w:rPr>
                                  <w:delText xml:space="preserve">"/&gt; </w:delText>
                                </w:r>
                              </w:del>
                            </w:p>
                            <w:p w:rsidR="00292223" w:rsidRDefault="00292223" w:rsidP="0051039F">
                              <w:pPr>
                                <w:pStyle w:val="Default"/>
                                <w:ind w:left="576"/>
                                <w:rPr>
                                  <w:del w:id="3830" w:author="pbx" w:date="2017-11-03T17:48:00Z"/>
                                  <w:rFonts w:ascii="Courier New" w:hAnsi="Courier New" w:cs="Courier New"/>
                                  <w:sz w:val="18"/>
                                  <w:szCs w:val="18"/>
                                </w:rPr>
                              </w:pPr>
                              <w:del w:id="3831" w:author="pbx" w:date="2017-11-03T17:48:00Z">
                                <w:r w:rsidRPr="0051039F">
                                  <w:rPr>
                                    <w:rFonts w:ascii="Courier New" w:hAnsi="Courier New" w:cs="Courier New"/>
                                    <w:sz w:val="18"/>
                                    <w:szCs w:val="18"/>
                                  </w:rPr>
                                  <w:delText xml:space="preserve">&lt;value xsi:type="IVL_PQ"&gt; </w:delText>
                                </w:r>
                              </w:del>
                            </w:p>
                            <w:p w:rsidR="00292223" w:rsidRDefault="00292223" w:rsidP="0051039F">
                              <w:pPr>
                                <w:pStyle w:val="Default"/>
                                <w:ind w:left="864"/>
                                <w:rPr>
                                  <w:del w:id="3832" w:author="pbx" w:date="2017-11-03T17:48:00Z"/>
                                  <w:rFonts w:ascii="Courier New" w:hAnsi="Courier New" w:cs="Courier New"/>
                                  <w:sz w:val="18"/>
                                  <w:szCs w:val="18"/>
                                </w:rPr>
                              </w:pPr>
                              <w:del w:id="3833" w:author="pbx" w:date="2017-11-03T17:48:00Z">
                                <w:r w:rsidRPr="0051039F">
                                  <w:rPr>
                                    <w:rFonts w:ascii="Courier New" w:hAnsi="Courier New" w:cs="Courier New"/>
                                    <w:sz w:val="18"/>
                                    <w:szCs w:val="18"/>
                                  </w:rPr>
                                  <w:delText xml:space="preserve">&lt;low value="quantity value low boundary" unit="quantity unit"/&gt; </w:delText>
                                </w:r>
                              </w:del>
                            </w:p>
                            <w:p w:rsidR="00292223" w:rsidRDefault="00292223" w:rsidP="0051039F">
                              <w:pPr>
                                <w:pStyle w:val="Default"/>
                                <w:ind w:left="864"/>
                                <w:rPr>
                                  <w:del w:id="3834" w:author="pbx" w:date="2017-11-03T17:48:00Z"/>
                                  <w:rFonts w:ascii="Courier New" w:hAnsi="Courier New" w:cs="Courier New"/>
                                  <w:sz w:val="18"/>
                                  <w:szCs w:val="18"/>
                                </w:rPr>
                              </w:pPr>
                              <w:del w:id="3835" w:author="pbx" w:date="2017-11-03T17:48:00Z">
                                <w:r w:rsidRPr="0051039F">
                                  <w:rPr>
                                    <w:rFonts w:ascii="Courier New" w:hAnsi="Courier New" w:cs="Courier New"/>
                                    <w:sz w:val="18"/>
                                    <w:szCs w:val="18"/>
                                  </w:rPr>
                                  <w:delText xml:space="preserve">&lt;high value="quantity value high boundary" unit="quantity unit"/&gt; </w:delText>
                                </w:r>
                              </w:del>
                            </w:p>
                            <w:p w:rsidR="00292223" w:rsidRPr="00C66DC9" w:rsidRDefault="00292223" w:rsidP="0051039F">
                              <w:pPr>
                                <w:pStyle w:val="Default"/>
                                <w:ind w:left="576"/>
                                <w:rPr>
                                  <w:del w:id="3836" w:author="pbx" w:date="2017-11-03T17:48:00Z"/>
                                  <w:rFonts w:ascii="Courier New" w:hAnsi="Courier New" w:cs="Courier New"/>
                                  <w:sz w:val="18"/>
                                  <w:szCs w:val="18"/>
                                </w:rPr>
                              </w:pPr>
                              <w:del w:id="3837" w:author="pbx" w:date="2017-11-03T17:48:00Z">
                                <w:r w:rsidRPr="0051039F">
                                  <w:rPr>
                                    <w:rFonts w:ascii="Courier New" w:hAnsi="Courier New" w:cs="Courier New"/>
                                    <w:sz w:val="18"/>
                                    <w:szCs w:val="18"/>
                                  </w:rPr>
                                  <w:delText>&lt;/value&gt;</w:delText>
                                </w:r>
                              </w:del>
                            </w:p>
                          </w:txbxContent>
                        </wps:txbx>
                        <wps:bodyPr rot="0" vert="horz" wrap="square" lIns="91440" tIns="45720" rIns="91440" bIns="45720" anchor="t" anchorCtr="0">
                          <a:noAutofit/>
                        </wps:bodyPr>
                      </wps:wsp>
                    </a:graphicData>
                  </a:graphic>
                </wp:inline>
              </w:drawing>
            </mc:Choice>
            <mc:Fallback>
              <w:pict>
                <v:shape id="_x0000_s1103" type="#_x0000_t202" style="width:465.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" fillcolor="#c6d9f1 [671]">
                  <v:shadow on="t" color="#bfbfbf [2412]" offset="0,4pt"/>
                  <v:textbox>
                    <w:txbxContent>
                      <w:p w14:paraId="0D726033" w14:textId="77777777" w:rsidR="00292223" w:rsidRDefault="00292223" w:rsidP="0051039F">
                        <w:pPr>
                          <w:pStyle w:val="Default"/>
                          <w:rPr>
                            <w:del w:id="5333" w:author="pbx" w:date="2017-11-03T17:48:00Z"/>
                            <w:rFonts w:ascii="Courier New" w:hAnsi="Courier New" w:cs="Courier New"/>
                            <w:sz w:val="18"/>
                            <w:szCs w:val="18"/>
                          </w:rPr>
                        </w:pPr>
                        <w:del w:id="5334" w:author="pbx" w:date="2017-11-03T17:48:00Z">
                          <w:r w:rsidRPr="0051039F">
                            <w:rPr>
                              <w:rFonts w:ascii="Courier New" w:hAnsi="Courier New" w:cs="Courier New"/>
                              <w:sz w:val="18"/>
                              <w:szCs w:val="18"/>
                            </w:rPr>
                            <w:delText>&lt;subjectOf&gt;</w:delText>
                          </w:r>
                        </w:del>
                      </w:p>
                      <w:p w14:paraId="77E13C1F" w14:textId="77777777" w:rsidR="00292223" w:rsidRDefault="00292223" w:rsidP="0051039F">
                        <w:pPr>
                          <w:pStyle w:val="Default"/>
                          <w:rPr>
                            <w:del w:id="5335" w:author="pbx" w:date="2017-11-03T17:48:00Z"/>
                            <w:rFonts w:ascii="Courier New" w:hAnsi="Courier New" w:cs="Courier New"/>
                            <w:sz w:val="18"/>
                            <w:szCs w:val="18"/>
                          </w:rPr>
                        </w:pPr>
                        <w:del w:id="5336" w:author="pbx" w:date="2017-11-03T17:48:00Z">
                          <w:r w:rsidRPr="0051039F">
                            <w:rPr>
                              <w:rFonts w:ascii="Courier New" w:hAnsi="Courier New" w:cs="Courier New"/>
                              <w:sz w:val="18"/>
                              <w:szCs w:val="18"/>
                            </w:rPr>
                            <w:delText xml:space="preserve"> </w:delText>
                          </w:r>
                          <w:r>
                            <w:rPr>
                              <w:rFonts w:ascii="Courier New" w:hAnsi="Courier New" w:cs="Courier New"/>
                              <w:sz w:val="18"/>
                              <w:szCs w:val="18"/>
                            </w:rPr>
                            <w:delText xml:space="preserve"> </w:delText>
                          </w:r>
                          <w:r w:rsidRPr="0051039F">
                            <w:rPr>
                              <w:rFonts w:ascii="Courier New" w:hAnsi="Courier New" w:cs="Courier New"/>
                              <w:sz w:val="18"/>
                              <w:szCs w:val="18"/>
                            </w:rPr>
                            <w:delText>&lt;characteristic&gt;</w:delText>
                          </w:r>
                        </w:del>
                      </w:p>
                      <w:p w14:paraId="16CC68ED" w14:textId="77777777" w:rsidR="00292223" w:rsidRDefault="00292223" w:rsidP="0051039F">
                        <w:pPr>
                          <w:pStyle w:val="Default"/>
                          <w:ind w:left="576"/>
                          <w:rPr>
                            <w:del w:id="5337" w:author="pbx" w:date="2017-11-03T17:48:00Z"/>
                            <w:rFonts w:ascii="Courier New" w:hAnsi="Courier New" w:cs="Courier New"/>
                            <w:sz w:val="18"/>
                            <w:szCs w:val="18"/>
                          </w:rPr>
                        </w:pPr>
                        <w:del w:id="5338" w:author="pbx" w:date="2017-11-03T17:48:00Z">
                          <w:r w:rsidRPr="0051039F">
                            <w:rPr>
                              <w:rFonts w:ascii="Courier New" w:hAnsi="Courier New" w:cs="Courier New"/>
                              <w:sz w:val="18"/>
                              <w:szCs w:val="18"/>
                            </w:rPr>
                            <w:delText>&lt;code code="characteristic code" codeSystem="</w:delText>
                          </w:r>
                          <w:r>
                            <w:rPr>
                              <w:rFonts w:ascii="Courier New" w:hAnsi="Courier New" w:cs="Courier New"/>
                              <w:sz w:val="18"/>
                              <w:szCs w:val="18"/>
                            </w:rPr>
                            <w:delText>2.16.840.1.113883.2.20.6.23</w:delText>
                          </w:r>
                          <w:r w:rsidRPr="0051039F">
                            <w:rPr>
                              <w:rFonts w:ascii="Courier New" w:hAnsi="Courier New" w:cs="Courier New"/>
                              <w:sz w:val="18"/>
                              <w:szCs w:val="18"/>
                            </w:rPr>
                            <w:delText xml:space="preserve">"/&gt; </w:delText>
                          </w:r>
                        </w:del>
                      </w:p>
                      <w:p w14:paraId="3AE202B9" w14:textId="77777777" w:rsidR="00292223" w:rsidRDefault="00292223" w:rsidP="0051039F">
                        <w:pPr>
                          <w:pStyle w:val="Default"/>
                          <w:ind w:left="576"/>
                          <w:rPr>
                            <w:del w:id="5339" w:author="pbx" w:date="2017-11-03T17:48:00Z"/>
                            <w:rFonts w:ascii="Courier New" w:hAnsi="Courier New" w:cs="Courier New"/>
                            <w:sz w:val="18"/>
                            <w:szCs w:val="18"/>
                          </w:rPr>
                        </w:pPr>
                        <w:del w:id="5340" w:author="pbx" w:date="2017-11-03T17:48:00Z">
                          <w:r w:rsidRPr="0051039F">
                            <w:rPr>
                              <w:rFonts w:ascii="Courier New" w:hAnsi="Courier New" w:cs="Courier New"/>
                              <w:sz w:val="18"/>
                              <w:szCs w:val="18"/>
                            </w:rPr>
                            <w:delText xml:space="preserve">&lt;value xsi:type="IVL_PQ"&gt; </w:delText>
                          </w:r>
                        </w:del>
                      </w:p>
                      <w:p w14:paraId="0B8F36A5" w14:textId="77777777" w:rsidR="00292223" w:rsidRDefault="00292223" w:rsidP="0051039F">
                        <w:pPr>
                          <w:pStyle w:val="Default"/>
                          <w:ind w:left="864"/>
                          <w:rPr>
                            <w:del w:id="5341" w:author="pbx" w:date="2017-11-03T17:48:00Z"/>
                            <w:rFonts w:ascii="Courier New" w:hAnsi="Courier New" w:cs="Courier New"/>
                            <w:sz w:val="18"/>
                            <w:szCs w:val="18"/>
                          </w:rPr>
                        </w:pPr>
                        <w:del w:id="5342" w:author="pbx" w:date="2017-11-03T17:48:00Z">
                          <w:r w:rsidRPr="0051039F">
                            <w:rPr>
                              <w:rFonts w:ascii="Courier New" w:hAnsi="Courier New" w:cs="Courier New"/>
                              <w:sz w:val="18"/>
                              <w:szCs w:val="18"/>
                            </w:rPr>
                            <w:delText xml:space="preserve">&lt;low value="quantity value low boundary" unit="quantity unit"/&gt; </w:delText>
                          </w:r>
                        </w:del>
                      </w:p>
                      <w:p w14:paraId="10301DB4" w14:textId="77777777" w:rsidR="00292223" w:rsidRDefault="00292223" w:rsidP="0051039F">
                        <w:pPr>
                          <w:pStyle w:val="Default"/>
                          <w:ind w:left="864"/>
                          <w:rPr>
                            <w:del w:id="5343" w:author="pbx" w:date="2017-11-03T17:48:00Z"/>
                            <w:rFonts w:ascii="Courier New" w:hAnsi="Courier New" w:cs="Courier New"/>
                            <w:sz w:val="18"/>
                            <w:szCs w:val="18"/>
                          </w:rPr>
                        </w:pPr>
                        <w:del w:id="5344" w:author="pbx" w:date="2017-11-03T17:48:00Z">
                          <w:r w:rsidRPr="0051039F">
                            <w:rPr>
                              <w:rFonts w:ascii="Courier New" w:hAnsi="Courier New" w:cs="Courier New"/>
                              <w:sz w:val="18"/>
                              <w:szCs w:val="18"/>
                            </w:rPr>
                            <w:delText xml:space="preserve">&lt;high value="quantity value high boundary" unit="quantity unit"/&gt; </w:delText>
                          </w:r>
                        </w:del>
                      </w:p>
                      <w:p w14:paraId="20F039FD" w14:textId="77777777" w:rsidR="00292223" w:rsidRPr="00C66DC9" w:rsidRDefault="00292223" w:rsidP="0051039F">
                        <w:pPr>
                          <w:pStyle w:val="Default"/>
                          <w:ind w:left="576"/>
                          <w:rPr>
                            <w:del w:id="5345" w:author="pbx" w:date="2017-11-03T17:48:00Z"/>
                            <w:rFonts w:ascii="Courier New" w:hAnsi="Courier New" w:cs="Courier New"/>
                            <w:sz w:val="18"/>
                            <w:szCs w:val="18"/>
                          </w:rPr>
                        </w:pPr>
                        <w:del w:id="5346" w:author="pbx" w:date="2017-11-03T17:48:00Z">
                          <w:r w:rsidRPr="0051039F">
                            <w:rPr>
                              <w:rFonts w:ascii="Courier New" w:hAnsi="Courier New" w:cs="Courier New"/>
                              <w:sz w:val="18"/>
                              <w:szCs w:val="18"/>
                            </w:rPr>
                            <w:delText>&lt;/value&gt;</w:delText>
                          </w:r>
                        </w:del>
                      </w:p>
                    </w:txbxContent>
                  </v:textbox>
                  <w10:anchorlock/>
                </v:shape>
              </w:pict>
            </mc:Fallback>
          </mc:AlternateContent>
        </w:r>
      </w:del>
    </w:p>
    <w:p w:rsidR="002344E3" w:rsidRDefault="002344E3" w:rsidP="002344E3">
      <w:pPr>
        <w:pStyle w:val="Default"/>
        <w:rPr>
          <w:ins w:id="3838" w:author="pbx" w:date="2017-11-03T17:48:00Z"/>
          <w:rFonts w:ascii="Courier New" w:hAnsi="Courier New" w:cs="Courier New"/>
          <w:sz w:val="18"/>
          <w:szCs w:val="18"/>
        </w:rPr>
      </w:pPr>
      <w:ins w:id="3839" w:author="pbx" w:date="2017-11-03T17:48:00Z">
        <w:r w:rsidRPr="0051039F">
          <w:rPr>
            <w:rFonts w:ascii="Courier New" w:hAnsi="Courier New" w:cs="Courier New"/>
            <w:sz w:val="18"/>
            <w:szCs w:val="18"/>
          </w:rPr>
          <w:t>&lt;subjectOf&gt;</w:t>
        </w:r>
      </w:ins>
    </w:p>
    <w:p w:rsidR="002344E3" w:rsidRDefault="002344E3" w:rsidP="002344E3">
      <w:pPr>
        <w:pStyle w:val="Default"/>
        <w:rPr>
          <w:ins w:id="3840" w:author="pbx" w:date="2017-11-03T17:48:00Z"/>
          <w:rFonts w:ascii="Courier New" w:hAnsi="Courier New" w:cs="Courier New"/>
          <w:sz w:val="18"/>
          <w:szCs w:val="18"/>
        </w:rPr>
      </w:pPr>
      <w:ins w:id="3841" w:author="pbx" w:date="2017-11-03T17:48:00Z">
        <w:r w:rsidRPr="0051039F">
          <w:rPr>
            <w:rFonts w:ascii="Courier New" w:hAnsi="Courier New" w:cs="Courier New"/>
            <w:sz w:val="18"/>
            <w:szCs w:val="18"/>
          </w:rPr>
          <w:t xml:space="preserve"> </w:t>
        </w:r>
        <w:r>
          <w:rPr>
            <w:rFonts w:ascii="Courier New" w:hAnsi="Courier New" w:cs="Courier New"/>
            <w:sz w:val="18"/>
            <w:szCs w:val="18"/>
          </w:rPr>
          <w:t xml:space="preserve"> </w:t>
        </w:r>
        <w:r w:rsidRPr="0051039F">
          <w:rPr>
            <w:rFonts w:ascii="Courier New" w:hAnsi="Courier New" w:cs="Courier New"/>
            <w:sz w:val="18"/>
            <w:szCs w:val="18"/>
          </w:rPr>
          <w:t>&lt;characteristic&gt;</w:t>
        </w:r>
      </w:ins>
    </w:p>
    <w:p w:rsidR="002344E3" w:rsidRDefault="002344E3" w:rsidP="002344E3">
      <w:pPr>
        <w:pStyle w:val="Default"/>
        <w:ind w:left="576"/>
        <w:rPr>
          <w:ins w:id="3842" w:author="pbx" w:date="2017-11-03T17:48:00Z"/>
          <w:rFonts w:ascii="Courier New" w:hAnsi="Courier New" w:cs="Courier New"/>
          <w:sz w:val="18"/>
          <w:szCs w:val="18"/>
        </w:rPr>
      </w:pPr>
      <w:ins w:id="3843" w:author="pbx" w:date="2017-11-03T17:48:00Z">
        <w:r w:rsidRPr="0051039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51039F">
          <w:rPr>
            <w:rFonts w:ascii="Courier New" w:hAnsi="Courier New" w:cs="Courier New"/>
            <w:sz w:val="18"/>
            <w:szCs w:val="18"/>
          </w:rPr>
          <w:t xml:space="preserve">"/&gt; </w:t>
        </w:r>
      </w:ins>
    </w:p>
    <w:p w:rsidR="002344E3" w:rsidRDefault="002344E3" w:rsidP="002344E3">
      <w:pPr>
        <w:pStyle w:val="Default"/>
        <w:ind w:left="576"/>
        <w:rPr>
          <w:ins w:id="3844" w:author="pbx" w:date="2017-11-03T17:48:00Z"/>
          <w:rFonts w:ascii="Courier New" w:hAnsi="Courier New" w:cs="Courier New"/>
          <w:sz w:val="18"/>
          <w:szCs w:val="18"/>
        </w:rPr>
      </w:pPr>
      <w:ins w:id="3845" w:author="pbx" w:date="2017-11-03T17:48:00Z">
        <w:r w:rsidRPr="0051039F">
          <w:rPr>
            <w:rFonts w:ascii="Courier New" w:hAnsi="Courier New" w:cs="Courier New"/>
            <w:sz w:val="18"/>
            <w:szCs w:val="18"/>
          </w:rPr>
          <w:t xml:space="preserve">&lt;value xsi:type="IVL_PQ"&gt; </w:t>
        </w:r>
      </w:ins>
    </w:p>
    <w:p w:rsidR="002344E3" w:rsidRDefault="002344E3" w:rsidP="002344E3">
      <w:pPr>
        <w:pStyle w:val="Default"/>
        <w:ind w:left="864"/>
        <w:rPr>
          <w:ins w:id="3846" w:author="pbx" w:date="2017-11-03T17:48:00Z"/>
          <w:rFonts w:ascii="Courier New" w:hAnsi="Courier New" w:cs="Courier New"/>
          <w:sz w:val="18"/>
          <w:szCs w:val="18"/>
        </w:rPr>
      </w:pPr>
      <w:ins w:id="3847" w:author="pbx" w:date="2017-11-03T17:48:00Z">
        <w:r w:rsidRPr="0051039F">
          <w:rPr>
            <w:rFonts w:ascii="Courier New" w:hAnsi="Courier New" w:cs="Courier New"/>
            <w:sz w:val="18"/>
            <w:szCs w:val="18"/>
          </w:rPr>
          <w:t xml:space="preserve">&lt;low value="quantity value low boundary" unit="quantity unit"/&gt; </w:t>
        </w:r>
      </w:ins>
    </w:p>
    <w:p w:rsidR="002344E3" w:rsidRDefault="002344E3" w:rsidP="002344E3">
      <w:pPr>
        <w:pStyle w:val="Default"/>
        <w:ind w:left="864"/>
        <w:rPr>
          <w:ins w:id="3848" w:author="pbx" w:date="2017-11-03T17:48:00Z"/>
          <w:rFonts w:ascii="Courier New" w:hAnsi="Courier New" w:cs="Courier New"/>
          <w:sz w:val="18"/>
          <w:szCs w:val="18"/>
        </w:rPr>
      </w:pPr>
      <w:ins w:id="3849" w:author="pbx" w:date="2017-11-03T17:48:00Z">
        <w:r w:rsidRPr="0051039F">
          <w:rPr>
            <w:rFonts w:ascii="Courier New" w:hAnsi="Courier New" w:cs="Courier New"/>
            <w:sz w:val="18"/>
            <w:szCs w:val="18"/>
          </w:rPr>
          <w:t xml:space="preserve">&lt;high value="quantity value high boundary" unit="quantity unit"/&gt; </w:t>
        </w:r>
      </w:ins>
    </w:p>
    <w:p w:rsidR="002344E3" w:rsidRPr="00C66DC9" w:rsidRDefault="002344E3" w:rsidP="002344E3">
      <w:pPr>
        <w:pStyle w:val="Default"/>
        <w:ind w:left="576"/>
        <w:rPr>
          <w:ins w:id="3850" w:author="pbx" w:date="2017-11-03T17:48:00Z"/>
          <w:rFonts w:ascii="Courier New" w:hAnsi="Courier New" w:cs="Courier New"/>
          <w:sz w:val="18"/>
          <w:szCs w:val="18"/>
        </w:rPr>
      </w:pPr>
      <w:ins w:id="3851" w:author="pbx" w:date="2017-11-03T17:48:00Z">
        <w:r w:rsidRPr="0051039F">
          <w:rPr>
            <w:rFonts w:ascii="Courier New" w:hAnsi="Courier New" w:cs="Courier New"/>
            <w:sz w:val="18"/>
            <w:szCs w:val="18"/>
          </w:rPr>
          <w:t>&lt;/value&gt;</w:t>
        </w:r>
      </w:ins>
    </w:p>
    <w:p w:rsidR="002344E3" w:rsidRDefault="002344E3" w:rsidP="0080029F">
      <w:pPr>
        <w:rPr>
          <w:ins w:id="3852" w:author="pbx" w:date="2017-11-03T17:48:00Z"/>
        </w:rPr>
      </w:pPr>
    </w:p>
    <w:p w:rsidR="004D29F6" w:rsidRDefault="004D29F6" w:rsidP="0080029F">
      <w:r>
        <w:t>Characteristic of type Boolean (true/false value)</w:t>
      </w:r>
    </w:p>
    <w:p w:rsidR="0051039F" w:rsidRDefault="0051039F" w:rsidP="00DF0F23">
      <w:pPr>
        <w:rPr>
          <w:del w:id="3853" w:author="pbx" w:date="2017-11-03T17:48:00Z"/>
          <w:szCs w:val="24"/>
        </w:rPr>
      </w:pPr>
      <w:del w:id="3854" w:author="pbx" w:date="2017-11-03T17:48:00Z">
        <w:r w:rsidRPr="000A6564">
          <w:rPr>
            <w:noProof/>
            <w:lang w:val="en-US"/>
          </w:rPr>
          <mc:AlternateContent>
            <mc:Choice Requires="wps">
              <w:drawing>
                <wp:inline distT="0" distB="0" distL="0" distR="0" wp14:anchorId="6ECA6EE2" wp14:editId="670CD101">
                  <wp:extent cx="5906770" cy="806450"/>
                  <wp:effectExtent l="57150" t="0" r="74930" b="12700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806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1039F">
                              <w:pPr>
                                <w:pStyle w:val="Default"/>
                                <w:rPr>
                                  <w:del w:id="3855" w:author="pbx" w:date="2017-11-03T17:48:00Z"/>
                                  <w:rFonts w:ascii="Courier New" w:hAnsi="Courier New" w:cs="Courier New"/>
                                  <w:sz w:val="18"/>
                                  <w:szCs w:val="18"/>
                                </w:rPr>
                              </w:pPr>
                              <w:del w:id="3856" w:author="pbx" w:date="2017-11-03T17:48:00Z">
                                <w:r w:rsidRPr="0051039F">
                                  <w:rPr>
                                    <w:rFonts w:ascii="Courier New" w:hAnsi="Courier New" w:cs="Courier New"/>
                                    <w:sz w:val="18"/>
                                    <w:szCs w:val="18"/>
                                  </w:rPr>
                                  <w:delText xml:space="preserve">&lt;subjectOf&gt; </w:delText>
                                </w:r>
                              </w:del>
                            </w:p>
                            <w:p w:rsidR="00292223" w:rsidRDefault="00292223" w:rsidP="0051039F">
                              <w:pPr>
                                <w:pStyle w:val="Default"/>
                                <w:rPr>
                                  <w:del w:id="3857" w:author="pbx" w:date="2017-11-03T17:48:00Z"/>
                                  <w:rFonts w:ascii="Courier New" w:hAnsi="Courier New" w:cs="Courier New"/>
                                  <w:sz w:val="18"/>
                                  <w:szCs w:val="18"/>
                                </w:rPr>
                              </w:pPr>
                              <w:del w:id="3858" w:author="pbx" w:date="2017-11-03T17:48:00Z">
                                <w:r>
                                  <w:rPr>
                                    <w:rFonts w:ascii="Courier New" w:hAnsi="Courier New" w:cs="Courier New"/>
                                    <w:sz w:val="18"/>
                                    <w:szCs w:val="18"/>
                                  </w:rPr>
                                  <w:delText xml:space="preserve">  </w:delText>
                                </w:r>
                                <w:r w:rsidRPr="0051039F">
                                  <w:rPr>
                                    <w:rFonts w:ascii="Courier New" w:hAnsi="Courier New" w:cs="Courier New"/>
                                    <w:sz w:val="18"/>
                                    <w:szCs w:val="18"/>
                                  </w:rPr>
                                  <w:delText xml:space="preserve">&lt;characteristic&gt; </w:delText>
                                </w:r>
                              </w:del>
                            </w:p>
                            <w:p w:rsidR="00292223" w:rsidRPr="00C05A3F" w:rsidRDefault="00292223" w:rsidP="0051039F">
                              <w:pPr>
                                <w:pStyle w:val="Default"/>
                                <w:ind w:left="432"/>
                                <w:rPr>
                                  <w:del w:id="3859" w:author="pbx" w:date="2017-11-03T17:48:00Z"/>
                                  <w:rFonts w:ascii="Courier New" w:hAnsi="Courier New" w:cs="Courier New"/>
                                  <w:sz w:val="18"/>
                                  <w:szCs w:val="18"/>
                                </w:rPr>
                              </w:pPr>
                              <w:del w:id="3860" w:author="pbx" w:date="2017-11-03T17:48:00Z">
                                <w:r w:rsidRPr="00C05A3F">
                                  <w:rPr>
                                    <w:rFonts w:ascii="Courier New" w:hAnsi="Courier New" w:cs="Courier New"/>
                                    <w:sz w:val="18"/>
                                    <w:szCs w:val="18"/>
                                  </w:rPr>
                                  <w:delText>&lt;code code="characteristic code" codeSystem="</w:delText>
                                </w:r>
                                <w:r>
                                  <w:rPr>
                                    <w:rFonts w:ascii="Courier New" w:hAnsi="Courier New" w:cs="Courier New"/>
                                    <w:sz w:val="18"/>
                                    <w:szCs w:val="18"/>
                                  </w:rPr>
                                  <w:delText>2.16.840.1.113883.2.20.6.23</w:delText>
                                </w:r>
                                <w:r w:rsidRPr="00C05A3F">
                                  <w:rPr>
                                    <w:rFonts w:ascii="Courier New" w:hAnsi="Courier New" w:cs="Courier New"/>
                                    <w:sz w:val="18"/>
                                    <w:szCs w:val="18"/>
                                  </w:rPr>
                                  <w:delText xml:space="preserve">"/&gt; </w:delText>
                                </w:r>
                              </w:del>
                            </w:p>
                            <w:p w:rsidR="00292223" w:rsidRPr="00C66DC9" w:rsidRDefault="00292223" w:rsidP="0051039F">
                              <w:pPr>
                                <w:pStyle w:val="Default"/>
                                <w:ind w:left="432"/>
                                <w:rPr>
                                  <w:del w:id="3861" w:author="pbx" w:date="2017-11-03T17:48:00Z"/>
                                  <w:rFonts w:ascii="Courier New" w:hAnsi="Courier New" w:cs="Courier New"/>
                                  <w:sz w:val="18"/>
                                  <w:szCs w:val="18"/>
                                </w:rPr>
                              </w:pPr>
                              <w:del w:id="3862" w:author="pbx" w:date="2017-11-03T17:48:00Z">
                                <w:r w:rsidRPr="0051039F">
                                  <w:rPr>
                                    <w:rFonts w:ascii="Courier New" w:hAnsi="Courier New" w:cs="Courier New"/>
                                    <w:sz w:val="18"/>
                                    <w:szCs w:val="18"/>
                                  </w:rPr>
                                  <w:delText>&lt;value xsi:type="BL" value="true or false"/&gt;</w:delText>
                                </w:r>
                              </w:del>
                            </w:p>
                          </w:txbxContent>
                        </wps:txbx>
                        <wps:bodyPr rot="0" vert="horz" wrap="square" lIns="91440" tIns="45720" rIns="91440" bIns="45720" anchor="t" anchorCtr="0">
                          <a:noAutofit/>
                        </wps:bodyPr>
                      </wps:wsp>
                    </a:graphicData>
                  </a:graphic>
                </wp:inline>
              </w:drawing>
            </mc:Choice>
            <mc:Fallback>
              <w:pict>
                <v:shape id="_x0000_s1104" type="#_x0000_t202" style="width:465.1pt;height: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" fillcolor="#c6d9f1 [671]">
                  <v:shadow on="t" color="#bfbfbf [2412]" offset="0,4pt"/>
                  <v:textbox>
                    <w:txbxContent>
                      <w:p w14:paraId="4C293B62" w14:textId="77777777" w:rsidR="00292223" w:rsidRDefault="00292223" w:rsidP="0051039F">
                        <w:pPr>
                          <w:pStyle w:val="Default"/>
                          <w:rPr>
                            <w:del w:id="5372" w:author="pbx" w:date="2017-11-03T17:48:00Z"/>
                            <w:rFonts w:ascii="Courier New" w:hAnsi="Courier New" w:cs="Courier New"/>
                            <w:sz w:val="18"/>
                            <w:szCs w:val="18"/>
                          </w:rPr>
                        </w:pPr>
                        <w:del w:id="5373" w:author="pbx" w:date="2017-11-03T17:48:00Z">
                          <w:r w:rsidRPr="0051039F">
                            <w:rPr>
                              <w:rFonts w:ascii="Courier New" w:hAnsi="Courier New" w:cs="Courier New"/>
                              <w:sz w:val="18"/>
                              <w:szCs w:val="18"/>
                            </w:rPr>
                            <w:delText xml:space="preserve">&lt;subjectOf&gt; </w:delText>
                          </w:r>
                        </w:del>
                      </w:p>
                      <w:p w14:paraId="64D7F36B" w14:textId="77777777" w:rsidR="00292223" w:rsidRDefault="00292223" w:rsidP="0051039F">
                        <w:pPr>
                          <w:pStyle w:val="Default"/>
                          <w:rPr>
                            <w:del w:id="5374" w:author="pbx" w:date="2017-11-03T17:48:00Z"/>
                            <w:rFonts w:ascii="Courier New" w:hAnsi="Courier New" w:cs="Courier New"/>
                            <w:sz w:val="18"/>
                            <w:szCs w:val="18"/>
                          </w:rPr>
                        </w:pPr>
                        <w:del w:id="5375" w:author="pbx" w:date="2017-11-03T17:48:00Z">
                          <w:r>
                            <w:rPr>
                              <w:rFonts w:ascii="Courier New" w:hAnsi="Courier New" w:cs="Courier New"/>
                              <w:sz w:val="18"/>
                              <w:szCs w:val="18"/>
                            </w:rPr>
                            <w:delText xml:space="preserve">  </w:delText>
                          </w:r>
                          <w:r w:rsidRPr="0051039F">
                            <w:rPr>
                              <w:rFonts w:ascii="Courier New" w:hAnsi="Courier New" w:cs="Courier New"/>
                              <w:sz w:val="18"/>
                              <w:szCs w:val="18"/>
                            </w:rPr>
                            <w:delText xml:space="preserve">&lt;characteristic&gt; </w:delText>
                          </w:r>
                        </w:del>
                      </w:p>
                      <w:p w14:paraId="4BA24163" w14:textId="77777777" w:rsidR="00292223" w:rsidRPr="00C05A3F" w:rsidRDefault="00292223" w:rsidP="0051039F">
                        <w:pPr>
                          <w:pStyle w:val="Default"/>
                          <w:ind w:left="432"/>
                          <w:rPr>
                            <w:del w:id="5376" w:author="pbx" w:date="2017-11-03T17:48:00Z"/>
                            <w:rFonts w:ascii="Courier New" w:hAnsi="Courier New" w:cs="Courier New"/>
                            <w:sz w:val="18"/>
                            <w:szCs w:val="18"/>
                          </w:rPr>
                        </w:pPr>
                        <w:del w:id="5377" w:author="pbx" w:date="2017-11-03T17:48:00Z">
                          <w:r w:rsidRPr="00C05A3F">
                            <w:rPr>
                              <w:rFonts w:ascii="Courier New" w:hAnsi="Courier New" w:cs="Courier New"/>
                              <w:sz w:val="18"/>
                              <w:szCs w:val="18"/>
                            </w:rPr>
                            <w:delText>&lt;code code="characteristic code" codeSystem="</w:delText>
                          </w:r>
                          <w:r>
                            <w:rPr>
                              <w:rFonts w:ascii="Courier New" w:hAnsi="Courier New" w:cs="Courier New"/>
                              <w:sz w:val="18"/>
                              <w:szCs w:val="18"/>
                            </w:rPr>
                            <w:delText>2.16.840.1.113883.2.20.6.23</w:delText>
                          </w:r>
                          <w:r w:rsidRPr="00C05A3F">
                            <w:rPr>
                              <w:rFonts w:ascii="Courier New" w:hAnsi="Courier New" w:cs="Courier New"/>
                              <w:sz w:val="18"/>
                              <w:szCs w:val="18"/>
                            </w:rPr>
                            <w:delText xml:space="preserve">"/&gt; </w:delText>
                          </w:r>
                        </w:del>
                      </w:p>
                      <w:p w14:paraId="2AB353EC" w14:textId="77777777" w:rsidR="00292223" w:rsidRPr="00C66DC9" w:rsidRDefault="00292223" w:rsidP="0051039F">
                        <w:pPr>
                          <w:pStyle w:val="Default"/>
                          <w:ind w:left="432"/>
                          <w:rPr>
                            <w:del w:id="5378" w:author="pbx" w:date="2017-11-03T17:48:00Z"/>
                            <w:rFonts w:ascii="Courier New" w:hAnsi="Courier New" w:cs="Courier New"/>
                            <w:sz w:val="18"/>
                            <w:szCs w:val="18"/>
                          </w:rPr>
                        </w:pPr>
                        <w:del w:id="5379" w:author="pbx" w:date="2017-11-03T17:48:00Z">
                          <w:r w:rsidRPr="0051039F">
                            <w:rPr>
                              <w:rFonts w:ascii="Courier New" w:hAnsi="Courier New" w:cs="Courier New"/>
                              <w:sz w:val="18"/>
                              <w:szCs w:val="18"/>
                            </w:rPr>
                            <w:delText>&lt;value xsi:type="BL" value="true or false"/&gt;</w:delText>
                          </w:r>
                        </w:del>
                      </w:p>
                    </w:txbxContent>
                  </v:textbox>
                  <w10:anchorlock/>
                </v:shape>
              </w:pict>
            </mc:Fallback>
          </mc:AlternateContent>
        </w:r>
      </w:del>
    </w:p>
    <w:p w:rsidR="002344E3" w:rsidRDefault="002344E3" w:rsidP="002344E3">
      <w:pPr>
        <w:pStyle w:val="Default"/>
        <w:rPr>
          <w:ins w:id="3863" w:author="pbx" w:date="2017-11-03T17:48:00Z"/>
          <w:rFonts w:ascii="Courier New" w:hAnsi="Courier New" w:cs="Courier New"/>
          <w:sz w:val="18"/>
          <w:szCs w:val="18"/>
        </w:rPr>
      </w:pPr>
      <w:ins w:id="3864" w:author="pbx" w:date="2017-11-03T17:48:00Z">
        <w:r w:rsidRPr="0051039F">
          <w:rPr>
            <w:rFonts w:ascii="Courier New" w:hAnsi="Courier New" w:cs="Courier New"/>
            <w:sz w:val="18"/>
            <w:szCs w:val="18"/>
          </w:rPr>
          <w:t xml:space="preserve">&lt;subjectOf&gt; </w:t>
        </w:r>
      </w:ins>
    </w:p>
    <w:p w:rsidR="002344E3" w:rsidRDefault="002344E3" w:rsidP="002344E3">
      <w:pPr>
        <w:pStyle w:val="Default"/>
        <w:ind w:left="288"/>
        <w:rPr>
          <w:ins w:id="3865" w:author="pbx" w:date="2017-11-03T17:48:00Z"/>
          <w:rFonts w:ascii="Courier New" w:hAnsi="Courier New" w:cs="Courier New"/>
          <w:sz w:val="18"/>
          <w:szCs w:val="18"/>
        </w:rPr>
      </w:pPr>
      <w:ins w:id="3866" w:author="pbx" w:date="2017-11-03T17:48:00Z">
        <w:r w:rsidRPr="0051039F">
          <w:rPr>
            <w:rFonts w:ascii="Courier New" w:hAnsi="Courier New" w:cs="Courier New"/>
            <w:sz w:val="18"/>
            <w:szCs w:val="18"/>
          </w:rPr>
          <w:t xml:space="preserve">&lt;characteristic&gt; </w:t>
        </w:r>
      </w:ins>
    </w:p>
    <w:p w:rsidR="002344E3" w:rsidRPr="00C05A3F" w:rsidRDefault="002344E3" w:rsidP="002344E3">
      <w:pPr>
        <w:pStyle w:val="Default"/>
        <w:ind w:left="576"/>
        <w:rPr>
          <w:ins w:id="3867" w:author="pbx" w:date="2017-11-03T17:48:00Z"/>
          <w:rFonts w:ascii="Courier New" w:hAnsi="Courier New" w:cs="Courier New"/>
          <w:sz w:val="18"/>
          <w:szCs w:val="18"/>
        </w:rPr>
      </w:pPr>
      <w:ins w:id="3868" w:author="pbx" w:date="2017-11-03T17:48:00Z">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ins>
    </w:p>
    <w:p w:rsidR="002344E3" w:rsidRPr="00C66DC9" w:rsidRDefault="002344E3" w:rsidP="002344E3">
      <w:pPr>
        <w:pStyle w:val="Default"/>
        <w:ind w:left="576"/>
        <w:rPr>
          <w:ins w:id="3869" w:author="pbx" w:date="2017-11-03T17:48:00Z"/>
          <w:rFonts w:ascii="Courier New" w:hAnsi="Courier New" w:cs="Courier New"/>
          <w:sz w:val="18"/>
          <w:szCs w:val="18"/>
        </w:rPr>
      </w:pPr>
      <w:ins w:id="3870" w:author="pbx" w:date="2017-11-03T17:48:00Z">
        <w:r w:rsidRPr="0051039F">
          <w:rPr>
            <w:rFonts w:ascii="Courier New" w:hAnsi="Courier New" w:cs="Courier New"/>
            <w:sz w:val="18"/>
            <w:szCs w:val="18"/>
          </w:rPr>
          <w:t>&lt;value xsi:type="BL" value="true or false"/&gt;</w:t>
        </w:r>
      </w:ins>
    </w:p>
    <w:p w:rsidR="002344E3" w:rsidRDefault="002344E3" w:rsidP="0080029F"/>
    <w:p w:rsidR="00F4437E" w:rsidRDefault="00F4437E" w:rsidP="001D67E2">
      <w:pPr>
        <w:pStyle w:val="Heading3"/>
      </w:pPr>
      <w:bookmarkStart w:id="3871" w:name="_Toc495429293"/>
      <w:bookmarkStart w:id="3872" w:name="_Toc495068765"/>
      <w:bookmarkStart w:id="3873" w:name="_Toc497495442"/>
      <w:r>
        <w:t>Product characteristics</w:t>
      </w:r>
      <w:bookmarkEnd w:id="3871"/>
      <w:bookmarkEnd w:id="3872"/>
      <w:bookmarkEnd w:id="3873"/>
    </w:p>
    <w:p w:rsidR="000004E1" w:rsidRDefault="00F4437E" w:rsidP="000004E1">
      <w:r>
        <w:t xml:space="preserve">Product characteristics include </w:t>
      </w:r>
      <w:del w:id="3874" w:author="pbx" w:date="2017-11-03T17:48:00Z">
        <w:r>
          <w:delText>dosage form appearance. Dosage form characteristics are used to describe</w:delText>
        </w:r>
      </w:del>
      <w:ins w:id="3875" w:author="pbx" w:date="2017-11-03T17:48:00Z">
        <w:r w:rsidR="000004E1">
          <w:t>a wide range of items including</w:t>
        </w:r>
      </w:ins>
      <w:r w:rsidR="000004E1">
        <w:t xml:space="preserve"> the </w:t>
      </w:r>
      <w:del w:id="3876" w:author="pbx" w:date="2017-11-03T17:48:00Z">
        <w:r>
          <w:delText xml:space="preserve">appearance of </w:delText>
        </w:r>
      </w:del>
      <w:ins w:id="3877" w:author="pbx" w:date="2017-11-03T17:48:00Z">
        <w:r w:rsidR="000004E1">
          <w:t xml:space="preserve">scheduling symbol, </w:t>
        </w:r>
      </w:ins>
      <w:r w:rsidR="000004E1">
        <w:t xml:space="preserve">the </w:t>
      </w:r>
      <w:del w:id="3878" w:author="pbx" w:date="2017-11-03T17:48:00Z">
        <w:r>
          <w:delText xml:space="preserve">drug product and include </w:delText>
        </w:r>
      </w:del>
      <w:ins w:id="3879" w:author="pbx" w:date="2017-11-03T17:48:00Z">
        <w:r w:rsidR="000004E1">
          <w:t xml:space="preserve">therapeutic class, pharmaceutical standard as well as all aspect of </w:t>
        </w:r>
      </w:ins>
      <w:r w:rsidR="000004E1">
        <w:t xml:space="preserve">the </w:t>
      </w:r>
      <w:ins w:id="3880" w:author="pbx" w:date="2017-11-03T17:48:00Z">
        <w:r>
          <w:t>appearance</w:t>
        </w:r>
        <w:r w:rsidR="000004E1">
          <w:t xml:space="preserve"> (</w:t>
        </w:r>
      </w:ins>
      <w:r>
        <w:t xml:space="preserve">color, score, shape, </w:t>
      </w:r>
      <w:r>
        <w:lastRenderedPageBreak/>
        <w:t>size, imprint code and image</w:t>
      </w:r>
      <w:del w:id="3881" w:author="pbx" w:date="2017-11-03T17:48:00Z">
        <w:r>
          <w:delText>. These are all</w:delText>
        </w:r>
      </w:del>
      <w:ins w:id="3882" w:author="pbx" w:date="2017-11-03T17:48:00Z">
        <w:r w:rsidR="000004E1">
          <w:t>) as well as aspects such as the flavour, and the production quantity. All of this information is captured</w:t>
        </w:r>
      </w:ins>
      <w:r w:rsidR="000004E1">
        <w:t xml:space="preserve"> </w:t>
      </w:r>
      <w:r>
        <w:t xml:space="preserve">under &lt;subjectOf&gt; which is a child of &lt;manufacturedProduct&gt;. </w:t>
      </w:r>
      <w:del w:id="3883" w:author="pbx" w:date="2017-11-03T17:48:00Z">
        <w:r>
          <w:delText xml:space="preserve">Product characteristics also include product flavor and what the product contains. </w:delText>
        </w:r>
      </w:del>
      <w:ins w:id="3884" w:author="pbx" w:date="2017-11-03T17:48:00Z">
        <w:r w:rsidR="000004E1">
          <w:t>The example below illustrated the model:</w:t>
        </w:r>
      </w:ins>
    </w:p>
    <w:p w:rsidR="00F4437E" w:rsidRDefault="00F4437E" w:rsidP="00F4437E">
      <w:pPr>
        <w:pStyle w:val="Default"/>
        <w:rPr>
          <w:del w:id="3885" w:author="pbx" w:date="2017-11-03T17:48:00Z"/>
          <w:sz w:val="23"/>
          <w:szCs w:val="23"/>
        </w:rPr>
      </w:pPr>
      <w:del w:id="3886" w:author="pbx" w:date="2017-11-03T17:48:00Z">
        <w:r w:rsidRPr="000A6564">
          <w:rPr>
            <w:rFonts w:ascii="Courier New" w:hAnsi="Courier New" w:cs="Courier New"/>
            <w:noProof/>
            <w:sz w:val="18"/>
            <w:szCs w:val="18"/>
            <w:lang w:val="en-US"/>
          </w:rPr>
          <mc:AlternateContent>
            <mc:Choice Requires="wps">
              <w:drawing>
                <wp:inline distT="0" distB="0" distL="0" distR="0" wp14:anchorId="4BA16829" wp14:editId="0A25BE58">
                  <wp:extent cx="5860111" cy="1492250"/>
                  <wp:effectExtent l="57150" t="0" r="83820" b="127000"/>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1492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del w:id="3887" w:author="pbx" w:date="2017-11-03T17:48:00Z"/>
                                  <w:rFonts w:ascii="Courier New" w:hAnsi="Courier New" w:cs="Courier New"/>
                                  <w:sz w:val="18"/>
                                  <w:szCs w:val="18"/>
                                </w:rPr>
                              </w:pPr>
                              <w:del w:id="3888" w:author="pbx" w:date="2017-11-03T17:48:00Z">
                                <w:r w:rsidRPr="00E310B1">
                                  <w:rPr>
                                    <w:rFonts w:ascii="Courier New" w:hAnsi="Courier New" w:cs="Courier New"/>
                                    <w:sz w:val="18"/>
                                    <w:szCs w:val="18"/>
                                  </w:rPr>
                                  <w:delText xml:space="preserve">&lt;subjectOf&gt; </w:delText>
                                </w:r>
                              </w:del>
                            </w:p>
                            <w:p w:rsidR="00292223" w:rsidRDefault="00292223" w:rsidP="00F4437E">
                              <w:pPr>
                                <w:pStyle w:val="Default"/>
                                <w:rPr>
                                  <w:del w:id="3889" w:author="pbx" w:date="2017-11-03T17:48:00Z"/>
                                  <w:rFonts w:ascii="Courier New" w:hAnsi="Courier New" w:cs="Courier New"/>
                                  <w:sz w:val="18"/>
                                  <w:szCs w:val="18"/>
                                </w:rPr>
                              </w:pPr>
                              <w:del w:id="3890" w:author="pbx" w:date="2017-11-03T17:48:00Z">
                                <w:r>
                                  <w:rPr>
                                    <w:rFonts w:ascii="Courier New" w:hAnsi="Courier New" w:cs="Courier New"/>
                                    <w:sz w:val="18"/>
                                    <w:szCs w:val="18"/>
                                  </w:rPr>
                                  <w:delText xml:space="preserve">  </w:delText>
                                </w:r>
                                <w:r w:rsidRPr="00E310B1">
                                  <w:rPr>
                                    <w:rFonts w:ascii="Courier New" w:hAnsi="Courier New" w:cs="Courier New"/>
                                    <w:sz w:val="18"/>
                                    <w:szCs w:val="18"/>
                                  </w:rPr>
                                  <w:delText xml:space="preserve">&lt;characteristic classCode="OBS"&gt; </w:delText>
                                </w:r>
                              </w:del>
                            </w:p>
                            <w:p w:rsidR="00292223" w:rsidRDefault="00292223" w:rsidP="00F4437E">
                              <w:pPr>
                                <w:pStyle w:val="Default"/>
                                <w:rPr>
                                  <w:del w:id="3891" w:author="pbx" w:date="2017-11-03T17:48:00Z"/>
                                  <w:rFonts w:ascii="Courier New" w:hAnsi="Courier New" w:cs="Courier New"/>
                                  <w:sz w:val="18"/>
                                  <w:szCs w:val="18"/>
                                </w:rPr>
                              </w:pPr>
                              <w:del w:id="3892" w:author="pbx" w:date="2017-11-03T17:48:00Z">
                                <w:r>
                                  <w:rPr>
                                    <w:rFonts w:ascii="Courier New" w:hAnsi="Courier New" w:cs="Courier New"/>
                                    <w:sz w:val="18"/>
                                    <w:szCs w:val="18"/>
                                  </w:rPr>
                                  <w:delText xml:space="preserve">    </w:delText>
                                </w:r>
                                <w:r w:rsidRPr="00E310B1">
                                  <w:rPr>
                                    <w:rFonts w:ascii="Courier New" w:hAnsi="Courier New" w:cs="Courier New"/>
                                    <w:sz w:val="18"/>
                                    <w:szCs w:val="18"/>
                                  </w:rPr>
                                  <w:delText>&lt;code code="</w:delText>
                                </w:r>
                                <w:r>
                                  <w:rPr>
                                    <w:rFonts w:ascii="Courier New" w:hAnsi="Courier New" w:cs="Courier New"/>
                                    <w:sz w:val="18"/>
                                    <w:szCs w:val="18"/>
                                  </w:rPr>
                                  <w:delText>1</w:delText>
                                </w:r>
                                <w:r w:rsidRPr="00E310B1">
                                  <w:rPr>
                                    <w:rFonts w:ascii="Courier New" w:hAnsi="Courier New" w:cs="Courier New"/>
                                    <w:sz w:val="18"/>
                                    <w:szCs w:val="18"/>
                                  </w:rPr>
                                  <w:delText>" codeSystem="</w:delText>
                                </w:r>
                                <w:r>
                                  <w:rPr>
                                    <w:rFonts w:ascii="Courier New" w:hAnsi="Courier New" w:cs="Courier New"/>
                                    <w:sz w:val="18"/>
                                    <w:szCs w:val="18"/>
                                  </w:rPr>
                                  <w:delText>2.16.840.1.113883.2.20.6.23</w:delText>
                                </w:r>
                                <w:r w:rsidRPr="00E310B1">
                                  <w:rPr>
                                    <w:rFonts w:ascii="Courier New" w:hAnsi="Courier New" w:cs="Courier New"/>
                                    <w:sz w:val="18"/>
                                    <w:szCs w:val="18"/>
                                  </w:rPr>
                                  <w:delText>"</w:delText>
                                </w:r>
                                <w:r>
                                  <w:rPr>
                                    <w:rFonts w:ascii="Courier New" w:hAnsi="Courier New" w:cs="Courier New"/>
                                    <w:sz w:val="18"/>
                                    <w:szCs w:val="18"/>
                                  </w:rPr>
                                  <w:delText xml:space="preserve"> </w:delText>
                                </w:r>
                                <w:r w:rsidRPr="00806CC2">
                                  <w:rPr>
                                    <w:rFonts w:ascii="Courier New" w:hAnsi="Courier New" w:cs="Courier New"/>
                                    <w:sz w:val="18"/>
                                    <w:szCs w:val="18"/>
                                  </w:rPr>
                                  <w:delText>displayName="Color"</w:delText>
                                </w:r>
                                <w:r w:rsidRPr="00E310B1">
                                  <w:rPr>
                                    <w:rFonts w:ascii="Courier New" w:hAnsi="Courier New" w:cs="Courier New"/>
                                    <w:sz w:val="18"/>
                                    <w:szCs w:val="18"/>
                                  </w:rPr>
                                  <w:delText xml:space="preserve">/&gt; </w:delText>
                                </w:r>
                              </w:del>
                            </w:p>
                            <w:p w:rsidR="00292223" w:rsidRDefault="00292223" w:rsidP="00F4437E">
                              <w:pPr>
                                <w:pStyle w:val="Default"/>
                                <w:ind w:left="432"/>
                                <w:rPr>
                                  <w:del w:id="3893" w:author="pbx" w:date="2017-11-03T17:48:00Z"/>
                                  <w:rFonts w:ascii="Courier New" w:hAnsi="Courier New" w:cs="Courier New"/>
                                  <w:sz w:val="18"/>
                                  <w:szCs w:val="18"/>
                                </w:rPr>
                              </w:pPr>
                              <w:del w:id="3894" w:author="pbx" w:date="2017-11-03T17:48:00Z">
                                <w:r w:rsidRPr="00E310B1">
                                  <w:rPr>
                                    <w:rFonts w:ascii="Courier New" w:hAnsi="Courier New" w:cs="Courier New"/>
                                    <w:sz w:val="18"/>
                                    <w:szCs w:val="18"/>
                                  </w:rPr>
                                  <w:delText>&lt;value code="</w:delText>
                                </w:r>
                                <w:r w:rsidRPr="00806CC2">
                                  <w:rPr>
                                    <w:rFonts w:ascii="Courier New" w:hAnsi="Courier New" w:cs="Courier New"/>
                                    <w:sz w:val="18"/>
                                    <w:szCs w:val="18"/>
                                  </w:rPr>
                                  <w:delText>C48325</w:delText>
                                </w:r>
                                <w:r w:rsidRPr="00E310B1">
                                  <w:rPr>
                                    <w:rFonts w:ascii="Courier New" w:hAnsi="Courier New" w:cs="Courier New"/>
                                    <w:sz w:val="18"/>
                                    <w:szCs w:val="18"/>
                                  </w:rPr>
                                  <w:delText>" codeSystem="</w:delText>
                                </w:r>
                                <w:r>
                                  <w:rPr>
                                    <w:rFonts w:ascii="Courier New" w:hAnsi="Courier New" w:cs="Courier New"/>
                                    <w:sz w:val="18"/>
                                    <w:szCs w:val="18"/>
                                  </w:rPr>
                                  <w:delText>2.16.840.1.113883.2.20.6.24</w:delText>
                                </w:r>
                                <w:r w:rsidRPr="00E310B1">
                                  <w:rPr>
                                    <w:rFonts w:ascii="Courier New" w:hAnsi="Courier New" w:cs="Courier New"/>
                                    <w:sz w:val="18"/>
                                    <w:szCs w:val="18"/>
                                  </w:rPr>
                                  <w:delText>" displayName="</w:delText>
                                </w:r>
                                <w:r>
                                  <w:rPr>
                                    <w:rFonts w:ascii="Courier New" w:hAnsi="Courier New" w:cs="Courier New"/>
                                    <w:sz w:val="18"/>
                                    <w:szCs w:val="18"/>
                                  </w:rPr>
                                  <w:delText>White</w:delText>
                                </w:r>
                                <w:r w:rsidRPr="00E310B1">
                                  <w:rPr>
                                    <w:rFonts w:ascii="Courier New" w:hAnsi="Courier New" w:cs="Courier New"/>
                                    <w:sz w:val="18"/>
                                    <w:szCs w:val="18"/>
                                  </w:rPr>
                                  <w:delText>" xsi:type="CE"&gt;</w:delText>
                                </w:r>
                              </w:del>
                            </w:p>
                            <w:p w:rsidR="00292223" w:rsidRDefault="00292223" w:rsidP="00F4437E">
                              <w:pPr>
                                <w:pStyle w:val="Default"/>
                                <w:rPr>
                                  <w:del w:id="3895" w:author="pbx" w:date="2017-11-03T17:48:00Z"/>
                                  <w:rFonts w:ascii="Courier New" w:hAnsi="Courier New" w:cs="Courier New"/>
                                  <w:sz w:val="18"/>
                                  <w:szCs w:val="18"/>
                                </w:rPr>
                              </w:pPr>
                              <w:del w:id="3896" w:author="pbx" w:date="2017-11-03T17:48:00Z">
                                <w:r>
                                  <w:rPr>
                                    <w:rFonts w:ascii="Courier New" w:hAnsi="Courier New" w:cs="Courier New"/>
                                    <w:sz w:val="18"/>
                                    <w:szCs w:val="18"/>
                                  </w:rPr>
                                  <w:delText xml:space="preserve">      </w:delText>
                                </w:r>
                                <w:r w:rsidRPr="00E310B1">
                                  <w:rPr>
                                    <w:rFonts w:ascii="Courier New" w:hAnsi="Courier New" w:cs="Courier New"/>
                                    <w:sz w:val="18"/>
                                    <w:szCs w:val="18"/>
                                  </w:rPr>
                                  <w:delText xml:space="preserve">&lt;originalText&gt;optional original color description text&lt;/originalText&gt; </w:delText>
                                </w:r>
                              </w:del>
                            </w:p>
                            <w:p w:rsidR="00292223" w:rsidRDefault="00292223" w:rsidP="00F4437E">
                              <w:pPr>
                                <w:pStyle w:val="Default"/>
                                <w:rPr>
                                  <w:del w:id="3897" w:author="pbx" w:date="2017-11-03T17:48:00Z"/>
                                  <w:rFonts w:ascii="Courier New" w:hAnsi="Courier New" w:cs="Courier New"/>
                                  <w:sz w:val="18"/>
                                  <w:szCs w:val="18"/>
                                </w:rPr>
                              </w:pPr>
                              <w:del w:id="3898" w:author="pbx" w:date="2017-11-03T17:48:00Z">
                                <w:r>
                                  <w:rPr>
                                    <w:rFonts w:ascii="Courier New" w:hAnsi="Courier New" w:cs="Courier New"/>
                                    <w:sz w:val="18"/>
                                    <w:szCs w:val="18"/>
                                  </w:rPr>
                                  <w:delText xml:space="preserve">    </w:delText>
                                </w:r>
                                <w:r w:rsidRPr="00E310B1">
                                  <w:rPr>
                                    <w:rFonts w:ascii="Courier New" w:hAnsi="Courier New" w:cs="Courier New"/>
                                    <w:sz w:val="18"/>
                                    <w:szCs w:val="18"/>
                                  </w:rPr>
                                  <w:delText>&lt;/value&gt;</w:delText>
                                </w:r>
                              </w:del>
                            </w:p>
                            <w:p w:rsidR="00292223" w:rsidRDefault="00292223" w:rsidP="00F4437E">
                              <w:pPr>
                                <w:pStyle w:val="Default"/>
                                <w:rPr>
                                  <w:del w:id="3899" w:author="pbx" w:date="2017-11-03T17:48:00Z"/>
                                  <w:rFonts w:ascii="Courier New" w:hAnsi="Courier New" w:cs="Courier New"/>
                                  <w:sz w:val="18"/>
                                  <w:szCs w:val="18"/>
                                </w:rPr>
                              </w:pPr>
                              <w:del w:id="3900" w:author="pbx" w:date="2017-11-03T17:48:00Z">
                                <w:r>
                                  <w:rPr>
                                    <w:rFonts w:ascii="Courier New" w:hAnsi="Courier New" w:cs="Courier New"/>
                                    <w:sz w:val="18"/>
                                    <w:szCs w:val="18"/>
                                  </w:rPr>
                                  <w:delText xml:space="preserve">  </w:delText>
                                </w:r>
                                <w:r w:rsidRPr="00E310B1">
                                  <w:rPr>
                                    <w:rFonts w:ascii="Courier New" w:hAnsi="Courier New" w:cs="Courier New"/>
                                    <w:sz w:val="18"/>
                                    <w:szCs w:val="18"/>
                                  </w:rPr>
                                  <w:delText xml:space="preserve">&lt;/characteristic&gt; </w:delText>
                                </w:r>
                              </w:del>
                            </w:p>
                            <w:p w:rsidR="00292223" w:rsidRDefault="00292223" w:rsidP="00F4437E">
                              <w:pPr>
                                <w:pStyle w:val="Default"/>
                                <w:rPr>
                                  <w:del w:id="3901" w:author="pbx" w:date="2017-11-03T17:48:00Z"/>
                                  <w:rFonts w:ascii="Courier New" w:hAnsi="Courier New" w:cs="Courier New"/>
                                  <w:sz w:val="18"/>
                                  <w:szCs w:val="18"/>
                                </w:rPr>
                              </w:pPr>
                              <w:del w:id="3902" w:author="pbx" w:date="2017-11-03T17:48:00Z">
                                <w:r w:rsidRPr="00E310B1">
                                  <w:rPr>
                                    <w:rFonts w:ascii="Courier New" w:hAnsi="Courier New" w:cs="Courier New"/>
                                    <w:sz w:val="18"/>
                                    <w:szCs w:val="18"/>
                                  </w:rPr>
                                  <w:delText>&lt;/subjectOf&gt;</w:delText>
                                </w:r>
                              </w:del>
                            </w:p>
                          </w:txbxContent>
                        </wps:txbx>
                        <wps:bodyPr rot="0" vert="horz" wrap="square" lIns="91440" tIns="45720" rIns="91440" bIns="45720" anchor="t" anchorCtr="0">
                          <a:noAutofit/>
                        </wps:bodyPr>
                      </wps:wsp>
                    </a:graphicData>
                  </a:graphic>
                </wp:inline>
              </w:drawing>
            </mc:Choice>
            <mc:Fallback>
              <w:pict>
                <v:shape id="_x0000_s1105" type="#_x0000_t202" style="width:461.4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" fillcolor="#c6d9f1 [671]">
                  <v:shadow on="t" color="#bfbfbf [2412]" offset="0,4pt"/>
                  <v:textbox>
                    <w:txbxContent>
                      <w:p w14:paraId="44870061" w14:textId="77777777" w:rsidR="00292223" w:rsidRDefault="00292223" w:rsidP="00F4437E">
                        <w:pPr>
                          <w:pStyle w:val="Default"/>
                          <w:rPr>
                            <w:del w:id="5419" w:author="pbx" w:date="2017-11-03T17:48:00Z"/>
                            <w:rFonts w:ascii="Courier New" w:hAnsi="Courier New" w:cs="Courier New"/>
                            <w:sz w:val="18"/>
                            <w:szCs w:val="18"/>
                          </w:rPr>
                        </w:pPr>
                        <w:del w:id="5420" w:author="pbx" w:date="2017-11-03T17:48:00Z">
                          <w:r w:rsidRPr="00E310B1">
                            <w:rPr>
                              <w:rFonts w:ascii="Courier New" w:hAnsi="Courier New" w:cs="Courier New"/>
                              <w:sz w:val="18"/>
                              <w:szCs w:val="18"/>
                            </w:rPr>
                            <w:delText xml:space="preserve">&lt;subjectOf&gt; </w:delText>
                          </w:r>
                        </w:del>
                      </w:p>
                      <w:p w14:paraId="0A266015" w14:textId="77777777" w:rsidR="00292223" w:rsidRDefault="00292223" w:rsidP="00F4437E">
                        <w:pPr>
                          <w:pStyle w:val="Default"/>
                          <w:rPr>
                            <w:del w:id="5421" w:author="pbx" w:date="2017-11-03T17:48:00Z"/>
                            <w:rFonts w:ascii="Courier New" w:hAnsi="Courier New" w:cs="Courier New"/>
                            <w:sz w:val="18"/>
                            <w:szCs w:val="18"/>
                          </w:rPr>
                        </w:pPr>
                        <w:del w:id="5422" w:author="pbx" w:date="2017-11-03T17:48:00Z">
                          <w:r>
                            <w:rPr>
                              <w:rFonts w:ascii="Courier New" w:hAnsi="Courier New" w:cs="Courier New"/>
                              <w:sz w:val="18"/>
                              <w:szCs w:val="18"/>
                            </w:rPr>
                            <w:delText xml:space="preserve">  </w:delText>
                          </w:r>
                          <w:r w:rsidRPr="00E310B1">
                            <w:rPr>
                              <w:rFonts w:ascii="Courier New" w:hAnsi="Courier New" w:cs="Courier New"/>
                              <w:sz w:val="18"/>
                              <w:szCs w:val="18"/>
                            </w:rPr>
                            <w:delText xml:space="preserve">&lt;characteristic classCode="OBS"&gt; </w:delText>
                          </w:r>
                        </w:del>
                      </w:p>
                      <w:p w14:paraId="7D40CD1B" w14:textId="77777777" w:rsidR="00292223" w:rsidRDefault="00292223" w:rsidP="00F4437E">
                        <w:pPr>
                          <w:pStyle w:val="Default"/>
                          <w:rPr>
                            <w:del w:id="5423" w:author="pbx" w:date="2017-11-03T17:48:00Z"/>
                            <w:rFonts w:ascii="Courier New" w:hAnsi="Courier New" w:cs="Courier New"/>
                            <w:sz w:val="18"/>
                            <w:szCs w:val="18"/>
                          </w:rPr>
                        </w:pPr>
                        <w:del w:id="5424" w:author="pbx" w:date="2017-11-03T17:48:00Z">
                          <w:r>
                            <w:rPr>
                              <w:rFonts w:ascii="Courier New" w:hAnsi="Courier New" w:cs="Courier New"/>
                              <w:sz w:val="18"/>
                              <w:szCs w:val="18"/>
                            </w:rPr>
                            <w:delText xml:space="preserve">    </w:delText>
                          </w:r>
                          <w:r w:rsidRPr="00E310B1">
                            <w:rPr>
                              <w:rFonts w:ascii="Courier New" w:hAnsi="Courier New" w:cs="Courier New"/>
                              <w:sz w:val="18"/>
                              <w:szCs w:val="18"/>
                            </w:rPr>
                            <w:delText>&lt;code code="</w:delText>
                          </w:r>
                          <w:r>
                            <w:rPr>
                              <w:rFonts w:ascii="Courier New" w:hAnsi="Courier New" w:cs="Courier New"/>
                              <w:sz w:val="18"/>
                              <w:szCs w:val="18"/>
                            </w:rPr>
                            <w:delText>1</w:delText>
                          </w:r>
                          <w:r w:rsidRPr="00E310B1">
                            <w:rPr>
                              <w:rFonts w:ascii="Courier New" w:hAnsi="Courier New" w:cs="Courier New"/>
                              <w:sz w:val="18"/>
                              <w:szCs w:val="18"/>
                            </w:rPr>
                            <w:delText>" codeSystem="</w:delText>
                          </w:r>
                          <w:r>
                            <w:rPr>
                              <w:rFonts w:ascii="Courier New" w:hAnsi="Courier New" w:cs="Courier New"/>
                              <w:sz w:val="18"/>
                              <w:szCs w:val="18"/>
                            </w:rPr>
                            <w:delText>2.16.840.1.113883.2.20.6.23</w:delText>
                          </w:r>
                          <w:r w:rsidRPr="00E310B1">
                            <w:rPr>
                              <w:rFonts w:ascii="Courier New" w:hAnsi="Courier New" w:cs="Courier New"/>
                              <w:sz w:val="18"/>
                              <w:szCs w:val="18"/>
                            </w:rPr>
                            <w:delText>"</w:delText>
                          </w:r>
                          <w:r>
                            <w:rPr>
                              <w:rFonts w:ascii="Courier New" w:hAnsi="Courier New" w:cs="Courier New"/>
                              <w:sz w:val="18"/>
                              <w:szCs w:val="18"/>
                            </w:rPr>
                            <w:delText xml:space="preserve"> </w:delText>
                          </w:r>
                          <w:r w:rsidRPr="00806CC2">
                            <w:rPr>
                              <w:rFonts w:ascii="Courier New" w:hAnsi="Courier New" w:cs="Courier New"/>
                              <w:sz w:val="18"/>
                              <w:szCs w:val="18"/>
                            </w:rPr>
                            <w:delText>displayName="Color"</w:delText>
                          </w:r>
                          <w:r w:rsidRPr="00E310B1">
                            <w:rPr>
                              <w:rFonts w:ascii="Courier New" w:hAnsi="Courier New" w:cs="Courier New"/>
                              <w:sz w:val="18"/>
                              <w:szCs w:val="18"/>
                            </w:rPr>
                            <w:delText xml:space="preserve">/&gt; </w:delText>
                          </w:r>
                        </w:del>
                      </w:p>
                      <w:p w14:paraId="3A098FF3" w14:textId="77777777" w:rsidR="00292223" w:rsidRDefault="00292223" w:rsidP="00F4437E">
                        <w:pPr>
                          <w:pStyle w:val="Default"/>
                          <w:ind w:left="432"/>
                          <w:rPr>
                            <w:del w:id="5425" w:author="pbx" w:date="2017-11-03T17:48:00Z"/>
                            <w:rFonts w:ascii="Courier New" w:hAnsi="Courier New" w:cs="Courier New"/>
                            <w:sz w:val="18"/>
                            <w:szCs w:val="18"/>
                          </w:rPr>
                        </w:pPr>
                        <w:del w:id="5426" w:author="pbx" w:date="2017-11-03T17:48:00Z">
                          <w:r w:rsidRPr="00E310B1">
                            <w:rPr>
                              <w:rFonts w:ascii="Courier New" w:hAnsi="Courier New" w:cs="Courier New"/>
                              <w:sz w:val="18"/>
                              <w:szCs w:val="18"/>
                            </w:rPr>
                            <w:delText>&lt;value code="</w:delText>
                          </w:r>
                          <w:r w:rsidRPr="00806CC2">
                            <w:rPr>
                              <w:rFonts w:ascii="Courier New" w:hAnsi="Courier New" w:cs="Courier New"/>
                              <w:sz w:val="18"/>
                              <w:szCs w:val="18"/>
                            </w:rPr>
                            <w:delText>C48325</w:delText>
                          </w:r>
                          <w:r w:rsidRPr="00E310B1">
                            <w:rPr>
                              <w:rFonts w:ascii="Courier New" w:hAnsi="Courier New" w:cs="Courier New"/>
                              <w:sz w:val="18"/>
                              <w:szCs w:val="18"/>
                            </w:rPr>
                            <w:delText>" codeSystem="</w:delText>
                          </w:r>
                          <w:r>
                            <w:rPr>
                              <w:rFonts w:ascii="Courier New" w:hAnsi="Courier New" w:cs="Courier New"/>
                              <w:sz w:val="18"/>
                              <w:szCs w:val="18"/>
                            </w:rPr>
                            <w:delText>2.16.840.1.113883.2.20.6.24</w:delText>
                          </w:r>
                          <w:r w:rsidRPr="00E310B1">
                            <w:rPr>
                              <w:rFonts w:ascii="Courier New" w:hAnsi="Courier New" w:cs="Courier New"/>
                              <w:sz w:val="18"/>
                              <w:szCs w:val="18"/>
                            </w:rPr>
                            <w:delText>" displayName="</w:delText>
                          </w:r>
                          <w:r>
                            <w:rPr>
                              <w:rFonts w:ascii="Courier New" w:hAnsi="Courier New" w:cs="Courier New"/>
                              <w:sz w:val="18"/>
                              <w:szCs w:val="18"/>
                            </w:rPr>
                            <w:delText>White</w:delText>
                          </w:r>
                          <w:r w:rsidRPr="00E310B1">
                            <w:rPr>
                              <w:rFonts w:ascii="Courier New" w:hAnsi="Courier New" w:cs="Courier New"/>
                              <w:sz w:val="18"/>
                              <w:szCs w:val="18"/>
                            </w:rPr>
                            <w:delText>" xsi:type="CE"&gt;</w:delText>
                          </w:r>
                        </w:del>
                      </w:p>
                      <w:p w14:paraId="1BE442F5" w14:textId="77777777" w:rsidR="00292223" w:rsidRDefault="00292223" w:rsidP="00F4437E">
                        <w:pPr>
                          <w:pStyle w:val="Default"/>
                          <w:rPr>
                            <w:del w:id="5427" w:author="pbx" w:date="2017-11-03T17:48:00Z"/>
                            <w:rFonts w:ascii="Courier New" w:hAnsi="Courier New" w:cs="Courier New"/>
                            <w:sz w:val="18"/>
                            <w:szCs w:val="18"/>
                          </w:rPr>
                        </w:pPr>
                        <w:del w:id="5428" w:author="pbx" w:date="2017-11-03T17:48:00Z">
                          <w:r>
                            <w:rPr>
                              <w:rFonts w:ascii="Courier New" w:hAnsi="Courier New" w:cs="Courier New"/>
                              <w:sz w:val="18"/>
                              <w:szCs w:val="18"/>
                            </w:rPr>
                            <w:delText xml:space="preserve">      </w:delText>
                          </w:r>
                          <w:r w:rsidRPr="00E310B1">
                            <w:rPr>
                              <w:rFonts w:ascii="Courier New" w:hAnsi="Courier New" w:cs="Courier New"/>
                              <w:sz w:val="18"/>
                              <w:szCs w:val="18"/>
                            </w:rPr>
                            <w:delText xml:space="preserve">&lt;originalText&gt;optional original color description text&lt;/originalText&gt; </w:delText>
                          </w:r>
                        </w:del>
                      </w:p>
                      <w:p w14:paraId="1EE97724" w14:textId="77777777" w:rsidR="00292223" w:rsidRDefault="00292223" w:rsidP="00F4437E">
                        <w:pPr>
                          <w:pStyle w:val="Default"/>
                          <w:rPr>
                            <w:del w:id="5429" w:author="pbx" w:date="2017-11-03T17:48:00Z"/>
                            <w:rFonts w:ascii="Courier New" w:hAnsi="Courier New" w:cs="Courier New"/>
                            <w:sz w:val="18"/>
                            <w:szCs w:val="18"/>
                          </w:rPr>
                        </w:pPr>
                        <w:del w:id="5430" w:author="pbx" w:date="2017-11-03T17:48:00Z">
                          <w:r>
                            <w:rPr>
                              <w:rFonts w:ascii="Courier New" w:hAnsi="Courier New" w:cs="Courier New"/>
                              <w:sz w:val="18"/>
                              <w:szCs w:val="18"/>
                            </w:rPr>
                            <w:delText xml:space="preserve">    </w:delText>
                          </w:r>
                          <w:r w:rsidRPr="00E310B1">
                            <w:rPr>
                              <w:rFonts w:ascii="Courier New" w:hAnsi="Courier New" w:cs="Courier New"/>
                              <w:sz w:val="18"/>
                              <w:szCs w:val="18"/>
                            </w:rPr>
                            <w:delText>&lt;/value&gt;</w:delText>
                          </w:r>
                        </w:del>
                      </w:p>
                      <w:p w14:paraId="7D8C5426" w14:textId="77777777" w:rsidR="00292223" w:rsidRDefault="00292223" w:rsidP="00F4437E">
                        <w:pPr>
                          <w:pStyle w:val="Default"/>
                          <w:rPr>
                            <w:del w:id="5431" w:author="pbx" w:date="2017-11-03T17:48:00Z"/>
                            <w:rFonts w:ascii="Courier New" w:hAnsi="Courier New" w:cs="Courier New"/>
                            <w:sz w:val="18"/>
                            <w:szCs w:val="18"/>
                          </w:rPr>
                        </w:pPr>
                        <w:del w:id="5432" w:author="pbx" w:date="2017-11-03T17:48:00Z">
                          <w:r>
                            <w:rPr>
                              <w:rFonts w:ascii="Courier New" w:hAnsi="Courier New" w:cs="Courier New"/>
                              <w:sz w:val="18"/>
                              <w:szCs w:val="18"/>
                            </w:rPr>
                            <w:delText xml:space="preserve">  </w:delText>
                          </w:r>
                          <w:r w:rsidRPr="00E310B1">
                            <w:rPr>
                              <w:rFonts w:ascii="Courier New" w:hAnsi="Courier New" w:cs="Courier New"/>
                              <w:sz w:val="18"/>
                              <w:szCs w:val="18"/>
                            </w:rPr>
                            <w:delText xml:space="preserve">&lt;/characteristic&gt; </w:delText>
                          </w:r>
                        </w:del>
                      </w:p>
                      <w:p w14:paraId="0B853F3A" w14:textId="77777777" w:rsidR="00292223" w:rsidRDefault="00292223" w:rsidP="00F4437E">
                        <w:pPr>
                          <w:pStyle w:val="Default"/>
                          <w:rPr>
                            <w:del w:id="5433" w:author="pbx" w:date="2017-11-03T17:48:00Z"/>
                            <w:rFonts w:ascii="Courier New" w:hAnsi="Courier New" w:cs="Courier New"/>
                            <w:sz w:val="18"/>
                            <w:szCs w:val="18"/>
                          </w:rPr>
                        </w:pPr>
                        <w:del w:id="5434" w:author="pbx" w:date="2017-11-03T17:48:00Z">
                          <w:r w:rsidRPr="00E310B1">
                            <w:rPr>
                              <w:rFonts w:ascii="Courier New" w:hAnsi="Courier New" w:cs="Courier New"/>
                              <w:sz w:val="18"/>
                              <w:szCs w:val="18"/>
                            </w:rPr>
                            <w:delText>&lt;/subjectOf&gt;</w:delText>
                          </w:r>
                        </w:del>
                      </w:p>
                    </w:txbxContent>
                  </v:textbox>
                  <w10:anchorlock/>
                </v:shape>
              </w:pict>
            </mc:Fallback>
          </mc:AlternateContent>
        </w:r>
      </w:del>
    </w:p>
    <w:p w:rsidR="00F4437E" w:rsidRDefault="00F4437E" w:rsidP="00F4437E">
      <w:pPr>
        <w:pStyle w:val="Default"/>
        <w:rPr>
          <w:del w:id="3903" w:author="pbx" w:date="2017-11-03T17:48:00Z"/>
          <w:sz w:val="23"/>
          <w:szCs w:val="23"/>
        </w:rPr>
      </w:pPr>
    </w:p>
    <w:p w:rsidR="00F4437E" w:rsidRDefault="00F4437E" w:rsidP="00DF0F23">
      <w:pPr>
        <w:pStyle w:val="Heading4"/>
        <w:spacing w:before="120" w:after="200"/>
        <w:ind w:left="288" w:hanging="288"/>
        <w:rPr>
          <w:del w:id="3904" w:author="pbx" w:date="2017-11-03T17:48:00Z"/>
          <w:szCs w:val="23"/>
        </w:rPr>
      </w:pPr>
      <w:del w:id="3905" w:author="pbx" w:date="2017-11-03T17:48:00Z">
        <w:r>
          <w:delText>Color</w:delText>
        </w:r>
      </w:del>
    </w:p>
    <w:p w:rsidR="00F4437E" w:rsidRDefault="00F4437E" w:rsidP="00F4437E">
      <w:pPr>
        <w:pStyle w:val="Default"/>
        <w:rPr>
          <w:del w:id="3906" w:author="pbx" w:date="2017-11-03T17:48:00Z"/>
          <w:sz w:val="23"/>
          <w:szCs w:val="23"/>
        </w:rPr>
      </w:pPr>
      <w:del w:id="3907" w:author="pbx" w:date="2017-11-03T17:48:00Z">
        <w:r w:rsidRPr="000A6564">
          <w:rPr>
            <w:rFonts w:ascii="Courier New" w:hAnsi="Courier New" w:cs="Courier New"/>
            <w:noProof/>
            <w:sz w:val="18"/>
            <w:szCs w:val="18"/>
            <w:lang w:val="en-US"/>
          </w:rPr>
          <mc:AlternateContent>
            <mc:Choice Requires="wps">
              <w:drawing>
                <wp:inline distT="0" distB="0" distL="0" distR="0" wp14:anchorId="6503FA74" wp14:editId="64AC0EBA">
                  <wp:extent cx="5859780" cy="1219200"/>
                  <wp:effectExtent l="57150" t="0" r="83820" b="133350"/>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219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del w:id="3908" w:author="pbx" w:date="2017-11-03T17:48:00Z"/>
                                  <w:rFonts w:ascii="Courier New" w:hAnsi="Courier New" w:cs="Courier New"/>
                                  <w:sz w:val="18"/>
                                  <w:szCs w:val="18"/>
                                </w:rPr>
                              </w:pPr>
                              <w:del w:id="3909" w:author="pbx" w:date="2017-11-03T17:48:00Z">
                                <w:r w:rsidRPr="00154A21">
                                  <w:rPr>
                                    <w:rFonts w:ascii="Courier New" w:hAnsi="Courier New" w:cs="Courier New"/>
                                    <w:sz w:val="18"/>
                                    <w:szCs w:val="18"/>
                                  </w:rPr>
                                  <w:delText xml:space="preserve">&lt;subjectOf&gt; </w:delText>
                                </w:r>
                              </w:del>
                            </w:p>
                            <w:p w:rsidR="00292223" w:rsidRPr="00154A21" w:rsidRDefault="00292223" w:rsidP="00F4437E">
                              <w:pPr>
                                <w:pStyle w:val="Default"/>
                                <w:rPr>
                                  <w:del w:id="3910" w:author="pbx" w:date="2017-11-03T17:48:00Z"/>
                                  <w:rFonts w:ascii="Courier New" w:hAnsi="Courier New" w:cs="Courier New"/>
                                  <w:sz w:val="18"/>
                                  <w:szCs w:val="18"/>
                                </w:rPr>
                              </w:pPr>
                              <w:del w:id="3911" w:author="pbx" w:date="2017-11-03T17:48:00Z">
                                <w:r>
                                  <w:rPr>
                                    <w:rFonts w:ascii="Courier New" w:hAnsi="Courier New" w:cs="Courier New"/>
                                    <w:sz w:val="18"/>
                                    <w:szCs w:val="18"/>
                                  </w:rPr>
                                  <w:delText xml:space="preserve">  </w:delText>
                                </w:r>
                                <w:r w:rsidRPr="00154A21">
                                  <w:rPr>
                                    <w:rFonts w:ascii="Courier New" w:hAnsi="Courier New" w:cs="Courier New"/>
                                    <w:sz w:val="18"/>
                                    <w:szCs w:val="18"/>
                                  </w:rPr>
                                  <w:delText xml:space="preserve">&lt;characteristic&gt; </w:delText>
                                </w:r>
                              </w:del>
                            </w:p>
                            <w:p w:rsidR="00292223" w:rsidRDefault="00292223" w:rsidP="00643F61">
                              <w:pPr>
                                <w:pStyle w:val="Default"/>
                                <w:ind w:left="432"/>
                                <w:rPr>
                                  <w:del w:id="3912" w:author="pbx" w:date="2017-11-03T17:48:00Z"/>
                                  <w:rFonts w:ascii="Courier New" w:hAnsi="Courier New" w:cs="Courier New"/>
                                  <w:sz w:val="18"/>
                                  <w:szCs w:val="18"/>
                                </w:rPr>
                              </w:pPr>
                              <w:del w:id="3913" w:author="pbx" w:date="2017-11-03T17:48:00Z">
                                <w:r w:rsidRPr="00154A21">
                                  <w:rPr>
                                    <w:rFonts w:ascii="Courier New" w:hAnsi="Courier New" w:cs="Courier New"/>
                                    <w:sz w:val="18"/>
                                    <w:szCs w:val="18"/>
                                  </w:rPr>
                                  <w:delText>&lt;code code="</w:delText>
                                </w:r>
                                <w:r>
                                  <w:rPr>
                                    <w:rFonts w:ascii="Courier New" w:hAnsi="Courier New" w:cs="Courier New"/>
                                    <w:sz w:val="18"/>
                                    <w:szCs w:val="18"/>
                                  </w:rPr>
                                  <w:delText>1</w:delText>
                                </w:r>
                                <w:r w:rsidRPr="00154A21">
                                  <w:rPr>
                                    <w:rFonts w:ascii="Courier New" w:hAnsi="Courier New" w:cs="Courier New"/>
                                    <w:sz w:val="18"/>
                                    <w:szCs w:val="18"/>
                                  </w:rPr>
                                  <w:delText>" codeSystem="</w:delText>
                                </w:r>
                                <w:r>
                                  <w:rPr>
                                    <w:rFonts w:ascii="Courier New" w:hAnsi="Courier New" w:cs="Courier New"/>
                                    <w:sz w:val="18"/>
                                    <w:szCs w:val="18"/>
                                  </w:rPr>
                                  <w:delText>2.16.840.1.113883.2.20.6.23</w:delText>
                                </w:r>
                                <w:r w:rsidRPr="00154A21">
                                  <w:rPr>
                                    <w:rFonts w:ascii="Courier New" w:hAnsi="Courier New" w:cs="Courier New"/>
                                    <w:sz w:val="18"/>
                                    <w:szCs w:val="18"/>
                                  </w:rPr>
                                  <w:delText>"</w:delText>
                                </w:r>
                                <w:r>
                                  <w:rPr>
                                    <w:rFonts w:ascii="Courier New" w:hAnsi="Courier New" w:cs="Courier New"/>
                                    <w:sz w:val="18"/>
                                    <w:szCs w:val="18"/>
                                  </w:rPr>
                                  <w:delText xml:space="preserve"> </w:delText>
                                </w:r>
                                <w:r w:rsidRPr="00806CC2">
                                  <w:rPr>
                                    <w:rFonts w:ascii="Courier New" w:hAnsi="Courier New" w:cs="Courier New"/>
                                    <w:sz w:val="18"/>
                                    <w:szCs w:val="18"/>
                                  </w:rPr>
                                  <w:delText>displayName="Color"</w:delText>
                                </w:r>
                                <w:r w:rsidRPr="00154A21">
                                  <w:rPr>
                                    <w:rFonts w:ascii="Courier New" w:hAnsi="Courier New" w:cs="Courier New"/>
                                    <w:sz w:val="18"/>
                                    <w:szCs w:val="18"/>
                                  </w:rPr>
                                  <w:delText xml:space="preserve">/&gt; </w:delText>
                                </w:r>
                              </w:del>
                            </w:p>
                            <w:p w:rsidR="00292223" w:rsidRDefault="00292223" w:rsidP="00F4437E">
                              <w:pPr>
                                <w:pStyle w:val="Default"/>
                                <w:ind w:left="432"/>
                                <w:rPr>
                                  <w:del w:id="3914" w:author="pbx" w:date="2017-11-03T17:48:00Z"/>
                                  <w:rFonts w:ascii="Courier New" w:hAnsi="Courier New" w:cs="Courier New"/>
                                  <w:sz w:val="18"/>
                                  <w:szCs w:val="18"/>
                                </w:rPr>
                              </w:pPr>
                              <w:del w:id="3915" w:author="pbx" w:date="2017-11-03T17:48:00Z">
                                <w:r w:rsidRPr="00154A21">
                                  <w:rPr>
                                    <w:rFonts w:ascii="Courier New" w:hAnsi="Courier New" w:cs="Courier New"/>
                                    <w:sz w:val="18"/>
                                    <w:szCs w:val="18"/>
                                  </w:rPr>
                                  <w:delText>&lt;value code="C48333" codeSystem="</w:delText>
                                </w:r>
                                <w:r>
                                  <w:rPr>
                                    <w:rFonts w:ascii="Courier New" w:hAnsi="Courier New" w:cs="Courier New"/>
                                    <w:sz w:val="18"/>
                                    <w:szCs w:val="18"/>
                                  </w:rPr>
                                  <w:delText>2.16.840.1.113883.2.20.6.24</w:delText>
                                </w:r>
                                <w:r w:rsidRPr="00154A21">
                                  <w:rPr>
                                    <w:rFonts w:ascii="Courier New" w:hAnsi="Courier New" w:cs="Courier New"/>
                                    <w:sz w:val="18"/>
                                    <w:szCs w:val="18"/>
                                  </w:rPr>
                                  <w:delText xml:space="preserve">" displayName="blue" xsi:type="CE"&gt; </w:delText>
                                </w:r>
                              </w:del>
                            </w:p>
                            <w:p w:rsidR="00292223" w:rsidRPr="00C66DC9" w:rsidRDefault="00292223" w:rsidP="00F4437E">
                              <w:pPr>
                                <w:pStyle w:val="Default"/>
                                <w:rPr>
                                  <w:del w:id="3916" w:author="pbx" w:date="2017-11-03T17:48:00Z"/>
                                  <w:rFonts w:ascii="Courier New" w:hAnsi="Courier New" w:cs="Courier New"/>
                                  <w:sz w:val="18"/>
                                  <w:szCs w:val="18"/>
                                </w:rPr>
                              </w:pPr>
                              <w:del w:id="3917" w:author="pbx" w:date="2017-11-03T17:48:00Z">
                                <w:r>
                                  <w:rPr>
                                    <w:rFonts w:ascii="Courier New" w:hAnsi="Courier New" w:cs="Courier New"/>
                                    <w:sz w:val="18"/>
                                    <w:szCs w:val="18"/>
                                  </w:rPr>
                                  <w:delText xml:space="preserve">      </w:delText>
                                </w:r>
                                <w:r w:rsidRPr="00154A21">
                                  <w:rPr>
                                    <w:rFonts w:ascii="Courier New" w:hAnsi="Courier New" w:cs="Courier New"/>
                                    <w:sz w:val="18"/>
                                    <w:szCs w:val="18"/>
                                  </w:rPr>
                                  <w:delText>&lt;originalText&gt;LIGHT BLUE&lt;/originalText&gt;</w:delText>
                                </w:r>
                              </w:del>
                            </w:p>
                          </w:txbxContent>
                        </wps:txbx>
                        <wps:bodyPr rot="0" vert="horz" wrap="square" lIns="91440" tIns="45720" rIns="91440" bIns="45720" anchor="t" anchorCtr="0">
                          <a:noAutofit/>
                        </wps:bodyPr>
                      </wps:wsp>
                    </a:graphicData>
                  </a:graphic>
                </wp:inline>
              </w:drawing>
            </mc:Choice>
            <mc:Fallback>
              <w:pict>
                <v:shape id="_x0000_s1106" type="#_x0000_t202" style="width:461.4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" fillcolor="#c6d9f1 [671]">
                  <v:shadow on="t" color="#bfbfbf [2412]" offset="0,4pt"/>
                  <v:textbox>
                    <w:txbxContent>
                      <w:p w14:paraId="0BA40EBE" w14:textId="77777777" w:rsidR="00292223" w:rsidRDefault="00292223" w:rsidP="00F4437E">
                        <w:pPr>
                          <w:pStyle w:val="Default"/>
                          <w:rPr>
                            <w:del w:id="5450" w:author="pbx" w:date="2017-11-03T17:48:00Z"/>
                            <w:rFonts w:ascii="Courier New" w:hAnsi="Courier New" w:cs="Courier New"/>
                            <w:sz w:val="18"/>
                            <w:szCs w:val="18"/>
                          </w:rPr>
                        </w:pPr>
                        <w:del w:id="5451" w:author="pbx" w:date="2017-11-03T17:48:00Z">
                          <w:r w:rsidRPr="00154A21">
                            <w:rPr>
                              <w:rFonts w:ascii="Courier New" w:hAnsi="Courier New" w:cs="Courier New"/>
                              <w:sz w:val="18"/>
                              <w:szCs w:val="18"/>
                            </w:rPr>
                            <w:delText xml:space="preserve">&lt;subjectOf&gt; </w:delText>
                          </w:r>
                        </w:del>
                      </w:p>
                      <w:p w14:paraId="2FD6365D" w14:textId="77777777" w:rsidR="00292223" w:rsidRPr="00154A21" w:rsidRDefault="00292223" w:rsidP="00F4437E">
                        <w:pPr>
                          <w:pStyle w:val="Default"/>
                          <w:rPr>
                            <w:del w:id="5452" w:author="pbx" w:date="2017-11-03T17:48:00Z"/>
                            <w:rFonts w:ascii="Courier New" w:hAnsi="Courier New" w:cs="Courier New"/>
                            <w:sz w:val="18"/>
                            <w:szCs w:val="18"/>
                          </w:rPr>
                        </w:pPr>
                        <w:del w:id="5453" w:author="pbx" w:date="2017-11-03T17:48:00Z">
                          <w:r>
                            <w:rPr>
                              <w:rFonts w:ascii="Courier New" w:hAnsi="Courier New" w:cs="Courier New"/>
                              <w:sz w:val="18"/>
                              <w:szCs w:val="18"/>
                            </w:rPr>
                            <w:delText xml:space="preserve">  </w:delText>
                          </w:r>
                          <w:r w:rsidRPr="00154A21">
                            <w:rPr>
                              <w:rFonts w:ascii="Courier New" w:hAnsi="Courier New" w:cs="Courier New"/>
                              <w:sz w:val="18"/>
                              <w:szCs w:val="18"/>
                            </w:rPr>
                            <w:delText xml:space="preserve">&lt;characteristic&gt; </w:delText>
                          </w:r>
                        </w:del>
                      </w:p>
                      <w:p w14:paraId="47F04F1F" w14:textId="77777777" w:rsidR="00292223" w:rsidRDefault="00292223" w:rsidP="00643F61">
                        <w:pPr>
                          <w:pStyle w:val="Default"/>
                          <w:ind w:left="432"/>
                          <w:rPr>
                            <w:del w:id="5454" w:author="pbx" w:date="2017-11-03T17:48:00Z"/>
                            <w:rFonts w:ascii="Courier New" w:hAnsi="Courier New" w:cs="Courier New"/>
                            <w:sz w:val="18"/>
                            <w:szCs w:val="18"/>
                          </w:rPr>
                        </w:pPr>
                        <w:del w:id="5455" w:author="pbx" w:date="2017-11-03T17:48:00Z">
                          <w:r w:rsidRPr="00154A21">
                            <w:rPr>
                              <w:rFonts w:ascii="Courier New" w:hAnsi="Courier New" w:cs="Courier New"/>
                              <w:sz w:val="18"/>
                              <w:szCs w:val="18"/>
                            </w:rPr>
                            <w:delText>&lt;code code="</w:delText>
                          </w:r>
                          <w:r>
                            <w:rPr>
                              <w:rFonts w:ascii="Courier New" w:hAnsi="Courier New" w:cs="Courier New"/>
                              <w:sz w:val="18"/>
                              <w:szCs w:val="18"/>
                            </w:rPr>
                            <w:delText>1</w:delText>
                          </w:r>
                          <w:r w:rsidRPr="00154A21">
                            <w:rPr>
                              <w:rFonts w:ascii="Courier New" w:hAnsi="Courier New" w:cs="Courier New"/>
                              <w:sz w:val="18"/>
                              <w:szCs w:val="18"/>
                            </w:rPr>
                            <w:delText>" codeSystem="</w:delText>
                          </w:r>
                          <w:r>
                            <w:rPr>
                              <w:rFonts w:ascii="Courier New" w:hAnsi="Courier New" w:cs="Courier New"/>
                              <w:sz w:val="18"/>
                              <w:szCs w:val="18"/>
                            </w:rPr>
                            <w:delText>2.16.840.1.113883.2.20.6.23</w:delText>
                          </w:r>
                          <w:r w:rsidRPr="00154A21">
                            <w:rPr>
                              <w:rFonts w:ascii="Courier New" w:hAnsi="Courier New" w:cs="Courier New"/>
                              <w:sz w:val="18"/>
                              <w:szCs w:val="18"/>
                            </w:rPr>
                            <w:delText>"</w:delText>
                          </w:r>
                          <w:r>
                            <w:rPr>
                              <w:rFonts w:ascii="Courier New" w:hAnsi="Courier New" w:cs="Courier New"/>
                              <w:sz w:val="18"/>
                              <w:szCs w:val="18"/>
                            </w:rPr>
                            <w:delText xml:space="preserve"> </w:delText>
                          </w:r>
                          <w:r w:rsidRPr="00806CC2">
                            <w:rPr>
                              <w:rFonts w:ascii="Courier New" w:hAnsi="Courier New" w:cs="Courier New"/>
                              <w:sz w:val="18"/>
                              <w:szCs w:val="18"/>
                            </w:rPr>
                            <w:delText>displayName="Color"</w:delText>
                          </w:r>
                          <w:r w:rsidRPr="00154A21">
                            <w:rPr>
                              <w:rFonts w:ascii="Courier New" w:hAnsi="Courier New" w:cs="Courier New"/>
                              <w:sz w:val="18"/>
                              <w:szCs w:val="18"/>
                            </w:rPr>
                            <w:delText xml:space="preserve">/&gt; </w:delText>
                          </w:r>
                        </w:del>
                      </w:p>
                      <w:p w14:paraId="69184116" w14:textId="77777777" w:rsidR="00292223" w:rsidRDefault="00292223" w:rsidP="00F4437E">
                        <w:pPr>
                          <w:pStyle w:val="Default"/>
                          <w:ind w:left="432"/>
                          <w:rPr>
                            <w:del w:id="5456" w:author="pbx" w:date="2017-11-03T17:48:00Z"/>
                            <w:rFonts w:ascii="Courier New" w:hAnsi="Courier New" w:cs="Courier New"/>
                            <w:sz w:val="18"/>
                            <w:szCs w:val="18"/>
                          </w:rPr>
                        </w:pPr>
                        <w:del w:id="5457" w:author="pbx" w:date="2017-11-03T17:48:00Z">
                          <w:r w:rsidRPr="00154A21">
                            <w:rPr>
                              <w:rFonts w:ascii="Courier New" w:hAnsi="Courier New" w:cs="Courier New"/>
                              <w:sz w:val="18"/>
                              <w:szCs w:val="18"/>
                            </w:rPr>
                            <w:delText>&lt;value code="C48333" codeSystem="</w:delText>
                          </w:r>
                          <w:r>
                            <w:rPr>
                              <w:rFonts w:ascii="Courier New" w:hAnsi="Courier New" w:cs="Courier New"/>
                              <w:sz w:val="18"/>
                              <w:szCs w:val="18"/>
                            </w:rPr>
                            <w:delText>2.16.840.1.113883.2.20.6.24</w:delText>
                          </w:r>
                          <w:r w:rsidRPr="00154A21">
                            <w:rPr>
                              <w:rFonts w:ascii="Courier New" w:hAnsi="Courier New" w:cs="Courier New"/>
                              <w:sz w:val="18"/>
                              <w:szCs w:val="18"/>
                            </w:rPr>
                            <w:delText xml:space="preserve">" displayName="blue" xsi:type="CE"&gt; </w:delText>
                          </w:r>
                        </w:del>
                      </w:p>
                      <w:p w14:paraId="6285C740" w14:textId="77777777" w:rsidR="00292223" w:rsidRPr="00C66DC9" w:rsidRDefault="00292223" w:rsidP="00F4437E">
                        <w:pPr>
                          <w:pStyle w:val="Default"/>
                          <w:rPr>
                            <w:del w:id="5458" w:author="pbx" w:date="2017-11-03T17:48:00Z"/>
                            <w:rFonts w:ascii="Courier New" w:hAnsi="Courier New" w:cs="Courier New"/>
                            <w:sz w:val="18"/>
                            <w:szCs w:val="18"/>
                          </w:rPr>
                        </w:pPr>
                        <w:del w:id="5459" w:author="pbx" w:date="2017-11-03T17:48:00Z">
                          <w:r>
                            <w:rPr>
                              <w:rFonts w:ascii="Courier New" w:hAnsi="Courier New" w:cs="Courier New"/>
                              <w:sz w:val="18"/>
                              <w:szCs w:val="18"/>
                            </w:rPr>
                            <w:delText xml:space="preserve">      </w:delText>
                          </w:r>
                          <w:r w:rsidRPr="00154A21">
                            <w:rPr>
                              <w:rFonts w:ascii="Courier New" w:hAnsi="Courier New" w:cs="Courier New"/>
                              <w:sz w:val="18"/>
                              <w:szCs w:val="18"/>
                            </w:rPr>
                            <w:delText>&lt;originalText&gt;LIGHT BLUE&lt;/originalText&gt;</w:delText>
                          </w:r>
                        </w:del>
                      </w:p>
                    </w:txbxContent>
                  </v:textbox>
                  <w10:anchorlock/>
                </v:shape>
              </w:pict>
            </mc:Fallback>
          </mc:AlternateContent>
        </w:r>
      </w:del>
    </w:p>
    <w:p w:rsidR="000004E1" w:rsidRDefault="000004E1" w:rsidP="000004E1">
      <w:pPr>
        <w:pStyle w:val="Default"/>
        <w:rPr>
          <w:ins w:id="3918" w:author="pbx" w:date="2017-11-03T17:48:00Z"/>
          <w:rFonts w:ascii="Courier New" w:hAnsi="Courier New" w:cs="Courier New"/>
          <w:sz w:val="18"/>
          <w:szCs w:val="18"/>
        </w:rPr>
      </w:pPr>
      <w:ins w:id="3919" w:author="pbx" w:date="2017-11-03T17:48:00Z">
        <w:r w:rsidRPr="00E310B1">
          <w:rPr>
            <w:rFonts w:ascii="Courier New" w:hAnsi="Courier New" w:cs="Courier New"/>
            <w:sz w:val="18"/>
            <w:szCs w:val="18"/>
          </w:rPr>
          <w:t xml:space="preserve">&lt;subjectOf&gt; </w:t>
        </w:r>
      </w:ins>
    </w:p>
    <w:p w:rsidR="000004E1" w:rsidRDefault="000004E1" w:rsidP="000004E1">
      <w:pPr>
        <w:pStyle w:val="Default"/>
        <w:ind w:left="288"/>
        <w:rPr>
          <w:ins w:id="3920" w:author="pbx" w:date="2017-11-03T17:48:00Z"/>
          <w:rFonts w:ascii="Courier New" w:hAnsi="Courier New" w:cs="Courier New"/>
          <w:sz w:val="18"/>
          <w:szCs w:val="18"/>
        </w:rPr>
      </w:pPr>
      <w:ins w:id="3921" w:author="pbx" w:date="2017-11-03T17:48:00Z">
        <w:r w:rsidRPr="00E310B1">
          <w:rPr>
            <w:rFonts w:ascii="Courier New" w:hAnsi="Courier New" w:cs="Courier New"/>
            <w:sz w:val="18"/>
            <w:szCs w:val="18"/>
          </w:rPr>
          <w:t xml:space="preserve">&lt;characteristic classCode="OBS"&gt; </w:t>
        </w:r>
      </w:ins>
    </w:p>
    <w:p w:rsidR="000004E1" w:rsidRDefault="000004E1" w:rsidP="000004E1">
      <w:pPr>
        <w:pStyle w:val="Default"/>
        <w:ind w:left="576"/>
        <w:rPr>
          <w:ins w:id="3922" w:author="pbx" w:date="2017-11-03T17:48:00Z"/>
          <w:rFonts w:ascii="Courier New" w:hAnsi="Courier New" w:cs="Courier New"/>
          <w:sz w:val="18"/>
          <w:szCs w:val="18"/>
        </w:rPr>
      </w:pPr>
      <w:ins w:id="3923" w:author="pbx" w:date="2017-11-03T17:48:00Z">
        <w:r w:rsidRPr="00E310B1">
          <w:rPr>
            <w:rFonts w:ascii="Courier New" w:hAnsi="Courier New" w:cs="Courier New"/>
            <w:sz w:val="18"/>
            <w:szCs w:val="18"/>
          </w:rPr>
          <w:t>&lt;code code="</w:t>
        </w:r>
        <w:r>
          <w:rPr>
            <w:rFonts w:ascii="Courier New" w:hAnsi="Courier New" w:cs="Courier New"/>
            <w:sz w:val="18"/>
            <w:szCs w:val="18"/>
          </w:rPr>
          <w:t>1</w:t>
        </w:r>
        <w:r w:rsidRPr="00E310B1">
          <w:rPr>
            <w:rFonts w:ascii="Courier New" w:hAnsi="Courier New" w:cs="Courier New"/>
            <w:sz w:val="18"/>
            <w:szCs w:val="18"/>
          </w:rPr>
          <w:t>" codeSystem="</w:t>
        </w:r>
        <w:r>
          <w:rPr>
            <w:rFonts w:ascii="Courier New" w:hAnsi="Courier New" w:cs="Courier New"/>
            <w:sz w:val="18"/>
            <w:szCs w:val="18"/>
          </w:rPr>
          <w:t>2.16.840.1.113883.2.20.6.23</w:t>
        </w:r>
        <w:r w:rsidRPr="00E310B1">
          <w:rPr>
            <w:rFonts w:ascii="Courier New" w:hAnsi="Courier New" w:cs="Courier New"/>
            <w:sz w:val="18"/>
            <w:szCs w:val="18"/>
          </w:rPr>
          <w:t>"</w:t>
        </w:r>
        <w:r>
          <w:rPr>
            <w:rFonts w:ascii="Courier New" w:hAnsi="Courier New" w:cs="Courier New"/>
            <w:sz w:val="18"/>
            <w:szCs w:val="18"/>
          </w:rPr>
          <w:t xml:space="preserve"> </w:t>
        </w:r>
        <w:r w:rsidRPr="00806CC2">
          <w:rPr>
            <w:rFonts w:ascii="Courier New" w:hAnsi="Courier New" w:cs="Courier New"/>
            <w:sz w:val="18"/>
            <w:szCs w:val="18"/>
          </w:rPr>
          <w:t>displayName="Color"</w:t>
        </w:r>
        <w:r w:rsidRPr="00E310B1">
          <w:rPr>
            <w:rFonts w:ascii="Courier New" w:hAnsi="Courier New" w:cs="Courier New"/>
            <w:sz w:val="18"/>
            <w:szCs w:val="18"/>
          </w:rPr>
          <w:t xml:space="preserve">/&gt; </w:t>
        </w:r>
      </w:ins>
    </w:p>
    <w:p w:rsidR="000004E1" w:rsidRDefault="000004E1" w:rsidP="000004E1">
      <w:pPr>
        <w:pStyle w:val="Default"/>
        <w:ind w:left="576"/>
        <w:rPr>
          <w:ins w:id="3924" w:author="pbx" w:date="2017-11-03T17:48:00Z"/>
          <w:rFonts w:ascii="Courier New" w:hAnsi="Courier New" w:cs="Courier New"/>
          <w:sz w:val="18"/>
          <w:szCs w:val="18"/>
        </w:rPr>
      </w:pPr>
      <w:ins w:id="3925" w:author="pbx" w:date="2017-11-03T17:48:00Z">
        <w:r w:rsidRPr="00E310B1">
          <w:rPr>
            <w:rFonts w:ascii="Courier New" w:hAnsi="Courier New" w:cs="Courier New"/>
            <w:sz w:val="18"/>
            <w:szCs w:val="18"/>
          </w:rPr>
          <w:t>&lt;value code="</w:t>
        </w:r>
        <w:r w:rsidRPr="00806CC2">
          <w:rPr>
            <w:rFonts w:ascii="Courier New" w:hAnsi="Courier New" w:cs="Courier New"/>
            <w:sz w:val="18"/>
            <w:szCs w:val="18"/>
          </w:rPr>
          <w:t>C48325</w:t>
        </w:r>
        <w:r w:rsidRPr="00E310B1">
          <w:rPr>
            <w:rFonts w:ascii="Courier New" w:hAnsi="Courier New" w:cs="Courier New"/>
            <w:sz w:val="18"/>
            <w:szCs w:val="18"/>
          </w:rPr>
          <w:t>" codeSystem="</w:t>
        </w:r>
        <w:r>
          <w:rPr>
            <w:rFonts w:ascii="Courier New" w:hAnsi="Courier New" w:cs="Courier New"/>
            <w:sz w:val="18"/>
            <w:szCs w:val="18"/>
          </w:rPr>
          <w:t>2.16.840.1.113883.2.20.6.24</w:t>
        </w:r>
        <w:r w:rsidRPr="00E310B1">
          <w:rPr>
            <w:rFonts w:ascii="Courier New" w:hAnsi="Courier New" w:cs="Courier New"/>
            <w:sz w:val="18"/>
            <w:szCs w:val="18"/>
          </w:rPr>
          <w:t>" displayName="</w:t>
        </w:r>
        <w:r>
          <w:rPr>
            <w:rFonts w:ascii="Courier New" w:hAnsi="Courier New" w:cs="Courier New"/>
            <w:sz w:val="18"/>
            <w:szCs w:val="18"/>
          </w:rPr>
          <w:t>White</w:t>
        </w:r>
        <w:r w:rsidRPr="00E310B1">
          <w:rPr>
            <w:rFonts w:ascii="Courier New" w:hAnsi="Courier New" w:cs="Courier New"/>
            <w:sz w:val="18"/>
            <w:szCs w:val="18"/>
          </w:rPr>
          <w:t>" xsi:type="CE"&gt;</w:t>
        </w:r>
      </w:ins>
    </w:p>
    <w:p w:rsidR="000004E1" w:rsidRDefault="000004E1" w:rsidP="000004E1">
      <w:pPr>
        <w:pStyle w:val="Default"/>
        <w:ind w:left="864"/>
        <w:rPr>
          <w:ins w:id="3926" w:author="pbx" w:date="2017-11-03T17:48:00Z"/>
          <w:rFonts w:ascii="Courier New" w:hAnsi="Courier New" w:cs="Courier New"/>
          <w:sz w:val="18"/>
          <w:szCs w:val="18"/>
        </w:rPr>
      </w:pPr>
      <w:ins w:id="3927" w:author="pbx" w:date="2017-11-03T17:48:00Z">
        <w:r w:rsidRPr="00E310B1">
          <w:rPr>
            <w:rFonts w:ascii="Courier New" w:hAnsi="Courier New" w:cs="Courier New"/>
            <w:sz w:val="18"/>
            <w:szCs w:val="18"/>
          </w:rPr>
          <w:t xml:space="preserve">&lt;originalText&gt;optional original color description text&lt;/originalText&gt; </w:t>
        </w:r>
      </w:ins>
    </w:p>
    <w:p w:rsidR="000004E1" w:rsidRDefault="000004E1" w:rsidP="000004E1">
      <w:pPr>
        <w:pStyle w:val="Default"/>
        <w:ind w:left="576"/>
        <w:rPr>
          <w:ins w:id="3928" w:author="pbx" w:date="2017-11-03T17:48:00Z"/>
          <w:rFonts w:ascii="Courier New" w:hAnsi="Courier New" w:cs="Courier New"/>
          <w:sz w:val="18"/>
          <w:szCs w:val="18"/>
        </w:rPr>
      </w:pPr>
      <w:ins w:id="3929" w:author="pbx" w:date="2017-11-03T17:48:00Z">
        <w:r w:rsidRPr="00E310B1">
          <w:rPr>
            <w:rFonts w:ascii="Courier New" w:hAnsi="Courier New" w:cs="Courier New"/>
            <w:sz w:val="18"/>
            <w:szCs w:val="18"/>
          </w:rPr>
          <w:t>&lt;/value&gt;</w:t>
        </w:r>
      </w:ins>
    </w:p>
    <w:p w:rsidR="000004E1" w:rsidRDefault="000004E1" w:rsidP="000004E1">
      <w:pPr>
        <w:pStyle w:val="Default"/>
        <w:ind w:left="288"/>
        <w:rPr>
          <w:ins w:id="3930" w:author="pbx" w:date="2017-11-03T17:48:00Z"/>
          <w:rFonts w:ascii="Courier New" w:hAnsi="Courier New" w:cs="Courier New"/>
          <w:sz w:val="18"/>
          <w:szCs w:val="18"/>
        </w:rPr>
      </w:pPr>
      <w:ins w:id="3931" w:author="pbx" w:date="2017-11-03T17:48:00Z">
        <w:r w:rsidRPr="00E310B1">
          <w:rPr>
            <w:rFonts w:ascii="Courier New" w:hAnsi="Courier New" w:cs="Courier New"/>
            <w:sz w:val="18"/>
            <w:szCs w:val="18"/>
          </w:rPr>
          <w:t xml:space="preserve">&lt;/characteristic&gt; </w:t>
        </w:r>
      </w:ins>
    </w:p>
    <w:p w:rsidR="000004E1" w:rsidRDefault="000004E1" w:rsidP="000004E1">
      <w:pPr>
        <w:pStyle w:val="Default"/>
        <w:rPr>
          <w:ins w:id="3932" w:author="pbx" w:date="2017-11-03T17:48:00Z"/>
          <w:rFonts w:ascii="Courier New" w:hAnsi="Courier New" w:cs="Courier New"/>
          <w:sz w:val="18"/>
          <w:szCs w:val="18"/>
        </w:rPr>
      </w:pPr>
      <w:ins w:id="3933" w:author="pbx" w:date="2017-11-03T17:48:00Z">
        <w:r w:rsidRPr="00E310B1">
          <w:rPr>
            <w:rFonts w:ascii="Courier New" w:hAnsi="Courier New" w:cs="Courier New"/>
            <w:sz w:val="18"/>
            <w:szCs w:val="18"/>
          </w:rPr>
          <w:t>&lt;/subjectOf&gt;</w:t>
        </w:r>
      </w:ins>
    </w:p>
    <w:p w:rsidR="00F4437E" w:rsidRDefault="00F4437E" w:rsidP="000004E1">
      <w:pPr>
        <w:rPr>
          <w:ins w:id="3934" w:author="pbx" w:date="2017-11-03T17:48:00Z"/>
        </w:rPr>
      </w:pPr>
      <w:ins w:id="3935" w:author="pbx" w:date="2017-11-03T17:48:00Z">
        <w:r>
          <w:t xml:space="preserve"> </w:t>
        </w:r>
      </w:ins>
    </w:p>
    <w:p w:rsidR="000004E1" w:rsidRDefault="000004E1" w:rsidP="000004E1">
      <w:pPr>
        <w:rPr>
          <w:ins w:id="3936" w:author="pbx" w:date="2017-11-03T17:48:00Z"/>
        </w:rPr>
      </w:pPr>
    </w:p>
    <w:p w:rsidR="00F4437E" w:rsidRDefault="00F4437E" w:rsidP="0080029F">
      <w:pPr>
        <w:pStyle w:val="Default"/>
        <w:rPr>
          <w:ins w:id="3937" w:author="pbx" w:date="2017-11-03T17:48:00Z"/>
          <w:sz w:val="23"/>
          <w:szCs w:val="23"/>
        </w:rPr>
      </w:pPr>
    </w:p>
    <w:p w:rsidR="00F4437E" w:rsidRDefault="00F4437E" w:rsidP="00F67A67">
      <w:pPr>
        <w:pStyle w:val="Heading4"/>
        <w:rPr>
          <w:ins w:id="3938" w:author="pbx" w:date="2017-11-03T17:48:00Z"/>
        </w:rPr>
      </w:pPr>
      <w:ins w:id="3939" w:author="pbx" w:date="2017-11-03T17:48:00Z">
        <w:r>
          <w:t>Color</w:t>
        </w:r>
      </w:ins>
    </w:p>
    <w:p w:rsidR="00001F87" w:rsidRPr="00001F87" w:rsidRDefault="00001F87" w:rsidP="00001F87">
      <w:pPr>
        <w:rPr>
          <w:ins w:id="3940" w:author="pbx" w:date="2017-11-03T17:48:00Z"/>
        </w:rPr>
      </w:pPr>
      <w:ins w:id="3941" w:author="pbx" w:date="2017-11-03T17:48:00Z">
        <w:r>
          <w:t>The example below provides an illustration for encoding color information:</w:t>
        </w:r>
      </w:ins>
    </w:p>
    <w:p w:rsidR="00001F87" w:rsidRDefault="00001F87" w:rsidP="00001F87">
      <w:pPr>
        <w:pStyle w:val="Default"/>
        <w:rPr>
          <w:ins w:id="3942" w:author="pbx" w:date="2017-11-03T17:48:00Z"/>
          <w:rFonts w:ascii="Courier New" w:hAnsi="Courier New" w:cs="Courier New"/>
          <w:sz w:val="18"/>
          <w:szCs w:val="18"/>
        </w:rPr>
      </w:pPr>
      <w:ins w:id="3943" w:author="pbx" w:date="2017-11-03T17:48:00Z">
        <w:r w:rsidRPr="00154A21">
          <w:rPr>
            <w:rFonts w:ascii="Courier New" w:hAnsi="Courier New" w:cs="Courier New"/>
            <w:sz w:val="18"/>
            <w:szCs w:val="18"/>
          </w:rPr>
          <w:t xml:space="preserve">&lt;subjectOf&gt; </w:t>
        </w:r>
      </w:ins>
    </w:p>
    <w:p w:rsidR="00001F87" w:rsidRPr="00154A21" w:rsidRDefault="00001F87" w:rsidP="00001F87">
      <w:pPr>
        <w:pStyle w:val="Default"/>
        <w:ind w:left="288"/>
        <w:rPr>
          <w:ins w:id="3944" w:author="pbx" w:date="2017-11-03T17:48:00Z"/>
          <w:rFonts w:ascii="Courier New" w:hAnsi="Courier New" w:cs="Courier New"/>
          <w:sz w:val="18"/>
          <w:szCs w:val="18"/>
        </w:rPr>
      </w:pPr>
      <w:ins w:id="3945" w:author="pbx" w:date="2017-11-03T17:48:00Z">
        <w:r w:rsidRPr="00154A21">
          <w:rPr>
            <w:rFonts w:ascii="Courier New" w:hAnsi="Courier New" w:cs="Courier New"/>
            <w:sz w:val="18"/>
            <w:szCs w:val="18"/>
          </w:rPr>
          <w:t xml:space="preserve">&lt;characteristic&gt; </w:t>
        </w:r>
      </w:ins>
    </w:p>
    <w:p w:rsidR="00001F87" w:rsidRDefault="00001F87" w:rsidP="00001F87">
      <w:pPr>
        <w:pStyle w:val="Default"/>
        <w:ind w:left="576"/>
        <w:rPr>
          <w:ins w:id="3946" w:author="pbx" w:date="2017-11-03T17:48:00Z"/>
          <w:rFonts w:ascii="Courier New" w:hAnsi="Courier New" w:cs="Courier New"/>
          <w:sz w:val="18"/>
          <w:szCs w:val="18"/>
        </w:rPr>
      </w:pPr>
      <w:ins w:id="3947" w:author="pbx" w:date="2017-11-03T17:48:00Z">
        <w:r w:rsidRPr="00154A21">
          <w:rPr>
            <w:rFonts w:ascii="Courier New" w:hAnsi="Courier New" w:cs="Courier New"/>
            <w:sz w:val="18"/>
            <w:szCs w:val="18"/>
          </w:rPr>
          <w:t>&lt;code code="</w:t>
        </w:r>
        <w:r>
          <w:rPr>
            <w:rFonts w:ascii="Courier New" w:hAnsi="Courier New" w:cs="Courier New"/>
            <w:sz w:val="18"/>
            <w:szCs w:val="18"/>
          </w:rPr>
          <w:t>1</w:t>
        </w:r>
        <w:r w:rsidRPr="00154A21">
          <w:rPr>
            <w:rFonts w:ascii="Courier New" w:hAnsi="Courier New" w:cs="Courier New"/>
            <w:sz w:val="18"/>
            <w:szCs w:val="18"/>
          </w:rPr>
          <w:t>" codeSystem="</w:t>
        </w:r>
        <w:r>
          <w:rPr>
            <w:rFonts w:ascii="Courier New" w:hAnsi="Courier New" w:cs="Courier New"/>
            <w:sz w:val="18"/>
            <w:szCs w:val="18"/>
          </w:rPr>
          <w:t>2.16.840.1.113883.2.20.6.23</w:t>
        </w:r>
        <w:r w:rsidRPr="00154A21">
          <w:rPr>
            <w:rFonts w:ascii="Courier New" w:hAnsi="Courier New" w:cs="Courier New"/>
            <w:sz w:val="18"/>
            <w:szCs w:val="18"/>
          </w:rPr>
          <w:t>"</w:t>
        </w:r>
        <w:r>
          <w:rPr>
            <w:rFonts w:ascii="Courier New" w:hAnsi="Courier New" w:cs="Courier New"/>
            <w:sz w:val="18"/>
            <w:szCs w:val="18"/>
          </w:rPr>
          <w:t xml:space="preserve"> </w:t>
        </w:r>
        <w:r w:rsidRPr="00806CC2">
          <w:rPr>
            <w:rFonts w:ascii="Courier New" w:hAnsi="Courier New" w:cs="Courier New"/>
            <w:sz w:val="18"/>
            <w:szCs w:val="18"/>
          </w:rPr>
          <w:t>displayName="Color"</w:t>
        </w:r>
        <w:r w:rsidRPr="00154A21">
          <w:rPr>
            <w:rFonts w:ascii="Courier New" w:hAnsi="Courier New" w:cs="Courier New"/>
            <w:sz w:val="18"/>
            <w:szCs w:val="18"/>
          </w:rPr>
          <w:t xml:space="preserve">/&gt; </w:t>
        </w:r>
      </w:ins>
    </w:p>
    <w:p w:rsidR="00001F87" w:rsidRDefault="00001F87" w:rsidP="00001F87">
      <w:pPr>
        <w:pStyle w:val="Default"/>
        <w:ind w:left="576"/>
        <w:rPr>
          <w:ins w:id="3948" w:author="pbx" w:date="2017-11-03T17:48:00Z"/>
          <w:rFonts w:ascii="Courier New" w:hAnsi="Courier New" w:cs="Courier New"/>
          <w:sz w:val="18"/>
          <w:szCs w:val="18"/>
        </w:rPr>
      </w:pPr>
      <w:ins w:id="3949" w:author="pbx" w:date="2017-11-03T17:48:00Z">
        <w:r w:rsidRPr="00154A21">
          <w:rPr>
            <w:rFonts w:ascii="Courier New" w:hAnsi="Courier New" w:cs="Courier New"/>
            <w:sz w:val="18"/>
            <w:szCs w:val="18"/>
          </w:rPr>
          <w:t>&lt;value code="C48333" codeSystem="</w:t>
        </w:r>
        <w:r>
          <w:rPr>
            <w:rFonts w:ascii="Courier New" w:hAnsi="Courier New" w:cs="Courier New"/>
            <w:sz w:val="18"/>
            <w:szCs w:val="18"/>
          </w:rPr>
          <w:t>2.16.840.1.113883.2.20.6.24</w:t>
        </w:r>
        <w:r w:rsidRPr="00154A21">
          <w:rPr>
            <w:rFonts w:ascii="Courier New" w:hAnsi="Courier New" w:cs="Courier New"/>
            <w:sz w:val="18"/>
            <w:szCs w:val="18"/>
          </w:rPr>
          <w:t xml:space="preserve">" displayName="blue" xsi:type="CE"&gt; </w:t>
        </w:r>
      </w:ins>
    </w:p>
    <w:p w:rsidR="00001F87" w:rsidRDefault="00001F87" w:rsidP="00001F87">
      <w:pPr>
        <w:pStyle w:val="Default"/>
        <w:ind w:left="864"/>
        <w:rPr>
          <w:ins w:id="3950" w:author="pbx" w:date="2017-11-03T17:48:00Z"/>
          <w:rFonts w:ascii="Courier New" w:hAnsi="Courier New" w:cs="Courier New"/>
          <w:sz w:val="18"/>
          <w:szCs w:val="18"/>
        </w:rPr>
      </w:pPr>
      <w:ins w:id="3951" w:author="pbx" w:date="2017-11-03T17:48:00Z">
        <w:r w:rsidRPr="00154A21">
          <w:rPr>
            <w:rFonts w:ascii="Courier New" w:hAnsi="Courier New" w:cs="Courier New"/>
            <w:sz w:val="18"/>
            <w:szCs w:val="18"/>
          </w:rPr>
          <w:t>&lt;originalText&gt;LIGHT BLUE&lt;/originalText&gt;</w:t>
        </w:r>
      </w:ins>
    </w:p>
    <w:p w:rsidR="00001F87" w:rsidRPr="00C66DC9" w:rsidRDefault="00001F87" w:rsidP="00001F87">
      <w:pPr>
        <w:pStyle w:val="Default"/>
        <w:ind w:left="864"/>
        <w:rPr>
          <w:rFonts w:ascii="Courier New" w:hAnsi="Courier New" w:cs="Courier New"/>
          <w:sz w:val="18"/>
          <w:szCs w:val="18"/>
        </w:rPr>
      </w:pPr>
    </w:p>
    <w:p w:rsidR="00F4437E" w:rsidRDefault="00F4437E" w:rsidP="00F67A67">
      <w:pPr>
        <w:pStyle w:val="Heading4"/>
      </w:pPr>
      <w:r>
        <w:t xml:space="preserve">Shape </w:t>
      </w:r>
    </w:p>
    <w:p w:rsidR="00F4437E" w:rsidRDefault="00F4437E" w:rsidP="00F4437E">
      <w:pPr>
        <w:pStyle w:val="Default"/>
        <w:rPr>
          <w:del w:id="3952" w:author="pbx" w:date="2017-11-03T17:48:00Z"/>
          <w:rFonts w:ascii="Courier New" w:hAnsi="Courier New" w:cs="Courier New"/>
          <w:sz w:val="18"/>
          <w:szCs w:val="18"/>
        </w:rPr>
      </w:pPr>
      <w:del w:id="3953" w:author="pbx" w:date="2017-11-03T17:48:00Z">
        <w:r w:rsidRPr="000A6564">
          <w:rPr>
            <w:rFonts w:ascii="Courier New" w:hAnsi="Courier New" w:cs="Courier New"/>
            <w:noProof/>
            <w:sz w:val="18"/>
            <w:szCs w:val="18"/>
            <w:lang w:val="en-US"/>
          </w:rPr>
          <mc:AlternateContent>
            <mc:Choice Requires="wps">
              <w:drawing>
                <wp:inline distT="0" distB="0" distL="0" distR="0" wp14:anchorId="1EF23122" wp14:editId="4C5396E1">
                  <wp:extent cx="5883965" cy="895350"/>
                  <wp:effectExtent l="57150" t="0" r="78740" b="13335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895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del w:id="3954" w:author="pbx" w:date="2017-11-03T17:48:00Z"/>
                                  <w:rFonts w:ascii="Courier New" w:hAnsi="Courier New" w:cs="Courier New"/>
                                  <w:sz w:val="18"/>
                                  <w:szCs w:val="18"/>
                                </w:rPr>
                              </w:pPr>
                              <w:del w:id="3955" w:author="pbx" w:date="2017-11-03T17:48:00Z">
                                <w:r w:rsidRPr="00CF5881">
                                  <w:rPr>
                                    <w:rFonts w:ascii="Courier New" w:hAnsi="Courier New" w:cs="Courier New"/>
                                    <w:sz w:val="18"/>
                                    <w:szCs w:val="18"/>
                                  </w:rPr>
                                  <w:delText xml:space="preserve">&lt;subjectOf&gt; </w:delText>
                                </w:r>
                              </w:del>
                            </w:p>
                            <w:p w:rsidR="00292223" w:rsidRPr="00CF5881" w:rsidRDefault="00292223" w:rsidP="00F4437E">
                              <w:pPr>
                                <w:pStyle w:val="Default"/>
                                <w:rPr>
                                  <w:del w:id="3956" w:author="pbx" w:date="2017-11-03T17:48:00Z"/>
                                  <w:rFonts w:ascii="Courier New" w:hAnsi="Courier New" w:cs="Courier New"/>
                                  <w:sz w:val="18"/>
                                  <w:szCs w:val="18"/>
                                </w:rPr>
                              </w:pPr>
                              <w:del w:id="3957" w:author="pbx" w:date="2017-11-03T17:48:00Z">
                                <w:r>
                                  <w:rPr>
                                    <w:rFonts w:ascii="Courier New" w:hAnsi="Courier New" w:cs="Courier New"/>
                                    <w:sz w:val="18"/>
                                    <w:szCs w:val="18"/>
                                  </w:rPr>
                                  <w:delText xml:space="preserve">  </w:delText>
                                </w:r>
                                <w:r w:rsidRPr="00CF5881">
                                  <w:rPr>
                                    <w:rFonts w:ascii="Courier New" w:hAnsi="Courier New" w:cs="Courier New"/>
                                    <w:sz w:val="18"/>
                                    <w:szCs w:val="18"/>
                                  </w:rPr>
                                  <w:delText xml:space="preserve">&lt;characteristic&gt; </w:delText>
                                </w:r>
                              </w:del>
                            </w:p>
                            <w:p w:rsidR="00292223" w:rsidRDefault="00292223" w:rsidP="00643F61">
                              <w:pPr>
                                <w:pStyle w:val="Default"/>
                                <w:ind w:left="432"/>
                                <w:rPr>
                                  <w:del w:id="3958" w:author="pbx" w:date="2017-11-03T17:48:00Z"/>
                                  <w:rFonts w:ascii="Courier New" w:hAnsi="Courier New" w:cs="Courier New"/>
                                  <w:sz w:val="18"/>
                                  <w:szCs w:val="18"/>
                                </w:rPr>
                              </w:pPr>
                              <w:del w:id="3959" w:author="pbx" w:date="2017-11-03T17:48:00Z">
                                <w:r w:rsidRPr="00CF5881">
                                  <w:rPr>
                                    <w:rFonts w:ascii="Courier New" w:hAnsi="Courier New" w:cs="Courier New"/>
                                    <w:sz w:val="18"/>
                                    <w:szCs w:val="18"/>
                                  </w:rPr>
                                  <w:delText>&lt;code code="</w:delText>
                                </w:r>
                                <w:r w:rsidRPr="00643F61">
                                  <w:rPr>
                                    <w:rFonts w:ascii="Courier New" w:hAnsi="Courier New" w:cs="Courier New"/>
                                    <w:sz w:val="18"/>
                                    <w:szCs w:val="18"/>
                                  </w:rPr>
                                  <w:delText>3</w:delText>
                                </w:r>
                                <w:r w:rsidRPr="00CF5881">
                                  <w:rPr>
                                    <w:rFonts w:ascii="Courier New" w:hAnsi="Courier New" w:cs="Courier New"/>
                                    <w:sz w:val="18"/>
                                    <w:szCs w:val="18"/>
                                  </w:rPr>
                                  <w:delText>" codeSystem="</w:delText>
                                </w:r>
                                <w:r>
                                  <w:rPr>
                                    <w:rFonts w:ascii="Courier New" w:hAnsi="Courier New" w:cs="Courier New"/>
                                    <w:sz w:val="18"/>
                                    <w:szCs w:val="18"/>
                                  </w:rPr>
                                  <w:delText>2.16.840.1.113883.2.20.6.23</w:delText>
                                </w:r>
                                <w:r w:rsidRPr="00CF5881">
                                  <w:rPr>
                                    <w:rFonts w:ascii="Courier New" w:hAnsi="Courier New" w:cs="Courier New"/>
                                    <w:sz w:val="18"/>
                                    <w:szCs w:val="18"/>
                                  </w:rPr>
                                  <w:delText>"</w:delText>
                                </w:r>
                                <w:r w:rsidRPr="00643F61">
                                  <w:rPr>
                                    <w:rFonts w:ascii="Courier New" w:hAnsi="Courier New" w:cs="Courier New"/>
                                    <w:sz w:val="18"/>
                                    <w:szCs w:val="18"/>
                                  </w:rPr>
                                  <w:delText xml:space="preserve"> </w:delText>
                                </w:r>
                                <w:r w:rsidRPr="00806CC2">
                                  <w:rPr>
                                    <w:rFonts w:ascii="Courier New" w:hAnsi="Courier New" w:cs="Courier New"/>
                                    <w:sz w:val="18"/>
                                    <w:szCs w:val="18"/>
                                  </w:rPr>
                                  <w:delText>displayName="</w:delText>
                                </w:r>
                                <w:r>
                                  <w:rPr>
                                    <w:rFonts w:ascii="Courier New" w:hAnsi="Courier New" w:cs="Courier New"/>
                                    <w:sz w:val="18"/>
                                    <w:szCs w:val="18"/>
                                  </w:rPr>
                                  <w:delText>Shape</w:delText>
                                </w:r>
                                <w:r w:rsidRPr="00806CC2">
                                  <w:rPr>
                                    <w:rFonts w:ascii="Courier New" w:hAnsi="Courier New" w:cs="Courier New"/>
                                    <w:sz w:val="18"/>
                                    <w:szCs w:val="18"/>
                                  </w:rPr>
                                  <w:delText>"</w:delText>
                                </w:r>
                                <w:r w:rsidRPr="00CF5881">
                                  <w:rPr>
                                    <w:rFonts w:ascii="Courier New" w:hAnsi="Courier New" w:cs="Courier New"/>
                                    <w:sz w:val="18"/>
                                    <w:szCs w:val="18"/>
                                  </w:rPr>
                                  <w:delText xml:space="preserve">/&gt; </w:delText>
                                </w:r>
                              </w:del>
                            </w:p>
                            <w:p w:rsidR="00292223" w:rsidRPr="005376AC" w:rsidRDefault="00292223" w:rsidP="00F4437E">
                              <w:pPr>
                                <w:pStyle w:val="Default"/>
                                <w:ind w:left="432"/>
                                <w:rPr>
                                  <w:del w:id="3960" w:author="pbx" w:date="2017-11-03T17:48:00Z"/>
                                  <w:rFonts w:ascii="Courier New" w:hAnsi="Courier New" w:cs="Courier New"/>
                                  <w:sz w:val="18"/>
                                  <w:szCs w:val="18"/>
                                  <w:lang w:val="fr-CA"/>
                                </w:rPr>
                              </w:pPr>
                              <w:del w:id="3961" w:author="pbx" w:date="2017-11-03T17:48:00Z">
                                <w:r w:rsidRPr="005376AC">
                                  <w:rPr>
                                    <w:rFonts w:ascii="Courier New" w:hAnsi="Courier New" w:cs="Courier New"/>
                                    <w:sz w:val="18"/>
                                    <w:szCs w:val="18"/>
                                    <w:lang w:val="fr-CA"/>
                                  </w:rPr>
                                  <w:delText>&lt;value code="</w:delText>
                                </w:r>
                                <w:r>
                                  <w:rPr>
                                    <w:rFonts w:ascii="Courier New" w:hAnsi="Courier New" w:cs="Courier New"/>
                                    <w:sz w:val="18"/>
                                    <w:szCs w:val="18"/>
                                    <w:lang w:val="fr-CA"/>
                                  </w:rPr>
                                  <w:delText>1</w:delText>
                                </w:r>
                                <w:r w:rsidRPr="005376AC">
                                  <w:rPr>
                                    <w:rFonts w:ascii="Courier New" w:hAnsi="Courier New" w:cs="Courier New"/>
                                    <w:sz w:val="18"/>
                                    <w:szCs w:val="18"/>
                                    <w:lang w:val="fr-CA"/>
                                  </w:rPr>
                                  <w:delText>" codeSystem="</w:delText>
                                </w:r>
                                <w:r>
                                  <w:rPr>
                                    <w:rFonts w:ascii="Courier New" w:hAnsi="Courier New" w:cs="Courier New"/>
                                    <w:sz w:val="18"/>
                                    <w:szCs w:val="18"/>
                                    <w:lang w:val="fr-CA"/>
                                  </w:rPr>
                                  <w:delText>2.16.840.1.113883.2.20.6.25</w:delText>
                                </w:r>
                                <w:r w:rsidRPr="005376AC">
                                  <w:rPr>
                                    <w:rFonts w:ascii="Courier New" w:hAnsi="Courier New" w:cs="Courier New"/>
                                    <w:sz w:val="18"/>
                                    <w:szCs w:val="18"/>
                                    <w:lang w:val="fr-CA"/>
                                  </w:rPr>
                                  <w:delText>" displayName="capsule" xsi:type="CE"/&gt;</w:delText>
                                </w:r>
                              </w:del>
                            </w:p>
                            <w:p w:rsidR="00292223" w:rsidRPr="00C66DC9" w:rsidRDefault="00292223" w:rsidP="00F4437E">
                              <w:pPr>
                                <w:pStyle w:val="Default"/>
                                <w:rPr>
                                  <w:del w:id="3962" w:author="pbx" w:date="2017-11-03T17:48:00Z"/>
                                  <w:rFonts w:ascii="Courier New" w:hAnsi="Courier New" w:cs="Courier New"/>
                                  <w:sz w:val="18"/>
                                  <w:szCs w:val="18"/>
                                </w:rPr>
                              </w:pPr>
                              <w:del w:id="3963" w:author="pbx" w:date="2017-11-03T17:48:00Z">
                                <w:r w:rsidRPr="005376AC">
                                  <w:rPr>
                                    <w:rFonts w:ascii="Courier New" w:hAnsi="Courier New" w:cs="Courier New"/>
                                    <w:sz w:val="18"/>
                                    <w:szCs w:val="18"/>
                                    <w:lang w:val="fr-CA"/>
                                  </w:rPr>
                                  <w:delText xml:space="preserve">    </w:delText>
                                </w:r>
                                <w:r w:rsidRPr="00CF5881">
                                  <w:rPr>
                                    <w:rFonts w:ascii="Courier New" w:hAnsi="Courier New" w:cs="Courier New"/>
                                    <w:sz w:val="18"/>
                                    <w:szCs w:val="18"/>
                                  </w:rPr>
                                  <w:delText>&lt;originalText&gt;capsule like&lt;/originalText&gt;</w:delText>
                                </w:r>
                              </w:del>
                            </w:p>
                          </w:txbxContent>
                        </wps:txbx>
                        <wps:bodyPr rot="0" vert="horz" wrap="square" lIns="91440" tIns="45720" rIns="91440" bIns="45720" anchor="t" anchorCtr="0">
                          <a:noAutofit/>
                        </wps:bodyPr>
                      </wps:wsp>
                    </a:graphicData>
                  </a:graphic>
                </wp:inline>
              </w:drawing>
            </mc:Choice>
            <mc:Fallback>
              <w:pict>
                <v:shape id="_x0000_s1107" type="#_x0000_t202" style="width:463.3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" fillcolor="#c6d9f1 [671]">
                  <v:shadow on="t" color="#bfbfbf [2412]" offset="0,4pt"/>
                  <v:textbox>
                    <w:txbxContent>
                      <w:p w14:paraId="37BDE690" w14:textId="77777777" w:rsidR="00292223" w:rsidRDefault="00292223" w:rsidP="00F4437E">
                        <w:pPr>
                          <w:pStyle w:val="Default"/>
                          <w:rPr>
                            <w:del w:id="5506" w:author="pbx" w:date="2017-11-03T17:48:00Z"/>
                            <w:rFonts w:ascii="Courier New" w:hAnsi="Courier New" w:cs="Courier New"/>
                            <w:sz w:val="18"/>
                            <w:szCs w:val="18"/>
                          </w:rPr>
                        </w:pPr>
                        <w:del w:id="5507" w:author="pbx" w:date="2017-11-03T17:48:00Z">
                          <w:r w:rsidRPr="00CF5881">
                            <w:rPr>
                              <w:rFonts w:ascii="Courier New" w:hAnsi="Courier New" w:cs="Courier New"/>
                              <w:sz w:val="18"/>
                              <w:szCs w:val="18"/>
                            </w:rPr>
                            <w:delText xml:space="preserve">&lt;subjectOf&gt; </w:delText>
                          </w:r>
                        </w:del>
                      </w:p>
                      <w:p w14:paraId="0B42F8DC" w14:textId="77777777" w:rsidR="00292223" w:rsidRPr="00CF5881" w:rsidRDefault="00292223" w:rsidP="00F4437E">
                        <w:pPr>
                          <w:pStyle w:val="Default"/>
                          <w:rPr>
                            <w:del w:id="5508" w:author="pbx" w:date="2017-11-03T17:48:00Z"/>
                            <w:rFonts w:ascii="Courier New" w:hAnsi="Courier New" w:cs="Courier New"/>
                            <w:sz w:val="18"/>
                            <w:szCs w:val="18"/>
                          </w:rPr>
                        </w:pPr>
                        <w:del w:id="5509" w:author="pbx" w:date="2017-11-03T17:48:00Z">
                          <w:r>
                            <w:rPr>
                              <w:rFonts w:ascii="Courier New" w:hAnsi="Courier New" w:cs="Courier New"/>
                              <w:sz w:val="18"/>
                              <w:szCs w:val="18"/>
                            </w:rPr>
                            <w:delText xml:space="preserve">  </w:delText>
                          </w:r>
                          <w:r w:rsidRPr="00CF5881">
                            <w:rPr>
                              <w:rFonts w:ascii="Courier New" w:hAnsi="Courier New" w:cs="Courier New"/>
                              <w:sz w:val="18"/>
                              <w:szCs w:val="18"/>
                            </w:rPr>
                            <w:delText xml:space="preserve">&lt;characteristic&gt; </w:delText>
                          </w:r>
                        </w:del>
                      </w:p>
                      <w:p w14:paraId="2351BB88" w14:textId="77777777" w:rsidR="00292223" w:rsidRDefault="00292223" w:rsidP="00643F61">
                        <w:pPr>
                          <w:pStyle w:val="Default"/>
                          <w:ind w:left="432"/>
                          <w:rPr>
                            <w:del w:id="5510" w:author="pbx" w:date="2017-11-03T17:48:00Z"/>
                            <w:rFonts w:ascii="Courier New" w:hAnsi="Courier New" w:cs="Courier New"/>
                            <w:sz w:val="18"/>
                            <w:szCs w:val="18"/>
                          </w:rPr>
                        </w:pPr>
                        <w:del w:id="5511" w:author="pbx" w:date="2017-11-03T17:48:00Z">
                          <w:r w:rsidRPr="00CF5881">
                            <w:rPr>
                              <w:rFonts w:ascii="Courier New" w:hAnsi="Courier New" w:cs="Courier New"/>
                              <w:sz w:val="18"/>
                              <w:szCs w:val="18"/>
                            </w:rPr>
                            <w:delText>&lt;code code="</w:delText>
                          </w:r>
                          <w:r w:rsidRPr="00643F61">
                            <w:rPr>
                              <w:rFonts w:ascii="Courier New" w:hAnsi="Courier New" w:cs="Courier New"/>
                              <w:sz w:val="18"/>
                              <w:szCs w:val="18"/>
                            </w:rPr>
                            <w:delText>3</w:delText>
                          </w:r>
                          <w:r w:rsidRPr="00CF5881">
                            <w:rPr>
                              <w:rFonts w:ascii="Courier New" w:hAnsi="Courier New" w:cs="Courier New"/>
                              <w:sz w:val="18"/>
                              <w:szCs w:val="18"/>
                            </w:rPr>
                            <w:delText>" codeSystem="</w:delText>
                          </w:r>
                          <w:r>
                            <w:rPr>
                              <w:rFonts w:ascii="Courier New" w:hAnsi="Courier New" w:cs="Courier New"/>
                              <w:sz w:val="18"/>
                              <w:szCs w:val="18"/>
                            </w:rPr>
                            <w:delText>2.16.840.1.113883.2.20.6.23</w:delText>
                          </w:r>
                          <w:r w:rsidRPr="00CF5881">
                            <w:rPr>
                              <w:rFonts w:ascii="Courier New" w:hAnsi="Courier New" w:cs="Courier New"/>
                              <w:sz w:val="18"/>
                              <w:szCs w:val="18"/>
                            </w:rPr>
                            <w:delText>"</w:delText>
                          </w:r>
                          <w:r w:rsidRPr="00643F61">
                            <w:rPr>
                              <w:rFonts w:ascii="Courier New" w:hAnsi="Courier New" w:cs="Courier New"/>
                              <w:sz w:val="18"/>
                              <w:szCs w:val="18"/>
                            </w:rPr>
                            <w:delText xml:space="preserve"> </w:delText>
                          </w:r>
                          <w:r w:rsidRPr="00806CC2">
                            <w:rPr>
                              <w:rFonts w:ascii="Courier New" w:hAnsi="Courier New" w:cs="Courier New"/>
                              <w:sz w:val="18"/>
                              <w:szCs w:val="18"/>
                            </w:rPr>
                            <w:delText>displayName="</w:delText>
                          </w:r>
                          <w:r>
                            <w:rPr>
                              <w:rFonts w:ascii="Courier New" w:hAnsi="Courier New" w:cs="Courier New"/>
                              <w:sz w:val="18"/>
                              <w:szCs w:val="18"/>
                            </w:rPr>
                            <w:delText>Shape</w:delText>
                          </w:r>
                          <w:r w:rsidRPr="00806CC2">
                            <w:rPr>
                              <w:rFonts w:ascii="Courier New" w:hAnsi="Courier New" w:cs="Courier New"/>
                              <w:sz w:val="18"/>
                              <w:szCs w:val="18"/>
                            </w:rPr>
                            <w:delText>"</w:delText>
                          </w:r>
                          <w:r w:rsidRPr="00CF5881">
                            <w:rPr>
                              <w:rFonts w:ascii="Courier New" w:hAnsi="Courier New" w:cs="Courier New"/>
                              <w:sz w:val="18"/>
                              <w:szCs w:val="18"/>
                            </w:rPr>
                            <w:delText xml:space="preserve">/&gt; </w:delText>
                          </w:r>
                        </w:del>
                      </w:p>
                      <w:p w14:paraId="11941F4F" w14:textId="77777777" w:rsidR="00292223" w:rsidRPr="005376AC" w:rsidRDefault="00292223" w:rsidP="00F4437E">
                        <w:pPr>
                          <w:pStyle w:val="Default"/>
                          <w:ind w:left="432"/>
                          <w:rPr>
                            <w:del w:id="5512" w:author="pbx" w:date="2017-11-03T17:48:00Z"/>
                            <w:rFonts w:ascii="Courier New" w:hAnsi="Courier New" w:cs="Courier New"/>
                            <w:sz w:val="18"/>
                            <w:szCs w:val="18"/>
                            <w:lang w:val="fr-CA"/>
                          </w:rPr>
                        </w:pPr>
                        <w:del w:id="5513" w:author="pbx" w:date="2017-11-03T17:48:00Z">
                          <w:r w:rsidRPr="005376AC">
                            <w:rPr>
                              <w:rFonts w:ascii="Courier New" w:hAnsi="Courier New" w:cs="Courier New"/>
                              <w:sz w:val="18"/>
                              <w:szCs w:val="18"/>
                              <w:lang w:val="fr-CA"/>
                            </w:rPr>
                            <w:delText>&lt;value code="</w:delText>
                          </w:r>
                          <w:r>
                            <w:rPr>
                              <w:rFonts w:ascii="Courier New" w:hAnsi="Courier New" w:cs="Courier New"/>
                              <w:sz w:val="18"/>
                              <w:szCs w:val="18"/>
                              <w:lang w:val="fr-CA"/>
                            </w:rPr>
                            <w:delText>1</w:delText>
                          </w:r>
                          <w:r w:rsidRPr="005376AC">
                            <w:rPr>
                              <w:rFonts w:ascii="Courier New" w:hAnsi="Courier New" w:cs="Courier New"/>
                              <w:sz w:val="18"/>
                              <w:szCs w:val="18"/>
                              <w:lang w:val="fr-CA"/>
                            </w:rPr>
                            <w:delText>" codeSystem="</w:delText>
                          </w:r>
                          <w:r>
                            <w:rPr>
                              <w:rFonts w:ascii="Courier New" w:hAnsi="Courier New" w:cs="Courier New"/>
                              <w:sz w:val="18"/>
                              <w:szCs w:val="18"/>
                              <w:lang w:val="fr-CA"/>
                            </w:rPr>
                            <w:delText>2.16.840.1.113883.2.20.6.25</w:delText>
                          </w:r>
                          <w:r w:rsidRPr="005376AC">
                            <w:rPr>
                              <w:rFonts w:ascii="Courier New" w:hAnsi="Courier New" w:cs="Courier New"/>
                              <w:sz w:val="18"/>
                              <w:szCs w:val="18"/>
                              <w:lang w:val="fr-CA"/>
                            </w:rPr>
                            <w:delText>" displayName="capsule" xsi:type="CE"/&gt;</w:delText>
                          </w:r>
                        </w:del>
                      </w:p>
                      <w:p w14:paraId="7A81D770" w14:textId="77777777" w:rsidR="00292223" w:rsidRPr="00C66DC9" w:rsidRDefault="00292223" w:rsidP="00F4437E">
                        <w:pPr>
                          <w:pStyle w:val="Default"/>
                          <w:rPr>
                            <w:del w:id="5514" w:author="pbx" w:date="2017-11-03T17:48:00Z"/>
                            <w:rFonts w:ascii="Courier New" w:hAnsi="Courier New" w:cs="Courier New"/>
                            <w:sz w:val="18"/>
                            <w:szCs w:val="18"/>
                          </w:rPr>
                        </w:pPr>
                        <w:del w:id="5515" w:author="pbx" w:date="2017-11-03T17:48:00Z">
                          <w:r w:rsidRPr="005376AC">
                            <w:rPr>
                              <w:rFonts w:ascii="Courier New" w:hAnsi="Courier New" w:cs="Courier New"/>
                              <w:sz w:val="18"/>
                              <w:szCs w:val="18"/>
                              <w:lang w:val="fr-CA"/>
                            </w:rPr>
                            <w:delText xml:space="preserve">    </w:delText>
                          </w:r>
                          <w:r w:rsidRPr="00CF5881">
                            <w:rPr>
                              <w:rFonts w:ascii="Courier New" w:hAnsi="Courier New" w:cs="Courier New"/>
                              <w:sz w:val="18"/>
                              <w:szCs w:val="18"/>
                            </w:rPr>
                            <w:delText>&lt;originalText&gt;capsule like&lt;/originalText&gt;</w:delText>
                          </w:r>
                        </w:del>
                      </w:p>
                    </w:txbxContent>
                  </v:textbox>
                  <w10:anchorlock/>
                </v:shape>
              </w:pict>
            </mc:Fallback>
          </mc:AlternateContent>
        </w:r>
      </w:del>
    </w:p>
    <w:p w:rsidR="00001F87" w:rsidRDefault="00001F87" w:rsidP="00001F87">
      <w:pPr>
        <w:rPr>
          <w:ins w:id="3964" w:author="pbx" w:date="2017-11-03T17:48:00Z"/>
        </w:rPr>
      </w:pPr>
      <w:ins w:id="3965" w:author="pbx" w:date="2017-11-03T17:48:00Z">
        <w:r>
          <w:t>The example below provides an illustration for encoding shape information:</w:t>
        </w:r>
      </w:ins>
    </w:p>
    <w:p w:rsidR="00001F87" w:rsidRDefault="00001F87" w:rsidP="00001F87">
      <w:pPr>
        <w:pStyle w:val="Default"/>
        <w:rPr>
          <w:ins w:id="3966" w:author="pbx" w:date="2017-11-03T17:48:00Z"/>
          <w:rFonts w:ascii="Courier New" w:hAnsi="Courier New" w:cs="Courier New"/>
          <w:sz w:val="18"/>
          <w:szCs w:val="18"/>
        </w:rPr>
      </w:pPr>
      <w:ins w:id="3967" w:author="pbx" w:date="2017-11-03T17:48:00Z">
        <w:r w:rsidRPr="00CF5881">
          <w:rPr>
            <w:rFonts w:ascii="Courier New" w:hAnsi="Courier New" w:cs="Courier New"/>
            <w:sz w:val="18"/>
            <w:szCs w:val="18"/>
          </w:rPr>
          <w:t xml:space="preserve">&lt;subjectOf&gt; </w:t>
        </w:r>
      </w:ins>
    </w:p>
    <w:p w:rsidR="00001F87" w:rsidRPr="00CF5881" w:rsidRDefault="00001F87" w:rsidP="005B4E7A">
      <w:pPr>
        <w:pStyle w:val="Default"/>
        <w:ind w:left="288"/>
        <w:rPr>
          <w:ins w:id="3968" w:author="pbx" w:date="2017-11-03T17:48:00Z"/>
          <w:rFonts w:ascii="Courier New" w:hAnsi="Courier New" w:cs="Courier New"/>
          <w:sz w:val="18"/>
          <w:szCs w:val="18"/>
        </w:rPr>
      </w:pPr>
      <w:ins w:id="3969" w:author="pbx" w:date="2017-11-03T17:48:00Z">
        <w:r w:rsidRPr="00CF5881">
          <w:rPr>
            <w:rFonts w:ascii="Courier New" w:hAnsi="Courier New" w:cs="Courier New"/>
            <w:sz w:val="18"/>
            <w:szCs w:val="18"/>
          </w:rPr>
          <w:t xml:space="preserve">&lt;characteristic&gt; </w:t>
        </w:r>
      </w:ins>
    </w:p>
    <w:p w:rsidR="00001F87" w:rsidRDefault="00001F87" w:rsidP="005B4E7A">
      <w:pPr>
        <w:pStyle w:val="Default"/>
        <w:ind w:left="576"/>
        <w:rPr>
          <w:ins w:id="3970" w:author="pbx" w:date="2017-11-03T17:48:00Z"/>
          <w:rFonts w:ascii="Courier New" w:hAnsi="Courier New" w:cs="Courier New"/>
          <w:sz w:val="18"/>
          <w:szCs w:val="18"/>
        </w:rPr>
      </w:pPr>
      <w:ins w:id="3971" w:author="pbx" w:date="2017-11-03T17:48:00Z">
        <w:r w:rsidRPr="00CF5881">
          <w:rPr>
            <w:rFonts w:ascii="Courier New" w:hAnsi="Courier New" w:cs="Courier New"/>
            <w:sz w:val="18"/>
            <w:szCs w:val="18"/>
          </w:rPr>
          <w:t>&lt;code code="</w:t>
        </w:r>
        <w:r w:rsidRPr="00643F61">
          <w:rPr>
            <w:rFonts w:ascii="Courier New" w:hAnsi="Courier New" w:cs="Courier New"/>
            <w:sz w:val="18"/>
            <w:szCs w:val="18"/>
          </w:rPr>
          <w:t>3</w:t>
        </w:r>
        <w:r w:rsidRPr="00CF5881">
          <w:rPr>
            <w:rFonts w:ascii="Courier New" w:hAnsi="Courier New" w:cs="Courier New"/>
            <w:sz w:val="18"/>
            <w:szCs w:val="18"/>
          </w:rPr>
          <w:t>" codeSystem="</w:t>
        </w:r>
        <w:r>
          <w:rPr>
            <w:rFonts w:ascii="Courier New" w:hAnsi="Courier New" w:cs="Courier New"/>
            <w:sz w:val="18"/>
            <w:szCs w:val="18"/>
          </w:rPr>
          <w:t>2.16.840.1.113883.2.20.6.23</w:t>
        </w:r>
        <w:r w:rsidRPr="00CF5881">
          <w:rPr>
            <w:rFonts w:ascii="Courier New" w:hAnsi="Courier New" w:cs="Courier New"/>
            <w:sz w:val="18"/>
            <w:szCs w:val="18"/>
          </w:rPr>
          <w:t>"</w:t>
        </w:r>
        <w:r w:rsidRPr="00643F61">
          <w:rPr>
            <w:rFonts w:ascii="Courier New" w:hAnsi="Courier New" w:cs="Courier New"/>
            <w:sz w:val="18"/>
            <w:szCs w:val="18"/>
          </w:rPr>
          <w:t xml:space="preserve"> </w:t>
        </w:r>
        <w:r w:rsidRPr="00806CC2">
          <w:rPr>
            <w:rFonts w:ascii="Courier New" w:hAnsi="Courier New" w:cs="Courier New"/>
            <w:sz w:val="18"/>
            <w:szCs w:val="18"/>
          </w:rPr>
          <w:t>displayName="</w:t>
        </w:r>
        <w:r>
          <w:rPr>
            <w:rFonts w:ascii="Courier New" w:hAnsi="Courier New" w:cs="Courier New"/>
            <w:sz w:val="18"/>
            <w:szCs w:val="18"/>
          </w:rPr>
          <w:t>Shape</w:t>
        </w:r>
        <w:r w:rsidRPr="00806CC2">
          <w:rPr>
            <w:rFonts w:ascii="Courier New" w:hAnsi="Courier New" w:cs="Courier New"/>
            <w:sz w:val="18"/>
            <w:szCs w:val="18"/>
          </w:rPr>
          <w:t>"</w:t>
        </w:r>
        <w:r w:rsidRPr="00CF5881">
          <w:rPr>
            <w:rFonts w:ascii="Courier New" w:hAnsi="Courier New" w:cs="Courier New"/>
            <w:sz w:val="18"/>
            <w:szCs w:val="18"/>
          </w:rPr>
          <w:t xml:space="preserve">/&gt; </w:t>
        </w:r>
      </w:ins>
    </w:p>
    <w:p w:rsidR="00001F87" w:rsidRPr="005376AC" w:rsidRDefault="00001F87" w:rsidP="005B4E7A">
      <w:pPr>
        <w:pStyle w:val="Default"/>
        <w:ind w:left="576"/>
        <w:rPr>
          <w:ins w:id="3972" w:author="pbx" w:date="2017-11-03T17:48:00Z"/>
          <w:rFonts w:ascii="Courier New" w:hAnsi="Courier New" w:cs="Courier New"/>
          <w:sz w:val="18"/>
          <w:szCs w:val="18"/>
          <w:lang w:val="fr-CA"/>
        </w:rPr>
      </w:pPr>
      <w:ins w:id="3973" w:author="pbx" w:date="2017-11-03T17:48:00Z">
        <w:r w:rsidRPr="005376AC">
          <w:rPr>
            <w:rFonts w:ascii="Courier New" w:hAnsi="Courier New" w:cs="Courier New"/>
            <w:sz w:val="18"/>
            <w:szCs w:val="18"/>
            <w:lang w:val="fr-CA"/>
          </w:rPr>
          <w:t>&lt;value code="</w:t>
        </w:r>
        <w:r>
          <w:rPr>
            <w:rFonts w:ascii="Courier New" w:hAnsi="Courier New" w:cs="Courier New"/>
            <w:sz w:val="18"/>
            <w:szCs w:val="18"/>
            <w:lang w:val="fr-CA"/>
          </w:rPr>
          <w:t>1</w:t>
        </w:r>
        <w:r w:rsidRPr="005376AC">
          <w:rPr>
            <w:rFonts w:ascii="Courier New" w:hAnsi="Courier New" w:cs="Courier New"/>
            <w:sz w:val="18"/>
            <w:szCs w:val="18"/>
            <w:lang w:val="fr-CA"/>
          </w:rPr>
          <w:t>" codeSystem="</w:t>
        </w:r>
        <w:r>
          <w:rPr>
            <w:rFonts w:ascii="Courier New" w:hAnsi="Courier New" w:cs="Courier New"/>
            <w:sz w:val="18"/>
            <w:szCs w:val="18"/>
            <w:lang w:val="fr-CA"/>
          </w:rPr>
          <w:t>2.16.840.1.113883.2.20.6.25</w:t>
        </w:r>
        <w:r w:rsidRPr="005376AC">
          <w:rPr>
            <w:rFonts w:ascii="Courier New" w:hAnsi="Courier New" w:cs="Courier New"/>
            <w:sz w:val="18"/>
            <w:szCs w:val="18"/>
            <w:lang w:val="fr-CA"/>
          </w:rPr>
          <w:t>" displayName="capsule" xsi:type="CE"&gt;</w:t>
        </w:r>
      </w:ins>
    </w:p>
    <w:p w:rsidR="00001F87" w:rsidRPr="00C66DC9" w:rsidRDefault="00001F87" w:rsidP="005B4E7A">
      <w:pPr>
        <w:pStyle w:val="Default"/>
        <w:ind w:left="864"/>
        <w:rPr>
          <w:ins w:id="3974" w:author="pbx" w:date="2017-11-03T17:48:00Z"/>
          <w:rFonts w:ascii="Courier New" w:hAnsi="Courier New" w:cs="Courier New"/>
          <w:sz w:val="18"/>
          <w:szCs w:val="18"/>
        </w:rPr>
      </w:pPr>
      <w:ins w:id="3975" w:author="pbx" w:date="2017-11-03T17:48:00Z">
        <w:r w:rsidRPr="00CF5881">
          <w:rPr>
            <w:rFonts w:ascii="Courier New" w:hAnsi="Courier New" w:cs="Courier New"/>
            <w:sz w:val="18"/>
            <w:szCs w:val="18"/>
          </w:rPr>
          <w:t>&lt;originalText&gt;capsule like&lt;/originalText&gt;</w:t>
        </w:r>
      </w:ins>
    </w:p>
    <w:p w:rsidR="00001F87" w:rsidRPr="00001F87" w:rsidRDefault="00001F87" w:rsidP="00001F87"/>
    <w:p w:rsidR="00F4437E" w:rsidRDefault="00F4437E" w:rsidP="00F67A67">
      <w:pPr>
        <w:pStyle w:val="Heading4"/>
      </w:pPr>
      <w:r>
        <w:t xml:space="preserve">Size </w:t>
      </w:r>
    </w:p>
    <w:p w:rsidR="00F4437E" w:rsidRDefault="00F4437E" w:rsidP="00DF0F23">
      <w:pPr>
        <w:rPr>
          <w:del w:id="3976" w:author="pbx" w:date="2017-11-03T17:48:00Z"/>
        </w:rPr>
      </w:pPr>
      <w:del w:id="3977" w:author="pbx" w:date="2017-11-03T17:48:00Z">
        <w:r w:rsidRPr="000A6564">
          <w:rPr>
            <w:noProof/>
            <w:lang w:val="en-US"/>
          </w:rPr>
          <mc:AlternateContent>
            <mc:Choice Requires="wps">
              <w:drawing>
                <wp:inline distT="0" distB="0" distL="0" distR="0" wp14:anchorId="2DF63334" wp14:editId="591719BF">
                  <wp:extent cx="5883910" cy="847725"/>
                  <wp:effectExtent l="57150" t="0" r="78740" b="142875"/>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47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del w:id="3978" w:author="pbx" w:date="2017-11-03T17:48:00Z"/>
                                  <w:rFonts w:ascii="Courier New" w:hAnsi="Courier New" w:cs="Courier New"/>
                                  <w:sz w:val="18"/>
                                  <w:szCs w:val="18"/>
                                </w:rPr>
                              </w:pPr>
                              <w:del w:id="3979" w:author="pbx" w:date="2017-11-03T17:48:00Z">
                                <w:r w:rsidRPr="00CF5881">
                                  <w:rPr>
                                    <w:rFonts w:ascii="Courier New" w:hAnsi="Courier New" w:cs="Courier New"/>
                                    <w:sz w:val="18"/>
                                    <w:szCs w:val="18"/>
                                  </w:rPr>
                                  <w:delText xml:space="preserve">&lt;subjectOf&gt; </w:delText>
                                </w:r>
                              </w:del>
                            </w:p>
                            <w:p w:rsidR="00292223" w:rsidRDefault="00292223" w:rsidP="00F4437E">
                              <w:pPr>
                                <w:pStyle w:val="Default"/>
                                <w:rPr>
                                  <w:del w:id="3980" w:author="pbx" w:date="2017-11-03T17:48:00Z"/>
                                  <w:rFonts w:ascii="Courier New" w:hAnsi="Courier New" w:cs="Courier New"/>
                                  <w:sz w:val="18"/>
                                  <w:szCs w:val="18"/>
                                </w:rPr>
                              </w:pPr>
                              <w:del w:id="3981" w:author="pbx" w:date="2017-11-03T17:48:00Z">
                                <w:r>
                                  <w:rPr>
                                    <w:rFonts w:ascii="Courier New" w:hAnsi="Courier New" w:cs="Courier New"/>
                                    <w:sz w:val="18"/>
                                    <w:szCs w:val="18"/>
                                  </w:rPr>
                                  <w:delText xml:space="preserve">  </w:delText>
                                </w:r>
                                <w:r w:rsidRPr="00CF5881">
                                  <w:rPr>
                                    <w:rFonts w:ascii="Courier New" w:hAnsi="Courier New" w:cs="Courier New"/>
                                    <w:sz w:val="18"/>
                                    <w:szCs w:val="18"/>
                                  </w:rPr>
                                  <w:delText xml:space="preserve">&lt;characteristic&gt; </w:delText>
                                </w:r>
                              </w:del>
                            </w:p>
                            <w:p w:rsidR="00292223" w:rsidRDefault="00292223" w:rsidP="003761C0">
                              <w:pPr>
                                <w:pStyle w:val="Default"/>
                                <w:ind w:left="720"/>
                                <w:rPr>
                                  <w:del w:id="3982" w:author="pbx" w:date="2017-11-03T17:48:00Z"/>
                                  <w:rFonts w:ascii="Courier New" w:hAnsi="Courier New" w:cs="Courier New"/>
                                  <w:sz w:val="18"/>
                                  <w:szCs w:val="18"/>
                                </w:rPr>
                              </w:pPr>
                              <w:del w:id="3983" w:author="pbx" w:date="2017-11-03T17:48:00Z">
                                <w:r w:rsidRPr="00CF5881">
                                  <w:rPr>
                                    <w:rFonts w:ascii="Courier New" w:hAnsi="Courier New" w:cs="Courier New"/>
                                    <w:sz w:val="18"/>
                                    <w:szCs w:val="18"/>
                                  </w:rPr>
                                  <w:delText>&lt;code code="</w:delText>
                                </w:r>
                                <w:r>
                                  <w:rPr>
                                    <w:rFonts w:ascii="Courier New" w:hAnsi="Courier New" w:cs="Courier New"/>
                                    <w:sz w:val="18"/>
                                    <w:szCs w:val="18"/>
                                  </w:rPr>
                                  <w:delText>11</w:delText>
                                </w:r>
                                <w:r w:rsidRPr="00CF5881">
                                  <w:rPr>
                                    <w:rFonts w:ascii="Courier New" w:hAnsi="Courier New" w:cs="Courier New"/>
                                    <w:sz w:val="18"/>
                                    <w:szCs w:val="18"/>
                                  </w:rPr>
                                  <w:delText>" codeSystem="</w:delText>
                                </w:r>
                                <w:r>
                                  <w:rPr>
                                    <w:rFonts w:ascii="Courier New" w:hAnsi="Courier New" w:cs="Courier New"/>
                                    <w:sz w:val="18"/>
                                    <w:szCs w:val="18"/>
                                  </w:rPr>
                                  <w:delText xml:space="preserve">2.16.840.1.113883.2.20.6.23" </w:delText>
                                </w:r>
                                <w:r w:rsidRPr="00806CC2">
                                  <w:rPr>
                                    <w:rFonts w:ascii="Courier New" w:hAnsi="Courier New" w:cs="Courier New"/>
                                    <w:sz w:val="18"/>
                                    <w:szCs w:val="18"/>
                                  </w:rPr>
                                  <w:delText>displayName="</w:delText>
                                </w:r>
                                <w:r>
                                  <w:rPr>
                                    <w:rFonts w:ascii="Courier New" w:hAnsi="Courier New" w:cs="Courier New"/>
                                    <w:sz w:val="18"/>
                                    <w:szCs w:val="18"/>
                                  </w:rPr>
                                  <w:delText>Size</w:delText>
                                </w:r>
                                <w:r w:rsidRPr="00806CC2">
                                  <w:rPr>
                                    <w:rFonts w:ascii="Courier New" w:hAnsi="Courier New" w:cs="Courier New"/>
                                    <w:sz w:val="18"/>
                                    <w:szCs w:val="18"/>
                                  </w:rPr>
                                  <w:delText>"</w:delText>
                                </w:r>
                                <w:r w:rsidRPr="00CF5881">
                                  <w:rPr>
                                    <w:rFonts w:ascii="Courier New" w:hAnsi="Courier New" w:cs="Courier New"/>
                                    <w:sz w:val="18"/>
                                    <w:szCs w:val="18"/>
                                  </w:rPr>
                                  <w:delText>/&gt;</w:delText>
                                </w:r>
                              </w:del>
                            </w:p>
                            <w:p w:rsidR="00292223" w:rsidRPr="00C66DC9" w:rsidRDefault="00292223" w:rsidP="00F4437E">
                              <w:pPr>
                                <w:pStyle w:val="Default"/>
                                <w:rPr>
                                  <w:del w:id="3984" w:author="pbx" w:date="2017-11-03T17:48:00Z"/>
                                  <w:rFonts w:ascii="Courier New" w:hAnsi="Courier New" w:cs="Courier New"/>
                                  <w:sz w:val="18"/>
                                  <w:szCs w:val="18"/>
                                </w:rPr>
                              </w:pPr>
                              <w:del w:id="3985" w:author="pbx" w:date="2017-11-03T17:48:00Z">
                                <w:r>
                                  <w:rPr>
                                    <w:rFonts w:ascii="Courier New" w:hAnsi="Courier New" w:cs="Courier New"/>
                                    <w:sz w:val="18"/>
                                    <w:szCs w:val="18"/>
                                  </w:rPr>
                                  <w:delText xml:space="preserve">    </w:delText>
                                </w:r>
                                <w:r w:rsidRPr="00CF5881">
                                  <w:rPr>
                                    <w:rFonts w:ascii="Courier New" w:hAnsi="Courier New" w:cs="Courier New"/>
                                    <w:sz w:val="18"/>
                                    <w:szCs w:val="18"/>
                                  </w:rPr>
                                  <w:delText>&lt;value unit="mm" value="18" xsi:type="PQ"/&gt;</w:delText>
                                </w:r>
                              </w:del>
                            </w:p>
                          </w:txbxContent>
                        </wps:txbx>
                        <wps:bodyPr rot="0" vert="horz" wrap="square" lIns="91440" tIns="45720" rIns="91440" bIns="45720" anchor="t" anchorCtr="0">
                          <a:noAutofit/>
                        </wps:bodyPr>
                      </wps:wsp>
                    </a:graphicData>
                  </a:graphic>
                </wp:inline>
              </w:drawing>
            </mc:Choice>
            <mc:Fallback>
              <w:pict>
                <v:shape id="_x0000_s1108" type="#_x0000_t202" style="width:463.3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" fillcolor="#c6d9f1 [671]">
                  <v:shadow on="t" color="#bfbfbf [2412]" offset="0,4pt"/>
                  <v:textbox>
                    <w:txbxContent>
                      <w:p w14:paraId="3DD0120D" w14:textId="77777777" w:rsidR="00292223" w:rsidRDefault="00292223" w:rsidP="00F4437E">
                        <w:pPr>
                          <w:pStyle w:val="Default"/>
                          <w:rPr>
                            <w:del w:id="5538" w:author="pbx" w:date="2017-11-03T17:48:00Z"/>
                            <w:rFonts w:ascii="Courier New" w:hAnsi="Courier New" w:cs="Courier New"/>
                            <w:sz w:val="18"/>
                            <w:szCs w:val="18"/>
                          </w:rPr>
                        </w:pPr>
                        <w:del w:id="5539" w:author="pbx" w:date="2017-11-03T17:48:00Z">
                          <w:r w:rsidRPr="00CF5881">
                            <w:rPr>
                              <w:rFonts w:ascii="Courier New" w:hAnsi="Courier New" w:cs="Courier New"/>
                              <w:sz w:val="18"/>
                              <w:szCs w:val="18"/>
                            </w:rPr>
                            <w:delText xml:space="preserve">&lt;subjectOf&gt; </w:delText>
                          </w:r>
                        </w:del>
                      </w:p>
                      <w:p w14:paraId="72514E2B" w14:textId="77777777" w:rsidR="00292223" w:rsidRDefault="00292223" w:rsidP="00F4437E">
                        <w:pPr>
                          <w:pStyle w:val="Default"/>
                          <w:rPr>
                            <w:del w:id="5540" w:author="pbx" w:date="2017-11-03T17:48:00Z"/>
                            <w:rFonts w:ascii="Courier New" w:hAnsi="Courier New" w:cs="Courier New"/>
                            <w:sz w:val="18"/>
                            <w:szCs w:val="18"/>
                          </w:rPr>
                        </w:pPr>
                        <w:del w:id="5541" w:author="pbx" w:date="2017-11-03T17:48:00Z">
                          <w:r>
                            <w:rPr>
                              <w:rFonts w:ascii="Courier New" w:hAnsi="Courier New" w:cs="Courier New"/>
                              <w:sz w:val="18"/>
                              <w:szCs w:val="18"/>
                            </w:rPr>
                            <w:delText xml:space="preserve">  </w:delText>
                          </w:r>
                          <w:r w:rsidRPr="00CF5881">
                            <w:rPr>
                              <w:rFonts w:ascii="Courier New" w:hAnsi="Courier New" w:cs="Courier New"/>
                              <w:sz w:val="18"/>
                              <w:szCs w:val="18"/>
                            </w:rPr>
                            <w:delText xml:space="preserve">&lt;characteristic&gt; </w:delText>
                          </w:r>
                        </w:del>
                      </w:p>
                      <w:p w14:paraId="3430B278" w14:textId="77777777" w:rsidR="00292223" w:rsidRDefault="00292223" w:rsidP="003761C0">
                        <w:pPr>
                          <w:pStyle w:val="Default"/>
                          <w:ind w:left="720"/>
                          <w:rPr>
                            <w:del w:id="5542" w:author="pbx" w:date="2017-11-03T17:48:00Z"/>
                            <w:rFonts w:ascii="Courier New" w:hAnsi="Courier New" w:cs="Courier New"/>
                            <w:sz w:val="18"/>
                            <w:szCs w:val="18"/>
                          </w:rPr>
                        </w:pPr>
                        <w:del w:id="5543" w:author="pbx" w:date="2017-11-03T17:48:00Z">
                          <w:r w:rsidRPr="00CF5881">
                            <w:rPr>
                              <w:rFonts w:ascii="Courier New" w:hAnsi="Courier New" w:cs="Courier New"/>
                              <w:sz w:val="18"/>
                              <w:szCs w:val="18"/>
                            </w:rPr>
                            <w:delText>&lt;code code="</w:delText>
                          </w:r>
                          <w:r>
                            <w:rPr>
                              <w:rFonts w:ascii="Courier New" w:hAnsi="Courier New" w:cs="Courier New"/>
                              <w:sz w:val="18"/>
                              <w:szCs w:val="18"/>
                            </w:rPr>
                            <w:delText>11</w:delText>
                          </w:r>
                          <w:r w:rsidRPr="00CF5881">
                            <w:rPr>
                              <w:rFonts w:ascii="Courier New" w:hAnsi="Courier New" w:cs="Courier New"/>
                              <w:sz w:val="18"/>
                              <w:szCs w:val="18"/>
                            </w:rPr>
                            <w:delText>" codeSystem="</w:delText>
                          </w:r>
                          <w:r>
                            <w:rPr>
                              <w:rFonts w:ascii="Courier New" w:hAnsi="Courier New" w:cs="Courier New"/>
                              <w:sz w:val="18"/>
                              <w:szCs w:val="18"/>
                            </w:rPr>
                            <w:delText xml:space="preserve">2.16.840.1.113883.2.20.6.23" </w:delText>
                          </w:r>
                          <w:r w:rsidRPr="00806CC2">
                            <w:rPr>
                              <w:rFonts w:ascii="Courier New" w:hAnsi="Courier New" w:cs="Courier New"/>
                              <w:sz w:val="18"/>
                              <w:szCs w:val="18"/>
                            </w:rPr>
                            <w:delText>displayName="</w:delText>
                          </w:r>
                          <w:r>
                            <w:rPr>
                              <w:rFonts w:ascii="Courier New" w:hAnsi="Courier New" w:cs="Courier New"/>
                              <w:sz w:val="18"/>
                              <w:szCs w:val="18"/>
                            </w:rPr>
                            <w:delText>Size</w:delText>
                          </w:r>
                          <w:r w:rsidRPr="00806CC2">
                            <w:rPr>
                              <w:rFonts w:ascii="Courier New" w:hAnsi="Courier New" w:cs="Courier New"/>
                              <w:sz w:val="18"/>
                              <w:szCs w:val="18"/>
                            </w:rPr>
                            <w:delText>"</w:delText>
                          </w:r>
                          <w:r w:rsidRPr="00CF5881">
                            <w:rPr>
                              <w:rFonts w:ascii="Courier New" w:hAnsi="Courier New" w:cs="Courier New"/>
                              <w:sz w:val="18"/>
                              <w:szCs w:val="18"/>
                            </w:rPr>
                            <w:delText>/&gt;</w:delText>
                          </w:r>
                        </w:del>
                      </w:p>
                      <w:p w14:paraId="4B3B8055" w14:textId="77777777" w:rsidR="00292223" w:rsidRPr="00C66DC9" w:rsidRDefault="00292223" w:rsidP="00F4437E">
                        <w:pPr>
                          <w:pStyle w:val="Default"/>
                          <w:rPr>
                            <w:del w:id="5544" w:author="pbx" w:date="2017-11-03T17:48:00Z"/>
                            <w:rFonts w:ascii="Courier New" w:hAnsi="Courier New" w:cs="Courier New"/>
                            <w:sz w:val="18"/>
                            <w:szCs w:val="18"/>
                          </w:rPr>
                        </w:pPr>
                        <w:del w:id="5545" w:author="pbx" w:date="2017-11-03T17:48:00Z">
                          <w:r>
                            <w:rPr>
                              <w:rFonts w:ascii="Courier New" w:hAnsi="Courier New" w:cs="Courier New"/>
                              <w:sz w:val="18"/>
                              <w:szCs w:val="18"/>
                            </w:rPr>
                            <w:delText xml:space="preserve">    </w:delText>
                          </w:r>
                          <w:r w:rsidRPr="00CF5881">
                            <w:rPr>
                              <w:rFonts w:ascii="Courier New" w:hAnsi="Courier New" w:cs="Courier New"/>
                              <w:sz w:val="18"/>
                              <w:szCs w:val="18"/>
                            </w:rPr>
                            <w:delText>&lt;value unit="mm" value="18" xsi:type="PQ"/&gt;</w:delText>
                          </w:r>
                        </w:del>
                      </w:p>
                    </w:txbxContent>
                  </v:textbox>
                  <w10:anchorlock/>
                </v:shape>
              </w:pict>
            </mc:Fallback>
          </mc:AlternateContent>
        </w:r>
      </w:del>
    </w:p>
    <w:p w:rsidR="00001F87" w:rsidRPr="00001F87" w:rsidRDefault="00001F87" w:rsidP="00001F87">
      <w:pPr>
        <w:rPr>
          <w:ins w:id="3986" w:author="pbx" w:date="2017-11-03T17:48:00Z"/>
        </w:rPr>
      </w:pPr>
      <w:ins w:id="3987" w:author="pbx" w:date="2017-11-03T17:48:00Z">
        <w:r>
          <w:t>The example below provides an illustration for encoding size information:</w:t>
        </w:r>
      </w:ins>
    </w:p>
    <w:p w:rsidR="005B4E7A" w:rsidRDefault="005B4E7A" w:rsidP="005B4E7A">
      <w:pPr>
        <w:pStyle w:val="Default"/>
        <w:rPr>
          <w:ins w:id="3988" w:author="pbx" w:date="2017-11-03T17:48:00Z"/>
          <w:rFonts w:ascii="Courier New" w:hAnsi="Courier New" w:cs="Courier New"/>
          <w:sz w:val="18"/>
          <w:szCs w:val="18"/>
        </w:rPr>
      </w:pPr>
      <w:ins w:id="3989" w:author="pbx" w:date="2017-11-03T17:48:00Z">
        <w:r w:rsidRPr="00CF5881">
          <w:rPr>
            <w:rFonts w:ascii="Courier New" w:hAnsi="Courier New" w:cs="Courier New"/>
            <w:sz w:val="18"/>
            <w:szCs w:val="18"/>
          </w:rPr>
          <w:t xml:space="preserve">&lt;subjectOf&gt; </w:t>
        </w:r>
      </w:ins>
    </w:p>
    <w:p w:rsidR="005B4E7A" w:rsidRDefault="005B4E7A" w:rsidP="005B4E7A">
      <w:pPr>
        <w:pStyle w:val="Default"/>
        <w:rPr>
          <w:ins w:id="3990" w:author="pbx" w:date="2017-11-03T17:48:00Z"/>
          <w:rFonts w:ascii="Courier New" w:hAnsi="Courier New" w:cs="Courier New"/>
          <w:sz w:val="18"/>
          <w:szCs w:val="18"/>
        </w:rPr>
      </w:pPr>
      <w:ins w:id="3991" w:author="pbx" w:date="2017-11-03T17:48:00Z">
        <w:r>
          <w:rPr>
            <w:rFonts w:ascii="Courier New" w:hAnsi="Courier New" w:cs="Courier New"/>
            <w:sz w:val="18"/>
            <w:szCs w:val="18"/>
          </w:rPr>
          <w:t xml:space="preserve">  </w:t>
        </w:r>
        <w:r w:rsidRPr="00CF5881">
          <w:rPr>
            <w:rFonts w:ascii="Courier New" w:hAnsi="Courier New" w:cs="Courier New"/>
            <w:sz w:val="18"/>
            <w:szCs w:val="18"/>
          </w:rPr>
          <w:t xml:space="preserve">&lt;characteristic&gt; </w:t>
        </w:r>
      </w:ins>
    </w:p>
    <w:p w:rsidR="005B4E7A" w:rsidRDefault="005B4E7A" w:rsidP="005B4E7A">
      <w:pPr>
        <w:pStyle w:val="Default"/>
        <w:ind w:left="720"/>
        <w:rPr>
          <w:ins w:id="3992" w:author="pbx" w:date="2017-11-03T17:48:00Z"/>
          <w:rFonts w:ascii="Courier New" w:hAnsi="Courier New" w:cs="Courier New"/>
          <w:sz w:val="18"/>
          <w:szCs w:val="18"/>
        </w:rPr>
      </w:pPr>
      <w:ins w:id="3993" w:author="pbx" w:date="2017-11-03T17:48:00Z">
        <w:r w:rsidRPr="00CF5881">
          <w:rPr>
            <w:rFonts w:ascii="Courier New" w:hAnsi="Courier New" w:cs="Courier New"/>
            <w:sz w:val="18"/>
            <w:szCs w:val="18"/>
          </w:rPr>
          <w:t>&lt;code code="</w:t>
        </w:r>
        <w:r>
          <w:rPr>
            <w:rFonts w:ascii="Courier New" w:hAnsi="Courier New" w:cs="Courier New"/>
            <w:sz w:val="18"/>
            <w:szCs w:val="18"/>
          </w:rPr>
          <w:t>11</w:t>
        </w:r>
        <w:r w:rsidRPr="00CF5881">
          <w:rPr>
            <w:rFonts w:ascii="Courier New" w:hAnsi="Courier New" w:cs="Courier New"/>
            <w:sz w:val="18"/>
            <w:szCs w:val="18"/>
          </w:rPr>
          <w:t>" codeSystem="</w:t>
        </w:r>
        <w:r>
          <w:rPr>
            <w:rFonts w:ascii="Courier New" w:hAnsi="Courier New" w:cs="Courier New"/>
            <w:sz w:val="18"/>
            <w:szCs w:val="18"/>
          </w:rPr>
          <w:t xml:space="preserve">2.16.840.1.113883.2.20.6.23" </w:t>
        </w:r>
        <w:r w:rsidRPr="00806CC2">
          <w:rPr>
            <w:rFonts w:ascii="Courier New" w:hAnsi="Courier New" w:cs="Courier New"/>
            <w:sz w:val="18"/>
            <w:szCs w:val="18"/>
          </w:rPr>
          <w:t>displayName="</w:t>
        </w:r>
        <w:r>
          <w:rPr>
            <w:rFonts w:ascii="Courier New" w:hAnsi="Courier New" w:cs="Courier New"/>
            <w:sz w:val="18"/>
            <w:szCs w:val="18"/>
          </w:rPr>
          <w:t>Size</w:t>
        </w:r>
        <w:r w:rsidRPr="00806CC2">
          <w:rPr>
            <w:rFonts w:ascii="Courier New" w:hAnsi="Courier New" w:cs="Courier New"/>
            <w:sz w:val="18"/>
            <w:szCs w:val="18"/>
          </w:rPr>
          <w:t>"</w:t>
        </w:r>
        <w:r w:rsidRPr="00CF5881">
          <w:rPr>
            <w:rFonts w:ascii="Courier New" w:hAnsi="Courier New" w:cs="Courier New"/>
            <w:sz w:val="18"/>
            <w:szCs w:val="18"/>
          </w:rPr>
          <w:t>/&gt;</w:t>
        </w:r>
      </w:ins>
    </w:p>
    <w:p w:rsidR="005B4E7A" w:rsidRPr="00C66DC9" w:rsidRDefault="005B4E7A" w:rsidP="005B4E7A">
      <w:pPr>
        <w:pStyle w:val="Default"/>
        <w:rPr>
          <w:ins w:id="3994" w:author="pbx" w:date="2017-11-03T17:48:00Z"/>
          <w:rFonts w:ascii="Courier New" w:hAnsi="Courier New" w:cs="Courier New"/>
          <w:sz w:val="18"/>
          <w:szCs w:val="18"/>
        </w:rPr>
      </w:pPr>
      <w:ins w:id="3995" w:author="pbx" w:date="2017-11-03T17:48:00Z">
        <w:r>
          <w:rPr>
            <w:rFonts w:ascii="Courier New" w:hAnsi="Courier New" w:cs="Courier New"/>
            <w:sz w:val="18"/>
            <w:szCs w:val="18"/>
          </w:rPr>
          <w:t xml:space="preserve">    </w:t>
        </w:r>
        <w:r w:rsidRPr="00CF5881">
          <w:rPr>
            <w:rFonts w:ascii="Courier New" w:hAnsi="Courier New" w:cs="Courier New"/>
            <w:sz w:val="18"/>
            <w:szCs w:val="18"/>
          </w:rPr>
          <w:t>&lt;value unit="mm" value="18" xsi:type="PQ"/&gt;</w:t>
        </w:r>
      </w:ins>
    </w:p>
    <w:p w:rsidR="00001F87" w:rsidRPr="00001F87" w:rsidRDefault="00001F87" w:rsidP="00001F87"/>
    <w:p w:rsidR="00F4437E" w:rsidRDefault="00F4437E" w:rsidP="00F67A67">
      <w:pPr>
        <w:pStyle w:val="Heading4"/>
      </w:pPr>
      <w:r>
        <w:t xml:space="preserve">Scoring </w:t>
      </w:r>
    </w:p>
    <w:p w:rsidR="00C00B90" w:rsidRPr="00613B4C" w:rsidRDefault="00F4437E" w:rsidP="00DF0F23">
      <w:pPr>
        <w:rPr>
          <w:del w:id="3996" w:author="pbx" w:date="2017-11-03T17:48:00Z"/>
        </w:rPr>
      </w:pPr>
      <w:del w:id="3997" w:author="pbx" w:date="2017-11-03T17:48:00Z">
        <w:r w:rsidRPr="000A6564">
          <w:rPr>
            <w:noProof/>
            <w:lang w:val="en-US"/>
          </w:rPr>
          <mc:AlternateContent>
            <mc:Choice Requires="wps">
              <w:drawing>
                <wp:inline distT="0" distB="0" distL="0" distR="0" wp14:anchorId="046E9D8E" wp14:editId="229F04E3">
                  <wp:extent cx="5883910" cy="820615"/>
                  <wp:effectExtent l="57150" t="0" r="78740" b="132080"/>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2061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del w:id="3998" w:author="pbx" w:date="2017-11-03T17:48:00Z"/>
                                  <w:rFonts w:ascii="Courier New" w:hAnsi="Courier New" w:cs="Courier New"/>
                                  <w:sz w:val="18"/>
                                  <w:szCs w:val="18"/>
                                </w:rPr>
                              </w:pPr>
                              <w:del w:id="3999" w:author="pbx" w:date="2017-11-03T17:48:00Z">
                                <w:r w:rsidRPr="00CF5881">
                                  <w:rPr>
                                    <w:rFonts w:ascii="Courier New" w:hAnsi="Courier New" w:cs="Courier New"/>
                                    <w:sz w:val="18"/>
                                    <w:szCs w:val="18"/>
                                  </w:rPr>
                                  <w:delText xml:space="preserve">&lt;subjectOf&gt; </w:delText>
                                </w:r>
                              </w:del>
                            </w:p>
                            <w:p w:rsidR="00292223" w:rsidRDefault="00292223" w:rsidP="00F4437E">
                              <w:pPr>
                                <w:pStyle w:val="Default"/>
                                <w:rPr>
                                  <w:del w:id="4000" w:author="pbx" w:date="2017-11-03T17:48:00Z"/>
                                  <w:rFonts w:ascii="Courier New" w:hAnsi="Courier New" w:cs="Courier New"/>
                                  <w:sz w:val="18"/>
                                  <w:szCs w:val="18"/>
                                </w:rPr>
                              </w:pPr>
                              <w:del w:id="4001" w:author="pbx" w:date="2017-11-03T17:48:00Z">
                                <w:r>
                                  <w:rPr>
                                    <w:rFonts w:ascii="Courier New" w:hAnsi="Courier New" w:cs="Courier New"/>
                                    <w:sz w:val="18"/>
                                    <w:szCs w:val="18"/>
                                  </w:rPr>
                                  <w:delText xml:space="preserve">  </w:delText>
                                </w:r>
                                <w:r w:rsidRPr="00CF5881">
                                  <w:rPr>
                                    <w:rFonts w:ascii="Courier New" w:hAnsi="Courier New" w:cs="Courier New"/>
                                    <w:sz w:val="18"/>
                                    <w:szCs w:val="18"/>
                                  </w:rPr>
                                  <w:delText xml:space="preserve">&lt;characteristic&gt; </w:delText>
                                </w:r>
                              </w:del>
                            </w:p>
                            <w:p w:rsidR="00292223" w:rsidRDefault="00292223" w:rsidP="00EE3115">
                              <w:pPr>
                                <w:pStyle w:val="Default"/>
                                <w:ind w:left="720"/>
                                <w:rPr>
                                  <w:del w:id="4002" w:author="pbx" w:date="2017-11-03T17:48:00Z"/>
                                  <w:rFonts w:ascii="Courier New" w:hAnsi="Courier New" w:cs="Courier New"/>
                                  <w:sz w:val="18"/>
                                  <w:szCs w:val="18"/>
                                </w:rPr>
                              </w:pPr>
                              <w:del w:id="4003" w:author="pbx" w:date="2017-11-03T17:48:00Z">
                                <w:r w:rsidRPr="00CF5881">
                                  <w:rPr>
                                    <w:rFonts w:ascii="Courier New" w:hAnsi="Courier New" w:cs="Courier New"/>
                                    <w:sz w:val="18"/>
                                    <w:szCs w:val="18"/>
                                  </w:rPr>
                                  <w:delText>&lt;code code="</w:delText>
                                </w:r>
                                <w:r>
                                  <w:rPr>
                                    <w:rFonts w:ascii="Courier New" w:hAnsi="Courier New" w:cs="Courier New"/>
                                    <w:sz w:val="18"/>
                                    <w:szCs w:val="18"/>
                                  </w:rPr>
                                  <w:delText>5</w:delText>
                                </w:r>
                                <w:r w:rsidRPr="00CF5881">
                                  <w:rPr>
                                    <w:rFonts w:ascii="Courier New" w:hAnsi="Courier New" w:cs="Courier New"/>
                                    <w:sz w:val="18"/>
                                    <w:szCs w:val="18"/>
                                  </w:rPr>
                                  <w:delText>"</w:delText>
                                </w:r>
                                <w:r>
                                  <w:rPr>
                                    <w:rFonts w:ascii="Courier New" w:hAnsi="Courier New" w:cs="Courier New"/>
                                    <w:sz w:val="18"/>
                                    <w:szCs w:val="18"/>
                                  </w:rPr>
                                  <w:delText xml:space="preserve"> </w:delText>
                                </w:r>
                                <w:r w:rsidRPr="00CF5881">
                                  <w:rPr>
                                    <w:rFonts w:ascii="Courier New" w:hAnsi="Courier New" w:cs="Courier New"/>
                                    <w:sz w:val="18"/>
                                    <w:szCs w:val="18"/>
                                  </w:rPr>
                                  <w:delText>codeSystem="</w:delText>
                                </w:r>
                                <w:r>
                                  <w:rPr>
                                    <w:rFonts w:ascii="Courier New" w:hAnsi="Courier New" w:cs="Courier New"/>
                                    <w:sz w:val="18"/>
                                    <w:szCs w:val="18"/>
                                  </w:rPr>
                                  <w:delText>2.16.840.1.113883.2.20.6.23</w:delText>
                                </w:r>
                                <w:r w:rsidRPr="00CF5881">
                                  <w:rPr>
                                    <w:rFonts w:ascii="Courier New" w:hAnsi="Courier New" w:cs="Courier New"/>
                                    <w:sz w:val="18"/>
                                    <w:szCs w:val="18"/>
                                  </w:rPr>
                                  <w:delText>"</w:delText>
                                </w:r>
                                <w:r>
                                  <w:rPr>
                                    <w:rFonts w:ascii="Courier New" w:hAnsi="Courier New" w:cs="Courier New"/>
                                    <w:sz w:val="18"/>
                                    <w:szCs w:val="18"/>
                                  </w:rPr>
                                  <w:delText xml:space="preserve"> displayName=”Score”</w:delText>
                                </w:r>
                                <w:r w:rsidRPr="00CF5881">
                                  <w:rPr>
                                    <w:rFonts w:ascii="Courier New" w:hAnsi="Courier New" w:cs="Courier New"/>
                                    <w:sz w:val="18"/>
                                    <w:szCs w:val="18"/>
                                  </w:rPr>
                                  <w:delText xml:space="preserve">/&gt; </w:delText>
                                </w:r>
                              </w:del>
                            </w:p>
                            <w:p w:rsidR="00292223" w:rsidRPr="00C66DC9" w:rsidRDefault="00292223" w:rsidP="00F4437E">
                              <w:pPr>
                                <w:pStyle w:val="Default"/>
                                <w:rPr>
                                  <w:del w:id="4004" w:author="pbx" w:date="2017-11-03T17:48:00Z"/>
                                  <w:rFonts w:ascii="Courier New" w:hAnsi="Courier New" w:cs="Courier New"/>
                                  <w:sz w:val="18"/>
                                  <w:szCs w:val="18"/>
                                </w:rPr>
                              </w:pPr>
                              <w:del w:id="4005" w:author="pbx" w:date="2017-11-03T17:48:00Z">
                                <w:r>
                                  <w:rPr>
                                    <w:rFonts w:ascii="Courier New" w:hAnsi="Courier New" w:cs="Courier New"/>
                                    <w:sz w:val="18"/>
                                    <w:szCs w:val="18"/>
                                  </w:rPr>
                                  <w:delText xml:space="preserve">    </w:delText>
                                </w:r>
                                <w:r w:rsidRPr="00CF5881">
                                  <w:rPr>
                                    <w:rFonts w:ascii="Courier New" w:hAnsi="Courier New" w:cs="Courier New"/>
                                    <w:sz w:val="18"/>
                                    <w:szCs w:val="18"/>
                                  </w:rPr>
                                  <w:delText>&lt;value value="1" xsi:type="INT"/&gt;</w:delText>
                                </w:r>
                              </w:del>
                            </w:p>
                          </w:txbxContent>
                        </wps:txbx>
                        <wps:bodyPr rot="0" vert="horz" wrap="square" lIns="91440" tIns="45720" rIns="91440" bIns="45720" anchor="t" anchorCtr="0">
                          <a:noAutofit/>
                        </wps:bodyPr>
                      </wps:wsp>
                    </a:graphicData>
                  </a:graphic>
                </wp:inline>
              </w:drawing>
            </mc:Choice>
            <mc:Fallback>
              <w:pict>
                <v:shape id="_x0000_s1109" type="#_x0000_t202" style="width:463.3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" fillcolor="#c6d9f1 [671]">
                  <v:shadow on="t" color="#bfbfbf [2412]" offset="0,4pt"/>
                  <v:textbox>
                    <w:txbxContent>
                      <w:p w14:paraId="664395A4" w14:textId="77777777" w:rsidR="00292223" w:rsidRDefault="00292223" w:rsidP="00F4437E">
                        <w:pPr>
                          <w:pStyle w:val="Default"/>
                          <w:rPr>
                            <w:del w:id="5566" w:author="pbx" w:date="2017-11-03T17:48:00Z"/>
                            <w:rFonts w:ascii="Courier New" w:hAnsi="Courier New" w:cs="Courier New"/>
                            <w:sz w:val="18"/>
                            <w:szCs w:val="18"/>
                          </w:rPr>
                        </w:pPr>
                        <w:del w:id="5567" w:author="pbx" w:date="2017-11-03T17:48:00Z">
                          <w:r w:rsidRPr="00CF5881">
                            <w:rPr>
                              <w:rFonts w:ascii="Courier New" w:hAnsi="Courier New" w:cs="Courier New"/>
                              <w:sz w:val="18"/>
                              <w:szCs w:val="18"/>
                            </w:rPr>
                            <w:delText xml:space="preserve">&lt;subjectOf&gt; </w:delText>
                          </w:r>
                        </w:del>
                      </w:p>
                      <w:p w14:paraId="49D0ABF0" w14:textId="77777777" w:rsidR="00292223" w:rsidRDefault="00292223" w:rsidP="00F4437E">
                        <w:pPr>
                          <w:pStyle w:val="Default"/>
                          <w:rPr>
                            <w:del w:id="5568" w:author="pbx" w:date="2017-11-03T17:48:00Z"/>
                            <w:rFonts w:ascii="Courier New" w:hAnsi="Courier New" w:cs="Courier New"/>
                            <w:sz w:val="18"/>
                            <w:szCs w:val="18"/>
                          </w:rPr>
                        </w:pPr>
                        <w:del w:id="5569" w:author="pbx" w:date="2017-11-03T17:48:00Z">
                          <w:r>
                            <w:rPr>
                              <w:rFonts w:ascii="Courier New" w:hAnsi="Courier New" w:cs="Courier New"/>
                              <w:sz w:val="18"/>
                              <w:szCs w:val="18"/>
                            </w:rPr>
                            <w:delText xml:space="preserve">  </w:delText>
                          </w:r>
                          <w:r w:rsidRPr="00CF5881">
                            <w:rPr>
                              <w:rFonts w:ascii="Courier New" w:hAnsi="Courier New" w:cs="Courier New"/>
                              <w:sz w:val="18"/>
                              <w:szCs w:val="18"/>
                            </w:rPr>
                            <w:delText xml:space="preserve">&lt;characteristic&gt; </w:delText>
                          </w:r>
                        </w:del>
                      </w:p>
                      <w:p w14:paraId="6560FD96" w14:textId="77777777" w:rsidR="00292223" w:rsidRDefault="00292223" w:rsidP="00EE3115">
                        <w:pPr>
                          <w:pStyle w:val="Default"/>
                          <w:ind w:left="720"/>
                          <w:rPr>
                            <w:del w:id="5570" w:author="pbx" w:date="2017-11-03T17:48:00Z"/>
                            <w:rFonts w:ascii="Courier New" w:hAnsi="Courier New" w:cs="Courier New"/>
                            <w:sz w:val="18"/>
                            <w:szCs w:val="18"/>
                          </w:rPr>
                        </w:pPr>
                        <w:del w:id="5571" w:author="pbx" w:date="2017-11-03T17:48:00Z">
                          <w:r w:rsidRPr="00CF5881">
                            <w:rPr>
                              <w:rFonts w:ascii="Courier New" w:hAnsi="Courier New" w:cs="Courier New"/>
                              <w:sz w:val="18"/>
                              <w:szCs w:val="18"/>
                            </w:rPr>
                            <w:delText>&lt;code code="</w:delText>
                          </w:r>
                          <w:r>
                            <w:rPr>
                              <w:rFonts w:ascii="Courier New" w:hAnsi="Courier New" w:cs="Courier New"/>
                              <w:sz w:val="18"/>
                              <w:szCs w:val="18"/>
                            </w:rPr>
                            <w:delText>5</w:delText>
                          </w:r>
                          <w:r w:rsidRPr="00CF5881">
                            <w:rPr>
                              <w:rFonts w:ascii="Courier New" w:hAnsi="Courier New" w:cs="Courier New"/>
                              <w:sz w:val="18"/>
                              <w:szCs w:val="18"/>
                            </w:rPr>
                            <w:delText>"</w:delText>
                          </w:r>
                          <w:r>
                            <w:rPr>
                              <w:rFonts w:ascii="Courier New" w:hAnsi="Courier New" w:cs="Courier New"/>
                              <w:sz w:val="18"/>
                              <w:szCs w:val="18"/>
                            </w:rPr>
                            <w:delText xml:space="preserve"> </w:delText>
                          </w:r>
                          <w:r w:rsidRPr="00CF5881">
                            <w:rPr>
                              <w:rFonts w:ascii="Courier New" w:hAnsi="Courier New" w:cs="Courier New"/>
                              <w:sz w:val="18"/>
                              <w:szCs w:val="18"/>
                            </w:rPr>
                            <w:delText>codeSystem="</w:delText>
                          </w:r>
                          <w:r>
                            <w:rPr>
                              <w:rFonts w:ascii="Courier New" w:hAnsi="Courier New" w:cs="Courier New"/>
                              <w:sz w:val="18"/>
                              <w:szCs w:val="18"/>
                            </w:rPr>
                            <w:delText>2.16.840.1.113883.2.20.6.23</w:delText>
                          </w:r>
                          <w:r w:rsidRPr="00CF5881">
                            <w:rPr>
                              <w:rFonts w:ascii="Courier New" w:hAnsi="Courier New" w:cs="Courier New"/>
                              <w:sz w:val="18"/>
                              <w:szCs w:val="18"/>
                            </w:rPr>
                            <w:delText>"</w:delText>
                          </w:r>
                          <w:r>
                            <w:rPr>
                              <w:rFonts w:ascii="Courier New" w:hAnsi="Courier New" w:cs="Courier New"/>
                              <w:sz w:val="18"/>
                              <w:szCs w:val="18"/>
                            </w:rPr>
                            <w:delText xml:space="preserve"> displayName=”Score”</w:delText>
                          </w:r>
                          <w:r w:rsidRPr="00CF5881">
                            <w:rPr>
                              <w:rFonts w:ascii="Courier New" w:hAnsi="Courier New" w:cs="Courier New"/>
                              <w:sz w:val="18"/>
                              <w:szCs w:val="18"/>
                            </w:rPr>
                            <w:delText xml:space="preserve">/&gt; </w:delText>
                          </w:r>
                        </w:del>
                      </w:p>
                      <w:p w14:paraId="54ED56CE" w14:textId="77777777" w:rsidR="00292223" w:rsidRPr="00C66DC9" w:rsidRDefault="00292223" w:rsidP="00F4437E">
                        <w:pPr>
                          <w:pStyle w:val="Default"/>
                          <w:rPr>
                            <w:del w:id="5572" w:author="pbx" w:date="2017-11-03T17:48:00Z"/>
                            <w:rFonts w:ascii="Courier New" w:hAnsi="Courier New" w:cs="Courier New"/>
                            <w:sz w:val="18"/>
                            <w:szCs w:val="18"/>
                          </w:rPr>
                        </w:pPr>
                        <w:del w:id="5573" w:author="pbx" w:date="2017-11-03T17:48:00Z">
                          <w:r>
                            <w:rPr>
                              <w:rFonts w:ascii="Courier New" w:hAnsi="Courier New" w:cs="Courier New"/>
                              <w:sz w:val="18"/>
                              <w:szCs w:val="18"/>
                            </w:rPr>
                            <w:delText xml:space="preserve">    </w:delText>
                          </w:r>
                          <w:r w:rsidRPr="00CF5881">
                            <w:rPr>
                              <w:rFonts w:ascii="Courier New" w:hAnsi="Courier New" w:cs="Courier New"/>
                              <w:sz w:val="18"/>
                              <w:szCs w:val="18"/>
                            </w:rPr>
                            <w:delText>&lt;value value="1" xsi:type="INT"/&gt;</w:delText>
                          </w:r>
                        </w:del>
                      </w:p>
                    </w:txbxContent>
                  </v:textbox>
                  <w10:anchorlock/>
                </v:shape>
              </w:pict>
            </mc:Fallback>
          </mc:AlternateContent>
        </w:r>
      </w:del>
    </w:p>
    <w:p w:rsidR="00F4437E" w:rsidRDefault="00F4437E" w:rsidP="00F4437E">
      <w:pPr>
        <w:pStyle w:val="Default"/>
        <w:rPr>
          <w:del w:id="4006" w:author="pbx" w:date="2017-11-03T17:48:00Z"/>
          <w:sz w:val="23"/>
          <w:szCs w:val="23"/>
        </w:rPr>
      </w:pPr>
    </w:p>
    <w:p w:rsidR="00001F87" w:rsidRDefault="00001F87" w:rsidP="00001F87">
      <w:pPr>
        <w:rPr>
          <w:ins w:id="4007" w:author="pbx" w:date="2017-11-03T17:48:00Z"/>
        </w:rPr>
      </w:pPr>
      <w:ins w:id="4008" w:author="pbx" w:date="2017-11-03T17:48:00Z">
        <w:r>
          <w:t>The example below provides an illustration for encoding scoring information:</w:t>
        </w:r>
      </w:ins>
    </w:p>
    <w:p w:rsidR="005D72A1" w:rsidRDefault="005D72A1" w:rsidP="005D72A1">
      <w:pPr>
        <w:pStyle w:val="Default"/>
        <w:rPr>
          <w:ins w:id="4009" w:author="pbx" w:date="2017-11-03T17:48:00Z"/>
          <w:rFonts w:ascii="Courier New" w:hAnsi="Courier New" w:cs="Courier New"/>
          <w:sz w:val="18"/>
          <w:szCs w:val="18"/>
        </w:rPr>
      </w:pPr>
      <w:ins w:id="4010" w:author="pbx" w:date="2017-11-03T17:48:00Z">
        <w:r w:rsidRPr="00CF5881">
          <w:rPr>
            <w:rFonts w:ascii="Courier New" w:hAnsi="Courier New" w:cs="Courier New"/>
            <w:sz w:val="18"/>
            <w:szCs w:val="18"/>
          </w:rPr>
          <w:t xml:space="preserve">&lt;subjectOf&gt; </w:t>
        </w:r>
      </w:ins>
    </w:p>
    <w:p w:rsidR="005D72A1" w:rsidRDefault="005D72A1" w:rsidP="005D72A1">
      <w:pPr>
        <w:pStyle w:val="Default"/>
        <w:ind w:left="288"/>
        <w:rPr>
          <w:ins w:id="4011" w:author="pbx" w:date="2017-11-03T17:48:00Z"/>
          <w:rFonts w:ascii="Courier New" w:hAnsi="Courier New" w:cs="Courier New"/>
          <w:sz w:val="18"/>
          <w:szCs w:val="18"/>
        </w:rPr>
      </w:pPr>
      <w:ins w:id="4012" w:author="pbx" w:date="2017-11-03T17:48:00Z">
        <w:r w:rsidRPr="00CF5881">
          <w:rPr>
            <w:rFonts w:ascii="Courier New" w:hAnsi="Courier New" w:cs="Courier New"/>
            <w:sz w:val="18"/>
            <w:szCs w:val="18"/>
          </w:rPr>
          <w:t xml:space="preserve">&lt;characteristic&gt; </w:t>
        </w:r>
      </w:ins>
    </w:p>
    <w:p w:rsidR="005D72A1" w:rsidRDefault="005D72A1" w:rsidP="005D72A1">
      <w:pPr>
        <w:pStyle w:val="Default"/>
        <w:ind w:left="576"/>
        <w:rPr>
          <w:ins w:id="4013" w:author="pbx" w:date="2017-11-03T17:48:00Z"/>
          <w:rFonts w:ascii="Courier New" w:hAnsi="Courier New" w:cs="Courier New"/>
          <w:sz w:val="18"/>
          <w:szCs w:val="18"/>
        </w:rPr>
      </w:pPr>
      <w:ins w:id="4014" w:author="pbx" w:date="2017-11-03T17:48:00Z">
        <w:r w:rsidRPr="00CF5881">
          <w:rPr>
            <w:rFonts w:ascii="Courier New" w:hAnsi="Courier New" w:cs="Courier New"/>
            <w:sz w:val="18"/>
            <w:szCs w:val="18"/>
          </w:rPr>
          <w:t>&lt;code code="</w:t>
        </w:r>
        <w:r>
          <w:rPr>
            <w:rFonts w:ascii="Courier New" w:hAnsi="Courier New" w:cs="Courier New"/>
            <w:sz w:val="18"/>
            <w:szCs w:val="18"/>
          </w:rPr>
          <w:t>5</w:t>
        </w:r>
        <w:r w:rsidRPr="00CF5881">
          <w:rPr>
            <w:rFonts w:ascii="Courier New" w:hAnsi="Courier New" w:cs="Courier New"/>
            <w:sz w:val="18"/>
            <w:szCs w:val="18"/>
          </w:rPr>
          <w:t>"</w:t>
        </w:r>
        <w:r>
          <w:rPr>
            <w:rFonts w:ascii="Courier New" w:hAnsi="Courier New" w:cs="Courier New"/>
            <w:sz w:val="18"/>
            <w:szCs w:val="18"/>
          </w:rPr>
          <w:t xml:space="preserve"> </w:t>
        </w:r>
        <w:r w:rsidRPr="00CF5881">
          <w:rPr>
            <w:rFonts w:ascii="Courier New" w:hAnsi="Courier New" w:cs="Courier New"/>
            <w:sz w:val="18"/>
            <w:szCs w:val="18"/>
          </w:rPr>
          <w:t>codeSystem="</w:t>
        </w:r>
        <w:r>
          <w:rPr>
            <w:rFonts w:ascii="Courier New" w:hAnsi="Courier New" w:cs="Courier New"/>
            <w:sz w:val="18"/>
            <w:szCs w:val="18"/>
          </w:rPr>
          <w:t>2.16.840.1.113883.2.20.6.23</w:t>
        </w:r>
        <w:r w:rsidRPr="00CF5881">
          <w:rPr>
            <w:rFonts w:ascii="Courier New" w:hAnsi="Courier New" w:cs="Courier New"/>
            <w:sz w:val="18"/>
            <w:szCs w:val="18"/>
          </w:rPr>
          <w:t>"</w:t>
        </w:r>
        <w:r>
          <w:rPr>
            <w:rFonts w:ascii="Courier New" w:hAnsi="Courier New" w:cs="Courier New"/>
            <w:sz w:val="18"/>
            <w:szCs w:val="18"/>
          </w:rPr>
          <w:t xml:space="preserve"> displayName=”Score”</w:t>
        </w:r>
        <w:r w:rsidRPr="00CF5881">
          <w:rPr>
            <w:rFonts w:ascii="Courier New" w:hAnsi="Courier New" w:cs="Courier New"/>
            <w:sz w:val="18"/>
            <w:szCs w:val="18"/>
          </w:rPr>
          <w:t xml:space="preserve">/&gt; </w:t>
        </w:r>
      </w:ins>
    </w:p>
    <w:p w:rsidR="005D72A1" w:rsidRDefault="005D72A1" w:rsidP="005D72A1">
      <w:pPr>
        <w:pStyle w:val="Default"/>
        <w:ind w:left="576"/>
        <w:rPr>
          <w:ins w:id="4015" w:author="pbx" w:date="2017-11-03T17:48:00Z"/>
          <w:rFonts w:ascii="Courier New" w:hAnsi="Courier New" w:cs="Courier New"/>
          <w:sz w:val="18"/>
          <w:szCs w:val="18"/>
        </w:rPr>
      </w:pPr>
      <w:ins w:id="4016" w:author="pbx" w:date="2017-11-03T17:48:00Z">
        <w:r w:rsidRPr="00CF5881">
          <w:rPr>
            <w:rFonts w:ascii="Courier New" w:hAnsi="Courier New" w:cs="Courier New"/>
            <w:sz w:val="18"/>
            <w:szCs w:val="18"/>
          </w:rPr>
          <w:t>&lt;value value="1" xsi:type="INT"/&gt;</w:t>
        </w:r>
      </w:ins>
    </w:p>
    <w:p w:rsidR="005D72A1" w:rsidRPr="00C66DC9" w:rsidRDefault="005D72A1" w:rsidP="005D72A1">
      <w:pPr>
        <w:pStyle w:val="Default"/>
        <w:ind w:left="576"/>
        <w:rPr>
          <w:ins w:id="4017" w:author="pbx" w:date="2017-11-03T17:48:00Z"/>
          <w:rFonts w:ascii="Courier New" w:hAnsi="Courier New" w:cs="Courier New"/>
          <w:sz w:val="18"/>
          <w:szCs w:val="18"/>
        </w:rPr>
      </w:pPr>
    </w:p>
    <w:p w:rsidR="00F4437E" w:rsidRDefault="00987270" w:rsidP="00F67A67">
      <w:pPr>
        <w:pStyle w:val="Heading4"/>
      </w:pPr>
      <w:r>
        <w:t>Imprint</w:t>
      </w:r>
      <w:del w:id="4018" w:author="pbx" w:date="2017-11-03T17:48:00Z">
        <w:r w:rsidR="00F4437E">
          <w:delText xml:space="preserve"> Code </w:delText>
        </w:r>
      </w:del>
    </w:p>
    <w:p w:rsidR="00F4437E" w:rsidRDefault="00F4437E" w:rsidP="00613B4C">
      <w:pPr>
        <w:pStyle w:val="Default"/>
        <w:rPr>
          <w:del w:id="4019" w:author="pbx" w:date="2017-11-03T17:48:00Z"/>
          <w:rFonts w:ascii="Courier New" w:hAnsi="Courier New" w:cs="Courier New"/>
          <w:sz w:val="18"/>
          <w:szCs w:val="18"/>
        </w:rPr>
      </w:pPr>
      <w:del w:id="4020" w:author="pbx" w:date="2017-11-03T17:48:00Z">
        <w:r w:rsidRPr="000A6564">
          <w:rPr>
            <w:rFonts w:ascii="Courier New" w:hAnsi="Courier New" w:cs="Courier New"/>
            <w:noProof/>
            <w:sz w:val="18"/>
            <w:szCs w:val="18"/>
            <w:lang w:val="en-US"/>
          </w:rPr>
          <mc:AlternateContent>
            <mc:Choice Requires="wps">
              <w:drawing>
                <wp:inline distT="0" distB="0" distL="0" distR="0" wp14:anchorId="2255B3FF" wp14:editId="4CE6FB87">
                  <wp:extent cx="5883910" cy="867507"/>
                  <wp:effectExtent l="57150" t="0" r="78740" b="142240"/>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6750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del w:id="4021" w:author="pbx" w:date="2017-11-03T17:48:00Z"/>
                                  <w:rFonts w:ascii="Courier New" w:hAnsi="Courier New" w:cs="Courier New"/>
                                  <w:sz w:val="18"/>
                                  <w:szCs w:val="18"/>
                                </w:rPr>
                              </w:pPr>
                              <w:del w:id="4022" w:author="pbx" w:date="2017-11-03T17:48:00Z">
                                <w:r w:rsidRPr="00036839">
                                  <w:rPr>
                                    <w:rFonts w:ascii="Courier New" w:hAnsi="Courier New" w:cs="Courier New"/>
                                    <w:sz w:val="18"/>
                                    <w:szCs w:val="18"/>
                                  </w:rPr>
                                  <w:delText xml:space="preserve">&lt;subjectOf&gt; </w:delText>
                                </w:r>
                              </w:del>
                            </w:p>
                            <w:p w:rsidR="00292223" w:rsidRDefault="00292223" w:rsidP="00F4437E">
                              <w:pPr>
                                <w:pStyle w:val="Default"/>
                                <w:rPr>
                                  <w:del w:id="4023" w:author="pbx" w:date="2017-11-03T17:48:00Z"/>
                                  <w:rFonts w:ascii="Courier New" w:hAnsi="Courier New" w:cs="Courier New"/>
                                  <w:sz w:val="18"/>
                                  <w:szCs w:val="18"/>
                                </w:rPr>
                              </w:pPr>
                              <w:del w:id="4024" w:author="pbx" w:date="2017-11-03T17:48:00Z">
                                <w:r>
                                  <w:rPr>
                                    <w:rFonts w:ascii="Courier New" w:hAnsi="Courier New" w:cs="Courier New"/>
                                    <w:sz w:val="18"/>
                                    <w:szCs w:val="18"/>
                                  </w:rPr>
                                  <w:delText xml:space="preserve">  </w:delText>
                                </w:r>
                                <w:r w:rsidRPr="00036839">
                                  <w:rPr>
                                    <w:rFonts w:ascii="Courier New" w:hAnsi="Courier New" w:cs="Courier New"/>
                                    <w:sz w:val="18"/>
                                    <w:szCs w:val="18"/>
                                  </w:rPr>
                                  <w:delText xml:space="preserve">&lt;characteristic&gt; </w:delText>
                                </w:r>
                              </w:del>
                            </w:p>
                            <w:p w:rsidR="00292223" w:rsidRDefault="00292223" w:rsidP="00F4437E">
                              <w:pPr>
                                <w:pStyle w:val="Default"/>
                                <w:rPr>
                                  <w:del w:id="4025" w:author="pbx" w:date="2017-11-03T17:48:00Z"/>
                                  <w:rFonts w:ascii="Courier New" w:hAnsi="Courier New" w:cs="Courier New"/>
                                  <w:sz w:val="18"/>
                                  <w:szCs w:val="18"/>
                                </w:rPr>
                              </w:pPr>
                              <w:del w:id="4026" w:author="pbx" w:date="2017-11-03T17:48:00Z">
                                <w:r>
                                  <w:rPr>
                                    <w:rFonts w:ascii="Courier New" w:hAnsi="Courier New" w:cs="Courier New"/>
                                    <w:sz w:val="18"/>
                                    <w:szCs w:val="18"/>
                                  </w:rPr>
                                  <w:delText xml:space="preserve">    </w:delText>
                                </w:r>
                                <w:r w:rsidRPr="00036839">
                                  <w:rPr>
                                    <w:rFonts w:ascii="Courier New" w:hAnsi="Courier New" w:cs="Courier New"/>
                                    <w:sz w:val="18"/>
                                    <w:szCs w:val="18"/>
                                  </w:rPr>
                                  <w:delText>&lt;code code="</w:delText>
                                </w:r>
                                <w:r>
                                  <w:rPr>
                                    <w:rFonts w:ascii="Courier New" w:hAnsi="Courier New" w:cs="Courier New"/>
                                    <w:sz w:val="18"/>
                                    <w:szCs w:val="18"/>
                                  </w:rPr>
                                  <w:delText>12</w:delText>
                                </w:r>
                                <w:r w:rsidRPr="00036839">
                                  <w:rPr>
                                    <w:rFonts w:ascii="Courier New" w:hAnsi="Courier New" w:cs="Courier New"/>
                                    <w:sz w:val="18"/>
                                    <w:szCs w:val="18"/>
                                  </w:rPr>
                                  <w:delText>" codeSystem="</w:delText>
                                </w:r>
                                <w:r>
                                  <w:rPr>
                                    <w:rFonts w:ascii="Courier New" w:hAnsi="Courier New" w:cs="Courier New"/>
                                    <w:sz w:val="18"/>
                                    <w:szCs w:val="18"/>
                                  </w:rPr>
                                  <w:delText>2.16.840.1.113883.2.20.6.23</w:delText>
                                </w:r>
                                <w:r w:rsidRPr="00036839">
                                  <w:rPr>
                                    <w:rFonts w:ascii="Courier New" w:hAnsi="Courier New" w:cs="Courier New"/>
                                    <w:sz w:val="18"/>
                                    <w:szCs w:val="18"/>
                                  </w:rPr>
                                  <w:delText>"</w:delText>
                                </w:r>
                                <w:r>
                                  <w:rPr>
                                    <w:rFonts w:ascii="Courier New" w:hAnsi="Courier New" w:cs="Courier New"/>
                                    <w:sz w:val="18"/>
                                    <w:szCs w:val="18"/>
                                  </w:rPr>
                                  <w:delText xml:space="preserve"> </w:delText>
                                </w:r>
                                <w:r w:rsidRPr="00A91BAC">
                                  <w:rPr>
                                    <w:rFonts w:ascii="Courier New" w:hAnsi="Courier New" w:cs="Courier New"/>
                                    <w:sz w:val="18"/>
                                    <w:szCs w:val="18"/>
                                  </w:rPr>
                                  <w:delText>displayName=”</w:delText>
                                </w:r>
                                <w:r>
                                  <w:rPr>
                                    <w:rFonts w:ascii="Courier New" w:hAnsi="Courier New" w:cs="Courier New"/>
                                    <w:sz w:val="18"/>
                                    <w:szCs w:val="18"/>
                                  </w:rPr>
                                  <w:delText>Imprint</w:delText>
                                </w:r>
                                <w:r w:rsidRPr="00A91BAC">
                                  <w:rPr>
                                    <w:rFonts w:ascii="Courier New" w:hAnsi="Courier New" w:cs="Courier New"/>
                                    <w:sz w:val="18"/>
                                    <w:szCs w:val="18"/>
                                  </w:rPr>
                                  <w:delText>”</w:delText>
                                </w:r>
                                <w:r w:rsidRPr="00036839">
                                  <w:rPr>
                                    <w:rFonts w:ascii="Courier New" w:hAnsi="Courier New" w:cs="Courier New"/>
                                    <w:sz w:val="18"/>
                                    <w:szCs w:val="18"/>
                                  </w:rPr>
                                  <w:delText xml:space="preserve">/&gt; </w:delText>
                                </w:r>
                              </w:del>
                            </w:p>
                            <w:p w:rsidR="00292223" w:rsidRPr="00C66DC9" w:rsidRDefault="00292223" w:rsidP="00F4437E">
                              <w:pPr>
                                <w:pStyle w:val="Default"/>
                                <w:rPr>
                                  <w:del w:id="4027" w:author="pbx" w:date="2017-11-03T17:48:00Z"/>
                                  <w:rFonts w:ascii="Courier New" w:hAnsi="Courier New" w:cs="Courier New"/>
                                  <w:sz w:val="18"/>
                                  <w:szCs w:val="18"/>
                                </w:rPr>
                              </w:pPr>
                              <w:del w:id="4028" w:author="pbx" w:date="2017-11-03T17:48:00Z">
                                <w:r>
                                  <w:rPr>
                                    <w:rFonts w:ascii="Courier New" w:hAnsi="Courier New" w:cs="Courier New"/>
                                    <w:sz w:val="18"/>
                                    <w:szCs w:val="18"/>
                                  </w:rPr>
                                  <w:delText xml:space="preserve">    </w:delText>
                                </w:r>
                                <w:r w:rsidRPr="00036839">
                                  <w:rPr>
                                    <w:rFonts w:ascii="Courier New" w:hAnsi="Courier New" w:cs="Courier New"/>
                                    <w:sz w:val="18"/>
                                    <w:szCs w:val="18"/>
                                  </w:rPr>
                                  <w:delText>&lt;value xsi:type="ST"&gt;05&lt;/value&gt;</w:delText>
                                </w:r>
                              </w:del>
                            </w:p>
                          </w:txbxContent>
                        </wps:txbx>
                        <wps:bodyPr rot="0" vert="horz" wrap="square" lIns="91440" tIns="45720" rIns="91440" bIns="45720" anchor="t" anchorCtr="0">
                          <a:noAutofit/>
                        </wps:bodyPr>
                      </wps:wsp>
                    </a:graphicData>
                  </a:graphic>
                </wp:inline>
              </w:drawing>
            </mc:Choice>
            <mc:Fallback>
              <w:pict>
                <v:shape id="_x0000_s1110" type="#_x0000_t202" style="width:463.3pt;height: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" fillcolor="#c6d9f1 [671]">
                  <v:shadow on="t" color="#bfbfbf [2412]" offset="0,4pt"/>
                  <v:textbox>
                    <w:txbxContent>
                      <w:p w14:paraId="7FA51A3B" w14:textId="77777777" w:rsidR="00292223" w:rsidRDefault="00292223" w:rsidP="00F4437E">
                        <w:pPr>
                          <w:pStyle w:val="Default"/>
                          <w:rPr>
                            <w:del w:id="5597" w:author="pbx" w:date="2017-11-03T17:48:00Z"/>
                            <w:rFonts w:ascii="Courier New" w:hAnsi="Courier New" w:cs="Courier New"/>
                            <w:sz w:val="18"/>
                            <w:szCs w:val="18"/>
                          </w:rPr>
                        </w:pPr>
                        <w:del w:id="5598" w:author="pbx" w:date="2017-11-03T17:48:00Z">
                          <w:r w:rsidRPr="00036839">
                            <w:rPr>
                              <w:rFonts w:ascii="Courier New" w:hAnsi="Courier New" w:cs="Courier New"/>
                              <w:sz w:val="18"/>
                              <w:szCs w:val="18"/>
                            </w:rPr>
                            <w:delText xml:space="preserve">&lt;subjectOf&gt; </w:delText>
                          </w:r>
                        </w:del>
                      </w:p>
                      <w:p w14:paraId="7BEC4224" w14:textId="77777777" w:rsidR="00292223" w:rsidRDefault="00292223" w:rsidP="00F4437E">
                        <w:pPr>
                          <w:pStyle w:val="Default"/>
                          <w:rPr>
                            <w:del w:id="5599" w:author="pbx" w:date="2017-11-03T17:48:00Z"/>
                            <w:rFonts w:ascii="Courier New" w:hAnsi="Courier New" w:cs="Courier New"/>
                            <w:sz w:val="18"/>
                            <w:szCs w:val="18"/>
                          </w:rPr>
                        </w:pPr>
                        <w:del w:id="5600" w:author="pbx" w:date="2017-11-03T17:48:00Z">
                          <w:r>
                            <w:rPr>
                              <w:rFonts w:ascii="Courier New" w:hAnsi="Courier New" w:cs="Courier New"/>
                              <w:sz w:val="18"/>
                              <w:szCs w:val="18"/>
                            </w:rPr>
                            <w:delText xml:space="preserve">  </w:delText>
                          </w:r>
                          <w:r w:rsidRPr="00036839">
                            <w:rPr>
                              <w:rFonts w:ascii="Courier New" w:hAnsi="Courier New" w:cs="Courier New"/>
                              <w:sz w:val="18"/>
                              <w:szCs w:val="18"/>
                            </w:rPr>
                            <w:delText xml:space="preserve">&lt;characteristic&gt; </w:delText>
                          </w:r>
                        </w:del>
                      </w:p>
                      <w:p w14:paraId="31B250E5" w14:textId="77777777" w:rsidR="00292223" w:rsidRDefault="00292223" w:rsidP="00F4437E">
                        <w:pPr>
                          <w:pStyle w:val="Default"/>
                          <w:rPr>
                            <w:del w:id="5601" w:author="pbx" w:date="2017-11-03T17:48:00Z"/>
                            <w:rFonts w:ascii="Courier New" w:hAnsi="Courier New" w:cs="Courier New"/>
                            <w:sz w:val="18"/>
                            <w:szCs w:val="18"/>
                          </w:rPr>
                        </w:pPr>
                        <w:del w:id="5602" w:author="pbx" w:date="2017-11-03T17:48:00Z">
                          <w:r>
                            <w:rPr>
                              <w:rFonts w:ascii="Courier New" w:hAnsi="Courier New" w:cs="Courier New"/>
                              <w:sz w:val="18"/>
                              <w:szCs w:val="18"/>
                            </w:rPr>
                            <w:delText xml:space="preserve">    </w:delText>
                          </w:r>
                          <w:r w:rsidRPr="00036839">
                            <w:rPr>
                              <w:rFonts w:ascii="Courier New" w:hAnsi="Courier New" w:cs="Courier New"/>
                              <w:sz w:val="18"/>
                              <w:szCs w:val="18"/>
                            </w:rPr>
                            <w:delText>&lt;code code="</w:delText>
                          </w:r>
                          <w:r>
                            <w:rPr>
                              <w:rFonts w:ascii="Courier New" w:hAnsi="Courier New" w:cs="Courier New"/>
                              <w:sz w:val="18"/>
                              <w:szCs w:val="18"/>
                            </w:rPr>
                            <w:delText>12</w:delText>
                          </w:r>
                          <w:r w:rsidRPr="00036839">
                            <w:rPr>
                              <w:rFonts w:ascii="Courier New" w:hAnsi="Courier New" w:cs="Courier New"/>
                              <w:sz w:val="18"/>
                              <w:szCs w:val="18"/>
                            </w:rPr>
                            <w:delText>" codeSystem="</w:delText>
                          </w:r>
                          <w:r>
                            <w:rPr>
                              <w:rFonts w:ascii="Courier New" w:hAnsi="Courier New" w:cs="Courier New"/>
                              <w:sz w:val="18"/>
                              <w:szCs w:val="18"/>
                            </w:rPr>
                            <w:delText>2.16.840.1.113883.2.20.6.23</w:delText>
                          </w:r>
                          <w:r w:rsidRPr="00036839">
                            <w:rPr>
                              <w:rFonts w:ascii="Courier New" w:hAnsi="Courier New" w:cs="Courier New"/>
                              <w:sz w:val="18"/>
                              <w:szCs w:val="18"/>
                            </w:rPr>
                            <w:delText>"</w:delText>
                          </w:r>
                          <w:r>
                            <w:rPr>
                              <w:rFonts w:ascii="Courier New" w:hAnsi="Courier New" w:cs="Courier New"/>
                              <w:sz w:val="18"/>
                              <w:szCs w:val="18"/>
                            </w:rPr>
                            <w:delText xml:space="preserve"> </w:delText>
                          </w:r>
                          <w:r w:rsidRPr="00A91BAC">
                            <w:rPr>
                              <w:rFonts w:ascii="Courier New" w:hAnsi="Courier New" w:cs="Courier New"/>
                              <w:sz w:val="18"/>
                              <w:szCs w:val="18"/>
                            </w:rPr>
                            <w:delText>displayName=”</w:delText>
                          </w:r>
                          <w:r>
                            <w:rPr>
                              <w:rFonts w:ascii="Courier New" w:hAnsi="Courier New" w:cs="Courier New"/>
                              <w:sz w:val="18"/>
                              <w:szCs w:val="18"/>
                            </w:rPr>
                            <w:delText>Imprint</w:delText>
                          </w:r>
                          <w:r w:rsidRPr="00A91BAC">
                            <w:rPr>
                              <w:rFonts w:ascii="Courier New" w:hAnsi="Courier New" w:cs="Courier New"/>
                              <w:sz w:val="18"/>
                              <w:szCs w:val="18"/>
                            </w:rPr>
                            <w:delText>”</w:delText>
                          </w:r>
                          <w:r w:rsidRPr="00036839">
                            <w:rPr>
                              <w:rFonts w:ascii="Courier New" w:hAnsi="Courier New" w:cs="Courier New"/>
                              <w:sz w:val="18"/>
                              <w:szCs w:val="18"/>
                            </w:rPr>
                            <w:delText xml:space="preserve">/&gt; </w:delText>
                          </w:r>
                        </w:del>
                      </w:p>
                      <w:p w14:paraId="20D637BC" w14:textId="77777777" w:rsidR="00292223" w:rsidRPr="00C66DC9" w:rsidRDefault="00292223" w:rsidP="00F4437E">
                        <w:pPr>
                          <w:pStyle w:val="Default"/>
                          <w:rPr>
                            <w:del w:id="5603" w:author="pbx" w:date="2017-11-03T17:48:00Z"/>
                            <w:rFonts w:ascii="Courier New" w:hAnsi="Courier New" w:cs="Courier New"/>
                            <w:sz w:val="18"/>
                            <w:szCs w:val="18"/>
                          </w:rPr>
                        </w:pPr>
                        <w:del w:id="5604" w:author="pbx" w:date="2017-11-03T17:48:00Z">
                          <w:r>
                            <w:rPr>
                              <w:rFonts w:ascii="Courier New" w:hAnsi="Courier New" w:cs="Courier New"/>
                              <w:sz w:val="18"/>
                              <w:szCs w:val="18"/>
                            </w:rPr>
                            <w:delText xml:space="preserve">    </w:delText>
                          </w:r>
                          <w:r w:rsidRPr="00036839">
                            <w:rPr>
                              <w:rFonts w:ascii="Courier New" w:hAnsi="Courier New" w:cs="Courier New"/>
                              <w:sz w:val="18"/>
                              <w:szCs w:val="18"/>
                            </w:rPr>
                            <w:delText>&lt;value xsi:type="ST"&gt;05&lt;/value&gt;</w:delText>
                          </w:r>
                        </w:del>
                      </w:p>
                    </w:txbxContent>
                  </v:textbox>
                  <w10:anchorlock/>
                </v:shape>
              </w:pict>
            </mc:Fallback>
          </mc:AlternateContent>
        </w:r>
      </w:del>
    </w:p>
    <w:p w:rsidR="00FD7C13" w:rsidRPr="00FD7C13" w:rsidRDefault="00FD7C13" w:rsidP="00FD7C13">
      <w:pPr>
        <w:pStyle w:val="Default"/>
        <w:ind w:left="720"/>
        <w:rPr>
          <w:del w:id="4029" w:author="pbx" w:date="2017-11-03T17:48:00Z"/>
          <w:sz w:val="23"/>
          <w:szCs w:val="23"/>
        </w:rPr>
      </w:pPr>
    </w:p>
    <w:p w:rsidR="00001F87" w:rsidRDefault="00001F87" w:rsidP="00001F87">
      <w:pPr>
        <w:rPr>
          <w:ins w:id="4030" w:author="pbx" w:date="2017-11-03T17:48:00Z"/>
        </w:rPr>
      </w:pPr>
      <w:ins w:id="4031" w:author="pbx" w:date="2017-11-03T17:48:00Z">
        <w:r>
          <w:t>The example below provides an illustration for encoding imprint information:</w:t>
        </w:r>
      </w:ins>
    </w:p>
    <w:p w:rsidR="005D72A1" w:rsidRDefault="005D72A1" w:rsidP="005D72A1">
      <w:pPr>
        <w:pStyle w:val="Default"/>
        <w:rPr>
          <w:ins w:id="4032" w:author="pbx" w:date="2017-11-03T17:48:00Z"/>
          <w:rFonts w:ascii="Courier New" w:hAnsi="Courier New" w:cs="Courier New"/>
          <w:sz w:val="18"/>
          <w:szCs w:val="18"/>
        </w:rPr>
      </w:pPr>
      <w:ins w:id="4033" w:author="pbx" w:date="2017-11-03T17:48:00Z">
        <w:r w:rsidRPr="00036839">
          <w:rPr>
            <w:rFonts w:ascii="Courier New" w:hAnsi="Courier New" w:cs="Courier New"/>
            <w:sz w:val="18"/>
            <w:szCs w:val="18"/>
          </w:rPr>
          <w:t xml:space="preserve">&lt;subjectOf&gt; </w:t>
        </w:r>
      </w:ins>
    </w:p>
    <w:p w:rsidR="005D72A1" w:rsidRDefault="005D72A1" w:rsidP="005D72A1">
      <w:pPr>
        <w:pStyle w:val="Default"/>
        <w:rPr>
          <w:ins w:id="4034" w:author="pbx" w:date="2017-11-03T17:48:00Z"/>
          <w:rFonts w:ascii="Courier New" w:hAnsi="Courier New" w:cs="Courier New"/>
          <w:sz w:val="18"/>
          <w:szCs w:val="18"/>
        </w:rPr>
      </w:pPr>
      <w:ins w:id="4035" w:author="pbx" w:date="2017-11-03T17:48:00Z">
        <w:r>
          <w:rPr>
            <w:rFonts w:ascii="Courier New" w:hAnsi="Courier New" w:cs="Courier New"/>
            <w:sz w:val="18"/>
            <w:szCs w:val="18"/>
          </w:rPr>
          <w:t xml:space="preserve">  </w:t>
        </w:r>
        <w:r w:rsidRPr="00036839">
          <w:rPr>
            <w:rFonts w:ascii="Courier New" w:hAnsi="Courier New" w:cs="Courier New"/>
            <w:sz w:val="18"/>
            <w:szCs w:val="18"/>
          </w:rPr>
          <w:t xml:space="preserve">&lt;characteristic&gt; </w:t>
        </w:r>
      </w:ins>
    </w:p>
    <w:p w:rsidR="005D72A1" w:rsidRDefault="005D72A1" w:rsidP="005D72A1">
      <w:pPr>
        <w:pStyle w:val="Default"/>
        <w:rPr>
          <w:ins w:id="4036" w:author="pbx" w:date="2017-11-03T17:48:00Z"/>
          <w:rFonts w:ascii="Courier New" w:hAnsi="Courier New" w:cs="Courier New"/>
          <w:sz w:val="18"/>
          <w:szCs w:val="18"/>
        </w:rPr>
      </w:pPr>
      <w:ins w:id="4037" w:author="pbx" w:date="2017-11-03T17:48:00Z">
        <w:r>
          <w:rPr>
            <w:rFonts w:ascii="Courier New" w:hAnsi="Courier New" w:cs="Courier New"/>
            <w:sz w:val="18"/>
            <w:szCs w:val="18"/>
          </w:rPr>
          <w:t xml:space="preserve">    </w:t>
        </w:r>
        <w:r w:rsidRPr="00036839">
          <w:rPr>
            <w:rFonts w:ascii="Courier New" w:hAnsi="Courier New" w:cs="Courier New"/>
            <w:sz w:val="18"/>
            <w:szCs w:val="18"/>
          </w:rPr>
          <w:t>&lt;code code="</w:t>
        </w:r>
        <w:r>
          <w:rPr>
            <w:rFonts w:ascii="Courier New" w:hAnsi="Courier New" w:cs="Courier New"/>
            <w:sz w:val="18"/>
            <w:szCs w:val="18"/>
          </w:rPr>
          <w:t>12</w:t>
        </w:r>
        <w:r w:rsidRPr="00036839">
          <w:rPr>
            <w:rFonts w:ascii="Courier New" w:hAnsi="Courier New" w:cs="Courier New"/>
            <w:sz w:val="18"/>
            <w:szCs w:val="18"/>
          </w:rPr>
          <w:t>" codeSystem="</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r w:rsidRPr="00A91BAC">
          <w:rPr>
            <w:rFonts w:ascii="Courier New" w:hAnsi="Courier New" w:cs="Courier New"/>
            <w:sz w:val="18"/>
            <w:szCs w:val="18"/>
          </w:rPr>
          <w:t>displayName=”</w:t>
        </w:r>
        <w:r>
          <w:rPr>
            <w:rFonts w:ascii="Courier New" w:hAnsi="Courier New" w:cs="Courier New"/>
            <w:sz w:val="18"/>
            <w:szCs w:val="18"/>
          </w:rPr>
          <w:t>Imprint</w:t>
        </w:r>
        <w:r w:rsidRPr="00A91BAC">
          <w:rPr>
            <w:rFonts w:ascii="Courier New" w:hAnsi="Courier New" w:cs="Courier New"/>
            <w:sz w:val="18"/>
            <w:szCs w:val="18"/>
          </w:rPr>
          <w:t>”</w:t>
        </w:r>
        <w:r w:rsidRPr="00036839">
          <w:rPr>
            <w:rFonts w:ascii="Courier New" w:hAnsi="Courier New" w:cs="Courier New"/>
            <w:sz w:val="18"/>
            <w:szCs w:val="18"/>
          </w:rPr>
          <w:t xml:space="preserve">/&gt; </w:t>
        </w:r>
      </w:ins>
    </w:p>
    <w:p w:rsidR="005D72A1" w:rsidRPr="00C66DC9" w:rsidRDefault="005D72A1" w:rsidP="005D72A1">
      <w:pPr>
        <w:pStyle w:val="Default"/>
        <w:rPr>
          <w:ins w:id="4038" w:author="pbx" w:date="2017-11-03T17:48:00Z"/>
          <w:rFonts w:ascii="Courier New" w:hAnsi="Courier New" w:cs="Courier New"/>
          <w:sz w:val="18"/>
          <w:szCs w:val="18"/>
        </w:rPr>
      </w:pPr>
      <w:ins w:id="4039" w:author="pbx" w:date="2017-11-03T17:48:00Z">
        <w:r>
          <w:rPr>
            <w:rFonts w:ascii="Courier New" w:hAnsi="Courier New" w:cs="Courier New"/>
            <w:sz w:val="18"/>
            <w:szCs w:val="18"/>
          </w:rPr>
          <w:t xml:space="preserve">    </w:t>
        </w:r>
        <w:r w:rsidRPr="00036839">
          <w:rPr>
            <w:rFonts w:ascii="Courier New" w:hAnsi="Courier New" w:cs="Courier New"/>
            <w:sz w:val="18"/>
            <w:szCs w:val="18"/>
          </w:rPr>
          <w:t>&lt;value xsi:type="ST"&gt;05&lt;/value&gt;</w:t>
        </w:r>
      </w:ins>
    </w:p>
    <w:p w:rsidR="005D72A1" w:rsidRPr="00001F87" w:rsidRDefault="005D72A1" w:rsidP="00001F87">
      <w:pPr>
        <w:rPr>
          <w:ins w:id="4040" w:author="pbx" w:date="2017-11-03T17:48:00Z"/>
        </w:rPr>
      </w:pPr>
    </w:p>
    <w:p w:rsidR="00F4437E" w:rsidRDefault="00001F87" w:rsidP="00F67A67">
      <w:pPr>
        <w:pStyle w:val="Heading4"/>
      </w:pPr>
      <w:r>
        <w:lastRenderedPageBreak/>
        <w:t>Flavor</w:t>
      </w:r>
    </w:p>
    <w:p w:rsidR="00F4437E" w:rsidRDefault="00F4437E" w:rsidP="00F4437E">
      <w:pPr>
        <w:pStyle w:val="Default"/>
        <w:rPr>
          <w:del w:id="4041" w:author="pbx" w:date="2017-11-03T17:48:00Z"/>
          <w:rFonts w:ascii="Courier New" w:hAnsi="Courier New" w:cs="Courier New"/>
          <w:sz w:val="18"/>
          <w:szCs w:val="18"/>
        </w:rPr>
      </w:pPr>
      <w:del w:id="4042" w:author="pbx" w:date="2017-11-03T17:48:00Z">
        <w:r w:rsidRPr="000A6564">
          <w:rPr>
            <w:rFonts w:ascii="Courier New" w:hAnsi="Courier New" w:cs="Courier New"/>
            <w:noProof/>
            <w:sz w:val="18"/>
            <w:szCs w:val="18"/>
            <w:lang w:val="en-US"/>
          </w:rPr>
          <mc:AlternateContent>
            <mc:Choice Requires="wps">
              <w:drawing>
                <wp:inline distT="0" distB="0" distL="0" distR="0" wp14:anchorId="79624DEA" wp14:editId="4B540A96">
                  <wp:extent cx="5876014" cy="1043353"/>
                  <wp:effectExtent l="57150" t="0" r="67945" b="137795"/>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043353"/>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del w:id="4043" w:author="pbx" w:date="2017-11-03T17:48:00Z"/>
                                  <w:rFonts w:ascii="Courier New" w:hAnsi="Courier New" w:cs="Courier New"/>
                                  <w:sz w:val="18"/>
                                  <w:szCs w:val="18"/>
                                </w:rPr>
                              </w:pPr>
                              <w:del w:id="4044" w:author="pbx" w:date="2017-11-03T17:48:00Z">
                                <w:r w:rsidRPr="00036839">
                                  <w:rPr>
                                    <w:rFonts w:ascii="Courier New" w:hAnsi="Courier New" w:cs="Courier New"/>
                                    <w:sz w:val="18"/>
                                    <w:szCs w:val="18"/>
                                  </w:rPr>
                                  <w:delText xml:space="preserve">&lt;subjectOf&gt; </w:delText>
                                </w:r>
                              </w:del>
                            </w:p>
                            <w:p w:rsidR="00292223" w:rsidRDefault="00292223" w:rsidP="00F4437E">
                              <w:pPr>
                                <w:pStyle w:val="Default"/>
                                <w:rPr>
                                  <w:del w:id="4045" w:author="pbx" w:date="2017-11-03T17:48:00Z"/>
                                  <w:rFonts w:ascii="Courier New" w:hAnsi="Courier New" w:cs="Courier New"/>
                                  <w:sz w:val="18"/>
                                  <w:szCs w:val="18"/>
                                </w:rPr>
                              </w:pPr>
                              <w:del w:id="4046" w:author="pbx" w:date="2017-11-03T17:48:00Z">
                                <w:r>
                                  <w:rPr>
                                    <w:rFonts w:ascii="Courier New" w:hAnsi="Courier New" w:cs="Courier New"/>
                                    <w:sz w:val="18"/>
                                    <w:szCs w:val="18"/>
                                  </w:rPr>
                                  <w:delText xml:space="preserve">  </w:delText>
                                </w:r>
                                <w:r w:rsidRPr="00036839">
                                  <w:rPr>
                                    <w:rFonts w:ascii="Courier New" w:hAnsi="Courier New" w:cs="Courier New"/>
                                    <w:sz w:val="18"/>
                                    <w:szCs w:val="18"/>
                                  </w:rPr>
                                  <w:delText xml:space="preserve">&lt;characteristic&gt; </w:delText>
                                </w:r>
                              </w:del>
                            </w:p>
                            <w:p w:rsidR="00292223" w:rsidRDefault="00292223" w:rsidP="00FD7C13">
                              <w:pPr>
                                <w:pStyle w:val="Default"/>
                                <w:ind w:left="432"/>
                                <w:rPr>
                                  <w:del w:id="4047" w:author="pbx" w:date="2017-11-03T17:48:00Z"/>
                                  <w:rFonts w:ascii="Courier New" w:hAnsi="Courier New" w:cs="Courier New"/>
                                  <w:sz w:val="18"/>
                                  <w:szCs w:val="18"/>
                                </w:rPr>
                              </w:pPr>
                              <w:del w:id="4048" w:author="pbx" w:date="2017-11-03T17:48:00Z">
                                <w:r w:rsidRPr="00036839">
                                  <w:rPr>
                                    <w:rFonts w:ascii="Courier New" w:hAnsi="Courier New" w:cs="Courier New"/>
                                    <w:sz w:val="18"/>
                                    <w:szCs w:val="18"/>
                                  </w:rPr>
                                  <w:delText>&lt;code code="</w:delText>
                                </w:r>
                                <w:r>
                                  <w:rPr>
                                    <w:rFonts w:ascii="Courier New" w:hAnsi="Courier New" w:cs="Courier New"/>
                                    <w:sz w:val="18"/>
                                    <w:szCs w:val="18"/>
                                  </w:rPr>
                                  <w:delText>4</w:delText>
                                </w:r>
                                <w:r w:rsidRPr="00036839">
                                  <w:rPr>
                                    <w:rFonts w:ascii="Courier New" w:hAnsi="Courier New" w:cs="Courier New"/>
                                    <w:sz w:val="18"/>
                                    <w:szCs w:val="18"/>
                                  </w:rPr>
                                  <w:delText>" codeSystem="</w:delText>
                                </w:r>
                                <w:r>
                                  <w:rPr>
                                    <w:rFonts w:ascii="Courier New" w:hAnsi="Courier New" w:cs="Courier New"/>
                                    <w:sz w:val="18"/>
                                    <w:szCs w:val="18"/>
                                  </w:rPr>
                                  <w:delText>2.16.840.1.113883.2.20.6.23</w:delText>
                                </w:r>
                                <w:r w:rsidRPr="00036839">
                                  <w:rPr>
                                    <w:rFonts w:ascii="Courier New" w:hAnsi="Courier New" w:cs="Courier New"/>
                                    <w:sz w:val="18"/>
                                    <w:szCs w:val="18"/>
                                  </w:rPr>
                                  <w:delText>"</w:delText>
                                </w:r>
                                <w:r>
                                  <w:rPr>
                                    <w:rFonts w:ascii="Courier New" w:hAnsi="Courier New" w:cs="Courier New"/>
                                    <w:sz w:val="18"/>
                                    <w:szCs w:val="18"/>
                                  </w:rPr>
                                  <w:delText xml:space="preserve"> displayName=”Flavor”</w:delText>
                                </w:r>
                                <w:r w:rsidRPr="00036839">
                                  <w:rPr>
                                    <w:rFonts w:ascii="Courier New" w:hAnsi="Courier New" w:cs="Courier New"/>
                                    <w:sz w:val="18"/>
                                    <w:szCs w:val="18"/>
                                  </w:rPr>
                                  <w:delText xml:space="preserve">/&gt; </w:delText>
                                </w:r>
                              </w:del>
                            </w:p>
                            <w:p w:rsidR="00292223" w:rsidRDefault="00292223" w:rsidP="00F4437E">
                              <w:pPr>
                                <w:pStyle w:val="Default"/>
                                <w:ind w:left="432"/>
                                <w:rPr>
                                  <w:del w:id="4049" w:author="pbx" w:date="2017-11-03T17:48:00Z"/>
                                  <w:rFonts w:ascii="Courier New" w:hAnsi="Courier New" w:cs="Courier New"/>
                                  <w:sz w:val="18"/>
                                  <w:szCs w:val="18"/>
                                </w:rPr>
                              </w:pPr>
                              <w:del w:id="4050" w:author="pbx" w:date="2017-11-03T17:48:00Z">
                                <w:r w:rsidRPr="00036839">
                                  <w:rPr>
                                    <w:rFonts w:ascii="Courier New" w:hAnsi="Courier New" w:cs="Courier New"/>
                                    <w:sz w:val="18"/>
                                    <w:szCs w:val="18"/>
                                  </w:rPr>
                                  <w:delText>&lt;value code="C73391" codeSystem="</w:delText>
                                </w:r>
                                <w:r>
                                  <w:rPr>
                                    <w:rFonts w:ascii="Courier New" w:hAnsi="Courier New" w:cs="Courier New"/>
                                    <w:sz w:val="18"/>
                                    <w:szCs w:val="18"/>
                                  </w:rPr>
                                  <w:delText>2.16.840.1.113883.2.20.6.26</w:delText>
                                </w:r>
                                <w:r w:rsidRPr="00036839">
                                  <w:rPr>
                                    <w:rFonts w:ascii="Courier New" w:hAnsi="Courier New" w:cs="Courier New"/>
                                    <w:sz w:val="18"/>
                                    <w:szCs w:val="18"/>
                                  </w:rPr>
                                  <w:delText xml:space="preserve">" displayName="grape" xsi:type="CE"&gt; </w:delText>
                                </w:r>
                              </w:del>
                            </w:p>
                            <w:p w:rsidR="00292223" w:rsidRPr="00C66DC9" w:rsidRDefault="00292223" w:rsidP="00F4437E">
                              <w:pPr>
                                <w:pStyle w:val="Default"/>
                                <w:rPr>
                                  <w:del w:id="4051" w:author="pbx" w:date="2017-11-03T17:48:00Z"/>
                                  <w:rFonts w:ascii="Courier New" w:hAnsi="Courier New" w:cs="Courier New"/>
                                  <w:sz w:val="18"/>
                                  <w:szCs w:val="18"/>
                                </w:rPr>
                              </w:pPr>
                              <w:del w:id="4052" w:author="pbx" w:date="2017-11-03T17:48:00Z">
                                <w:r>
                                  <w:rPr>
                                    <w:rFonts w:ascii="Courier New" w:hAnsi="Courier New" w:cs="Courier New"/>
                                    <w:sz w:val="18"/>
                                    <w:szCs w:val="18"/>
                                  </w:rPr>
                                  <w:delText xml:space="preserve">      </w:delText>
                                </w:r>
                                <w:r w:rsidRPr="00036839">
                                  <w:rPr>
                                    <w:rFonts w:ascii="Courier New" w:hAnsi="Courier New" w:cs="Courier New"/>
                                    <w:sz w:val="18"/>
                                    <w:szCs w:val="18"/>
                                  </w:rPr>
                                  <w:delText>&lt;originalText&gt;wild grape&lt;/originalText&gt;</w:delText>
                                </w:r>
                              </w:del>
                            </w:p>
                          </w:txbxContent>
                        </wps:txbx>
                        <wps:bodyPr rot="0" vert="horz" wrap="square" lIns="91440" tIns="45720" rIns="91440" bIns="45720" anchor="t" anchorCtr="0">
                          <a:noAutofit/>
                        </wps:bodyPr>
                      </wps:wsp>
                    </a:graphicData>
                  </a:graphic>
                </wp:inline>
              </w:drawing>
            </mc:Choice>
            <mc:Fallback>
              <w:pict>
                <v:shape id="_x0000_s1111" type="#_x0000_t202" style="width:462.7pt;height: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" fillcolor="#c6d9f1 [671]">
                  <v:shadow on="t" color="#bfbfbf [2412]" offset="0,4pt"/>
                  <v:textbox>
                    <w:txbxContent>
                      <w:p w14:paraId="544C453B" w14:textId="77777777" w:rsidR="00292223" w:rsidRDefault="00292223" w:rsidP="00F4437E">
                        <w:pPr>
                          <w:pStyle w:val="Default"/>
                          <w:rPr>
                            <w:del w:id="5629" w:author="pbx" w:date="2017-11-03T17:48:00Z"/>
                            <w:rFonts w:ascii="Courier New" w:hAnsi="Courier New" w:cs="Courier New"/>
                            <w:sz w:val="18"/>
                            <w:szCs w:val="18"/>
                          </w:rPr>
                        </w:pPr>
                        <w:del w:id="5630" w:author="pbx" w:date="2017-11-03T17:48:00Z">
                          <w:r w:rsidRPr="00036839">
                            <w:rPr>
                              <w:rFonts w:ascii="Courier New" w:hAnsi="Courier New" w:cs="Courier New"/>
                              <w:sz w:val="18"/>
                              <w:szCs w:val="18"/>
                            </w:rPr>
                            <w:delText xml:space="preserve">&lt;subjectOf&gt; </w:delText>
                          </w:r>
                        </w:del>
                      </w:p>
                      <w:p w14:paraId="0D08C473" w14:textId="77777777" w:rsidR="00292223" w:rsidRDefault="00292223" w:rsidP="00F4437E">
                        <w:pPr>
                          <w:pStyle w:val="Default"/>
                          <w:rPr>
                            <w:del w:id="5631" w:author="pbx" w:date="2017-11-03T17:48:00Z"/>
                            <w:rFonts w:ascii="Courier New" w:hAnsi="Courier New" w:cs="Courier New"/>
                            <w:sz w:val="18"/>
                            <w:szCs w:val="18"/>
                          </w:rPr>
                        </w:pPr>
                        <w:del w:id="5632" w:author="pbx" w:date="2017-11-03T17:48:00Z">
                          <w:r>
                            <w:rPr>
                              <w:rFonts w:ascii="Courier New" w:hAnsi="Courier New" w:cs="Courier New"/>
                              <w:sz w:val="18"/>
                              <w:szCs w:val="18"/>
                            </w:rPr>
                            <w:delText xml:space="preserve">  </w:delText>
                          </w:r>
                          <w:r w:rsidRPr="00036839">
                            <w:rPr>
                              <w:rFonts w:ascii="Courier New" w:hAnsi="Courier New" w:cs="Courier New"/>
                              <w:sz w:val="18"/>
                              <w:szCs w:val="18"/>
                            </w:rPr>
                            <w:delText xml:space="preserve">&lt;characteristic&gt; </w:delText>
                          </w:r>
                        </w:del>
                      </w:p>
                      <w:p w14:paraId="2465255A" w14:textId="77777777" w:rsidR="00292223" w:rsidRDefault="00292223" w:rsidP="00FD7C13">
                        <w:pPr>
                          <w:pStyle w:val="Default"/>
                          <w:ind w:left="432"/>
                          <w:rPr>
                            <w:del w:id="5633" w:author="pbx" w:date="2017-11-03T17:48:00Z"/>
                            <w:rFonts w:ascii="Courier New" w:hAnsi="Courier New" w:cs="Courier New"/>
                            <w:sz w:val="18"/>
                            <w:szCs w:val="18"/>
                          </w:rPr>
                        </w:pPr>
                        <w:del w:id="5634" w:author="pbx" w:date="2017-11-03T17:48:00Z">
                          <w:r w:rsidRPr="00036839">
                            <w:rPr>
                              <w:rFonts w:ascii="Courier New" w:hAnsi="Courier New" w:cs="Courier New"/>
                              <w:sz w:val="18"/>
                              <w:szCs w:val="18"/>
                            </w:rPr>
                            <w:delText>&lt;code code="</w:delText>
                          </w:r>
                          <w:r>
                            <w:rPr>
                              <w:rFonts w:ascii="Courier New" w:hAnsi="Courier New" w:cs="Courier New"/>
                              <w:sz w:val="18"/>
                              <w:szCs w:val="18"/>
                            </w:rPr>
                            <w:delText>4</w:delText>
                          </w:r>
                          <w:r w:rsidRPr="00036839">
                            <w:rPr>
                              <w:rFonts w:ascii="Courier New" w:hAnsi="Courier New" w:cs="Courier New"/>
                              <w:sz w:val="18"/>
                              <w:szCs w:val="18"/>
                            </w:rPr>
                            <w:delText>" codeSystem="</w:delText>
                          </w:r>
                          <w:r>
                            <w:rPr>
                              <w:rFonts w:ascii="Courier New" w:hAnsi="Courier New" w:cs="Courier New"/>
                              <w:sz w:val="18"/>
                              <w:szCs w:val="18"/>
                            </w:rPr>
                            <w:delText>2.16.840.1.113883.2.20.6.23</w:delText>
                          </w:r>
                          <w:r w:rsidRPr="00036839">
                            <w:rPr>
                              <w:rFonts w:ascii="Courier New" w:hAnsi="Courier New" w:cs="Courier New"/>
                              <w:sz w:val="18"/>
                              <w:szCs w:val="18"/>
                            </w:rPr>
                            <w:delText>"</w:delText>
                          </w:r>
                          <w:r>
                            <w:rPr>
                              <w:rFonts w:ascii="Courier New" w:hAnsi="Courier New" w:cs="Courier New"/>
                              <w:sz w:val="18"/>
                              <w:szCs w:val="18"/>
                            </w:rPr>
                            <w:delText xml:space="preserve"> displayName=”Flavor”</w:delText>
                          </w:r>
                          <w:r w:rsidRPr="00036839">
                            <w:rPr>
                              <w:rFonts w:ascii="Courier New" w:hAnsi="Courier New" w:cs="Courier New"/>
                              <w:sz w:val="18"/>
                              <w:szCs w:val="18"/>
                            </w:rPr>
                            <w:delText xml:space="preserve">/&gt; </w:delText>
                          </w:r>
                        </w:del>
                      </w:p>
                      <w:p w14:paraId="5756C2AA" w14:textId="77777777" w:rsidR="00292223" w:rsidRDefault="00292223" w:rsidP="00F4437E">
                        <w:pPr>
                          <w:pStyle w:val="Default"/>
                          <w:ind w:left="432"/>
                          <w:rPr>
                            <w:del w:id="5635" w:author="pbx" w:date="2017-11-03T17:48:00Z"/>
                            <w:rFonts w:ascii="Courier New" w:hAnsi="Courier New" w:cs="Courier New"/>
                            <w:sz w:val="18"/>
                            <w:szCs w:val="18"/>
                          </w:rPr>
                        </w:pPr>
                        <w:del w:id="5636" w:author="pbx" w:date="2017-11-03T17:48:00Z">
                          <w:r w:rsidRPr="00036839">
                            <w:rPr>
                              <w:rFonts w:ascii="Courier New" w:hAnsi="Courier New" w:cs="Courier New"/>
                              <w:sz w:val="18"/>
                              <w:szCs w:val="18"/>
                            </w:rPr>
                            <w:delText>&lt;value code="C73391" codeSystem="</w:delText>
                          </w:r>
                          <w:r>
                            <w:rPr>
                              <w:rFonts w:ascii="Courier New" w:hAnsi="Courier New" w:cs="Courier New"/>
                              <w:sz w:val="18"/>
                              <w:szCs w:val="18"/>
                            </w:rPr>
                            <w:delText>2.16.840.1.113883.2.20.6.26</w:delText>
                          </w:r>
                          <w:r w:rsidRPr="00036839">
                            <w:rPr>
                              <w:rFonts w:ascii="Courier New" w:hAnsi="Courier New" w:cs="Courier New"/>
                              <w:sz w:val="18"/>
                              <w:szCs w:val="18"/>
                            </w:rPr>
                            <w:delText xml:space="preserve">" displayName="grape" xsi:type="CE"&gt; </w:delText>
                          </w:r>
                        </w:del>
                      </w:p>
                      <w:p w14:paraId="3676CCD9" w14:textId="77777777" w:rsidR="00292223" w:rsidRPr="00C66DC9" w:rsidRDefault="00292223" w:rsidP="00F4437E">
                        <w:pPr>
                          <w:pStyle w:val="Default"/>
                          <w:rPr>
                            <w:del w:id="5637" w:author="pbx" w:date="2017-11-03T17:48:00Z"/>
                            <w:rFonts w:ascii="Courier New" w:hAnsi="Courier New" w:cs="Courier New"/>
                            <w:sz w:val="18"/>
                            <w:szCs w:val="18"/>
                          </w:rPr>
                        </w:pPr>
                        <w:del w:id="5638" w:author="pbx" w:date="2017-11-03T17:48:00Z">
                          <w:r>
                            <w:rPr>
                              <w:rFonts w:ascii="Courier New" w:hAnsi="Courier New" w:cs="Courier New"/>
                              <w:sz w:val="18"/>
                              <w:szCs w:val="18"/>
                            </w:rPr>
                            <w:delText xml:space="preserve">      </w:delText>
                          </w:r>
                          <w:r w:rsidRPr="00036839">
                            <w:rPr>
                              <w:rFonts w:ascii="Courier New" w:hAnsi="Courier New" w:cs="Courier New"/>
                              <w:sz w:val="18"/>
                              <w:szCs w:val="18"/>
                            </w:rPr>
                            <w:delText>&lt;originalText&gt;wild grape&lt;/originalText&gt;</w:delText>
                          </w:r>
                        </w:del>
                      </w:p>
                    </w:txbxContent>
                  </v:textbox>
                  <w10:anchorlock/>
                </v:shape>
              </w:pict>
            </mc:Fallback>
          </mc:AlternateContent>
        </w:r>
      </w:del>
    </w:p>
    <w:p w:rsidR="00F4437E" w:rsidRDefault="00F4437E" w:rsidP="00F4437E">
      <w:pPr>
        <w:pStyle w:val="Default"/>
        <w:rPr>
          <w:del w:id="4053" w:author="pbx" w:date="2017-11-03T17:48:00Z"/>
          <w:rFonts w:eastAsia="Arial Unicode MS"/>
          <w:b/>
          <w:bCs/>
          <w:sz w:val="26"/>
          <w:szCs w:val="26"/>
        </w:rPr>
      </w:pPr>
    </w:p>
    <w:p w:rsidR="00001F87" w:rsidRDefault="00001F87" w:rsidP="00001F87">
      <w:pPr>
        <w:rPr>
          <w:ins w:id="4054" w:author="pbx" w:date="2017-11-03T17:48:00Z"/>
        </w:rPr>
      </w:pPr>
      <w:ins w:id="4055" w:author="pbx" w:date="2017-11-03T17:48:00Z">
        <w:r>
          <w:t>The example below provides an illustration for encoding flavour information:</w:t>
        </w:r>
      </w:ins>
    </w:p>
    <w:p w:rsidR="005D72A1" w:rsidRDefault="005D72A1" w:rsidP="005D72A1">
      <w:pPr>
        <w:pStyle w:val="Default"/>
        <w:rPr>
          <w:ins w:id="4056" w:author="pbx" w:date="2017-11-03T17:48:00Z"/>
          <w:rFonts w:ascii="Courier New" w:hAnsi="Courier New" w:cs="Courier New"/>
          <w:sz w:val="18"/>
          <w:szCs w:val="18"/>
        </w:rPr>
      </w:pPr>
      <w:ins w:id="4057" w:author="pbx" w:date="2017-11-03T17:48:00Z">
        <w:r w:rsidRPr="00036839">
          <w:rPr>
            <w:rFonts w:ascii="Courier New" w:hAnsi="Courier New" w:cs="Courier New"/>
            <w:sz w:val="18"/>
            <w:szCs w:val="18"/>
          </w:rPr>
          <w:t xml:space="preserve">&lt;subjectOf&gt; </w:t>
        </w:r>
      </w:ins>
    </w:p>
    <w:p w:rsidR="005D72A1" w:rsidRDefault="005D72A1" w:rsidP="005D72A1">
      <w:pPr>
        <w:pStyle w:val="Default"/>
        <w:ind w:left="288"/>
        <w:rPr>
          <w:ins w:id="4058" w:author="pbx" w:date="2017-11-03T17:48:00Z"/>
          <w:rFonts w:ascii="Courier New" w:hAnsi="Courier New" w:cs="Courier New"/>
          <w:sz w:val="18"/>
          <w:szCs w:val="18"/>
        </w:rPr>
      </w:pPr>
      <w:ins w:id="4059" w:author="pbx" w:date="2017-11-03T17:48:00Z">
        <w:r w:rsidRPr="00036839">
          <w:rPr>
            <w:rFonts w:ascii="Courier New" w:hAnsi="Courier New" w:cs="Courier New"/>
            <w:sz w:val="18"/>
            <w:szCs w:val="18"/>
          </w:rPr>
          <w:t xml:space="preserve">&lt;characteristic&gt; </w:t>
        </w:r>
      </w:ins>
    </w:p>
    <w:p w:rsidR="005D72A1" w:rsidRDefault="005D72A1" w:rsidP="005D72A1">
      <w:pPr>
        <w:pStyle w:val="Default"/>
        <w:ind w:left="576"/>
        <w:rPr>
          <w:ins w:id="4060" w:author="pbx" w:date="2017-11-03T17:48:00Z"/>
          <w:rFonts w:ascii="Courier New" w:hAnsi="Courier New" w:cs="Courier New"/>
          <w:sz w:val="18"/>
          <w:szCs w:val="18"/>
        </w:rPr>
      </w:pPr>
      <w:ins w:id="4061" w:author="pbx" w:date="2017-11-03T17:48:00Z">
        <w:r w:rsidRPr="00036839">
          <w:rPr>
            <w:rFonts w:ascii="Courier New" w:hAnsi="Courier New" w:cs="Courier New"/>
            <w:sz w:val="18"/>
            <w:szCs w:val="18"/>
          </w:rPr>
          <w:t>&lt;code code="</w:t>
        </w:r>
        <w:r>
          <w:rPr>
            <w:rFonts w:ascii="Courier New" w:hAnsi="Courier New" w:cs="Courier New"/>
            <w:sz w:val="18"/>
            <w:szCs w:val="18"/>
          </w:rPr>
          <w:t>4</w:t>
        </w:r>
        <w:r w:rsidRPr="00036839">
          <w:rPr>
            <w:rFonts w:ascii="Courier New" w:hAnsi="Courier New" w:cs="Courier New"/>
            <w:sz w:val="18"/>
            <w:szCs w:val="18"/>
          </w:rPr>
          <w:t>" codeSystem="</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displayName=”Flavor”</w:t>
        </w:r>
        <w:r w:rsidRPr="00036839">
          <w:rPr>
            <w:rFonts w:ascii="Courier New" w:hAnsi="Courier New" w:cs="Courier New"/>
            <w:sz w:val="18"/>
            <w:szCs w:val="18"/>
          </w:rPr>
          <w:t xml:space="preserve">/&gt; </w:t>
        </w:r>
      </w:ins>
    </w:p>
    <w:p w:rsidR="005D72A1" w:rsidRDefault="005D72A1" w:rsidP="005D72A1">
      <w:pPr>
        <w:pStyle w:val="Default"/>
        <w:ind w:left="576"/>
        <w:rPr>
          <w:ins w:id="4062" w:author="pbx" w:date="2017-11-03T17:48:00Z"/>
          <w:rFonts w:ascii="Courier New" w:hAnsi="Courier New" w:cs="Courier New"/>
          <w:sz w:val="18"/>
          <w:szCs w:val="18"/>
        </w:rPr>
      </w:pPr>
      <w:ins w:id="4063" w:author="pbx" w:date="2017-11-03T17:48:00Z">
        <w:r w:rsidRPr="00036839">
          <w:rPr>
            <w:rFonts w:ascii="Courier New" w:hAnsi="Courier New" w:cs="Courier New"/>
            <w:sz w:val="18"/>
            <w:szCs w:val="18"/>
          </w:rPr>
          <w:t>&lt;value code="C73391" codeSystem="</w:t>
        </w:r>
        <w:r>
          <w:rPr>
            <w:rFonts w:ascii="Courier New" w:hAnsi="Courier New" w:cs="Courier New"/>
            <w:sz w:val="18"/>
            <w:szCs w:val="18"/>
          </w:rPr>
          <w:t>2.16.840.1.113883.2.20.6.26</w:t>
        </w:r>
        <w:r w:rsidRPr="00036839">
          <w:rPr>
            <w:rFonts w:ascii="Courier New" w:hAnsi="Courier New" w:cs="Courier New"/>
            <w:sz w:val="18"/>
            <w:szCs w:val="18"/>
          </w:rPr>
          <w:t xml:space="preserve">" displayName="grape" xsi:type="CE"&gt; </w:t>
        </w:r>
      </w:ins>
    </w:p>
    <w:p w:rsidR="005D72A1" w:rsidRPr="00C66DC9" w:rsidRDefault="005D72A1" w:rsidP="005D72A1">
      <w:pPr>
        <w:pStyle w:val="Default"/>
        <w:ind w:left="864"/>
        <w:rPr>
          <w:ins w:id="4064" w:author="pbx" w:date="2017-11-03T17:48:00Z"/>
          <w:rFonts w:ascii="Courier New" w:hAnsi="Courier New" w:cs="Courier New"/>
          <w:sz w:val="18"/>
          <w:szCs w:val="18"/>
        </w:rPr>
      </w:pPr>
      <w:ins w:id="4065" w:author="pbx" w:date="2017-11-03T17:48:00Z">
        <w:r w:rsidRPr="00036839">
          <w:rPr>
            <w:rFonts w:ascii="Courier New" w:hAnsi="Courier New" w:cs="Courier New"/>
            <w:sz w:val="18"/>
            <w:szCs w:val="18"/>
          </w:rPr>
          <w:t>&lt;originalText&gt;wild grape&lt;/originalText&gt;</w:t>
        </w:r>
      </w:ins>
    </w:p>
    <w:p w:rsidR="005D72A1" w:rsidRDefault="005D72A1" w:rsidP="00001F87">
      <w:pPr>
        <w:rPr>
          <w:ins w:id="4066" w:author="pbx" w:date="2017-11-03T17:48:00Z"/>
        </w:rPr>
      </w:pPr>
    </w:p>
    <w:p w:rsidR="00F4437E" w:rsidRDefault="00001F87" w:rsidP="00F67A67">
      <w:pPr>
        <w:pStyle w:val="Heading4"/>
        <w:rPr>
          <w:rFonts w:eastAsia="Arial Unicode MS"/>
        </w:rPr>
      </w:pPr>
      <w:r>
        <w:rPr>
          <w:rFonts w:eastAsia="Arial Unicode MS"/>
        </w:rPr>
        <w:t>Image</w:t>
      </w:r>
    </w:p>
    <w:p w:rsidR="00F4437E" w:rsidRDefault="00F4437E" w:rsidP="00F4437E">
      <w:pPr>
        <w:pStyle w:val="Default"/>
        <w:rPr>
          <w:del w:id="4067" w:author="pbx" w:date="2017-11-03T17:48:00Z"/>
          <w:rFonts w:ascii="Courier New" w:eastAsia="Arial Unicode MS" w:hAnsi="Courier New" w:cs="Courier New"/>
          <w:sz w:val="18"/>
          <w:szCs w:val="18"/>
        </w:rPr>
      </w:pPr>
      <w:del w:id="4068" w:author="pbx" w:date="2017-11-03T17:48:00Z">
        <w:r w:rsidRPr="000A6564">
          <w:rPr>
            <w:rFonts w:ascii="Courier New" w:hAnsi="Courier New" w:cs="Courier New"/>
            <w:noProof/>
            <w:sz w:val="18"/>
            <w:szCs w:val="18"/>
            <w:lang w:val="en-US"/>
          </w:rPr>
          <mc:AlternateContent>
            <mc:Choice Requires="wps">
              <w:drawing>
                <wp:inline distT="0" distB="0" distL="0" distR="0" wp14:anchorId="61F0DBE3" wp14:editId="70308AE6">
                  <wp:extent cx="5915771" cy="800100"/>
                  <wp:effectExtent l="57150" t="0" r="85090" b="133350"/>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8001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del w:id="4069" w:author="pbx" w:date="2017-11-03T17:48:00Z"/>
                                  <w:rFonts w:ascii="Courier New" w:hAnsi="Courier New" w:cs="Courier New"/>
                                  <w:sz w:val="18"/>
                                  <w:szCs w:val="18"/>
                                </w:rPr>
                              </w:pPr>
                              <w:del w:id="4070" w:author="pbx" w:date="2017-11-03T17:48:00Z">
                                <w:r w:rsidRPr="002319A0">
                                  <w:rPr>
                                    <w:rFonts w:ascii="Courier New" w:hAnsi="Courier New" w:cs="Courier New"/>
                                    <w:sz w:val="18"/>
                                    <w:szCs w:val="18"/>
                                  </w:rPr>
                                  <w:delText xml:space="preserve">&lt;subjectOf&gt; </w:delText>
                                </w:r>
                              </w:del>
                            </w:p>
                            <w:p w:rsidR="00292223" w:rsidRDefault="00292223" w:rsidP="00F4437E">
                              <w:pPr>
                                <w:pStyle w:val="Default"/>
                                <w:rPr>
                                  <w:del w:id="4071" w:author="pbx" w:date="2017-11-03T17:48:00Z"/>
                                  <w:rFonts w:ascii="Courier New" w:hAnsi="Courier New" w:cs="Courier New"/>
                                  <w:sz w:val="18"/>
                                  <w:szCs w:val="18"/>
                                </w:rPr>
                              </w:pPr>
                              <w:del w:id="4072" w:author="pbx" w:date="2017-11-03T17:48:00Z">
                                <w:r>
                                  <w:rPr>
                                    <w:rFonts w:ascii="Courier New" w:hAnsi="Courier New" w:cs="Courier New"/>
                                    <w:sz w:val="18"/>
                                    <w:szCs w:val="18"/>
                                  </w:rPr>
                                  <w:delText xml:space="preserve">  </w:delText>
                                </w:r>
                                <w:r w:rsidRPr="002319A0">
                                  <w:rPr>
                                    <w:rFonts w:ascii="Courier New" w:hAnsi="Courier New" w:cs="Courier New"/>
                                    <w:sz w:val="18"/>
                                    <w:szCs w:val="18"/>
                                  </w:rPr>
                                  <w:delText xml:space="preserve">&lt;characteristic&gt; </w:delText>
                                </w:r>
                              </w:del>
                            </w:p>
                            <w:p w:rsidR="00292223" w:rsidRDefault="00292223" w:rsidP="00F4437E">
                              <w:pPr>
                                <w:pStyle w:val="Default"/>
                                <w:rPr>
                                  <w:del w:id="4073" w:author="pbx" w:date="2017-11-03T17:48:00Z"/>
                                  <w:rFonts w:ascii="Courier New" w:hAnsi="Courier New" w:cs="Courier New"/>
                                  <w:sz w:val="18"/>
                                  <w:szCs w:val="18"/>
                                </w:rPr>
                              </w:pPr>
                              <w:del w:id="4074" w:author="pbx" w:date="2017-11-03T17:48:00Z">
                                <w:r>
                                  <w:rPr>
                                    <w:rFonts w:ascii="Courier New" w:hAnsi="Courier New" w:cs="Courier New"/>
                                    <w:sz w:val="18"/>
                                    <w:szCs w:val="18"/>
                                  </w:rPr>
                                  <w:delText xml:space="preserve">    </w:delText>
                                </w:r>
                                <w:r w:rsidRPr="002319A0">
                                  <w:rPr>
                                    <w:rFonts w:ascii="Courier New" w:hAnsi="Courier New" w:cs="Courier New"/>
                                    <w:sz w:val="18"/>
                                    <w:szCs w:val="18"/>
                                  </w:rPr>
                                  <w:delText>&lt;code code="</w:delText>
                                </w:r>
                                <w:r>
                                  <w:rPr>
                                    <w:rFonts w:ascii="Courier New" w:hAnsi="Courier New" w:cs="Courier New"/>
                                    <w:sz w:val="18"/>
                                    <w:szCs w:val="18"/>
                                  </w:rPr>
                                  <w:delText>2</w:delText>
                                </w:r>
                                <w:r w:rsidRPr="002319A0">
                                  <w:rPr>
                                    <w:rFonts w:ascii="Courier New" w:hAnsi="Courier New" w:cs="Courier New"/>
                                    <w:sz w:val="18"/>
                                    <w:szCs w:val="18"/>
                                  </w:rPr>
                                  <w:delText>" codeSystem="</w:delText>
                                </w:r>
                                <w:r>
                                  <w:rPr>
                                    <w:rFonts w:ascii="Courier New" w:hAnsi="Courier New" w:cs="Courier New"/>
                                    <w:sz w:val="18"/>
                                    <w:szCs w:val="18"/>
                                  </w:rPr>
                                  <w:delText>2.16.840.1.113883.2.20.6.23</w:delText>
                                </w:r>
                                <w:r w:rsidRPr="002319A0">
                                  <w:rPr>
                                    <w:rFonts w:ascii="Courier New" w:hAnsi="Courier New" w:cs="Courier New"/>
                                    <w:sz w:val="18"/>
                                    <w:szCs w:val="18"/>
                                  </w:rPr>
                                  <w:delText>"</w:delText>
                                </w:r>
                                <w:r>
                                  <w:rPr>
                                    <w:rFonts w:ascii="Courier New" w:hAnsi="Courier New" w:cs="Courier New"/>
                                    <w:sz w:val="18"/>
                                    <w:szCs w:val="18"/>
                                  </w:rPr>
                                  <w:delText xml:space="preserve"> displayName=”Image”</w:delText>
                                </w:r>
                                <w:r w:rsidRPr="002319A0">
                                  <w:rPr>
                                    <w:rFonts w:ascii="Courier New" w:hAnsi="Courier New" w:cs="Courier New"/>
                                    <w:sz w:val="18"/>
                                    <w:szCs w:val="18"/>
                                  </w:rPr>
                                  <w:delText xml:space="preserve">/&gt; </w:delText>
                                </w:r>
                              </w:del>
                            </w:p>
                            <w:p w:rsidR="00292223" w:rsidRPr="00C66DC9" w:rsidRDefault="00292223" w:rsidP="00F4437E">
                              <w:pPr>
                                <w:pStyle w:val="Default"/>
                                <w:ind w:left="432"/>
                                <w:rPr>
                                  <w:del w:id="4075" w:author="pbx" w:date="2017-11-03T17:48:00Z"/>
                                  <w:rFonts w:ascii="Courier New" w:hAnsi="Courier New" w:cs="Courier New"/>
                                  <w:sz w:val="18"/>
                                  <w:szCs w:val="18"/>
                                </w:rPr>
                              </w:pPr>
                              <w:del w:id="4076" w:author="pbx" w:date="2017-11-03T17:48:00Z">
                                <w:r w:rsidRPr="002319A0">
                                  <w:rPr>
                                    <w:rFonts w:ascii="Courier New" w:hAnsi="Courier New" w:cs="Courier New"/>
                                    <w:sz w:val="18"/>
                                    <w:szCs w:val="18"/>
                                  </w:rPr>
                                  <w:delText>&lt;value xsi:type="ED" mediaType="image/jpeg"&gt; &lt;reference value="8837a946-1912-4c1f-8035-e313fdd11ef2.jpg"/&gt;</w:delText>
                                </w:r>
                              </w:del>
                            </w:p>
                          </w:txbxContent>
                        </wps:txbx>
                        <wps:bodyPr rot="0" vert="horz" wrap="square" lIns="91440" tIns="45720" rIns="91440" bIns="45720" anchor="t" anchorCtr="0">
                          <a:noAutofit/>
                        </wps:bodyPr>
                      </wps:wsp>
                    </a:graphicData>
                  </a:graphic>
                </wp:inline>
              </w:drawing>
            </mc:Choice>
            <mc:Fallback>
              <w:pict>
                <v:shape id="_x0000_s1112" type="#_x0000_t202" style="width:465.8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" fillcolor="#c6d9f1 [671]">
                  <v:shadow on="t" color="#bfbfbf [2412]" offset="0,4pt"/>
                  <v:textbox>
                    <w:txbxContent>
                      <w:p w14:paraId="7226EAA4" w14:textId="77777777" w:rsidR="00292223" w:rsidRDefault="00292223" w:rsidP="00F4437E">
                        <w:pPr>
                          <w:pStyle w:val="Default"/>
                          <w:rPr>
                            <w:del w:id="5663" w:author="pbx" w:date="2017-11-03T17:48:00Z"/>
                            <w:rFonts w:ascii="Courier New" w:hAnsi="Courier New" w:cs="Courier New"/>
                            <w:sz w:val="18"/>
                            <w:szCs w:val="18"/>
                          </w:rPr>
                        </w:pPr>
                        <w:del w:id="5664" w:author="pbx" w:date="2017-11-03T17:48:00Z">
                          <w:r w:rsidRPr="002319A0">
                            <w:rPr>
                              <w:rFonts w:ascii="Courier New" w:hAnsi="Courier New" w:cs="Courier New"/>
                              <w:sz w:val="18"/>
                              <w:szCs w:val="18"/>
                            </w:rPr>
                            <w:delText xml:space="preserve">&lt;subjectOf&gt; </w:delText>
                          </w:r>
                        </w:del>
                      </w:p>
                      <w:p w14:paraId="5A0480B9" w14:textId="77777777" w:rsidR="00292223" w:rsidRDefault="00292223" w:rsidP="00F4437E">
                        <w:pPr>
                          <w:pStyle w:val="Default"/>
                          <w:rPr>
                            <w:del w:id="5665" w:author="pbx" w:date="2017-11-03T17:48:00Z"/>
                            <w:rFonts w:ascii="Courier New" w:hAnsi="Courier New" w:cs="Courier New"/>
                            <w:sz w:val="18"/>
                            <w:szCs w:val="18"/>
                          </w:rPr>
                        </w:pPr>
                        <w:del w:id="5666" w:author="pbx" w:date="2017-11-03T17:48:00Z">
                          <w:r>
                            <w:rPr>
                              <w:rFonts w:ascii="Courier New" w:hAnsi="Courier New" w:cs="Courier New"/>
                              <w:sz w:val="18"/>
                              <w:szCs w:val="18"/>
                            </w:rPr>
                            <w:delText xml:space="preserve">  </w:delText>
                          </w:r>
                          <w:r w:rsidRPr="002319A0">
                            <w:rPr>
                              <w:rFonts w:ascii="Courier New" w:hAnsi="Courier New" w:cs="Courier New"/>
                              <w:sz w:val="18"/>
                              <w:szCs w:val="18"/>
                            </w:rPr>
                            <w:delText xml:space="preserve">&lt;characteristic&gt; </w:delText>
                          </w:r>
                        </w:del>
                      </w:p>
                      <w:p w14:paraId="79CB2FD1" w14:textId="77777777" w:rsidR="00292223" w:rsidRDefault="00292223" w:rsidP="00F4437E">
                        <w:pPr>
                          <w:pStyle w:val="Default"/>
                          <w:rPr>
                            <w:del w:id="5667" w:author="pbx" w:date="2017-11-03T17:48:00Z"/>
                            <w:rFonts w:ascii="Courier New" w:hAnsi="Courier New" w:cs="Courier New"/>
                            <w:sz w:val="18"/>
                            <w:szCs w:val="18"/>
                          </w:rPr>
                        </w:pPr>
                        <w:del w:id="5668" w:author="pbx" w:date="2017-11-03T17:48:00Z">
                          <w:r>
                            <w:rPr>
                              <w:rFonts w:ascii="Courier New" w:hAnsi="Courier New" w:cs="Courier New"/>
                              <w:sz w:val="18"/>
                              <w:szCs w:val="18"/>
                            </w:rPr>
                            <w:delText xml:space="preserve">    </w:delText>
                          </w:r>
                          <w:r w:rsidRPr="002319A0">
                            <w:rPr>
                              <w:rFonts w:ascii="Courier New" w:hAnsi="Courier New" w:cs="Courier New"/>
                              <w:sz w:val="18"/>
                              <w:szCs w:val="18"/>
                            </w:rPr>
                            <w:delText>&lt;code code="</w:delText>
                          </w:r>
                          <w:r>
                            <w:rPr>
                              <w:rFonts w:ascii="Courier New" w:hAnsi="Courier New" w:cs="Courier New"/>
                              <w:sz w:val="18"/>
                              <w:szCs w:val="18"/>
                            </w:rPr>
                            <w:delText>2</w:delText>
                          </w:r>
                          <w:r w:rsidRPr="002319A0">
                            <w:rPr>
                              <w:rFonts w:ascii="Courier New" w:hAnsi="Courier New" w:cs="Courier New"/>
                              <w:sz w:val="18"/>
                              <w:szCs w:val="18"/>
                            </w:rPr>
                            <w:delText>" codeSystem="</w:delText>
                          </w:r>
                          <w:r>
                            <w:rPr>
                              <w:rFonts w:ascii="Courier New" w:hAnsi="Courier New" w:cs="Courier New"/>
                              <w:sz w:val="18"/>
                              <w:szCs w:val="18"/>
                            </w:rPr>
                            <w:delText>2.16.840.1.113883.2.20.6.23</w:delText>
                          </w:r>
                          <w:r w:rsidRPr="002319A0">
                            <w:rPr>
                              <w:rFonts w:ascii="Courier New" w:hAnsi="Courier New" w:cs="Courier New"/>
                              <w:sz w:val="18"/>
                              <w:szCs w:val="18"/>
                            </w:rPr>
                            <w:delText>"</w:delText>
                          </w:r>
                          <w:r>
                            <w:rPr>
                              <w:rFonts w:ascii="Courier New" w:hAnsi="Courier New" w:cs="Courier New"/>
                              <w:sz w:val="18"/>
                              <w:szCs w:val="18"/>
                            </w:rPr>
                            <w:delText xml:space="preserve"> displayName=”Image”</w:delText>
                          </w:r>
                          <w:r w:rsidRPr="002319A0">
                            <w:rPr>
                              <w:rFonts w:ascii="Courier New" w:hAnsi="Courier New" w:cs="Courier New"/>
                              <w:sz w:val="18"/>
                              <w:szCs w:val="18"/>
                            </w:rPr>
                            <w:delText xml:space="preserve">/&gt; </w:delText>
                          </w:r>
                        </w:del>
                      </w:p>
                      <w:p w14:paraId="02F65360" w14:textId="77777777" w:rsidR="00292223" w:rsidRPr="00C66DC9" w:rsidRDefault="00292223" w:rsidP="00F4437E">
                        <w:pPr>
                          <w:pStyle w:val="Default"/>
                          <w:ind w:left="432"/>
                          <w:rPr>
                            <w:del w:id="5669" w:author="pbx" w:date="2017-11-03T17:48:00Z"/>
                            <w:rFonts w:ascii="Courier New" w:hAnsi="Courier New" w:cs="Courier New"/>
                            <w:sz w:val="18"/>
                            <w:szCs w:val="18"/>
                          </w:rPr>
                        </w:pPr>
                        <w:del w:id="5670" w:author="pbx" w:date="2017-11-03T17:48:00Z">
                          <w:r w:rsidRPr="002319A0">
                            <w:rPr>
                              <w:rFonts w:ascii="Courier New" w:hAnsi="Courier New" w:cs="Courier New"/>
                              <w:sz w:val="18"/>
                              <w:szCs w:val="18"/>
                            </w:rPr>
                            <w:delText>&lt;value xsi:type="ED" mediaType="image/jpeg"&gt; &lt;reference value="8837a946-1912-4c1f-8035-e313fdd11ef2.jpg"/&gt;</w:delText>
                          </w:r>
                        </w:del>
                      </w:p>
                    </w:txbxContent>
                  </v:textbox>
                  <w10:anchorlock/>
                </v:shape>
              </w:pict>
            </mc:Fallback>
          </mc:AlternateContent>
        </w:r>
      </w:del>
    </w:p>
    <w:p w:rsidR="00613B4C" w:rsidRPr="00F4437E" w:rsidRDefault="00613B4C" w:rsidP="00DF0F23">
      <w:pPr>
        <w:rPr>
          <w:del w:id="4077" w:author="pbx" w:date="2017-11-03T17:48:00Z"/>
        </w:rPr>
      </w:pPr>
    </w:p>
    <w:p w:rsidR="00001F87" w:rsidRPr="00001F87" w:rsidRDefault="00001F87" w:rsidP="00001F87">
      <w:pPr>
        <w:rPr>
          <w:ins w:id="4078" w:author="pbx" w:date="2017-11-03T17:48:00Z"/>
        </w:rPr>
      </w:pPr>
      <w:ins w:id="4079" w:author="pbx" w:date="2017-11-03T17:48:00Z">
        <w:r>
          <w:t>The example below provides an illustration for encoding image information:</w:t>
        </w:r>
      </w:ins>
    </w:p>
    <w:p w:rsidR="004C2981" w:rsidRDefault="004C2981" w:rsidP="004C2981">
      <w:pPr>
        <w:pStyle w:val="Default"/>
        <w:rPr>
          <w:ins w:id="4080" w:author="pbx" w:date="2017-11-03T17:48:00Z"/>
          <w:rFonts w:ascii="Courier New" w:hAnsi="Courier New" w:cs="Courier New"/>
          <w:sz w:val="18"/>
          <w:szCs w:val="18"/>
        </w:rPr>
      </w:pPr>
      <w:ins w:id="4081" w:author="pbx" w:date="2017-11-03T17:48:00Z">
        <w:r w:rsidRPr="002319A0">
          <w:rPr>
            <w:rFonts w:ascii="Courier New" w:hAnsi="Courier New" w:cs="Courier New"/>
            <w:sz w:val="18"/>
            <w:szCs w:val="18"/>
          </w:rPr>
          <w:t xml:space="preserve">&lt;subjectOf&gt; </w:t>
        </w:r>
      </w:ins>
    </w:p>
    <w:p w:rsidR="004C2981" w:rsidRDefault="004C2981" w:rsidP="00822B95">
      <w:pPr>
        <w:pStyle w:val="Default"/>
        <w:ind w:left="288"/>
        <w:rPr>
          <w:ins w:id="4082" w:author="pbx" w:date="2017-11-03T17:48:00Z"/>
          <w:rFonts w:ascii="Courier New" w:hAnsi="Courier New" w:cs="Courier New"/>
          <w:sz w:val="18"/>
          <w:szCs w:val="18"/>
        </w:rPr>
      </w:pPr>
      <w:ins w:id="4083" w:author="pbx" w:date="2017-11-03T17:48:00Z">
        <w:r w:rsidRPr="002319A0">
          <w:rPr>
            <w:rFonts w:ascii="Courier New" w:hAnsi="Courier New" w:cs="Courier New"/>
            <w:sz w:val="18"/>
            <w:szCs w:val="18"/>
          </w:rPr>
          <w:t xml:space="preserve">&lt;characteristic&gt; </w:t>
        </w:r>
      </w:ins>
    </w:p>
    <w:p w:rsidR="004C2981" w:rsidRDefault="004C2981" w:rsidP="00822B95">
      <w:pPr>
        <w:pStyle w:val="Default"/>
        <w:ind w:left="576"/>
        <w:rPr>
          <w:ins w:id="4084" w:author="pbx" w:date="2017-11-03T17:48:00Z"/>
          <w:rFonts w:ascii="Courier New" w:hAnsi="Courier New" w:cs="Courier New"/>
          <w:sz w:val="18"/>
          <w:szCs w:val="18"/>
        </w:rPr>
      </w:pPr>
      <w:ins w:id="4085" w:author="pbx" w:date="2017-11-03T17:48:00Z">
        <w:r w:rsidRPr="002319A0">
          <w:rPr>
            <w:rFonts w:ascii="Courier New" w:hAnsi="Courier New" w:cs="Courier New"/>
            <w:sz w:val="18"/>
            <w:szCs w:val="18"/>
          </w:rPr>
          <w:t>&lt;code code="</w:t>
        </w:r>
        <w:r>
          <w:rPr>
            <w:rFonts w:ascii="Courier New" w:hAnsi="Courier New" w:cs="Courier New"/>
            <w:sz w:val="18"/>
            <w:szCs w:val="18"/>
          </w:rPr>
          <w:t>2</w:t>
        </w:r>
        <w:r w:rsidRPr="002319A0">
          <w:rPr>
            <w:rFonts w:ascii="Courier New" w:hAnsi="Courier New" w:cs="Courier New"/>
            <w:sz w:val="18"/>
            <w:szCs w:val="18"/>
          </w:rPr>
          <w:t>" codeSystem="</w:t>
        </w:r>
        <w:r>
          <w:rPr>
            <w:rFonts w:ascii="Courier New" w:hAnsi="Courier New" w:cs="Courier New"/>
            <w:sz w:val="18"/>
            <w:szCs w:val="18"/>
          </w:rPr>
          <w:t>2.16.840.1.113883.2.20.6.23</w:t>
        </w:r>
        <w:r w:rsidRPr="002319A0">
          <w:rPr>
            <w:rFonts w:ascii="Courier New" w:hAnsi="Courier New" w:cs="Courier New"/>
            <w:sz w:val="18"/>
            <w:szCs w:val="18"/>
          </w:rPr>
          <w:t>"</w:t>
        </w:r>
        <w:r w:rsidR="00302153">
          <w:rPr>
            <w:rFonts w:ascii="Courier New" w:hAnsi="Courier New" w:cs="Courier New"/>
            <w:sz w:val="18"/>
            <w:szCs w:val="18"/>
          </w:rPr>
          <w:t xml:space="preserve"> displayName=”</w:t>
        </w:r>
        <w:r>
          <w:rPr>
            <w:rFonts w:ascii="Courier New" w:hAnsi="Courier New" w:cs="Courier New"/>
            <w:sz w:val="18"/>
            <w:szCs w:val="18"/>
          </w:rPr>
          <w:t>Image”</w:t>
        </w:r>
        <w:r w:rsidRPr="002319A0">
          <w:rPr>
            <w:rFonts w:ascii="Courier New" w:hAnsi="Courier New" w:cs="Courier New"/>
            <w:sz w:val="18"/>
            <w:szCs w:val="18"/>
          </w:rPr>
          <w:t xml:space="preserve">/&gt; </w:t>
        </w:r>
      </w:ins>
    </w:p>
    <w:p w:rsidR="004C2981" w:rsidRPr="00C66DC9" w:rsidRDefault="004C2981" w:rsidP="00822B95">
      <w:pPr>
        <w:pStyle w:val="Default"/>
        <w:ind w:left="576"/>
        <w:rPr>
          <w:ins w:id="4086" w:author="pbx" w:date="2017-11-03T17:48:00Z"/>
          <w:rFonts w:ascii="Courier New" w:hAnsi="Courier New" w:cs="Courier New"/>
          <w:sz w:val="18"/>
          <w:szCs w:val="18"/>
        </w:rPr>
      </w:pPr>
      <w:ins w:id="4087" w:author="pbx" w:date="2017-11-03T17:48:00Z">
        <w:r w:rsidRPr="002319A0">
          <w:rPr>
            <w:rFonts w:ascii="Courier New" w:hAnsi="Courier New" w:cs="Courier New"/>
            <w:sz w:val="18"/>
            <w:szCs w:val="18"/>
          </w:rPr>
          <w:t>&lt;value xsi:type="ED" mediaType="image/jpeg"&gt; &lt;reference value="8837a946-1912-4c1f-8035-e313fdd11ef2.jpg"/&gt;</w:t>
        </w:r>
      </w:ins>
    </w:p>
    <w:p w:rsidR="00817008" w:rsidRDefault="00822B95" w:rsidP="00001F87">
      <w:pPr>
        <w:rPr>
          <w:ins w:id="4088" w:author="pbx" w:date="2017-11-03T17:48:00Z"/>
        </w:rPr>
      </w:pPr>
      <w:ins w:id="4089" w:author="pbx" w:date="2017-11-03T17:48:00Z">
        <w:r>
          <w:t>&lt;pbx: here</w:t>
        </w:r>
      </w:ins>
    </w:p>
    <w:p w:rsidR="00817008" w:rsidRDefault="00817008" w:rsidP="00817008">
      <w:pPr>
        <w:shd w:val="clear" w:color="auto" w:fill="FFFFFF"/>
        <w:autoSpaceDE w:val="0"/>
        <w:autoSpaceDN w:val="0"/>
        <w:adjustRightInd w:val="0"/>
        <w:contextualSpacing w:val="0"/>
        <w:rPr>
          <w:ins w:id="4090" w:author="pbx" w:date="2017-11-03T17:48:00Z"/>
          <w:color w:val="F5844C"/>
          <w:sz w:val="24"/>
          <w:szCs w:val="24"/>
          <w:highlight w:val="white"/>
          <w:lang w:val="en-US"/>
        </w:rPr>
      </w:pPr>
      <w:ins w:id="4091" w:author="pbx" w:date="2017-11-03T17:48:00Z">
        <w:r>
          <w:rPr>
            <w:color w:val="993300"/>
            <w:sz w:val="24"/>
            <w:szCs w:val="24"/>
            <w:highlight w:val="white"/>
            <w:lang w:val="en-US"/>
          </w:rPr>
          <w:t>SPLCONTAINS</w:t>
        </w:r>
        <w:r>
          <w:rPr>
            <w:color w:val="F5844C"/>
            <w:sz w:val="24"/>
            <w:szCs w:val="24"/>
            <w:highlight w:val="white"/>
            <w:lang w:val="en-US"/>
          </w:rPr>
          <w:t xml:space="preserve"> </w:t>
        </w:r>
      </w:ins>
    </w:p>
    <w:p w:rsidR="00817008" w:rsidRDefault="00817008" w:rsidP="00817008">
      <w:pPr>
        <w:shd w:val="clear" w:color="auto" w:fill="FFFFFF"/>
        <w:autoSpaceDE w:val="0"/>
        <w:autoSpaceDN w:val="0"/>
        <w:adjustRightInd w:val="0"/>
        <w:contextualSpacing w:val="0"/>
        <w:rPr>
          <w:ins w:id="4092" w:author="pbx" w:date="2017-11-03T17:48:00Z"/>
          <w:color w:val="auto"/>
          <w:sz w:val="24"/>
          <w:szCs w:val="24"/>
          <w:highlight w:val="white"/>
          <w:lang w:val="en-US"/>
        </w:rPr>
      </w:pPr>
      <w:ins w:id="4093" w:author="pbx" w:date="2017-11-03T17:48:00Z">
        <w:r>
          <w:rPr>
            <w:color w:val="993300"/>
            <w:sz w:val="24"/>
            <w:szCs w:val="24"/>
            <w:highlight w:val="white"/>
            <w:lang w:val="en-US"/>
          </w:rPr>
          <w:t>SPLCOATING</w:t>
        </w:r>
        <w:r>
          <w:rPr>
            <w:sz w:val="24"/>
            <w:szCs w:val="24"/>
            <w:highlight w:val="white"/>
            <w:lang w:val="en-US"/>
          </w:rPr>
          <w:br/>
        </w:r>
        <w:r>
          <w:rPr>
            <w:color w:val="993300"/>
            <w:sz w:val="24"/>
            <w:szCs w:val="24"/>
            <w:highlight w:val="white"/>
            <w:lang w:val="en-US"/>
          </w:rPr>
          <w:t>SPLSYMBOL</w:t>
        </w:r>
      </w:ins>
    </w:p>
    <w:p w:rsidR="00817008" w:rsidRDefault="00817008" w:rsidP="00001F87">
      <w:pPr>
        <w:rPr>
          <w:ins w:id="4094" w:author="pbx" w:date="2017-11-03T17:48:00Z"/>
        </w:rPr>
      </w:pPr>
    </w:p>
    <w:p w:rsidR="00001F87" w:rsidRPr="00001F87" w:rsidRDefault="00822B95" w:rsidP="00001F87">
      <w:pPr>
        <w:rPr>
          <w:ins w:id="4095" w:author="pbx" w:date="2017-11-03T17:48:00Z"/>
        </w:rPr>
      </w:pPr>
      <w:ins w:id="4096" w:author="pbx" w:date="2017-11-03T17:48:00Z">
        <w:r>
          <w:t>&gt;</w:t>
        </w:r>
      </w:ins>
    </w:p>
    <w:p w:rsidR="00C21D8B" w:rsidRPr="007A2C4C" w:rsidRDefault="00C21D8B" w:rsidP="00F67A67">
      <w:pPr>
        <w:pStyle w:val="Heading4"/>
      </w:pPr>
      <w:r>
        <w:t>Combination Product Type</w:t>
      </w:r>
    </w:p>
    <w:p w:rsidR="00C21D8B" w:rsidRDefault="00C21D8B" w:rsidP="0080029F">
      <w:r>
        <w:t>To mark products as combination products, the nearest combining package should bear the combinati</w:t>
      </w:r>
      <w:r w:rsidR="000B2433">
        <w:t>on product type characteristic:</w:t>
      </w:r>
    </w:p>
    <w:p w:rsidR="009A7B1E" w:rsidRDefault="009A7B1E" w:rsidP="00DF0F23">
      <w:pPr>
        <w:rPr>
          <w:del w:id="4097" w:author="pbx" w:date="2017-11-03T17:48:00Z"/>
        </w:rPr>
      </w:pPr>
      <w:del w:id="4098" w:author="pbx" w:date="2017-11-03T17:48:00Z">
        <w:r w:rsidRPr="000A6564">
          <w:rPr>
            <w:noProof/>
            <w:lang w:val="en-US"/>
          </w:rPr>
          <mc:AlternateContent>
            <mc:Choice Requires="wps">
              <w:drawing>
                <wp:inline distT="0" distB="0" distL="0" distR="0" wp14:anchorId="64C31231" wp14:editId="2A9DDE2F">
                  <wp:extent cx="5883965" cy="1709531"/>
                  <wp:effectExtent l="57150" t="0" r="78740" b="138430"/>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709531"/>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0575D8">
                              <w:pPr>
                                <w:pStyle w:val="Default"/>
                                <w:rPr>
                                  <w:del w:id="4099" w:author="pbx" w:date="2017-11-03T17:48:00Z"/>
                                  <w:rFonts w:ascii="Courier New" w:hAnsi="Courier New" w:cs="Courier New"/>
                                  <w:sz w:val="18"/>
                                  <w:szCs w:val="18"/>
                                </w:rPr>
                              </w:pPr>
                              <w:del w:id="4100" w:author="pbx" w:date="2017-11-03T17:48:00Z">
                                <w:r w:rsidRPr="000575D8">
                                  <w:rPr>
                                    <w:rFonts w:ascii="Courier New" w:hAnsi="Courier New" w:cs="Courier New"/>
                                    <w:sz w:val="18"/>
                                    <w:szCs w:val="18"/>
                                  </w:rPr>
                                  <w:delText>&lt;manufacturedProduct&gt;</w:delText>
                                </w:r>
                              </w:del>
                            </w:p>
                            <w:p w:rsidR="00292223" w:rsidRDefault="00292223" w:rsidP="000575D8">
                              <w:pPr>
                                <w:pStyle w:val="Default"/>
                                <w:rPr>
                                  <w:del w:id="4101" w:author="pbx" w:date="2017-11-03T17:48:00Z"/>
                                  <w:rFonts w:ascii="Courier New" w:hAnsi="Courier New" w:cs="Courier New"/>
                                  <w:sz w:val="18"/>
                                  <w:szCs w:val="18"/>
                                </w:rPr>
                              </w:pPr>
                              <w:del w:id="4102" w:author="pbx" w:date="2017-11-03T17:48:00Z">
                                <w:r w:rsidRPr="000575D8">
                                  <w:rPr>
                                    <w:rFonts w:ascii="Courier New" w:hAnsi="Courier New" w:cs="Courier New"/>
                                    <w:sz w:val="18"/>
                                    <w:szCs w:val="18"/>
                                  </w:rPr>
                                  <w:delText xml:space="preserve"> &lt;manufacturedProduct&gt;</w:delText>
                                </w:r>
                              </w:del>
                            </w:p>
                            <w:p w:rsidR="00292223" w:rsidRDefault="00292223" w:rsidP="000575D8">
                              <w:pPr>
                                <w:pStyle w:val="Default"/>
                                <w:ind w:firstLine="720"/>
                                <w:rPr>
                                  <w:del w:id="4103" w:author="pbx" w:date="2017-11-03T17:48:00Z"/>
                                  <w:rFonts w:ascii="Courier New" w:hAnsi="Courier New" w:cs="Courier New"/>
                                  <w:sz w:val="18"/>
                                  <w:szCs w:val="18"/>
                                </w:rPr>
                              </w:pPr>
                              <w:del w:id="4104" w:author="pbx" w:date="2017-11-03T17:48:00Z">
                                <w:r w:rsidRPr="000575D8">
                                  <w:rPr>
                                    <w:rFonts w:ascii="Courier New" w:hAnsi="Courier New" w:cs="Courier New"/>
                                    <w:sz w:val="18"/>
                                    <w:szCs w:val="18"/>
                                  </w:rPr>
                                  <w:delText xml:space="preserve"> ... </w:delText>
                                </w:r>
                              </w:del>
                            </w:p>
                            <w:p w:rsidR="00292223" w:rsidRDefault="00292223" w:rsidP="000575D8">
                              <w:pPr>
                                <w:pStyle w:val="Default"/>
                                <w:rPr>
                                  <w:del w:id="4105" w:author="pbx" w:date="2017-11-03T17:48:00Z"/>
                                  <w:rFonts w:ascii="Courier New" w:hAnsi="Courier New" w:cs="Courier New"/>
                                  <w:sz w:val="18"/>
                                  <w:szCs w:val="18"/>
                                </w:rPr>
                              </w:pPr>
                              <w:del w:id="4106" w:author="pbx" w:date="2017-11-03T17:48:00Z">
                                <w:r>
                                  <w:rPr>
                                    <w:rFonts w:ascii="Courier New" w:hAnsi="Courier New" w:cs="Courier New"/>
                                    <w:sz w:val="18"/>
                                    <w:szCs w:val="18"/>
                                  </w:rPr>
                                  <w:delText xml:space="preserve">   </w:delText>
                                </w:r>
                                <w:r w:rsidRPr="000575D8">
                                  <w:rPr>
                                    <w:rFonts w:ascii="Courier New" w:hAnsi="Courier New" w:cs="Courier New"/>
                                    <w:sz w:val="18"/>
                                    <w:szCs w:val="18"/>
                                  </w:rPr>
                                  <w:delText>&lt;asContent&gt;</w:delText>
                                </w:r>
                              </w:del>
                            </w:p>
                            <w:p w:rsidR="00292223" w:rsidRDefault="00292223" w:rsidP="000575D8">
                              <w:pPr>
                                <w:pStyle w:val="Default"/>
                                <w:ind w:firstLine="720"/>
                                <w:rPr>
                                  <w:del w:id="4107" w:author="pbx" w:date="2017-11-03T17:48:00Z"/>
                                  <w:rFonts w:ascii="Courier New" w:hAnsi="Courier New" w:cs="Courier New"/>
                                  <w:sz w:val="18"/>
                                  <w:szCs w:val="18"/>
                                </w:rPr>
                              </w:pPr>
                              <w:del w:id="4108" w:author="pbx" w:date="2017-11-03T17:48:00Z">
                                <w:r w:rsidRPr="000575D8">
                                  <w:rPr>
                                    <w:rFonts w:ascii="Courier New" w:hAnsi="Courier New" w:cs="Courier New"/>
                                    <w:sz w:val="18"/>
                                    <w:szCs w:val="18"/>
                                  </w:rPr>
                                  <w:delText xml:space="preserve"> ... </w:delText>
                                </w:r>
                              </w:del>
                            </w:p>
                            <w:p w:rsidR="00292223" w:rsidRDefault="00292223" w:rsidP="000575D8">
                              <w:pPr>
                                <w:pStyle w:val="Default"/>
                                <w:rPr>
                                  <w:del w:id="4109" w:author="pbx" w:date="2017-11-03T17:48:00Z"/>
                                  <w:rFonts w:ascii="Courier New" w:hAnsi="Courier New" w:cs="Courier New"/>
                                  <w:sz w:val="18"/>
                                  <w:szCs w:val="18"/>
                                </w:rPr>
                              </w:pPr>
                              <w:del w:id="4110" w:author="pbx" w:date="2017-11-03T17:48:00Z">
                                <w:r>
                                  <w:rPr>
                                    <w:rFonts w:ascii="Courier New" w:hAnsi="Courier New" w:cs="Courier New"/>
                                    <w:sz w:val="18"/>
                                    <w:szCs w:val="18"/>
                                  </w:rPr>
                                  <w:delText xml:space="preserve">    </w:delText>
                                </w:r>
                                <w:r w:rsidRPr="000575D8">
                                  <w:rPr>
                                    <w:rFonts w:ascii="Courier New" w:hAnsi="Courier New" w:cs="Courier New"/>
                                    <w:sz w:val="18"/>
                                    <w:szCs w:val="18"/>
                                  </w:rPr>
                                  <w:delText xml:space="preserve">&lt;subjectOf&gt; </w:delText>
                                </w:r>
                              </w:del>
                            </w:p>
                            <w:p w:rsidR="00292223" w:rsidRDefault="00292223" w:rsidP="000575D8">
                              <w:pPr>
                                <w:pStyle w:val="Default"/>
                                <w:rPr>
                                  <w:del w:id="4111" w:author="pbx" w:date="2017-11-03T17:48:00Z"/>
                                  <w:rFonts w:ascii="Courier New" w:hAnsi="Courier New" w:cs="Courier New"/>
                                  <w:sz w:val="18"/>
                                  <w:szCs w:val="18"/>
                                </w:rPr>
                              </w:pPr>
                              <w:del w:id="4112" w:author="pbx" w:date="2017-11-03T17:48:00Z">
                                <w:r>
                                  <w:rPr>
                                    <w:rFonts w:ascii="Courier New" w:hAnsi="Courier New" w:cs="Courier New"/>
                                    <w:sz w:val="18"/>
                                    <w:szCs w:val="18"/>
                                  </w:rPr>
                                  <w:delText xml:space="preserve">     </w:delText>
                                </w:r>
                                <w:r w:rsidRPr="000575D8">
                                  <w:rPr>
                                    <w:rFonts w:ascii="Courier New" w:hAnsi="Courier New" w:cs="Courier New"/>
                                    <w:sz w:val="18"/>
                                    <w:szCs w:val="18"/>
                                  </w:rPr>
                                  <w:delText>&lt;characteristic&gt;</w:delText>
                                </w:r>
                              </w:del>
                            </w:p>
                            <w:p w:rsidR="00292223" w:rsidRDefault="00292223" w:rsidP="000575D8">
                              <w:pPr>
                                <w:pStyle w:val="Default"/>
                                <w:ind w:left="720"/>
                                <w:rPr>
                                  <w:del w:id="4113" w:author="pbx" w:date="2017-11-03T17:48:00Z"/>
                                  <w:rFonts w:ascii="Courier New" w:hAnsi="Courier New" w:cs="Courier New"/>
                                  <w:sz w:val="18"/>
                                  <w:szCs w:val="18"/>
                                </w:rPr>
                              </w:pPr>
                              <w:del w:id="4114" w:author="pbx" w:date="2017-11-03T17:48:00Z">
                                <w:r w:rsidRPr="000575D8">
                                  <w:rPr>
                                    <w:rFonts w:ascii="Courier New" w:hAnsi="Courier New" w:cs="Courier New"/>
                                    <w:sz w:val="18"/>
                                    <w:szCs w:val="18"/>
                                  </w:rPr>
                                  <w:delText>&lt;code code="</w:delText>
                                </w:r>
                                <w:r>
                                  <w:rPr>
                                    <w:rFonts w:ascii="Courier New" w:hAnsi="Courier New" w:cs="Courier New"/>
                                    <w:sz w:val="18"/>
                                    <w:szCs w:val="18"/>
                                  </w:rPr>
                                  <w:delText>7</w:delText>
                                </w:r>
                                <w:r w:rsidRPr="000575D8">
                                  <w:rPr>
                                    <w:rFonts w:ascii="Courier New" w:hAnsi="Courier New" w:cs="Courier New"/>
                                    <w:sz w:val="18"/>
                                    <w:szCs w:val="18"/>
                                  </w:rPr>
                                  <w:delText>" codeSystem="</w:delText>
                                </w:r>
                                <w:r>
                                  <w:rPr>
                                    <w:rFonts w:ascii="Courier New" w:hAnsi="Courier New" w:cs="Courier New"/>
                                    <w:sz w:val="18"/>
                                    <w:szCs w:val="18"/>
                                  </w:rPr>
                                  <w:delText>2.16.840.1.113883.2.20.6.23</w:delText>
                                </w:r>
                                <w:r w:rsidRPr="000575D8">
                                  <w:rPr>
                                    <w:rFonts w:ascii="Courier New" w:hAnsi="Courier New" w:cs="Courier New"/>
                                    <w:sz w:val="18"/>
                                    <w:szCs w:val="18"/>
                                  </w:rPr>
                                  <w:delText>"</w:delText>
                                </w:r>
                                <w:r>
                                  <w:rPr>
                                    <w:rFonts w:ascii="Courier New" w:hAnsi="Courier New" w:cs="Courier New"/>
                                    <w:sz w:val="18"/>
                                    <w:szCs w:val="18"/>
                                  </w:rPr>
                                  <w:delText xml:space="preserve"> displayName=”</w:delText>
                                </w:r>
                                <w:r w:rsidRPr="00BF11CC">
                                  <w:delText xml:space="preserve"> </w:delText>
                                </w:r>
                                <w:r w:rsidRPr="00BF11CC">
                                  <w:rPr>
                                    <w:rFonts w:ascii="Courier New" w:hAnsi="Courier New" w:cs="Courier New"/>
                                    <w:sz w:val="18"/>
                                    <w:szCs w:val="18"/>
                                  </w:rPr>
                                  <w:delText>Combination Product</w:delText>
                                </w:r>
                                <w:r>
                                  <w:rPr>
                                    <w:rFonts w:ascii="Courier New" w:hAnsi="Courier New" w:cs="Courier New"/>
                                    <w:sz w:val="18"/>
                                    <w:szCs w:val="18"/>
                                  </w:rPr>
                                  <w:delText>”</w:delText>
                                </w:r>
                                <w:r w:rsidRPr="000575D8">
                                  <w:rPr>
                                    <w:rFonts w:ascii="Courier New" w:hAnsi="Courier New" w:cs="Courier New"/>
                                    <w:sz w:val="18"/>
                                    <w:szCs w:val="18"/>
                                  </w:rPr>
                                  <w:delText>/&gt;</w:delText>
                                </w:r>
                              </w:del>
                            </w:p>
                            <w:p w:rsidR="00292223" w:rsidRPr="00C66DC9" w:rsidRDefault="00292223" w:rsidP="003E300F">
                              <w:pPr>
                                <w:pStyle w:val="Default"/>
                                <w:ind w:left="720"/>
                                <w:rPr>
                                  <w:del w:id="4115" w:author="pbx" w:date="2017-11-03T17:48:00Z"/>
                                  <w:rFonts w:ascii="Courier New" w:hAnsi="Courier New" w:cs="Courier New"/>
                                  <w:sz w:val="18"/>
                                  <w:szCs w:val="18"/>
                                </w:rPr>
                              </w:pPr>
                              <w:del w:id="4116" w:author="pbx" w:date="2017-11-03T17:48:00Z">
                                <w:r w:rsidRPr="000575D8">
                                  <w:rPr>
                                    <w:rFonts w:ascii="Courier New" w:hAnsi="Courier New" w:cs="Courier New"/>
                                    <w:sz w:val="18"/>
                                    <w:szCs w:val="18"/>
                                  </w:rPr>
                                  <w:delText>&lt;value code="C102835" codeSystem="</w:delText>
                                </w:r>
                                <w:r>
                                  <w:rPr>
                                    <w:rFonts w:ascii="Courier New" w:hAnsi="Courier New" w:cs="Courier New"/>
                                    <w:sz w:val="18"/>
                                    <w:szCs w:val="18"/>
                                  </w:rPr>
                                  <w:delText>2.16.840.1.113883.2.20.6.30</w:delText>
                                </w:r>
                                <w:r w:rsidRPr="000575D8">
                                  <w:rPr>
                                    <w:rFonts w:ascii="Courier New" w:hAnsi="Courier New" w:cs="Courier New"/>
                                    <w:sz w:val="18"/>
                                    <w:szCs w:val="18"/>
                                  </w:rPr>
                                  <w:delText>" xsi:type="CV" displayName="Type 2: Prefilled Drug Delivery Device/System"&gt;</w:delText>
                                </w:r>
                              </w:del>
                            </w:p>
                          </w:txbxContent>
                        </wps:txbx>
                        <wps:bodyPr rot="0" vert="horz" wrap="square" lIns="91440" tIns="45720" rIns="91440" bIns="45720" anchor="t" anchorCtr="0">
                          <a:noAutofit/>
                        </wps:bodyPr>
                      </wps:wsp>
                    </a:graphicData>
                  </a:graphic>
                </wp:inline>
              </w:drawing>
            </mc:Choice>
            <mc:Fallback>
              <w:pict>
                <v:shape id="_x0000_s1113" type="#_x0000_t202" style="width:463.3pt;height:1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" fillcolor="#c6d9f1 [671]">
                  <v:shadow on="t" color="#bfbfbf [2412]" offset="0,4pt"/>
                  <v:textbox>
                    <w:txbxContent>
                      <w:p w14:paraId="114D87ED" w14:textId="77777777" w:rsidR="00292223" w:rsidRDefault="00292223" w:rsidP="000575D8">
                        <w:pPr>
                          <w:pStyle w:val="Default"/>
                          <w:rPr>
                            <w:del w:id="5711" w:author="pbx" w:date="2017-11-03T17:48:00Z"/>
                            <w:rFonts w:ascii="Courier New" w:hAnsi="Courier New" w:cs="Courier New"/>
                            <w:sz w:val="18"/>
                            <w:szCs w:val="18"/>
                          </w:rPr>
                        </w:pPr>
                        <w:del w:id="5712" w:author="pbx" w:date="2017-11-03T17:48:00Z">
                          <w:r w:rsidRPr="000575D8">
                            <w:rPr>
                              <w:rFonts w:ascii="Courier New" w:hAnsi="Courier New" w:cs="Courier New"/>
                              <w:sz w:val="18"/>
                              <w:szCs w:val="18"/>
                            </w:rPr>
                            <w:delText>&lt;manufacturedProduct&gt;</w:delText>
                          </w:r>
                        </w:del>
                      </w:p>
                      <w:p w14:paraId="66645800" w14:textId="77777777" w:rsidR="00292223" w:rsidRDefault="00292223" w:rsidP="000575D8">
                        <w:pPr>
                          <w:pStyle w:val="Default"/>
                          <w:rPr>
                            <w:del w:id="5713" w:author="pbx" w:date="2017-11-03T17:48:00Z"/>
                            <w:rFonts w:ascii="Courier New" w:hAnsi="Courier New" w:cs="Courier New"/>
                            <w:sz w:val="18"/>
                            <w:szCs w:val="18"/>
                          </w:rPr>
                        </w:pPr>
                        <w:del w:id="5714" w:author="pbx" w:date="2017-11-03T17:48:00Z">
                          <w:r w:rsidRPr="000575D8">
                            <w:rPr>
                              <w:rFonts w:ascii="Courier New" w:hAnsi="Courier New" w:cs="Courier New"/>
                              <w:sz w:val="18"/>
                              <w:szCs w:val="18"/>
                            </w:rPr>
                            <w:delText xml:space="preserve"> &lt;manufacturedProduct&gt;</w:delText>
                          </w:r>
                        </w:del>
                      </w:p>
                      <w:p w14:paraId="3290EE17" w14:textId="77777777" w:rsidR="00292223" w:rsidRDefault="00292223" w:rsidP="000575D8">
                        <w:pPr>
                          <w:pStyle w:val="Default"/>
                          <w:ind w:firstLine="720"/>
                          <w:rPr>
                            <w:del w:id="5715" w:author="pbx" w:date="2017-11-03T17:48:00Z"/>
                            <w:rFonts w:ascii="Courier New" w:hAnsi="Courier New" w:cs="Courier New"/>
                            <w:sz w:val="18"/>
                            <w:szCs w:val="18"/>
                          </w:rPr>
                        </w:pPr>
                        <w:del w:id="5716" w:author="pbx" w:date="2017-11-03T17:48:00Z">
                          <w:r w:rsidRPr="000575D8">
                            <w:rPr>
                              <w:rFonts w:ascii="Courier New" w:hAnsi="Courier New" w:cs="Courier New"/>
                              <w:sz w:val="18"/>
                              <w:szCs w:val="18"/>
                            </w:rPr>
                            <w:delText xml:space="preserve"> ... </w:delText>
                          </w:r>
                        </w:del>
                      </w:p>
                      <w:p w14:paraId="7D0AA605" w14:textId="77777777" w:rsidR="00292223" w:rsidRDefault="00292223" w:rsidP="000575D8">
                        <w:pPr>
                          <w:pStyle w:val="Default"/>
                          <w:rPr>
                            <w:del w:id="5717" w:author="pbx" w:date="2017-11-03T17:48:00Z"/>
                            <w:rFonts w:ascii="Courier New" w:hAnsi="Courier New" w:cs="Courier New"/>
                            <w:sz w:val="18"/>
                            <w:szCs w:val="18"/>
                          </w:rPr>
                        </w:pPr>
                        <w:del w:id="5718" w:author="pbx" w:date="2017-11-03T17:48:00Z">
                          <w:r>
                            <w:rPr>
                              <w:rFonts w:ascii="Courier New" w:hAnsi="Courier New" w:cs="Courier New"/>
                              <w:sz w:val="18"/>
                              <w:szCs w:val="18"/>
                            </w:rPr>
                            <w:delText xml:space="preserve">   </w:delText>
                          </w:r>
                          <w:r w:rsidRPr="000575D8">
                            <w:rPr>
                              <w:rFonts w:ascii="Courier New" w:hAnsi="Courier New" w:cs="Courier New"/>
                              <w:sz w:val="18"/>
                              <w:szCs w:val="18"/>
                            </w:rPr>
                            <w:delText>&lt;asContent&gt;</w:delText>
                          </w:r>
                        </w:del>
                      </w:p>
                      <w:p w14:paraId="1C8FFA77" w14:textId="77777777" w:rsidR="00292223" w:rsidRDefault="00292223" w:rsidP="000575D8">
                        <w:pPr>
                          <w:pStyle w:val="Default"/>
                          <w:ind w:firstLine="720"/>
                          <w:rPr>
                            <w:del w:id="5719" w:author="pbx" w:date="2017-11-03T17:48:00Z"/>
                            <w:rFonts w:ascii="Courier New" w:hAnsi="Courier New" w:cs="Courier New"/>
                            <w:sz w:val="18"/>
                            <w:szCs w:val="18"/>
                          </w:rPr>
                        </w:pPr>
                        <w:del w:id="5720" w:author="pbx" w:date="2017-11-03T17:48:00Z">
                          <w:r w:rsidRPr="000575D8">
                            <w:rPr>
                              <w:rFonts w:ascii="Courier New" w:hAnsi="Courier New" w:cs="Courier New"/>
                              <w:sz w:val="18"/>
                              <w:szCs w:val="18"/>
                            </w:rPr>
                            <w:delText xml:space="preserve"> ... </w:delText>
                          </w:r>
                        </w:del>
                      </w:p>
                      <w:p w14:paraId="5A886964" w14:textId="77777777" w:rsidR="00292223" w:rsidRDefault="00292223" w:rsidP="000575D8">
                        <w:pPr>
                          <w:pStyle w:val="Default"/>
                          <w:rPr>
                            <w:del w:id="5721" w:author="pbx" w:date="2017-11-03T17:48:00Z"/>
                            <w:rFonts w:ascii="Courier New" w:hAnsi="Courier New" w:cs="Courier New"/>
                            <w:sz w:val="18"/>
                            <w:szCs w:val="18"/>
                          </w:rPr>
                        </w:pPr>
                        <w:del w:id="5722" w:author="pbx" w:date="2017-11-03T17:48:00Z">
                          <w:r>
                            <w:rPr>
                              <w:rFonts w:ascii="Courier New" w:hAnsi="Courier New" w:cs="Courier New"/>
                              <w:sz w:val="18"/>
                              <w:szCs w:val="18"/>
                            </w:rPr>
                            <w:delText xml:space="preserve">    </w:delText>
                          </w:r>
                          <w:r w:rsidRPr="000575D8">
                            <w:rPr>
                              <w:rFonts w:ascii="Courier New" w:hAnsi="Courier New" w:cs="Courier New"/>
                              <w:sz w:val="18"/>
                              <w:szCs w:val="18"/>
                            </w:rPr>
                            <w:delText xml:space="preserve">&lt;subjectOf&gt; </w:delText>
                          </w:r>
                        </w:del>
                      </w:p>
                      <w:p w14:paraId="3E400A14" w14:textId="77777777" w:rsidR="00292223" w:rsidRDefault="00292223" w:rsidP="000575D8">
                        <w:pPr>
                          <w:pStyle w:val="Default"/>
                          <w:rPr>
                            <w:del w:id="5723" w:author="pbx" w:date="2017-11-03T17:48:00Z"/>
                            <w:rFonts w:ascii="Courier New" w:hAnsi="Courier New" w:cs="Courier New"/>
                            <w:sz w:val="18"/>
                            <w:szCs w:val="18"/>
                          </w:rPr>
                        </w:pPr>
                        <w:del w:id="5724" w:author="pbx" w:date="2017-11-03T17:48:00Z">
                          <w:r>
                            <w:rPr>
                              <w:rFonts w:ascii="Courier New" w:hAnsi="Courier New" w:cs="Courier New"/>
                              <w:sz w:val="18"/>
                              <w:szCs w:val="18"/>
                            </w:rPr>
                            <w:delText xml:space="preserve">     </w:delText>
                          </w:r>
                          <w:r w:rsidRPr="000575D8">
                            <w:rPr>
                              <w:rFonts w:ascii="Courier New" w:hAnsi="Courier New" w:cs="Courier New"/>
                              <w:sz w:val="18"/>
                              <w:szCs w:val="18"/>
                            </w:rPr>
                            <w:delText>&lt;characteristic&gt;</w:delText>
                          </w:r>
                        </w:del>
                      </w:p>
                      <w:p w14:paraId="39CF788F" w14:textId="77777777" w:rsidR="00292223" w:rsidRDefault="00292223" w:rsidP="000575D8">
                        <w:pPr>
                          <w:pStyle w:val="Default"/>
                          <w:ind w:left="720"/>
                          <w:rPr>
                            <w:del w:id="5725" w:author="pbx" w:date="2017-11-03T17:48:00Z"/>
                            <w:rFonts w:ascii="Courier New" w:hAnsi="Courier New" w:cs="Courier New"/>
                            <w:sz w:val="18"/>
                            <w:szCs w:val="18"/>
                          </w:rPr>
                        </w:pPr>
                        <w:del w:id="5726" w:author="pbx" w:date="2017-11-03T17:48:00Z">
                          <w:r w:rsidRPr="000575D8">
                            <w:rPr>
                              <w:rFonts w:ascii="Courier New" w:hAnsi="Courier New" w:cs="Courier New"/>
                              <w:sz w:val="18"/>
                              <w:szCs w:val="18"/>
                            </w:rPr>
                            <w:delText>&lt;code code="</w:delText>
                          </w:r>
                          <w:r>
                            <w:rPr>
                              <w:rFonts w:ascii="Courier New" w:hAnsi="Courier New" w:cs="Courier New"/>
                              <w:sz w:val="18"/>
                              <w:szCs w:val="18"/>
                            </w:rPr>
                            <w:delText>7</w:delText>
                          </w:r>
                          <w:r w:rsidRPr="000575D8">
                            <w:rPr>
                              <w:rFonts w:ascii="Courier New" w:hAnsi="Courier New" w:cs="Courier New"/>
                              <w:sz w:val="18"/>
                              <w:szCs w:val="18"/>
                            </w:rPr>
                            <w:delText>" codeSystem="</w:delText>
                          </w:r>
                          <w:r>
                            <w:rPr>
                              <w:rFonts w:ascii="Courier New" w:hAnsi="Courier New" w:cs="Courier New"/>
                              <w:sz w:val="18"/>
                              <w:szCs w:val="18"/>
                            </w:rPr>
                            <w:delText>2.16.840.1.113883.2.20.6.23</w:delText>
                          </w:r>
                          <w:r w:rsidRPr="000575D8">
                            <w:rPr>
                              <w:rFonts w:ascii="Courier New" w:hAnsi="Courier New" w:cs="Courier New"/>
                              <w:sz w:val="18"/>
                              <w:szCs w:val="18"/>
                            </w:rPr>
                            <w:delText>"</w:delText>
                          </w:r>
                          <w:r>
                            <w:rPr>
                              <w:rFonts w:ascii="Courier New" w:hAnsi="Courier New" w:cs="Courier New"/>
                              <w:sz w:val="18"/>
                              <w:szCs w:val="18"/>
                            </w:rPr>
                            <w:delText xml:space="preserve"> displayName=”</w:delText>
                          </w:r>
                          <w:r w:rsidRPr="00BF11CC">
                            <w:delText xml:space="preserve"> </w:delText>
                          </w:r>
                          <w:r w:rsidRPr="00BF11CC">
                            <w:rPr>
                              <w:rFonts w:ascii="Courier New" w:hAnsi="Courier New" w:cs="Courier New"/>
                              <w:sz w:val="18"/>
                              <w:szCs w:val="18"/>
                            </w:rPr>
                            <w:delText>Combination Product</w:delText>
                          </w:r>
                          <w:r>
                            <w:rPr>
                              <w:rFonts w:ascii="Courier New" w:hAnsi="Courier New" w:cs="Courier New"/>
                              <w:sz w:val="18"/>
                              <w:szCs w:val="18"/>
                            </w:rPr>
                            <w:delText>”</w:delText>
                          </w:r>
                          <w:r w:rsidRPr="000575D8">
                            <w:rPr>
                              <w:rFonts w:ascii="Courier New" w:hAnsi="Courier New" w:cs="Courier New"/>
                              <w:sz w:val="18"/>
                              <w:szCs w:val="18"/>
                            </w:rPr>
                            <w:delText>/&gt;</w:delText>
                          </w:r>
                        </w:del>
                      </w:p>
                      <w:p w14:paraId="6750D0E0" w14:textId="77777777" w:rsidR="00292223" w:rsidRPr="00C66DC9" w:rsidRDefault="00292223" w:rsidP="003E300F">
                        <w:pPr>
                          <w:pStyle w:val="Default"/>
                          <w:ind w:left="720"/>
                          <w:rPr>
                            <w:del w:id="5727" w:author="pbx" w:date="2017-11-03T17:48:00Z"/>
                            <w:rFonts w:ascii="Courier New" w:hAnsi="Courier New" w:cs="Courier New"/>
                            <w:sz w:val="18"/>
                            <w:szCs w:val="18"/>
                          </w:rPr>
                        </w:pPr>
                        <w:del w:id="5728" w:author="pbx" w:date="2017-11-03T17:48:00Z">
                          <w:r w:rsidRPr="000575D8">
                            <w:rPr>
                              <w:rFonts w:ascii="Courier New" w:hAnsi="Courier New" w:cs="Courier New"/>
                              <w:sz w:val="18"/>
                              <w:szCs w:val="18"/>
                            </w:rPr>
                            <w:delText>&lt;value code="C102835" codeSystem="</w:delText>
                          </w:r>
                          <w:r>
                            <w:rPr>
                              <w:rFonts w:ascii="Courier New" w:hAnsi="Courier New" w:cs="Courier New"/>
                              <w:sz w:val="18"/>
                              <w:szCs w:val="18"/>
                            </w:rPr>
                            <w:delText>2.16.840.1.113883.2.20.6.30</w:delText>
                          </w:r>
                          <w:r w:rsidRPr="000575D8">
                            <w:rPr>
                              <w:rFonts w:ascii="Courier New" w:hAnsi="Courier New" w:cs="Courier New"/>
                              <w:sz w:val="18"/>
                              <w:szCs w:val="18"/>
                            </w:rPr>
                            <w:delText>" xsi:type="CV" displayName="Type 2: Prefilled Drug Delivery Device/System"&gt;</w:delText>
                          </w:r>
                        </w:del>
                      </w:p>
                    </w:txbxContent>
                  </v:textbox>
                  <w10:anchorlock/>
                </v:shape>
              </w:pict>
            </mc:Fallback>
          </mc:AlternateContent>
        </w:r>
      </w:del>
    </w:p>
    <w:p w:rsidR="00F67A67" w:rsidRDefault="00F67A67" w:rsidP="00F67A67">
      <w:pPr>
        <w:pStyle w:val="Default"/>
        <w:rPr>
          <w:ins w:id="4117" w:author="pbx" w:date="2017-11-03T17:48:00Z"/>
          <w:rFonts w:ascii="Courier New" w:hAnsi="Courier New" w:cs="Courier New"/>
          <w:sz w:val="18"/>
          <w:szCs w:val="18"/>
        </w:rPr>
      </w:pPr>
      <w:ins w:id="4118" w:author="pbx" w:date="2017-11-03T17:48:00Z">
        <w:r w:rsidRPr="000575D8">
          <w:rPr>
            <w:rFonts w:ascii="Courier New" w:hAnsi="Courier New" w:cs="Courier New"/>
            <w:sz w:val="18"/>
            <w:szCs w:val="18"/>
          </w:rPr>
          <w:t>&lt;manufacturedProduct&gt;</w:t>
        </w:r>
      </w:ins>
    </w:p>
    <w:p w:rsidR="00F67A67" w:rsidRDefault="00F67A67" w:rsidP="00F67A67">
      <w:pPr>
        <w:pStyle w:val="Default"/>
        <w:ind w:left="288"/>
        <w:rPr>
          <w:ins w:id="4119" w:author="pbx" w:date="2017-11-03T17:48:00Z"/>
          <w:rFonts w:ascii="Courier New" w:hAnsi="Courier New" w:cs="Courier New"/>
          <w:sz w:val="18"/>
          <w:szCs w:val="18"/>
        </w:rPr>
      </w:pPr>
      <w:ins w:id="4120" w:author="pbx" w:date="2017-11-03T17:48:00Z">
        <w:r w:rsidRPr="000575D8">
          <w:rPr>
            <w:rFonts w:ascii="Courier New" w:hAnsi="Courier New" w:cs="Courier New"/>
            <w:sz w:val="18"/>
            <w:szCs w:val="18"/>
          </w:rPr>
          <w:t>&lt;manufacturedProduct&gt;</w:t>
        </w:r>
      </w:ins>
    </w:p>
    <w:p w:rsidR="00F67A67" w:rsidRDefault="00F67A67" w:rsidP="00F67A67">
      <w:pPr>
        <w:pStyle w:val="Default"/>
        <w:ind w:left="864"/>
        <w:rPr>
          <w:ins w:id="4121" w:author="pbx" w:date="2017-11-03T17:48:00Z"/>
          <w:rFonts w:ascii="Courier New" w:hAnsi="Courier New" w:cs="Courier New"/>
          <w:sz w:val="18"/>
          <w:szCs w:val="18"/>
        </w:rPr>
      </w:pPr>
      <w:ins w:id="4122" w:author="pbx" w:date="2017-11-03T17:48:00Z">
        <w:r w:rsidRPr="000575D8">
          <w:rPr>
            <w:rFonts w:ascii="Courier New" w:hAnsi="Courier New" w:cs="Courier New"/>
            <w:sz w:val="18"/>
            <w:szCs w:val="18"/>
          </w:rPr>
          <w:t xml:space="preserve">... </w:t>
        </w:r>
      </w:ins>
    </w:p>
    <w:p w:rsidR="00F67A67" w:rsidRDefault="00F67A67" w:rsidP="00F67A67">
      <w:pPr>
        <w:pStyle w:val="Default"/>
        <w:ind w:left="576"/>
        <w:rPr>
          <w:ins w:id="4123" w:author="pbx" w:date="2017-11-03T17:48:00Z"/>
          <w:rFonts w:ascii="Courier New" w:hAnsi="Courier New" w:cs="Courier New"/>
          <w:sz w:val="18"/>
          <w:szCs w:val="18"/>
        </w:rPr>
      </w:pPr>
      <w:ins w:id="4124" w:author="pbx" w:date="2017-11-03T17:48:00Z">
        <w:r w:rsidRPr="000575D8">
          <w:rPr>
            <w:rFonts w:ascii="Courier New" w:hAnsi="Courier New" w:cs="Courier New"/>
            <w:sz w:val="18"/>
            <w:szCs w:val="18"/>
          </w:rPr>
          <w:t>&lt;asContent&gt;</w:t>
        </w:r>
      </w:ins>
    </w:p>
    <w:p w:rsidR="00F67A67" w:rsidRDefault="00F67A67" w:rsidP="00F67A67">
      <w:pPr>
        <w:pStyle w:val="Default"/>
        <w:ind w:left="576" w:firstLine="720"/>
        <w:rPr>
          <w:ins w:id="4125" w:author="pbx" w:date="2017-11-03T17:48:00Z"/>
          <w:rFonts w:ascii="Courier New" w:hAnsi="Courier New" w:cs="Courier New"/>
          <w:sz w:val="18"/>
          <w:szCs w:val="18"/>
        </w:rPr>
      </w:pPr>
      <w:ins w:id="4126" w:author="pbx" w:date="2017-11-03T17:48:00Z">
        <w:r w:rsidRPr="000575D8">
          <w:rPr>
            <w:rFonts w:ascii="Courier New" w:hAnsi="Courier New" w:cs="Courier New"/>
            <w:sz w:val="18"/>
            <w:szCs w:val="18"/>
          </w:rPr>
          <w:t xml:space="preserve">... </w:t>
        </w:r>
      </w:ins>
    </w:p>
    <w:p w:rsidR="00F67A67" w:rsidRDefault="00F67A67" w:rsidP="00F67A67">
      <w:pPr>
        <w:pStyle w:val="Default"/>
        <w:ind w:left="864"/>
        <w:rPr>
          <w:ins w:id="4127" w:author="pbx" w:date="2017-11-03T17:48:00Z"/>
          <w:rFonts w:ascii="Courier New" w:hAnsi="Courier New" w:cs="Courier New"/>
          <w:sz w:val="18"/>
          <w:szCs w:val="18"/>
        </w:rPr>
      </w:pPr>
      <w:ins w:id="4128" w:author="pbx" w:date="2017-11-03T17:48:00Z">
        <w:r w:rsidRPr="000575D8">
          <w:rPr>
            <w:rFonts w:ascii="Courier New" w:hAnsi="Courier New" w:cs="Courier New"/>
            <w:sz w:val="18"/>
            <w:szCs w:val="18"/>
          </w:rPr>
          <w:t xml:space="preserve">&lt;subjectOf&gt; </w:t>
        </w:r>
      </w:ins>
    </w:p>
    <w:p w:rsidR="00F67A67" w:rsidRDefault="00F67A67" w:rsidP="00F67A67">
      <w:pPr>
        <w:pStyle w:val="Default"/>
        <w:ind w:left="1152"/>
        <w:rPr>
          <w:ins w:id="4129" w:author="pbx" w:date="2017-11-03T17:48:00Z"/>
          <w:rFonts w:ascii="Courier New" w:hAnsi="Courier New" w:cs="Courier New"/>
          <w:sz w:val="18"/>
          <w:szCs w:val="18"/>
        </w:rPr>
      </w:pPr>
      <w:ins w:id="4130" w:author="pbx" w:date="2017-11-03T17:48:00Z">
        <w:r w:rsidRPr="000575D8">
          <w:rPr>
            <w:rFonts w:ascii="Courier New" w:hAnsi="Courier New" w:cs="Courier New"/>
            <w:sz w:val="18"/>
            <w:szCs w:val="18"/>
          </w:rPr>
          <w:t>&lt;characteristic&gt;</w:t>
        </w:r>
      </w:ins>
    </w:p>
    <w:p w:rsidR="00F67A67" w:rsidRDefault="00F67A67" w:rsidP="00F67A67">
      <w:pPr>
        <w:pStyle w:val="Default"/>
        <w:ind w:left="1440"/>
        <w:rPr>
          <w:ins w:id="4131" w:author="pbx" w:date="2017-11-03T17:48:00Z"/>
          <w:rFonts w:ascii="Courier New" w:hAnsi="Courier New" w:cs="Courier New"/>
          <w:sz w:val="18"/>
          <w:szCs w:val="18"/>
        </w:rPr>
      </w:pPr>
      <w:ins w:id="4132" w:author="pbx" w:date="2017-11-03T17:48:00Z">
        <w:r w:rsidRPr="000575D8">
          <w:rPr>
            <w:rFonts w:ascii="Courier New" w:hAnsi="Courier New" w:cs="Courier New"/>
            <w:sz w:val="18"/>
            <w:szCs w:val="18"/>
          </w:rPr>
          <w:t>&lt;code code="</w:t>
        </w:r>
        <w:r>
          <w:rPr>
            <w:rFonts w:ascii="Courier New" w:hAnsi="Courier New" w:cs="Courier New"/>
            <w:sz w:val="18"/>
            <w:szCs w:val="18"/>
          </w:rPr>
          <w:t>7</w:t>
        </w:r>
        <w:r w:rsidRPr="000575D8">
          <w:rPr>
            <w:rFonts w:ascii="Courier New" w:hAnsi="Courier New" w:cs="Courier New"/>
            <w:sz w:val="18"/>
            <w:szCs w:val="18"/>
          </w:rPr>
          <w:t>" codeSystem="</w:t>
        </w:r>
        <w:r>
          <w:rPr>
            <w:rFonts w:ascii="Courier New" w:hAnsi="Courier New" w:cs="Courier New"/>
            <w:sz w:val="18"/>
            <w:szCs w:val="18"/>
          </w:rPr>
          <w:t>2.16.840.1.113883.2.20.6.23</w:t>
        </w:r>
        <w:r w:rsidRPr="000575D8">
          <w:rPr>
            <w:rFonts w:ascii="Courier New" w:hAnsi="Courier New" w:cs="Courier New"/>
            <w:sz w:val="18"/>
            <w:szCs w:val="18"/>
          </w:rPr>
          <w:t>"</w:t>
        </w:r>
        <w:r>
          <w:rPr>
            <w:rFonts w:ascii="Courier New" w:hAnsi="Courier New" w:cs="Courier New"/>
            <w:sz w:val="18"/>
            <w:szCs w:val="18"/>
          </w:rPr>
          <w:t xml:space="preserve"> displayName=”</w:t>
        </w:r>
        <w:r w:rsidRPr="00BF11CC">
          <w:t xml:space="preserve"> </w:t>
        </w:r>
        <w:r w:rsidRPr="00BF11CC">
          <w:rPr>
            <w:rFonts w:ascii="Courier New" w:hAnsi="Courier New" w:cs="Courier New"/>
            <w:sz w:val="18"/>
            <w:szCs w:val="18"/>
          </w:rPr>
          <w:t>Combination Product</w:t>
        </w:r>
        <w:r>
          <w:rPr>
            <w:rFonts w:ascii="Courier New" w:hAnsi="Courier New" w:cs="Courier New"/>
            <w:sz w:val="18"/>
            <w:szCs w:val="18"/>
          </w:rPr>
          <w:t>”</w:t>
        </w:r>
        <w:r w:rsidRPr="000575D8">
          <w:rPr>
            <w:rFonts w:ascii="Courier New" w:hAnsi="Courier New" w:cs="Courier New"/>
            <w:sz w:val="18"/>
            <w:szCs w:val="18"/>
          </w:rPr>
          <w:t>/&gt;</w:t>
        </w:r>
      </w:ins>
    </w:p>
    <w:p w:rsidR="0051039F" w:rsidRDefault="00F67A67" w:rsidP="00F67A67">
      <w:pPr>
        <w:pStyle w:val="Default"/>
        <w:ind w:left="1440"/>
        <w:rPr>
          <w:ins w:id="4133" w:author="pbx" w:date="2017-11-03T17:48:00Z"/>
          <w:rFonts w:ascii="Courier New" w:hAnsi="Courier New" w:cs="Courier New"/>
          <w:sz w:val="18"/>
          <w:szCs w:val="18"/>
        </w:rPr>
      </w:pPr>
      <w:ins w:id="4134" w:author="pbx" w:date="2017-11-03T17:48:00Z">
        <w:r w:rsidRPr="000575D8">
          <w:rPr>
            <w:rFonts w:ascii="Courier New" w:hAnsi="Courier New" w:cs="Courier New"/>
            <w:sz w:val="18"/>
            <w:szCs w:val="18"/>
          </w:rPr>
          <w:t>&lt;value code="C102835" codeSystem="</w:t>
        </w:r>
        <w:r>
          <w:rPr>
            <w:rFonts w:ascii="Courier New" w:hAnsi="Courier New" w:cs="Courier New"/>
            <w:sz w:val="18"/>
            <w:szCs w:val="18"/>
          </w:rPr>
          <w:t>2.16.840.1.113883.2.20.6.30</w:t>
        </w:r>
        <w:r w:rsidRPr="000575D8">
          <w:rPr>
            <w:rFonts w:ascii="Courier New" w:hAnsi="Courier New" w:cs="Courier New"/>
            <w:sz w:val="18"/>
            <w:szCs w:val="18"/>
          </w:rPr>
          <w:t>" xsi:type="CV" displayName="Type 2: Prefilled Drug Delivery Device/System"&gt;</w:t>
        </w:r>
      </w:ins>
    </w:p>
    <w:p w:rsidR="00F67A67" w:rsidRPr="00F67A67" w:rsidRDefault="00F67A67" w:rsidP="00F67A67">
      <w:pPr>
        <w:pStyle w:val="Default"/>
        <w:ind w:left="1440"/>
        <w:rPr>
          <w:rFonts w:ascii="Courier New" w:hAnsi="Courier New" w:cs="Courier New"/>
          <w:sz w:val="18"/>
          <w:szCs w:val="18"/>
        </w:rPr>
      </w:pPr>
    </w:p>
    <w:p w:rsidR="000E1BAE" w:rsidRDefault="000E1BAE" w:rsidP="00F67A67">
      <w:pPr>
        <w:pStyle w:val="Heading4"/>
      </w:pPr>
      <w:r>
        <w:t>Production Amount</w:t>
      </w:r>
    </w:p>
    <w:p w:rsidR="000E1BAE" w:rsidRDefault="000E1BAE" w:rsidP="0080029F">
      <w:r w:rsidRPr="00326FB2">
        <w:t xml:space="preserve">The production amount for a package is specified as: </w:t>
      </w:r>
    </w:p>
    <w:p w:rsidR="000E1BAE" w:rsidRDefault="00326FB2" w:rsidP="000E1BAE">
      <w:pPr>
        <w:pStyle w:val="Default"/>
        <w:rPr>
          <w:del w:id="4135" w:author="pbx" w:date="2017-11-03T17:48:00Z"/>
          <w:sz w:val="23"/>
          <w:szCs w:val="23"/>
        </w:rPr>
      </w:pPr>
      <w:del w:id="4136" w:author="pbx" w:date="2017-11-03T17:48:00Z">
        <w:r w:rsidRPr="000A6564">
          <w:rPr>
            <w:rFonts w:ascii="Courier New" w:hAnsi="Courier New" w:cs="Courier New"/>
            <w:noProof/>
            <w:sz w:val="18"/>
            <w:szCs w:val="18"/>
            <w:lang w:val="en-US"/>
          </w:rPr>
          <mc:AlternateContent>
            <mc:Choice Requires="wps">
              <w:drawing>
                <wp:inline distT="0" distB="0" distL="0" distR="0" wp14:anchorId="35CEE3EA" wp14:editId="5D0A4D3D">
                  <wp:extent cx="6067425" cy="1473200"/>
                  <wp:effectExtent l="57150" t="0" r="85725" b="127000"/>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73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440589">
                              <w:pPr>
                                <w:pStyle w:val="Default"/>
                                <w:rPr>
                                  <w:del w:id="4137" w:author="pbx" w:date="2017-11-03T17:48:00Z"/>
                                  <w:rFonts w:ascii="Courier New" w:hAnsi="Courier New" w:cs="Courier New"/>
                                  <w:sz w:val="18"/>
                                  <w:szCs w:val="18"/>
                                </w:rPr>
                              </w:pPr>
                              <w:del w:id="4138" w:author="pbx" w:date="2017-11-03T17:48:00Z">
                                <w:r w:rsidRPr="000E1BAE">
                                  <w:rPr>
                                    <w:rFonts w:ascii="Courier New" w:hAnsi="Courier New" w:cs="Courier New"/>
                                    <w:sz w:val="18"/>
                                    <w:szCs w:val="18"/>
                                  </w:rPr>
                                  <w:delText>&lt;manufacturedProduct&gt;</w:delText>
                                </w:r>
                              </w:del>
                            </w:p>
                            <w:p w:rsidR="00292223" w:rsidRDefault="00292223" w:rsidP="00440589">
                              <w:pPr>
                                <w:pStyle w:val="Default"/>
                                <w:rPr>
                                  <w:del w:id="4139" w:author="pbx" w:date="2017-11-03T17:48:00Z"/>
                                  <w:rFonts w:ascii="Courier New" w:hAnsi="Courier New" w:cs="Courier New"/>
                                  <w:sz w:val="18"/>
                                  <w:szCs w:val="18"/>
                                </w:rPr>
                              </w:pPr>
                              <w:del w:id="4140" w:author="pbx" w:date="2017-11-03T17:48:00Z">
                                <w:r w:rsidRPr="000E1BAE">
                                  <w:rPr>
                                    <w:rFonts w:ascii="Courier New" w:hAnsi="Courier New" w:cs="Courier New"/>
                                    <w:sz w:val="18"/>
                                    <w:szCs w:val="18"/>
                                  </w:rPr>
                                  <w:delText xml:space="preserve"> </w:delText>
                                </w:r>
                                <w:r>
                                  <w:rPr>
                                    <w:rFonts w:ascii="Courier New" w:hAnsi="Courier New" w:cs="Courier New"/>
                                    <w:sz w:val="18"/>
                                    <w:szCs w:val="18"/>
                                  </w:rPr>
                                  <w:delText xml:space="preserve"> </w:delText>
                                </w:r>
                                <w:r w:rsidRPr="000E1BAE">
                                  <w:rPr>
                                    <w:rFonts w:ascii="Courier New" w:hAnsi="Courier New" w:cs="Courier New"/>
                                    <w:sz w:val="18"/>
                                    <w:szCs w:val="18"/>
                                  </w:rPr>
                                  <w:delText>&lt;manufacturedProduct&gt;</w:delText>
                                </w:r>
                              </w:del>
                            </w:p>
                            <w:p w:rsidR="00292223" w:rsidRDefault="00292223" w:rsidP="00440589">
                              <w:pPr>
                                <w:pStyle w:val="Default"/>
                                <w:ind w:firstLine="720"/>
                                <w:rPr>
                                  <w:del w:id="4141" w:author="pbx" w:date="2017-11-03T17:48:00Z"/>
                                  <w:rFonts w:ascii="Courier New" w:hAnsi="Courier New" w:cs="Courier New"/>
                                  <w:sz w:val="18"/>
                                  <w:szCs w:val="18"/>
                                </w:rPr>
                              </w:pPr>
                              <w:del w:id="4142" w:author="pbx" w:date="2017-11-03T17:48:00Z">
                                <w:r w:rsidRPr="000E1BAE">
                                  <w:rPr>
                                    <w:rFonts w:ascii="Courier New" w:hAnsi="Courier New" w:cs="Courier New"/>
                                    <w:sz w:val="18"/>
                                    <w:szCs w:val="18"/>
                                  </w:rPr>
                                  <w:delText xml:space="preserve"> ... </w:delText>
                                </w:r>
                              </w:del>
                            </w:p>
                            <w:p w:rsidR="00292223" w:rsidRDefault="00292223" w:rsidP="00440589">
                              <w:pPr>
                                <w:pStyle w:val="Default"/>
                                <w:rPr>
                                  <w:del w:id="4143" w:author="pbx" w:date="2017-11-03T17:48:00Z"/>
                                  <w:rFonts w:ascii="Courier New" w:hAnsi="Courier New" w:cs="Courier New"/>
                                  <w:sz w:val="18"/>
                                  <w:szCs w:val="18"/>
                                </w:rPr>
                              </w:pPr>
                              <w:del w:id="4144" w:author="pbx" w:date="2017-11-03T17:48:00Z">
                                <w:r>
                                  <w:rPr>
                                    <w:rFonts w:ascii="Courier New" w:hAnsi="Courier New" w:cs="Courier New"/>
                                    <w:sz w:val="18"/>
                                    <w:szCs w:val="18"/>
                                  </w:rPr>
                                  <w:delText xml:space="preserve">    </w:delText>
                                </w:r>
                                <w:r w:rsidRPr="000E1BAE">
                                  <w:rPr>
                                    <w:rFonts w:ascii="Courier New" w:hAnsi="Courier New" w:cs="Courier New"/>
                                    <w:sz w:val="18"/>
                                    <w:szCs w:val="18"/>
                                  </w:rPr>
                                  <w:delText>&lt;asContent&gt;</w:delText>
                                </w:r>
                              </w:del>
                            </w:p>
                            <w:p w:rsidR="00292223" w:rsidRDefault="00292223" w:rsidP="00440589">
                              <w:pPr>
                                <w:pStyle w:val="Default"/>
                                <w:ind w:firstLine="720"/>
                                <w:rPr>
                                  <w:del w:id="4145" w:author="pbx" w:date="2017-11-03T17:48:00Z"/>
                                  <w:rFonts w:ascii="Courier New" w:hAnsi="Courier New" w:cs="Courier New"/>
                                  <w:sz w:val="18"/>
                                  <w:szCs w:val="18"/>
                                </w:rPr>
                              </w:pPr>
                              <w:del w:id="4146" w:author="pbx" w:date="2017-11-03T17:48:00Z">
                                <w:r w:rsidRPr="000E1BAE">
                                  <w:rPr>
                                    <w:rFonts w:ascii="Courier New" w:hAnsi="Courier New" w:cs="Courier New"/>
                                    <w:sz w:val="18"/>
                                    <w:szCs w:val="18"/>
                                  </w:rPr>
                                  <w:delText xml:space="preserve"> ... </w:delText>
                                </w:r>
                              </w:del>
                            </w:p>
                            <w:p w:rsidR="00292223" w:rsidRDefault="00292223" w:rsidP="00440589">
                              <w:pPr>
                                <w:pStyle w:val="Default"/>
                                <w:rPr>
                                  <w:del w:id="4147" w:author="pbx" w:date="2017-11-03T17:48:00Z"/>
                                  <w:rFonts w:ascii="Courier New" w:hAnsi="Courier New" w:cs="Courier New"/>
                                  <w:sz w:val="18"/>
                                  <w:szCs w:val="18"/>
                                </w:rPr>
                              </w:pPr>
                              <w:del w:id="4148" w:author="pbx" w:date="2017-11-03T17:48:00Z">
                                <w:r>
                                  <w:rPr>
                                    <w:rFonts w:ascii="Courier New" w:hAnsi="Courier New" w:cs="Courier New"/>
                                    <w:sz w:val="18"/>
                                    <w:szCs w:val="18"/>
                                  </w:rPr>
                                  <w:delText xml:space="preserve">      </w:delText>
                                </w:r>
                                <w:r w:rsidRPr="000E1BAE">
                                  <w:rPr>
                                    <w:rFonts w:ascii="Courier New" w:hAnsi="Courier New" w:cs="Courier New"/>
                                    <w:sz w:val="18"/>
                                    <w:szCs w:val="18"/>
                                  </w:rPr>
                                  <w:delText>&lt;subjectOf&gt;</w:delText>
                                </w:r>
                              </w:del>
                            </w:p>
                            <w:p w:rsidR="00292223" w:rsidRDefault="00292223" w:rsidP="00440589">
                              <w:pPr>
                                <w:pStyle w:val="Default"/>
                                <w:rPr>
                                  <w:del w:id="4149" w:author="pbx" w:date="2017-11-03T17:48:00Z"/>
                                  <w:rFonts w:ascii="Courier New" w:hAnsi="Courier New" w:cs="Courier New"/>
                                  <w:sz w:val="18"/>
                                  <w:szCs w:val="18"/>
                                </w:rPr>
                              </w:pPr>
                              <w:del w:id="4150" w:author="pbx" w:date="2017-11-03T17:48:00Z">
                                <w:r>
                                  <w:rPr>
                                    <w:rFonts w:ascii="Courier New" w:hAnsi="Courier New" w:cs="Courier New"/>
                                    <w:sz w:val="18"/>
                                    <w:szCs w:val="18"/>
                                  </w:rPr>
                                  <w:delText xml:space="preserve">        </w:delText>
                                </w:r>
                                <w:r w:rsidRPr="000E1BAE">
                                  <w:rPr>
                                    <w:rFonts w:ascii="Courier New" w:hAnsi="Courier New" w:cs="Courier New"/>
                                    <w:sz w:val="18"/>
                                    <w:szCs w:val="18"/>
                                  </w:rPr>
                                  <w:delText xml:space="preserve">&lt;characteristic&gt; </w:delText>
                                </w:r>
                              </w:del>
                            </w:p>
                            <w:p w:rsidR="00292223" w:rsidRDefault="00292223" w:rsidP="00440589">
                              <w:pPr>
                                <w:pStyle w:val="Default"/>
                                <w:ind w:left="1152"/>
                                <w:rPr>
                                  <w:del w:id="4151" w:author="pbx" w:date="2017-11-03T17:48:00Z"/>
                                  <w:rFonts w:ascii="Courier New" w:hAnsi="Courier New" w:cs="Courier New"/>
                                  <w:sz w:val="18"/>
                                  <w:szCs w:val="18"/>
                                </w:rPr>
                              </w:pPr>
                              <w:del w:id="4152" w:author="pbx" w:date="2017-11-03T17:48:00Z">
                                <w:r w:rsidRPr="000E1BAE">
                                  <w:rPr>
                                    <w:rFonts w:ascii="Courier New" w:hAnsi="Courier New" w:cs="Courier New"/>
                                    <w:sz w:val="18"/>
                                    <w:szCs w:val="18"/>
                                  </w:rPr>
                                  <w:delText>&lt;code code="</w:delText>
                                </w:r>
                                <w:r>
                                  <w:rPr>
                                    <w:rFonts w:ascii="Courier New" w:hAnsi="Courier New" w:cs="Courier New"/>
                                    <w:sz w:val="18"/>
                                    <w:szCs w:val="18"/>
                                  </w:rPr>
                                  <w:delText>6</w:delText>
                                </w:r>
                                <w:r w:rsidRPr="000E1BAE">
                                  <w:rPr>
                                    <w:rFonts w:ascii="Courier New" w:hAnsi="Courier New" w:cs="Courier New"/>
                                    <w:sz w:val="18"/>
                                    <w:szCs w:val="18"/>
                                  </w:rPr>
                                  <w:delText>" codeSystem="</w:delText>
                                </w:r>
                                <w:r>
                                  <w:rPr>
                                    <w:rFonts w:ascii="Courier New" w:hAnsi="Courier New" w:cs="Courier New"/>
                                    <w:sz w:val="18"/>
                                    <w:szCs w:val="18"/>
                                  </w:rPr>
                                  <w:delText>2.16.840.1.113883.2.20.6.23</w:delText>
                                </w:r>
                                <w:r w:rsidRPr="000E1BAE">
                                  <w:rPr>
                                    <w:rFonts w:ascii="Courier New" w:hAnsi="Courier New" w:cs="Courier New"/>
                                    <w:sz w:val="18"/>
                                    <w:szCs w:val="18"/>
                                  </w:rPr>
                                  <w:delText>"</w:delText>
                                </w:r>
                                <w:r>
                                  <w:rPr>
                                    <w:rFonts w:ascii="Courier New" w:hAnsi="Courier New" w:cs="Courier New"/>
                                    <w:sz w:val="18"/>
                                    <w:szCs w:val="18"/>
                                  </w:rPr>
                                  <w:delText xml:space="preserve"> displayName=”</w:delText>
                                </w:r>
                                <w:r w:rsidRPr="00BF11CC">
                                  <w:delText xml:space="preserve"> </w:delText>
                                </w:r>
                                <w:r w:rsidRPr="00BF11CC">
                                  <w:rPr>
                                    <w:rFonts w:ascii="Courier New" w:hAnsi="Courier New" w:cs="Courier New"/>
                                    <w:sz w:val="18"/>
                                    <w:szCs w:val="18"/>
                                  </w:rPr>
                                  <w:delText>Production Amount</w:delText>
                                </w:r>
                                <w:r>
                                  <w:rPr>
                                    <w:rFonts w:ascii="Courier New" w:hAnsi="Courier New" w:cs="Courier New"/>
                                    <w:sz w:val="18"/>
                                    <w:szCs w:val="18"/>
                                  </w:rPr>
                                  <w:delText>”</w:delText>
                                </w:r>
                                <w:r w:rsidRPr="000E1BAE">
                                  <w:rPr>
                                    <w:rFonts w:ascii="Courier New" w:hAnsi="Courier New" w:cs="Courier New"/>
                                    <w:sz w:val="18"/>
                                    <w:szCs w:val="18"/>
                                  </w:rPr>
                                  <w:delText xml:space="preserve">/&gt; </w:delText>
                                </w:r>
                              </w:del>
                            </w:p>
                            <w:p w:rsidR="00292223" w:rsidRPr="00C66DC9" w:rsidRDefault="00292223" w:rsidP="00440589">
                              <w:pPr>
                                <w:pStyle w:val="Default"/>
                                <w:ind w:left="1152"/>
                                <w:rPr>
                                  <w:del w:id="4153" w:author="pbx" w:date="2017-11-03T17:48:00Z"/>
                                  <w:rFonts w:ascii="Courier New" w:hAnsi="Courier New" w:cs="Courier New"/>
                                  <w:sz w:val="18"/>
                                  <w:szCs w:val="18"/>
                                </w:rPr>
                              </w:pPr>
                              <w:del w:id="4154" w:author="pbx" w:date="2017-11-03T17:48:00Z">
                                <w:r w:rsidRPr="000E1BAE">
                                  <w:rPr>
                                    <w:rFonts w:ascii="Courier New" w:hAnsi="Courier New" w:cs="Courier New"/>
                                    <w:sz w:val="18"/>
                                    <w:szCs w:val="18"/>
                                  </w:rPr>
                                  <w:delText>&lt;value xsi:type="INT" value="10000"/&gt;</w:delText>
                                </w:r>
                              </w:del>
                            </w:p>
                          </w:txbxContent>
                        </wps:txbx>
                        <wps:bodyPr rot="0" vert="horz" wrap="square" lIns="91440" tIns="45720" rIns="91440" bIns="45720" anchor="t" anchorCtr="0">
                          <a:noAutofit/>
                        </wps:bodyPr>
                      </wps:wsp>
                    </a:graphicData>
                  </a:graphic>
                </wp:inline>
              </w:drawing>
            </mc:Choice>
            <mc:Fallback>
              <w:pict>
                <v:shape id="_x0000_s1114" type="#_x0000_t202" style="width:477.75pt;height:1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" fillcolor="#c6d9f1 [671]">
                  <v:shadow on="t" color="#bfbfbf [2412]" offset="0,4pt"/>
                  <v:textbox>
                    <w:txbxContent>
                      <w:p w14:paraId="056178A2" w14:textId="77777777" w:rsidR="00292223" w:rsidRDefault="00292223" w:rsidP="00440589">
                        <w:pPr>
                          <w:pStyle w:val="Default"/>
                          <w:rPr>
                            <w:del w:id="5767" w:author="pbx" w:date="2017-11-03T17:48:00Z"/>
                            <w:rFonts w:ascii="Courier New" w:hAnsi="Courier New" w:cs="Courier New"/>
                            <w:sz w:val="18"/>
                            <w:szCs w:val="18"/>
                          </w:rPr>
                        </w:pPr>
                        <w:del w:id="5768" w:author="pbx" w:date="2017-11-03T17:48:00Z">
                          <w:r w:rsidRPr="000E1BAE">
                            <w:rPr>
                              <w:rFonts w:ascii="Courier New" w:hAnsi="Courier New" w:cs="Courier New"/>
                              <w:sz w:val="18"/>
                              <w:szCs w:val="18"/>
                            </w:rPr>
                            <w:delText>&lt;manufacturedProduct&gt;</w:delText>
                          </w:r>
                        </w:del>
                      </w:p>
                      <w:p w14:paraId="075DA43D" w14:textId="77777777" w:rsidR="00292223" w:rsidRDefault="00292223" w:rsidP="00440589">
                        <w:pPr>
                          <w:pStyle w:val="Default"/>
                          <w:rPr>
                            <w:del w:id="5769" w:author="pbx" w:date="2017-11-03T17:48:00Z"/>
                            <w:rFonts w:ascii="Courier New" w:hAnsi="Courier New" w:cs="Courier New"/>
                            <w:sz w:val="18"/>
                            <w:szCs w:val="18"/>
                          </w:rPr>
                        </w:pPr>
                        <w:del w:id="5770" w:author="pbx" w:date="2017-11-03T17:48:00Z">
                          <w:r w:rsidRPr="000E1BAE">
                            <w:rPr>
                              <w:rFonts w:ascii="Courier New" w:hAnsi="Courier New" w:cs="Courier New"/>
                              <w:sz w:val="18"/>
                              <w:szCs w:val="18"/>
                            </w:rPr>
                            <w:delText xml:space="preserve"> </w:delText>
                          </w:r>
                          <w:r>
                            <w:rPr>
                              <w:rFonts w:ascii="Courier New" w:hAnsi="Courier New" w:cs="Courier New"/>
                              <w:sz w:val="18"/>
                              <w:szCs w:val="18"/>
                            </w:rPr>
                            <w:delText xml:space="preserve"> </w:delText>
                          </w:r>
                          <w:r w:rsidRPr="000E1BAE">
                            <w:rPr>
                              <w:rFonts w:ascii="Courier New" w:hAnsi="Courier New" w:cs="Courier New"/>
                              <w:sz w:val="18"/>
                              <w:szCs w:val="18"/>
                            </w:rPr>
                            <w:delText>&lt;manufacturedProduct&gt;</w:delText>
                          </w:r>
                        </w:del>
                      </w:p>
                      <w:p w14:paraId="2E727348" w14:textId="77777777" w:rsidR="00292223" w:rsidRDefault="00292223" w:rsidP="00440589">
                        <w:pPr>
                          <w:pStyle w:val="Default"/>
                          <w:ind w:firstLine="720"/>
                          <w:rPr>
                            <w:del w:id="5771" w:author="pbx" w:date="2017-11-03T17:48:00Z"/>
                            <w:rFonts w:ascii="Courier New" w:hAnsi="Courier New" w:cs="Courier New"/>
                            <w:sz w:val="18"/>
                            <w:szCs w:val="18"/>
                          </w:rPr>
                        </w:pPr>
                        <w:del w:id="5772" w:author="pbx" w:date="2017-11-03T17:48:00Z">
                          <w:r w:rsidRPr="000E1BAE">
                            <w:rPr>
                              <w:rFonts w:ascii="Courier New" w:hAnsi="Courier New" w:cs="Courier New"/>
                              <w:sz w:val="18"/>
                              <w:szCs w:val="18"/>
                            </w:rPr>
                            <w:delText xml:space="preserve"> ... </w:delText>
                          </w:r>
                        </w:del>
                      </w:p>
                      <w:p w14:paraId="77BD50B1" w14:textId="77777777" w:rsidR="00292223" w:rsidRDefault="00292223" w:rsidP="00440589">
                        <w:pPr>
                          <w:pStyle w:val="Default"/>
                          <w:rPr>
                            <w:del w:id="5773" w:author="pbx" w:date="2017-11-03T17:48:00Z"/>
                            <w:rFonts w:ascii="Courier New" w:hAnsi="Courier New" w:cs="Courier New"/>
                            <w:sz w:val="18"/>
                            <w:szCs w:val="18"/>
                          </w:rPr>
                        </w:pPr>
                        <w:del w:id="5774" w:author="pbx" w:date="2017-11-03T17:48:00Z">
                          <w:r>
                            <w:rPr>
                              <w:rFonts w:ascii="Courier New" w:hAnsi="Courier New" w:cs="Courier New"/>
                              <w:sz w:val="18"/>
                              <w:szCs w:val="18"/>
                            </w:rPr>
                            <w:delText xml:space="preserve">    </w:delText>
                          </w:r>
                          <w:r w:rsidRPr="000E1BAE">
                            <w:rPr>
                              <w:rFonts w:ascii="Courier New" w:hAnsi="Courier New" w:cs="Courier New"/>
                              <w:sz w:val="18"/>
                              <w:szCs w:val="18"/>
                            </w:rPr>
                            <w:delText>&lt;asContent&gt;</w:delText>
                          </w:r>
                        </w:del>
                      </w:p>
                      <w:p w14:paraId="34CD97B4" w14:textId="77777777" w:rsidR="00292223" w:rsidRDefault="00292223" w:rsidP="00440589">
                        <w:pPr>
                          <w:pStyle w:val="Default"/>
                          <w:ind w:firstLine="720"/>
                          <w:rPr>
                            <w:del w:id="5775" w:author="pbx" w:date="2017-11-03T17:48:00Z"/>
                            <w:rFonts w:ascii="Courier New" w:hAnsi="Courier New" w:cs="Courier New"/>
                            <w:sz w:val="18"/>
                            <w:szCs w:val="18"/>
                          </w:rPr>
                        </w:pPr>
                        <w:del w:id="5776" w:author="pbx" w:date="2017-11-03T17:48:00Z">
                          <w:r w:rsidRPr="000E1BAE">
                            <w:rPr>
                              <w:rFonts w:ascii="Courier New" w:hAnsi="Courier New" w:cs="Courier New"/>
                              <w:sz w:val="18"/>
                              <w:szCs w:val="18"/>
                            </w:rPr>
                            <w:delText xml:space="preserve"> ... </w:delText>
                          </w:r>
                        </w:del>
                      </w:p>
                      <w:p w14:paraId="4E41A28A" w14:textId="77777777" w:rsidR="00292223" w:rsidRDefault="00292223" w:rsidP="00440589">
                        <w:pPr>
                          <w:pStyle w:val="Default"/>
                          <w:rPr>
                            <w:del w:id="5777" w:author="pbx" w:date="2017-11-03T17:48:00Z"/>
                            <w:rFonts w:ascii="Courier New" w:hAnsi="Courier New" w:cs="Courier New"/>
                            <w:sz w:val="18"/>
                            <w:szCs w:val="18"/>
                          </w:rPr>
                        </w:pPr>
                        <w:del w:id="5778" w:author="pbx" w:date="2017-11-03T17:48:00Z">
                          <w:r>
                            <w:rPr>
                              <w:rFonts w:ascii="Courier New" w:hAnsi="Courier New" w:cs="Courier New"/>
                              <w:sz w:val="18"/>
                              <w:szCs w:val="18"/>
                            </w:rPr>
                            <w:delText xml:space="preserve">      </w:delText>
                          </w:r>
                          <w:r w:rsidRPr="000E1BAE">
                            <w:rPr>
                              <w:rFonts w:ascii="Courier New" w:hAnsi="Courier New" w:cs="Courier New"/>
                              <w:sz w:val="18"/>
                              <w:szCs w:val="18"/>
                            </w:rPr>
                            <w:delText>&lt;subjectOf&gt;</w:delText>
                          </w:r>
                        </w:del>
                      </w:p>
                      <w:p w14:paraId="47057348" w14:textId="77777777" w:rsidR="00292223" w:rsidRDefault="00292223" w:rsidP="00440589">
                        <w:pPr>
                          <w:pStyle w:val="Default"/>
                          <w:rPr>
                            <w:del w:id="5779" w:author="pbx" w:date="2017-11-03T17:48:00Z"/>
                            <w:rFonts w:ascii="Courier New" w:hAnsi="Courier New" w:cs="Courier New"/>
                            <w:sz w:val="18"/>
                            <w:szCs w:val="18"/>
                          </w:rPr>
                        </w:pPr>
                        <w:del w:id="5780" w:author="pbx" w:date="2017-11-03T17:48:00Z">
                          <w:r>
                            <w:rPr>
                              <w:rFonts w:ascii="Courier New" w:hAnsi="Courier New" w:cs="Courier New"/>
                              <w:sz w:val="18"/>
                              <w:szCs w:val="18"/>
                            </w:rPr>
                            <w:delText xml:space="preserve">        </w:delText>
                          </w:r>
                          <w:r w:rsidRPr="000E1BAE">
                            <w:rPr>
                              <w:rFonts w:ascii="Courier New" w:hAnsi="Courier New" w:cs="Courier New"/>
                              <w:sz w:val="18"/>
                              <w:szCs w:val="18"/>
                            </w:rPr>
                            <w:delText xml:space="preserve">&lt;characteristic&gt; </w:delText>
                          </w:r>
                        </w:del>
                      </w:p>
                      <w:p w14:paraId="37246141" w14:textId="77777777" w:rsidR="00292223" w:rsidRDefault="00292223" w:rsidP="00440589">
                        <w:pPr>
                          <w:pStyle w:val="Default"/>
                          <w:ind w:left="1152"/>
                          <w:rPr>
                            <w:del w:id="5781" w:author="pbx" w:date="2017-11-03T17:48:00Z"/>
                            <w:rFonts w:ascii="Courier New" w:hAnsi="Courier New" w:cs="Courier New"/>
                            <w:sz w:val="18"/>
                            <w:szCs w:val="18"/>
                          </w:rPr>
                        </w:pPr>
                        <w:del w:id="5782" w:author="pbx" w:date="2017-11-03T17:48:00Z">
                          <w:r w:rsidRPr="000E1BAE">
                            <w:rPr>
                              <w:rFonts w:ascii="Courier New" w:hAnsi="Courier New" w:cs="Courier New"/>
                              <w:sz w:val="18"/>
                              <w:szCs w:val="18"/>
                            </w:rPr>
                            <w:delText>&lt;code code="</w:delText>
                          </w:r>
                          <w:r>
                            <w:rPr>
                              <w:rFonts w:ascii="Courier New" w:hAnsi="Courier New" w:cs="Courier New"/>
                              <w:sz w:val="18"/>
                              <w:szCs w:val="18"/>
                            </w:rPr>
                            <w:delText>6</w:delText>
                          </w:r>
                          <w:r w:rsidRPr="000E1BAE">
                            <w:rPr>
                              <w:rFonts w:ascii="Courier New" w:hAnsi="Courier New" w:cs="Courier New"/>
                              <w:sz w:val="18"/>
                              <w:szCs w:val="18"/>
                            </w:rPr>
                            <w:delText>" codeSystem="</w:delText>
                          </w:r>
                          <w:r>
                            <w:rPr>
                              <w:rFonts w:ascii="Courier New" w:hAnsi="Courier New" w:cs="Courier New"/>
                              <w:sz w:val="18"/>
                              <w:szCs w:val="18"/>
                            </w:rPr>
                            <w:delText>2.16.840.1.113883.2.20.6.23</w:delText>
                          </w:r>
                          <w:r w:rsidRPr="000E1BAE">
                            <w:rPr>
                              <w:rFonts w:ascii="Courier New" w:hAnsi="Courier New" w:cs="Courier New"/>
                              <w:sz w:val="18"/>
                              <w:szCs w:val="18"/>
                            </w:rPr>
                            <w:delText>"</w:delText>
                          </w:r>
                          <w:r>
                            <w:rPr>
                              <w:rFonts w:ascii="Courier New" w:hAnsi="Courier New" w:cs="Courier New"/>
                              <w:sz w:val="18"/>
                              <w:szCs w:val="18"/>
                            </w:rPr>
                            <w:delText xml:space="preserve"> displayName=”</w:delText>
                          </w:r>
                          <w:r w:rsidRPr="00BF11CC">
                            <w:delText xml:space="preserve"> </w:delText>
                          </w:r>
                          <w:r w:rsidRPr="00BF11CC">
                            <w:rPr>
                              <w:rFonts w:ascii="Courier New" w:hAnsi="Courier New" w:cs="Courier New"/>
                              <w:sz w:val="18"/>
                              <w:szCs w:val="18"/>
                            </w:rPr>
                            <w:delText>Production Amount</w:delText>
                          </w:r>
                          <w:r>
                            <w:rPr>
                              <w:rFonts w:ascii="Courier New" w:hAnsi="Courier New" w:cs="Courier New"/>
                              <w:sz w:val="18"/>
                              <w:szCs w:val="18"/>
                            </w:rPr>
                            <w:delText>”</w:delText>
                          </w:r>
                          <w:r w:rsidRPr="000E1BAE">
                            <w:rPr>
                              <w:rFonts w:ascii="Courier New" w:hAnsi="Courier New" w:cs="Courier New"/>
                              <w:sz w:val="18"/>
                              <w:szCs w:val="18"/>
                            </w:rPr>
                            <w:delText xml:space="preserve">/&gt; </w:delText>
                          </w:r>
                        </w:del>
                      </w:p>
                      <w:p w14:paraId="09B3DB20" w14:textId="77777777" w:rsidR="00292223" w:rsidRPr="00C66DC9" w:rsidRDefault="00292223" w:rsidP="00440589">
                        <w:pPr>
                          <w:pStyle w:val="Default"/>
                          <w:ind w:left="1152"/>
                          <w:rPr>
                            <w:del w:id="5783" w:author="pbx" w:date="2017-11-03T17:48:00Z"/>
                            <w:rFonts w:ascii="Courier New" w:hAnsi="Courier New" w:cs="Courier New"/>
                            <w:sz w:val="18"/>
                            <w:szCs w:val="18"/>
                          </w:rPr>
                        </w:pPr>
                        <w:del w:id="5784" w:author="pbx" w:date="2017-11-03T17:48:00Z">
                          <w:r w:rsidRPr="000E1BAE">
                            <w:rPr>
                              <w:rFonts w:ascii="Courier New" w:hAnsi="Courier New" w:cs="Courier New"/>
                              <w:sz w:val="18"/>
                              <w:szCs w:val="18"/>
                            </w:rPr>
                            <w:delText>&lt;value xsi:type="INT" value="10000"/&gt;</w:delText>
                          </w:r>
                        </w:del>
                      </w:p>
                    </w:txbxContent>
                  </v:textbox>
                  <w10:anchorlock/>
                </v:shape>
              </w:pict>
            </mc:Fallback>
          </mc:AlternateContent>
        </w:r>
      </w:del>
    </w:p>
    <w:p w:rsidR="00F67A67" w:rsidRDefault="00F67A67" w:rsidP="00F67A67">
      <w:pPr>
        <w:pStyle w:val="Default"/>
        <w:rPr>
          <w:ins w:id="4155" w:author="pbx" w:date="2017-11-03T17:48:00Z"/>
          <w:rFonts w:ascii="Courier New" w:hAnsi="Courier New" w:cs="Courier New"/>
          <w:sz w:val="18"/>
          <w:szCs w:val="18"/>
        </w:rPr>
      </w:pPr>
      <w:ins w:id="4156" w:author="pbx" w:date="2017-11-03T17:48:00Z">
        <w:r w:rsidRPr="000E1BAE">
          <w:rPr>
            <w:rFonts w:ascii="Courier New" w:hAnsi="Courier New" w:cs="Courier New"/>
            <w:sz w:val="18"/>
            <w:szCs w:val="18"/>
          </w:rPr>
          <w:t>&lt;manufacturedProduct&gt;</w:t>
        </w:r>
      </w:ins>
    </w:p>
    <w:p w:rsidR="00F67A67" w:rsidRDefault="00F67A67" w:rsidP="00F67A67">
      <w:pPr>
        <w:pStyle w:val="Default"/>
        <w:ind w:left="288"/>
        <w:rPr>
          <w:ins w:id="4157" w:author="pbx" w:date="2017-11-03T17:48:00Z"/>
          <w:rFonts w:ascii="Courier New" w:hAnsi="Courier New" w:cs="Courier New"/>
          <w:sz w:val="18"/>
          <w:szCs w:val="18"/>
        </w:rPr>
      </w:pPr>
      <w:ins w:id="4158" w:author="pbx" w:date="2017-11-03T17:48:00Z">
        <w:r w:rsidRPr="000E1BAE">
          <w:rPr>
            <w:rFonts w:ascii="Courier New" w:hAnsi="Courier New" w:cs="Courier New"/>
            <w:sz w:val="18"/>
            <w:szCs w:val="18"/>
          </w:rPr>
          <w:t>&lt;manufacturedProduct&gt;</w:t>
        </w:r>
      </w:ins>
    </w:p>
    <w:p w:rsidR="00F67A67" w:rsidRDefault="00F67A67" w:rsidP="00F67A67">
      <w:pPr>
        <w:pStyle w:val="Default"/>
        <w:ind w:firstLine="720"/>
        <w:rPr>
          <w:ins w:id="4159" w:author="pbx" w:date="2017-11-03T17:48:00Z"/>
          <w:rFonts w:ascii="Courier New" w:hAnsi="Courier New" w:cs="Courier New"/>
          <w:sz w:val="18"/>
          <w:szCs w:val="18"/>
        </w:rPr>
      </w:pPr>
      <w:ins w:id="4160" w:author="pbx" w:date="2017-11-03T17:48:00Z">
        <w:r w:rsidRPr="000E1BAE">
          <w:rPr>
            <w:rFonts w:ascii="Courier New" w:hAnsi="Courier New" w:cs="Courier New"/>
            <w:sz w:val="18"/>
            <w:szCs w:val="18"/>
          </w:rPr>
          <w:t xml:space="preserve"> ... </w:t>
        </w:r>
      </w:ins>
    </w:p>
    <w:p w:rsidR="00F67A67" w:rsidRDefault="00F67A67" w:rsidP="00F67A67">
      <w:pPr>
        <w:pStyle w:val="Default"/>
        <w:ind w:left="576"/>
        <w:rPr>
          <w:ins w:id="4161" w:author="pbx" w:date="2017-11-03T17:48:00Z"/>
          <w:rFonts w:ascii="Courier New" w:hAnsi="Courier New" w:cs="Courier New"/>
          <w:sz w:val="18"/>
          <w:szCs w:val="18"/>
        </w:rPr>
      </w:pPr>
      <w:ins w:id="4162" w:author="pbx" w:date="2017-11-03T17:48:00Z">
        <w:r w:rsidRPr="000E1BAE">
          <w:rPr>
            <w:rFonts w:ascii="Courier New" w:hAnsi="Courier New" w:cs="Courier New"/>
            <w:sz w:val="18"/>
            <w:szCs w:val="18"/>
          </w:rPr>
          <w:t>&lt;asContent&gt;</w:t>
        </w:r>
      </w:ins>
    </w:p>
    <w:p w:rsidR="00F67A67" w:rsidRDefault="00F67A67" w:rsidP="00F67A67">
      <w:pPr>
        <w:pStyle w:val="Default"/>
        <w:ind w:firstLine="720"/>
        <w:rPr>
          <w:ins w:id="4163" w:author="pbx" w:date="2017-11-03T17:48:00Z"/>
          <w:rFonts w:ascii="Courier New" w:hAnsi="Courier New" w:cs="Courier New"/>
          <w:sz w:val="18"/>
          <w:szCs w:val="18"/>
        </w:rPr>
      </w:pPr>
      <w:ins w:id="4164" w:author="pbx" w:date="2017-11-03T17:48:00Z">
        <w:r w:rsidRPr="000E1BAE">
          <w:rPr>
            <w:rFonts w:ascii="Courier New" w:hAnsi="Courier New" w:cs="Courier New"/>
            <w:sz w:val="18"/>
            <w:szCs w:val="18"/>
          </w:rPr>
          <w:t xml:space="preserve"> ... </w:t>
        </w:r>
      </w:ins>
    </w:p>
    <w:p w:rsidR="00F67A67" w:rsidRDefault="00F67A67" w:rsidP="00F67A67">
      <w:pPr>
        <w:pStyle w:val="Default"/>
        <w:ind w:left="720"/>
        <w:rPr>
          <w:ins w:id="4165" w:author="pbx" w:date="2017-11-03T17:48:00Z"/>
          <w:rFonts w:ascii="Courier New" w:hAnsi="Courier New" w:cs="Courier New"/>
          <w:sz w:val="18"/>
          <w:szCs w:val="18"/>
        </w:rPr>
      </w:pPr>
      <w:ins w:id="4166" w:author="pbx" w:date="2017-11-03T17:48:00Z">
        <w:r w:rsidRPr="000E1BAE">
          <w:rPr>
            <w:rFonts w:ascii="Courier New" w:hAnsi="Courier New" w:cs="Courier New"/>
            <w:sz w:val="18"/>
            <w:szCs w:val="18"/>
          </w:rPr>
          <w:t>&lt;subjectOf&gt;</w:t>
        </w:r>
      </w:ins>
    </w:p>
    <w:p w:rsidR="00F67A67" w:rsidRDefault="00F67A67" w:rsidP="00F67A67">
      <w:pPr>
        <w:pStyle w:val="Default"/>
        <w:ind w:left="864"/>
        <w:rPr>
          <w:ins w:id="4167" w:author="pbx" w:date="2017-11-03T17:48:00Z"/>
          <w:rFonts w:ascii="Courier New" w:hAnsi="Courier New" w:cs="Courier New"/>
          <w:sz w:val="18"/>
          <w:szCs w:val="18"/>
        </w:rPr>
      </w:pPr>
      <w:ins w:id="4168" w:author="pbx" w:date="2017-11-03T17:48:00Z">
        <w:r w:rsidRPr="000E1BAE">
          <w:rPr>
            <w:rFonts w:ascii="Courier New" w:hAnsi="Courier New" w:cs="Courier New"/>
            <w:sz w:val="18"/>
            <w:szCs w:val="18"/>
          </w:rPr>
          <w:t xml:space="preserve">&lt;characteristic&gt; </w:t>
        </w:r>
      </w:ins>
    </w:p>
    <w:p w:rsidR="00F67A67" w:rsidRDefault="00F67A67" w:rsidP="00F67A67">
      <w:pPr>
        <w:pStyle w:val="Default"/>
        <w:ind w:left="1152"/>
        <w:rPr>
          <w:ins w:id="4169" w:author="pbx" w:date="2017-11-03T17:48:00Z"/>
          <w:rFonts w:ascii="Courier New" w:hAnsi="Courier New" w:cs="Courier New"/>
          <w:sz w:val="18"/>
          <w:szCs w:val="18"/>
        </w:rPr>
      </w:pPr>
      <w:ins w:id="4170" w:author="pbx" w:date="2017-11-03T17:48:00Z">
        <w:r w:rsidRPr="000E1BAE">
          <w:rPr>
            <w:rFonts w:ascii="Courier New" w:hAnsi="Courier New" w:cs="Courier New"/>
            <w:sz w:val="18"/>
            <w:szCs w:val="18"/>
          </w:rPr>
          <w:t>&lt;code code="</w:t>
        </w:r>
        <w:r>
          <w:rPr>
            <w:rFonts w:ascii="Courier New" w:hAnsi="Courier New" w:cs="Courier New"/>
            <w:sz w:val="18"/>
            <w:szCs w:val="18"/>
          </w:rPr>
          <w:t>6</w:t>
        </w:r>
        <w:r w:rsidRPr="000E1BAE">
          <w:rPr>
            <w:rFonts w:ascii="Courier New" w:hAnsi="Courier New" w:cs="Courier New"/>
            <w:sz w:val="18"/>
            <w:szCs w:val="18"/>
          </w:rPr>
          <w:t>" codeSystem="</w:t>
        </w:r>
        <w:r>
          <w:rPr>
            <w:rFonts w:ascii="Courier New" w:hAnsi="Courier New" w:cs="Courier New"/>
            <w:sz w:val="18"/>
            <w:szCs w:val="18"/>
          </w:rPr>
          <w:t>2.16.840.1.113883.2.20.6.23</w:t>
        </w:r>
        <w:r w:rsidRPr="000E1BAE">
          <w:rPr>
            <w:rFonts w:ascii="Courier New" w:hAnsi="Courier New" w:cs="Courier New"/>
            <w:sz w:val="18"/>
            <w:szCs w:val="18"/>
          </w:rPr>
          <w:t>"</w:t>
        </w:r>
        <w:r>
          <w:rPr>
            <w:rFonts w:ascii="Courier New" w:hAnsi="Courier New" w:cs="Courier New"/>
            <w:sz w:val="18"/>
            <w:szCs w:val="18"/>
          </w:rPr>
          <w:t xml:space="preserve"> displayName=”</w:t>
        </w:r>
        <w:r w:rsidRPr="00BF11CC">
          <w:t xml:space="preserve"> </w:t>
        </w:r>
        <w:r w:rsidRPr="00BF11CC">
          <w:rPr>
            <w:rFonts w:ascii="Courier New" w:hAnsi="Courier New" w:cs="Courier New"/>
            <w:sz w:val="18"/>
            <w:szCs w:val="18"/>
          </w:rPr>
          <w:t>Production Amount</w:t>
        </w:r>
        <w:r>
          <w:rPr>
            <w:rFonts w:ascii="Courier New" w:hAnsi="Courier New" w:cs="Courier New"/>
            <w:sz w:val="18"/>
            <w:szCs w:val="18"/>
          </w:rPr>
          <w:t>”</w:t>
        </w:r>
        <w:r w:rsidRPr="000E1BAE">
          <w:rPr>
            <w:rFonts w:ascii="Courier New" w:hAnsi="Courier New" w:cs="Courier New"/>
            <w:sz w:val="18"/>
            <w:szCs w:val="18"/>
          </w:rPr>
          <w:t xml:space="preserve">/&gt; </w:t>
        </w:r>
      </w:ins>
    </w:p>
    <w:p w:rsidR="00F67A67" w:rsidRPr="00C66DC9" w:rsidRDefault="00F67A67" w:rsidP="00F67A67">
      <w:pPr>
        <w:pStyle w:val="Default"/>
        <w:ind w:left="1152"/>
        <w:rPr>
          <w:ins w:id="4171" w:author="pbx" w:date="2017-11-03T17:48:00Z"/>
          <w:rFonts w:ascii="Courier New" w:hAnsi="Courier New" w:cs="Courier New"/>
          <w:sz w:val="18"/>
          <w:szCs w:val="18"/>
        </w:rPr>
      </w:pPr>
      <w:ins w:id="4172" w:author="pbx" w:date="2017-11-03T17:48:00Z">
        <w:r w:rsidRPr="000E1BAE">
          <w:rPr>
            <w:rFonts w:ascii="Courier New" w:hAnsi="Courier New" w:cs="Courier New"/>
            <w:sz w:val="18"/>
            <w:szCs w:val="18"/>
          </w:rPr>
          <w:t>&lt;value xsi:type="INT" value="10000"/&gt;</w:t>
        </w:r>
      </w:ins>
    </w:p>
    <w:p w:rsidR="000E1BAE" w:rsidRDefault="000E1BAE" w:rsidP="0080029F">
      <w:pPr>
        <w:pStyle w:val="Default"/>
        <w:rPr>
          <w:sz w:val="23"/>
          <w:szCs w:val="23"/>
        </w:rPr>
      </w:pPr>
    </w:p>
    <w:p w:rsidR="000E1BAE" w:rsidRDefault="000E1BAE" w:rsidP="0080029F">
      <w:r>
        <w:t xml:space="preserve">Unlimited production amounts are specified as: </w:t>
      </w:r>
    </w:p>
    <w:p w:rsidR="00033479" w:rsidRDefault="00033479" w:rsidP="000E1BAE">
      <w:pPr>
        <w:pStyle w:val="Default"/>
        <w:rPr>
          <w:del w:id="4173" w:author="pbx" w:date="2017-11-03T17:48:00Z"/>
          <w:sz w:val="23"/>
          <w:szCs w:val="23"/>
        </w:rPr>
      </w:pPr>
      <w:del w:id="4174" w:author="pbx" w:date="2017-11-03T17:48:00Z">
        <w:r w:rsidRPr="000A6564">
          <w:rPr>
            <w:rFonts w:ascii="Courier New" w:hAnsi="Courier New" w:cs="Courier New"/>
            <w:noProof/>
            <w:sz w:val="18"/>
            <w:szCs w:val="18"/>
            <w:lang w:val="en-US"/>
          </w:rPr>
          <mc:AlternateContent>
            <mc:Choice Requires="wps">
              <w:drawing>
                <wp:inline distT="0" distB="0" distL="0" distR="0" wp14:anchorId="5104DB69" wp14:editId="42621C5E">
                  <wp:extent cx="5981700" cy="320634"/>
                  <wp:effectExtent l="57150" t="0" r="76200" b="13716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2063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C66DC9" w:rsidRDefault="00292223" w:rsidP="00033479">
                              <w:pPr>
                                <w:pStyle w:val="Default"/>
                                <w:rPr>
                                  <w:del w:id="4175" w:author="pbx" w:date="2017-11-03T17:48:00Z"/>
                                  <w:rFonts w:ascii="Courier New" w:hAnsi="Courier New" w:cs="Courier New"/>
                                  <w:sz w:val="18"/>
                                  <w:szCs w:val="18"/>
                                </w:rPr>
                              </w:pPr>
                              <w:del w:id="4176" w:author="pbx" w:date="2017-11-03T17:48:00Z">
                                <w:r w:rsidRPr="00033479">
                                  <w:rPr>
                                    <w:rFonts w:ascii="Courier New" w:hAnsi="Courier New" w:cs="Courier New"/>
                                    <w:sz w:val="18"/>
                                    <w:szCs w:val="18"/>
                                  </w:rPr>
                                  <w:delText>&lt;value xsi:type="INT" nullFlavor="PINF"/&gt;</w:delText>
                                </w:r>
                              </w:del>
                            </w:p>
                          </w:txbxContent>
                        </wps:txbx>
                        <wps:bodyPr rot="0" vert="horz" wrap="square" lIns="91440" tIns="45720" rIns="91440" bIns="45720" anchor="t" anchorCtr="0">
                          <a:noAutofit/>
                        </wps:bodyPr>
                      </wps:wsp>
                    </a:graphicData>
                  </a:graphic>
                </wp:inline>
              </w:drawing>
            </mc:Choice>
            <mc:Fallback>
              <w:pict>
                <v:shape id="_x0000_s1115" type="#_x0000_t202" style="width:471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" fillcolor="#c6d9f1 [671]">
                  <v:shadow on="t" color="#bfbfbf [2412]" offset="0,4pt"/>
                  <v:textbox>
                    <w:txbxContent>
                      <w:p w14:paraId="6F421711" w14:textId="77777777" w:rsidR="00292223" w:rsidRPr="00C66DC9" w:rsidRDefault="00292223" w:rsidP="00033479">
                        <w:pPr>
                          <w:pStyle w:val="Default"/>
                          <w:rPr>
                            <w:del w:id="5807" w:author="pbx" w:date="2017-11-03T17:48:00Z"/>
                            <w:rFonts w:ascii="Courier New" w:hAnsi="Courier New" w:cs="Courier New"/>
                            <w:sz w:val="18"/>
                            <w:szCs w:val="18"/>
                          </w:rPr>
                        </w:pPr>
                        <w:del w:id="5808" w:author="pbx" w:date="2017-11-03T17:48:00Z">
                          <w:r w:rsidRPr="00033479">
                            <w:rPr>
                              <w:rFonts w:ascii="Courier New" w:hAnsi="Courier New" w:cs="Courier New"/>
                              <w:sz w:val="18"/>
                              <w:szCs w:val="18"/>
                            </w:rPr>
                            <w:delText>&lt;value xsi:type="INT" nullFlavor="PINF"/&gt;</w:delText>
                          </w:r>
                        </w:del>
                      </w:p>
                    </w:txbxContent>
                  </v:textbox>
                  <w10:anchorlock/>
                </v:shape>
              </w:pict>
            </mc:Fallback>
          </mc:AlternateContent>
        </w:r>
      </w:del>
    </w:p>
    <w:p w:rsidR="00033479" w:rsidRDefault="00033479" w:rsidP="000E1BAE">
      <w:pPr>
        <w:pStyle w:val="Default"/>
        <w:rPr>
          <w:del w:id="4177" w:author="pbx" w:date="2017-11-03T17:48:00Z"/>
          <w:b/>
          <w:bCs/>
          <w:i/>
          <w:iCs/>
          <w:sz w:val="23"/>
          <w:szCs w:val="23"/>
        </w:rPr>
      </w:pPr>
    </w:p>
    <w:p w:rsidR="00F67A67" w:rsidRPr="00C66DC9" w:rsidRDefault="00F67A67" w:rsidP="00F67A67">
      <w:pPr>
        <w:pStyle w:val="Default"/>
        <w:rPr>
          <w:ins w:id="4178" w:author="pbx" w:date="2017-11-03T17:48:00Z"/>
          <w:rFonts w:ascii="Courier New" w:hAnsi="Courier New" w:cs="Courier New"/>
          <w:sz w:val="18"/>
          <w:szCs w:val="18"/>
        </w:rPr>
      </w:pPr>
      <w:ins w:id="4179" w:author="pbx" w:date="2017-11-03T17:48:00Z">
        <w:r w:rsidRPr="00033479">
          <w:rPr>
            <w:rFonts w:ascii="Courier New" w:hAnsi="Courier New" w:cs="Courier New"/>
            <w:sz w:val="18"/>
            <w:szCs w:val="18"/>
          </w:rPr>
          <w:t>&lt;value xsi:type="INT" nullFlavor="PINF"/&gt;</w:t>
        </w:r>
      </w:ins>
    </w:p>
    <w:p w:rsidR="00033479" w:rsidRDefault="00033479" w:rsidP="0080029F">
      <w:pPr>
        <w:pStyle w:val="Default"/>
        <w:rPr>
          <w:ins w:id="4180" w:author="pbx" w:date="2017-11-03T17:48:00Z"/>
          <w:sz w:val="23"/>
          <w:szCs w:val="23"/>
        </w:rPr>
      </w:pPr>
    </w:p>
    <w:p w:rsidR="00033479" w:rsidRDefault="00B265CF" w:rsidP="00F67A67">
      <w:pPr>
        <w:pStyle w:val="Heading4"/>
        <w:rPr>
          <w:ins w:id="4181" w:author="pbx" w:date="2017-11-03T17:48:00Z"/>
        </w:rPr>
      </w:pPr>
      <w:ins w:id="4182" w:author="pbx" w:date="2017-11-03T17:48:00Z">
        <w:r>
          <w:lastRenderedPageBreak/>
          <w:t>Pharmaceutical Standard</w:t>
        </w:r>
      </w:ins>
    </w:p>
    <w:p w:rsidR="00987270" w:rsidRDefault="00987270" w:rsidP="00987270">
      <w:pPr>
        <w:pStyle w:val="Default"/>
        <w:rPr>
          <w:ins w:id="4183" w:author="pbx" w:date="2017-11-03T17:48:00Z"/>
          <w:rFonts w:eastAsia="Arial Unicode MS"/>
          <w:b/>
          <w:bCs/>
          <w:sz w:val="26"/>
          <w:szCs w:val="26"/>
        </w:rPr>
      </w:pPr>
      <w:ins w:id="4184" w:author="pbx" w:date="2017-11-03T17:48:00Z">
        <w:r>
          <w:rPr>
            <w:sz w:val="23"/>
            <w:szCs w:val="23"/>
          </w:rPr>
          <w:t xml:space="preserve">The </w:t>
        </w:r>
        <w:r w:rsidRPr="00987270">
          <w:rPr>
            <w:sz w:val="23"/>
            <w:szCs w:val="23"/>
          </w:rPr>
          <w:t>Pharmaceutical Standard</w:t>
        </w:r>
        <w:r>
          <w:rPr>
            <w:sz w:val="23"/>
            <w:szCs w:val="23"/>
          </w:rPr>
          <w:t xml:space="preserve"> is identified by one or more value elements as illustrated below:</w:t>
        </w:r>
        <w:r>
          <w:rPr>
            <w:rFonts w:eastAsia="Arial Unicode MS"/>
            <w:b/>
            <w:bCs/>
            <w:sz w:val="26"/>
            <w:szCs w:val="26"/>
          </w:rPr>
          <w:t xml:space="preserve"> </w:t>
        </w:r>
      </w:ins>
    </w:p>
    <w:p w:rsidR="002E6A0B" w:rsidRPr="002E6A0B" w:rsidRDefault="002E6A0B" w:rsidP="00987270">
      <w:pPr>
        <w:pStyle w:val="Default"/>
        <w:rPr>
          <w:ins w:id="4185" w:author="pbx" w:date="2017-11-03T17:48:00Z"/>
          <w:sz w:val="23"/>
          <w:szCs w:val="23"/>
        </w:rPr>
      </w:pPr>
      <w:ins w:id="4186" w:author="pbx" w:date="2017-11-03T17:48:00Z">
        <w:r w:rsidRPr="002E6A0B">
          <w:rPr>
            <w:sz w:val="23"/>
            <w:szCs w:val="23"/>
          </w:rPr>
          <w:t>&lt;manufacturedProduct&gt;</w:t>
        </w:r>
      </w:ins>
    </w:p>
    <w:p w:rsidR="00987270" w:rsidRPr="002E6A0B" w:rsidRDefault="00987270" w:rsidP="002E6A0B">
      <w:pPr>
        <w:pStyle w:val="Default"/>
        <w:ind w:left="288"/>
        <w:rPr>
          <w:ins w:id="4187" w:author="pbx" w:date="2017-11-03T17:48:00Z"/>
          <w:sz w:val="23"/>
          <w:szCs w:val="23"/>
        </w:rPr>
      </w:pPr>
      <w:ins w:id="4188" w:author="pbx" w:date="2017-11-03T17:48:00Z">
        <w:r w:rsidRPr="002E6A0B">
          <w:rPr>
            <w:sz w:val="23"/>
            <w:szCs w:val="23"/>
          </w:rPr>
          <w:t>&lt;subjectOf&gt;</w:t>
        </w:r>
      </w:ins>
    </w:p>
    <w:p w:rsidR="00987270" w:rsidRPr="002E6A0B" w:rsidRDefault="00987270" w:rsidP="002E6A0B">
      <w:pPr>
        <w:pStyle w:val="Default"/>
        <w:ind w:left="576"/>
        <w:rPr>
          <w:ins w:id="4189" w:author="pbx" w:date="2017-11-03T17:48:00Z"/>
          <w:sz w:val="23"/>
          <w:szCs w:val="23"/>
        </w:rPr>
      </w:pPr>
      <w:ins w:id="4190" w:author="pbx" w:date="2017-11-03T17:48:00Z">
        <w:r w:rsidRPr="002E6A0B">
          <w:rPr>
            <w:sz w:val="23"/>
            <w:szCs w:val="23"/>
          </w:rPr>
          <w:t>&lt;characteristic&gt;</w:t>
        </w:r>
      </w:ins>
    </w:p>
    <w:p w:rsidR="00987270" w:rsidRPr="002E6A0B" w:rsidRDefault="00987270" w:rsidP="002E6A0B">
      <w:pPr>
        <w:pStyle w:val="Default"/>
        <w:ind w:left="864"/>
        <w:rPr>
          <w:ins w:id="4191" w:author="pbx" w:date="2017-11-03T17:48:00Z"/>
          <w:sz w:val="23"/>
          <w:szCs w:val="23"/>
        </w:rPr>
      </w:pPr>
      <w:ins w:id="4192" w:author="pbx" w:date="2017-11-03T17:48:00Z">
        <w:r w:rsidRPr="002E6A0B">
          <w:rPr>
            <w:sz w:val="23"/>
            <w:szCs w:val="23"/>
          </w:rPr>
          <w:t xml:space="preserve">&lt;code code="13" codeSystem="2.16.840.1.113883.2.20.6.23" displayName=”Pharmaceutical Standard”/&gt; </w:t>
        </w:r>
      </w:ins>
    </w:p>
    <w:p w:rsidR="00987270" w:rsidRPr="002E6A0B" w:rsidRDefault="00987270" w:rsidP="002E6A0B">
      <w:pPr>
        <w:pStyle w:val="Default"/>
        <w:ind w:left="864"/>
        <w:rPr>
          <w:ins w:id="4193" w:author="pbx" w:date="2017-11-03T17:48:00Z"/>
          <w:sz w:val="23"/>
          <w:szCs w:val="23"/>
        </w:rPr>
      </w:pPr>
      <w:ins w:id="4194" w:author="pbx" w:date="2017-11-03T17:48:00Z">
        <w:r w:rsidRPr="002E6A0B">
          <w:rPr>
            <w:sz w:val="23"/>
            <w:szCs w:val="23"/>
          </w:rPr>
          <w:t>&lt;value code="</w:t>
        </w:r>
        <w:r w:rsidR="002E6A0B" w:rsidRPr="002E6A0B">
          <w:rPr>
            <w:sz w:val="23"/>
            <w:szCs w:val="23"/>
          </w:rPr>
          <w:t>1</w:t>
        </w:r>
        <w:r w:rsidRPr="002E6A0B">
          <w:rPr>
            <w:sz w:val="23"/>
            <w:szCs w:val="23"/>
          </w:rPr>
          <w:t>" codeSystem="</w:t>
        </w:r>
        <w:r w:rsidR="006B3365">
          <w:rPr>
            <w:sz w:val="23"/>
            <w:szCs w:val="23"/>
          </w:rPr>
          <w:t>2.16.840.1.113883.2.20.6.5</w:t>
        </w:r>
        <w:r w:rsidRPr="002E6A0B">
          <w:rPr>
            <w:sz w:val="23"/>
            <w:szCs w:val="23"/>
          </w:rPr>
          <w:t>" displayName="</w:t>
        </w:r>
        <w:r w:rsidR="006B3365">
          <w:rPr>
            <w:sz w:val="23"/>
            <w:szCs w:val="23"/>
          </w:rPr>
          <w:t>BP</w:t>
        </w:r>
        <w:r w:rsidR="002E6A0B" w:rsidRPr="002E6A0B">
          <w:rPr>
            <w:sz w:val="23"/>
            <w:szCs w:val="23"/>
          </w:rPr>
          <w:t>" xsi:type="CE"&gt;</w:t>
        </w:r>
      </w:ins>
    </w:p>
    <w:p w:rsidR="002E6A0B" w:rsidRPr="002E6A0B" w:rsidRDefault="002E6A0B" w:rsidP="002E6A0B">
      <w:pPr>
        <w:pStyle w:val="Default"/>
        <w:ind w:left="576"/>
        <w:rPr>
          <w:ins w:id="4195" w:author="pbx" w:date="2017-11-03T17:48:00Z"/>
          <w:sz w:val="23"/>
          <w:szCs w:val="23"/>
        </w:rPr>
      </w:pPr>
      <w:ins w:id="4196" w:author="pbx" w:date="2017-11-03T17:48:00Z">
        <w:r w:rsidRPr="002E6A0B">
          <w:rPr>
            <w:sz w:val="23"/>
            <w:szCs w:val="23"/>
          </w:rPr>
          <w:t>&lt;/characteristic&gt;</w:t>
        </w:r>
      </w:ins>
    </w:p>
    <w:p w:rsidR="002E6A0B" w:rsidRPr="002E6A0B" w:rsidRDefault="002E6A0B" w:rsidP="002E6A0B">
      <w:pPr>
        <w:pStyle w:val="Default"/>
        <w:ind w:left="288"/>
        <w:rPr>
          <w:ins w:id="4197" w:author="pbx" w:date="2017-11-03T17:48:00Z"/>
          <w:sz w:val="23"/>
          <w:szCs w:val="23"/>
        </w:rPr>
      </w:pPr>
      <w:ins w:id="4198" w:author="pbx" w:date="2017-11-03T17:48:00Z">
        <w:r w:rsidRPr="002E6A0B">
          <w:rPr>
            <w:sz w:val="23"/>
            <w:szCs w:val="23"/>
          </w:rPr>
          <w:t>&lt;/subjectOf&gt;</w:t>
        </w:r>
      </w:ins>
    </w:p>
    <w:p w:rsidR="002E6A0B" w:rsidRPr="002E6A0B" w:rsidRDefault="002E6A0B" w:rsidP="002E6A0B">
      <w:pPr>
        <w:pStyle w:val="Default"/>
        <w:ind w:left="288"/>
        <w:rPr>
          <w:ins w:id="4199" w:author="pbx" w:date="2017-11-03T17:48:00Z"/>
          <w:sz w:val="23"/>
          <w:szCs w:val="23"/>
        </w:rPr>
      </w:pPr>
      <w:ins w:id="4200" w:author="pbx" w:date="2017-11-03T17:48:00Z">
        <w:r w:rsidRPr="002E6A0B">
          <w:rPr>
            <w:sz w:val="23"/>
            <w:szCs w:val="23"/>
          </w:rPr>
          <w:t>&lt;subjectOf&gt;</w:t>
        </w:r>
      </w:ins>
    </w:p>
    <w:p w:rsidR="002E6A0B" w:rsidRPr="002E6A0B" w:rsidRDefault="002E6A0B" w:rsidP="002E6A0B">
      <w:pPr>
        <w:pStyle w:val="Default"/>
        <w:ind w:left="576"/>
        <w:rPr>
          <w:ins w:id="4201" w:author="pbx" w:date="2017-11-03T17:48:00Z"/>
          <w:sz w:val="23"/>
          <w:szCs w:val="23"/>
        </w:rPr>
      </w:pPr>
      <w:ins w:id="4202" w:author="pbx" w:date="2017-11-03T17:48:00Z">
        <w:r w:rsidRPr="002E6A0B">
          <w:rPr>
            <w:sz w:val="23"/>
            <w:szCs w:val="23"/>
          </w:rPr>
          <w:t>&lt;characteristic&gt;</w:t>
        </w:r>
      </w:ins>
    </w:p>
    <w:p w:rsidR="002E6A0B" w:rsidRPr="002E6A0B" w:rsidRDefault="002E6A0B" w:rsidP="002E6A0B">
      <w:pPr>
        <w:pStyle w:val="Default"/>
        <w:ind w:left="864"/>
        <w:rPr>
          <w:ins w:id="4203" w:author="pbx" w:date="2017-11-03T17:48:00Z"/>
          <w:sz w:val="23"/>
          <w:szCs w:val="23"/>
        </w:rPr>
      </w:pPr>
      <w:ins w:id="4204" w:author="pbx" w:date="2017-11-03T17:48:00Z">
        <w:r w:rsidRPr="002E6A0B">
          <w:rPr>
            <w:sz w:val="23"/>
            <w:szCs w:val="23"/>
          </w:rPr>
          <w:t>&lt;code code="13" codeSystem="2.16.840.1</w:t>
        </w:r>
        <w:r w:rsidR="00E42CF9">
          <w:rPr>
            <w:sz w:val="23"/>
            <w:szCs w:val="23"/>
          </w:rPr>
          <w:t>.113883.2.20.6.23" displayName=</w:t>
        </w:r>
        <w:r w:rsidR="00E42CF9" w:rsidRPr="002E6A0B">
          <w:rPr>
            <w:sz w:val="23"/>
            <w:szCs w:val="23"/>
          </w:rPr>
          <w:t>"</w:t>
        </w:r>
        <w:r w:rsidRPr="002E6A0B">
          <w:rPr>
            <w:sz w:val="23"/>
            <w:szCs w:val="23"/>
          </w:rPr>
          <w:t>Pharmaceutical Standard</w:t>
        </w:r>
        <w:r w:rsidR="00E42CF9" w:rsidRPr="002E6A0B">
          <w:rPr>
            <w:sz w:val="23"/>
            <w:szCs w:val="23"/>
          </w:rPr>
          <w:t>"</w:t>
        </w:r>
        <w:r w:rsidRPr="002E6A0B">
          <w:rPr>
            <w:sz w:val="23"/>
            <w:szCs w:val="23"/>
          </w:rPr>
          <w:t xml:space="preserve">/&gt; </w:t>
        </w:r>
      </w:ins>
    </w:p>
    <w:p w:rsidR="002E6A0B" w:rsidRPr="002E6A0B" w:rsidRDefault="002E6A0B" w:rsidP="002E6A0B">
      <w:pPr>
        <w:pStyle w:val="Default"/>
        <w:ind w:left="864"/>
        <w:rPr>
          <w:ins w:id="4205" w:author="pbx" w:date="2017-11-03T17:48:00Z"/>
          <w:sz w:val="23"/>
          <w:szCs w:val="23"/>
        </w:rPr>
      </w:pPr>
      <w:ins w:id="4206" w:author="pbx" w:date="2017-11-03T17:48:00Z">
        <w:r w:rsidRPr="002E6A0B">
          <w:rPr>
            <w:sz w:val="23"/>
            <w:szCs w:val="23"/>
          </w:rPr>
          <w:t>&lt;value code="</w:t>
        </w:r>
        <w:r w:rsidR="006B3365">
          <w:rPr>
            <w:sz w:val="23"/>
            <w:szCs w:val="23"/>
          </w:rPr>
          <w:t>7</w:t>
        </w:r>
        <w:r w:rsidRPr="002E6A0B">
          <w:rPr>
            <w:sz w:val="23"/>
            <w:szCs w:val="23"/>
          </w:rPr>
          <w:t>" codeSystem="</w:t>
        </w:r>
        <w:r w:rsidR="006B3365">
          <w:rPr>
            <w:sz w:val="23"/>
            <w:szCs w:val="23"/>
          </w:rPr>
          <w:t>2.16.840.1.113883.2.20.6.5</w:t>
        </w:r>
        <w:r w:rsidRPr="002E6A0B">
          <w:rPr>
            <w:sz w:val="23"/>
            <w:szCs w:val="23"/>
          </w:rPr>
          <w:t>" displayName="</w:t>
        </w:r>
        <w:r w:rsidR="006B3365">
          <w:rPr>
            <w:sz w:val="23"/>
            <w:szCs w:val="23"/>
          </w:rPr>
          <w:t>USP</w:t>
        </w:r>
        <w:r w:rsidRPr="002E6A0B">
          <w:rPr>
            <w:sz w:val="23"/>
            <w:szCs w:val="23"/>
          </w:rPr>
          <w:t>" xsi:type="CE"&gt;</w:t>
        </w:r>
      </w:ins>
    </w:p>
    <w:p w:rsidR="002E6A0B" w:rsidRPr="002E6A0B" w:rsidRDefault="002E6A0B" w:rsidP="002E6A0B">
      <w:pPr>
        <w:pStyle w:val="Default"/>
        <w:ind w:left="576"/>
        <w:rPr>
          <w:ins w:id="4207" w:author="pbx" w:date="2017-11-03T17:48:00Z"/>
          <w:sz w:val="23"/>
          <w:szCs w:val="23"/>
        </w:rPr>
      </w:pPr>
      <w:ins w:id="4208" w:author="pbx" w:date="2017-11-03T17:48:00Z">
        <w:r w:rsidRPr="002E6A0B">
          <w:rPr>
            <w:sz w:val="23"/>
            <w:szCs w:val="23"/>
          </w:rPr>
          <w:t>&lt;/characteristic&gt;</w:t>
        </w:r>
      </w:ins>
    </w:p>
    <w:p w:rsidR="002E6A0B" w:rsidRPr="002E6A0B" w:rsidRDefault="002E6A0B" w:rsidP="002E6A0B">
      <w:pPr>
        <w:pStyle w:val="Default"/>
        <w:ind w:left="288"/>
        <w:rPr>
          <w:ins w:id="4209" w:author="pbx" w:date="2017-11-03T17:48:00Z"/>
          <w:sz w:val="23"/>
          <w:szCs w:val="23"/>
        </w:rPr>
      </w:pPr>
      <w:ins w:id="4210" w:author="pbx" w:date="2017-11-03T17:48:00Z">
        <w:r w:rsidRPr="002E6A0B">
          <w:rPr>
            <w:sz w:val="23"/>
            <w:szCs w:val="23"/>
          </w:rPr>
          <w:t>&lt;/subjectOf&gt;</w:t>
        </w:r>
      </w:ins>
    </w:p>
    <w:p w:rsidR="00987270" w:rsidRDefault="00987270" w:rsidP="00987270">
      <w:pPr>
        <w:rPr>
          <w:ins w:id="4211" w:author="pbx" w:date="2017-11-03T17:48:00Z"/>
        </w:rPr>
      </w:pPr>
    </w:p>
    <w:p w:rsidR="00B265CF" w:rsidRDefault="00B265CF" w:rsidP="00F67A67">
      <w:pPr>
        <w:pStyle w:val="Heading4"/>
        <w:rPr>
          <w:ins w:id="4212" w:author="pbx" w:date="2017-11-03T17:48:00Z"/>
        </w:rPr>
      </w:pPr>
      <w:ins w:id="4213" w:author="pbx" w:date="2017-11-03T17:48:00Z">
        <w:r>
          <w:t>Scheduling Symbol</w:t>
        </w:r>
      </w:ins>
    </w:p>
    <w:p w:rsidR="002E6A0B" w:rsidRDefault="002E6A0B" w:rsidP="002E6A0B">
      <w:pPr>
        <w:pStyle w:val="Default"/>
        <w:rPr>
          <w:ins w:id="4214" w:author="pbx" w:date="2017-11-03T17:48:00Z"/>
          <w:rFonts w:eastAsia="Arial Unicode MS"/>
          <w:b/>
          <w:bCs/>
          <w:sz w:val="26"/>
          <w:szCs w:val="26"/>
        </w:rPr>
      </w:pPr>
      <w:ins w:id="4215" w:author="pbx" w:date="2017-11-03T17:48:00Z">
        <w:r>
          <w:rPr>
            <w:sz w:val="23"/>
            <w:szCs w:val="23"/>
          </w:rPr>
          <w:t xml:space="preserve">The </w:t>
        </w:r>
        <w:r w:rsidR="006B3365">
          <w:t>Scheduling Symbol</w:t>
        </w:r>
        <w:r w:rsidR="006B3365">
          <w:rPr>
            <w:sz w:val="23"/>
            <w:szCs w:val="23"/>
          </w:rPr>
          <w:t xml:space="preserve"> </w:t>
        </w:r>
        <w:r>
          <w:rPr>
            <w:sz w:val="23"/>
            <w:szCs w:val="23"/>
          </w:rPr>
          <w:t>is identified by one or more value elements as illustrated below:</w:t>
        </w:r>
        <w:r>
          <w:rPr>
            <w:rFonts w:eastAsia="Arial Unicode MS"/>
            <w:b/>
            <w:bCs/>
            <w:sz w:val="26"/>
            <w:szCs w:val="26"/>
          </w:rPr>
          <w:t xml:space="preserve"> </w:t>
        </w:r>
      </w:ins>
    </w:p>
    <w:p w:rsidR="002E6A0B" w:rsidRPr="002E6A0B" w:rsidRDefault="002E6A0B" w:rsidP="002E6A0B">
      <w:pPr>
        <w:pStyle w:val="Default"/>
        <w:rPr>
          <w:ins w:id="4216" w:author="pbx" w:date="2017-11-03T17:48:00Z"/>
          <w:sz w:val="23"/>
          <w:szCs w:val="23"/>
        </w:rPr>
      </w:pPr>
      <w:ins w:id="4217" w:author="pbx" w:date="2017-11-03T17:48:00Z">
        <w:r w:rsidRPr="002E6A0B">
          <w:rPr>
            <w:sz w:val="23"/>
            <w:szCs w:val="23"/>
          </w:rPr>
          <w:t>&lt;manufacturedProduct&gt;</w:t>
        </w:r>
      </w:ins>
    </w:p>
    <w:p w:rsidR="002E6A0B" w:rsidRPr="002E6A0B" w:rsidRDefault="002E6A0B" w:rsidP="002E6A0B">
      <w:pPr>
        <w:pStyle w:val="Default"/>
        <w:ind w:left="288"/>
        <w:rPr>
          <w:ins w:id="4218" w:author="pbx" w:date="2017-11-03T17:48:00Z"/>
          <w:sz w:val="23"/>
          <w:szCs w:val="23"/>
        </w:rPr>
      </w:pPr>
      <w:ins w:id="4219" w:author="pbx" w:date="2017-11-03T17:48:00Z">
        <w:r w:rsidRPr="002E6A0B">
          <w:rPr>
            <w:sz w:val="23"/>
            <w:szCs w:val="23"/>
          </w:rPr>
          <w:t>&lt;subjectOf&gt;</w:t>
        </w:r>
      </w:ins>
    </w:p>
    <w:p w:rsidR="002E6A0B" w:rsidRPr="002E6A0B" w:rsidRDefault="002E6A0B" w:rsidP="002E6A0B">
      <w:pPr>
        <w:pStyle w:val="Default"/>
        <w:ind w:left="576"/>
        <w:rPr>
          <w:ins w:id="4220" w:author="pbx" w:date="2017-11-03T17:48:00Z"/>
          <w:sz w:val="23"/>
          <w:szCs w:val="23"/>
        </w:rPr>
      </w:pPr>
      <w:ins w:id="4221" w:author="pbx" w:date="2017-11-03T17:48:00Z">
        <w:r w:rsidRPr="002E6A0B">
          <w:rPr>
            <w:sz w:val="23"/>
            <w:szCs w:val="23"/>
          </w:rPr>
          <w:t>&lt;characteristic&gt;</w:t>
        </w:r>
      </w:ins>
    </w:p>
    <w:p w:rsidR="002E6A0B" w:rsidRPr="002E6A0B" w:rsidRDefault="002E6A0B" w:rsidP="002E6A0B">
      <w:pPr>
        <w:ind w:left="864"/>
        <w:rPr>
          <w:ins w:id="4222" w:author="pbx" w:date="2017-11-03T17:48:00Z"/>
        </w:rPr>
      </w:pPr>
      <w:ins w:id="4223" w:author="pbx" w:date="2017-11-03T17:48:00Z">
        <w:r w:rsidRPr="002E6A0B">
          <w:t>&lt;code code="1</w:t>
        </w:r>
        <w:r>
          <w:t>4</w:t>
        </w:r>
        <w:r w:rsidRPr="002E6A0B">
          <w:t>" codeSystem="2.16.840.1</w:t>
        </w:r>
        <w:r w:rsidR="00E42CF9">
          <w:t>.113883.2.20.6.23" displayName=</w:t>
        </w:r>
        <w:r w:rsidR="00E42CF9" w:rsidRPr="002E6A0B">
          <w:t>"</w:t>
        </w:r>
        <w:r>
          <w:t>Scheduling Symbol</w:t>
        </w:r>
        <w:r w:rsidR="00E42CF9" w:rsidRPr="002E6A0B">
          <w:t>"</w:t>
        </w:r>
        <w:r w:rsidRPr="002E6A0B">
          <w:t xml:space="preserve">/&gt; </w:t>
        </w:r>
      </w:ins>
    </w:p>
    <w:p w:rsidR="002E6A0B" w:rsidRPr="00CE7EFF" w:rsidRDefault="002E6A0B" w:rsidP="002E6A0B">
      <w:pPr>
        <w:pStyle w:val="Default"/>
        <w:ind w:left="864"/>
        <w:rPr>
          <w:ins w:id="4224" w:author="pbx" w:date="2017-11-03T17:48:00Z"/>
          <w:sz w:val="23"/>
          <w:szCs w:val="23"/>
          <w:lang w:val="fr-CA"/>
        </w:rPr>
      </w:pPr>
      <w:ins w:id="4225" w:author="pbx" w:date="2017-11-03T17:48:00Z">
        <w:r w:rsidRPr="00CE7EFF">
          <w:rPr>
            <w:sz w:val="23"/>
            <w:szCs w:val="23"/>
            <w:lang w:val="fr-CA"/>
          </w:rPr>
          <w:t>&lt;value code="1" codeSystem="2.16.840.1.113883.2.20.6.2" displayName="Pr" xsi:type="CE"</w:t>
        </w:r>
        <w:r w:rsidR="00DF26A4" w:rsidRPr="00CE7EFF">
          <w:rPr>
            <w:sz w:val="23"/>
            <w:szCs w:val="23"/>
            <w:lang w:val="fr-CA"/>
          </w:rPr>
          <w:t>/</w:t>
        </w:r>
        <w:r w:rsidRPr="00CE7EFF">
          <w:rPr>
            <w:sz w:val="23"/>
            <w:szCs w:val="23"/>
            <w:lang w:val="fr-CA"/>
          </w:rPr>
          <w:t>&gt;</w:t>
        </w:r>
      </w:ins>
    </w:p>
    <w:p w:rsidR="002E6A0B" w:rsidRPr="002E6A0B" w:rsidRDefault="002E6A0B" w:rsidP="002E6A0B">
      <w:pPr>
        <w:pStyle w:val="Default"/>
        <w:ind w:left="576"/>
        <w:rPr>
          <w:ins w:id="4226" w:author="pbx" w:date="2017-11-03T17:48:00Z"/>
          <w:sz w:val="23"/>
          <w:szCs w:val="23"/>
        </w:rPr>
      </w:pPr>
      <w:ins w:id="4227" w:author="pbx" w:date="2017-11-03T17:48:00Z">
        <w:r w:rsidRPr="002E6A0B">
          <w:rPr>
            <w:sz w:val="23"/>
            <w:szCs w:val="23"/>
          </w:rPr>
          <w:t>&lt;/characteristic&gt;</w:t>
        </w:r>
      </w:ins>
    </w:p>
    <w:p w:rsidR="002E6A0B" w:rsidRPr="002E6A0B" w:rsidRDefault="002E6A0B" w:rsidP="002E6A0B">
      <w:pPr>
        <w:pStyle w:val="Default"/>
        <w:ind w:left="288"/>
        <w:rPr>
          <w:ins w:id="4228" w:author="pbx" w:date="2017-11-03T17:48:00Z"/>
          <w:sz w:val="23"/>
          <w:szCs w:val="23"/>
        </w:rPr>
      </w:pPr>
      <w:ins w:id="4229" w:author="pbx" w:date="2017-11-03T17:48:00Z">
        <w:r w:rsidRPr="002E6A0B">
          <w:rPr>
            <w:sz w:val="23"/>
            <w:szCs w:val="23"/>
          </w:rPr>
          <w:t>&lt;/subjectOf&gt;</w:t>
        </w:r>
      </w:ins>
    </w:p>
    <w:p w:rsidR="002E6A0B" w:rsidRPr="002E6A0B" w:rsidRDefault="002E6A0B" w:rsidP="002E6A0B">
      <w:pPr>
        <w:pStyle w:val="Default"/>
        <w:ind w:left="288"/>
        <w:rPr>
          <w:ins w:id="4230" w:author="pbx" w:date="2017-11-03T17:48:00Z"/>
          <w:sz w:val="23"/>
          <w:szCs w:val="23"/>
        </w:rPr>
      </w:pPr>
      <w:ins w:id="4231" w:author="pbx" w:date="2017-11-03T17:48:00Z">
        <w:r w:rsidRPr="002E6A0B">
          <w:rPr>
            <w:sz w:val="23"/>
            <w:szCs w:val="23"/>
          </w:rPr>
          <w:t>&lt;subjectOf&gt;</w:t>
        </w:r>
      </w:ins>
    </w:p>
    <w:p w:rsidR="002E6A0B" w:rsidRPr="002E6A0B" w:rsidRDefault="002E6A0B" w:rsidP="002E6A0B">
      <w:pPr>
        <w:pStyle w:val="Default"/>
        <w:ind w:left="576"/>
        <w:rPr>
          <w:ins w:id="4232" w:author="pbx" w:date="2017-11-03T17:48:00Z"/>
          <w:sz w:val="23"/>
          <w:szCs w:val="23"/>
        </w:rPr>
      </w:pPr>
      <w:ins w:id="4233" w:author="pbx" w:date="2017-11-03T17:48:00Z">
        <w:r w:rsidRPr="002E6A0B">
          <w:rPr>
            <w:sz w:val="23"/>
            <w:szCs w:val="23"/>
          </w:rPr>
          <w:t>&lt;characteristic&gt;</w:t>
        </w:r>
      </w:ins>
    </w:p>
    <w:p w:rsidR="002E6A0B" w:rsidRPr="002E6A0B" w:rsidRDefault="002E6A0B" w:rsidP="002E6A0B">
      <w:pPr>
        <w:pStyle w:val="Default"/>
        <w:ind w:left="864"/>
        <w:rPr>
          <w:ins w:id="4234" w:author="pbx" w:date="2017-11-03T17:48:00Z"/>
          <w:sz w:val="23"/>
          <w:szCs w:val="23"/>
        </w:rPr>
      </w:pPr>
      <w:ins w:id="4235" w:author="pbx" w:date="2017-11-03T17:48:00Z">
        <w:r w:rsidRPr="002E6A0B">
          <w:rPr>
            <w:sz w:val="23"/>
            <w:szCs w:val="23"/>
          </w:rPr>
          <w:t>&lt;code code="1</w:t>
        </w:r>
        <w:r>
          <w:rPr>
            <w:sz w:val="23"/>
            <w:szCs w:val="23"/>
          </w:rPr>
          <w:t>4</w:t>
        </w:r>
        <w:r w:rsidRPr="002E6A0B">
          <w:rPr>
            <w:sz w:val="23"/>
            <w:szCs w:val="23"/>
          </w:rPr>
          <w:t>" codeSystem="2.16.840.1</w:t>
        </w:r>
        <w:r w:rsidR="00E42CF9">
          <w:rPr>
            <w:sz w:val="23"/>
            <w:szCs w:val="23"/>
          </w:rPr>
          <w:t>.113883.2.20.6.23" displayName=</w:t>
        </w:r>
        <w:r w:rsidR="00E42CF9" w:rsidRPr="002E6A0B">
          <w:rPr>
            <w:sz w:val="23"/>
            <w:szCs w:val="23"/>
          </w:rPr>
          <w:t>"</w:t>
        </w:r>
        <w:r w:rsidRPr="002E6A0B">
          <w:rPr>
            <w:sz w:val="23"/>
            <w:szCs w:val="23"/>
          </w:rPr>
          <w:t>Scheduling Symbol</w:t>
        </w:r>
        <w:r w:rsidR="00E42CF9" w:rsidRPr="002E6A0B">
          <w:rPr>
            <w:sz w:val="23"/>
            <w:szCs w:val="23"/>
          </w:rPr>
          <w:t>"</w:t>
        </w:r>
        <w:r w:rsidRPr="002E6A0B">
          <w:rPr>
            <w:sz w:val="23"/>
            <w:szCs w:val="23"/>
          </w:rPr>
          <w:t xml:space="preserve">/&gt; </w:t>
        </w:r>
      </w:ins>
    </w:p>
    <w:p w:rsidR="002E6A0B" w:rsidRPr="002E6A0B" w:rsidRDefault="002E6A0B" w:rsidP="002E6A0B">
      <w:pPr>
        <w:pStyle w:val="Default"/>
        <w:ind w:left="864"/>
        <w:rPr>
          <w:ins w:id="4236" w:author="pbx" w:date="2017-11-03T17:48:00Z"/>
          <w:sz w:val="23"/>
          <w:szCs w:val="23"/>
        </w:rPr>
      </w:pPr>
      <w:ins w:id="4237" w:author="pbx" w:date="2017-11-03T17:48:00Z">
        <w:r w:rsidRPr="002E6A0B">
          <w:rPr>
            <w:sz w:val="23"/>
            <w:szCs w:val="23"/>
          </w:rPr>
          <w:t>&lt;value code="</w:t>
        </w:r>
        <w:r>
          <w:rPr>
            <w:sz w:val="23"/>
            <w:szCs w:val="23"/>
          </w:rPr>
          <w:t>2</w:t>
        </w:r>
        <w:r w:rsidRPr="002E6A0B">
          <w:rPr>
            <w:sz w:val="23"/>
            <w:szCs w:val="23"/>
          </w:rPr>
          <w:t>" codeSystem="2.16.840.1.113883.2.20.6.2" displayName="</w:t>
        </w:r>
        <w:r>
          <w:rPr>
            <w:sz w:val="23"/>
            <w:szCs w:val="23"/>
          </w:rPr>
          <w:t>N</w:t>
        </w:r>
        <w:r w:rsidRPr="002E6A0B">
          <w:rPr>
            <w:sz w:val="23"/>
            <w:szCs w:val="23"/>
          </w:rPr>
          <w:t>" xsi:type="CE"</w:t>
        </w:r>
        <w:r w:rsidR="00DF26A4">
          <w:rPr>
            <w:sz w:val="23"/>
            <w:szCs w:val="23"/>
          </w:rPr>
          <w:t>/</w:t>
        </w:r>
        <w:r w:rsidRPr="002E6A0B">
          <w:rPr>
            <w:sz w:val="23"/>
            <w:szCs w:val="23"/>
          </w:rPr>
          <w:t>&gt;</w:t>
        </w:r>
      </w:ins>
    </w:p>
    <w:p w:rsidR="002E6A0B" w:rsidRPr="002E6A0B" w:rsidRDefault="002E6A0B" w:rsidP="002E6A0B">
      <w:pPr>
        <w:pStyle w:val="Default"/>
        <w:ind w:left="576"/>
        <w:rPr>
          <w:ins w:id="4238" w:author="pbx" w:date="2017-11-03T17:48:00Z"/>
          <w:sz w:val="23"/>
          <w:szCs w:val="23"/>
        </w:rPr>
      </w:pPr>
      <w:ins w:id="4239" w:author="pbx" w:date="2017-11-03T17:48:00Z">
        <w:r w:rsidRPr="002E6A0B">
          <w:rPr>
            <w:sz w:val="23"/>
            <w:szCs w:val="23"/>
          </w:rPr>
          <w:t>&lt;/characteristic&gt;</w:t>
        </w:r>
      </w:ins>
    </w:p>
    <w:p w:rsidR="002E6A0B" w:rsidRPr="002E6A0B" w:rsidRDefault="002E6A0B" w:rsidP="002E6A0B">
      <w:pPr>
        <w:pStyle w:val="Default"/>
        <w:ind w:left="288"/>
        <w:rPr>
          <w:ins w:id="4240" w:author="pbx" w:date="2017-11-03T17:48:00Z"/>
          <w:sz w:val="23"/>
          <w:szCs w:val="23"/>
        </w:rPr>
      </w:pPr>
      <w:ins w:id="4241" w:author="pbx" w:date="2017-11-03T17:48:00Z">
        <w:r w:rsidRPr="002E6A0B">
          <w:rPr>
            <w:sz w:val="23"/>
            <w:szCs w:val="23"/>
          </w:rPr>
          <w:t>&lt;/subjectOf&gt;</w:t>
        </w:r>
      </w:ins>
    </w:p>
    <w:p w:rsidR="002E6A0B" w:rsidRPr="002E6A0B" w:rsidRDefault="002E6A0B" w:rsidP="002E6A0B">
      <w:pPr>
        <w:rPr>
          <w:ins w:id="4242" w:author="pbx" w:date="2017-11-03T17:48:00Z"/>
        </w:rPr>
      </w:pPr>
    </w:p>
    <w:p w:rsidR="00B265CF" w:rsidRDefault="00B265CF" w:rsidP="00F67A67">
      <w:pPr>
        <w:pStyle w:val="Heading4"/>
        <w:rPr>
          <w:ins w:id="4243" w:author="pbx" w:date="2017-11-03T17:48:00Z"/>
        </w:rPr>
      </w:pPr>
      <w:ins w:id="4244" w:author="pbx" w:date="2017-11-03T17:48:00Z">
        <w:r>
          <w:t>Therapeutic Class</w:t>
        </w:r>
      </w:ins>
    </w:p>
    <w:p w:rsidR="002E6A0B" w:rsidRPr="002676CC" w:rsidRDefault="002E6A0B" w:rsidP="002E6A0B">
      <w:pPr>
        <w:pStyle w:val="Default"/>
        <w:rPr>
          <w:ins w:id="4245" w:author="pbx" w:date="2017-11-03T17:48:00Z"/>
          <w:sz w:val="23"/>
          <w:szCs w:val="23"/>
        </w:rPr>
      </w:pPr>
      <w:ins w:id="4246" w:author="pbx" w:date="2017-11-03T17:48:00Z">
        <w:r>
          <w:rPr>
            <w:sz w:val="23"/>
            <w:szCs w:val="23"/>
          </w:rPr>
          <w:t xml:space="preserve">The </w:t>
        </w:r>
        <w:r w:rsidRPr="002E6A0B">
          <w:rPr>
            <w:sz w:val="23"/>
            <w:szCs w:val="23"/>
          </w:rPr>
          <w:t>Therapeutic Class</w:t>
        </w:r>
        <w:r>
          <w:rPr>
            <w:sz w:val="23"/>
            <w:szCs w:val="23"/>
          </w:rPr>
          <w:t xml:space="preserve"> is identified by one or more value elements as illustrated below:</w:t>
        </w:r>
        <w:r w:rsidRPr="002676CC">
          <w:rPr>
            <w:sz w:val="23"/>
            <w:szCs w:val="23"/>
          </w:rPr>
          <w:t xml:space="preserve"> </w:t>
        </w:r>
      </w:ins>
    </w:p>
    <w:p w:rsidR="002E6A0B" w:rsidRPr="002E6A0B" w:rsidRDefault="002E6A0B" w:rsidP="002E6A0B">
      <w:pPr>
        <w:pStyle w:val="Default"/>
        <w:rPr>
          <w:ins w:id="4247" w:author="pbx" w:date="2017-11-03T17:48:00Z"/>
          <w:sz w:val="23"/>
          <w:szCs w:val="23"/>
        </w:rPr>
      </w:pPr>
      <w:ins w:id="4248" w:author="pbx" w:date="2017-11-03T17:48:00Z">
        <w:r w:rsidRPr="002E6A0B">
          <w:rPr>
            <w:sz w:val="23"/>
            <w:szCs w:val="23"/>
          </w:rPr>
          <w:t>&lt;manufacturedProduct&gt;</w:t>
        </w:r>
      </w:ins>
    </w:p>
    <w:p w:rsidR="002E6A0B" w:rsidRPr="002E6A0B" w:rsidRDefault="002E6A0B" w:rsidP="002E6A0B">
      <w:pPr>
        <w:pStyle w:val="Default"/>
        <w:ind w:left="288"/>
        <w:rPr>
          <w:ins w:id="4249" w:author="pbx" w:date="2017-11-03T17:48:00Z"/>
          <w:sz w:val="23"/>
          <w:szCs w:val="23"/>
        </w:rPr>
      </w:pPr>
      <w:ins w:id="4250" w:author="pbx" w:date="2017-11-03T17:48:00Z">
        <w:r w:rsidRPr="002E6A0B">
          <w:rPr>
            <w:sz w:val="23"/>
            <w:szCs w:val="23"/>
          </w:rPr>
          <w:t>&lt;subjectOf&gt;</w:t>
        </w:r>
      </w:ins>
    </w:p>
    <w:p w:rsidR="002E6A0B" w:rsidRPr="002E6A0B" w:rsidRDefault="002E6A0B" w:rsidP="002E6A0B">
      <w:pPr>
        <w:pStyle w:val="Default"/>
        <w:ind w:left="576"/>
        <w:rPr>
          <w:ins w:id="4251" w:author="pbx" w:date="2017-11-03T17:48:00Z"/>
          <w:sz w:val="23"/>
          <w:szCs w:val="23"/>
        </w:rPr>
      </w:pPr>
      <w:ins w:id="4252" w:author="pbx" w:date="2017-11-03T17:48:00Z">
        <w:r w:rsidRPr="002E6A0B">
          <w:rPr>
            <w:sz w:val="23"/>
            <w:szCs w:val="23"/>
          </w:rPr>
          <w:t>&lt;characteristic&gt;</w:t>
        </w:r>
      </w:ins>
    </w:p>
    <w:p w:rsidR="002E6A0B" w:rsidRPr="002E6A0B" w:rsidRDefault="002E6A0B" w:rsidP="002E6A0B">
      <w:pPr>
        <w:pStyle w:val="Default"/>
        <w:ind w:left="864"/>
        <w:rPr>
          <w:ins w:id="4253" w:author="pbx" w:date="2017-11-03T17:48:00Z"/>
          <w:sz w:val="23"/>
          <w:szCs w:val="23"/>
        </w:rPr>
      </w:pPr>
      <w:ins w:id="4254" w:author="pbx" w:date="2017-11-03T17:48:00Z">
        <w:r w:rsidRPr="002E6A0B">
          <w:rPr>
            <w:sz w:val="23"/>
            <w:szCs w:val="23"/>
          </w:rPr>
          <w:t>&lt;code code="</w:t>
        </w:r>
        <w:r>
          <w:rPr>
            <w:sz w:val="23"/>
            <w:szCs w:val="23"/>
          </w:rPr>
          <w:t>1</w:t>
        </w:r>
        <w:r w:rsidR="006B3365">
          <w:rPr>
            <w:sz w:val="23"/>
            <w:szCs w:val="23"/>
          </w:rPr>
          <w:t>5</w:t>
        </w:r>
        <w:r w:rsidRPr="002E6A0B">
          <w:rPr>
            <w:sz w:val="23"/>
            <w:szCs w:val="23"/>
          </w:rPr>
          <w:t>" codeSystem="2.16.840.1.113883.2.20.6.23"</w:t>
        </w:r>
        <w:r>
          <w:rPr>
            <w:sz w:val="23"/>
            <w:szCs w:val="23"/>
          </w:rPr>
          <w:t xml:space="preserve"> displayName=</w:t>
        </w:r>
        <w:r w:rsidR="00E42CF9" w:rsidRPr="002E6A0B">
          <w:rPr>
            <w:sz w:val="23"/>
            <w:szCs w:val="23"/>
          </w:rPr>
          <w:t>"</w:t>
        </w:r>
        <w:r w:rsidRPr="002E6A0B">
          <w:rPr>
            <w:sz w:val="23"/>
            <w:szCs w:val="23"/>
          </w:rPr>
          <w:t>Therapeutic Class</w:t>
        </w:r>
        <w:r w:rsidR="00E42CF9" w:rsidRPr="002E6A0B">
          <w:rPr>
            <w:sz w:val="23"/>
            <w:szCs w:val="23"/>
          </w:rPr>
          <w:t>"</w:t>
        </w:r>
        <w:r w:rsidRPr="002E6A0B">
          <w:rPr>
            <w:sz w:val="23"/>
            <w:szCs w:val="23"/>
          </w:rPr>
          <w:t xml:space="preserve">/&gt; </w:t>
        </w:r>
      </w:ins>
    </w:p>
    <w:p w:rsidR="002E6A0B" w:rsidRPr="002E6A0B" w:rsidRDefault="002E6A0B" w:rsidP="002E6A0B">
      <w:pPr>
        <w:pStyle w:val="Default"/>
        <w:ind w:left="864"/>
        <w:rPr>
          <w:ins w:id="4255" w:author="pbx" w:date="2017-11-03T17:48:00Z"/>
          <w:sz w:val="23"/>
          <w:szCs w:val="23"/>
        </w:rPr>
      </w:pPr>
      <w:ins w:id="4256" w:author="pbx" w:date="2017-11-03T17:48:00Z">
        <w:r w:rsidRPr="002E6A0B">
          <w:rPr>
            <w:sz w:val="23"/>
            <w:szCs w:val="23"/>
          </w:rPr>
          <w:lastRenderedPageBreak/>
          <w:t>&lt;value code="</w:t>
        </w:r>
        <w:r w:rsidRPr="002676CC">
          <w:rPr>
            <w:sz w:val="23"/>
            <w:szCs w:val="23"/>
          </w:rPr>
          <w:t xml:space="preserve"> </w:t>
        </w:r>
        <w:r w:rsidRPr="002E6A0B">
          <w:rPr>
            <w:sz w:val="23"/>
            <w:szCs w:val="23"/>
          </w:rPr>
          <w:t>A01AA51" codeSystem="2.16.840.1.113883.2.20.6.6" displayName="Sodium Fluoride, Combinations" xsi:type="CE"</w:t>
        </w:r>
        <w:r w:rsidR="00DF26A4">
          <w:rPr>
            <w:sz w:val="23"/>
            <w:szCs w:val="23"/>
          </w:rPr>
          <w:t>/</w:t>
        </w:r>
        <w:r w:rsidRPr="002E6A0B">
          <w:rPr>
            <w:sz w:val="23"/>
            <w:szCs w:val="23"/>
          </w:rPr>
          <w:t>&gt;</w:t>
        </w:r>
      </w:ins>
    </w:p>
    <w:p w:rsidR="002E6A0B" w:rsidRPr="002E6A0B" w:rsidRDefault="002E6A0B" w:rsidP="002E6A0B">
      <w:pPr>
        <w:pStyle w:val="Default"/>
        <w:ind w:left="576"/>
        <w:rPr>
          <w:ins w:id="4257" w:author="pbx" w:date="2017-11-03T17:48:00Z"/>
          <w:sz w:val="23"/>
          <w:szCs w:val="23"/>
        </w:rPr>
      </w:pPr>
      <w:ins w:id="4258" w:author="pbx" w:date="2017-11-03T17:48:00Z">
        <w:r w:rsidRPr="002E6A0B">
          <w:rPr>
            <w:sz w:val="23"/>
            <w:szCs w:val="23"/>
          </w:rPr>
          <w:t>&lt;/characteristic&gt;</w:t>
        </w:r>
      </w:ins>
    </w:p>
    <w:p w:rsidR="002E6A0B" w:rsidRPr="002E6A0B" w:rsidRDefault="002E6A0B" w:rsidP="002E6A0B">
      <w:pPr>
        <w:pStyle w:val="Default"/>
        <w:ind w:left="288"/>
        <w:rPr>
          <w:ins w:id="4259" w:author="pbx" w:date="2017-11-03T17:48:00Z"/>
          <w:sz w:val="23"/>
          <w:szCs w:val="23"/>
        </w:rPr>
      </w:pPr>
      <w:ins w:id="4260" w:author="pbx" w:date="2017-11-03T17:48:00Z">
        <w:r w:rsidRPr="002E6A0B">
          <w:rPr>
            <w:sz w:val="23"/>
            <w:szCs w:val="23"/>
          </w:rPr>
          <w:t>&lt;/subjectOf&gt;</w:t>
        </w:r>
      </w:ins>
    </w:p>
    <w:p w:rsidR="002E6A0B" w:rsidRPr="002E6A0B" w:rsidRDefault="002E6A0B" w:rsidP="002E6A0B">
      <w:pPr>
        <w:pStyle w:val="Default"/>
        <w:ind w:left="288"/>
        <w:rPr>
          <w:ins w:id="4261" w:author="pbx" w:date="2017-11-03T17:48:00Z"/>
          <w:sz w:val="23"/>
          <w:szCs w:val="23"/>
        </w:rPr>
      </w:pPr>
      <w:ins w:id="4262" w:author="pbx" w:date="2017-11-03T17:48:00Z">
        <w:r w:rsidRPr="002E6A0B">
          <w:rPr>
            <w:sz w:val="23"/>
            <w:szCs w:val="23"/>
          </w:rPr>
          <w:t>&lt;subjectOf&gt;</w:t>
        </w:r>
      </w:ins>
    </w:p>
    <w:p w:rsidR="002E6A0B" w:rsidRPr="002E6A0B" w:rsidRDefault="002E6A0B" w:rsidP="002E6A0B">
      <w:pPr>
        <w:pStyle w:val="Default"/>
        <w:ind w:left="576"/>
        <w:rPr>
          <w:ins w:id="4263" w:author="pbx" w:date="2017-11-03T17:48:00Z"/>
          <w:sz w:val="23"/>
          <w:szCs w:val="23"/>
        </w:rPr>
      </w:pPr>
      <w:ins w:id="4264" w:author="pbx" w:date="2017-11-03T17:48:00Z">
        <w:r w:rsidRPr="002E6A0B">
          <w:rPr>
            <w:sz w:val="23"/>
            <w:szCs w:val="23"/>
          </w:rPr>
          <w:t>&lt;characteristic&gt;</w:t>
        </w:r>
      </w:ins>
    </w:p>
    <w:p w:rsidR="002E6A0B" w:rsidRPr="002E6A0B" w:rsidRDefault="002E6A0B" w:rsidP="002E6A0B">
      <w:pPr>
        <w:pStyle w:val="Default"/>
        <w:ind w:left="864"/>
        <w:rPr>
          <w:ins w:id="4265" w:author="pbx" w:date="2017-11-03T17:48:00Z"/>
          <w:sz w:val="23"/>
          <w:szCs w:val="23"/>
        </w:rPr>
      </w:pPr>
      <w:ins w:id="4266" w:author="pbx" w:date="2017-11-03T17:48:00Z">
        <w:r w:rsidRPr="002E6A0B">
          <w:rPr>
            <w:sz w:val="23"/>
            <w:szCs w:val="23"/>
          </w:rPr>
          <w:t>&lt;code code="</w:t>
        </w:r>
        <w:r>
          <w:rPr>
            <w:sz w:val="23"/>
            <w:szCs w:val="23"/>
          </w:rPr>
          <w:t>1</w:t>
        </w:r>
        <w:r w:rsidR="006B3365">
          <w:rPr>
            <w:sz w:val="23"/>
            <w:szCs w:val="23"/>
          </w:rPr>
          <w:t>5</w:t>
        </w:r>
        <w:r w:rsidRPr="002E6A0B">
          <w:rPr>
            <w:sz w:val="23"/>
            <w:szCs w:val="23"/>
          </w:rPr>
          <w:t xml:space="preserve">" codeSystem="2.16.840.1.113883.2.20.6.23" displayName=”Therapeutic Class”/&gt; </w:t>
        </w:r>
      </w:ins>
    </w:p>
    <w:p w:rsidR="002E6A0B" w:rsidRPr="002E6A0B" w:rsidRDefault="002E6A0B" w:rsidP="002E6A0B">
      <w:pPr>
        <w:pStyle w:val="Default"/>
        <w:ind w:left="864"/>
        <w:rPr>
          <w:ins w:id="4267" w:author="pbx" w:date="2017-11-03T17:48:00Z"/>
          <w:sz w:val="23"/>
          <w:szCs w:val="23"/>
        </w:rPr>
      </w:pPr>
      <w:ins w:id="4268" w:author="pbx" w:date="2017-11-03T17:48:00Z">
        <w:r w:rsidRPr="002E6A0B">
          <w:rPr>
            <w:sz w:val="23"/>
            <w:szCs w:val="23"/>
          </w:rPr>
          <w:t>&lt;value code="</w:t>
        </w:r>
        <w:r w:rsidRPr="002676CC">
          <w:rPr>
            <w:sz w:val="23"/>
            <w:szCs w:val="23"/>
          </w:rPr>
          <w:t xml:space="preserve"> </w:t>
        </w:r>
        <w:r w:rsidRPr="002E6A0B">
          <w:rPr>
            <w:sz w:val="23"/>
            <w:szCs w:val="23"/>
          </w:rPr>
          <w:t>A03CA02" codeSystem="2.16.840.1.113883.2.20.6.6" displayName="</w:t>
        </w:r>
        <w:r w:rsidRPr="002676CC">
          <w:rPr>
            <w:sz w:val="23"/>
            <w:szCs w:val="23"/>
          </w:rPr>
          <w:t xml:space="preserve"> </w:t>
        </w:r>
        <w:r w:rsidRPr="002E6A0B">
          <w:rPr>
            <w:sz w:val="23"/>
            <w:szCs w:val="23"/>
          </w:rPr>
          <w:t>Clidinium And Psycholeptics" xsi:type="CE"</w:t>
        </w:r>
        <w:r w:rsidR="00DF26A4">
          <w:rPr>
            <w:sz w:val="23"/>
            <w:szCs w:val="23"/>
          </w:rPr>
          <w:t>/</w:t>
        </w:r>
        <w:r w:rsidRPr="002E6A0B">
          <w:rPr>
            <w:sz w:val="23"/>
            <w:szCs w:val="23"/>
          </w:rPr>
          <w:t>&gt;</w:t>
        </w:r>
      </w:ins>
    </w:p>
    <w:p w:rsidR="002E6A0B" w:rsidRPr="002E6A0B" w:rsidRDefault="002E6A0B" w:rsidP="002E6A0B">
      <w:pPr>
        <w:pStyle w:val="Default"/>
        <w:ind w:left="576"/>
        <w:rPr>
          <w:ins w:id="4269" w:author="pbx" w:date="2017-11-03T17:48:00Z"/>
          <w:sz w:val="23"/>
          <w:szCs w:val="23"/>
        </w:rPr>
      </w:pPr>
      <w:ins w:id="4270" w:author="pbx" w:date="2017-11-03T17:48:00Z">
        <w:r w:rsidRPr="002E6A0B">
          <w:rPr>
            <w:sz w:val="23"/>
            <w:szCs w:val="23"/>
          </w:rPr>
          <w:t>&lt;/characteristic&gt;</w:t>
        </w:r>
      </w:ins>
    </w:p>
    <w:p w:rsidR="002E6A0B" w:rsidRPr="002E6A0B" w:rsidRDefault="002E6A0B" w:rsidP="002E6A0B">
      <w:pPr>
        <w:pStyle w:val="Default"/>
        <w:ind w:left="288"/>
        <w:rPr>
          <w:ins w:id="4271" w:author="pbx" w:date="2017-11-03T17:48:00Z"/>
          <w:sz w:val="23"/>
          <w:szCs w:val="23"/>
        </w:rPr>
      </w:pPr>
      <w:ins w:id="4272" w:author="pbx" w:date="2017-11-03T17:48:00Z">
        <w:r w:rsidRPr="002E6A0B">
          <w:rPr>
            <w:sz w:val="23"/>
            <w:szCs w:val="23"/>
          </w:rPr>
          <w:t>&lt;/subjectOf&gt;</w:t>
        </w:r>
      </w:ins>
    </w:p>
    <w:p w:rsidR="00F67C8B" w:rsidRDefault="00F67C8B" w:rsidP="00F67C8B">
      <w:pPr>
        <w:pStyle w:val="Default"/>
        <w:rPr>
          <w:ins w:id="4273" w:author="pbx" w:date="2017-11-03T17:48:00Z"/>
          <w:rFonts w:ascii="Courier New" w:hAnsi="Courier New" w:cs="Courier New"/>
          <w:sz w:val="18"/>
          <w:szCs w:val="18"/>
        </w:rPr>
      </w:pPr>
    </w:p>
    <w:p w:rsidR="002676CC" w:rsidRDefault="002676CC" w:rsidP="001D67E2">
      <w:pPr>
        <w:pStyle w:val="Heading3"/>
      </w:pPr>
      <w:bookmarkStart w:id="4274" w:name="_Toc495068766"/>
      <w:bookmarkStart w:id="4275" w:name="_Toc497495443"/>
      <w:r w:rsidRPr="001D67E2">
        <w:t>Validation</w:t>
      </w:r>
      <w:bookmarkEnd w:id="4274"/>
      <w:bookmarkEnd w:id="4275"/>
    </w:p>
    <w:p w:rsidR="001D67E2" w:rsidRDefault="00AF1C00" w:rsidP="002676CC">
      <w:pPr>
        <w:rPr>
          <w:ins w:id="4276" w:author="pbx" w:date="2017-11-03T17:48:00Z"/>
          <w:lang w:val="en-US"/>
        </w:rPr>
      </w:pPr>
      <w:ins w:id="4277" w:author="pbx" w:date="2017-11-03T17:48:00Z">
        <w:r>
          <w:rPr>
            <w:lang w:val="en-US"/>
          </w:rPr>
          <w:t>There are 2 types of validation, general and element specific.</w:t>
        </w:r>
      </w:ins>
    </w:p>
    <w:p w:rsidR="002676CC" w:rsidRPr="002676CC" w:rsidRDefault="002676CC" w:rsidP="002676CC">
      <w:pPr>
        <w:rPr>
          <w:ins w:id="4278" w:author="pbx" w:date="2017-11-03T17:48:00Z"/>
          <w:lang w:val="en-US"/>
        </w:rPr>
      </w:pPr>
    </w:p>
    <w:p w:rsidR="00F67C8B" w:rsidRDefault="00F67C8B" w:rsidP="002676CC">
      <w:pPr>
        <w:pStyle w:val="Heading4"/>
        <w:rPr>
          <w:ins w:id="4279" w:author="pbx" w:date="2017-11-03T17:48:00Z"/>
        </w:rPr>
      </w:pPr>
      <w:ins w:id="4280" w:author="pbx" w:date="2017-11-03T17:48:00Z">
        <w:r>
          <w:t>General Validation</w:t>
        </w:r>
      </w:ins>
    </w:p>
    <w:p w:rsidR="00AF1C00" w:rsidRDefault="00AF1C00" w:rsidP="00AF1C00">
      <w:pPr>
        <w:rPr>
          <w:ins w:id="4281" w:author="pbx" w:date="2017-11-03T17:48:00Z"/>
          <w:lang w:val="en-US"/>
        </w:rPr>
      </w:pPr>
      <w:ins w:id="4282" w:author="pbx" w:date="2017-11-03T17:48:00Z">
        <w:r>
          <w:rPr>
            <w:lang w:val="en-US"/>
          </w:rPr>
          <w:t>Outlined below are non-element specific product data validation aspects</w:t>
        </w:r>
      </w:ins>
    </w:p>
    <w:p w:rsidR="00AF1C00" w:rsidRPr="00AF1C00" w:rsidRDefault="00AF1C00" w:rsidP="00AF1C00">
      <w:pPr>
        <w:rPr>
          <w:moveTo w:id="4283" w:author="pbx" w:date="2017-11-03T17:48:00Z"/>
        </w:rPr>
      </w:pPr>
      <w:moveToRangeStart w:id="4284" w:author="pbx" w:date="2017-11-03T17:48:00Z" w:name="move497494664"/>
    </w:p>
    <w:p w:rsidR="00AF1C00" w:rsidRDefault="00AF1C00" w:rsidP="00AF1C00">
      <w:pPr>
        <w:pStyle w:val="Default"/>
        <w:numPr>
          <w:ilvl w:val="0"/>
          <w:numId w:val="15"/>
        </w:numPr>
        <w:rPr>
          <w:ins w:id="4285" w:author="pbx" w:date="2017-11-03T17:48:00Z"/>
          <w:sz w:val="23"/>
          <w:szCs w:val="23"/>
        </w:rPr>
      </w:pPr>
      <w:commentRangeStart w:id="4286"/>
      <w:moveTo w:id="4287" w:author="pbx" w:date="2017-11-03T17:48:00Z">
        <w:r>
          <w:rPr>
            <w:sz w:val="23"/>
            <w:szCs w:val="23"/>
          </w:rPr>
          <w:t xml:space="preserve">The </w:t>
        </w:r>
        <w:r w:rsidRPr="005B6A3D">
          <w:rPr>
            <w:sz w:val="23"/>
            <w:szCs w:val="23"/>
          </w:rPr>
          <w:t xml:space="preserve">outer package description </w:t>
        </w:r>
      </w:moveTo>
      <w:moveToRangeEnd w:id="4284"/>
      <w:ins w:id="4288" w:author="pbx" w:date="2017-11-03T17:48:00Z">
        <w:r>
          <w:rPr>
            <w:sz w:val="23"/>
            <w:szCs w:val="23"/>
          </w:rPr>
          <w:t xml:space="preserve">for a product shall detail the </w:t>
        </w:r>
        <w:r w:rsidRPr="005B6A3D">
          <w:rPr>
            <w:sz w:val="23"/>
            <w:szCs w:val="23"/>
          </w:rPr>
          <w:t xml:space="preserve">production quantity characteristic. </w:t>
        </w:r>
        <w:commentRangeEnd w:id="4286"/>
        <w:r>
          <w:rPr>
            <w:rStyle w:val="CommentReference"/>
          </w:rPr>
          <w:commentReference w:id="4286"/>
        </w:r>
      </w:ins>
    </w:p>
    <w:p w:rsidR="00104F74" w:rsidRDefault="00104F74" w:rsidP="00104F74">
      <w:pPr>
        <w:pStyle w:val="Default"/>
        <w:rPr>
          <w:ins w:id="4289" w:author="pbx" w:date="2017-11-03T17:48:00Z"/>
          <w:sz w:val="23"/>
          <w:szCs w:val="23"/>
        </w:rPr>
      </w:pPr>
    </w:p>
    <w:p w:rsidR="00AF1C00" w:rsidRDefault="00AF1C00" w:rsidP="00AF1C00">
      <w:pPr>
        <w:pStyle w:val="Default"/>
        <w:ind w:left="360"/>
        <w:rPr>
          <w:ins w:id="4290" w:author="pbx" w:date="2017-11-03T17:48:00Z"/>
          <w:sz w:val="23"/>
          <w:szCs w:val="23"/>
        </w:rPr>
      </w:pPr>
    </w:p>
    <w:p w:rsidR="00F67C8B" w:rsidRDefault="00F67C8B" w:rsidP="00F67C8B">
      <w:pPr>
        <w:pStyle w:val="Heading4"/>
        <w:rPr>
          <w:ins w:id="4291" w:author="pbx" w:date="2017-11-03T17:48:00Z"/>
        </w:rPr>
      </w:pPr>
      <w:ins w:id="4292" w:author="pbx" w:date="2017-11-03T17:48:00Z">
        <w:r>
          <w:t>Element Level Validation</w:t>
        </w:r>
      </w:ins>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ins w:id="4293" w:author="pbx" w:date="2017-11-03T17:48:00Z"/>
        </w:trPr>
        <w:tc>
          <w:tcPr>
            <w:tcW w:w="2358" w:type="dxa"/>
            <w:shd w:val="clear" w:color="auto" w:fill="808080"/>
          </w:tcPr>
          <w:p w:rsidR="003F2902" w:rsidRPr="000445D1" w:rsidRDefault="003F2902" w:rsidP="0080029F">
            <w:pPr>
              <w:rPr>
                <w:ins w:id="4294" w:author="pbx" w:date="2017-11-03T17:48:00Z"/>
              </w:rPr>
            </w:pPr>
            <w:ins w:id="4295" w:author="pbx" w:date="2017-11-03T17:48:00Z">
              <w:r w:rsidRPr="00675DAA">
                <w:t>Element</w:t>
              </w:r>
            </w:ins>
          </w:p>
        </w:tc>
        <w:tc>
          <w:tcPr>
            <w:tcW w:w="1260" w:type="dxa"/>
            <w:shd w:val="clear" w:color="auto" w:fill="808080"/>
          </w:tcPr>
          <w:p w:rsidR="003F2902" w:rsidRPr="00675DAA" w:rsidRDefault="003F2902" w:rsidP="0080029F">
            <w:pPr>
              <w:rPr>
                <w:ins w:id="4296" w:author="pbx" w:date="2017-11-03T17:48:00Z"/>
              </w:rPr>
            </w:pPr>
            <w:ins w:id="4297" w:author="pbx" w:date="2017-11-03T17:48:00Z">
              <w:r w:rsidRPr="00675DAA">
                <w:t>Attribute</w:t>
              </w:r>
            </w:ins>
          </w:p>
        </w:tc>
        <w:tc>
          <w:tcPr>
            <w:tcW w:w="1260" w:type="dxa"/>
            <w:shd w:val="clear" w:color="auto" w:fill="808080"/>
          </w:tcPr>
          <w:p w:rsidR="003F2902" w:rsidRPr="000445D1" w:rsidRDefault="003F2902" w:rsidP="0080029F">
            <w:pPr>
              <w:rPr>
                <w:ins w:id="4298" w:author="pbx" w:date="2017-11-03T17:48:00Z"/>
              </w:rPr>
            </w:pPr>
            <w:ins w:id="4299" w:author="pbx" w:date="2017-11-03T17:48:00Z">
              <w:r w:rsidRPr="00675DAA">
                <w:t>Cardinality</w:t>
              </w:r>
            </w:ins>
          </w:p>
        </w:tc>
        <w:tc>
          <w:tcPr>
            <w:tcW w:w="1350" w:type="dxa"/>
            <w:shd w:val="clear" w:color="auto" w:fill="808080"/>
          </w:tcPr>
          <w:p w:rsidR="003F2902" w:rsidRPr="00675DAA" w:rsidRDefault="003F2902" w:rsidP="0080029F">
            <w:pPr>
              <w:rPr>
                <w:ins w:id="4300" w:author="pbx" w:date="2017-11-03T17:48:00Z"/>
              </w:rPr>
            </w:pPr>
            <w:ins w:id="4301" w:author="pbx" w:date="2017-11-03T17:48:00Z">
              <w:r w:rsidRPr="00675DAA">
                <w:t>Value(s) Allowed</w:t>
              </w:r>
            </w:ins>
          </w:p>
          <w:p w:rsidR="003F2902" w:rsidRPr="00675DAA" w:rsidRDefault="003F2902" w:rsidP="0080029F">
            <w:pPr>
              <w:rPr>
                <w:ins w:id="4302" w:author="pbx" w:date="2017-11-03T17:48:00Z"/>
              </w:rPr>
            </w:pPr>
            <w:ins w:id="4303" w:author="pbx" w:date="2017-11-03T17:48:00Z">
              <w:r w:rsidRPr="00675DAA">
                <w:t>Examples</w:t>
              </w:r>
            </w:ins>
          </w:p>
        </w:tc>
        <w:tc>
          <w:tcPr>
            <w:tcW w:w="3330" w:type="dxa"/>
            <w:shd w:val="clear" w:color="auto" w:fill="808080"/>
          </w:tcPr>
          <w:p w:rsidR="003F2902" w:rsidRPr="00675DAA" w:rsidRDefault="003F2902" w:rsidP="0080029F">
            <w:pPr>
              <w:rPr>
                <w:ins w:id="4304" w:author="pbx" w:date="2017-11-03T17:48:00Z"/>
              </w:rPr>
            </w:pPr>
            <w:ins w:id="4305" w:author="pbx" w:date="2017-11-03T17:48:00Z">
              <w:r w:rsidRPr="00675DAA">
                <w:t>Description</w:t>
              </w:r>
            </w:ins>
          </w:p>
          <w:p w:rsidR="003F2902" w:rsidRPr="00675DAA" w:rsidRDefault="003F2902" w:rsidP="0080029F">
            <w:pPr>
              <w:rPr>
                <w:ins w:id="4306" w:author="pbx" w:date="2017-11-03T17:48:00Z"/>
              </w:rPr>
            </w:pPr>
            <w:ins w:id="4307" w:author="pbx" w:date="2017-11-03T17:48:00Z">
              <w:r w:rsidRPr="00675DAA">
                <w:t>Instructions</w:t>
              </w:r>
            </w:ins>
          </w:p>
        </w:tc>
      </w:tr>
      <w:tr w:rsidR="003F2902" w:rsidRPr="00675DAA" w:rsidTr="00122FE2">
        <w:trPr>
          <w:cantSplit/>
          <w:ins w:id="4308" w:author="pbx" w:date="2017-11-03T17:48:00Z"/>
        </w:trPr>
        <w:tc>
          <w:tcPr>
            <w:tcW w:w="2358" w:type="dxa"/>
          </w:tcPr>
          <w:p w:rsidR="002A6DAC" w:rsidRPr="00CE7EFF" w:rsidRDefault="002A6DAC" w:rsidP="0080029F">
            <w:pPr>
              <w:rPr>
                <w:ins w:id="4309" w:author="pbx" w:date="2017-11-03T17:48:00Z"/>
                <w:lang w:val="fr-CA"/>
              </w:rPr>
            </w:pPr>
            <w:ins w:id="4310" w:author="pbx" w:date="2017-11-03T17:48:00Z">
              <w:r w:rsidRPr="00CE7EFF">
                <w:rPr>
                  <w:lang w:val="fr-CA"/>
                </w:rPr>
                <w:t>component.structuredBody.component[section/code</w:t>
              </w:r>
              <w:r w:rsidR="006E3C49" w:rsidRPr="00CE7EFF">
                <w:rPr>
                  <w:lang w:val="fr-CA"/>
                </w:rPr>
                <w:t>/@code = “48780-1”].</w:t>
              </w:r>
              <w:r w:rsidRPr="00CE7EFF">
                <w:rPr>
                  <w:lang w:val="fr-CA"/>
                </w:rPr>
                <w:t>section</w:t>
              </w:r>
            </w:ins>
          </w:p>
          <w:p w:rsidR="003F2902" w:rsidRPr="00CE7EFF" w:rsidRDefault="003F2902" w:rsidP="0080029F">
            <w:pPr>
              <w:rPr>
                <w:ins w:id="4311" w:author="pbx" w:date="2017-11-03T17:48:00Z"/>
                <w:lang w:val="fr-CA"/>
              </w:rPr>
            </w:pPr>
          </w:p>
        </w:tc>
        <w:tc>
          <w:tcPr>
            <w:tcW w:w="1260" w:type="dxa"/>
            <w:shd w:val="clear" w:color="auto" w:fill="D9D9D9"/>
          </w:tcPr>
          <w:p w:rsidR="003F2902" w:rsidRPr="00675DAA" w:rsidRDefault="003F2902" w:rsidP="0080029F">
            <w:pPr>
              <w:rPr>
                <w:ins w:id="4312" w:author="pbx" w:date="2017-11-03T17:48:00Z"/>
              </w:rPr>
            </w:pPr>
            <w:ins w:id="4313" w:author="pbx" w:date="2017-11-03T17:48:00Z">
              <w:r w:rsidRPr="00675DAA">
                <w:t>N/A</w:t>
              </w:r>
            </w:ins>
          </w:p>
        </w:tc>
        <w:tc>
          <w:tcPr>
            <w:tcW w:w="1260" w:type="dxa"/>
            <w:shd w:val="clear" w:color="auto" w:fill="D9D9D9"/>
          </w:tcPr>
          <w:p w:rsidR="003F2902" w:rsidRPr="00675DAA" w:rsidRDefault="003F2902" w:rsidP="0080029F">
            <w:pPr>
              <w:rPr>
                <w:ins w:id="4314" w:author="pbx" w:date="2017-11-03T17:48:00Z"/>
              </w:rPr>
            </w:pPr>
            <w:ins w:id="4315" w:author="pbx" w:date="2017-11-03T17:48:00Z">
              <w:r w:rsidRPr="00675DAA">
                <w:t>1:1</w:t>
              </w:r>
            </w:ins>
          </w:p>
        </w:tc>
        <w:tc>
          <w:tcPr>
            <w:tcW w:w="1350" w:type="dxa"/>
            <w:shd w:val="clear" w:color="auto" w:fill="D9D9D9"/>
          </w:tcPr>
          <w:p w:rsidR="003F2902" w:rsidRPr="00675DAA" w:rsidRDefault="003F2902" w:rsidP="0080029F">
            <w:pPr>
              <w:rPr>
                <w:ins w:id="4316" w:author="pbx" w:date="2017-11-03T17:48:00Z"/>
              </w:rPr>
            </w:pPr>
          </w:p>
        </w:tc>
        <w:tc>
          <w:tcPr>
            <w:tcW w:w="3330" w:type="dxa"/>
            <w:shd w:val="clear" w:color="auto" w:fill="D9D9D9"/>
          </w:tcPr>
          <w:p w:rsidR="003F2902" w:rsidRPr="00675DAA" w:rsidRDefault="00104F74" w:rsidP="00104F74">
            <w:pPr>
              <w:rPr>
                <w:ins w:id="4317" w:author="pbx" w:date="2017-11-03T17:48:00Z"/>
              </w:rPr>
            </w:pPr>
            <w:ins w:id="4318" w:author="pbx" w:date="2017-11-03T17:48:00Z">
              <w:r>
                <w:t xml:space="preserve">This relates to the </w:t>
              </w:r>
              <w:r w:rsidRPr="00104F74">
                <w:t>SPL product data elements section</w:t>
              </w:r>
              <w:r>
                <w:t xml:space="preserve"> (OID: </w:t>
              </w:r>
              <w:r w:rsidRPr="00104F74">
                <w:t xml:space="preserve">2.16.840.1.113883.2.20.6.8 </w:t>
              </w:r>
              <w:r w:rsidR="006E3C49">
                <w:t>code: 48780-1</w:t>
              </w:r>
              <w:r>
                <w:t>)</w:t>
              </w:r>
            </w:ins>
          </w:p>
        </w:tc>
      </w:tr>
      <w:tr w:rsidR="003F2902" w:rsidRPr="00675DAA" w:rsidTr="00122FE2">
        <w:trPr>
          <w:cantSplit/>
          <w:ins w:id="4319" w:author="pbx" w:date="2017-11-03T17:48:00Z"/>
        </w:trPr>
        <w:tc>
          <w:tcPr>
            <w:tcW w:w="2358" w:type="dxa"/>
            <w:shd w:val="clear" w:color="auto" w:fill="808080"/>
          </w:tcPr>
          <w:p w:rsidR="003F2902" w:rsidRPr="00675DAA" w:rsidRDefault="003F2902" w:rsidP="0080029F">
            <w:pPr>
              <w:rPr>
                <w:ins w:id="4320" w:author="pbx" w:date="2017-11-03T17:48:00Z"/>
              </w:rPr>
            </w:pPr>
            <w:ins w:id="4321" w:author="pbx" w:date="2017-11-03T17:48:00Z">
              <w:r w:rsidRPr="00675DAA">
                <w:lastRenderedPageBreak/>
                <w:t>Conformance</w:t>
              </w:r>
            </w:ins>
          </w:p>
        </w:tc>
        <w:tc>
          <w:tcPr>
            <w:tcW w:w="7200" w:type="dxa"/>
            <w:gridSpan w:val="4"/>
          </w:tcPr>
          <w:p w:rsidR="003F2902" w:rsidRDefault="003F2902" w:rsidP="0043437F">
            <w:pPr>
              <w:pStyle w:val="ListParagraph"/>
              <w:numPr>
                <w:ilvl w:val="0"/>
                <w:numId w:val="52"/>
              </w:numPr>
              <w:rPr>
                <w:ins w:id="4322" w:author="pbx" w:date="2017-11-03T17:48:00Z"/>
              </w:rPr>
            </w:pPr>
            <w:ins w:id="4323" w:author="pbx" w:date="2017-11-03T17:48:00Z">
              <w:r>
                <w:t>There is an section element</w:t>
              </w:r>
            </w:ins>
          </w:p>
          <w:p w:rsidR="003F2902" w:rsidRPr="00C13369" w:rsidRDefault="003F2902" w:rsidP="0043437F">
            <w:pPr>
              <w:pStyle w:val="ListParagraph"/>
              <w:numPr>
                <w:ilvl w:val="0"/>
                <w:numId w:val="194"/>
              </w:numPr>
              <w:rPr>
                <w:ins w:id="4324" w:author="pbx" w:date="2017-11-03T17:48:00Z"/>
              </w:rPr>
            </w:pPr>
            <w:ins w:id="4325" w:author="pbx" w:date="2017-11-03T17:48: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rsidR="003F2902" w:rsidRDefault="003F2902" w:rsidP="0080029F">
            <w:pPr>
              <w:pStyle w:val="ListParagraph"/>
              <w:rPr>
                <w:ins w:id="4326" w:author="pbx" w:date="2017-11-03T17:48:00Z"/>
              </w:rPr>
            </w:pPr>
          </w:p>
          <w:p w:rsidR="003F2902" w:rsidRDefault="003F2902" w:rsidP="0043437F">
            <w:pPr>
              <w:pStyle w:val="ListParagraph"/>
              <w:numPr>
                <w:ilvl w:val="0"/>
                <w:numId w:val="52"/>
              </w:numPr>
              <w:rPr>
                <w:ins w:id="4327" w:author="pbx" w:date="2017-11-03T17:48:00Z"/>
              </w:rPr>
            </w:pPr>
            <w:ins w:id="4328" w:author="pbx" w:date="2017-11-03T17:48:00Z">
              <w:r>
                <w:t>There is an id element</w:t>
              </w:r>
            </w:ins>
          </w:p>
          <w:p w:rsidR="003F2902" w:rsidRPr="00B069B8" w:rsidRDefault="003F2902" w:rsidP="0043437F">
            <w:pPr>
              <w:pStyle w:val="ListParagraph"/>
              <w:numPr>
                <w:ilvl w:val="0"/>
                <w:numId w:val="195"/>
              </w:numPr>
              <w:rPr>
                <w:ins w:id="4329" w:author="pbx" w:date="2017-11-03T17:48:00Z"/>
                <w:highlight w:val="white"/>
              </w:rPr>
            </w:pPr>
            <w:ins w:id="4330" w:author="pbx" w:date="2017-11-03T17:48:00Z">
              <w:r w:rsidRPr="00152BBC">
                <w:rPr>
                  <w:highlight w:val="white"/>
                </w:rPr>
                <w:t>Informational only (validation aspects are detailed at the element level).</w:t>
              </w:r>
            </w:ins>
          </w:p>
          <w:p w:rsidR="003F2902" w:rsidRDefault="003F2902" w:rsidP="0080029F">
            <w:pPr>
              <w:pStyle w:val="ListParagraph"/>
              <w:rPr>
                <w:ins w:id="4331" w:author="pbx" w:date="2017-11-03T17:48:00Z"/>
              </w:rPr>
            </w:pPr>
          </w:p>
          <w:p w:rsidR="003F2902" w:rsidRDefault="003F2902" w:rsidP="0043437F">
            <w:pPr>
              <w:pStyle w:val="ListParagraph"/>
              <w:numPr>
                <w:ilvl w:val="0"/>
                <w:numId w:val="52"/>
              </w:numPr>
              <w:rPr>
                <w:ins w:id="4332" w:author="pbx" w:date="2017-11-03T17:48:00Z"/>
              </w:rPr>
            </w:pPr>
            <w:ins w:id="4333" w:author="pbx" w:date="2017-11-03T17:48:00Z">
              <w:r>
                <w:t>There is a code element</w:t>
              </w:r>
            </w:ins>
          </w:p>
          <w:p w:rsidR="003F2902" w:rsidRPr="00B069B8" w:rsidRDefault="003F2902" w:rsidP="0043437F">
            <w:pPr>
              <w:pStyle w:val="ListParagraph"/>
              <w:numPr>
                <w:ilvl w:val="0"/>
                <w:numId w:val="197"/>
              </w:numPr>
              <w:rPr>
                <w:ins w:id="4334" w:author="pbx" w:date="2017-11-03T17:48:00Z"/>
                <w:highlight w:val="white"/>
              </w:rPr>
            </w:pPr>
            <w:ins w:id="4335" w:author="pbx" w:date="2017-11-03T17:48:00Z">
              <w:r w:rsidRPr="00152BBC">
                <w:rPr>
                  <w:highlight w:val="white"/>
                </w:rPr>
                <w:t>Informational only (validation aspects are detailed at the element level).</w:t>
              </w:r>
            </w:ins>
          </w:p>
          <w:p w:rsidR="003F2902" w:rsidRDefault="003F2902" w:rsidP="0080029F">
            <w:pPr>
              <w:pStyle w:val="ListParagraph"/>
              <w:rPr>
                <w:ins w:id="4336" w:author="pbx" w:date="2017-11-03T17:48:00Z"/>
              </w:rPr>
            </w:pPr>
          </w:p>
          <w:p w:rsidR="003F2902" w:rsidRDefault="003F2902" w:rsidP="0043437F">
            <w:pPr>
              <w:pStyle w:val="ListParagraph"/>
              <w:numPr>
                <w:ilvl w:val="0"/>
                <w:numId w:val="52"/>
              </w:numPr>
              <w:rPr>
                <w:ins w:id="4337" w:author="pbx" w:date="2017-11-03T17:48:00Z"/>
              </w:rPr>
            </w:pPr>
            <w:ins w:id="4338" w:author="pbx" w:date="2017-11-03T17:48:00Z">
              <w:r>
                <w:t>There is an title element</w:t>
              </w:r>
            </w:ins>
          </w:p>
          <w:p w:rsidR="003F2902" w:rsidRPr="00B069B8" w:rsidRDefault="003F2902" w:rsidP="0043437F">
            <w:pPr>
              <w:pStyle w:val="ListParagraph"/>
              <w:numPr>
                <w:ilvl w:val="0"/>
                <w:numId w:val="196"/>
              </w:numPr>
              <w:rPr>
                <w:ins w:id="4339" w:author="pbx" w:date="2017-11-03T17:48:00Z"/>
                <w:highlight w:val="white"/>
              </w:rPr>
            </w:pPr>
            <w:ins w:id="4340" w:author="pbx" w:date="2017-11-03T17:48:00Z">
              <w:r w:rsidRPr="00152BBC">
                <w:rPr>
                  <w:highlight w:val="white"/>
                </w:rPr>
                <w:t>Informational only (validation aspects are detailed at the element level).</w:t>
              </w:r>
            </w:ins>
          </w:p>
          <w:p w:rsidR="003F2902" w:rsidRDefault="003F2902" w:rsidP="0080029F">
            <w:pPr>
              <w:pStyle w:val="ListParagraph"/>
              <w:rPr>
                <w:ins w:id="4341" w:author="pbx" w:date="2017-11-03T17:48:00Z"/>
              </w:rPr>
            </w:pPr>
          </w:p>
          <w:p w:rsidR="003F2902" w:rsidRDefault="003F2902" w:rsidP="0043437F">
            <w:pPr>
              <w:pStyle w:val="ListParagraph"/>
              <w:numPr>
                <w:ilvl w:val="0"/>
                <w:numId w:val="52"/>
              </w:numPr>
              <w:rPr>
                <w:ins w:id="4342" w:author="pbx" w:date="2017-11-03T17:48:00Z"/>
              </w:rPr>
            </w:pPr>
            <w:ins w:id="4343" w:author="pbx" w:date="2017-11-03T17:48:00Z">
              <w:r>
                <w:t>There is an text element</w:t>
              </w:r>
            </w:ins>
          </w:p>
          <w:p w:rsidR="003F2902" w:rsidRPr="00B069B8" w:rsidRDefault="003F2902" w:rsidP="0043437F">
            <w:pPr>
              <w:pStyle w:val="ListParagraph"/>
              <w:numPr>
                <w:ilvl w:val="0"/>
                <w:numId w:val="199"/>
              </w:numPr>
              <w:rPr>
                <w:ins w:id="4344" w:author="pbx" w:date="2017-11-03T17:48:00Z"/>
                <w:highlight w:val="white"/>
              </w:rPr>
            </w:pPr>
            <w:ins w:id="4345" w:author="pbx" w:date="2017-11-03T17:48:00Z">
              <w:r w:rsidRPr="00152BBC">
                <w:rPr>
                  <w:highlight w:val="white"/>
                </w:rPr>
                <w:t>Informational only (validation aspects are detailed at the element level).</w:t>
              </w:r>
            </w:ins>
          </w:p>
          <w:p w:rsidR="003F2902" w:rsidRDefault="003F2902" w:rsidP="0080029F">
            <w:pPr>
              <w:pStyle w:val="ListParagraph"/>
              <w:rPr>
                <w:ins w:id="4346" w:author="pbx" w:date="2017-11-03T17:48:00Z"/>
              </w:rPr>
            </w:pPr>
          </w:p>
          <w:p w:rsidR="003F2902" w:rsidRDefault="003F2902" w:rsidP="0043437F">
            <w:pPr>
              <w:pStyle w:val="ListParagraph"/>
              <w:numPr>
                <w:ilvl w:val="0"/>
                <w:numId w:val="52"/>
              </w:numPr>
              <w:rPr>
                <w:ins w:id="4347" w:author="pbx" w:date="2017-11-03T17:48:00Z"/>
              </w:rPr>
            </w:pPr>
            <w:ins w:id="4348" w:author="pbx" w:date="2017-11-03T17:48:00Z">
              <w:r>
                <w:t xml:space="preserve">There is an </w:t>
              </w:r>
              <w:r w:rsidRPr="00152BBC">
                <w:t xml:space="preserve">effectiveTime </w:t>
              </w:r>
              <w:r>
                <w:t>element</w:t>
              </w:r>
            </w:ins>
          </w:p>
          <w:p w:rsidR="003F2902" w:rsidRPr="00B069B8" w:rsidRDefault="003F2902" w:rsidP="0043437F">
            <w:pPr>
              <w:pStyle w:val="ListParagraph"/>
              <w:numPr>
                <w:ilvl w:val="0"/>
                <w:numId w:val="198"/>
              </w:numPr>
              <w:rPr>
                <w:ins w:id="4349" w:author="pbx" w:date="2017-11-03T17:48:00Z"/>
                <w:highlight w:val="white"/>
              </w:rPr>
            </w:pPr>
            <w:ins w:id="4350" w:author="pbx" w:date="2017-11-03T17:48:00Z">
              <w:r w:rsidRPr="00152BBC">
                <w:rPr>
                  <w:highlight w:val="white"/>
                </w:rPr>
                <w:t>Informational only (validation aspects are detailed at the element level).</w:t>
              </w:r>
            </w:ins>
          </w:p>
          <w:p w:rsidR="003F2902" w:rsidRDefault="003F2902" w:rsidP="0080029F">
            <w:pPr>
              <w:pStyle w:val="ListParagraph"/>
              <w:rPr>
                <w:ins w:id="4351" w:author="pbx" w:date="2017-11-03T17:48:00Z"/>
              </w:rPr>
            </w:pPr>
          </w:p>
          <w:p w:rsidR="003F2902" w:rsidRDefault="003F2902" w:rsidP="0043437F">
            <w:pPr>
              <w:pStyle w:val="ListParagraph"/>
              <w:numPr>
                <w:ilvl w:val="0"/>
                <w:numId w:val="52"/>
              </w:numPr>
              <w:rPr>
                <w:ins w:id="4352" w:author="pbx" w:date="2017-11-03T17:48:00Z"/>
              </w:rPr>
            </w:pPr>
            <w:ins w:id="4353" w:author="pbx" w:date="2017-11-03T17:48:00Z">
              <w:r>
                <w:t xml:space="preserve">There is an </w:t>
              </w:r>
              <w:r w:rsidRPr="00152BBC">
                <w:t>subject</w:t>
              </w:r>
              <w:r>
                <w:t xml:space="preserve"> element</w:t>
              </w:r>
            </w:ins>
          </w:p>
          <w:p w:rsidR="003F2902" w:rsidRPr="00675DAA" w:rsidRDefault="003F2902" w:rsidP="0043437F">
            <w:pPr>
              <w:pStyle w:val="ListParagraph"/>
              <w:numPr>
                <w:ilvl w:val="0"/>
                <w:numId w:val="200"/>
              </w:numPr>
              <w:rPr>
                <w:ins w:id="4354" w:author="pbx" w:date="2017-11-03T17:48:00Z"/>
              </w:rPr>
            </w:pPr>
            <w:ins w:id="4355" w:author="pbx" w:date="2017-11-03T17:48:00Z">
              <w:r w:rsidRPr="00152BBC">
                <w:rPr>
                  <w:highlight w:val="white"/>
                </w:rPr>
                <w:t>Informational only (validation aspects are detailed at the element level).</w:t>
              </w:r>
            </w:ins>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6"/>
        <w:gridCol w:w="917"/>
        <w:gridCol w:w="917"/>
        <w:gridCol w:w="976"/>
        <w:gridCol w:w="917"/>
        <w:gridCol w:w="917"/>
        <w:gridCol w:w="976"/>
        <w:gridCol w:w="2292"/>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gridSpan w:val="4"/>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A32EB7" w:rsidRPr="00675DAA" w:rsidTr="00122FE2">
        <w:trPr>
          <w:cantSplit/>
          <w:del w:id="4356" w:author="pbx" w:date="2017-11-03T17:48:00Z"/>
        </w:trPr>
        <w:tc>
          <w:tcPr>
            <w:tcW w:w="2358" w:type="dxa"/>
            <w:gridSpan w:val="4"/>
          </w:tcPr>
          <w:p w:rsidR="00A32EB7" w:rsidRPr="00675DAA" w:rsidRDefault="00A32EB7" w:rsidP="00DF0F23">
            <w:pPr>
              <w:rPr>
                <w:del w:id="4357" w:author="pbx" w:date="2017-11-03T17:48:00Z"/>
              </w:rPr>
            </w:pPr>
            <w:del w:id="4358" w:author="pbx" w:date="2017-11-03T17:48:00Z">
              <w:r w:rsidRPr="006841F8">
                <w:delText>manufacturedProduct</w:delText>
              </w:r>
            </w:del>
          </w:p>
        </w:tc>
        <w:tc>
          <w:tcPr>
            <w:tcW w:w="1260" w:type="dxa"/>
            <w:shd w:val="clear" w:color="auto" w:fill="D9D9D9"/>
          </w:tcPr>
          <w:p w:rsidR="00A32EB7" w:rsidRPr="00675DAA" w:rsidRDefault="00A32EB7" w:rsidP="00DF0F23">
            <w:pPr>
              <w:rPr>
                <w:del w:id="4359" w:author="pbx" w:date="2017-11-03T17:48:00Z"/>
              </w:rPr>
            </w:pPr>
            <w:del w:id="4360" w:author="pbx" w:date="2017-11-03T17:48:00Z">
              <w:r w:rsidRPr="00675DAA">
                <w:delText>N/A</w:delText>
              </w:r>
            </w:del>
          </w:p>
        </w:tc>
        <w:tc>
          <w:tcPr>
            <w:tcW w:w="1260" w:type="dxa"/>
            <w:shd w:val="clear" w:color="auto" w:fill="D9D9D9"/>
          </w:tcPr>
          <w:p w:rsidR="00A32EB7" w:rsidRPr="00675DAA" w:rsidRDefault="00A32EB7" w:rsidP="00DF0F23">
            <w:pPr>
              <w:rPr>
                <w:del w:id="4361" w:author="pbx" w:date="2017-11-03T17:48:00Z"/>
              </w:rPr>
            </w:pPr>
            <w:del w:id="4362" w:author="pbx" w:date="2017-11-03T17:48:00Z">
              <w:r w:rsidRPr="00675DAA">
                <w:delText>1:1</w:delText>
              </w:r>
            </w:del>
          </w:p>
        </w:tc>
        <w:tc>
          <w:tcPr>
            <w:tcW w:w="1350" w:type="dxa"/>
            <w:shd w:val="clear" w:color="auto" w:fill="D9D9D9"/>
          </w:tcPr>
          <w:p w:rsidR="00A32EB7" w:rsidRPr="00675DAA" w:rsidRDefault="00A32EB7" w:rsidP="00DF0F23">
            <w:pPr>
              <w:rPr>
                <w:del w:id="4363" w:author="pbx" w:date="2017-11-03T17:48:00Z"/>
              </w:rPr>
            </w:pPr>
          </w:p>
        </w:tc>
        <w:tc>
          <w:tcPr>
            <w:tcW w:w="3330" w:type="dxa"/>
            <w:shd w:val="clear" w:color="auto" w:fill="D9D9D9"/>
          </w:tcPr>
          <w:p w:rsidR="00A32EB7" w:rsidRPr="00675DAA" w:rsidRDefault="00A32EB7" w:rsidP="00DF0F23">
            <w:pPr>
              <w:rPr>
                <w:del w:id="4364" w:author="pbx" w:date="2017-11-03T17:48:00Z"/>
              </w:rPr>
            </w:pPr>
          </w:p>
        </w:tc>
      </w:tr>
      <w:tr w:rsidR="003F2902" w:rsidRPr="00675DAA" w:rsidTr="00122FE2">
        <w:trPr>
          <w:cantSplit/>
        </w:trPr>
        <w:tc>
          <w:tcPr>
            <w:tcW w:w="2358" w:type="dxa"/>
            <w:cellMerge w:id="4365" w:author="pbx" w:date="2017-11-03T17:48:00Z" w:vMerge="rest"/>
          </w:tcPr>
          <w:p w:rsidR="002A6DAC" w:rsidRDefault="00A32EB7" w:rsidP="002A6DAC">
            <w:pPr>
              <w:rPr>
                <w:ins w:id="4366" w:author="pbx" w:date="2017-11-03T17:48:00Z"/>
              </w:rPr>
            </w:pPr>
            <w:del w:id="4367" w:author="pbx" w:date="2017-11-03T17:48:00Z">
              <w:r w:rsidRPr="00675DAA">
                <w:delText>Conformance</w:delText>
              </w:r>
            </w:del>
            <w:ins w:id="4368" w:author="pbx" w:date="2017-11-03T17:48:00Z">
              <w:r w:rsidR="002A6DAC">
                <w:t>component.structuredBody.component[section/code</w:t>
              </w:r>
              <w:r w:rsidR="006E3C49">
                <w:t>/@code = “48780-1”].</w:t>
              </w:r>
              <w:r w:rsidR="002A6DAC">
                <w:t>id</w:t>
              </w:r>
            </w:ins>
          </w:p>
          <w:p w:rsidR="003F2902" w:rsidRPr="00675DAA" w:rsidRDefault="003F2902" w:rsidP="0080029F"/>
        </w:tc>
        <w:tc>
          <w:tcPr>
            <w:tcW w:w="1260" w:type="dxa"/>
            <w:shd w:val="clear" w:color="auto" w:fill="D9D9D9"/>
            <w:cellIns w:id="4369" w:author="pbx" w:date="2017-11-03T17:48:00Z"/>
          </w:tcPr>
          <w:p w:rsidR="003F2902" w:rsidRPr="00675DAA" w:rsidRDefault="003F2902" w:rsidP="0080029F">
            <w:ins w:id="4370" w:author="pbx" w:date="2017-11-03T17:48:00Z">
              <w:r w:rsidRPr="00675DAA">
                <w:t>N/A</w:t>
              </w:r>
            </w:ins>
          </w:p>
        </w:tc>
        <w:tc>
          <w:tcPr>
            <w:tcW w:w="1260" w:type="dxa"/>
            <w:shd w:val="clear" w:color="auto" w:fill="D9D9D9"/>
            <w:cellIns w:id="4371" w:author="pbx" w:date="2017-11-03T17:48:00Z"/>
          </w:tcPr>
          <w:p w:rsidR="003F2902" w:rsidRPr="00675DAA" w:rsidRDefault="003F2902" w:rsidP="0080029F">
            <w:ins w:id="4372" w:author="pbx" w:date="2017-11-03T17:48:00Z">
              <w:r w:rsidRPr="00675DAA">
                <w:t>1:1</w:t>
              </w:r>
            </w:ins>
          </w:p>
        </w:tc>
        <w:tc>
          <w:tcPr>
            <w:tcW w:w="1350" w:type="dxa"/>
            <w:shd w:val="clear" w:color="auto" w:fill="D9D9D9"/>
            <w:cellIns w:id="4373" w:author="pbx" w:date="2017-11-03T17:48:00Z"/>
          </w:tcPr>
          <w:p w:rsidR="003F2902" w:rsidRPr="00675DAA" w:rsidRDefault="003F2902" w:rsidP="0080029F"/>
        </w:tc>
        <w:tc>
          <w:tcPr>
            <w:tcW w:w="3330" w:type="dxa"/>
            <w:gridSpan w:val="4"/>
            <w:shd w:val="clear" w:color="auto" w:fill="D9D9D9"/>
          </w:tcPr>
          <w:p w:rsidR="00A32EB7" w:rsidRPr="00C13369" w:rsidRDefault="00A32EB7" w:rsidP="00DF0F23">
            <w:pPr>
              <w:pStyle w:val="ListParagraph"/>
              <w:numPr>
                <w:ilvl w:val="0"/>
                <w:numId w:val="216"/>
              </w:numPr>
              <w:spacing w:after="200"/>
              <w:rPr>
                <w:del w:id="4374" w:author="pbx" w:date="2017-11-03T17:48:00Z"/>
              </w:rPr>
            </w:pPr>
            <w:del w:id="4375" w:author="pbx" w:date="2017-11-03T17:48:00Z">
              <w:r>
                <w:delText xml:space="preserve">There is a </w:delText>
              </w:r>
              <w:r w:rsidRPr="006841F8">
                <w:delText>manufacturedProduct</w:delText>
              </w:r>
            </w:del>
            <w:ins w:id="4376" w:author="pbx" w:date="2017-11-03T17:48:00Z">
              <w:r w:rsidR="00104F74">
                <w:t>This relates to the id</w:t>
              </w:r>
            </w:ins>
            <w:r w:rsidR="00104F74">
              <w:t xml:space="preserve"> element</w:t>
            </w:r>
            <w:ins w:id="4377" w:author="pbx" w:date="2017-11-03T17:48:00Z">
              <w:r w:rsidR="00104F74">
                <w:t xml:space="preserve"> of the </w:t>
              </w:r>
            </w:ins>
            <w:r w:rsidR="00104F74" w:rsidRPr="00104F74">
              <w:t xml:space="preserve">SPL </w:t>
            </w:r>
            <w:del w:id="4378" w:author="pbx" w:date="2017-11-03T17:48:00Z">
              <w:r>
                <w:rPr>
                  <w:highlight w:val="white"/>
                </w:rPr>
                <w:delText xml:space="preserve">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D00628">
                <w:delText xml:space="preserve">element has </w:delText>
              </w:r>
              <w:r>
                <w:delText xml:space="preserve">not </w:delText>
              </w:r>
              <w:r w:rsidRPr="00D00628">
                <w:delText>been defined.</w:delText>
              </w:r>
            </w:del>
          </w:p>
          <w:p w:rsidR="00A32EB7" w:rsidRPr="006841F8" w:rsidRDefault="00A32EB7" w:rsidP="00DF0F23">
            <w:pPr>
              <w:pStyle w:val="ListParagraph"/>
              <w:numPr>
                <w:ilvl w:val="0"/>
                <w:numId w:val="216"/>
              </w:numPr>
              <w:spacing w:after="200"/>
              <w:rPr>
                <w:del w:id="4379" w:author="pbx" w:date="2017-11-03T17:48:00Z"/>
              </w:rPr>
            </w:pPr>
            <w:del w:id="4380" w:author="pbx" w:date="2017-11-03T17:48:00Z">
              <w:r>
                <w:rPr>
                  <w:highlight w:val="white"/>
                </w:rPr>
                <w:delText xml:space="preserve">SPL Rule 4 </w:delText>
              </w:r>
              <w:r w:rsidRPr="00D00628">
                <w:rPr>
                  <w:highlight w:val="white"/>
                </w:rPr>
                <w:delText xml:space="preserve">identifies that more than one </w:delText>
              </w:r>
              <w:r w:rsidRPr="00D00628">
                <w:delText xml:space="preserve">element </w:delText>
              </w:r>
              <w:r>
                <w:delText xml:space="preserve">is </w:delText>
              </w:r>
              <w:r w:rsidRPr="00D00628">
                <w:delText>defined.</w:delText>
              </w:r>
            </w:del>
          </w:p>
          <w:p w:rsidR="00A32EB7" w:rsidRPr="006841F8" w:rsidRDefault="00A32EB7" w:rsidP="00DF0F23">
            <w:pPr>
              <w:pStyle w:val="ListParagraph"/>
              <w:rPr>
                <w:del w:id="4381" w:author="pbx" w:date="2017-11-03T17:48:00Z"/>
              </w:rPr>
            </w:pPr>
          </w:p>
          <w:p w:rsidR="00A32EB7" w:rsidRDefault="00A32EB7" w:rsidP="00DF0F23">
            <w:pPr>
              <w:pStyle w:val="ListParagraph"/>
              <w:numPr>
                <w:ilvl w:val="0"/>
                <w:numId w:val="217"/>
              </w:numPr>
              <w:spacing w:after="200"/>
              <w:rPr>
                <w:del w:id="4382" w:author="pbx" w:date="2017-11-03T17:48:00Z"/>
              </w:rPr>
            </w:pPr>
            <w:del w:id="4383" w:author="pbx" w:date="2017-11-03T17:48:00Z">
              <w:r>
                <w:delText xml:space="preserve">There is one or more </w:delText>
              </w:r>
              <w:r w:rsidRPr="006841F8">
                <w:delText>subjectOf</w:delText>
              </w:r>
              <w:r>
                <w:delText>element</w:delText>
              </w:r>
            </w:del>
            <w:ins w:id="4384" w:author="pbx" w:date="2017-11-03T17:48:00Z">
              <w:r w:rsidR="00104F74" w:rsidRPr="00104F74">
                <w:t>product data</w:t>
              </w:r>
            </w:ins>
            <w:r w:rsidR="00104F74" w:rsidRPr="00104F74">
              <w:t xml:space="preserve"> elements</w:t>
            </w:r>
          </w:p>
          <w:p w:rsidR="00A32EB7" w:rsidRPr="00FA4718" w:rsidRDefault="00A32EB7" w:rsidP="00DF0F23">
            <w:pPr>
              <w:pStyle w:val="ListParagraph"/>
              <w:numPr>
                <w:ilvl w:val="0"/>
                <w:numId w:val="218"/>
              </w:numPr>
              <w:spacing w:after="200"/>
              <w:rPr>
                <w:del w:id="4385" w:author="pbx" w:date="2017-11-03T17:48:00Z"/>
                <w:highlight w:val="white"/>
              </w:rPr>
            </w:pPr>
            <w:del w:id="4386" w:author="pbx" w:date="2017-11-03T17:48: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FA4718">
                <w:rPr>
                  <w:highlight w:val="white"/>
                </w:rPr>
                <w:delText>element has not been defined.</w:delText>
              </w:r>
            </w:del>
          </w:p>
          <w:p w:rsidR="00A32EB7" w:rsidRDefault="00A32EB7" w:rsidP="00DF0F23">
            <w:pPr>
              <w:pStyle w:val="ListParagraph"/>
              <w:rPr>
                <w:del w:id="4387" w:author="pbx" w:date="2017-11-03T17:48:00Z"/>
              </w:rPr>
            </w:pPr>
          </w:p>
          <w:p w:rsidR="00A32EB7" w:rsidRDefault="00A32EB7" w:rsidP="00DF0F23">
            <w:pPr>
              <w:pStyle w:val="ListParagraph"/>
              <w:numPr>
                <w:ilvl w:val="0"/>
                <w:numId w:val="217"/>
              </w:numPr>
              <w:spacing w:after="200"/>
              <w:rPr>
                <w:del w:id="4388" w:author="pbx" w:date="2017-11-03T17:48:00Z"/>
              </w:rPr>
            </w:pPr>
            <w:del w:id="4389" w:author="pbx" w:date="2017-11-03T17:48:00Z">
              <w:r>
                <w:delText xml:space="preserve">There is a </w:delText>
              </w:r>
              <w:r w:rsidRPr="00BA7B5B">
                <w:delText>consumedIn element</w:delText>
              </w:r>
            </w:del>
          </w:p>
          <w:p w:rsidR="00A32EB7" w:rsidRPr="00FA4718" w:rsidRDefault="00A32EB7" w:rsidP="00DF0F23">
            <w:pPr>
              <w:pStyle w:val="ListParagraph"/>
              <w:numPr>
                <w:ilvl w:val="0"/>
                <w:numId w:val="219"/>
              </w:numPr>
              <w:spacing w:after="200"/>
              <w:rPr>
                <w:del w:id="4390" w:author="pbx" w:date="2017-11-03T17:48:00Z"/>
                <w:highlight w:val="white"/>
              </w:rPr>
            </w:pPr>
            <w:del w:id="4391" w:author="pbx" w:date="2017-11-03T17:48: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FA4718">
                <w:rPr>
                  <w:highlight w:val="white"/>
                </w:rPr>
                <w:delText>element has not been defined.</w:delText>
              </w:r>
            </w:del>
          </w:p>
          <w:p w:rsidR="003F2902" w:rsidRPr="00675DAA" w:rsidRDefault="00A32EB7" w:rsidP="00104F74">
            <w:del w:id="4392" w:author="pbx" w:date="2017-11-03T17:48:00Z">
              <w:r>
                <w:rPr>
                  <w:highlight w:val="white"/>
                </w:rPr>
                <w:delText xml:space="preserve">SPL Rule 4 </w:delText>
              </w:r>
              <w:r w:rsidRPr="00D00628">
                <w:rPr>
                  <w:highlight w:val="white"/>
                </w:rPr>
                <w:delText xml:space="preserve">identifies that more than one </w:delText>
              </w:r>
              <w:r w:rsidRPr="00FA4718">
                <w:rPr>
                  <w:highlight w:val="white"/>
                </w:rPr>
                <w:delText>element is defined.</w:delText>
              </w:r>
            </w:del>
            <w:ins w:id="4393" w:author="pbx" w:date="2017-11-03T17:48:00Z">
              <w:r w:rsidR="00104F74" w:rsidRPr="00104F74">
                <w:t xml:space="preserve"> section</w:t>
              </w:r>
              <w:r w:rsidR="00104F74">
                <w:t xml:space="preserve"> (OID: </w:t>
              </w:r>
              <w:r w:rsidR="00104F74" w:rsidRPr="00104F74">
                <w:t xml:space="preserve">2.16.840.1.113883.2.20.6.8 </w:t>
              </w:r>
              <w:r w:rsidR="006E3C49">
                <w:t>code: 48780-1</w:t>
              </w:r>
              <w:r w:rsidR="00104F74">
                <w:t>)</w:t>
              </w:r>
            </w:ins>
          </w:p>
        </w:tc>
      </w:tr>
    </w:tbl>
    <w:p w:rsidR="003F2902" w:rsidRDefault="003F2902" w:rsidP="0080029F">
      <w:pPr>
        <w:rPr>
          <w:moveFrom w:id="4394" w:author="pbx" w:date="2017-11-03T17:48:00Z"/>
        </w:rPr>
      </w:pPr>
      <w:moveFromRangeStart w:id="4395" w:author="pbx" w:date="2017-11-03T17:48:00Z" w:name="move49749466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pPr>
              <w:rPr>
                <w:moveFrom w:id="4396" w:author="pbx" w:date="2017-11-03T17:48:00Z"/>
              </w:rPr>
            </w:pPr>
            <w:moveFrom w:id="4397" w:author="pbx" w:date="2017-11-03T17:48:00Z">
              <w:r w:rsidRPr="00675DAA">
                <w:t>Element</w:t>
              </w:r>
            </w:moveFrom>
          </w:p>
        </w:tc>
        <w:tc>
          <w:tcPr>
            <w:tcW w:w="1260" w:type="dxa"/>
            <w:shd w:val="clear" w:color="auto" w:fill="808080"/>
          </w:tcPr>
          <w:p w:rsidR="003F2902" w:rsidRPr="00675DAA" w:rsidRDefault="003F2902" w:rsidP="0080029F">
            <w:pPr>
              <w:rPr>
                <w:moveFrom w:id="4398" w:author="pbx" w:date="2017-11-03T17:48:00Z"/>
              </w:rPr>
            </w:pPr>
            <w:moveFrom w:id="4399" w:author="pbx" w:date="2017-11-03T17:48:00Z">
              <w:r w:rsidRPr="00675DAA">
                <w:t>Attribute</w:t>
              </w:r>
            </w:moveFrom>
          </w:p>
        </w:tc>
        <w:tc>
          <w:tcPr>
            <w:tcW w:w="1260" w:type="dxa"/>
            <w:shd w:val="clear" w:color="auto" w:fill="808080"/>
          </w:tcPr>
          <w:p w:rsidR="003F2902" w:rsidRPr="000445D1" w:rsidRDefault="003F2902" w:rsidP="0080029F">
            <w:pPr>
              <w:rPr>
                <w:moveFrom w:id="4400" w:author="pbx" w:date="2017-11-03T17:48:00Z"/>
              </w:rPr>
            </w:pPr>
            <w:moveFrom w:id="4401" w:author="pbx" w:date="2017-11-03T17:48:00Z">
              <w:r w:rsidRPr="00675DAA">
                <w:t>Cardinality</w:t>
              </w:r>
            </w:moveFrom>
          </w:p>
        </w:tc>
        <w:tc>
          <w:tcPr>
            <w:tcW w:w="1350" w:type="dxa"/>
            <w:shd w:val="clear" w:color="auto" w:fill="808080"/>
          </w:tcPr>
          <w:p w:rsidR="003F2902" w:rsidRPr="00675DAA" w:rsidRDefault="003F2902" w:rsidP="0080029F">
            <w:pPr>
              <w:rPr>
                <w:moveFrom w:id="4402" w:author="pbx" w:date="2017-11-03T17:48:00Z"/>
              </w:rPr>
            </w:pPr>
            <w:moveFrom w:id="4403" w:author="pbx" w:date="2017-11-03T17:48:00Z">
              <w:r w:rsidRPr="00675DAA">
                <w:t>Value(s) Allowed</w:t>
              </w:r>
            </w:moveFrom>
          </w:p>
          <w:p w:rsidR="003F2902" w:rsidRPr="00675DAA" w:rsidRDefault="003F2902" w:rsidP="0080029F">
            <w:pPr>
              <w:rPr>
                <w:moveFrom w:id="4404" w:author="pbx" w:date="2017-11-03T17:48:00Z"/>
              </w:rPr>
            </w:pPr>
            <w:moveFrom w:id="4405" w:author="pbx" w:date="2017-11-03T17:48:00Z">
              <w:r w:rsidRPr="00675DAA">
                <w:t>Examples</w:t>
              </w:r>
            </w:moveFrom>
          </w:p>
        </w:tc>
        <w:tc>
          <w:tcPr>
            <w:tcW w:w="3330" w:type="dxa"/>
            <w:shd w:val="clear" w:color="auto" w:fill="808080"/>
          </w:tcPr>
          <w:p w:rsidR="003F2902" w:rsidRPr="00675DAA" w:rsidRDefault="003F2902" w:rsidP="0080029F">
            <w:pPr>
              <w:rPr>
                <w:moveFrom w:id="4406" w:author="pbx" w:date="2017-11-03T17:48:00Z"/>
              </w:rPr>
            </w:pPr>
            <w:moveFrom w:id="4407" w:author="pbx" w:date="2017-11-03T17:48:00Z">
              <w:r w:rsidRPr="00675DAA">
                <w:t>Description</w:t>
              </w:r>
            </w:moveFrom>
          </w:p>
          <w:p w:rsidR="003F2902" w:rsidRPr="00675DAA" w:rsidRDefault="003F2902" w:rsidP="0080029F">
            <w:pPr>
              <w:rPr>
                <w:moveFrom w:id="4408" w:author="pbx" w:date="2017-11-03T17:48:00Z"/>
              </w:rPr>
            </w:pPr>
            <w:moveFrom w:id="4409" w:author="pbx" w:date="2017-11-03T17:48:00Z">
              <w:r w:rsidRPr="00675DAA">
                <w:t>Instructions</w:t>
              </w:r>
            </w:moveFrom>
          </w:p>
        </w:tc>
      </w:tr>
      <w:moveFromRangeEnd w:id="4395"/>
      <w:tr w:rsidR="00A32EB7" w:rsidRPr="00675DAA" w:rsidTr="00122FE2">
        <w:trPr>
          <w:cantSplit/>
          <w:del w:id="4410" w:author="pbx" w:date="2017-11-03T17:48:00Z"/>
        </w:trPr>
        <w:tc>
          <w:tcPr>
            <w:tcW w:w="2358" w:type="dxa"/>
          </w:tcPr>
          <w:p w:rsidR="00A32EB7" w:rsidRPr="00675DAA" w:rsidRDefault="00A32EB7" w:rsidP="00DF0F23">
            <w:pPr>
              <w:rPr>
                <w:del w:id="4411" w:author="pbx" w:date="2017-11-03T17:48:00Z"/>
              </w:rPr>
            </w:pPr>
            <w:del w:id="4412" w:author="pbx" w:date="2017-11-03T17:48:00Z">
              <w:r w:rsidRPr="006841F8">
                <w:delText>manufacturedProduct</w:delText>
              </w:r>
              <w:r>
                <w:delText>.</w:delText>
              </w:r>
              <w:r w:rsidRPr="006841F8">
                <w:delText>manufacturedProduct</w:delText>
              </w:r>
            </w:del>
          </w:p>
        </w:tc>
        <w:tc>
          <w:tcPr>
            <w:tcW w:w="1260" w:type="dxa"/>
            <w:shd w:val="clear" w:color="auto" w:fill="D9D9D9"/>
          </w:tcPr>
          <w:p w:rsidR="00A32EB7" w:rsidRPr="00675DAA" w:rsidRDefault="00A32EB7" w:rsidP="00DF0F23">
            <w:pPr>
              <w:rPr>
                <w:del w:id="4413" w:author="pbx" w:date="2017-11-03T17:48:00Z"/>
              </w:rPr>
            </w:pPr>
            <w:del w:id="4414" w:author="pbx" w:date="2017-11-03T17:48:00Z">
              <w:r w:rsidRPr="00675DAA">
                <w:delText>N/A</w:delText>
              </w:r>
            </w:del>
          </w:p>
        </w:tc>
        <w:tc>
          <w:tcPr>
            <w:tcW w:w="1260" w:type="dxa"/>
            <w:shd w:val="clear" w:color="auto" w:fill="D9D9D9"/>
          </w:tcPr>
          <w:p w:rsidR="00A32EB7" w:rsidRPr="00675DAA" w:rsidRDefault="00A32EB7" w:rsidP="00DF0F23">
            <w:pPr>
              <w:rPr>
                <w:del w:id="4415" w:author="pbx" w:date="2017-11-03T17:48:00Z"/>
              </w:rPr>
            </w:pPr>
            <w:del w:id="4416" w:author="pbx" w:date="2017-11-03T17:48:00Z">
              <w:r w:rsidRPr="00675DAA">
                <w:delText>1:1</w:delText>
              </w:r>
            </w:del>
          </w:p>
        </w:tc>
        <w:tc>
          <w:tcPr>
            <w:tcW w:w="1350" w:type="dxa"/>
            <w:shd w:val="clear" w:color="auto" w:fill="D9D9D9"/>
          </w:tcPr>
          <w:p w:rsidR="00A32EB7" w:rsidRPr="00675DAA" w:rsidRDefault="00A32EB7" w:rsidP="00DF0F23">
            <w:pPr>
              <w:rPr>
                <w:del w:id="4417" w:author="pbx" w:date="2017-11-03T17:48:00Z"/>
              </w:rPr>
            </w:pPr>
          </w:p>
        </w:tc>
        <w:tc>
          <w:tcPr>
            <w:tcW w:w="3330" w:type="dxa"/>
            <w:shd w:val="clear" w:color="auto" w:fill="D9D9D9"/>
          </w:tcPr>
          <w:p w:rsidR="00A32EB7" w:rsidRPr="00675DAA" w:rsidRDefault="00A32EB7" w:rsidP="00DF0F23">
            <w:pPr>
              <w:rPr>
                <w:del w:id="4418" w:author="pbx" w:date="2017-11-03T17:48:00Z"/>
              </w:rPr>
            </w:pPr>
          </w:p>
        </w:tc>
      </w:tr>
      <w:tr w:rsidR="00A32EB7" w:rsidRPr="00675DAA" w:rsidTr="00122FE2">
        <w:trPr>
          <w:cantSplit/>
          <w:del w:id="4419" w:author="pbx" w:date="2017-11-03T17:48:00Z"/>
        </w:trPr>
        <w:tc>
          <w:tcPr>
            <w:tcW w:w="2358" w:type="dxa"/>
            <w:shd w:val="clear" w:color="auto" w:fill="808080"/>
          </w:tcPr>
          <w:p w:rsidR="00A32EB7" w:rsidRPr="00675DAA" w:rsidRDefault="00A32EB7" w:rsidP="00DF0F23">
            <w:pPr>
              <w:rPr>
                <w:del w:id="4420" w:author="pbx" w:date="2017-11-03T17:48:00Z"/>
              </w:rPr>
            </w:pPr>
            <w:del w:id="4421" w:author="pbx" w:date="2017-11-03T17:48:00Z">
              <w:r w:rsidRPr="00675DAA">
                <w:delText>Conformance</w:delText>
              </w:r>
            </w:del>
          </w:p>
        </w:tc>
        <w:tc>
          <w:tcPr>
            <w:tcW w:w="7200" w:type="dxa"/>
            <w:gridSpan w:val="4"/>
          </w:tcPr>
          <w:p w:rsidR="00A32EB7" w:rsidRDefault="00A32EB7" w:rsidP="00DF0F23">
            <w:pPr>
              <w:pStyle w:val="ListParagraph"/>
              <w:numPr>
                <w:ilvl w:val="0"/>
                <w:numId w:val="220"/>
              </w:numPr>
              <w:spacing w:after="200"/>
              <w:rPr>
                <w:del w:id="4422" w:author="pbx" w:date="2017-11-03T17:48:00Z"/>
              </w:rPr>
            </w:pPr>
            <w:del w:id="4423" w:author="pbx" w:date="2017-11-03T17:48:00Z">
              <w:r>
                <w:delText xml:space="preserve">There is a </w:delText>
              </w:r>
              <w:r w:rsidRPr="006841F8">
                <w:delText>manufacturedProduct</w:delText>
              </w:r>
              <w:r>
                <w:delText xml:space="preserve"> element</w:delText>
              </w:r>
            </w:del>
          </w:p>
          <w:p w:rsidR="00A32EB7" w:rsidRPr="008C7568" w:rsidRDefault="00A32EB7" w:rsidP="00DF0F23">
            <w:pPr>
              <w:pStyle w:val="ListParagraph"/>
              <w:numPr>
                <w:ilvl w:val="0"/>
                <w:numId w:val="221"/>
              </w:numPr>
              <w:spacing w:after="200"/>
              <w:rPr>
                <w:del w:id="4424" w:author="pbx" w:date="2017-11-03T17:48:00Z"/>
                <w:highlight w:val="white"/>
              </w:rPr>
            </w:pPr>
            <w:del w:id="4425" w:author="pbx" w:date="2017-11-03T17:48: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8C7568">
                <w:rPr>
                  <w:highlight w:val="white"/>
                </w:rPr>
                <w:delText>element has not been defined.</w:delText>
              </w:r>
            </w:del>
          </w:p>
          <w:p w:rsidR="00A32EB7" w:rsidRPr="008C7568" w:rsidRDefault="00A32EB7" w:rsidP="00DF0F23">
            <w:pPr>
              <w:pStyle w:val="ListParagraph"/>
              <w:numPr>
                <w:ilvl w:val="0"/>
                <w:numId w:val="221"/>
              </w:numPr>
              <w:spacing w:after="200"/>
              <w:rPr>
                <w:del w:id="4426" w:author="pbx" w:date="2017-11-03T17:48:00Z"/>
                <w:highlight w:val="white"/>
              </w:rPr>
            </w:pPr>
            <w:del w:id="4427" w:author="pbx" w:date="2017-11-03T17:48:00Z">
              <w:r>
                <w:rPr>
                  <w:highlight w:val="white"/>
                </w:rPr>
                <w:delText xml:space="preserve">SPL Rule 4 </w:delText>
              </w:r>
              <w:r w:rsidRPr="00D00628">
                <w:rPr>
                  <w:highlight w:val="white"/>
                </w:rPr>
                <w:delText xml:space="preserve">identifies that more than one </w:delText>
              </w:r>
              <w:r w:rsidRPr="008C7568">
                <w:rPr>
                  <w:highlight w:val="white"/>
                </w:rPr>
                <w:delText>element is defined.</w:delText>
              </w:r>
            </w:del>
          </w:p>
          <w:p w:rsidR="00A32EB7" w:rsidRDefault="00A32EB7" w:rsidP="00DF0F23">
            <w:pPr>
              <w:pStyle w:val="ListParagraph"/>
              <w:rPr>
                <w:del w:id="4428" w:author="pbx" w:date="2017-11-03T17:48:00Z"/>
              </w:rPr>
            </w:pPr>
          </w:p>
          <w:p w:rsidR="00A32EB7" w:rsidRDefault="00A32EB7" w:rsidP="00DF0F23">
            <w:pPr>
              <w:pStyle w:val="ListParagraph"/>
              <w:numPr>
                <w:ilvl w:val="0"/>
                <w:numId w:val="220"/>
              </w:numPr>
              <w:spacing w:after="200"/>
              <w:rPr>
                <w:del w:id="4429" w:author="pbx" w:date="2017-11-03T17:48:00Z"/>
              </w:rPr>
            </w:pPr>
            <w:del w:id="4430" w:author="pbx" w:date="2017-11-03T17:48:00Z">
              <w:r>
                <w:delText>There is an code element</w:delText>
              </w:r>
            </w:del>
          </w:p>
          <w:p w:rsidR="00A32EB7" w:rsidRPr="008C7568" w:rsidRDefault="00A32EB7" w:rsidP="00DF0F23">
            <w:pPr>
              <w:pStyle w:val="ListParagraph"/>
              <w:numPr>
                <w:ilvl w:val="0"/>
                <w:numId w:val="224"/>
              </w:numPr>
              <w:spacing w:after="200"/>
              <w:rPr>
                <w:del w:id="4431" w:author="pbx" w:date="2017-11-03T17:48:00Z"/>
                <w:highlight w:val="white"/>
              </w:rPr>
            </w:pPr>
            <w:del w:id="4432" w:author="pbx" w:date="2017-11-03T17:48: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8C7568">
                <w:rPr>
                  <w:highlight w:val="white"/>
                </w:rPr>
                <w:delText>element has not been defined.</w:delText>
              </w:r>
            </w:del>
          </w:p>
          <w:p w:rsidR="00A32EB7" w:rsidRPr="008C7568" w:rsidRDefault="00A32EB7" w:rsidP="00DF0F23">
            <w:pPr>
              <w:pStyle w:val="ListParagraph"/>
              <w:numPr>
                <w:ilvl w:val="0"/>
                <w:numId w:val="224"/>
              </w:numPr>
              <w:spacing w:after="200"/>
              <w:rPr>
                <w:del w:id="4433" w:author="pbx" w:date="2017-11-03T17:48:00Z"/>
                <w:highlight w:val="white"/>
              </w:rPr>
            </w:pPr>
            <w:del w:id="4434" w:author="pbx" w:date="2017-11-03T17:48:00Z">
              <w:r>
                <w:rPr>
                  <w:highlight w:val="white"/>
                </w:rPr>
                <w:delText xml:space="preserve">SPL Rule 4 </w:delText>
              </w:r>
              <w:r w:rsidRPr="00D00628">
                <w:rPr>
                  <w:highlight w:val="white"/>
                </w:rPr>
                <w:delText xml:space="preserve">identifies that more than one </w:delText>
              </w:r>
              <w:r w:rsidRPr="008C7568">
                <w:rPr>
                  <w:highlight w:val="white"/>
                </w:rPr>
                <w:delText>element is defined.</w:delText>
              </w:r>
            </w:del>
          </w:p>
          <w:p w:rsidR="00A32EB7" w:rsidRPr="006841F8" w:rsidRDefault="00A32EB7" w:rsidP="00DF0F23">
            <w:pPr>
              <w:pStyle w:val="ListParagraph"/>
              <w:rPr>
                <w:del w:id="4435" w:author="pbx" w:date="2017-11-03T17:48:00Z"/>
              </w:rPr>
            </w:pPr>
          </w:p>
          <w:p w:rsidR="00A32EB7" w:rsidRDefault="00A32EB7" w:rsidP="00DF0F23">
            <w:pPr>
              <w:pStyle w:val="ListParagraph"/>
              <w:numPr>
                <w:ilvl w:val="0"/>
                <w:numId w:val="220"/>
              </w:numPr>
              <w:spacing w:after="200"/>
              <w:rPr>
                <w:del w:id="4436" w:author="pbx" w:date="2017-11-03T17:48:00Z"/>
              </w:rPr>
            </w:pPr>
            <w:del w:id="4437" w:author="pbx" w:date="2017-11-03T17:48:00Z">
              <w:r>
                <w:delText>There is a name element</w:delText>
              </w:r>
            </w:del>
          </w:p>
          <w:p w:rsidR="00A32EB7" w:rsidRDefault="00A32EB7" w:rsidP="00DF0F23">
            <w:pPr>
              <w:pStyle w:val="ListParagraph"/>
              <w:numPr>
                <w:ilvl w:val="0"/>
                <w:numId w:val="225"/>
              </w:numPr>
              <w:spacing w:after="200"/>
              <w:rPr>
                <w:del w:id="4438" w:author="pbx" w:date="2017-11-03T17:48:00Z"/>
                <w:highlight w:val="white"/>
              </w:rPr>
            </w:pPr>
            <w:del w:id="4439" w:author="pbx" w:date="2017-11-03T17:48: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8C7568">
                <w:rPr>
                  <w:highlight w:val="white"/>
                </w:rPr>
                <w:delText>element has not been defined.</w:delText>
              </w:r>
            </w:del>
          </w:p>
          <w:p w:rsidR="00A32EB7" w:rsidRPr="008C7568" w:rsidRDefault="00A32EB7" w:rsidP="00DF0F23">
            <w:pPr>
              <w:pStyle w:val="ListParagraph"/>
              <w:numPr>
                <w:ilvl w:val="0"/>
                <w:numId w:val="225"/>
              </w:numPr>
              <w:spacing w:after="200"/>
              <w:rPr>
                <w:del w:id="4440" w:author="pbx" w:date="2017-11-03T17:48:00Z"/>
                <w:highlight w:val="white"/>
              </w:rPr>
            </w:pPr>
            <w:del w:id="4441" w:author="pbx" w:date="2017-11-03T17:48:00Z">
              <w:r>
                <w:delText>SPL Rule 6</w:delText>
              </w:r>
              <w:r w:rsidRPr="00353C9D">
                <w:delText xml:space="preserve"> identifies that the name is empty.</w:delText>
              </w:r>
            </w:del>
          </w:p>
          <w:p w:rsidR="00A32EB7" w:rsidRDefault="00A32EB7" w:rsidP="00DF0F23">
            <w:pPr>
              <w:rPr>
                <w:del w:id="4442" w:author="pbx" w:date="2017-11-03T17:48:00Z"/>
              </w:rPr>
            </w:pPr>
          </w:p>
          <w:p w:rsidR="00A32EB7" w:rsidRDefault="00A32EB7" w:rsidP="00DF0F23">
            <w:pPr>
              <w:pStyle w:val="ListParagraph"/>
              <w:numPr>
                <w:ilvl w:val="0"/>
                <w:numId w:val="220"/>
              </w:numPr>
              <w:spacing w:after="200"/>
              <w:rPr>
                <w:del w:id="4443" w:author="pbx" w:date="2017-11-03T17:48:00Z"/>
              </w:rPr>
            </w:pPr>
            <w:del w:id="4444" w:author="pbx" w:date="2017-11-03T17:48:00Z">
              <w:r>
                <w:delText>There may be a desc element</w:delText>
              </w:r>
            </w:del>
          </w:p>
          <w:p w:rsidR="00A32EB7" w:rsidRPr="001A6819" w:rsidRDefault="00A32EB7" w:rsidP="00DF0F23">
            <w:pPr>
              <w:pStyle w:val="ListParagraph"/>
              <w:numPr>
                <w:ilvl w:val="0"/>
                <w:numId w:val="226"/>
              </w:numPr>
              <w:spacing w:after="200"/>
              <w:rPr>
                <w:del w:id="4445" w:author="pbx" w:date="2017-11-03T17:48:00Z"/>
                <w:highlight w:val="white"/>
              </w:rPr>
            </w:pPr>
            <w:del w:id="4446" w:author="pbx" w:date="2017-11-03T17:48:00Z">
              <w:r w:rsidRPr="001A6819">
                <w:rPr>
                  <w:highlight w:val="white"/>
                </w:rPr>
                <w:delText>Informational only (no validation aspect).</w:delText>
              </w:r>
            </w:del>
          </w:p>
          <w:p w:rsidR="00A32EB7" w:rsidRDefault="00A32EB7" w:rsidP="00DF0F23">
            <w:pPr>
              <w:pStyle w:val="ListParagraph"/>
              <w:rPr>
                <w:del w:id="4447" w:author="pbx" w:date="2017-11-03T17:48:00Z"/>
              </w:rPr>
            </w:pPr>
          </w:p>
          <w:p w:rsidR="00A32EB7" w:rsidRDefault="00A32EB7" w:rsidP="00DF0F23">
            <w:pPr>
              <w:pStyle w:val="ListParagraph"/>
              <w:numPr>
                <w:ilvl w:val="0"/>
                <w:numId w:val="220"/>
              </w:numPr>
              <w:spacing w:after="200"/>
              <w:rPr>
                <w:del w:id="4448" w:author="pbx" w:date="2017-11-03T17:48:00Z"/>
              </w:rPr>
            </w:pPr>
            <w:del w:id="4449" w:author="pbx" w:date="2017-11-03T17:48:00Z">
              <w:r>
                <w:delText xml:space="preserve">There is a </w:delText>
              </w:r>
              <w:r w:rsidRPr="006841F8">
                <w:delText>formCode</w:delText>
              </w:r>
              <w:r>
                <w:delText xml:space="preserve"> element</w:delText>
              </w:r>
            </w:del>
          </w:p>
          <w:p w:rsidR="00A32EB7" w:rsidRPr="00F41C5A" w:rsidRDefault="00A32EB7" w:rsidP="00DF0F23">
            <w:pPr>
              <w:pStyle w:val="ListParagraph"/>
              <w:numPr>
                <w:ilvl w:val="0"/>
                <w:numId w:val="227"/>
              </w:numPr>
              <w:spacing w:after="200"/>
              <w:rPr>
                <w:del w:id="4450" w:author="pbx" w:date="2017-11-03T17:48:00Z"/>
                <w:highlight w:val="white"/>
              </w:rPr>
            </w:pPr>
            <w:del w:id="4451" w:author="pbx" w:date="2017-11-03T17:48: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F41C5A">
                <w:rPr>
                  <w:highlight w:val="white"/>
                </w:rPr>
                <w:delText>element has not been defined.</w:delText>
              </w:r>
            </w:del>
          </w:p>
          <w:p w:rsidR="00A32EB7" w:rsidRPr="0081396B" w:rsidRDefault="00A32EB7" w:rsidP="00DF0F23">
            <w:pPr>
              <w:pStyle w:val="ListParagraph"/>
              <w:numPr>
                <w:ilvl w:val="0"/>
                <w:numId w:val="227"/>
              </w:numPr>
              <w:spacing w:after="200"/>
              <w:rPr>
                <w:del w:id="4452" w:author="pbx" w:date="2017-11-03T17:48:00Z"/>
                <w:highlight w:val="white"/>
              </w:rPr>
            </w:pPr>
            <w:del w:id="4453" w:author="pbx" w:date="2017-11-03T17:48:00Z">
              <w:r>
                <w:rPr>
                  <w:highlight w:val="white"/>
                </w:rPr>
                <w:delText xml:space="preserve">SPL Rule 4 </w:delText>
              </w:r>
              <w:r w:rsidRPr="00D00628">
                <w:rPr>
                  <w:highlight w:val="white"/>
                </w:rPr>
                <w:delText xml:space="preserve">identifies that more than one </w:delText>
              </w:r>
              <w:r w:rsidRPr="00F41C5A">
                <w:rPr>
                  <w:highlight w:val="white"/>
                </w:rPr>
                <w:delText>element is defined.</w:delText>
              </w:r>
            </w:del>
          </w:p>
          <w:p w:rsidR="00A32EB7" w:rsidRPr="0081396B" w:rsidRDefault="00A32EB7" w:rsidP="00DF0F23">
            <w:pPr>
              <w:pStyle w:val="ListParagraph"/>
              <w:rPr>
                <w:del w:id="4454" w:author="pbx" w:date="2017-11-03T17:48:00Z"/>
                <w:highlight w:val="white"/>
              </w:rPr>
            </w:pPr>
          </w:p>
          <w:p w:rsidR="00A32EB7" w:rsidRPr="0081396B" w:rsidRDefault="00A32EB7" w:rsidP="00DF0F23">
            <w:pPr>
              <w:pStyle w:val="ListParagraph"/>
              <w:numPr>
                <w:ilvl w:val="0"/>
                <w:numId w:val="220"/>
              </w:numPr>
              <w:spacing w:after="200"/>
              <w:rPr>
                <w:del w:id="4455" w:author="pbx" w:date="2017-11-03T17:48:00Z"/>
                <w:highlight w:val="white"/>
              </w:rPr>
            </w:pPr>
            <w:del w:id="4456" w:author="pbx" w:date="2017-11-03T17:48:00Z">
              <w:r w:rsidRPr="0081396B">
                <w:rPr>
                  <w:highlight w:val="white"/>
                </w:rPr>
                <w:delText>There is a asEntityWithGeneric element</w:delText>
              </w:r>
            </w:del>
          </w:p>
          <w:p w:rsidR="00A32EB7" w:rsidRPr="00F41C5A" w:rsidRDefault="00A32EB7" w:rsidP="00DF0F23">
            <w:pPr>
              <w:pStyle w:val="ListParagraph"/>
              <w:numPr>
                <w:ilvl w:val="0"/>
                <w:numId w:val="228"/>
              </w:numPr>
              <w:spacing w:after="200"/>
              <w:rPr>
                <w:del w:id="4457" w:author="pbx" w:date="2017-11-03T17:48:00Z"/>
                <w:highlight w:val="white"/>
              </w:rPr>
            </w:pPr>
            <w:del w:id="4458" w:author="pbx" w:date="2017-11-03T17:48: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F41C5A">
                <w:rPr>
                  <w:highlight w:val="white"/>
                </w:rPr>
                <w:delText>element has not been defined.</w:delText>
              </w:r>
            </w:del>
          </w:p>
          <w:p w:rsidR="00A32EB7" w:rsidRPr="00F41C5A" w:rsidRDefault="00A32EB7" w:rsidP="00DF0F23">
            <w:pPr>
              <w:pStyle w:val="ListParagraph"/>
              <w:numPr>
                <w:ilvl w:val="0"/>
                <w:numId w:val="228"/>
              </w:numPr>
              <w:spacing w:after="200"/>
              <w:rPr>
                <w:del w:id="4459" w:author="pbx" w:date="2017-11-03T17:48:00Z"/>
                <w:highlight w:val="white"/>
              </w:rPr>
            </w:pPr>
            <w:del w:id="4460" w:author="pbx" w:date="2017-11-03T17:48:00Z">
              <w:r>
                <w:rPr>
                  <w:highlight w:val="white"/>
                </w:rPr>
                <w:delText>SPL Rule 4</w:delText>
              </w:r>
              <w:r w:rsidRPr="0081396B">
                <w:rPr>
                  <w:highlight w:val="white"/>
                </w:rPr>
                <w:delText xml:space="preserve"> identifies that more than one </w:delText>
              </w:r>
              <w:r w:rsidRPr="00F41C5A">
                <w:rPr>
                  <w:highlight w:val="white"/>
                </w:rPr>
                <w:delText>element is defined.</w:delText>
              </w:r>
            </w:del>
          </w:p>
          <w:p w:rsidR="00A32EB7" w:rsidRPr="0081396B" w:rsidRDefault="00A32EB7" w:rsidP="00DF0F23">
            <w:pPr>
              <w:pStyle w:val="ListParagraph"/>
              <w:rPr>
                <w:del w:id="4461" w:author="pbx" w:date="2017-11-03T17:48:00Z"/>
              </w:rPr>
            </w:pPr>
          </w:p>
          <w:p w:rsidR="00A32EB7" w:rsidRPr="0081396B" w:rsidRDefault="00A32EB7" w:rsidP="00DF0F23">
            <w:pPr>
              <w:pStyle w:val="ListParagraph"/>
              <w:numPr>
                <w:ilvl w:val="0"/>
                <w:numId w:val="220"/>
              </w:numPr>
              <w:spacing w:after="200"/>
              <w:rPr>
                <w:del w:id="4462" w:author="pbx" w:date="2017-11-03T17:48:00Z"/>
                <w:highlight w:val="white"/>
              </w:rPr>
            </w:pPr>
            <w:del w:id="4463" w:author="pbx" w:date="2017-11-03T17:48:00Z">
              <w:r w:rsidRPr="0081396B">
                <w:rPr>
                  <w:highlight w:val="white"/>
                </w:rPr>
                <w:delText>There is a</w:delText>
              </w:r>
              <w:r>
                <w:rPr>
                  <w:highlight w:val="white"/>
                </w:rPr>
                <w:delText>n</w:delText>
              </w:r>
              <w:r w:rsidRPr="0081396B">
                <w:rPr>
                  <w:highlight w:val="white"/>
                </w:rPr>
                <w:delText xml:space="preserve"> </w:delText>
              </w:r>
              <w:r w:rsidRPr="0081396B">
                <w:delText>ingredient</w:delText>
              </w:r>
              <w:r>
                <w:delText xml:space="preserve"> </w:delText>
              </w:r>
              <w:r w:rsidRPr="0081396B">
                <w:rPr>
                  <w:highlight w:val="white"/>
                </w:rPr>
                <w:delText>element</w:delText>
              </w:r>
            </w:del>
          </w:p>
          <w:p w:rsidR="00A32EB7" w:rsidRPr="00205681" w:rsidRDefault="00A32EB7" w:rsidP="00DF0F23">
            <w:pPr>
              <w:pStyle w:val="ListParagraph"/>
              <w:numPr>
                <w:ilvl w:val="0"/>
                <w:numId w:val="229"/>
              </w:numPr>
              <w:spacing w:after="200"/>
              <w:rPr>
                <w:del w:id="4464" w:author="pbx" w:date="2017-11-03T17:48:00Z"/>
                <w:highlight w:val="white"/>
              </w:rPr>
            </w:pPr>
            <w:del w:id="4465" w:author="pbx" w:date="2017-11-03T17:48: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205681">
                <w:rPr>
                  <w:highlight w:val="white"/>
                </w:rPr>
                <w:delText>element has not been defined.</w:delText>
              </w:r>
            </w:del>
          </w:p>
          <w:p w:rsidR="00A32EB7" w:rsidRDefault="00A32EB7" w:rsidP="00DF0F23">
            <w:pPr>
              <w:pStyle w:val="ListParagraph"/>
              <w:rPr>
                <w:del w:id="4466" w:author="pbx" w:date="2017-11-03T17:48:00Z"/>
              </w:rPr>
            </w:pPr>
          </w:p>
          <w:p w:rsidR="00A32EB7" w:rsidRPr="0081396B" w:rsidRDefault="00A32EB7" w:rsidP="00DF0F23">
            <w:pPr>
              <w:pStyle w:val="ListParagraph"/>
              <w:numPr>
                <w:ilvl w:val="0"/>
                <w:numId w:val="220"/>
              </w:numPr>
              <w:spacing w:after="200"/>
              <w:rPr>
                <w:del w:id="4467" w:author="pbx" w:date="2017-11-03T17:48:00Z"/>
                <w:highlight w:val="white"/>
              </w:rPr>
            </w:pPr>
            <w:del w:id="4468" w:author="pbx" w:date="2017-11-03T17:48:00Z">
              <w:r w:rsidRPr="0081396B">
                <w:rPr>
                  <w:highlight w:val="white"/>
                </w:rPr>
                <w:delText>There is a</w:delText>
              </w:r>
              <w:r>
                <w:rPr>
                  <w:highlight w:val="white"/>
                </w:rPr>
                <w:delText>n</w:delText>
              </w:r>
              <w:r w:rsidRPr="0081396B">
                <w:rPr>
                  <w:highlight w:val="white"/>
                </w:rPr>
                <w:delText xml:space="preserve"> </w:delText>
              </w:r>
              <w:r w:rsidRPr="0081396B">
                <w:delText>asContent</w:delText>
              </w:r>
              <w:r>
                <w:delText xml:space="preserve"> </w:delText>
              </w:r>
              <w:r w:rsidRPr="0081396B">
                <w:rPr>
                  <w:highlight w:val="white"/>
                </w:rPr>
                <w:delText>element</w:delText>
              </w:r>
            </w:del>
          </w:p>
          <w:p w:rsidR="00A32EB7" w:rsidRPr="00D00D4E" w:rsidRDefault="00A32EB7" w:rsidP="00DF0F23">
            <w:pPr>
              <w:pStyle w:val="ListParagraph"/>
              <w:numPr>
                <w:ilvl w:val="0"/>
                <w:numId w:val="230"/>
              </w:numPr>
              <w:spacing w:after="200"/>
              <w:rPr>
                <w:del w:id="4469" w:author="pbx" w:date="2017-11-03T17:48:00Z"/>
                <w:highlight w:val="white"/>
              </w:rPr>
            </w:pPr>
            <w:del w:id="4470" w:author="pbx" w:date="2017-11-03T17:48: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D00D4E">
                <w:rPr>
                  <w:highlight w:val="white"/>
                </w:rPr>
                <w:delText>element has not been defined.</w:delText>
              </w:r>
            </w:del>
          </w:p>
          <w:p w:rsidR="00A32EB7" w:rsidRPr="00205681" w:rsidRDefault="00A32EB7" w:rsidP="00DF0F23">
            <w:pPr>
              <w:pStyle w:val="ListParagraph"/>
              <w:numPr>
                <w:ilvl w:val="0"/>
                <w:numId w:val="230"/>
              </w:numPr>
              <w:spacing w:after="200"/>
              <w:rPr>
                <w:del w:id="4471" w:author="pbx" w:date="2017-11-03T17:48:00Z"/>
                <w:highlight w:val="white"/>
              </w:rPr>
            </w:pPr>
            <w:del w:id="4472" w:author="pbx" w:date="2017-11-03T17:48:00Z">
              <w:r>
                <w:rPr>
                  <w:highlight w:val="white"/>
                </w:rPr>
                <w:delText>SPL Rule 4</w:delText>
              </w:r>
              <w:r w:rsidRPr="0081396B">
                <w:rPr>
                  <w:highlight w:val="white"/>
                </w:rPr>
                <w:delText xml:space="preserve"> identifies that more than one </w:delText>
              </w:r>
              <w:r w:rsidRPr="00F41C5A">
                <w:rPr>
                  <w:highlight w:val="white"/>
                </w:rPr>
                <w:delText>element is defined.</w:delText>
              </w:r>
            </w:del>
          </w:p>
        </w:tc>
      </w:tr>
    </w:tbl>
    <w:p w:rsidR="00E20292" w:rsidRDefault="00E20292" w:rsidP="00E20292">
      <w:pPr>
        <w:rPr>
          <w:moveFrom w:id="4473" w:author="pbx" w:date="2017-11-03T17:48:00Z"/>
        </w:rPr>
      </w:pPr>
      <w:moveFromRangeStart w:id="4474" w:author="pbx" w:date="2017-11-03T17:48:00Z" w:name="move497494666"/>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20292" w:rsidRPr="00675DAA" w:rsidTr="00CE7EFF">
        <w:trPr>
          <w:cantSplit/>
          <w:trHeight w:val="580"/>
          <w:tblHeader/>
        </w:trPr>
        <w:tc>
          <w:tcPr>
            <w:tcW w:w="2358" w:type="dxa"/>
            <w:shd w:val="clear" w:color="auto" w:fill="808080"/>
          </w:tcPr>
          <w:p w:rsidR="00E20292" w:rsidRPr="00F53457" w:rsidRDefault="00E20292" w:rsidP="00CE7EFF">
            <w:pPr>
              <w:rPr>
                <w:moveFrom w:id="4475" w:author="pbx" w:date="2017-11-03T17:48:00Z"/>
              </w:rPr>
            </w:pPr>
            <w:moveFrom w:id="4476" w:author="pbx" w:date="2017-11-03T17:48:00Z">
              <w:r w:rsidRPr="00675DAA">
                <w:t>Element</w:t>
              </w:r>
            </w:moveFrom>
          </w:p>
        </w:tc>
        <w:tc>
          <w:tcPr>
            <w:tcW w:w="1260" w:type="dxa"/>
            <w:shd w:val="clear" w:color="auto" w:fill="808080"/>
          </w:tcPr>
          <w:p w:rsidR="00E20292" w:rsidRPr="00675DAA" w:rsidRDefault="00E20292" w:rsidP="00CE7EFF">
            <w:pPr>
              <w:rPr>
                <w:moveFrom w:id="4477" w:author="pbx" w:date="2017-11-03T17:48:00Z"/>
              </w:rPr>
            </w:pPr>
            <w:moveFrom w:id="4478" w:author="pbx" w:date="2017-11-03T17:48:00Z">
              <w:r w:rsidRPr="00675DAA">
                <w:t>Attribute</w:t>
              </w:r>
            </w:moveFrom>
          </w:p>
        </w:tc>
        <w:tc>
          <w:tcPr>
            <w:tcW w:w="1260" w:type="dxa"/>
            <w:shd w:val="clear" w:color="auto" w:fill="808080"/>
          </w:tcPr>
          <w:p w:rsidR="00E20292" w:rsidRPr="00F53457" w:rsidRDefault="00E20292" w:rsidP="00CE7EFF">
            <w:pPr>
              <w:rPr>
                <w:moveFrom w:id="4479" w:author="pbx" w:date="2017-11-03T17:48:00Z"/>
              </w:rPr>
            </w:pPr>
            <w:moveFrom w:id="4480" w:author="pbx" w:date="2017-11-03T17:48:00Z">
              <w:r w:rsidRPr="00675DAA">
                <w:t>Cardinality</w:t>
              </w:r>
            </w:moveFrom>
          </w:p>
        </w:tc>
        <w:tc>
          <w:tcPr>
            <w:tcW w:w="1350" w:type="dxa"/>
            <w:shd w:val="clear" w:color="auto" w:fill="808080"/>
          </w:tcPr>
          <w:p w:rsidR="00E20292" w:rsidRPr="00675DAA" w:rsidRDefault="00E20292" w:rsidP="00CE7EFF">
            <w:pPr>
              <w:rPr>
                <w:moveFrom w:id="4481" w:author="pbx" w:date="2017-11-03T17:48:00Z"/>
              </w:rPr>
            </w:pPr>
            <w:moveFrom w:id="4482" w:author="pbx" w:date="2017-11-03T17:48:00Z">
              <w:r w:rsidRPr="00675DAA">
                <w:t>Value(s) Allowed</w:t>
              </w:r>
            </w:moveFrom>
          </w:p>
          <w:p w:rsidR="00E20292" w:rsidRPr="00675DAA" w:rsidRDefault="00E20292" w:rsidP="00CE7EFF">
            <w:pPr>
              <w:rPr>
                <w:moveFrom w:id="4483" w:author="pbx" w:date="2017-11-03T17:48:00Z"/>
              </w:rPr>
            </w:pPr>
            <w:moveFrom w:id="4484" w:author="pbx" w:date="2017-11-03T17:48:00Z">
              <w:r w:rsidRPr="00675DAA">
                <w:t>Examples</w:t>
              </w:r>
            </w:moveFrom>
          </w:p>
        </w:tc>
        <w:tc>
          <w:tcPr>
            <w:tcW w:w="3330" w:type="dxa"/>
            <w:shd w:val="clear" w:color="auto" w:fill="808080"/>
          </w:tcPr>
          <w:p w:rsidR="00E20292" w:rsidRPr="00675DAA" w:rsidRDefault="00E20292" w:rsidP="00CE7EFF">
            <w:pPr>
              <w:rPr>
                <w:moveFrom w:id="4485" w:author="pbx" w:date="2017-11-03T17:48:00Z"/>
              </w:rPr>
            </w:pPr>
            <w:moveFrom w:id="4486" w:author="pbx" w:date="2017-11-03T17:48:00Z">
              <w:r w:rsidRPr="00675DAA">
                <w:t>Description</w:t>
              </w:r>
            </w:moveFrom>
          </w:p>
          <w:p w:rsidR="00E20292" w:rsidRPr="00675DAA" w:rsidRDefault="00E20292" w:rsidP="00CE7EFF">
            <w:pPr>
              <w:rPr>
                <w:moveFrom w:id="4487" w:author="pbx" w:date="2017-11-03T17:48:00Z"/>
              </w:rPr>
            </w:pPr>
            <w:moveFrom w:id="4488" w:author="pbx" w:date="2017-11-03T17:48:00Z">
              <w:r w:rsidRPr="00675DAA">
                <w:t>Instructions</w:t>
              </w:r>
            </w:moveFrom>
          </w:p>
        </w:tc>
      </w:tr>
      <w:moveFromRangeEnd w:id="4474"/>
      <w:tr w:rsidR="003F2902" w:rsidRPr="00675DAA" w:rsidTr="00122FE2">
        <w:trPr>
          <w:cantSplit/>
          <w:del w:id="4489" w:author="pbx" w:date="2017-11-03T17:48:00Z"/>
        </w:trPr>
        <w:tc>
          <w:tcPr>
            <w:tcW w:w="2358" w:type="dxa"/>
          </w:tcPr>
          <w:p w:rsidR="003F2902" w:rsidRDefault="003F2902" w:rsidP="00DF0F23">
            <w:pPr>
              <w:rPr>
                <w:del w:id="4490" w:author="pbx" w:date="2017-11-03T17:48:00Z"/>
              </w:rPr>
            </w:pPr>
            <w:del w:id="4491" w:author="pbx" w:date="2017-11-03T17:48:00Z">
              <w:r>
                <w:delText>c</w:delText>
              </w:r>
              <w:r w:rsidRPr="009500E3">
                <w:delText>omponent.structuredBody.component[1].section[1</w:delText>
              </w:r>
            </w:del>
          </w:p>
          <w:p w:rsidR="003F2902" w:rsidRPr="00675DAA" w:rsidRDefault="003F2902" w:rsidP="00DF0F23">
            <w:pPr>
              <w:rPr>
                <w:del w:id="4492" w:author="pbx" w:date="2017-11-03T17:48:00Z"/>
              </w:rPr>
            </w:pPr>
          </w:p>
        </w:tc>
        <w:tc>
          <w:tcPr>
            <w:tcW w:w="1260" w:type="dxa"/>
            <w:shd w:val="clear" w:color="auto" w:fill="D9D9D9"/>
          </w:tcPr>
          <w:p w:rsidR="003F2902" w:rsidRPr="00675DAA" w:rsidRDefault="003F2902" w:rsidP="00DF0F23">
            <w:pPr>
              <w:rPr>
                <w:del w:id="4493" w:author="pbx" w:date="2017-11-03T17:48:00Z"/>
              </w:rPr>
            </w:pPr>
            <w:del w:id="4494" w:author="pbx" w:date="2017-11-03T17:48:00Z">
              <w:r w:rsidRPr="00675DAA">
                <w:delText>N/A</w:delText>
              </w:r>
            </w:del>
          </w:p>
        </w:tc>
        <w:tc>
          <w:tcPr>
            <w:tcW w:w="1260" w:type="dxa"/>
            <w:shd w:val="clear" w:color="auto" w:fill="D9D9D9"/>
          </w:tcPr>
          <w:p w:rsidR="003F2902" w:rsidRPr="00675DAA" w:rsidRDefault="003F2902" w:rsidP="00DF0F23">
            <w:pPr>
              <w:rPr>
                <w:del w:id="4495" w:author="pbx" w:date="2017-11-03T17:48:00Z"/>
              </w:rPr>
            </w:pPr>
            <w:del w:id="4496" w:author="pbx" w:date="2017-11-03T17:48:00Z">
              <w:r w:rsidRPr="00675DAA">
                <w:delText>1:1</w:delText>
              </w:r>
            </w:del>
          </w:p>
        </w:tc>
        <w:tc>
          <w:tcPr>
            <w:tcW w:w="1350" w:type="dxa"/>
            <w:shd w:val="clear" w:color="auto" w:fill="D9D9D9"/>
          </w:tcPr>
          <w:p w:rsidR="003F2902" w:rsidRPr="00675DAA" w:rsidRDefault="003F2902" w:rsidP="00DF0F23">
            <w:pPr>
              <w:rPr>
                <w:del w:id="4497" w:author="pbx" w:date="2017-11-03T17:48:00Z"/>
              </w:rPr>
            </w:pPr>
          </w:p>
        </w:tc>
        <w:tc>
          <w:tcPr>
            <w:tcW w:w="3330" w:type="dxa"/>
            <w:shd w:val="clear" w:color="auto" w:fill="D9D9D9"/>
          </w:tcPr>
          <w:p w:rsidR="003F2902" w:rsidRPr="00675DAA" w:rsidRDefault="003F2902" w:rsidP="00DF0F23">
            <w:pPr>
              <w:rPr>
                <w:del w:id="4498" w:author="pbx" w:date="2017-11-03T17:48:00Z"/>
              </w:rPr>
            </w:pPr>
          </w:p>
        </w:tc>
      </w:tr>
      <w:tr w:rsidR="003F2902" w:rsidRPr="00675DAA" w:rsidTr="00122FE2">
        <w:trPr>
          <w:cantSplit/>
          <w:del w:id="4499" w:author="pbx" w:date="2017-11-03T17:48:00Z"/>
        </w:trPr>
        <w:tc>
          <w:tcPr>
            <w:tcW w:w="2358" w:type="dxa"/>
            <w:shd w:val="clear" w:color="auto" w:fill="808080"/>
          </w:tcPr>
          <w:p w:rsidR="003F2902" w:rsidRPr="00675DAA" w:rsidRDefault="003F2902" w:rsidP="00DF0F23">
            <w:pPr>
              <w:rPr>
                <w:del w:id="4500" w:author="pbx" w:date="2017-11-03T17:48:00Z"/>
              </w:rPr>
            </w:pPr>
            <w:del w:id="4501" w:author="pbx" w:date="2017-11-03T17:48:00Z">
              <w:r w:rsidRPr="00675DAA">
                <w:delText>Conformance</w:delText>
              </w:r>
            </w:del>
          </w:p>
        </w:tc>
        <w:tc>
          <w:tcPr>
            <w:tcW w:w="7200" w:type="dxa"/>
            <w:gridSpan w:val="4"/>
          </w:tcPr>
          <w:p w:rsidR="003F2902" w:rsidRDefault="003F2902" w:rsidP="00DF0F23">
            <w:pPr>
              <w:pStyle w:val="ListParagraph"/>
              <w:numPr>
                <w:ilvl w:val="0"/>
                <w:numId w:val="52"/>
              </w:numPr>
              <w:spacing w:after="200"/>
              <w:rPr>
                <w:del w:id="4502" w:author="pbx" w:date="2017-11-03T17:48:00Z"/>
              </w:rPr>
            </w:pPr>
            <w:del w:id="4503" w:author="pbx" w:date="2017-11-03T17:48:00Z">
              <w:r>
                <w:delText>There is an section element</w:delText>
              </w:r>
            </w:del>
          </w:p>
          <w:p w:rsidR="003F2902" w:rsidRPr="00C13369" w:rsidRDefault="003F2902" w:rsidP="00DF0F23">
            <w:pPr>
              <w:pStyle w:val="ListParagraph"/>
              <w:numPr>
                <w:ilvl w:val="0"/>
                <w:numId w:val="194"/>
              </w:numPr>
              <w:spacing w:after="200"/>
              <w:rPr>
                <w:del w:id="4504" w:author="pbx" w:date="2017-11-03T17:48:00Z"/>
              </w:rPr>
            </w:pPr>
            <w:del w:id="4505" w:author="pbx" w:date="2017-11-03T17:48: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D00628">
                <w:delText xml:space="preserve">element has </w:delText>
              </w:r>
              <w:r>
                <w:delText xml:space="preserve">not </w:delText>
              </w:r>
              <w:r w:rsidRPr="00D00628">
                <w:delText>been defined.</w:delText>
              </w:r>
            </w:del>
          </w:p>
          <w:p w:rsidR="003F2902" w:rsidRDefault="003F2902" w:rsidP="00DF0F23">
            <w:pPr>
              <w:pStyle w:val="ListParagraph"/>
              <w:rPr>
                <w:del w:id="4506" w:author="pbx" w:date="2017-11-03T17:48:00Z"/>
              </w:rPr>
            </w:pPr>
          </w:p>
          <w:p w:rsidR="003F2902" w:rsidRDefault="003F2902" w:rsidP="00DF0F23">
            <w:pPr>
              <w:pStyle w:val="ListParagraph"/>
              <w:numPr>
                <w:ilvl w:val="0"/>
                <w:numId w:val="52"/>
              </w:numPr>
              <w:spacing w:after="200"/>
              <w:rPr>
                <w:del w:id="4507" w:author="pbx" w:date="2017-11-03T17:48:00Z"/>
              </w:rPr>
            </w:pPr>
            <w:del w:id="4508" w:author="pbx" w:date="2017-11-03T17:48:00Z">
              <w:r>
                <w:delText>There is an id element</w:delText>
              </w:r>
            </w:del>
          </w:p>
          <w:p w:rsidR="003F2902" w:rsidRPr="00B069B8" w:rsidRDefault="003F2902" w:rsidP="00DF0F23">
            <w:pPr>
              <w:pStyle w:val="ListParagraph"/>
              <w:numPr>
                <w:ilvl w:val="0"/>
                <w:numId w:val="195"/>
              </w:numPr>
              <w:spacing w:after="200"/>
              <w:rPr>
                <w:del w:id="4509" w:author="pbx" w:date="2017-11-03T17:48:00Z"/>
                <w:highlight w:val="white"/>
              </w:rPr>
            </w:pPr>
            <w:del w:id="4510" w:author="pbx" w:date="2017-11-03T17:48:00Z">
              <w:r w:rsidRPr="00152BBC">
                <w:rPr>
                  <w:highlight w:val="white"/>
                </w:rPr>
                <w:delText>Informational only (validation aspects are detailed at the element level).</w:delText>
              </w:r>
            </w:del>
          </w:p>
          <w:p w:rsidR="003F2902" w:rsidRDefault="003F2902" w:rsidP="00DF0F23">
            <w:pPr>
              <w:pStyle w:val="ListParagraph"/>
              <w:rPr>
                <w:del w:id="4511" w:author="pbx" w:date="2017-11-03T17:48:00Z"/>
              </w:rPr>
            </w:pPr>
          </w:p>
          <w:p w:rsidR="003F2902" w:rsidRDefault="003F2902" w:rsidP="00DF0F23">
            <w:pPr>
              <w:pStyle w:val="ListParagraph"/>
              <w:numPr>
                <w:ilvl w:val="0"/>
                <w:numId w:val="52"/>
              </w:numPr>
              <w:spacing w:after="200"/>
              <w:rPr>
                <w:del w:id="4512" w:author="pbx" w:date="2017-11-03T17:48:00Z"/>
              </w:rPr>
            </w:pPr>
            <w:del w:id="4513" w:author="pbx" w:date="2017-11-03T17:48:00Z">
              <w:r>
                <w:delText>There is a code element</w:delText>
              </w:r>
            </w:del>
          </w:p>
          <w:p w:rsidR="003F2902" w:rsidRPr="00B069B8" w:rsidRDefault="003F2902" w:rsidP="00DF0F23">
            <w:pPr>
              <w:pStyle w:val="ListParagraph"/>
              <w:numPr>
                <w:ilvl w:val="0"/>
                <w:numId w:val="197"/>
              </w:numPr>
              <w:spacing w:after="200"/>
              <w:rPr>
                <w:del w:id="4514" w:author="pbx" w:date="2017-11-03T17:48:00Z"/>
                <w:highlight w:val="white"/>
              </w:rPr>
            </w:pPr>
            <w:del w:id="4515" w:author="pbx" w:date="2017-11-03T17:48:00Z">
              <w:r w:rsidRPr="00152BBC">
                <w:rPr>
                  <w:highlight w:val="white"/>
                </w:rPr>
                <w:delText>Informational only (validation aspects are detailed at the element level).</w:delText>
              </w:r>
            </w:del>
          </w:p>
          <w:p w:rsidR="003F2902" w:rsidRDefault="003F2902" w:rsidP="00DF0F23">
            <w:pPr>
              <w:pStyle w:val="ListParagraph"/>
              <w:rPr>
                <w:del w:id="4516" w:author="pbx" w:date="2017-11-03T17:48:00Z"/>
              </w:rPr>
            </w:pPr>
          </w:p>
          <w:p w:rsidR="003F2902" w:rsidRDefault="003F2902" w:rsidP="00DF0F23">
            <w:pPr>
              <w:pStyle w:val="ListParagraph"/>
              <w:numPr>
                <w:ilvl w:val="0"/>
                <w:numId w:val="52"/>
              </w:numPr>
              <w:spacing w:after="200"/>
              <w:rPr>
                <w:del w:id="4517" w:author="pbx" w:date="2017-11-03T17:48:00Z"/>
              </w:rPr>
            </w:pPr>
            <w:del w:id="4518" w:author="pbx" w:date="2017-11-03T17:48:00Z">
              <w:r>
                <w:delText>There is an title element</w:delText>
              </w:r>
            </w:del>
          </w:p>
          <w:p w:rsidR="003F2902" w:rsidRPr="00B069B8" w:rsidRDefault="003F2902" w:rsidP="00DF0F23">
            <w:pPr>
              <w:pStyle w:val="ListParagraph"/>
              <w:numPr>
                <w:ilvl w:val="0"/>
                <w:numId w:val="196"/>
              </w:numPr>
              <w:spacing w:after="200"/>
              <w:rPr>
                <w:del w:id="4519" w:author="pbx" w:date="2017-11-03T17:48:00Z"/>
                <w:highlight w:val="white"/>
              </w:rPr>
            </w:pPr>
            <w:del w:id="4520" w:author="pbx" w:date="2017-11-03T17:48:00Z">
              <w:r w:rsidRPr="00152BBC">
                <w:rPr>
                  <w:highlight w:val="white"/>
                </w:rPr>
                <w:delText>Informational only (validation aspects are detailed at the element level).</w:delText>
              </w:r>
            </w:del>
          </w:p>
          <w:p w:rsidR="003F2902" w:rsidRDefault="003F2902" w:rsidP="00DF0F23">
            <w:pPr>
              <w:pStyle w:val="ListParagraph"/>
              <w:rPr>
                <w:del w:id="4521" w:author="pbx" w:date="2017-11-03T17:48:00Z"/>
              </w:rPr>
            </w:pPr>
          </w:p>
          <w:p w:rsidR="003F2902" w:rsidRDefault="003F2902" w:rsidP="00DF0F23">
            <w:pPr>
              <w:pStyle w:val="ListParagraph"/>
              <w:numPr>
                <w:ilvl w:val="0"/>
                <w:numId w:val="52"/>
              </w:numPr>
              <w:spacing w:after="200"/>
              <w:rPr>
                <w:del w:id="4522" w:author="pbx" w:date="2017-11-03T17:48:00Z"/>
              </w:rPr>
            </w:pPr>
            <w:del w:id="4523" w:author="pbx" w:date="2017-11-03T17:48:00Z">
              <w:r>
                <w:delText>There is an text element</w:delText>
              </w:r>
            </w:del>
          </w:p>
          <w:p w:rsidR="003F2902" w:rsidRPr="00B069B8" w:rsidRDefault="003F2902" w:rsidP="00DF0F23">
            <w:pPr>
              <w:pStyle w:val="ListParagraph"/>
              <w:numPr>
                <w:ilvl w:val="0"/>
                <w:numId w:val="199"/>
              </w:numPr>
              <w:spacing w:after="200"/>
              <w:rPr>
                <w:del w:id="4524" w:author="pbx" w:date="2017-11-03T17:48:00Z"/>
                <w:highlight w:val="white"/>
              </w:rPr>
            </w:pPr>
            <w:del w:id="4525" w:author="pbx" w:date="2017-11-03T17:48:00Z">
              <w:r w:rsidRPr="00152BBC">
                <w:rPr>
                  <w:highlight w:val="white"/>
                </w:rPr>
                <w:delText>Informational only (validation aspects are detailed at the element level).</w:delText>
              </w:r>
            </w:del>
          </w:p>
          <w:p w:rsidR="003F2902" w:rsidRDefault="003F2902" w:rsidP="00DF0F23">
            <w:pPr>
              <w:pStyle w:val="ListParagraph"/>
              <w:rPr>
                <w:del w:id="4526" w:author="pbx" w:date="2017-11-03T17:48:00Z"/>
              </w:rPr>
            </w:pPr>
          </w:p>
          <w:p w:rsidR="003F2902" w:rsidRDefault="003F2902" w:rsidP="00DF0F23">
            <w:pPr>
              <w:pStyle w:val="ListParagraph"/>
              <w:numPr>
                <w:ilvl w:val="0"/>
                <w:numId w:val="52"/>
              </w:numPr>
              <w:spacing w:after="200"/>
              <w:rPr>
                <w:del w:id="4527" w:author="pbx" w:date="2017-11-03T17:48:00Z"/>
              </w:rPr>
            </w:pPr>
            <w:del w:id="4528" w:author="pbx" w:date="2017-11-03T17:48:00Z">
              <w:r>
                <w:delText xml:space="preserve">There is an </w:delText>
              </w:r>
              <w:r w:rsidRPr="00152BBC">
                <w:delText xml:space="preserve">effectiveTime </w:delText>
              </w:r>
              <w:r>
                <w:delText>element</w:delText>
              </w:r>
            </w:del>
          </w:p>
          <w:p w:rsidR="003F2902" w:rsidRPr="00B069B8" w:rsidRDefault="003F2902" w:rsidP="00DF0F23">
            <w:pPr>
              <w:pStyle w:val="ListParagraph"/>
              <w:numPr>
                <w:ilvl w:val="0"/>
                <w:numId w:val="198"/>
              </w:numPr>
              <w:spacing w:after="200"/>
              <w:rPr>
                <w:del w:id="4529" w:author="pbx" w:date="2017-11-03T17:48:00Z"/>
                <w:highlight w:val="white"/>
              </w:rPr>
            </w:pPr>
            <w:del w:id="4530" w:author="pbx" w:date="2017-11-03T17:48:00Z">
              <w:r w:rsidRPr="00152BBC">
                <w:rPr>
                  <w:highlight w:val="white"/>
                </w:rPr>
                <w:delText>Informational only (validation aspects are detailed at the element level).</w:delText>
              </w:r>
            </w:del>
          </w:p>
          <w:p w:rsidR="003F2902" w:rsidRDefault="003F2902" w:rsidP="00DF0F23">
            <w:pPr>
              <w:pStyle w:val="ListParagraph"/>
              <w:rPr>
                <w:del w:id="4531" w:author="pbx" w:date="2017-11-03T17:48:00Z"/>
              </w:rPr>
            </w:pPr>
          </w:p>
          <w:p w:rsidR="003F2902" w:rsidRDefault="003F2902" w:rsidP="00DF0F23">
            <w:pPr>
              <w:pStyle w:val="ListParagraph"/>
              <w:numPr>
                <w:ilvl w:val="0"/>
                <w:numId w:val="52"/>
              </w:numPr>
              <w:spacing w:after="200"/>
              <w:rPr>
                <w:del w:id="4532" w:author="pbx" w:date="2017-11-03T17:48:00Z"/>
              </w:rPr>
            </w:pPr>
            <w:del w:id="4533" w:author="pbx" w:date="2017-11-03T17:48:00Z">
              <w:r>
                <w:delText xml:space="preserve">There is an </w:delText>
              </w:r>
              <w:r w:rsidRPr="00152BBC">
                <w:delText>subject</w:delText>
              </w:r>
              <w:r>
                <w:delText xml:space="preserve"> element</w:delText>
              </w:r>
            </w:del>
          </w:p>
          <w:p w:rsidR="003F2902" w:rsidRPr="00675DAA" w:rsidRDefault="003F2902" w:rsidP="00DF0F23">
            <w:pPr>
              <w:pStyle w:val="ListParagraph"/>
              <w:numPr>
                <w:ilvl w:val="0"/>
                <w:numId w:val="200"/>
              </w:numPr>
              <w:spacing w:after="200"/>
              <w:rPr>
                <w:del w:id="4534" w:author="pbx" w:date="2017-11-03T17:48:00Z"/>
              </w:rPr>
            </w:pPr>
            <w:del w:id="4535" w:author="pbx" w:date="2017-11-03T17:48:00Z">
              <w:r w:rsidRPr="00152BBC">
                <w:rPr>
                  <w:highlight w:val="white"/>
                </w:rPr>
                <w:delText>Informational only (validation aspects are detailed at the element level).</w:delText>
              </w:r>
            </w:del>
          </w:p>
        </w:tc>
      </w:tr>
    </w:tbl>
    <w:p w:rsidR="009C479B" w:rsidRPr="00D90FF0" w:rsidRDefault="009C479B" w:rsidP="0080029F">
      <w:pPr>
        <w:rPr>
          <w:moveFrom w:id="4536" w:author="pbx" w:date="2017-11-03T17:48:00Z"/>
        </w:rPr>
      </w:pPr>
      <w:moveFromRangeStart w:id="4537" w:author="pbx" w:date="2017-11-03T17:48:00Z" w:name="move49749466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0445D1" w:rsidRDefault="00A32EB7" w:rsidP="0080029F">
            <w:pPr>
              <w:rPr>
                <w:moveFrom w:id="4538" w:author="pbx" w:date="2017-11-03T17:48:00Z"/>
              </w:rPr>
            </w:pPr>
            <w:moveFrom w:id="4539" w:author="pbx" w:date="2017-11-03T17:48:00Z">
              <w:r w:rsidRPr="00675DAA">
                <w:t>Element</w:t>
              </w:r>
            </w:moveFrom>
          </w:p>
        </w:tc>
        <w:tc>
          <w:tcPr>
            <w:tcW w:w="1260" w:type="dxa"/>
            <w:shd w:val="clear" w:color="auto" w:fill="808080"/>
          </w:tcPr>
          <w:p w:rsidR="00A32EB7" w:rsidRPr="00675DAA" w:rsidRDefault="00A32EB7" w:rsidP="0080029F">
            <w:pPr>
              <w:rPr>
                <w:moveFrom w:id="4540" w:author="pbx" w:date="2017-11-03T17:48:00Z"/>
              </w:rPr>
            </w:pPr>
            <w:moveFrom w:id="4541" w:author="pbx" w:date="2017-11-03T17:48:00Z">
              <w:r w:rsidRPr="00675DAA">
                <w:t>Attribute</w:t>
              </w:r>
            </w:moveFrom>
          </w:p>
        </w:tc>
        <w:tc>
          <w:tcPr>
            <w:tcW w:w="1260" w:type="dxa"/>
            <w:shd w:val="clear" w:color="auto" w:fill="808080"/>
          </w:tcPr>
          <w:p w:rsidR="00A32EB7" w:rsidRPr="000445D1" w:rsidRDefault="00A32EB7" w:rsidP="0080029F">
            <w:pPr>
              <w:rPr>
                <w:moveFrom w:id="4542" w:author="pbx" w:date="2017-11-03T17:48:00Z"/>
              </w:rPr>
            </w:pPr>
            <w:moveFrom w:id="4543" w:author="pbx" w:date="2017-11-03T17:48:00Z">
              <w:r w:rsidRPr="00675DAA">
                <w:t>Cardinality</w:t>
              </w:r>
            </w:moveFrom>
          </w:p>
        </w:tc>
        <w:tc>
          <w:tcPr>
            <w:tcW w:w="1350" w:type="dxa"/>
            <w:shd w:val="clear" w:color="auto" w:fill="808080"/>
          </w:tcPr>
          <w:p w:rsidR="00A32EB7" w:rsidRPr="00675DAA" w:rsidRDefault="00A32EB7" w:rsidP="0080029F">
            <w:pPr>
              <w:rPr>
                <w:moveFrom w:id="4544" w:author="pbx" w:date="2017-11-03T17:48:00Z"/>
              </w:rPr>
            </w:pPr>
            <w:moveFrom w:id="4545" w:author="pbx" w:date="2017-11-03T17:48:00Z">
              <w:r w:rsidRPr="00675DAA">
                <w:t>Value(s) Allowed</w:t>
              </w:r>
            </w:moveFrom>
          </w:p>
          <w:p w:rsidR="00A32EB7" w:rsidRPr="00675DAA" w:rsidRDefault="00A32EB7" w:rsidP="0080029F">
            <w:pPr>
              <w:rPr>
                <w:moveFrom w:id="4546" w:author="pbx" w:date="2017-11-03T17:48:00Z"/>
              </w:rPr>
            </w:pPr>
            <w:moveFrom w:id="4547" w:author="pbx" w:date="2017-11-03T17:48:00Z">
              <w:r w:rsidRPr="00675DAA">
                <w:t>Examples</w:t>
              </w:r>
            </w:moveFrom>
          </w:p>
        </w:tc>
        <w:tc>
          <w:tcPr>
            <w:tcW w:w="3330" w:type="dxa"/>
            <w:shd w:val="clear" w:color="auto" w:fill="808080"/>
          </w:tcPr>
          <w:p w:rsidR="00A32EB7" w:rsidRPr="00675DAA" w:rsidRDefault="00A32EB7" w:rsidP="0080029F">
            <w:pPr>
              <w:rPr>
                <w:moveFrom w:id="4548" w:author="pbx" w:date="2017-11-03T17:48:00Z"/>
              </w:rPr>
            </w:pPr>
            <w:moveFrom w:id="4549" w:author="pbx" w:date="2017-11-03T17:48:00Z">
              <w:r w:rsidRPr="00675DAA">
                <w:t>Description</w:t>
              </w:r>
            </w:moveFrom>
          </w:p>
          <w:p w:rsidR="00A32EB7" w:rsidRPr="00675DAA" w:rsidRDefault="00A32EB7" w:rsidP="0080029F">
            <w:pPr>
              <w:rPr>
                <w:moveFrom w:id="4550" w:author="pbx" w:date="2017-11-03T17:48:00Z"/>
              </w:rPr>
            </w:pPr>
            <w:moveFrom w:id="4551" w:author="pbx" w:date="2017-11-03T17:48:00Z">
              <w:r w:rsidRPr="00675DAA">
                <w:t>Instructions</w:t>
              </w:r>
            </w:moveFrom>
          </w:p>
        </w:tc>
      </w:tr>
      <w:moveFromRangeEnd w:id="4537"/>
      <w:tr w:rsidR="003F2902" w:rsidRPr="00675DAA" w:rsidTr="00122FE2">
        <w:trPr>
          <w:cantSplit/>
          <w:del w:id="4552" w:author="pbx" w:date="2017-11-03T17:48:00Z"/>
        </w:trPr>
        <w:tc>
          <w:tcPr>
            <w:tcW w:w="2358" w:type="dxa"/>
            <w:vMerge w:val="restart"/>
          </w:tcPr>
          <w:p w:rsidR="003F2902" w:rsidRPr="00675DAA" w:rsidRDefault="003F2902" w:rsidP="00DF0F23">
            <w:pPr>
              <w:rPr>
                <w:del w:id="4553" w:author="pbx" w:date="2017-11-03T17:48:00Z"/>
              </w:rPr>
            </w:pPr>
            <w:del w:id="4554" w:author="pbx" w:date="2017-11-03T17:48:00Z">
              <w:r>
                <w:delText>c</w:delText>
              </w:r>
              <w:r w:rsidRPr="009500E3">
                <w:delText>omponent.structuredBody.component[1].section[1].</w:delText>
              </w:r>
              <w:r>
                <w:delText>i</w:delText>
              </w:r>
              <w:r w:rsidRPr="00675DAA">
                <w:delText>d</w:delText>
              </w:r>
            </w:del>
          </w:p>
        </w:tc>
        <w:tc>
          <w:tcPr>
            <w:tcW w:w="1260" w:type="dxa"/>
            <w:shd w:val="clear" w:color="auto" w:fill="D9D9D9"/>
          </w:tcPr>
          <w:p w:rsidR="003F2902" w:rsidRPr="00675DAA" w:rsidRDefault="003F2902" w:rsidP="00DF0F23">
            <w:pPr>
              <w:rPr>
                <w:del w:id="4555" w:author="pbx" w:date="2017-11-03T17:48:00Z"/>
              </w:rPr>
            </w:pPr>
            <w:del w:id="4556" w:author="pbx" w:date="2017-11-03T17:48:00Z">
              <w:r w:rsidRPr="00675DAA">
                <w:delText>N/A</w:delText>
              </w:r>
            </w:del>
          </w:p>
        </w:tc>
        <w:tc>
          <w:tcPr>
            <w:tcW w:w="1260" w:type="dxa"/>
            <w:shd w:val="clear" w:color="auto" w:fill="D9D9D9"/>
          </w:tcPr>
          <w:p w:rsidR="003F2902" w:rsidRPr="00675DAA" w:rsidRDefault="003F2902" w:rsidP="00DF0F23">
            <w:pPr>
              <w:rPr>
                <w:del w:id="4557" w:author="pbx" w:date="2017-11-03T17:48:00Z"/>
              </w:rPr>
            </w:pPr>
            <w:del w:id="4558" w:author="pbx" w:date="2017-11-03T17:48:00Z">
              <w:r w:rsidRPr="00675DAA">
                <w:delText>1:1</w:delText>
              </w:r>
            </w:del>
          </w:p>
        </w:tc>
        <w:tc>
          <w:tcPr>
            <w:tcW w:w="1350" w:type="dxa"/>
            <w:shd w:val="clear" w:color="auto" w:fill="D9D9D9"/>
          </w:tcPr>
          <w:p w:rsidR="003F2902" w:rsidRPr="00675DAA" w:rsidRDefault="003F2902" w:rsidP="00DF0F23">
            <w:pPr>
              <w:rPr>
                <w:del w:id="4559" w:author="pbx" w:date="2017-11-03T17:48:00Z"/>
              </w:rPr>
            </w:pPr>
          </w:p>
        </w:tc>
        <w:tc>
          <w:tcPr>
            <w:tcW w:w="3330" w:type="dxa"/>
            <w:shd w:val="clear" w:color="auto" w:fill="D9D9D9"/>
          </w:tcPr>
          <w:p w:rsidR="003F2902" w:rsidRPr="00675DAA" w:rsidRDefault="003F2902" w:rsidP="00DF0F23">
            <w:pPr>
              <w:rPr>
                <w:del w:id="4560" w:author="pbx" w:date="2017-11-03T17:48:00Z"/>
              </w:rPr>
            </w:pPr>
            <w:del w:id="4561" w:author="pbx" w:date="2017-11-03T17:48:00Z">
              <w:r w:rsidRPr="00675DAA">
                <w:delText>Provides a globally unique ID for a specific section.</w:delText>
              </w:r>
            </w:del>
          </w:p>
        </w:tc>
      </w:tr>
      <w:tr w:rsidR="003F2902" w:rsidRPr="00675DAA" w:rsidTr="00122FE2">
        <w:trPr>
          <w:cantSplit/>
        </w:trPr>
        <w:tc>
          <w:tcPr>
            <w:tcW w:w="2358" w:type="dxa"/>
            <w:cellMerge w:id="4562" w:author="pbx" w:date="2017-11-03T17:48:00Z" w:vMerge="cont"/>
          </w:tcPr>
          <w:p w:rsidR="003F2902" w:rsidRPr="00675DAA" w:rsidRDefault="003F2902" w:rsidP="0080029F"/>
        </w:tc>
        <w:tc>
          <w:tcPr>
            <w:tcW w:w="1260" w:type="dxa"/>
          </w:tcPr>
          <w:p w:rsidR="003F2902" w:rsidRPr="00675DAA" w:rsidRDefault="003F2902" w:rsidP="0080029F">
            <w:r w:rsidRPr="00675DAA">
              <w:t>root</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shd w:val="clear" w:color="auto" w:fill="808080"/>
          </w:tcPr>
          <w:p w:rsidR="003F2902" w:rsidRPr="00675DAA" w:rsidRDefault="003F2902" w:rsidP="0080029F">
            <w:r w:rsidRPr="00675DAA">
              <w:lastRenderedPageBreak/>
              <w:t>Conformance</w:t>
            </w:r>
          </w:p>
        </w:tc>
        <w:tc>
          <w:tcPr>
            <w:tcW w:w="7200" w:type="dxa"/>
            <w:gridSpan w:val="4"/>
          </w:tcPr>
          <w:p w:rsidR="003F2902" w:rsidRDefault="003F2902" w:rsidP="0043437F">
            <w:pPr>
              <w:pStyle w:val="ListParagraph"/>
              <w:numPr>
                <w:ilvl w:val="0"/>
                <w:numId w:val="201"/>
              </w:numPr>
            </w:pPr>
            <w:r>
              <w:t>There is an id element</w:t>
            </w:r>
          </w:p>
          <w:p w:rsidR="003F2902" w:rsidRPr="00B069B8" w:rsidRDefault="003F2902" w:rsidP="0043437F">
            <w:pPr>
              <w:pStyle w:val="ListParagraph"/>
              <w:numPr>
                <w:ilvl w:val="0"/>
                <w:numId w:val="20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B069B8">
              <w:rPr>
                <w:highlight w:val="white"/>
              </w:rPr>
              <w:t>element has not been defined.</w:t>
            </w:r>
          </w:p>
          <w:p w:rsidR="003F2902" w:rsidRPr="00B069B8" w:rsidRDefault="003F2902" w:rsidP="0043437F">
            <w:pPr>
              <w:pStyle w:val="ListParagraph"/>
              <w:numPr>
                <w:ilvl w:val="0"/>
                <w:numId w:val="202"/>
              </w:numPr>
              <w:rPr>
                <w:highlight w:val="white"/>
              </w:rPr>
            </w:pPr>
            <w:r>
              <w:rPr>
                <w:highlight w:val="white"/>
              </w:rPr>
              <w:t xml:space="preserve">SPL Rule 4 </w:t>
            </w:r>
            <w:r w:rsidRPr="00D00628">
              <w:rPr>
                <w:highlight w:val="white"/>
              </w:rPr>
              <w:t xml:space="preserve">identifies that more than one </w:t>
            </w:r>
            <w:r w:rsidRPr="00B069B8">
              <w:rPr>
                <w:highlight w:val="white"/>
              </w:rPr>
              <w:t>element is defined.</w:t>
            </w:r>
          </w:p>
          <w:p w:rsidR="003F2902" w:rsidRDefault="003F2902" w:rsidP="0080029F">
            <w:pPr>
              <w:pStyle w:val="ListParagraph"/>
            </w:pPr>
          </w:p>
          <w:p w:rsidR="003F2902" w:rsidRDefault="003F2902" w:rsidP="0043437F">
            <w:pPr>
              <w:pStyle w:val="ListParagraph"/>
              <w:numPr>
                <w:ilvl w:val="0"/>
                <w:numId w:val="201"/>
              </w:numPr>
            </w:pPr>
            <w:r w:rsidRPr="00675DAA">
              <w:t>There is a root</w:t>
            </w:r>
            <w:r>
              <w:t xml:space="preserve"> attribute</w:t>
            </w:r>
          </w:p>
          <w:p w:rsidR="003F2902" w:rsidRPr="00674290" w:rsidRDefault="003F2902" w:rsidP="0043437F">
            <w:pPr>
              <w:pStyle w:val="ListParagraph"/>
              <w:numPr>
                <w:ilvl w:val="0"/>
                <w:numId w:val="204"/>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Default="003F2902" w:rsidP="0080029F"/>
          <w:p w:rsidR="003F2902" w:rsidRPr="00675DAA" w:rsidRDefault="003F2902" w:rsidP="0043437F">
            <w:pPr>
              <w:pStyle w:val="ListParagraph"/>
              <w:numPr>
                <w:ilvl w:val="0"/>
                <w:numId w:val="201"/>
              </w:numPr>
            </w:pPr>
            <w:commentRangeStart w:id="4563"/>
            <w:r w:rsidRPr="00675DAA">
              <w:t>The id@root is a GUID</w:t>
            </w:r>
          </w:p>
          <w:p w:rsidR="003F2902" w:rsidRPr="00675DAA" w:rsidRDefault="003F2902" w:rsidP="0043437F">
            <w:pPr>
              <w:pStyle w:val="ListParagraph"/>
              <w:numPr>
                <w:ilvl w:val="0"/>
                <w:numId w:val="201"/>
              </w:numPr>
            </w:pPr>
            <w:r w:rsidRPr="00675DAA">
              <w:t xml:space="preserve">The id@root is unique for each section </w:t>
            </w:r>
          </w:p>
          <w:p w:rsidR="003F2902" w:rsidRPr="00675DAA" w:rsidRDefault="003F2902" w:rsidP="0043437F">
            <w:pPr>
              <w:pStyle w:val="ListParagraph"/>
              <w:numPr>
                <w:ilvl w:val="0"/>
                <w:numId w:val="201"/>
              </w:numPr>
            </w:pPr>
            <w:r w:rsidRPr="00675DAA">
              <w:t>The id@root does not have an extension</w:t>
            </w:r>
          </w:p>
          <w:p w:rsidR="003F2902" w:rsidRDefault="003F2902" w:rsidP="0043437F">
            <w:pPr>
              <w:pStyle w:val="ListParagraph"/>
              <w:numPr>
                <w:ilvl w:val="0"/>
                <w:numId w:val="201"/>
              </w:numPr>
            </w:pPr>
            <w:r w:rsidRPr="00675DAA">
              <w:t>The id@root does not match any other id in the document</w:t>
            </w:r>
            <w:commentRangeEnd w:id="4563"/>
            <w:r>
              <w:rPr>
                <w:rStyle w:val="CommentReference"/>
              </w:rPr>
              <w:commentReference w:id="4563"/>
            </w:r>
          </w:p>
          <w:p w:rsidR="003F2902" w:rsidRPr="00675DAA" w:rsidRDefault="003F2902" w:rsidP="0080029F">
            <w:pPr>
              <w:pStyle w:val="ListParagraph"/>
            </w:pPr>
          </w:p>
          <w:p w:rsidR="003F2902" w:rsidRDefault="003F2902" w:rsidP="0043437F">
            <w:pPr>
              <w:pStyle w:val="ListParagraph"/>
              <w:numPr>
                <w:ilvl w:val="0"/>
                <w:numId w:val="201"/>
              </w:numPr>
            </w:pPr>
            <w:r w:rsidRPr="00675DAA">
              <w:t>The id@root is unique across all documents, sections and any other ids</w:t>
            </w:r>
          </w:p>
          <w:p w:rsidR="003F2902" w:rsidRPr="009E6299" w:rsidRDefault="003F2902" w:rsidP="0043437F">
            <w:pPr>
              <w:pStyle w:val="ListParagraph"/>
              <w:numPr>
                <w:ilvl w:val="0"/>
                <w:numId w:val="203"/>
              </w:numPr>
              <w:rPr>
                <w:highlight w:val="white"/>
              </w:rPr>
            </w:pPr>
            <w:r>
              <w:rPr>
                <w:highlight w:val="white"/>
              </w:rPr>
              <w:t>Currently this is not validated.</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vMerge w:val="restart"/>
          </w:tcPr>
          <w:p w:rsidR="002A6DAC" w:rsidRPr="00CE7EFF" w:rsidRDefault="002A6DAC" w:rsidP="002A6DAC">
            <w:pPr>
              <w:rPr>
                <w:ins w:id="4564" w:author="pbx" w:date="2017-11-03T17:48:00Z"/>
                <w:lang w:val="fr-CA"/>
              </w:rPr>
            </w:pPr>
            <w:r w:rsidRPr="00CE7EFF">
              <w:rPr>
                <w:lang w:val="fr-CA"/>
              </w:rPr>
              <w:t>component.structuredBody.component[</w:t>
            </w:r>
            <w:del w:id="4565" w:author="pbx" w:date="2017-11-03T17:48:00Z">
              <w:r w:rsidR="003F2902" w:rsidRPr="009500E3">
                <w:delText>1].</w:delText>
              </w:r>
            </w:del>
            <w:r w:rsidRPr="00CE7EFF">
              <w:rPr>
                <w:lang w:val="fr-CA"/>
              </w:rPr>
              <w:t>section</w:t>
            </w:r>
            <w:del w:id="4566" w:author="pbx" w:date="2017-11-03T17:48:00Z">
              <w:r w:rsidR="003F2902" w:rsidRPr="009500E3">
                <w:delText>[1].</w:delText>
              </w:r>
            </w:del>
            <w:ins w:id="4567" w:author="pbx" w:date="2017-11-03T17:48:00Z">
              <w:r w:rsidRPr="00CE7EFF">
                <w:rPr>
                  <w:lang w:val="fr-CA"/>
                </w:rPr>
                <w:t>/</w:t>
              </w:r>
            </w:ins>
            <w:r w:rsidRPr="00CE7EFF">
              <w:rPr>
                <w:lang w:val="fr-CA"/>
              </w:rPr>
              <w:t>code</w:t>
            </w:r>
            <w:ins w:id="4568" w:author="pbx" w:date="2017-11-03T17:48:00Z">
              <w:r w:rsidR="006E3C49" w:rsidRPr="00CE7EFF">
                <w:rPr>
                  <w:lang w:val="fr-CA"/>
                </w:rPr>
                <w:t>/@code = “48780-1”].</w:t>
              </w:r>
              <w:r w:rsidRPr="00CE7EFF">
                <w:rPr>
                  <w:lang w:val="fr-CA"/>
                </w:rPr>
                <w:t>code</w:t>
              </w:r>
            </w:ins>
          </w:p>
          <w:p w:rsidR="003F2902" w:rsidRPr="00CE7EFF" w:rsidRDefault="003F2902" w:rsidP="0080029F">
            <w:pPr>
              <w:rPr>
                <w:color w:val="auto"/>
                <w:sz w:val="24"/>
                <w:szCs w:val="24"/>
                <w:highlight w:val="white"/>
                <w:lang w:val="fr-CA"/>
              </w:rPr>
            </w:pPr>
          </w:p>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1:1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80029F">
            <w:ins w:id="4569" w:author="pbx" w:date="2017-11-03T17:48:00Z">
              <w:r>
                <w:t xml:space="preserve">This relates to the code element of the </w:t>
              </w:r>
              <w:r w:rsidRPr="00104F74">
                <w:t>SPL product data elements section</w:t>
              </w:r>
              <w:r>
                <w:t xml:space="preserve"> (OID: </w:t>
              </w:r>
              <w:r w:rsidRPr="00104F74">
                <w:t xml:space="preserve">2.16.840.1.113883.2.20.6.8 </w:t>
              </w:r>
              <w:r w:rsidR="006E3C49">
                <w:t>code: 48780-1</w:t>
              </w:r>
              <w:r>
                <w:t>)</w:t>
              </w:r>
            </w:ins>
          </w:p>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code</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codeSystem</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displayName</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trPr>
        <w:tc>
          <w:tcPr>
            <w:tcW w:w="2358" w:type="dxa"/>
            <w:shd w:val="clear" w:color="auto" w:fill="808080"/>
          </w:tcPr>
          <w:p w:rsidR="003F2902" w:rsidRPr="00675DAA" w:rsidRDefault="003F2902" w:rsidP="0080029F">
            <w:r w:rsidRPr="00675DAA">
              <w:lastRenderedPageBreak/>
              <w:t>Conformance</w:t>
            </w:r>
          </w:p>
        </w:tc>
        <w:tc>
          <w:tcPr>
            <w:tcW w:w="7200" w:type="dxa"/>
            <w:gridSpan w:val="4"/>
          </w:tcPr>
          <w:p w:rsidR="003F2902" w:rsidRDefault="003F2902" w:rsidP="0043437F">
            <w:pPr>
              <w:pStyle w:val="ListParagraph"/>
              <w:numPr>
                <w:ilvl w:val="0"/>
                <w:numId w:val="53"/>
              </w:numPr>
            </w:pPr>
            <w:r>
              <w:t>There is an code element</w:t>
            </w:r>
          </w:p>
          <w:p w:rsidR="003F2902" w:rsidRPr="002279D1" w:rsidRDefault="003F2902" w:rsidP="0043437F">
            <w:pPr>
              <w:pStyle w:val="ListParagraph"/>
              <w:numPr>
                <w:ilvl w:val="0"/>
                <w:numId w:val="20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p>
          <w:p w:rsidR="003F2902" w:rsidRPr="002279D1" w:rsidRDefault="003F2902" w:rsidP="0043437F">
            <w:pPr>
              <w:pStyle w:val="ListParagraph"/>
              <w:numPr>
                <w:ilvl w:val="0"/>
                <w:numId w:val="205"/>
              </w:numPr>
              <w:rPr>
                <w:highlight w:val="white"/>
              </w:rPr>
            </w:pPr>
            <w:r>
              <w:rPr>
                <w:highlight w:val="white"/>
              </w:rPr>
              <w:t xml:space="preserve">SPL Rule 4 </w:t>
            </w:r>
            <w:r w:rsidRPr="00D00628">
              <w:rPr>
                <w:highlight w:val="white"/>
              </w:rPr>
              <w:t xml:space="preserve">identifies that more than one </w:t>
            </w:r>
            <w:r w:rsidRPr="002279D1">
              <w:rPr>
                <w:highlight w:val="white"/>
              </w:rPr>
              <w:t>element is defined.</w:t>
            </w:r>
          </w:p>
          <w:p w:rsidR="003F2902" w:rsidRDefault="003F2902" w:rsidP="0080029F">
            <w:pPr>
              <w:pStyle w:val="ListParagraph"/>
            </w:pPr>
          </w:p>
          <w:p w:rsidR="003F2902" w:rsidRDefault="003F2902" w:rsidP="0043437F">
            <w:pPr>
              <w:pStyle w:val="ListParagraph"/>
              <w:numPr>
                <w:ilvl w:val="0"/>
                <w:numId w:val="53"/>
              </w:numPr>
            </w:pPr>
            <w:r w:rsidRPr="00675DAA">
              <w:t>There is a code</w:t>
            </w:r>
            <w:r>
              <w:t xml:space="preserve"> attribute</w:t>
            </w:r>
          </w:p>
          <w:p w:rsidR="003F2902" w:rsidRPr="00674290" w:rsidRDefault="003F2902" w:rsidP="0043437F">
            <w:pPr>
              <w:pStyle w:val="ListParagraph"/>
              <w:numPr>
                <w:ilvl w:val="0"/>
                <w:numId w:val="206"/>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Default="003F2902" w:rsidP="0080029F"/>
          <w:p w:rsidR="003F2902" w:rsidRDefault="003F2902" w:rsidP="0043437F">
            <w:pPr>
              <w:pStyle w:val="ListParagraph"/>
              <w:numPr>
                <w:ilvl w:val="0"/>
                <w:numId w:val="53"/>
              </w:numPr>
            </w:pPr>
            <w:r w:rsidRPr="00675DAA">
              <w:t xml:space="preserve">The code value </w:t>
            </w:r>
            <w:r>
              <w:t xml:space="preserve">is: </w:t>
            </w:r>
            <w:r w:rsidRPr="00E92C2F">
              <w:t>48780-1</w:t>
            </w:r>
          </w:p>
          <w:p w:rsidR="003F2902" w:rsidRPr="002A04CD" w:rsidRDefault="003F2902" w:rsidP="0043437F">
            <w:pPr>
              <w:pStyle w:val="ListParagraph"/>
              <w:numPr>
                <w:ilvl w:val="0"/>
                <w:numId w:val="211"/>
              </w:numPr>
              <w:rPr>
                <w:highlight w:val="white"/>
              </w:rPr>
            </w:pPr>
            <w:r>
              <w:rPr>
                <w:highlight w:val="white"/>
              </w:rPr>
              <w:t>SPL Rule 10 identifies that the attribute value is incorrect.</w:t>
            </w:r>
          </w:p>
          <w:p w:rsidR="003F2902" w:rsidRPr="00675DAA" w:rsidRDefault="003F2902" w:rsidP="0080029F">
            <w:pPr>
              <w:pStyle w:val="ListParagraph"/>
            </w:pPr>
          </w:p>
          <w:p w:rsidR="003F2902" w:rsidRDefault="003F2902" w:rsidP="0043437F">
            <w:pPr>
              <w:pStyle w:val="ListParagraph"/>
              <w:numPr>
                <w:ilvl w:val="0"/>
                <w:numId w:val="53"/>
              </w:numPr>
            </w:pPr>
            <w:r w:rsidRPr="00675DAA">
              <w:t>There is a codeSystem</w:t>
            </w:r>
            <w:r>
              <w:t xml:space="preserve"> attribute</w:t>
            </w:r>
          </w:p>
          <w:p w:rsidR="003F2902" w:rsidRDefault="003F2902" w:rsidP="0043437F">
            <w:pPr>
              <w:pStyle w:val="ListParagraph"/>
              <w:numPr>
                <w:ilvl w:val="0"/>
                <w:numId w:val="210"/>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Pr="00675DAA" w:rsidRDefault="003F2902" w:rsidP="0080029F">
            <w:pPr>
              <w:pStyle w:val="ListParagraph"/>
            </w:pPr>
          </w:p>
          <w:p w:rsidR="003F2902" w:rsidRDefault="003F2902" w:rsidP="0043437F">
            <w:pPr>
              <w:pStyle w:val="ListParagraph"/>
              <w:numPr>
                <w:ilvl w:val="0"/>
                <w:numId w:val="53"/>
              </w:numPr>
            </w:pPr>
            <w:r w:rsidRPr="000445D1">
              <w:t xml:space="preserve">The </w:t>
            </w:r>
            <w:r w:rsidRPr="00675DAA">
              <w:t>codeSystem</w:t>
            </w:r>
            <w:r w:rsidRPr="000445D1">
              <w:t xml:space="preserve"> value is: </w:t>
            </w:r>
            <w:r>
              <w:t>2.16.840.1.113883.2.20.6.8</w:t>
            </w:r>
          </w:p>
          <w:p w:rsidR="003F2902" w:rsidRPr="00724B5B" w:rsidRDefault="003F2902" w:rsidP="0043437F">
            <w:pPr>
              <w:pStyle w:val="ListParagraph"/>
              <w:numPr>
                <w:ilvl w:val="0"/>
                <w:numId w:val="209"/>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rsidR="003F2902" w:rsidRPr="00675DAA" w:rsidRDefault="003F2902" w:rsidP="0080029F">
            <w:pPr>
              <w:pStyle w:val="ListParagraph"/>
            </w:pPr>
          </w:p>
          <w:p w:rsidR="003F2902" w:rsidRDefault="003F2902" w:rsidP="0043437F">
            <w:pPr>
              <w:pStyle w:val="ListParagraph"/>
              <w:numPr>
                <w:ilvl w:val="0"/>
                <w:numId w:val="53"/>
              </w:numPr>
            </w:pPr>
            <w:r w:rsidRPr="00675DAA">
              <w:t>There is a displayName</w:t>
            </w:r>
          </w:p>
          <w:p w:rsidR="003F2902" w:rsidRPr="002A04CD" w:rsidRDefault="003F2902" w:rsidP="0043437F">
            <w:pPr>
              <w:pStyle w:val="ListParagraph"/>
              <w:numPr>
                <w:ilvl w:val="0"/>
                <w:numId w:val="208"/>
              </w:numPr>
              <w:rPr>
                <w:highlight w:val="white"/>
              </w:rPr>
            </w:pPr>
            <w:r>
              <w:rPr>
                <w:highlight w:val="white"/>
              </w:rPr>
              <w:t>SPL Rule 5</w:t>
            </w:r>
            <w:r w:rsidRPr="00674290">
              <w:rPr>
                <w:highlight w:val="white"/>
              </w:rPr>
              <w:t xml:space="preserve"> identifies that the attribute has not been defined.</w:t>
            </w:r>
          </w:p>
          <w:p w:rsidR="003F2902" w:rsidRDefault="003F2902" w:rsidP="0080029F">
            <w:pPr>
              <w:pStyle w:val="ListParagraph"/>
            </w:pPr>
          </w:p>
          <w:p w:rsidR="003F2902" w:rsidRDefault="003F2902" w:rsidP="0043437F">
            <w:pPr>
              <w:pStyle w:val="ListParagraph"/>
              <w:numPr>
                <w:ilvl w:val="0"/>
                <w:numId w:val="53"/>
              </w:numPr>
            </w:pPr>
            <w:r w:rsidRPr="00675DAA">
              <w:t>The displayName shall display the</w:t>
            </w:r>
            <w:r>
              <w:t xml:space="preserve"> appropriate </w:t>
            </w:r>
            <w:r w:rsidRPr="00675DAA">
              <w:t>label.</w:t>
            </w:r>
          </w:p>
          <w:p w:rsidR="003F2902" w:rsidRPr="00675DAA" w:rsidRDefault="003F2902" w:rsidP="0043437F">
            <w:pPr>
              <w:pStyle w:val="ListParagraph"/>
              <w:numPr>
                <w:ilvl w:val="0"/>
                <w:numId w:val="207"/>
              </w:numPr>
            </w:pPr>
            <w:r w:rsidRPr="002A04CD">
              <w:rPr>
                <w:highlight w:val="white"/>
              </w:rPr>
              <w:t>SPL Rule 7 identifies that label does not match the CV.</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tcPr>
          <w:p w:rsidR="002A6DAC" w:rsidRDefault="002A6DAC" w:rsidP="002A6DAC">
            <w:r>
              <w:t>component.structuredBody.component[</w:t>
            </w:r>
            <w:del w:id="4570" w:author="pbx" w:date="2017-11-03T17:48:00Z">
              <w:r w:rsidR="003F2902" w:rsidRPr="009500E3">
                <w:delText>1].</w:delText>
              </w:r>
            </w:del>
            <w:r>
              <w:t>section</w:t>
            </w:r>
            <w:del w:id="4571" w:author="pbx" w:date="2017-11-03T17:48:00Z">
              <w:r w:rsidR="003F2902" w:rsidRPr="009500E3">
                <w:delText>[1].</w:delText>
              </w:r>
            </w:del>
            <w:ins w:id="4572" w:author="pbx" w:date="2017-11-03T17:48:00Z">
              <w:r>
                <w:t>/code</w:t>
              </w:r>
              <w:r w:rsidR="006E3C49">
                <w:t>/@code = “48780-1”].</w:t>
              </w:r>
            </w:ins>
            <w:r>
              <w:t>title</w:t>
            </w:r>
          </w:p>
          <w:p w:rsidR="003F2902" w:rsidRPr="00675DAA" w:rsidRDefault="003F2902" w:rsidP="0080029F"/>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0:1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80029F">
            <w:ins w:id="4573" w:author="pbx" w:date="2017-11-03T17:48:00Z">
              <w:r>
                <w:t xml:space="preserve">This relates to the title element of the </w:t>
              </w:r>
              <w:r w:rsidRPr="00104F74">
                <w:t>SPL product data elements section</w:t>
              </w:r>
              <w:r>
                <w:t xml:space="preserve"> (OID: </w:t>
              </w:r>
              <w:r w:rsidRPr="00104F74">
                <w:t xml:space="preserve">2.16.840.1.113883.2.20.6.8 </w:t>
              </w:r>
              <w:r w:rsidR="006E3C49">
                <w:t>code: 48780-1</w:t>
              </w:r>
              <w:r>
                <w:t>)</w:t>
              </w:r>
            </w:ins>
          </w:p>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43437F">
            <w:pPr>
              <w:pStyle w:val="ListParagraph"/>
              <w:numPr>
                <w:ilvl w:val="0"/>
                <w:numId w:val="54"/>
              </w:numPr>
            </w:pPr>
            <w:r w:rsidRPr="00675DAA">
              <w:t xml:space="preserve">There </w:t>
            </w:r>
            <w:r>
              <w:t xml:space="preserve">is no content in the </w:t>
            </w:r>
            <w:r w:rsidRPr="00675DAA">
              <w:t>title</w:t>
            </w:r>
            <w:r>
              <w:t xml:space="preserve"> element</w:t>
            </w:r>
          </w:p>
          <w:p w:rsidR="003F2902" w:rsidRPr="00833331" w:rsidRDefault="003F2902" w:rsidP="0043437F">
            <w:pPr>
              <w:pStyle w:val="ListParagraph"/>
              <w:numPr>
                <w:ilvl w:val="0"/>
                <w:numId w:val="97"/>
              </w:numPr>
              <w:rPr>
                <w:highlight w:val="white"/>
              </w:rPr>
            </w:pPr>
            <w:r>
              <w:rPr>
                <w:highlight w:val="white"/>
              </w:rPr>
              <w:t>SPL Rule 21</w:t>
            </w:r>
            <w:r w:rsidRPr="00833331">
              <w:rPr>
                <w:highlight w:val="white"/>
              </w:rPr>
              <w:t xml:space="preserve"> identifies that there is content.</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tcPr>
          <w:p w:rsidR="002A6DAC" w:rsidRDefault="002A6DAC" w:rsidP="002A6DAC">
            <w:r>
              <w:t>component.structuredBody.component[</w:t>
            </w:r>
            <w:del w:id="4574" w:author="pbx" w:date="2017-11-03T17:48:00Z">
              <w:r w:rsidR="003F2902" w:rsidRPr="009500E3">
                <w:delText>1].</w:delText>
              </w:r>
            </w:del>
            <w:r>
              <w:t>section</w:t>
            </w:r>
            <w:del w:id="4575" w:author="pbx" w:date="2017-11-03T17:48:00Z">
              <w:r w:rsidR="003F2902" w:rsidRPr="009500E3">
                <w:delText>[1].</w:delText>
              </w:r>
            </w:del>
            <w:ins w:id="4576" w:author="pbx" w:date="2017-11-03T17:48:00Z">
              <w:r>
                <w:t>/code</w:t>
              </w:r>
              <w:r w:rsidR="006E3C49">
                <w:t>/@code = “48780-1”].</w:t>
              </w:r>
            </w:ins>
            <w:r>
              <w:t>text</w:t>
            </w:r>
          </w:p>
          <w:p w:rsidR="003F2902" w:rsidRPr="00675DAA" w:rsidRDefault="003F2902" w:rsidP="0080029F"/>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rsidRPr="00675DAA">
              <w:t>0:1</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104F74" w:rsidP="00104F74">
            <w:ins w:id="4577" w:author="pbx" w:date="2017-11-03T17:48:00Z">
              <w:r>
                <w:t xml:space="preserve">This relates to the text element of the </w:t>
              </w:r>
              <w:r w:rsidRPr="00104F74">
                <w:t>SPL product data elements section</w:t>
              </w:r>
              <w:r>
                <w:t xml:space="preserve"> (OID: </w:t>
              </w:r>
              <w:r w:rsidRPr="00104F74">
                <w:t xml:space="preserve">2.16.840.1.113883.2.20.6.8 </w:t>
              </w:r>
              <w:r w:rsidR="006E3C49">
                <w:t>code: 48780-1</w:t>
              </w:r>
              <w:r>
                <w:t>)</w:t>
              </w:r>
            </w:ins>
          </w:p>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43437F">
            <w:pPr>
              <w:pStyle w:val="ListParagraph"/>
              <w:numPr>
                <w:ilvl w:val="0"/>
                <w:numId w:val="57"/>
              </w:numPr>
            </w:pPr>
            <w:r w:rsidRPr="00675DAA">
              <w:t xml:space="preserve">There </w:t>
            </w:r>
            <w:r>
              <w:t>is no content in the text element</w:t>
            </w:r>
          </w:p>
          <w:p w:rsidR="003F2902" w:rsidRPr="00833331" w:rsidRDefault="003F2902" w:rsidP="0043437F">
            <w:pPr>
              <w:pStyle w:val="ListParagraph"/>
              <w:numPr>
                <w:ilvl w:val="0"/>
                <w:numId w:val="98"/>
              </w:numPr>
              <w:rPr>
                <w:highlight w:val="white"/>
              </w:rPr>
            </w:pPr>
            <w:r>
              <w:rPr>
                <w:highlight w:val="white"/>
              </w:rPr>
              <w:t>SPL Rule 21</w:t>
            </w:r>
            <w:r w:rsidRPr="00833331">
              <w:rPr>
                <w:highlight w:val="white"/>
              </w:rPr>
              <w:t xml:space="preserve"> identifies that there is content.</w:t>
            </w:r>
          </w:p>
        </w:tc>
      </w:tr>
    </w:tbl>
    <w:p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r w:rsidRPr="00675DAA">
              <w:lastRenderedPageBreak/>
              <w:t>Element</w:t>
            </w:r>
          </w:p>
        </w:tc>
        <w:tc>
          <w:tcPr>
            <w:tcW w:w="1260" w:type="dxa"/>
            <w:shd w:val="clear" w:color="auto" w:fill="808080"/>
          </w:tcPr>
          <w:p w:rsidR="003F2902" w:rsidRPr="00675DAA" w:rsidRDefault="003F2902" w:rsidP="0080029F">
            <w:r w:rsidRPr="00675DAA">
              <w:t>Attribute</w:t>
            </w:r>
          </w:p>
        </w:tc>
        <w:tc>
          <w:tcPr>
            <w:tcW w:w="1260" w:type="dxa"/>
            <w:shd w:val="clear" w:color="auto" w:fill="808080"/>
          </w:tcPr>
          <w:p w:rsidR="003F2902" w:rsidRPr="000445D1" w:rsidRDefault="003F2902" w:rsidP="0080029F">
            <w:r w:rsidRPr="00675DAA">
              <w:t>Cardinality</w:t>
            </w:r>
          </w:p>
        </w:tc>
        <w:tc>
          <w:tcPr>
            <w:tcW w:w="1350" w:type="dxa"/>
            <w:shd w:val="clear" w:color="auto" w:fill="808080"/>
          </w:tcPr>
          <w:p w:rsidR="003F2902" w:rsidRPr="00675DAA" w:rsidRDefault="003F2902" w:rsidP="0080029F">
            <w:r w:rsidRPr="00675DAA">
              <w:t>Value(s) Allowed</w:t>
            </w:r>
          </w:p>
          <w:p w:rsidR="003F2902" w:rsidRPr="00675DAA" w:rsidRDefault="003F2902" w:rsidP="0080029F">
            <w:r w:rsidRPr="00675DAA">
              <w:t>Examples</w:t>
            </w:r>
          </w:p>
        </w:tc>
        <w:tc>
          <w:tcPr>
            <w:tcW w:w="3330" w:type="dxa"/>
            <w:shd w:val="clear" w:color="auto" w:fill="808080"/>
          </w:tcPr>
          <w:p w:rsidR="003F2902" w:rsidRPr="00675DAA" w:rsidRDefault="003F2902" w:rsidP="0080029F">
            <w:r w:rsidRPr="00675DAA">
              <w:t>Description</w:t>
            </w:r>
          </w:p>
          <w:p w:rsidR="003F2902" w:rsidRPr="00675DAA" w:rsidRDefault="003F2902" w:rsidP="0080029F">
            <w:r w:rsidRPr="00675DAA">
              <w:t>Instructions</w:t>
            </w:r>
          </w:p>
        </w:tc>
      </w:tr>
      <w:tr w:rsidR="003F2902" w:rsidRPr="00675DAA" w:rsidTr="00122FE2">
        <w:trPr>
          <w:cantSplit/>
        </w:trPr>
        <w:tc>
          <w:tcPr>
            <w:tcW w:w="2358" w:type="dxa"/>
          </w:tcPr>
          <w:p w:rsidR="002A6DAC" w:rsidRDefault="002A6DAC" w:rsidP="002A6DAC">
            <w:r>
              <w:t>component.structuredBody.component[</w:t>
            </w:r>
            <w:del w:id="4578" w:author="pbx" w:date="2017-11-03T17:48:00Z">
              <w:r w:rsidR="003F2902" w:rsidRPr="009500E3">
                <w:delText>1].</w:delText>
              </w:r>
            </w:del>
            <w:r>
              <w:t>section</w:t>
            </w:r>
            <w:del w:id="4579" w:author="pbx" w:date="2017-11-03T17:48:00Z">
              <w:r w:rsidR="003F2902" w:rsidRPr="009500E3">
                <w:delText>[1].</w:delText>
              </w:r>
            </w:del>
            <w:ins w:id="4580" w:author="pbx" w:date="2017-11-03T17:48:00Z">
              <w:r>
                <w:t>/code</w:t>
              </w:r>
              <w:r w:rsidR="006E3C49">
                <w:t>/@code = “48780-1”].</w:t>
              </w:r>
            </w:ins>
            <w:r>
              <w:t>subject</w:t>
            </w:r>
          </w:p>
          <w:p w:rsidR="003F2902" w:rsidRPr="00675DAA" w:rsidRDefault="003F2902" w:rsidP="0080029F"/>
        </w:tc>
        <w:tc>
          <w:tcPr>
            <w:tcW w:w="1260" w:type="dxa"/>
            <w:shd w:val="clear" w:color="auto" w:fill="D9D9D9"/>
          </w:tcPr>
          <w:p w:rsidR="003F2902" w:rsidRPr="00675DAA" w:rsidRDefault="003F2902" w:rsidP="0080029F">
            <w:r w:rsidRPr="00675DAA">
              <w:t>N/A</w:t>
            </w:r>
          </w:p>
        </w:tc>
        <w:tc>
          <w:tcPr>
            <w:tcW w:w="1260" w:type="dxa"/>
            <w:shd w:val="clear" w:color="auto" w:fill="D9D9D9"/>
          </w:tcPr>
          <w:p w:rsidR="003F2902" w:rsidRPr="00675DAA" w:rsidRDefault="003F2902" w:rsidP="0080029F">
            <w:r>
              <w:t>1:n</w:t>
            </w:r>
          </w:p>
        </w:tc>
        <w:tc>
          <w:tcPr>
            <w:tcW w:w="1350" w:type="dxa"/>
            <w:shd w:val="clear" w:color="auto" w:fill="D9D9D9"/>
          </w:tcPr>
          <w:p w:rsidR="003F2902" w:rsidRPr="00675DAA" w:rsidRDefault="003F2902" w:rsidP="0080029F"/>
        </w:tc>
        <w:tc>
          <w:tcPr>
            <w:tcW w:w="3330" w:type="dxa"/>
            <w:shd w:val="clear" w:color="auto" w:fill="D9D9D9"/>
          </w:tcPr>
          <w:p w:rsidR="003F2902" w:rsidRPr="00675DAA" w:rsidRDefault="003F2902" w:rsidP="00104F74">
            <w:del w:id="4581" w:author="pbx" w:date="2017-11-03T17:48:00Z">
              <w:r w:rsidRPr="00675DAA">
                <w:delText xml:space="preserve">Provides the </w:delText>
              </w:r>
              <w:r>
                <w:delText>content</w:delText>
              </w:r>
              <w:r w:rsidRPr="00675DAA">
                <w:delText xml:space="preserve"> for the document.</w:delText>
              </w:r>
            </w:del>
            <w:ins w:id="4582" w:author="pbx" w:date="2017-11-03T17:48:00Z">
              <w:r w:rsidR="00104F74">
                <w:t xml:space="preserve">This relates to the subject element of the </w:t>
              </w:r>
              <w:r w:rsidR="00104F74" w:rsidRPr="00104F74">
                <w:t>SPL product data elements section</w:t>
              </w:r>
              <w:r w:rsidR="00104F74">
                <w:t xml:space="preserve"> (OID: </w:t>
              </w:r>
              <w:r w:rsidR="00104F74" w:rsidRPr="00104F74">
                <w:t xml:space="preserve">2.16.840.1.113883.2.20.6.8 </w:t>
              </w:r>
              <w:r w:rsidR="006E3C49">
                <w:t>code: 48780-1</w:t>
              </w:r>
              <w:r w:rsidR="00104F74">
                <w:t>)</w:t>
              </w:r>
            </w:ins>
          </w:p>
        </w:tc>
      </w:tr>
      <w:tr w:rsidR="003F2902" w:rsidRPr="00675DAA" w:rsidTr="00122FE2">
        <w:trPr>
          <w:cantSplit/>
        </w:trPr>
        <w:tc>
          <w:tcPr>
            <w:tcW w:w="2358" w:type="dxa"/>
            <w:shd w:val="clear" w:color="auto" w:fill="808080"/>
          </w:tcPr>
          <w:p w:rsidR="003F2902" w:rsidRPr="00675DAA" w:rsidRDefault="003F2902" w:rsidP="0080029F">
            <w:r w:rsidRPr="00675DAA">
              <w:t>Conformance</w:t>
            </w:r>
          </w:p>
        </w:tc>
        <w:tc>
          <w:tcPr>
            <w:tcW w:w="7200" w:type="dxa"/>
            <w:gridSpan w:val="4"/>
          </w:tcPr>
          <w:p w:rsidR="003F2902" w:rsidRDefault="003F2902" w:rsidP="0043437F">
            <w:pPr>
              <w:pStyle w:val="ListParagraph"/>
              <w:numPr>
                <w:ilvl w:val="0"/>
                <w:numId w:val="56"/>
              </w:numPr>
            </w:pPr>
            <w:r>
              <w:t>There is one or more subject element.</w:t>
            </w:r>
          </w:p>
          <w:p w:rsidR="003F2902" w:rsidRPr="006B2C03" w:rsidRDefault="003F2902" w:rsidP="0043437F">
            <w:pPr>
              <w:pStyle w:val="ListParagraph"/>
              <w:numPr>
                <w:ilvl w:val="0"/>
                <w:numId w:val="21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6B2C03">
              <w:rPr>
                <w:highlight w:val="white"/>
              </w:rPr>
              <w:t>element has not been defined.</w:t>
            </w:r>
          </w:p>
          <w:p w:rsidR="003F2902" w:rsidRDefault="003F2902" w:rsidP="0080029F"/>
          <w:p w:rsidR="003F2902" w:rsidRPr="005565BD" w:rsidRDefault="003F2902" w:rsidP="00DF0F23">
            <w:pPr>
              <w:pStyle w:val="ListParagraph"/>
              <w:numPr>
                <w:ilvl w:val="0"/>
                <w:numId w:val="56"/>
              </w:numPr>
              <w:spacing w:after="200"/>
              <w:rPr>
                <w:del w:id="4583" w:author="pbx" w:date="2017-11-03T17:48:00Z"/>
              </w:rPr>
            </w:pPr>
            <w:del w:id="4584" w:author="pbx" w:date="2017-11-03T17:48:00Z">
              <w:r>
                <w:delText xml:space="preserve">Due to the complexity of this element it has been detailed in section </w:delText>
              </w:r>
              <w:r w:rsidRPr="008D3EF9">
                <w:fldChar w:fldCharType="begin"/>
              </w:r>
              <w:r w:rsidRPr="008D3EF9">
                <w:delInstrText xml:space="preserve"> REF _Ref437294403 \w \h  \* MERGEFORMAT </w:delInstrText>
              </w:r>
              <w:r w:rsidRPr="008D3EF9">
                <w:fldChar w:fldCharType="separate"/>
              </w:r>
              <w:r w:rsidRPr="008D3EF9">
                <w:delText>4.10.4</w:delText>
              </w:r>
              <w:r w:rsidRPr="008D3EF9">
                <w:fldChar w:fldCharType="end"/>
              </w:r>
              <w:r w:rsidRPr="008D3EF9">
                <w:delText xml:space="preserve"> </w:delText>
              </w:r>
              <w:r w:rsidRPr="008D3EF9">
                <w:fldChar w:fldCharType="begin"/>
              </w:r>
              <w:r w:rsidRPr="008D3EF9">
                <w:delInstrText xml:space="preserve"> REF _Ref437294403 \h  \* MERGEFORMAT </w:delInstrText>
              </w:r>
              <w:r w:rsidRPr="008D3EF9">
                <w:fldChar w:fldCharType="separate"/>
              </w:r>
              <w:r w:rsidRPr="008D3EF9">
                <w:delText>Product Data Information Details</w:delText>
              </w:r>
              <w:r w:rsidRPr="008D3EF9">
                <w:fldChar w:fldCharType="end"/>
              </w:r>
            </w:del>
          </w:p>
          <w:p w:rsidR="00DD6879" w:rsidRDefault="00DD6879" w:rsidP="00DD6879">
            <w:pPr>
              <w:pStyle w:val="ListParagraph"/>
              <w:numPr>
                <w:ilvl w:val="0"/>
                <w:numId w:val="56"/>
              </w:numPr>
              <w:rPr>
                <w:ins w:id="4585" w:author="pbx" w:date="2017-11-03T17:48:00Z"/>
              </w:rPr>
            </w:pPr>
            <w:ins w:id="4586" w:author="pbx" w:date="2017-11-03T17:48:00Z">
              <w:r>
                <w:t xml:space="preserve">There may be a </w:t>
              </w:r>
              <w:r w:rsidRPr="006841F8">
                <w:t>manufacturedProduct</w:t>
              </w:r>
              <w:r>
                <w:t xml:space="preserve"> element</w:t>
              </w:r>
            </w:ins>
          </w:p>
          <w:p w:rsidR="003F2902" w:rsidRPr="00DD6879" w:rsidRDefault="00DD6879" w:rsidP="00DD6879">
            <w:pPr>
              <w:pStyle w:val="ListParagraph"/>
              <w:numPr>
                <w:ilvl w:val="0"/>
                <w:numId w:val="267"/>
              </w:numPr>
            </w:pPr>
            <w:r w:rsidRPr="00152BBC">
              <w:rPr>
                <w:highlight w:val="white"/>
              </w:rPr>
              <w:t>Informational only (</w:t>
            </w:r>
            <w:del w:id="4587" w:author="pbx" w:date="2017-11-03T17:48:00Z">
              <w:r w:rsidR="003F2902" w:rsidRPr="005565BD">
                <w:rPr>
                  <w:highlight w:val="white"/>
                </w:rPr>
                <w:delText xml:space="preserve">no </w:delText>
              </w:r>
            </w:del>
            <w:r w:rsidRPr="00152BBC">
              <w:rPr>
                <w:highlight w:val="white"/>
              </w:rPr>
              <w:t xml:space="preserve">validation </w:t>
            </w:r>
            <w:del w:id="4588" w:author="pbx" w:date="2017-11-03T17:48:00Z">
              <w:r w:rsidR="003F2902" w:rsidRPr="005565BD">
                <w:rPr>
                  <w:highlight w:val="white"/>
                </w:rPr>
                <w:delText>aspect</w:delText>
              </w:r>
            </w:del>
            <w:ins w:id="4589" w:author="pbx" w:date="2017-11-03T17:48:00Z">
              <w:r w:rsidRPr="00152BBC">
                <w:rPr>
                  <w:highlight w:val="white"/>
                </w:rPr>
                <w:t>aspects are detailed at the element level</w:t>
              </w:r>
            </w:ins>
            <w:r w:rsidRPr="00152BBC">
              <w:rPr>
                <w:highlight w:val="white"/>
              </w:rPr>
              <w:t>).</w:t>
            </w:r>
          </w:p>
        </w:tc>
      </w:tr>
    </w:tbl>
    <w:p w:rsidR="00A32EB7" w:rsidRDefault="00A32EB7" w:rsidP="0080029F">
      <w:pPr>
        <w:rPr>
          <w:moveFrom w:id="4590" w:author="pbx" w:date="2017-11-03T17:48:00Z"/>
        </w:rPr>
      </w:pPr>
      <w:moveFromRangeStart w:id="4591" w:author="pbx" w:date="2017-11-03T17:48:00Z" w:name="move49749466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rsidTr="005F286F">
        <w:trPr>
          <w:cantSplit/>
          <w:trHeight w:val="580"/>
          <w:tblHeader/>
        </w:trPr>
        <w:tc>
          <w:tcPr>
            <w:tcW w:w="2358" w:type="dxa"/>
            <w:shd w:val="clear" w:color="auto" w:fill="808080"/>
          </w:tcPr>
          <w:p w:rsidR="009C479B" w:rsidRPr="000445D1" w:rsidRDefault="009C479B" w:rsidP="005F286F">
            <w:pPr>
              <w:rPr>
                <w:moveFrom w:id="4592" w:author="pbx" w:date="2017-11-03T17:48:00Z"/>
              </w:rPr>
            </w:pPr>
            <w:moveFrom w:id="4593" w:author="pbx" w:date="2017-11-03T17:48:00Z">
              <w:r w:rsidRPr="00675DAA">
                <w:t>Element</w:t>
              </w:r>
            </w:moveFrom>
          </w:p>
        </w:tc>
        <w:tc>
          <w:tcPr>
            <w:tcW w:w="1260" w:type="dxa"/>
            <w:shd w:val="clear" w:color="auto" w:fill="808080"/>
          </w:tcPr>
          <w:p w:rsidR="009C479B" w:rsidRPr="00675DAA" w:rsidRDefault="009C479B" w:rsidP="005F286F">
            <w:pPr>
              <w:rPr>
                <w:moveFrom w:id="4594" w:author="pbx" w:date="2017-11-03T17:48:00Z"/>
              </w:rPr>
            </w:pPr>
            <w:moveFrom w:id="4595" w:author="pbx" w:date="2017-11-03T17:48:00Z">
              <w:r w:rsidRPr="00675DAA">
                <w:t>Attribute</w:t>
              </w:r>
            </w:moveFrom>
          </w:p>
        </w:tc>
        <w:tc>
          <w:tcPr>
            <w:tcW w:w="1260" w:type="dxa"/>
            <w:shd w:val="clear" w:color="auto" w:fill="808080"/>
          </w:tcPr>
          <w:p w:rsidR="009C479B" w:rsidRPr="000445D1" w:rsidRDefault="009C479B" w:rsidP="005F286F">
            <w:pPr>
              <w:rPr>
                <w:moveFrom w:id="4596" w:author="pbx" w:date="2017-11-03T17:48:00Z"/>
              </w:rPr>
            </w:pPr>
            <w:moveFrom w:id="4597" w:author="pbx" w:date="2017-11-03T17:48:00Z">
              <w:r w:rsidRPr="00675DAA">
                <w:t>Cardinality</w:t>
              </w:r>
            </w:moveFrom>
          </w:p>
        </w:tc>
        <w:tc>
          <w:tcPr>
            <w:tcW w:w="1350" w:type="dxa"/>
            <w:shd w:val="clear" w:color="auto" w:fill="808080"/>
          </w:tcPr>
          <w:p w:rsidR="009C479B" w:rsidRPr="00675DAA" w:rsidRDefault="009C479B" w:rsidP="005F286F">
            <w:pPr>
              <w:rPr>
                <w:moveFrom w:id="4598" w:author="pbx" w:date="2017-11-03T17:48:00Z"/>
              </w:rPr>
            </w:pPr>
            <w:moveFrom w:id="4599" w:author="pbx" w:date="2017-11-03T17:48:00Z">
              <w:r w:rsidRPr="00675DAA">
                <w:t>Value(s) Allowed</w:t>
              </w:r>
            </w:moveFrom>
          </w:p>
          <w:p w:rsidR="009C479B" w:rsidRPr="00675DAA" w:rsidRDefault="009C479B" w:rsidP="005F286F">
            <w:pPr>
              <w:rPr>
                <w:moveFrom w:id="4600" w:author="pbx" w:date="2017-11-03T17:48:00Z"/>
              </w:rPr>
            </w:pPr>
            <w:moveFrom w:id="4601" w:author="pbx" w:date="2017-11-03T17:48:00Z">
              <w:r w:rsidRPr="00675DAA">
                <w:t>Examples</w:t>
              </w:r>
            </w:moveFrom>
          </w:p>
        </w:tc>
        <w:tc>
          <w:tcPr>
            <w:tcW w:w="3330" w:type="dxa"/>
            <w:shd w:val="clear" w:color="auto" w:fill="808080"/>
          </w:tcPr>
          <w:p w:rsidR="009C479B" w:rsidRPr="00675DAA" w:rsidRDefault="009C479B" w:rsidP="005F286F">
            <w:pPr>
              <w:rPr>
                <w:moveFrom w:id="4602" w:author="pbx" w:date="2017-11-03T17:48:00Z"/>
              </w:rPr>
            </w:pPr>
            <w:moveFrom w:id="4603" w:author="pbx" w:date="2017-11-03T17:48:00Z">
              <w:r w:rsidRPr="00675DAA">
                <w:t>Description</w:t>
              </w:r>
            </w:moveFrom>
          </w:p>
          <w:p w:rsidR="009C479B" w:rsidRPr="00675DAA" w:rsidRDefault="009C479B" w:rsidP="005F286F">
            <w:pPr>
              <w:rPr>
                <w:moveFrom w:id="4604" w:author="pbx" w:date="2017-11-03T17:48:00Z"/>
              </w:rPr>
            </w:pPr>
            <w:moveFrom w:id="4605" w:author="pbx" w:date="2017-11-03T17:48:00Z">
              <w:r w:rsidRPr="00675DAA">
                <w:t>Instructions</w:t>
              </w:r>
            </w:moveFrom>
          </w:p>
        </w:tc>
      </w:tr>
      <w:moveFromRangeEnd w:id="4591"/>
    </w:tbl>
    <w:p w:rsidR="003F2902" w:rsidRDefault="003F2902" w:rsidP="0080029F">
      <w:pPr>
        <w:rPr>
          <w:moveTo w:id="4606" w:author="pbx" w:date="2017-11-03T17:48:00Z"/>
        </w:rPr>
      </w:pPr>
      <w:moveToRangeStart w:id="4607" w:author="pbx" w:date="2017-11-03T17:48:00Z" w:name="move49749466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80029F">
            <w:pPr>
              <w:rPr>
                <w:moveTo w:id="4608" w:author="pbx" w:date="2017-11-03T17:48:00Z"/>
              </w:rPr>
            </w:pPr>
            <w:moveTo w:id="4609" w:author="pbx" w:date="2017-11-03T17:48:00Z">
              <w:r w:rsidRPr="00675DAA">
                <w:t>Element</w:t>
              </w:r>
            </w:moveTo>
          </w:p>
        </w:tc>
        <w:tc>
          <w:tcPr>
            <w:tcW w:w="1260" w:type="dxa"/>
            <w:shd w:val="clear" w:color="auto" w:fill="808080"/>
          </w:tcPr>
          <w:p w:rsidR="003F2902" w:rsidRPr="00675DAA" w:rsidRDefault="003F2902" w:rsidP="0080029F">
            <w:pPr>
              <w:rPr>
                <w:moveTo w:id="4610" w:author="pbx" w:date="2017-11-03T17:48:00Z"/>
              </w:rPr>
            </w:pPr>
            <w:moveTo w:id="4611" w:author="pbx" w:date="2017-11-03T17:48:00Z">
              <w:r w:rsidRPr="00675DAA">
                <w:t>Attribute</w:t>
              </w:r>
            </w:moveTo>
          </w:p>
        </w:tc>
        <w:tc>
          <w:tcPr>
            <w:tcW w:w="1260" w:type="dxa"/>
            <w:shd w:val="clear" w:color="auto" w:fill="808080"/>
          </w:tcPr>
          <w:p w:rsidR="003F2902" w:rsidRPr="000445D1" w:rsidRDefault="003F2902" w:rsidP="0080029F">
            <w:pPr>
              <w:rPr>
                <w:moveTo w:id="4612" w:author="pbx" w:date="2017-11-03T17:48:00Z"/>
              </w:rPr>
            </w:pPr>
            <w:moveTo w:id="4613" w:author="pbx" w:date="2017-11-03T17:48:00Z">
              <w:r w:rsidRPr="00675DAA">
                <w:t>Cardinality</w:t>
              </w:r>
            </w:moveTo>
          </w:p>
        </w:tc>
        <w:tc>
          <w:tcPr>
            <w:tcW w:w="1350" w:type="dxa"/>
            <w:shd w:val="clear" w:color="auto" w:fill="808080"/>
          </w:tcPr>
          <w:p w:rsidR="003F2902" w:rsidRPr="00675DAA" w:rsidRDefault="003F2902" w:rsidP="0080029F">
            <w:pPr>
              <w:rPr>
                <w:moveTo w:id="4614" w:author="pbx" w:date="2017-11-03T17:48:00Z"/>
              </w:rPr>
            </w:pPr>
            <w:moveTo w:id="4615" w:author="pbx" w:date="2017-11-03T17:48:00Z">
              <w:r w:rsidRPr="00675DAA">
                <w:t>Value(s) Allowed</w:t>
              </w:r>
            </w:moveTo>
          </w:p>
          <w:p w:rsidR="003F2902" w:rsidRPr="00675DAA" w:rsidRDefault="003F2902" w:rsidP="0080029F">
            <w:pPr>
              <w:rPr>
                <w:moveTo w:id="4616" w:author="pbx" w:date="2017-11-03T17:48:00Z"/>
              </w:rPr>
            </w:pPr>
            <w:moveTo w:id="4617" w:author="pbx" w:date="2017-11-03T17:48:00Z">
              <w:r w:rsidRPr="00675DAA">
                <w:t>Examples</w:t>
              </w:r>
            </w:moveTo>
          </w:p>
        </w:tc>
        <w:tc>
          <w:tcPr>
            <w:tcW w:w="3330" w:type="dxa"/>
            <w:shd w:val="clear" w:color="auto" w:fill="808080"/>
          </w:tcPr>
          <w:p w:rsidR="003F2902" w:rsidRPr="00675DAA" w:rsidRDefault="003F2902" w:rsidP="0080029F">
            <w:pPr>
              <w:rPr>
                <w:moveTo w:id="4618" w:author="pbx" w:date="2017-11-03T17:48:00Z"/>
              </w:rPr>
            </w:pPr>
            <w:moveTo w:id="4619" w:author="pbx" w:date="2017-11-03T17:48:00Z">
              <w:r w:rsidRPr="00675DAA">
                <w:t>Description</w:t>
              </w:r>
            </w:moveTo>
          </w:p>
          <w:p w:rsidR="003F2902" w:rsidRPr="00675DAA" w:rsidRDefault="003F2902" w:rsidP="0080029F">
            <w:pPr>
              <w:rPr>
                <w:moveTo w:id="4620" w:author="pbx" w:date="2017-11-03T17:48:00Z"/>
              </w:rPr>
            </w:pPr>
            <w:moveTo w:id="4621" w:author="pbx" w:date="2017-11-03T17:48:00Z">
              <w:r w:rsidRPr="00675DAA">
                <w:t>Instructions</w:t>
              </w:r>
            </w:moveTo>
          </w:p>
        </w:tc>
      </w:tr>
      <w:moveToRangeEnd w:id="4607"/>
      <w:tr w:rsidR="003F2902" w:rsidRPr="00675DAA" w:rsidTr="00122FE2">
        <w:trPr>
          <w:cantSplit/>
          <w:del w:id="4622" w:author="pbx" w:date="2017-11-03T17:48:00Z"/>
        </w:trPr>
        <w:tc>
          <w:tcPr>
            <w:tcW w:w="2358" w:type="dxa"/>
            <w:vMerge w:val="restart"/>
          </w:tcPr>
          <w:p w:rsidR="003F2902" w:rsidRPr="00675DAA" w:rsidRDefault="003F2902" w:rsidP="00DF0F23">
            <w:pPr>
              <w:rPr>
                <w:del w:id="4623" w:author="pbx" w:date="2017-11-03T17:48:00Z"/>
              </w:rPr>
            </w:pPr>
            <w:del w:id="4624" w:author="pbx" w:date="2017-11-03T17:48:00Z">
              <w:r>
                <w:delText>c</w:delText>
              </w:r>
              <w:r w:rsidRPr="009500E3">
                <w:delText>omponent.structuredBody.component[1].section[1].</w:delText>
              </w:r>
              <w:r w:rsidRPr="00EC1DE2">
                <w:delText>effectiveTime</w:delText>
              </w:r>
            </w:del>
          </w:p>
        </w:tc>
        <w:tc>
          <w:tcPr>
            <w:tcW w:w="1260" w:type="dxa"/>
            <w:shd w:val="clear" w:color="auto" w:fill="D9D9D9"/>
          </w:tcPr>
          <w:p w:rsidR="003F2902" w:rsidRPr="00675DAA" w:rsidRDefault="003F2902" w:rsidP="00DF0F23">
            <w:pPr>
              <w:rPr>
                <w:del w:id="4625" w:author="pbx" w:date="2017-11-03T17:48:00Z"/>
              </w:rPr>
            </w:pPr>
            <w:del w:id="4626" w:author="pbx" w:date="2017-11-03T17:48:00Z">
              <w:r w:rsidRPr="00675DAA">
                <w:delText>N/A</w:delText>
              </w:r>
            </w:del>
          </w:p>
        </w:tc>
        <w:tc>
          <w:tcPr>
            <w:tcW w:w="1260" w:type="dxa"/>
            <w:shd w:val="clear" w:color="auto" w:fill="D9D9D9"/>
          </w:tcPr>
          <w:p w:rsidR="003F2902" w:rsidRPr="00675DAA" w:rsidRDefault="003F2902" w:rsidP="00DF0F23">
            <w:pPr>
              <w:rPr>
                <w:del w:id="4627" w:author="pbx" w:date="2017-11-03T17:48:00Z"/>
              </w:rPr>
            </w:pPr>
            <w:del w:id="4628" w:author="pbx" w:date="2017-11-03T17:48:00Z">
              <w:r w:rsidRPr="00675DAA">
                <w:delText>1:1</w:delText>
              </w:r>
            </w:del>
          </w:p>
        </w:tc>
        <w:tc>
          <w:tcPr>
            <w:tcW w:w="1350" w:type="dxa"/>
            <w:shd w:val="clear" w:color="auto" w:fill="D9D9D9"/>
          </w:tcPr>
          <w:p w:rsidR="003F2902" w:rsidRPr="00675DAA" w:rsidRDefault="003F2902" w:rsidP="00DF0F23">
            <w:pPr>
              <w:rPr>
                <w:del w:id="4629" w:author="pbx" w:date="2017-11-03T17:48:00Z"/>
              </w:rPr>
            </w:pPr>
          </w:p>
        </w:tc>
        <w:tc>
          <w:tcPr>
            <w:tcW w:w="3330" w:type="dxa"/>
            <w:shd w:val="clear" w:color="auto" w:fill="D9D9D9"/>
          </w:tcPr>
          <w:p w:rsidR="003F2902" w:rsidRPr="00675DAA" w:rsidRDefault="003F2902" w:rsidP="00DF0F23">
            <w:pPr>
              <w:rPr>
                <w:del w:id="4630" w:author="pbx" w:date="2017-11-03T17:48:00Z"/>
              </w:rPr>
            </w:pPr>
          </w:p>
        </w:tc>
      </w:tr>
      <w:tr w:rsidR="003F2902" w:rsidRPr="00675DAA" w:rsidTr="00122FE2">
        <w:trPr>
          <w:cantSplit/>
          <w:ins w:id="4631" w:author="pbx" w:date="2017-11-03T17:48:00Z"/>
        </w:trPr>
        <w:tc>
          <w:tcPr>
            <w:tcW w:w="2358" w:type="dxa"/>
            <w:vMerge w:val="restart"/>
          </w:tcPr>
          <w:p w:rsidR="002A6DAC" w:rsidRDefault="002A6DAC" w:rsidP="002A6DAC">
            <w:pPr>
              <w:rPr>
                <w:ins w:id="4632" w:author="pbx" w:date="2017-11-03T17:48:00Z"/>
              </w:rPr>
            </w:pPr>
            <w:ins w:id="4633" w:author="pbx" w:date="2017-11-03T17:48:00Z">
              <w:r>
                <w:t>component.structuredBody.component[section/code</w:t>
              </w:r>
              <w:r w:rsidR="006E3C49">
                <w:t>/@code = “48780-1”].</w:t>
              </w:r>
              <w:r>
                <w:t xml:space="preserve"> effectiveTime</w:t>
              </w:r>
            </w:ins>
          </w:p>
          <w:p w:rsidR="003F2902" w:rsidRPr="00675DAA" w:rsidRDefault="003F2902" w:rsidP="0080029F">
            <w:pPr>
              <w:rPr>
                <w:ins w:id="4634" w:author="pbx" w:date="2017-11-03T17:48:00Z"/>
              </w:rPr>
            </w:pPr>
          </w:p>
        </w:tc>
        <w:tc>
          <w:tcPr>
            <w:tcW w:w="1260" w:type="dxa"/>
            <w:shd w:val="clear" w:color="auto" w:fill="D9D9D9"/>
          </w:tcPr>
          <w:p w:rsidR="003F2902" w:rsidRPr="00675DAA" w:rsidRDefault="003F2902" w:rsidP="0080029F">
            <w:pPr>
              <w:rPr>
                <w:ins w:id="4635" w:author="pbx" w:date="2017-11-03T17:48:00Z"/>
              </w:rPr>
            </w:pPr>
            <w:ins w:id="4636" w:author="pbx" w:date="2017-11-03T17:48:00Z">
              <w:r w:rsidRPr="00675DAA">
                <w:t>N/A</w:t>
              </w:r>
            </w:ins>
          </w:p>
        </w:tc>
        <w:tc>
          <w:tcPr>
            <w:tcW w:w="1260" w:type="dxa"/>
            <w:shd w:val="clear" w:color="auto" w:fill="D9D9D9"/>
          </w:tcPr>
          <w:p w:rsidR="003F2902" w:rsidRPr="00675DAA" w:rsidRDefault="003F2902" w:rsidP="0080029F">
            <w:pPr>
              <w:rPr>
                <w:ins w:id="4637" w:author="pbx" w:date="2017-11-03T17:48:00Z"/>
              </w:rPr>
            </w:pPr>
            <w:ins w:id="4638" w:author="pbx" w:date="2017-11-03T17:48:00Z">
              <w:r w:rsidRPr="00675DAA">
                <w:t>1:1</w:t>
              </w:r>
            </w:ins>
          </w:p>
        </w:tc>
        <w:tc>
          <w:tcPr>
            <w:tcW w:w="1350" w:type="dxa"/>
            <w:shd w:val="clear" w:color="auto" w:fill="D9D9D9"/>
          </w:tcPr>
          <w:p w:rsidR="003F2902" w:rsidRPr="00675DAA" w:rsidRDefault="003F2902" w:rsidP="0080029F">
            <w:pPr>
              <w:rPr>
                <w:ins w:id="4639" w:author="pbx" w:date="2017-11-03T17:48:00Z"/>
              </w:rPr>
            </w:pPr>
          </w:p>
        </w:tc>
        <w:tc>
          <w:tcPr>
            <w:tcW w:w="3330" w:type="dxa"/>
            <w:shd w:val="clear" w:color="auto" w:fill="D9D9D9"/>
          </w:tcPr>
          <w:p w:rsidR="003F2902" w:rsidRPr="00675DAA" w:rsidRDefault="00104F74" w:rsidP="00104F74">
            <w:pPr>
              <w:rPr>
                <w:ins w:id="4640" w:author="pbx" w:date="2017-11-03T17:48:00Z"/>
              </w:rPr>
            </w:pPr>
            <w:ins w:id="4641" w:author="pbx" w:date="2017-11-03T17:48:00Z">
              <w:r>
                <w:t xml:space="preserve">This relates to the effectiveTime element of the </w:t>
              </w:r>
              <w:r w:rsidRPr="00104F74">
                <w:t>SPL product data elements section</w:t>
              </w:r>
              <w:r>
                <w:t xml:space="preserve"> (OID: </w:t>
              </w:r>
              <w:r w:rsidRPr="00104F74">
                <w:t xml:space="preserve">2.16.840.1.113883.2.20.6.8 </w:t>
              </w:r>
              <w:r w:rsidR="006E3C49">
                <w:t>code: 48780-1</w:t>
              </w:r>
              <w:r>
                <w:t>)</w:t>
              </w:r>
            </w:ins>
          </w:p>
        </w:tc>
      </w:tr>
      <w:tr w:rsidR="003F2902" w:rsidRPr="00675DAA" w:rsidTr="00122FE2">
        <w:trPr>
          <w:cantSplit/>
        </w:trPr>
        <w:tc>
          <w:tcPr>
            <w:tcW w:w="2358" w:type="dxa"/>
            <w:vMerge/>
          </w:tcPr>
          <w:p w:rsidR="003F2902" w:rsidRPr="00675DAA" w:rsidRDefault="003F2902" w:rsidP="0080029F"/>
        </w:tc>
        <w:tc>
          <w:tcPr>
            <w:tcW w:w="1260" w:type="dxa"/>
          </w:tcPr>
          <w:p w:rsidR="003F2902" w:rsidRPr="00675DAA" w:rsidRDefault="003F2902" w:rsidP="0080029F">
            <w:r w:rsidRPr="00675DAA">
              <w:t>value</w:t>
            </w:r>
          </w:p>
        </w:tc>
        <w:tc>
          <w:tcPr>
            <w:tcW w:w="1260" w:type="dxa"/>
          </w:tcPr>
          <w:p w:rsidR="003F2902" w:rsidRPr="00675DAA" w:rsidRDefault="003F2902" w:rsidP="0080029F">
            <w:r w:rsidRPr="00675DAA">
              <w:t>1:1</w:t>
            </w:r>
          </w:p>
        </w:tc>
        <w:tc>
          <w:tcPr>
            <w:tcW w:w="1350" w:type="dxa"/>
          </w:tcPr>
          <w:p w:rsidR="003F2902" w:rsidRPr="00675DAA" w:rsidRDefault="003F2902" w:rsidP="0080029F"/>
        </w:tc>
        <w:tc>
          <w:tcPr>
            <w:tcW w:w="3330" w:type="dxa"/>
          </w:tcPr>
          <w:p w:rsidR="003F2902" w:rsidRPr="00675DAA" w:rsidRDefault="003F2902" w:rsidP="0080029F"/>
        </w:tc>
      </w:tr>
      <w:tr w:rsidR="003F2902" w:rsidRPr="00675DAA" w:rsidTr="00122FE2">
        <w:trPr>
          <w:cantSplit/>
          <w:ins w:id="4642" w:author="pbx" w:date="2017-11-03T17:48:00Z"/>
        </w:trPr>
        <w:tc>
          <w:tcPr>
            <w:tcW w:w="2358" w:type="dxa"/>
            <w:shd w:val="clear" w:color="auto" w:fill="808080"/>
          </w:tcPr>
          <w:p w:rsidR="003F2902" w:rsidRPr="00675DAA" w:rsidRDefault="003F2902" w:rsidP="0080029F">
            <w:pPr>
              <w:rPr>
                <w:ins w:id="4643" w:author="pbx" w:date="2017-11-03T17:48:00Z"/>
              </w:rPr>
            </w:pPr>
            <w:ins w:id="4644" w:author="pbx" w:date="2017-11-03T17:48:00Z">
              <w:r w:rsidRPr="00675DAA">
                <w:t>Conformance</w:t>
              </w:r>
            </w:ins>
          </w:p>
        </w:tc>
        <w:tc>
          <w:tcPr>
            <w:tcW w:w="7200" w:type="dxa"/>
            <w:gridSpan w:val="4"/>
          </w:tcPr>
          <w:p w:rsidR="003F2902" w:rsidRDefault="003F2902" w:rsidP="0043437F">
            <w:pPr>
              <w:pStyle w:val="ListParagraph"/>
              <w:numPr>
                <w:ilvl w:val="0"/>
                <w:numId w:val="55"/>
              </w:numPr>
              <w:rPr>
                <w:ins w:id="4645" w:author="pbx" w:date="2017-11-03T17:48:00Z"/>
              </w:rPr>
            </w:pPr>
            <w:ins w:id="4646" w:author="pbx" w:date="2017-11-03T17:48:00Z">
              <w:r>
                <w:t xml:space="preserve">There is an </w:t>
              </w:r>
              <w:r w:rsidRPr="00675DAA">
                <w:t>effectiveTime</w:t>
              </w:r>
              <w:r>
                <w:t xml:space="preserve"> element</w:t>
              </w:r>
            </w:ins>
          </w:p>
          <w:p w:rsidR="003F2902" w:rsidRDefault="003F2902" w:rsidP="0043437F">
            <w:pPr>
              <w:pStyle w:val="ListParagraph"/>
              <w:numPr>
                <w:ilvl w:val="0"/>
                <w:numId w:val="215"/>
              </w:numPr>
              <w:rPr>
                <w:ins w:id="4647" w:author="pbx" w:date="2017-11-03T17:48:00Z"/>
              </w:rPr>
            </w:pPr>
            <w:ins w:id="4648" w:author="pbx" w:date="2017-11-03T17:48:00Z">
              <w:r>
                <w:rPr>
                  <w:highlight w:val="white"/>
                </w:rPr>
                <w:t xml:space="preserve"> SPL Rule 3 </w:t>
              </w:r>
              <w:r w:rsidRPr="00D00628">
                <w:rPr>
                  <w:highlight w:val="white"/>
                </w:rPr>
                <w:t xml:space="preserve">identifies that </w:t>
              </w:r>
              <w:r>
                <w:rPr>
                  <w:highlight w:val="white"/>
                </w:rPr>
                <w:t>the</w:t>
              </w:r>
              <w:r w:rsidRPr="00D00628">
                <w:rPr>
                  <w:highlight w:val="white"/>
                </w:rPr>
                <w:t xml:space="preserve"> </w:t>
              </w:r>
              <w:r w:rsidRPr="00AB6FE1">
                <w:rPr>
                  <w:highlight w:val="white"/>
                </w:rPr>
                <w:t>element has not been defined.</w:t>
              </w:r>
            </w:ins>
          </w:p>
          <w:p w:rsidR="003F2902" w:rsidRDefault="003F2902" w:rsidP="0080029F">
            <w:pPr>
              <w:rPr>
                <w:ins w:id="4649" w:author="pbx" w:date="2017-11-03T17:48:00Z"/>
              </w:rPr>
            </w:pPr>
          </w:p>
          <w:p w:rsidR="003F2902" w:rsidRDefault="003F2902" w:rsidP="0043437F">
            <w:pPr>
              <w:pStyle w:val="ListParagraph"/>
              <w:numPr>
                <w:ilvl w:val="0"/>
                <w:numId w:val="55"/>
              </w:numPr>
              <w:rPr>
                <w:ins w:id="4650" w:author="pbx" w:date="2017-11-03T17:48:00Z"/>
              </w:rPr>
            </w:pPr>
            <w:ins w:id="4651" w:author="pbx" w:date="2017-11-03T17:48:00Z">
              <w:r w:rsidRPr="00675DAA">
                <w:t>There is an value</w:t>
              </w:r>
              <w:r>
                <w:t xml:space="preserve"> attribute</w:t>
              </w:r>
            </w:ins>
          </w:p>
          <w:p w:rsidR="003F2902" w:rsidRPr="00AB6FE1" w:rsidRDefault="003F2902" w:rsidP="0043437F">
            <w:pPr>
              <w:pStyle w:val="ListParagraph"/>
              <w:numPr>
                <w:ilvl w:val="0"/>
                <w:numId w:val="214"/>
              </w:numPr>
              <w:rPr>
                <w:ins w:id="4652" w:author="pbx" w:date="2017-11-03T17:48:00Z"/>
                <w:highlight w:val="white"/>
              </w:rPr>
            </w:pPr>
            <w:ins w:id="4653" w:author="pbx" w:date="2017-11-03T17:48:00Z">
              <w:r>
                <w:rPr>
                  <w:highlight w:val="white"/>
                </w:rPr>
                <w:t>SPL Rule 5</w:t>
              </w:r>
              <w:r w:rsidRPr="00674290">
                <w:rPr>
                  <w:highlight w:val="white"/>
                </w:rPr>
                <w:t xml:space="preserve"> identifies that the attribute has not been defined.</w:t>
              </w:r>
            </w:ins>
          </w:p>
          <w:p w:rsidR="003F2902" w:rsidRDefault="003F2902" w:rsidP="0080029F">
            <w:pPr>
              <w:rPr>
                <w:ins w:id="4654" w:author="pbx" w:date="2017-11-03T17:48:00Z"/>
              </w:rPr>
            </w:pPr>
          </w:p>
          <w:p w:rsidR="003F2902" w:rsidRPr="00675DAA" w:rsidRDefault="003F2902" w:rsidP="0043437F">
            <w:pPr>
              <w:pStyle w:val="ListParagraph"/>
              <w:numPr>
                <w:ilvl w:val="0"/>
                <w:numId w:val="55"/>
              </w:numPr>
              <w:rPr>
                <w:ins w:id="4655" w:author="pbx" w:date="2017-11-03T17:48:00Z"/>
              </w:rPr>
            </w:pPr>
            <w:commentRangeStart w:id="4656"/>
            <w:commentRangeStart w:id="4657"/>
            <w:commentRangeStart w:id="4658"/>
            <w:ins w:id="4659" w:author="pbx" w:date="2017-11-03T17:48:00Z">
              <w:r w:rsidRPr="00675DAA">
                <w:t>The effectiveTime@value has as a minimum precision of day.</w:t>
              </w:r>
              <w:commentRangeEnd w:id="4656"/>
              <w:r w:rsidR="006E3C49">
                <w:rPr>
                  <w:rStyle w:val="CommentReference"/>
                </w:rPr>
                <w:commentReference w:id="4656"/>
              </w:r>
              <w:commentRangeEnd w:id="4657"/>
              <w:r w:rsidR="00BA7ADB">
                <w:rPr>
                  <w:rStyle w:val="CommentReference"/>
                </w:rPr>
                <w:commentReference w:id="4657"/>
              </w:r>
            </w:ins>
          </w:p>
          <w:p w:rsidR="003F2902" w:rsidRDefault="003F2902" w:rsidP="0080029F">
            <w:pPr>
              <w:rPr>
                <w:ins w:id="4660" w:author="pbx" w:date="2017-11-03T17:48:00Z"/>
              </w:rPr>
            </w:pPr>
          </w:p>
          <w:p w:rsidR="003F2902" w:rsidRPr="00675DAA" w:rsidRDefault="003F2902" w:rsidP="0043437F">
            <w:pPr>
              <w:pStyle w:val="ListParagraph"/>
              <w:numPr>
                <w:ilvl w:val="0"/>
                <w:numId w:val="55"/>
              </w:numPr>
              <w:rPr>
                <w:ins w:id="4661" w:author="pbx" w:date="2017-11-03T17:48:00Z"/>
              </w:rPr>
            </w:pPr>
            <w:ins w:id="4662" w:author="pbx" w:date="2017-11-03T17:48:00Z">
              <w:r w:rsidRPr="00675DAA">
                <w:t>The format is year, month and day (yyyymmdd) if the precision is a date if the precision is greater than date the format is year, month and day (yyyymmdd) space hour, minute, second (hhmmss)</w:t>
              </w:r>
              <w:commentRangeEnd w:id="4658"/>
              <w:r>
                <w:rPr>
                  <w:rStyle w:val="CommentReference"/>
                </w:rPr>
                <w:commentReference w:id="4658"/>
              </w:r>
            </w:ins>
          </w:p>
        </w:tc>
      </w:tr>
    </w:tbl>
    <w:p w:rsidR="00E20292" w:rsidRDefault="00E20292" w:rsidP="00E20292">
      <w:pPr>
        <w:rPr>
          <w:moveTo w:id="4663" w:author="pbx" w:date="2017-11-03T17:48:00Z"/>
        </w:rPr>
      </w:pPr>
      <w:moveToRangeStart w:id="4664" w:author="pbx" w:date="2017-11-03T17:48:00Z" w:name="move497494666"/>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20292" w:rsidRPr="00675DAA" w:rsidTr="00CE7EFF">
        <w:trPr>
          <w:cantSplit/>
          <w:trHeight w:val="580"/>
          <w:tblHeader/>
        </w:trPr>
        <w:tc>
          <w:tcPr>
            <w:tcW w:w="2358" w:type="dxa"/>
            <w:shd w:val="clear" w:color="auto" w:fill="808080"/>
          </w:tcPr>
          <w:p w:rsidR="00E20292" w:rsidRPr="00F53457" w:rsidRDefault="00E20292" w:rsidP="00CE7EFF">
            <w:pPr>
              <w:rPr>
                <w:moveTo w:id="4665" w:author="pbx" w:date="2017-11-03T17:48:00Z"/>
              </w:rPr>
            </w:pPr>
            <w:moveTo w:id="4666" w:author="pbx" w:date="2017-11-03T17:48:00Z">
              <w:r w:rsidRPr="00675DAA">
                <w:t>Element</w:t>
              </w:r>
            </w:moveTo>
          </w:p>
        </w:tc>
        <w:tc>
          <w:tcPr>
            <w:tcW w:w="1260" w:type="dxa"/>
            <w:shd w:val="clear" w:color="auto" w:fill="808080"/>
          </w:tcPr>
          <w:p w:rsidR="00E20292" w:rsidRPr="00675DAA" w:rsidRDefault="00E20292" w:rsidP="00CE7EFF">
            <w:pPr>
              <w:rPr>
                <w:moveTo w:id="4667" w:author="pbx" w:date="2017-11-03T17:48:00Z"/>
              </w:rPr>
            </w:pPr>
            <w:moveTo w:id="4668" w:author="pbx" w:date="2017-11-03T17:48:00Z">
              <w:r w:rsidRPr="00675DAA">
                <w:t>Attribute</w:t>
              </w:r>
            </w:moveTo>
          </w:p>
        </w:tc>
        <w:tc>
          <w:tcPr>
            <w:tcW w:w="1260" w:type="dxa"/>
            <w:shd w:val="clear" w:color="auto" w:fill="808080"/>
          </w:tcPr>
          <w:p w:rsidR="00E20292" w:rsidRPr="00F53457" w:rsidRDefault="00E20292" w:rsidP="00CE7EFF">
            <w:pPr>
              <w:rPr>
                <w:moveTo w:id="4669" w:author="pbx" w:date="2017-11-03T17:48:00Z"/>
              </w:rPr>
            </w:pPr>
            <w:moveTo w:id="4670" w:author="pbx" w:date="2017-11-03T17:48:00Z">
              <w:r w:rsidRPr="00675DAA">
                <w:t>Cardinality</w:t>
              </w:r>
            </w:moveTo>
          </w:p>
        </w:tc>
        <w:tc>
          <w:tcPr>
            <w:tcW w:w="1350" w:type="dxa"/>
            <w:shd w:val="clear" w:color="auto" w:fill="808080"/>
          </w:tcPr>
          <w:p w:rsidR="00E20292" w:rsidRPr="00675DAA" w:rsidRDefault="00E20292" w:rsidP="00CE7EFF">
            <w:pPr>
              <w:rPr>
                <w:moveTo w:id="4671" w:author="pbx" w:date="2017-11-03T17:48:00Z"/>
              </w:rPr>
            </w:pPr>
            <w:moveTo w:id="4672" w:author="pbx" w:date="2017-11-03T17:48:00Z">
              <w:r w:rsidRPr="00675DAA">
                <w:t>Value(s) Allowed</w:t>
              </w:r>
            </w:moveTo>
          </w:p>
          <w:p w:rsidR="00E20292" w:rsidRPr="00675DAA" w:rsidRDefault="00E20292" w:rsidP="00CE7EFF">
            <w:pPr>
              <w:rPr>
                <w:moveTo w:id="4673" w:author="pbx" w:date="2017-11-03T17:48:00Z"/>
              </w:rPr>
            </w:pPr>
            <w:moveTo w:id="4674" w:author="pbx" w:date="2017-11-03T17:48:00Z">
              <w:r w:rsidRPr="00675DAA">
                <w:t>Examples</w:t>
              </w:r>
            </w:moveTo>
          </w:p>
        </w:tc>
        <w:tc>
          <w:tcPr>
            <w:tcW w:w="3330" w:type="dxa"/>
            <w:shd w:val="clear" w:color="auto" w:fill="808080"/>
          </w:tcPr>
          <w:p w:rsidR="00E20292" w:rsidRPr="00675DAA" w:rsidRDefault="00E20292" w:rsidP="00CE7EFF">
            <w:pPr>
              <w:rPr>
                <w:moveTo w:id="4675" w:author="pbx" w:date="2017-11-03T17:48:00Z"/>
              </w:rPr>
            </w:pPr>
            <w:moveTo w:id="4676" w:author="pbx" w:date="2017-11-03T17:48:00Z">
              <w:r w:rsidRPr="00675DAA">
                <w:t>Description</w:t>
              </w:r>
            </w:moveTo>
          </w:p>
          <w:p w:rsidR="00E20292" w:rsidRPr="00675DAA" w:rsidRDefault="00E20292" w:rsidP="00CE7EFF">
            <w:pPr>
              <w:rPr>
                <w:moveTo w:id="4677" w:author="pbx" w:date="2017-11-03T17:48:00Z"/>
              </w:rPr>
            </w:pPr>
            <w:moveTo w:id="4678" w:author="pbx" w:date="2017-11-03T17:48:00Z">
              <w:r w:rsidRPr="00675DAA">
                <w:t>Instructions</w:t>
              </w:r>
            </w:moveTo>
          </w:p>
        </w:tc>
      </w:tr>
      <w:moveToRangeEnd w:id="4664"/>
      <w:tr w:rsidR="003F2902" w:rsidRPr="00675DAA" w:rsidTr="00122FE2">
        <w:trPr>
          <w:cantSplit/>
          <w:del w:id="4679" w:author="pbx" w:date="2017-11-03T17:48:00Z"/>
        </w:trPr>
        <w:tc>
          <w:tcPr>
            <w:tcW w:w="2358" w:type="dxa"/>
            <w:shd w:val="clear" w:color="auto" w:fill="808080"/>
          </w:tcPr>
          <w:p w:rsidR="003F2902" w:rsidRPr="00675DAA" w:rsidRDefault="003F2902" w:rsidP="00DF0F23">
            <w:pPr>
              <w:rPr>
                <w:del w:id="4680" w:author="pbx" w:date="2017-11-03T17:48:00Z"/>
              </w:rPr>
            </w:pPr>
            <w:del w:id="4681" w:author="pbx" w:date="2017-11-03T17:48:00Z">
              <w:r w:rsidRPr="00675DAA">
                <w:delText>Conformance</w:delText>
              </w:r>
            </w:del>
          </w:p>
        </w:tc>
        <w:tc>
          <w:tcPr>
            <w:tcW w:w="7200" w:type="dxa"/>
            <w:gridSpan w:val="4"/>
          </w:tcPr>
          <w:p w:rsidR="003F2902" w:rsidRDefault="003F2902" w:rsidP="00DF0F23">
            <w:pPr>
              <w:pStyle w:val="ListParagraph"/>
              <w:numPr>
                <w:ilvl w:val="0"/>
                <w:numId w:val="55"/>
              </w:numPr>
              <w:spacing w:after="200"/>
              <w:rPr>
                <w:del w:id="4682" w:author="pbx" w:date="2017-11-03T17:48:00Z"/>
              </w:rPr>
            </w:pPr>
            <w:del w:id="4683" w:author="pbx" w:date="2017-11-03T17:48:00Z">
              <w:r>
                <w:delText xml:space="preserve">There is an </w:delText>
              </w:r>
              <w:r w:rsidRPr="00675DAA">
                <w:delText>effectiveTime</w:delText>
              </w:r>
              <w:r>
                <w:delText xml:space="preserve"> element</w:delText>
              </w:r>
            </w:del>
          </w:p>
          <w:p w:rsidR="003F2902" w:rsidRDefault="003F2902" w:rsidP="00DF0F23">
            <w:pPr>
              <w:pStyle w:val="ListParagraph"/>
              <w:numPr>
                <w:ilvl w:val="0"/>
                <w:numId w:val="215"/>
              </w:numPr>
              <w:spacing w:after="200"/>
              <w:rPr>
                <w:del w:id="4684" w:author="pbx" w:date="2017-11-03T17:48:00Z"/>
              </w:rPr>
            </w:pPr>
            <w:del w:id="4685" w:author="pbx" w:date="2017-11-03T17:48:00Z">
              <w:r>
                <w:rPr>
                  <w:highlight w:val="white"/>
                </w:rPr>
                <w:delText xml:space="preserve"> 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AB6FE1">
                <w:rPr>
                  <w:highlight w:val="white"/>
                </w:rPr>
                <w:delText>element has not been defined.</w:delText>
              </w:r>
            </w:del>
          </w:p>
          <w:p w:rsidR="003F2902" w:rsidRDefault="003F2902" w:rsidP="00DF0F23">
            <w:pPr>
              <w:rPr>
                <w:del w:id="4686" w:author="pbx" w:date="2017-11-03T17:48:00Z"/>
              </w:rPr>
            </w:pPr>
          </w:p>
          <w:p w:rsidR="003F2902" w:rsidRDefault="003F2902" w:rsidP="00DF0F23">
            <w:pPr>
              <w:pStyle w:val="ListParagraph"/>
              <w:numPr>
                <w:ilvl w:val="0"/>
                <w:numId w:val="55"/>
              </w:numPr>
              <w:spacing w:after="200"/>
              <w:rPr>
                <w:del w:id="4687" w:author="pbx" w:date="2017-11-03T17:48:00Z"/>
              </w:rPr>
            </w:pPr>
            <w:del w:id="4688" w:author="pbx" w:date="2017-11-03T17:48:00Z">
              <w:r w:rsidRPr="00675DAA">
                <w:delText>There is an value</w:delText>
              </w:r>
              <w:r>
                <w:delText xml:space="preserve"> attribute</w:delText>
              </w:r>
            </w:del>
          </w:p>
          <w:p w:rsidR="003F2902" w:rsidRPr="00AB6FE1" w:rsidRDefault="003F2902" w:rsidP="00DF0F23">
            <w:pPr>
              <w:pStyle w:val="ListParagraph"/>
              <w:numPr>
                <w:ilvl w:val="0"/>
                <w:numId w:val="214"/>
              </w:numPr>
              <w:spacing w:after="200"/>
              <w:rPr>
                <w:del w:id="4689" w:author="pbx" w:date="2017-11-03T17:48:00Z"/>
                <w:highlight w:val="white"/>
              </w:rPr>
            </w:pPr>
            <w:del w:id="4690" w:author="pbx" w:date="2017-11-03T17:48:00Z">
              <w:r>
                <w:rPr>
                  <w:highlight w:val="white"/>
                </w:rPr>
                <w:delText>SPL Rule 5</w:delText>
              </w:r>
              <w:r w:rsidRPr="00674290">
                <w:rPr>
                  <w:highlight w:val="white"/>
                </w:rPr>
                <w:delText xml:space="preserve"> identifies that the attribute has not been defined.</w:delText>
              </w:r>
            </w:del>
          </w:p>
          <w:p w:rsidR="003F2902" w:rsidRDefault="003F2902" w:rsidP="00DF0F23">
            <w:pPr>
              <w:rPr>
                <w:del w:id="4691" w:author="pbx" w:date="2017-11-03T17:48:00Z"/>
              </w:rPr>
            </w:pPr>
          </w:p>
          <w:p w:rsidR="003F2902" w:rsidRPr="00675DAA" w:rsidRDefault="003F2902" w:rsidP="00DF0F23">
            <w:pPr>
              <w:pStyle w:val="ListParagraph"/>
              <w:numPr>
                <w:ilvl w:val="0"/>
                <w:numId w:val="55"/>
              </w:numPr>
              <w:spacing w:after="200"/>
              <w:rPr>
                <w:del w:id="4692" w:author="pbx" w:date="2017-11-03T17:48:00Z"/>
              </w:rPr>
            </w:pPr>
            <w:commentRangeStart w:id="4693"/>
            <w:del w:id="4694" w:author="pbx" w:date="2017-11-03T17:48:00Z">
              <w:r w:rsidRPr="00675DAA">
                <w:delText>The effectiveTime@value has as a minimum precision of day.</w:delText>
              </w:r>
            </w:del>
          </w:p>
          <w:p w:rsidR="003F2902" w:rsidRDefault="003F2902" w:rsidP="00DF0F23">
            <w:pPr>
              <w:rPr>
                <w:del w:id="4695" w:author="pbx" w:date="2017-11-03T17:48:00Z"/>
              </w:rPr>
            </w:pPr>
          </w:p>
          <w:p w:rsidR="003F2902" w:rsidRPr="00675DAA" w:rsidRDefault="003F2902" w:rsidP="00DF0F23">
            <w:pPr>
              <w:pStyle w:val="ListParagraph"/>
              <w:numPr>
                <w:ilvl w:val="0"/>
                <w:numId w:val="55"/>
              </w:numPr>
              <w:spacing w:after="200"/>
              <w:rPr>
                <w:del w:id="4696" w:author="pbx" w:date="2017-11-03T17:48:00Z"/>
              </w:rPr>
            </w:pPr>
            <w:del w:id="4697" w:author="pbx" w:date="2017-11-03T17:48:00Z">
              <w:r w:rsidRPr="00675DAA">
                <w:delText>The format is year, month and day (yyyymmdd) if the precision is a date if the precision is greater than date the format is year, month and day (yyyymmdd) space hour, minute, second (hhmmss)</w:delText>
              </w:r>
              <w:commentRangeEnd w:id="4693"/>
              <w:r>
                <w:rPr>
                  <w:rStyle w:val="CommentReference"/>
                </w:rPr>
                <w:commentReference w:id="4693"/>
              </w:r>
            </w:del>
          </w:p>
        </w:tc>
      </w:tr>
      <w:tr w:rsidR="00E20292" w:rsidRPr="00675DAA" w:rsidTr="00CE7EFF">
        <w:trPr>
          <w:cantSplit/>
          <w:ins w:id="4698" w:author="pbx" w:date="2017-11-03T17:48:00Z"/>
        </w:trPr>
        <w:tc>
          <w:tcPr>
            <w:tcW w:w="2358" w:type="dxa"/>
          </w:tcPr>
          <w:p w:rsidR="00E20292" w:rsidRPr="00675DAA" w:rsidRDefault="00E20292" w:rsidP="00CE7EFF">
            <w:pPr>
              <w:rPr>
                <w:ins w:id="4699" w:author="pbx" w:date="2017-11-03T17:48:00Z"/>
              </w:rPr>
            </w:pPr>
            <w:ins w:id="4700" w:author="pbx" w:date="2017-11-03T17:48:00Z">
              <w:r w:rsidRPr="006841F8">
                <w:t>manufacturedProduct</w:t>
              </w:r>
            </w:ins>
          </w:p>
        </w:tc>
        <w:tc>
          <w:tcPr>
            <w:tcW w:w="1260" w:type="dxa"/>
            <w:shd w:val="clear" w:color="auto" w:fill="D9D9D9"/>
          </w:tcPr>
          <w:p w:rsidR="00E20292" w:rsidRPr="00675DAA" w:rsidRDefault="00E20292" w:rsidP="00CE7EFF">
            <w:pPr>
              <w:rPr>
                <w:ins w:id="4701" w:author="pbx" w:date="2017-11-03T17:48:00Z"/>
              </w:rPr>
            </w:pPr>
            <w:ins w:id="4702" w:author="pbx" w:date="2017-11-03T17:48:00Z">
              <w:r w:rsidRPr="00675DAA">
                <w:t>N/A</w:t>
              </w:r>
            </w:ins>
          </w:p>
        </w:tc>
        <w:tc>
          <w:tcPr>
            <w:tcW w:w="1260" w:type="dxa"/>
            <w:shd w:val="clear" w:color="auto" w:fill="D9D9D9"/>
          </w:tcPr>
          <w:p w:rsidR="00E20292" w:rsidRPr="00675DAA" w:rsidRDefault="00E20292" w:rsidP="00CE7EFF">
            <w:pPr>
              <w:rPr>
                <w:ins w:id="4703" w:author="pbx" w:date="2017-11-03T17:48:00Z"/>
              </w:rPr>
            </w:pPr>
            <w:ins w:id="4704" w:author="pbx" w:date="2017-11-03T17:48:00Z">
              <w:r w:rsidRPr="00675DAA">
                <w:t>1:1</w:t>
              </w:r>
            </w:ins>
          </w:p>
        </w:tc>
        <w:tc>
          <w:tcPr>
            <w:tcW w:w="1350" w:type="dxa"/>
            <w:shd w:val="clear" w:color="auto" w:fill="D9D9D9"/>
          </w:tcPr>
          <w:p w:rsidR="00E20292" w:rsidRPr="00675DAA" w:rsidRDefault="00E20292" w:rsidP="00CE7EFF">
            <w:pPr>
              <w:rPr>
                <w:ins w:id="4705" w:author="pbx" w:date="2017-11-03T17:48:00Z"/>
              </w:rPr>
            </w:pPr>
          </w:p>
        </w:tc>
        <w:tc>
          <w:tcPr>
            <w:tcW w:w="3330" w:type="dxa"/>
            <w:shd w:val="clear" w:color="auto" w:fill="D9D9D9"/>
          </w:tcPr>
          <w:p w:rsidR="00E20292" w:rsidRPr="00675DAA" w:rsidRDefault="00E20292" w:rsidP="00CE7EFF">
            <w:pPr>
              <w:rPr>
                <w:ins w:id="4706" w:author="pbx" w:date="2017-11-03T17:48:00Z"/>
              </w:rPr>
            </w:pPr>
          </w:p>
        </w:tc>
      </w:tr>
      <w:tr w:rsidR="00E20292" w:rsidRPr="00675DAA" w:rsidTr="00CE7EFF">
        <w:trPr>
          <w:cantSplit/>
          <w:ins w:id="4707" w:author="pbx" w:date="2017-11-03T17:48:00Z"/>
        </w:trPr>
        <w:tc>
          <w:tcPr>
            <w:tcW w:w="2358" w:type="dxa"/>
            <w:shd w:val="clear" w:color="auto" w:fill="808080"/>
          </w:tcPr>
          <w:p w:rsidR="00E20292" w:rsidRPr="00675DAA" w:rsidRDefault="00E20292" w:rsidP="00CE7EFF">
            <w:pPr>
              <w:rPr>
                <w:ins w:id="4708" w:author="pbx" w:date="2017-11-03T17:48:00Z"/>
              </w:rPr>
            </w:pPr>
            <w:ins w:id="4709" w:author="pbx" w:date="2017-11-03T17:48:00Z">
              <w:r w:rsidRPr="00675DAA">
                <w:lastRenderedPageBreak/>
                <w:t>Conformance</w:t>
              </w:r>
            </w:ins>
          </w:p>
        </w:tc>
        <w:tc>
          <w:tcPr>
            <w:tcW w:w="7200" w:type="dxa"/>
            <w:gridSpan w:val="4"/>
          </w:tcPr>
          <w:p w:rsidR="00E20292" w:rsidRDefault="00E20292" w:rsidP="00CE7EFF">
            <w:pPr>
              <w:pStyle w:val="ListParagraph"/>
              <w:numPr>
                <w:ilvl w:val="0"/>
                <w:numId w:val="217"/>
              </w:numPr>
              <w:rPr>
                <w:ins w:id="4710" w:author="pbx" w:date="2017-11-03T17:48:00Z"/>
              </w:rPr>
            </w:pPr>
            <w:ins w:id="4711" w:author="pbx" w:date="2017-11-03T17:48:00Z">
              <w:r>
                <w:t xml:space="preserve">There may be a </w:t>
              </w:r>
              <w:r w:rsidRPr="006841F8">
                <w:t>manufacturedProduct</w:t>
              </w:r>
              <w:r>
                <w:t xml:space="preserve"> element</w:t>
              </w:r>
            </w:ins>
          </w:p>
          <w:p w:rsidR="00E20292" w:rsidRPr="00C13369" w:rsidRDefault="00E20292" w:rsidP="00CE7EFF">
            <w:pPr>
              <w:pStyle w:val="ListParagraph"/>
              <w:numPr>
                <w:ilvl w:val="0"/>
                <w:numId w:val="216"/>
              </w:numPr>
              <w:rPr>
                <w:ins w:id="4712" w:author="pbx" w:date="2017-11-03T17:48:00Z"/>
              </w:rPr>
            </w:pPr>
            <w:ins w:id="4713" w:author="pbx" w:date="2017-11-03T17:48: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rsidR="00E20292" w:rsidRPr="006841F8" w:rsidRDefault="00E20292" w:rsidP="00CE7EFF">
            <w:pPr>
              <w:pStyle w:val="ListParagraph"/>
              <w:numPr>
                <w:ilvl w:val="0"/>
                <w:numId w:val="216"/>
              </w:numPr>
              <w:rPr>
                <w:ins w:id="4714" w:author="pbx" w:date="2017-11-03T17:48:00Z"/>
              </w:rPr>
            </w:pPr>
            <w:ins w:id="4715" w:author="pbx" w:date="2017-11-03T17:48:00Z">
              <w:r>
                <w:rPr>
                  <w:highlight w:val="white"/>
                </w:rPr>
                <w:t xml:space="preserve">SPL Rule 4 </w:t>
              </w:r>
              <w:r w:rsidRPr="00D00628">
                <w:rPr>
                  <w:highlight w:val="white"/>
                </w:rPr>
                <w:t xml:space="preserve">identifies that more than one </w:t>
              </w:r>
              <w:r w:rsidRPr="00D00628">
                <w:t xml:space="preserve">element </w:t>
              </w:r>
              <w:r>
                <w:t xml:space="preserve">is </w:t>
              </w:r>
              <w:r w:rsidRPr="00D00628">
                <w:t>defined.</w:t>
              </w:r>
            </w:ins>
          </w:p>
          <w:p w:rsidR="00E20292" w:rsidRPr="006841F8" w:rsidRDefault="00E20292" w:rsidP="00CE7EFF">
            <w:pPr>
              <w:pStyle w:val="ListParagraph"/>
              <w:rPr>
                <w:ins w:id="4716" w:author="pbx" w:date="2017-11-03T17:48:00Z"/>
              </w:rPr>
            </w:pPr>
          </w:p>
          <w:p w:rsidR="00E20292" w:rsidRDefault="00E20292" w:rsidP="00CE7EFF">
            <w:pPr>
              <w:pStyle w:val="ListParagraph"/>
              <w:numPr>
                <w:ilvl w:val="0"/>
                <w:numId w:val="217"/>
              </w:numPr>
              <w:rPr>
                <w:ins w:id="4717" w:author="pbx" w:date="2017-11-03T17:48:00Z"/>
              </w:rPr>
            </w:pPr>
            <w:ins w:id="4718" w:author="pbx" w:date="2017-11-03T17:48:00Z">
              <w:r>
                <w:t xml:space="preserve">There is one or more </w:t>
              </w:r>
              <w:r w:rsidRPr="006841F8">
                <w:t>subjectOf</w:t>
              </w:r>
              <w:r>
                <w:t xml:space="preserve"> elements</w:t>
              </w:r>
            </w:ins>
          </w:p>
          <w:p w:rsidR="00E20292" w:rsidRPr="00FA4718" w:rsidRDefault="00E20292" w:rsidP="00CE7EFF">
            <w:pPr>
              <w:pStyle w:val="ListParagraph"/>
              <w:numPr>
                <w:ilvl w:val="0"/>
                <w:numId w:val="218"/>
              </w:numPr>
              <w:rPr>
                <w:ins w:id="4719" w:author="pbx" w:date="2017-11-03T17:48:00Z"/>
                <w:highlight w:val="white"/>
              </w:rPr>
            </w:pPr>
            <w:ins w:id="4720" w:author="pbx" w:date="2017-11-03T17:48: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ins>
          </w:p>
          <w:p w:rsidR="00E20292" w:rsidRDefault="00E20292" w:rsidP="00CE7EFF">
            <w:pPr>
              <w:pStyle w:val="ListParagraph"/>
              <w:rPr>
                <w:ins w:id="4721" w:author="pbx" w:date="2017-11-03T17:48:00Z"/>
              </w:rPr>
            </w:pPr>
          </w:p>
          <w:p w:rsidR="00E20292" w:rsidRDefault="00E20292" w:rsidP="00CE7EFF">
            <w:pPr>
              <w:pStyle w:val="ListParagraph"/>
              <w:numPr>
                <w:ilvl w:val="0"/>
                <w:numId w:val="217"/>
              </w:numPr>
              <w:rPr>
                <w:ins w:id="4722" w:author="pbx" w:date="2017-11-03T17:48:00Z"/>
              </w:rPr>
            </w:pPr>
            <w:ins w:id="4723" w:author="pbx" w:date="2017-11-03T17:48:00Z">
              <w:r>
                <w:t xml:space="preserve">There is one or more </w:t>
              </w:r>
              <w:r w:rsidRPr="00BA7B5B">
                <w:t>consumedIn element</w:t>
              </w:r>
            </w:ins>
          </w:p>
          <w:p w:rsidR="00E20292" w:rsidRPr="006D1334" w:rsidRDefault="00E20292" w:rsidP="00CE7EFF">
            <w:pPr>
              <w:pStyle w:val="ListParagraph"/>
              <w:numPr>
                <w:ilvl w:val="0"/>
                <w:numId w:val="219"/>
              </w:numPr>
              <w:rPr>
                <w:ins w:id="4724" w:author="pbx" w:date="2017-11-03T17:48:00Z"/>
                <w:highlight w:val="white"/>
              </w:rPr>
            </w:pPr>
            <w:ins w:id="4725" w:author="pbx" w:date="2017-11-03T17:48: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ins>
          </w:p>
        </w:tc>
      </w:tr>
    </w:tbl>
    <w:p w:rsidR="003F2902"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0445D1"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0445D1"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vMerge w:val="restart"/>
          </w:tcPr>
          <w:p w:rsidR="00A32EB7" w:rsidRPr="00675DAA" w:rsidRDefault="00A32EB7" w:rsidP="0080029F">
            <w:r w:rsidRPr="006841F8">
              <w:t>manufacturedProduct</w:t>
            </w:r>
            <w:r>
              <w:t>.</w:t>
            </w:r>
            <w:r w:rsidRPr="00675DAA">
              <w:t>code</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code</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codeSystem</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vMerge/>
          </w:tcPr>
          <w:p w:rsidR="00A32EB7" w:rsidRPr="00675DAA" w:rsidRDefault="00A32EB7" w:rsidP="0080029F"/>
        </w:tc>
        <w:tc>
          <w:tcPr>
            <w:tcW w:w="1260" w:type="dxa"/>
          </w:tcPr>
          <w:p w:rsidR="00A32EB7" w:rsidRPr="00675DAA" w:rsidRDefault="00A32EB7" w:rsidP="0080029F">
            <w:r w:rsidRPr="00675DAA">
              <w:t>displayName</w:t>
            </w:r>
          </w:p>
        </w:tc>
        <w:tc>
          <w:tcPr>
            <w:tcW w:w="1260" w:type="dxa"/>
          </w:tcPr>
          <w:p w:rsidR="00A32EB7" w:rsidRPr="00675DAA" w:rsidRDefault="00A32EB7" w:rsidP="0080029F">
            <w:r w:rsidRPr="00675DAA">
              <w:t>1:1</w:t>
            </w:r>
          </w:p>
        </w:tc>
        <w:tc>
          <w:tcPr>
            <w:tcW w:w="1350" w:type="dxa"/>
          </w:tcPr>
          <w:p w:rsidR="00A32EB7" w:rsidRPr="00675DAA" w:rsidRDefault="00A32EB7" w:rsidP="0080029F"/>
        </w:tc>
        <w:tc>
          <w:tcPr>
            <w:tcW w:w="3330" w:type="dxa"/>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t>Conformance</w:t>
            </w:r>
          </w:p>
        </w:tc>
        <w:tc>
          <w:tcPr>
            <w:tcW w:w="7200" w:type="dxa"/>
            <w:gridSpan w:val="4"/>
          </w:tcPr>
          <w:p w:rsidR="00A32EB7" w:rsidRDefault="00A32EB7" w:rsidP="0043437F">
            <w:pPr>
              <w:pStyle w:val="ListParagraph"/>
              <w:numPr>
                <w:ilvl w:val="0"/>
                <w:numId w:val="222"/>
              </w:numPr>
            </w:pPr>
            <w:r>
              <w:t>There is an code element</w:t>
            </w:r>
          </w:p>
          <w:p w:rsidR="00A32EB7" w:rsidRPr="008C7568" w:rsidRDefault="00A32EB7" w:rsidP="0043437F">
            <w:pPr>
              <w:pStyle w:val="ListParagraph"/>
              <w:numPr>
                <w:ilvl w:val="0"/>
                <w:numId w:val="22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43437F">
            <w:pPr>
              <w:pStyle w:val="ListParagraph"/>
              <w:numPr>
                <w:ilvl w:val="0"/>
                <w:numId w:val="223"/>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A32EB7" w:rsidRDefault="00A32EB7" w:rsidP="0080029F">
            <w:pPr>
              <w:pStyle w:val="ListParagraph"/>
            </w:pPr>
          </w:p>
          <w:p w:rsidR="00A32EB7" w:rsidRDefault="00A32EB7" w:rsidP="0043437F">
            <w:pPr>
              <w:pStyle w:val="ListParagraph"/>
              <w:numPr>
                <w:ilvl w:val="0"/>
                <w:numId w:val="222"/>
              </w:numPr>
            </w:pPr>
            <w:r w:rsidRPr="00675DAA">
              <w:t>There is a code</w:t>
            </w:r>
            <w:r>
              <w:t xml:space="preserve"> attribute with a </w:t>
            </w:r>
            <w:r w:rsidRPr="00675DAA">
              <w:t xml:space="preserve">value </w:t>
            </w:r>
            <w:r>
              <w:t>derived from the OID.</w:t>
            </w:r>
          </w:p>
          <w:p w:rsidR="00A32EB7" w:rsidRDefault="00A32EB7" w:rsidP="0043437F">
            <w:pPr>
              <w:pStyle w:val="ListParagraph"/>
              <w:numPr>
                <w:ilvl w:val="0"/>
                <w:numId w:val="233"/>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43437F">
            <w:pPr>
              <w:pStyle w:val="ListParagraph"/>
              <w:numPr>
                <w:ilvl w:val="0"/>
                <w:numId w:val="233"/>
              </w:numPr>
              <w:rPr>
                <w:highlight w:val="white"/>
              </w:rPr>
            </w:pPr>
            <w:r w:rsidRPr="00AA6F63">
              <w:rPr>
                <w:highlight w:val="white"/>
              </w:rPr>
              <w:t>SPL Rule 10 identifies that the attribute value is incorrect.</w:t>
            </w:r>
          </w:p>
          <w:p w:rsidR="009C479B" w:rsidRDefault="009C479B" w:rsidP="009C479B">
            <w:pPr>
              <w:pStyle w:val="ListParagraph"/>
              <w:ind w:left="360"/>
            </w:pPr>
          </w:p>
          <w:p w:rsidR="00A32EB7" w:rsidRPr="00886E3D" w:rsidRDefault="00A32EB7" w:rsidP="0043437F">
            <w:pPr>
              <w:pStyle w:val="ListParagraph"/>
              <w:numPr>
                <w:ilvl w:val="0"/>
                <w:numId w:val="222"/>
              </w:numPr>
            </w:pPr>
            <w:commentRangeStart w:id="4726"/>
            <w:r w:rsidRPr="00675DAA">
              <w:t>There is a codeSystem</w:t>
            </w:r>
            <w:r>
              <w:t xml:space="preserve"> attribute</w:t>
            </w:r>
            <w:r w:rsidRPr="000445D1">
              <w:t xml:space="preserve"> </w:t>
            </w:r>
            <w:r>
              <w:t xml:space="preserve">with a </w:t>
            </w:r>
            <w:r w:rsidRPr="000445D1">
              <w:t xml:space="preserve">value </w:t>
            </w:r>
            <w:r>
              <w:t>of</w:t>
            </w:r>
            <w:r w:rsidRPr="000445D1">
              <w:t xml:space="preserve">: </w:t>
            </w:r>
            <w:r w:rsidRPr="00886E3D">
              <w:t>2.16.840.1.113883.2.20.6.42</w:t>
            </w:r>
          </w:p>
          <w:p w:rsidR="00A32EB7" w:rsidRDefault="00A32EB7" w:rsidP="0043437F">
            <w:pPr>
              <w:pStyle w:val="ListParagraph"/>
              <w:numPr>
                <w:ilvl w:val="0"/>
                <w:numId w:val="232"/>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Default="00A32EB7" w:rsidP="0043437F">
            <w:pPr>
              <w:pStyle w:val="ListParagraph"/>
              <w:numPr>
                <w:ilvl w:val="0"/>
                <w:numId w:val="232"/>
              </w:numPr>
              <w:rPr>
                <w:highlight w:val="white"/>
              </w:rPr>
            </w:pPr>
            <w:r w:rsidRPr="00AA6F63">
              <w:rPr>
                <w:highlight w:val="white"/>
              </w:rPr>
              <w:t>SPL Rule 2 identifies that the OID value is incorrect.</w:t>
            </w:r>
          </w:p>
          <w:p w:rsidR="00A32EB7" w:rsidRPr="00675DAA" w:rsidRDefault="00A32EB7" w:rsidP="0080029F">
            <w:pPr>
              <w:pStyle w:val="ListParagraph"/>
            </w:pPr>
          </w:p>
          <w:p w:rsidR="00A32EB7" w:rsidRDefault="00A32EB7" w:rsidP="0043437F">
            <w:pPr>
              <w:pStyle w:val="ListParagraph"/>
              <w:numPr>
                <w:ilvl w:val="0"/>
                <w:numId w:val="222"/>
              </w:numPr>
            </w:pPr>
            <w:r w:rsidRPr="00675DAA">
              <w:t>There is a displayName</w:t>
            </w:r>
            <w:r>
              <w:t xml:space="preserve"> attribute that </w:t>
            </w:r>
            <w:r w:rsidRPr="00675DAA">
              <w:t>display</w:t>
            </w:r>
            <w:r>
              <w:t>s</w:t>
            </w:r>
            <w:r w:rsidRPr="00675DAA">
              <w:t xml:space="preserve"> the</w:t>
            </w:r>
            <w:r>
              <w:t xml:space="preserve"> appropriate </w:t>
            </w:r>
            <w:r w:rsidRPr="00675DAA">
              <w:t>label.</w:t>
            </w:r>
          </w:p>
          <w:p w:rsidR="00A32EB7" w:rsidRPr="00AA6F63" w:rsidRDefault="00A32EB7" w:rsidP="0043437F">
            <w:pPr>
              <w:pStyle w:val="ListParagraph"/>
              <w:numPr>
                <w:ilvl w:val="0"/>
                <w:numId w:val="231"/>
              </w:numPr>
              <w:rPr>
                <w:highlight w:val="white"/>
              </w:rPr>
            </w:pPr>
            <w:r>
              <w:rPr>
                <w:highlight w:val="white"/>
              </w:rPr>
              <w:t>SPL Rule 5</w:t>
            </w:r>
            <w:r w:rsidRPr="00674290">
              <w:rPr>
                <w:highlight w:val="white"/>
              </w:rPr>
              <w:t xml:space="preserve"> identifies that the attribute has not been defined.</w:t>
            </w:r>
          </w:p>
          <w:p w:rsidR="00A32EB7" w:rsidRPr="00AA6F63" w:rsidRDefault="008F3858" w:rsidP="0043437F">
            <w:pPr>
              <w:pStyle w:val="ListParagraph"/>
              <w:numPr>
                <w:ilvl w:val="0"/>
                <w:numId w:val="231"/>
              </w:numPr>
              <w:rPr>
                <w:highlight w:val="white"/>
              </w:rPr>
            </w:pPr>
            <w:r>
              <w:t xml:space="preserve">SPL Rule 7 identifies </w:t>
            </w:r>
            <w:r w:rsidR="00A32EB7" w:rsidRPr="00AA6F63">
              <w:rPr>
                <w:highlight w:val="white"/>
              </w:rPr>
              <w:t>that label does not match the CV.</w:t>
            </w:r>
            <w:commentRangeEnd w:id="4726"/>
            <w:r w:rsidR="009C479B">
              <w:rPr>
                <w:rStyle w:val="CommentReference"/>
              </w:rPr>
              <w:commentReference w:id="4726"/>
            </w:r>
          </w:p>
        </w:tc>
      </w:tr>
    </w:tbl>
    <w:p w:rsidR="00A32EB7" w:rsidRDefault="00A32EB7" w:rsidP="0080029F">
      <w:pPr>
        <w:rPr>
          <w:moveTo w:id="4727" w:author="pbx" w:date="2017-11-03T17:48:00Z"/>
        </w:rPr>
      </w:pPr>
      <w:moveToRangeStart w:id="4728" w:author="pbx" w:date="2017-11-03T17:48:00Z" w:name="move49749466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rsidTr="005F286F">
        <w:trPr>
          <w:cantSplit/>
          <w:trHeight w:val="580"/>
          <w:tblHeader/>
        </w:trPr>
        <w:tc>
          <w:tcPr>
            <w:tcW w:w="2358" w:type="dxa"/>
            <w:shd w:val="clear" w:color="auto" w:fill="808080"/>
          </w:tcPr>
          <w:p w:rsidR="009C479B" w:rsidRPr="000445D1" w:rsidRDefault="009C479B" w:rsidP="005F286F">
            <w:pPr>
              <w:rPr>
                <w:moveTo w:id="4729" w:author="pbx" w:date="2017-11-03T17:48:00Z"/>
              </w:rPr>
            </w:pPr>
            <w:moveTo w:id="4730" w:author="pbx" w:date="2017-11-03T17:48:00Z">
              <w:r w:rsidRPr="00675DAA">
                <w:t>Element</w:t>
              </w:r>
            </w:moveTo>
          </w:p>
        </w:tc>
        <w:tc>
          <w:tcPr>
            <w:tcW w:w="1260" w:type="dxa"/>
            <w:shd w:val="clear" w:color="auto" w:fill="808080"/>
          </w:tcPr>
          <w:p w:rsidR="009C479B" w:rsidRPr="00675DAA" w:rsidRDefault="009C479B" w:rsidP="005F286F">
            <w:pPr>
              <w:rPr>
                <w:moveTo w:id="4731" w:author="pbx" w:date="2017-11-03T17:48:00Z"/>
              </w:rPr>
            </w:pPr>
            <w:moveTo w:id="4732" w:author="pbx" w:date="2017-11-03T17:48:00Z">
              <w:r w:rsidRPr="00675DAA">
                <w:t>Attribute</w:t>
              </w:r>
            </w:moveTo>
          </w:p>
        </w:tc>
        <w:tc>
          <w:tcPr>
            <w:tcW w:w="1260" w:type="dxa"/>
            <w:shd w:val="clear" w:color="auto" w:fill="808080"/>
          </w:tcPr>
          <w:p w:rsidR="009C479B" w:rsidRPr="000445D1" w:rsidRDefault="009C479B" w:rsidP="005F286F">
            <w:pPr>
              <w:rPr>
                <w:moveTo w:id="4733" w:author="pbx" w:date="2017-11-03T17:48:00Z"/>
              </w:rPr>
            </w:pPr>
            <w:moveTo w:id="4734" w:author="pbx" w:date="2017-11-03T17:48:00Z">
              <w:r w:rsidRPr="00675DAA">
                <w:t>Cardinality</w:t>
              </w:r>
            </w:moveTo>
          </w:p>
        </w:tc>
        <w:tc>
          <w:tcPr>
            <w:tcW w:w="1350" w:type="dxa"/>
            <w:shd w:val="clear" w:color="auto" w:fill="808080"/>
          </w:tcPr>
          <w:p w:rsidR="009C479B" w:rsidRPr="00675DAA" w:rsidRDefault="009C479B" w:rsidP="005F286F">
            <w:pPr>
              <w:rPr>
                <w:moveTo w:id="4735" w:author="pbx" w:date="2017-11-03T17:48:00Z"/>
              </w:rPr>
            </w:pPr>
            <w:moveTo w:id="4736" w:author="pbx" w:date="2017-11-03T17:48:00Z">
              <w:r w:rsidRPr="00675DAA">
                <w:t>Value(s) Allowed</w:t>
              </w:r>
            </w:moveTo>
          </w:p>
          <w:p w:rsidR="009C479B" w:rsidRPr="00675DAA" w:rsidRDefault="009C479B" w:rsidP="005F286F">
            <w:pPr>
              <w:rPr>
                <w:moveTo w:id="4737" w:author="pbx" w:date="2017-11-03T17:48:00Z"/>
              </w:rPr>
            </w:pPr>
            <w:moveTo w:id="4738" w:author="pbx" w:date="2017-11-03T17:48:00Z">
              <w:r w:rsidRPr="00675DAA">
                <w:t>Examples</w:t>
              </w:r>
            </w:moveTo>
          </w:p>
        </w:tc>
        <w:tc>
          <w:tcPr>
            <w:tcW w:w="3330" w:type="dxa"/>
            <w:shd w:val="clear" w:color="auto" w:fill="808080"/>
          </w:tcPr>
          <w:p w:rsidR="009C479B" w:rsidRPr="00675DAA" w:rsidRDefault="009C479B" w:rsidP="005F286F">
            <w:pPr>
              <w:rPr>
                <w:moveTo w:id="4739" w:author="pbx" w:date="2017-11-03T17:48:00Z"/>
              </w:rPr>
            </w:pPr>
            <w:moveTo w:id="4740" w:author="pbx" w:date="2017-11-03T17:48:00Z">
              <w:r w:rsidRPr="00675DAA">
                <w:t>Description</w:t>
              </w:r>
            </w:moveTo>
          </w:p>
          <w:p w:rsidR="009C479B" w:rsidRPr="00675DAA" w:rsidRDefault="009C479B" w:rsidP="005F286F">
            <w:pPr>
              <w:rPr>
                <w:moveTo w:id="4741" w:author="pbx" w:date="2017-11-03T17:48:00Z"/>
              </w:rPr>
            </w:pPr>
            <w:moveTo w:id="4742" w:author="pbx" w:date="2017-11-03T17:48:00Z">
              <w:r w:rsidRPr="00675DAA">
                <w:t>Instructions</w:t>
              </w:r>
            </w:moveTo>
          </w:p>
        </w:tc>
      </w:tr>
      <w:moveToRangeEnd w:id="4728"/>
      <w:tr w:rsidR="009C479B" w:rsidRPr="00675DAA" w:rsidTr="005F286F">
        <w:trPr>
          <w:cantSplit/>
          <w:ins w:id="4743" w:author="pbx" w:date="2017-11-03T17:48:00Z"/>
        </w:trPr>
        <w:tc>
          <w:tcPr>
            <w:tcW w:w="2358" w:type="dxa"/>
            <w:vMerge w:val="restart"/>
          </w:tcPr>
          <w:p w:rsidR="009C479B" w:rsidRDefault="009C479B" w:rsidP="005F286F">
            <w:pPr>
              <w:rPr>
                <w:ins w:id="4744" w:author="pbx" w:date="2017-11-03T17:48:00Z"/>
                <w:color w:val="auto"/>
                <w:sz w:val="24"/>
                <w:szCs w:val="24"/>
                <w:highlight w:val="white"/>
                <w:lang w:val="en-US"/>
              </w:rPr>
            </w:pPr>
            <w:ins w:id="4745" w:author="pbx" w:date="2017-11-03T17:48:00Z">
              <w:r w:rsidRPr="006841F8">
                <w:t>manufacturedProduct</w:t>
              </w:r>
              <w:r>
                <w:t>.name</w:t>
              </w:r>
            </w:ins>
          </w:p>
          <w:p w:rsidR="009C479B" w:rsidRPr="00675DAA" w:rsidRDefault="009C479B" w:rsidP="005F286F">
            <w:pPr>
              <w:rPr>
                <w:ins w:id="4746" w:author="pbx" w:date="2017-11-03T17:48:00Z"/>
              </w:rPr>
            </w:pPr>
          </w:p>
        </w:tc>
        <w:tc>
          <w:tcPr>
            <w:tcW w:w="1260" w:type="dxa"/>
            <w:shd w:val="clear" w:color="auto" w:fill="D9D9D9"/>
          </w:tcPr>
          <w:p w:rsidR="009C479B" w:rsidRPr="00675DAA" w:rsidRDefault="009C479B" w:rsidP="005F286F">
            <w:pPr>
              <w:rPr>
                <w:ins w:id="4747" w:author="pbx" w:date="2017-11-03T17:48:00Z"/>
              </w:rPr>
            </w:pPr>
            <w:ins w:id="4748" w:author="pbx" w:date="2017-11-03T17:48:00Z">
              <w:r w:rsidRPr="00675DAA">
                <w:t>N/A</w:t>
              </w:r>
            </w:ins>
          </w:p>
        </w:tc>
        <w:tc>
          <w:tcPr>
            <w:tcW w:w="1260" w:type="dxa"/>
            <w:shd w:val="clear" w:color="auto" w:fill="D9D9D9"/>
          </w:tcPr>
          <w:p w:rsidR="009C479B" w:rsidRPr="00675DAA" w:rsidRDefault="009C479B" w:rsidP="005F286F">
            <w:pPr>
              <w:rPr>
                <w:ins w:id="4749" w:author="pbx" w:date="2017-11-03T17:48:00Z"/>
              </w:rPr>
            </w:pPr>
            <w:ins w:id="4750" w:author="pbx" w:date="2017-11-03T17:48:00Z">
              <w:r w:rsidRPr="00675DAA">
                <w:t>1:1</w:t>
              </w:r>
            </w:ins>
          </w:p>
        </w:tc>
        <w:tc>
          <w:tcPr>
            <w:tcW w:w="1350" w:type="dxa"/>
            <w:shd w:val="clear" w:color="auto" w:fill="D9D9D9"/>
          </w:tcPr>
          <w:p w:rsidR="009C479B" w:rsidRPr="00675DAA" w:rsidRDefault="009C479B" w:rsidP="005F286F">
            <w:pPr>
              <w:rPr>
                <w:ins w:id="4751" w:author="pbx" w:date="2017-11-03T17:48:00Z"/>
              </w:rPr>
            </w:pPr>
          </w:p>
        </w:tc>
        <w:tc>
          <w:tcPr>
            <w:tcW w:w="3330" w:type="dxa"/>
            <w:shd w:val="clear" w:color="auto" w:fill="D9D9D9"/>
          </w:tcPr>
          <w:p w:rsidR="009C479B" w:rsidRPr="00675DAA" w:rsidRDefault="009C479B" w:rsidP="005F286F">
            <w:pPr>
              <w:rPr>
                <w:ins w:id="4752" w:author="pbx" w:date="2017-11-03T17:48:00Z"/>
              </w:rPr>
            </w:pPr>
          </w:p>
        </w:tc>
      </w:tr>
      <w:tr w:rsidR="009C479B" w:rsidRPr="00675DAA" w:rsidTr="005F286F">
        <w:trPr>
          <w:cantSplit/>
          <w:ins w:id="4753" w:author="pbx" w:date="2017-11-03T17:48:00Z"/>
        </w:trPr>
        <w:tc>
          <w:tcPr>
            <w:tcW w:w="2358" w:type="dxa"/>
            <w:vMerge/>
          </w:tcPr>
          <w:p w:rsidR="009C479B" w:rsidRPr="00675DAA" w:rsidRDefault="009C479B" w:rsidP="005F286F">
            <w:pPr>
              <w:rPr>
                <w:ins w:id="4754" w:author="pbx" w:date="2017-11-03T17:48:00Z"/>
              </w:rPr>
            </w:pPr>
          </w:p>
        </w:tc>
        <w:tc>
          <w:tcPr>
            <w:tcW w:w="1260" w:type="dxa"/>
          </w:tcPr>
          <w:p w:rsidR="009C479B" w:rsidRPr="00675DAA" w:rsidRDefault="009C479B" w:rsidP="005F286F">
            <w:pPr>
              <w:rPr>
                <w:ins w:id="4755" w:author="pbx" w:date="2017-11-03T17:48:00Z"/>
              </w:rPr>
            </w:pPr>
          </w:p>
        </w:tc>
        <w:tc>
          <w:tcPr>
            <w:tcW w:w="1260" w:type="dxa"/>
          </w:tcPr>
          <w:p w:rsidR="009C479B" w:rsidRPr="00675DAA" w:rsidRDefault="009C479B" w:rsidP="005F286F">
            <w:pPr>
              <w:rPr>
                <w:ins w:id="4756" w:author="pbx" w:date="2017-11-03T17:48:00Z"/>
              </w:rPr>
            </w:pPr>
          </w:p>
        </w:tc>
        <w:tc>
          <w:tcPr>
            <w:tcW w:w="1350" w:type="dxa"/>
          </w:tcPr>
          <w:p w:rsidR="009C479B" w:rsidRPr="00675DAA" w:rsidRDefault="009C479B" w:rsidP="005F286F">
            <w:pPr>
              <w:rPr>
                <w:ins w:id="4757" w:author="pbx" w:date="2017-11-03T17:48:00Z"/>
              </w:rPr>
            </w:pPr>
          </w:p>
        </w:tc>
        <w:tc>
          <w:tcPr>
            <w:tcW w:w="3330" w:type="dxa"/>
          </w:tcPr>
          <w:p w:rsidR="009C479B" w:rsidRPr="00675DAA" w:rsidRDefault="009C479B" w:rsidP="005F286F">
            <w:pPr>
              <w:rPr>
                <w:ins w:id="4758" w:author="pbx" w:date="2017-11-03T17:48:00Z"/>
              </w:rPr>
            </w:pPr>
          </w:p>
        </w:tc>
      </w:tr>
      <w:tr w:rsidR="009C479B" w:rsidRPr="00675DAA" w:rsidTr="005F286F">
        <w:trPr>
          <w:cantSplit/>
          <w:ins w:id="4759" w:author="pbx" w:date="2017-11-03T17:48:00Z"/>
        </w:trPr>
        <w:tc>
          <w:tcPr>
            <w:tcW w:w="2358" w:type="dxa"/>
            <w:vMerge/>
          </w:tcPr>
          <w:p w:rsidR="009C479B" w:rsidRPr="00675DAA" w:rsidRDefault="009C479B" w:rsidP="005F286F">
            <w:pPr>
              <w:rPr>
                <w:ins w:id="4760" w:author="pbx" w:date="2017-11-03T17:48:00Z"/>
              </w:rPr>
            </w:pPr>
          </w:p>
        </w:tc>
        <w:tc>
          <w:tcPr>
            <w:tcW w:w="1260" w:type="dxa"/>
          </w:tcPr>
          <w:p w:rsidR="009C479B" w:rsidRPr="00675DAA" w:rsidRDefault="009C479B" w:rsidP="005F286F">
            <w:pPr>
              <w:rPr>
                <w:ins w:id="4761" w:author="pbx" w:date="2017-11-03T17:48:00Z"/>
              </w:rPr>
            </w:pPr>
          </w:p>
        </w:tc>
        <w:tc>
          <w:tcPr>
            <w:tcW w:w="1260" w:type="dxa"/>
          </w:tcPr>
          <w:p w:rsidR="009C479B" w:rsidRPr="00675DAA" w:rsidRDefault="009C479B" w:rsidP="005F286F">
            <w:pPr>
              <w:rPr>
                <w:ins w:id="4762" w:author="pbx" w:date="2017-11-03T17:48:00Z"/>
              </w:rPr>
            </w:pPr>
          </w:p>
        </w:tc>
        <w:tc>
          <w:tcPr>
            <w:tcW w:w="1350" w:type="dxa"/>
          </w:tcPr>
          <w:p w:rsidR="009C479B" w:rsidRPr="00675DAA" w:rsidRDefault="009C479B" w:rsidP="005F286F">
            <w:pPr>
              <w:rPr>
                <w:ins w:id="4763" w:author="pbx" w:date="2017-11-03T17:48:00Z"/>
              </w:rPr>
            </w:pPr>
          </w:p>
        </w:tc>
        <w:tc>
          <w:tcPr>
            <w:tcW w:w="3330" w:type="dxa"/>
          </w:tcPr>
          <w:p w:rsidR="009C479B" w:rsidRPr="00675DAA" w:rsidRDefault="009C479B" w:rsidP="005F286F">
            <w:pPr>
              <w:rPr>
                <w:ins w:id="4764" w:author="pbx" w:date="2017-11-03T17:48:00Z"/>
              </w:rPr>
            </w:pPr>
          </w:p>
        </w:tc>
      </w:tr>
      <w:tr w:rsidR="009C479B" w:rsidRPr="00675DAA" w:rsidTr="005F286F">
        <w:trPr>
          <w:cantSplit/>
          <w:ins w:id="4765" w:author="pbx" w:date="2017-11-03T17:48:00Z"/>
        </w:trPr>
        <w:tc>
          <w:tcPr>
            <w:tcW w:w="2358" w:type="dxa"/>
            <w:vMerge/>
          </w:tcPr>
          <w:p w:rsidR="009C479B" w:rsidRPr="00675DAA" w:rsidRDefault="009C479B" w:rsidP="005F286F">
            <w:pPr>
              <w:rPr>
                <w:ins w:id="4766" w:author="pbx" w:date="2017-11-03T17:48:00Z"/>
              </w:rPr>
            </w:pPr>
          </w:p>
        </w:tc>
        <w:tc>
          <w:tcPr>
            <w:tcW w:w="1260" w:type="dxa"/>
          </w:tcPr>
          <w:p w:rsidR="009C479B" w:rsidRPr="00675DAA" w:rsidRDefault="009C479B" w:rsidP="005F286F">
            <w:pPr>
              <w:rPr>
                <w:ins w:id="4767" w:author="pbx" w:date="2017-11-03T17:48:00Z"/>
              </w:rPr>
            </w:pPr>
          </w:p>
        </w:tc>
        <w:tc>
          <w:tcPr>
            <w:tcW w:w="1260" w:type="dxa"/>
          </w:tcPr>
          <w:p w:rsidR="009C479B" w:rsidRPr="00675DAA" w:rsidRDefault="009C479B" w:rsidP="005F286F">
            <w:pPr>
              <w:rPr>
                <w:ins w:id="4768" w:author="pbx" w:date="2017-11-03T17:48:00Z"/>
              </w:rPr>
            </w:pPr>
          </w:p>
        </w:tc>
        <w:tc>
          <w:tcPr>
            <w:tcW w:w="1350" w:type="dxa"/>
          </w:tcPr>
          <w:p w:rsidR="009C479B" w:rsidRPr="00675DAA" w:rsidRDefault="009C479B" w:rsidP="005F286F">
            <w:pPr>
              <w:rPr>
                <w:ins w:id="4769" w:author="pbx" w:date="2017-11-03T17:48:00Z"/>
              </w:rPr>
            </w:pPr>
          </w:p>
        </w:tc>
        <w:tc>
          <w:tcPr>
            <w:tcW w:w="3330" w:type="dxa"/>
          </w:tcPr>
          <w:p w:rsidR="009C479B" w:rsidRPr="00675DAA" w:rsidRDefault="009C479B" w:rsidP="005F286F">
            <w:pPr>
              <w:rPr>
                <w:ins w:id="4770" w:author="pbx" w:date="2017-11-03T17:48:00Z"/>
              </w:rPr>
            </w:pPr>
          </w:p>
        </w:tc>
      </w:tr>
      <w:tr w:rsidR="009C479B" w:rsidRPr="00675DAA" w:rsidTr="005F286F">
        <w:trPr>
          <w:cantSplit/>
          <w:ins w:id="4771" w:author="pbx" w:date="2017-11-03T17:48:00Z"/>
        </w:trPr>
        <w:tc>
          <w:tcPr>
            <w:tcW w:w="2358" w:type="dxa"/>
            <w:shd w:val="clear" w:color="auto" w:fill="808080"/>
          </w:tcPr>
          <w:p w:rsidR="009C479B" w:rsidRPr="00675DAA" w:rsidRDefault="009C479B" w:rsidP="005F286F">
            <w:pPr>
              <w:rPr>
                <w:ins w:id="4772" w:author="pbx" w:date="2017-11-03T17:48:00Z"/>
              </w:rPr>
            </w:pPr>
            <w:ins w:id="4773" w:author="pbx" w:date="2017-11-03T17:48:00Z">
              <w:r w:rsidRPr="00675DAA">
                <w:lastRenderedPageBreak/>
                <w:t>Conformance</w:t>
              </w:r>
            </w:ins>
          </w:p>
        </w:tc>
        <w:tc>
          <w:tcPr>
            <w:tcW w:w="7200" w:type="dxa"/>
            <w:gridSpan w:val="4"/>
          </w:tcPr>
          <w:p w:rsidR="009C479B" w:rsidRDefault="009C479B" w:rsidP="0043437F">
            <w:pPr>
              <w:pStyle w:val="ListParagraph"/>
              <w:numPr>
                <w:ilvl w:val="0"/>
                <w:numId w:val="234"/>
              </w:numPr>
              <w:rPr>
                <w:ins w:id="4774" w:author="pbx" w:date="2017-11-03T17:48:00Z"/>
              </w:rPr>
            </w:pPr>
            <w:commentRangeStart w:id="4775"/>
            <w:ins w:id="4776" w:author="pbx" w:date="2017-11-03T17:48:00Z">
              <w:r>
                <w:t>There is an name element</w:t>
              </w:r>
            </w:ins>
          </w:p>
          <w:p w:rsidR="009C479B" w:rsidRPr="00FD3CB1" w:rsidRDefault="009C479B" w:rsidP="0043437F">
            <w:pPr>
              <w:pStyle w:val="ListParagraph"/>
              <w:numPr>
                <w:ilvl w:val="0"/>
                <w:numId w:val="234"/>
              </w:numPr>
              <w:rPr>
                <w:ins w:id="4777" w:author="pbx" w:date="2017-11-03T17:48:00Z"/>
                <w:highlight w:val="white"/>
              </w:rPr>
            </w:pPr>
            <w:ins w:id="4778" w:author="pbx" w:date="2017-11-03T17:48: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ins>
          </w:p>
          <w:p w:rsidR="009C479B" w:rsidRPr="009C479B" w:rsidRDefault="009C479B" w:rsidP="0043437F">
            <w:pPr>
              <w:pStyle w:val="ListParagraph"/>
              <w:numPr>
                <w:ilvl w:val="0"/>
                <w:numId w:val="234"/>
              </w:numPr>
              <w:rPr>
                <w:ins w:id="4779" w:author="pbx" w:date="2017-11-03T17:48:00Z"/>
                <w:highlight w:val="white"/>
              </w:rPr>
            </w:pPr>
            <w:ins w:id="4780" w:author="pbx" w:date="2017-11-03T17:48:00Z">
              <w:r>
                <w:rPr>
                  <w:highlight w:val="white"/>
                </w:rPr>
                <w:t xml:space="preserve">SPL Rule 4 </w:t>
              </w:r>
              <w:r w:rsidRPr="00D00628">
                <w:rPr>
                  <w:highlight w:val="white"/>
                </w:rPr>
                <w:t xml:space="preserve">identifies that more than one </w:t>
              </w:r>
              <w:r w:rsidRPr="00FD3CB1">
                <w:rPr>
                  <w:highlight w:val="white"/>
                </w:rPr>
                <w:t>element is defined.</w:t>
              </w:r>
              <w:commentRangeEnd w:id="4775"/>
              <w:r>
                <w:rPr>
                  <w:rStyle w:val="CommentReference"/>
                </w:rPr>
                <w:commentReference w:id="4775"/>
              </w:r>
            </w:ins>
          </w:p>
        </w:tc>
      </w:tr>
    </w:tbl>
    <w:p w:rsidR="009C479B" w:rsidRPr="00D90FF0" w:rsidRDefault="009C479B" w:rsidP="0080029F">
      <w:pPr>
        <w:rPr>
          <w:moveTo w:id="4781" w:author="pbx" w:date="2017-11-03T17:48:00Z"/>
        </w:rPr>
      </w:pPr>
      <w:moveToRangeStart w:id="4782" w:author="pbx" w:date="2017-11-03T17:48:00Z" w:name="move49749466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0445D1" w:rsidRDefault="00A32EB7" w:rsidP="0080029F">
            <w:pPr>
              <w:rPr>
                <w:moveTo w:id="4783" w:author="pbx" w:date="2017-11-03T17:48:00Z"/>
              </w:rPr>
            </w:pPr>
            <w:moveTo w:id="4784" w:author="pbx" w:date="2017-11-03T17:48:00Z">
              <w:r w:rsidRPr="00675DAA">
                <w:t>Element</w:t>
              </w:r>
            </w:moveTo>
          </w:p>
        </w:tc>
        <w:tc>
          <w:tcPr>
            <w:tcW w:w="1260" w:type="dxa"/>
            <w:shd w:val="clear" w:color="auto" w:fill="808080"/>
          </w:tcPr>
          <w:p w:rsidR="00A32EB7" w:rsidRPr="00675DAA" w:rsidRDefault="00A32EB7" w:rsidP="0080029F">
            <w:pPr>
              <w:rPr>
                <w:moveTo w:id="4785" w:author="pbx" w:date="2017-11-03T17:48:00Z"/>
              </w:rPr>
            </w:pPr>
            <w:moveTo w:id="4786" w:author="pbx" w:date="2017-11-03T17:48:00Z">
              <w:r w:rsidRPr="00675DAA">
                <w:t>Attribute</w:t>
              </w:r>
            </w:moveTo>
          </w:p>
        </w:tc>
        <w:tc>
          <w:tcPr>
            <w:tcW w:w="1260" w:type="dxa"/>
            <w:shd w:val="clear" w:color="auto" w:fill="808080"/>
          </w:tcPr>
          <w:p w:rsidR="00A32EB7" w:rsidRPr="000445D1" w:rsidRDefault="00A32EB7" w:rsidP="0080029F">
            <w:pPr>
              <w:rPr>
                <w:moveTo w:id="4787" w:author="pbx" w:date="2017-11-03T17:48:00Z"/>
              </w:rPr>
            </w:pPr>
            <w:moveTo w:id="4788" w:author="pbx" w:date="2017-11-03T17:48:00Z">
              <w:r w:rsidRPr="00675DAA">
                <w:t>Cardinality</w:t>
              </w:r>
            </w:moveTo>
          </w:p>
        </w:tc>
        <w:tc>
          <w:tcPr>
            <w:tcW w:w="1350" w:type="dxa"/>
            <w:shd w:val="clear" w:color="auto" w:fill="808080"/>
          </w:tcPr>
          <w:p w:rsidR="00A32EB7" w:rsidRPr="00675DAA" w:rsidRDefault="00A32EB7" w:rsidP="0080029F">
            <w:pPr>
              <w:rPr>
                <w:moveTo w:id="4789" w:author="pbx" w:date="2017-11-03T17:48:00Z"/>
              </w:rPr>
            </w:pPr>
            <w:moveTo w:id="4790" w:author="pbx" w:date="2017-11-03T17:48:00Z">
              <w:r w:rsidRPr="00675DAA">
                <w:t>Value(s) Allowed</w:t>
              </w:r>
            </w:moveTo>
          </w:p>
          <w:p w:rsidR="00A32EB7" w:rsidRPr="00675DAA" w:rsidRDefault="00A32EB7" w:rsidP="0080029F">
            <w:pPr>
              <w:rPr>
                <w:moveTo w:id="4791" w:author="pbx" w:date="2017-11-03T17:48:00Z"/>
              </w:rPr>
            </w:pPr>
            <w:moveTo w:id="4792" w:author="pbx" w:date="2017-11-03T17:48:00Z">
              <w:r w:rsidRPr="00675DAA">
                <w:t>Examples</w:t>
              </w:r>
            </w:moveTo>
          </w:p>
        </w:tc>
        <w:tc>
          <w:tcPr>
            <w:tcW w:w="3330" w:type="dxa"/>
            <w:shd w:val="clear" w:color="auto" w:fill="808080"/>
          </w:tcPr>
          <w:p w:rsidR="00A32EB7" w:rsidRPr="00675DAA" w:rsidRDefault="00A32EB7" w:rsidP="0080029F">
            <w:pPr>
              <w:rPr>
                <w:moveTo w:id="4793" w:author="pbx" w:date="2017-11-03T17:48:00Z"/>
              </w:rPr>
            </w:pPr>
            <w:moveTo w:id="4794" w:author="pbx" w:date="2017-11-03T17:48:00Z">
              <w:r w:rsidRPr="00675DAA">
                <w:t>Description</w:t>
              </w:r>
            </w:moveTo>
          </w:p>
          <w:p w:rsidR="00A32EB7" w:rsidRPr="00675DAA" w:rsidRDefault="00A32EB7" w:rsidP="0080029F">
            <w:pPr>
              <w:rPr>
                <w:moveTo w:id="4795" w:author="pbx" w:date="2017-11-03T17:48:00Z"/>
              </w:rPr>
            </w:pPr>
            <w:moveTo w:id="4796" w:author="pbx" w:date="2017-11-03T17:48:00Z">
              <w:r w:rsidRPr="00675DAA">
                <w:t>Instructions</w:t>
              </w:r>
            </w:moveTo>
          </w:p>
        </w:tc>
      </w:tr>
      <w:moveToRangeEnd w:id="4782"/>
      <w:tr w:rsidR="00A32EB7" w:rsidRPr="00675DAA" w:rsidTr="00122FE2">
        <w:trPr>
          <w:cantSplit/>
          <w:ins w:id="4797" w:author="pbx" w:date="2017-11-03T17:48:00Z"/>
        </w:trPr>
        <w:tc>
          <w:tcPr>
            <w:tcW w:w="2358" w:type="dxa"/>
            <w:vMerge w:val="restart"/>
          </w:tcPr>
          <w:p w:rsidR="00A32EB7" w:rsidRDefault="00A32EB7" w:rsidP="0080029F">
            <w:pPr>
              <w:rPr>
                <w:ins w:id="4798" w:author="pbx" w:date="2017-11-03T17:48:00Z"/>
                <w:color w:val="auto"/>
                <w:sz w:val="24"/>
                <w:szCs w:val="24"/>
                <w:highlight w:val="white"/>
                <w:lang w:val="en-US"/>
              </w:rPr>
            </w:pPr>
            <w:ins w:id="4799" w:author="pbx" w:date="2017-11-03T17:48:00Z">
              <w:r w:rsidRPr="006841F8">
                <w:t>manufacturedProduct</w:t>
              </w:r>
              <w:r>
                <w:t>.</w:t>
              </w:r>
              <w:r w:rsidRPr="002732D0">
                <w:t>formCode</w:t>
              </w:r>
            </w:ins>
          </w:p>
          <w:p w:rsidR="00A32EB7" w:rsidRPr="00675DAA" w:rsidRDefault="00A32EB7" w:rsidP="0080029F">
            <w:pPr>
              <w:rPr>
                <w:ins w:id="4800" w:author="pbx" w:date="2017-11-03T17:48:00Z"/>
              </w:rPr>
            </w:pPr>
          </w:p>
        </w:tc>
        <w:tc>
          <w:tcPr>
            <w:tcW w:w="1260" w:type="dxa"/>
            <w:shd w:val="clear" w:color="auto" w:fill="D9D9D9"/>
          </w:tcPr>
          <w:p w:rsidR="00A32EB7" w:rsidRPr="00675DAA" w:rsidRDefault="00A32EB7" w:rsidP="0080029F">
            <w:pPr>
              <w:rPr>
                <w:ins w:id="4801" w:author="pbx" w:date="2017-11-03T17:48:00Z"/>
              </w:rPr>
            </w:pPr>
            <w:ins w:id="4802" w:author="pbx" w:date="2017-11-03T17:48:00Z">
              <w:r w:rsidRPr="00675DAA">
                <w:t>N/A</w:t>
              </w:r>
            </w:ins>
          </w:p>
        </w:tc>
        <w:tc>
          <w:tcPr>
            <w:tcW w:w="1260" w:type="dxa"/>
            <w:shd w:val="clear" w:color="auto" w:fill="D9D9D9"/>
          </w:tcPr>
          <w:p w:rsidR="00A32EB7" w:rsidRPr="00675DAA" w:rsidRDefault="00A32EB7" w:rsidP="0080029F">
            <w:pPr>
              <w:rPr>
                <w:ins w:id="4803" w:author="pbx" w:date="2017-11-03T17:48:00Z"/>
              </w:rPr>
            </w:pPr>
            <w:ins w:id="4804" w:author="pbx" w:date="2017-11-03T17:48:00Z">
              <w:r w:rsidRPr="00675DAA">
                <w:t>1:1</w:t>
              </w:r>
            </w:ins>
          </w:p>
        </w:tc>
        <w:tc>
          <w:tcPr>
            <w:tcW w:w="1350" w:type="dxa"/>
            <w:shd w:val="clear" w:color="auto" w:fill="D9D9D9"/>
          </w:tcPr>
          <w:p w:rsidR="00A32EB7" w:rsidRPr="00675DAA" w:rsidRDefault="00A32EB7" w:rsidP="0080029F">
            <w:pPr>
              <w:rPr>
                <w:ins w:id="4805" w:author="pbx" w:date="2017-11-03T17:48:00Z"/>
              </w:rPr>
            </w:pPr>
          </w:p>
        </w:tc>
        <w:tc>
          <w:tcPr>
            <w:tcW w:w="3330" w:type="dxa"/>
            <w:shd w:val="clear" w:color="auto" w:fill="D9D9D9"/>
          </w:tcPr>
          <w:p w:rsidR="00A32EB7" w:rsidRPr="00675DAA" w:rsidRDefault="00A32EB7" w:rsidP="0080029F">
            <w:pPr>
              <w:rPr>
                <w:ins w:id="4806" w:author="pbx" w:date="2017-11-03T17:48:00Z"/>
              </w:rPr>
            </w:pPr>
          </w:p>
        </w:tc>
      </w:tr>
      <w:tr w:rsidR="00A32EB7" w:rsidRPr="00675DAA" w:rsidTr="00122FE2">
        <w:trPr>
          <w:cantSplit/>
          <w:ins w:id="4807" w:author="pbx" w:date="2017-11-03T17:48:00Z"/>
        </w:trPr>
        <w:tc>
          <w:tcPr>
            <w:tcW w:w="2358" w:type="dxa"/>
            <w:vMerge/>
          </w:tcPr>
          <w:p w:rsidR="00A32EB7" w:rsidRPr="00675DAA" w:rsidRDefault="00A32EB7" w:rsidP="0080029F">
            <w:pPr>
              <w:rPr>
                <w:ins w:id="4808" w:author="pbx" w:date="2017-11-03T17:48:00Z"/>
              </w:rPr>
            </w:pPr>
          </w:p>
        </w:tc>
        <w:tc>
          <w:tcPr>
            <w:tcW w:w="1260" w:type="dxa"/>
          </w:tcPr>
          <w:p w:rsidR="00A32EB7" w:rsidRPr="00675DAA" w:rsidRDefault="00A32EB7" w:rsidP="0080029F">
            <w:pPr>
              <w:rPr>
                <w:ins w:id="4809" w:author="pbx" w:date="2017-11-03T17:48:00Z"/>
              </w:rPr>
            </w:pPr>
            <w:ins w:id="4810" w:author="pbx" w:date="2017-11-03T17:48:00Z">
              <w:r w:rsidRPr="00675DAA">
                <w:t>code</w:t>
              </w:r>
            </w:ins>
          </w:p>
        </w:tc>
        <w:tc>
          <w:tcPr>
            <w:tcW w:w="1260" w:type="dxa"/>
          </w:tcPr>
          <w:p w:rsidR="00A32EB7" w:rsidRPr="00675DAA" w:rsidRDefault="00A32EB7" w:rsidP="0080029F">
            <w:pPr>
              <w:rPr>
                <w:ins w:id="4811" w:author="pbx" w:date="2017-11-03T17:48:00Z"/>
              </w:rPr>
            </w:pPr>
            <w:ins w:id="4812" w:author="pbx" w:date="2017-11-03T17:48:00Z">
              <w:r w:rsidRPr="00675DAA">
                <w:t>1:1</w:t>
              </w:r>
            </w:ins>
          </w:p>
        </w:tc>
        <w:tc>
          <w:tcPr>
            <w:tcW w:w="1350" w:type="dxa"/>
          </w:tcPr>
          <w:p w:rsidR="00A32EB7" w:rsidRPr="00675DAA" w:rsidRDefault="00A32EB7" w:rsidP="0080029F">
            <w:pPr>
              <w:rPr>
                <w:ins w:id="4813" w:author="pbx" w:date="2017-11-03T17:48:00Z"/>
              </w:rPr>
            </w:pPr>
          </w:p>
        </w:tc>
        <w:tc>
          <w:tcPr>
            <w:tcW w:w="3330" w:type="dxa"/>
          </w:tcPr>
          <w:p w:rsidR="00A32EB7" w:rsidRPr="00675DAA" w:rsidRDefault="00A32EB7" w:rsidP="0080029F">
            <w:pPr>
              <w:rPr>
                <w:ins w:id="4814" w:author="pbx" w:date="2017-11-03T17:48:00Z"/>
              </w:rPr>
            </w:pPr>
          </w:p>
        </w:tc>
      </w:tr>
      <w:tr w:rsidR="00A32EB7" w:rsidRPr="00675DAA" w:rsidTr="00122FE2">
        <w:trPr>
          <w:cantSplit/>
          <w:ins w:id="4815" w:author="pbx" w:date="2017-11-03T17:48:00Z"/>
        </w:trPr>
        <w:tc>
          <w:tcPr>
            <w:tcW w:w="2358" w:type="dxa"/>
            <w:vMerge/>
          </w:tcPr>
          <w:p w:rsidR="00A32EB7" w:rsidRPr="00675DAA" w:rsidRDefault="00A32EB7" w:rsidP="0080029F">
            <w:pPr>
              <w:rPr>
                <w:ins w:id="4816" w:author="pbx" w:date="2017-11-03T17:48:00Z"/>
              </w:rPr>
            </w:pPr>
          </w:p>
        </w:tc>
        <w:tc>
          <w:tcPr>
            <w:tcW w:w="1260" w:type="dxa"/>
          </w:tcPr>
          <w:p w:rsidR="00A32EB7" w:rsidRPr="00675DAA" w:rsidRDefault="00A32EB7" w:rsidP="0080029F">
            <w:pPr>
              <w:rPr>
                <w:ins w:id="4817" w:author="pbx" w:date="2017-11-03T17:48:00Z"/>
              </w:rPr>
            </w:pPr>
            <w:ins w:id="4818" w:author="pbx" w:date="2017-11-03T17:48:00Z">
              <w:r w:rsidRPr="00675DAA">
                <w:t>codeSystem</w:t>
              </w:r>
            </w:ins>
          </w:p>
        </w:tc>
        <w:tc>
          <w:tcPr>
            <w:tcW w:w="1260" w:type="dxa"/>
          </w:tcPr>
          <w:p w:rsidR="00A32EB7" w:rsidRPr="00675DAA" w:rsidRDefault="00A32EB7" w:rsidP="0080029F">
            <w:pPr>
              <w:rPr>
                <w:ins w:id="4819" w:author="pbx" w:date="2017-11-03T17:48:00Z"/>
              </w:rPr>
            </w:pPr>
            <w:ins w:id="4820" w:author="pbx" w:date="2017-11-03T17:48:00Z">
              <w:r w:rsidRPr="00675DAA">
                <w:t>1:1</w:t>
              </w:r>
            </w:ins>
          </w:p>
        </w:tc>
        <w:tc>
          <w:tcPr>
            <w:tcW w:w="1350" w:type="dxa"/>
          </w:tcPr>
          <w:p w:rsidR="00A32EB7" w:rsidRPr="00675DAA" w:rsidRDefault="00A32EB7" w:rsidP="0080029F">
            <w:pPr>
              <w:rPr>
                <w:ins w:id="4821" w:author="pbx" w:date="2017-11-03T17:48:00Z"/>
              </w:rPr>
            </w:pPr>
          </w:p>
        </w:tc>
        <w:tc>
          <w:tcPr>
            <w:tcW w:w="3330" w:type="dxa"/>
          </w:tcPr>
          <w:p w:rsidR="00A32EB7" w:rsidRPr="00675DAA" w:rsidRDefault="00A32EB7" w:rsidP="0080029F">
            <w:pPr>
              <w:rPr>
                <w:ins w:id="4822" w:author="pbx" w:date="2017-11-03T17:48:00Z"/>
              </w:rPr>
            </w:pPr>
          </w:p>
        </w:tc>
      </w:tr>
      <w:tr w:rsidR="00A32EB7" w:rsidRPr="00675DAA" w:rsidTr="00122FE2">
        <w:trPr>
          <w:cantSplit/>
          <w:ins w:id="4823" w:author="pbx" w:date="2017-11-03T17:48:00Z"/>
        </w:trPr>
        <w:tc>
          <w:tcPr>
            <w:tcW w:w="2358" w:type="dxa"/>
            <w:vMerge/>
          </w:tcPr>
          <w:p w:rsidR="00A32EB7" w:rsidRPr="00675DAA" w:rsidRDefault="00A32EB7" w:rsidP="0080029F">
            <w:pPr>
              <w:rPr>
                <w:ins w:id="4824" w:author="pbx" w:date="2017-11-03T17:48:00Z"/>
              </w:rPr>
            </w:pPr>
          </w:p>
        </w:tc>
        <w:tc>
          <w:tcPr>
            <w:tcW w:w="1260" w:type="dxa"/>
          </w:tcPr>
          <w:p w:rsidR="00A32EB7" w:rsidRPr="00675DAA" w:rsidRDefault="00A32EB7" w:rsidP="0080029F">
            <w:pPr>
              <w:rPr>
                <w:ins w:id="4825" w:author="pbx" w:date="2017-11-03T17:48:00Z"/>
              </w:rPr>
            </w:pPr>
            <w:ins w:id="4826" w:author="pbx" w:date="2017-11-03T17:48:00Z">
              <w:r w:rsidRPr="00675DAA">
                <w:t>displayName</w:t>
              </w:r>
            </w:ins>
          </w:p>
        </w:tc>
        <w:tc>
          <w:tcPr>
            <w:tcW w:w="1260" w:type="dxa"/>
          </w:tcPr>
          <w:p w:rsidR="00A32EB7" w:rsidRPr="00675DAA" w:rsidRDefault="00A32EB7" w:rsidP="0080029F">
            <w:pPr>
              <w:rPr>
                <w:ins w:id="4827" w:author="pbx" w:date="2017-11-03T17:48:00Z"/>
              </w:rPr>
            </w:pPr>
            <w:ins w:id="4828" w:author="pbx" w:date="2017-11-03T17:48:00Z">
              <w:r w:rsidRPr="00675DAA">
                <w:t>1:1</w:t>
              </w:r>
            </w:ins>
          </w:p>
        </w:tc>
        <w:tc>
          <w:tcPr>
            <w:tcW w:w="1350" w:type="dxa"/>
          </w:tcPr>
          <w:p w:rsidR="00A32EB7" w:rsidRPr="00675DAA" w:rsidRDefault="00A32EB7" w:rsidP="0080029F">
            <w:pPr>
              <w:rPr>
                <w:ins w:id="4829" w:author="pbx" w:date="2017-11-03T17:48:00Z"/>
              </w:rPr>
            </w:pPr>
          </w:p>
        </w:tc>
        <w:tc>
          <w:tcPr>
            <w:tcW w:w="3330" w:type="dxa"/>
          </w:tcPr>
          <w:p w:rsidR="00A32EB7" w:rsidRPr="00675DAA" w:rsidRDefault="00A32EB7" w:rsidP="0080029F">
            <w:pPr>
              <w:rPr>
                <w:ins w:id="4830" w:author="pbx" w:date="2017-11-03T17:48:00Z"/>
              </w:rPr>
            </w:pPr>
          </w:p>
        </w:tc>
      </w:tr>
      <w:tr w:rsidR="00A32EB7" w:rsidRPr="00675DAA" w:rsidTr="00122FE2">
        <w:trPr>
          <w:cantSplit/>
          <w:ins w:id="4831" w:author="pbx" w:date="2017-11-03T17:48:00Z"/>
        </w:trPr>
        <w:tc>
          <w:tcPr>
            <w:tcW w:w="2358" w:type="dxa"/>
            <w:shd w:val="clear" w:color="auto" w:fill="808080"/>
          </w:tcPr>
          <w:p w:rsidR="00A32EB7" w:rsidRPr="00675DAA" w:rsidRDefault="00A32EB7" w:rsidP="0080029F">
            <w:pPr>
              <w:rPr>
                <w:ins w:id="4832" w:author="pbx" w:date="2017-11-03T17:48:00Z"/>
              </w:rPr>
            </w:pPr>
            <w:ins w:id="4833" w:author="pbx" w:date="2017-11-03T17:48:00Z">
              <w:r w:rsidRPr="00675DAA">
                <w:t>Conformance</w:t>
              </w:r>
            </w:ins>
          </w:p>
        </w:tc>
        <w:tc>
          <w:tcPr>
            <w:tcW w:w="7200" w:type="dxa"/>
            <w:gridSpan w:val="4"/>
          </w:tcPr>
          <w:p w:rsidR="00A32EB7" w:rsidRDefault="00A32EB7" w:rsidP="00AF1C00">
            <w:pPr>
              <w:pStyle w:val="ListParagraph"/>
              <w:numPr>
                <w:ilvl w:val="0"/>
                <w:numId w:val="13"/>
              </w:numPr>
              <w:rPr>
                <w:ins w:id="4834" w:author="pbx" w:date="2017-11-03T17:48:00Z"/>
              </w:rPr>
            </w:pPr>
            <w:ins w:id="4835" w:author="pbx" w:date="2017-11-03T17:48:00Z">
              <w:r>
                <w:t xml:space="preserve">There is an </w:t>
              </w:r>
              <w:r w:rsidRPr="00AC1632">
                <w:t>formCode</w:t>
              </w:r>
              <w:r>
                <w:t xml:space="preserve"> element</w:t>
              </w:r>
            </w:ins>
          </w:p>
          <w:p w:rsidR="00A32EB7" w:rsidRPr="00FD3CB1" w:rsidRDefault="00A32EB7" w:rsidP="00AF1C00">
            <w:pPr>
              <w:pStyle w:val="ListParagraph"/>
              <w:numPr>
                <w:ilvl w:val="0"/>
                <w:numId w:val="13"/>
              </w:numPr>
              <w:rPr>
                <w:ins w:id="4836" w:author="pbx" w:date="2017-11-03T17:48:00Z"/>
                <w:highlight w:val="white"/>
              </w:rPr>
            </w:pPr>
            <w:ins w:id="4837" w:author="pbx" w:date="2017-11-03T17:48: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ins>
          </w:p>
          <w:p w:rsidR="00A32EB7" w:rsidRPr="00FD3CB1" w:rsidRDefault="00A32EB7" w:rsidP="00AF1C00">
            <w:pPr>
              <w:pStyle w:val="ListParagraph"/>
              <w:numPr>
                <w:ilvl w:val="0"/>
                <w:numId w:val="13"/>
              </w:numPr>
              <w:rPr>
                <w:ins w:id="4838" w:author="pbx" w:date="2017-11-03T17:48:00Z"/>
                <w:highlight w:val="white"/>
              </w:rPr>
            </w:pPr>
            <w:ins w:id="4839" w:author="pbx" w:date="2017-11-03T17:48:00Z">
              <w:r>
                <w:rPr>
                  <w:highlight w:val="white"/>
                </w:rPr>
                <w:t xml:space="preserve">SPL Rule 4 </w:t>
              </w:r>
              <w:r w:rsidRPr="00D00628">
                <w:rPr>
                  <w:highlight w:val="white"/>
                </w:rPr>
                <w:t xml:space="preserve">identifies that more than one </w:t>
              </w:r>
              <w:r w:rsidRPr="00FD3CB1">
                <w:rPr>
                  <w:highlight w:val="white"/>
                </w:rPr>
                <w:t>element is defined.</w:t>
              </w:r>
            </w:ins>
          </w:p>
          <w:p w:rsidR="00A32EB7" w:rsidRDefault="00A32EB7" w:rsidP="0080029F">
            <w:pPr>
              <w:pStyle w:val="ListParagraph"/>
              <w:rPr>
                <w:ins w:id="4840" w:author="pbx" w:date="2017-11-03T17:48:00Z"/>
              </w:rPr>
            </w:pPr>
          </w:p>
          <w:p w:rsidR="00A32EB7" w:rsidRDefault="00A32EB7" w:rsidP="00AF1C00">
            <w:pPr>
              <w:pStyle w:val="ListParagraph"/>
              <w:numPr>
                <w:ilvl w:val="0"/>
                <w:numId w:val="13"/>
              </w:numPr>
              <w:rPr>
                <w:ins w:id="4841" w:author="pbx" w:date="2017-11-03T17:48:00Z"/>
              </w:rPr>
            </w:pPr>
            <w:ins w:id="4842" w:author="pbx" w:date="2017-11-03T17:48:00Z">
              <w:r w:rsidRPr="00675DAA">
                <w:t>There is a code</w:t>
              </w:r>
              <w:r>
                <w:t xml:space="preserve"> attribute with a </w:t>
              </w:r>
              <w:r w:rsidRPr="00675DAA">
                <w:t xml:space="preserve">value </w:t>
              </w:r>
              <w:r>
                <w:t>derived from the OID</w:t>
              </w:r>
            </w:ins>
          </w:p>
          <w:p w:rsidR="00A32EB7" w:rsidRDefault="00A32EB7" w:rsidP="00AF1C00">
            <w:pPr>
              <w:pStyle w:val="ListParagraph"/>
              <w:numPr>
                <w:ilvl w:val="0"/>
                <w:numId w:val="13"/>
              </w:numPr>
              <w:rPr>
                <w:ins w:id="4843" w:author="pbx" w:date="2017-11-03T17:48:00Z"/>
                <w:highlight w:val="white"/>
              </w:rPr>
            </w:pPr>
            <w:ins w:id="4844" w:author="pbx" w:date="2017-11-03T17:48:00Z">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ins>
          </w:p>
          <w:p w:rsidR="00A32EB7" w:rsidRPr="00AA6F63" w:rsidRDefault="00A32EB7" w:rsidP="00AF1C00">
            <w:pPr>
              <w:pStyle w:val="ListParagraph"/>
              <w:numPr>
                <w:ilvl w:val="0"/>
                <w:numId w:val="13"/>
              </w:numPr>
              <w:rPr>
                <w:ins w:id="4845" w:author="pbx" w:date="2017-11-03T17:48:00Z"/>
                <w:highlight w:val="white"/>
              </w:rPr>
            </w:pPr>
            <w:ins w:id="4846" w:author="pbx" w:date="2017-11-03T17:48:00Z">
              <w:r w:rsidRPr="00AA6F63">
                <w:rPr>
                  <w:highlight w:val="white"/>
                </w:rPr>
                <w:t>SPL Rule 8 identifies that the code is not in the CV.</w:t>
              </w:r>
            </w:ins>
          </w:p>
          <w:p w:rsidR="00A32EB7" w:rsidRPr="00675DAA" w:rsidRDefault="00A32EB7" w:rsidP="0080029F">
            <w:pPr>
              <w:pStyle w:val="ListParagraph"/>
              <w:rPr>
                <w:ins w:id="4847" w:author="pbx" w:date="2017-11-03T17:48:00Z"/>
              </w:rPr>
            </w:pPr>
          </w:p>
          <w:p w:rsidR="00A32EB7" w:rsidRPr="00AA6F63" w:rsidRDefault="00A32EB7" w:rsidP="00AF1C00">
            <w:pPr>
              <w:pStyle w:val="ListParagraph"/>
              <w:numPr>
                <w:ilvl w:val="0"/>
                <w:numId w:val="13"/>
              </w:numPr>
              <w:rPr>
                <w:ins w:id="4848" w:author="pbx" w:date="2017-11-03T17:48:00Z"/>
              </w:rPr>
            </w:pPr>
            <w:ins w:id="4849" w:author="pbx" w:date="2017-11-03T17:48:00Z">
              <w:r w:rsidRPr="00675DAA">
                <w:t>There is a codeSystem</w:t>
              </w:r>
              <w:r>
                <w:t xml:space="preserve"> attribute with a value of</w:t>
              </w:r>
              <w:r w:rsidRPr="000445D1">
                <w:t xml:space="preserve">: </w:t>
              </w:r>
              <w:r w:rsidRPr="00AA6F63">
                <w:t>2.16.840.1.113883.2.20.6.3</w:t>
              </w:r>
            </w:ins>
          </w:p>
          <w:p w:rsidR="00A32EB7" w:rsidRPr="00AA6F63" w:rsidRDefault="00A32EB7" w:rsidP="00AF1C00">
            <w:pPr>
              <w:pStyle w:val="ListParagraph"/>
              <w:numPr>
                <w:ilvl w:val="0"/>
                <w:numId w:val="13"/>
              </w:numPr>
              <w:rPr>
                <w:ins w:id="4850" w:author="pbx" w:date="2017-11-03T17:48:00Z"/>
                <w:highlight w:val="white"/>
              </w:rPr>
            </w:pPr>
            <w:ins w:id="4851" w:author="pbx" w:date="2017-11-03T17:48:00Z">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ins>
          </w:p>
          <w:p w:rsidR="00A32EB7" w:rsidRPr="00AA6F63" w:rsidRDefault="00A32EB7" w:rsidP="00AF1C00">
            <w:pPr>
              <w:pStyle w:val="ListParagraph"/>
              <w:numPr>
                <w:ilvl w:val="0"/>
                <w:numId w:val="13"/>
              </w:numPr>
              <w:rPr>
                <w:ins w:id="4852" w:author="pbx" w:date="2017-11-03T17:48:00Z"/>
                <w:highlight w:val="white"/>
              </w:rPr>
            </w:pPr>
            <w:ins w:id="4853" w:author="pbx" w:date="2017-11-03T17:48:00Z">
              <w:r w:rsidRPr="00AA6F63">
                <w:rPr>
                  <w:highlight w:val="white"/>
                </w:rPr>
                <w:t>SPL Rule 2 identifies that the OID value is incorrect.</w:t>
              </w:r>
            </w:ins>
          </w:p>
          <w:p w:rsidR="00A32EB7" w:rsidRPr="00675DAA" w:rsidRDefault="00A32EB7" w:rsidP="0080029F">
            <w:pPr>
              <w:pStyle w:val="ListParagraph"/>
              <w:rPr>
                <w:ins w:id="4854" w:author="pbx" w:date="2017-11-03T17:48:00Z"/>
              </w:rPr>
            </w:pPr>
          </w:p>
          <w:p w:rsidR="00A32EB7" w:rsidRDefault="00A32EB7" w:rsidP="00AF1C00">
            <w:pPr>
              <w:pStyle w:val="ListParagraph"/>
              <w:numPr>
                <w:ilvl w:val="0"/>
                <w:numId w:val="13"/>
              </w:numPr>
              <w:rPr>
                <w:ins w:id="4855" w:author="pbx" w:date="2017-11-03T17:48:00Z"/>
              </w:rPr>
            </w:pPr>
            <w:ins w:id="4856" w:author="pbx" w:date="2017-11-03T17:48:00Z">
              <w:r w:rsidRPr="00675DAA">
                <w:t>There is a displayName</w:t>
              </w:r>
              <w:r>
                <w:t xml:space="preserve"> attribute that </w:t>
              </w:r>
              <w:r w:rsidRPr="00675DAA">
                <w:t>shall display the</w:t>
              </w:r>
              <w:r>
                <w:t xml:space="preserve"> appropriate </w:t>
              </w:r>
              <w:r w:rsidRPr="00675DAA">
                <w:t>label.</w:t>
              </w:r>
            </w:ins>
          </w:p>
          <w:p w:rsidR="00A32EB7" w:rsidRDefault="00A32EB7" w:rsidP="00AF1C00">
            <w:pPr>
              <w:pStyle w:val="ListParagraph"/>
              <w:numPr>
                <w:ilvl w:val="0"/>
                <w:numId w:val="13"/>
              </w:numPr>
              <w:rPr>
                <w:ins w:id="4857" w:author="pbx" w:date="2017-11-03T17:48:00Z"/>
                <w:highlight w:val="white"/>
              </w:rPr>
            </w:pPr>
            <w:ins w:id="4858" w:author="pbx" w:date="2017-11-03T17:48:00Z">
              <w:r>
                <w:rPr>
                  <w:highlight w:val="white"/>
                </w:rPr>
                <w:t>SPL Rule 5</w:t>
              </w:r>
              <w:r w:rsidRPr="00674290">
                <w:rPr>
                  <w:highlight w:val="white"/>
                </w:rPr>
                <w:t xml:space="preserve"> identifies that the attribute has not been defined.</w:t>
              </w:r>
            </w:ins>
          </w:p>
          <w:p w:rsidR="00A32EB7" w:rsidRDefault="00A32EB7" w:rsidP="00AF1C00">
            <w:pPr>
              <w:pStyle w:val="ListParagraph"/>
              <w:numPr>
                <w:ilvl w:val="0"/>
                <w:numId w:val="13"/>
              </w:numPr>
              <w:rPr>
                <w:ins w:id="4859" w:author="pbx" w:date="2017-11-03T17:48:00Z"/>
                <w:highlight w:val="white"/>
              </w:rPr>
            </w:pPr>
            <w:ins w:id="4860" w:author="pbx" w:date="2017-11-03T17:48:00Z">
              <w:r w:rsidRPr="00AA6F63">
                <w:rPr>
                  <w:highlight w:val="white"/>
                </w:rPr>
                <w:t>SPL Rule 7 identifies that label does not match the CV.</w:t>
              </w:r>
            </w:ins>
          </w:p>
          <w:p w:rsidR="009C479B" w:rsidRDefault="009C479B" w:rsidP="009C479B">
            <w:pPr>
              <w:rPr>
                <w:ins w:id="4861" w:author="pbx" w:date="2017-11-03T17:48:00Z"/>
                <w:highlight w:val="white"/>
              </w:rPr>
            </w:pPr>
          </w:p>
          <w:p w:rsidR="009C479B" w:rsidRDefault="009C479B" w:rsidP="00AF1C00">
            <w:pPr>
              <w:pStyle w:val="ListParagraph"/>
              <w:numPr>
                <w:ilvl w:val="0"/>
                <w:numId w:val="13"/>
              </w:numPr>
              <w:rPr>
                <w:ins w:id="4862" w:author="pbx" w:date="2017-11-03T17:48:00Z"/>
              </w:rPr>
            </w:pPr>
            <w:commentRangeStart w:id="4863"/>
            <w:ins w:id="4864" w:author="pbx" w:date="2017-11-03T17:48:00Z">
              <w:r w:rsidRPr="002B4746">
                <w:t xml:space="preserve">There is a form code (dosage form) </w:t>
              </w:r>
            </w:ins>
          </w:p>
          <w:p w:rsidR="009C479B" w:rsidRDefault="009C479B" w:rsidP="00AF1C00">
            <w:pPr>
              <w:pStyle w:val="ListParagraph"/>
              <w:numPr>
                <w:ilvl w:val="1"/>
                <w:numId w:val="13"/>
              </w:numPr>
              <w:rPr>
                <w:ins w:id="4865" w:author="pbx" w:date="2017-11-03T17:48:00Z"/>
              </w:rPr>
            </w:pPr>
            <w:ins w:id="4866" w:author="pbx" w:date="2017-11-03T17:48:00Z">
              <w:r>
                <w:t>The form c</w:t>
              </w:r>
              <w:r w:rsidRPr="002B4746">
                <w:t xml:space="preserve">ode </w:t>
              </w:r>
              <w:r>
                <w:t>contains a &lt;code&gt; element.</w:t>
              </w:r>
            </w:ins>
          </w:p>
          <w:p w:rsidR="009C479B" w:rsidRDefault="009C479B" w:rsidP="00AF1C00">
            <w:pPr>
              <w:pStyle w:val="ListParagraph"/>
              <w:numPr>
                <w:ilvl w:val="1"/>
                <w:numId w:val="13"/>
              </w:numPr>
              <w:rPr>
                <w:ins w:id="4867" w:author="pbx" w:date="2017-11-03T17:48:00Z"/>
              </w:rPr>
            </w:pPr>
            <w:ins w:id="4868" w:author="pbx" w:date="2017-11-03T17:48:00Z">
              <w:r>
                <w:t xml:space="preserve">The </w:t>
              </w:r>
              <w:r w:rsidRPr="002B4746">
                <w:t xml:space="preserve">code system </w:t>
              </w:r>
              <w:r w:rsidRPr="00B03C49">
                <w:t>2.16.840.1.113883.2.20.6.3</w:t>
              </w:r>
              <w:r>
                <w:t>.</w:t>
              </w:r>
            </w:ins>
          </w:p>
          <w:p w:rsidR="009C479B" w:rsidRDefault="009C479B" w:rsidP="00AF1C00">
            <w:pPr>
              <w:pStyle w:val="ListParagraph"/>
              <w:numPr>
                <w:ilvl w:val="1"/>
                <w:numId w:val="13"/>
              </w:numPr>
              <w:rPr>
                <w:ins w:id="4869" w:author="pbx" w:date="2017-11-03T17:48:00Z"/>
              </w:rPr>
            </w:pPr>
            <w:ins w:id="4870" w:author="pbx" w:date="2017-11-03T17:48:00Z">
              <w:r>
                <w:t>The code has a code value.</w:t>
              </w:r>
            </w:ins>
          </w:p>
          <w:p w:rsidR="009C479B" w:rsidRDefault="009C479B" w:rsidP="00AF1C00">
            <w:pPr>
              <w:pStyle w:val="ListParagraph"/>
              <w:numPr>
                <w:ilvl w:val="1"/>
                <w:numId w:val="13"/>
              </w:numPr>
              <w:rPr>
                <w:ins w:id="4871" w:author="pbx" w:date="2017-11-03T17:48:00Z"/>
              </w:rPr>
            </w:pPr>
            <w:ins w:id="4872" w:author="pbx" w:date="2017-11-03T17:48:00Z">
              <w:r>
                <w:t>The code value is derived from the code system.</w:t>
              </w:r>
            </w:ins>
          </w:p>
          <w:p w:rsidR="009C479B" w:rsidRDefault="009C479B" w:rsidP="00AF1C00">
            <w:pPr>
              <w:pStyle w:val="ListParagraph"/>
              <w:numPr>
                <w:ilvl w:val="1"/>
                <w:numId w:val="13"/>
              </w:numPr>
              <w:rPr>
                <w:ins w:id="4873" w:author="pbx" w:date="2017-11-03T17:48:00Z"/>
              </w:rPr>
            </w:pPr>
            <w:ins w:id="4874" w:author="pbx" w:date="2017-11-03T17:48:00Z">
              <w:r>
                <w:t>The code has a code display name.</w:t>
              </w:r>
            </w:ins>
          </w:p>
          <w:p w:rsidR="009C479B" w:rsidRDefault="009C479B" w:rsidP="00AF1C00">
            <w:pPr>
              <w:pStyle w:val="ListParagraph"/>
              <w:numPr>
                <w:ilvl w:val="1"/>
                <w:numId w:val="13"/>
              </w:numPr>
              <w:rPr>
                <w:ins w:id="4875" w:author="pbx" w:date="2017-11-03T17:48:00Z"/>
              </w:rPr>
            </w:pPr>
            <w:ins w:id="4876" w:author="pbx" w:date="2017-11-03T17:48:00Z">
              <w:r>
                <w:t>The code display name shall display the label corresponding to the code value based upon the document language.</w:t>
              </w:r>
            </w:ins>
          </w:p>
          <w:p w:rsidR="00AF1C00" w:rsidRDefault="009C479B" w:rsidP="00AF1C00">
            <w:pPr>
              <w:pStyle w:val="ListParagraph"/>
              <w:numPr>
                <w:ilvl w:val="1"/>
                <w:numId w:val="13"/>
              </w:numPr>
              <w:rPr>
                <w:ins w:id="4877" w:author="pbx" w:date="2017-11-03T17:48:00Z"/>
              </w:rPr>
            </w:pPr>
            <w:ins w:id="4878" w:author="pbx" w:date="2017-11-03T17:48:00Z">
              <w:r w:rsidRPr="002B4746">
                <w:t>If the product has parts, then the form code is C47916 (</w:t>
              </w:r>
              <w:r w:rsidR="00AF1C00">
                <w:t>k</w:t>
              </w:r>
              <w:r>
                <w:t>it</w:t>
              </w:r>
              <w:r w:rsidRPr="002B4746">
                <w:t xml:space="preserve">) </w:t>
              </w:r>
              <w:commentRangeEnd w:id="4863"/>
              <w:r>
                <w:rPr>
                  <w:rStyle w:val="CommentReference"/>
                </w:rPr>
                <w:commentReference w:id="4863"/>
              </w:r>
            </w:ins>
          </w:p>
          <w:p w:rsidR="00AF1C00" w:rsidRDefault="00AF1C00" w:rsidP="00AF1C00">
            <w:pPr>
              <w:pStyle w:val="ListParagraph"/>
              <w:numPr>
                <w:ilvl w:val="1"/>
                <w:numId w:val="13"/>
              </w:numPr>
              <w:rPr>
                <w:ins w:id="4879" w:author="pbx" w:date="2017-11-03T17:48:00Z"/>
              </w:rPr>
            </w:pPr>
            <w:commentRangeStart w:id="4880"/>
            <w:ins w:id="4881" w:author="pbx" w:date="2017-11-03T17:48:00Z">
              <w:r w:rsidRPr="00AF1C00">
                <w:t xml:space="preserve">If the product has parts, then at least one part has one or more active ingredients. </w:t>
              </w:r>
            </w:ins>
          </w:p>
          <w:p w:rsidR="009C479B" w:rsidRPr="00AF1C00" w:rsidRDefault="00AF1C00" w:rsidP="00AF1C00">
            <w:pPr>
              <w:pStyle w:val="ListParagraph"/>
              <w:numPr>
                <w:ilvl w:val="1"/>
                <w:numId w:val="13"/>
              </w:numPr>
              <w:rPr>
                <w:ins w:id="4882" w:author="pbx" w:date="2017-11-03T17:48:00Z"/>
              </w:rPr>
            </w:pPr>
            <w:ins w:id="4883" w:author="pbx" w:date="2017-11-03T17:48:00Z">
              <w:r w:rsidRPr="00AF1C00">
                <w:t xml:space="preserve">Procedures for code, name, dosage form code, source, ingredients, characteristics and packaging are the same as for the main products (see section </w:t>
              </w:r>
              <w:r w:rsidRPr="00AF1C00">
                <w:rPr>
                  <w:color w:val="002060"/>
                  <w:u w:val="single"/>
                </w:rPr>
                <w:fldChar w:fldCharType="begin"/>
              </w:r>
              <w:r w:rsidRPr="00AF1C00">
                <w:rPr>
                  <w:color w:val="002060"/>
                  <w:u w:val="single"/>
                </w:rPr>
                <w:instrText xml:space="preserve"> REF _Ref451157472 \r \h  \* MERGEFORMAT </w:instrText>
              </w:r>
            </w:ins>
            <w:r w:rsidRPr="00AF1C00">
              <w:rPr>
                <w:color w:val="002060"/>
                <w:u w:val="single"/>
              </w:rPr>
            </w:r>
            <w:ins w:id="4884" w:author="pbx" w:date="2017-11-03T17:48:00Z">
              <w:r w:rsidRPr="00AF1C00">
                <w:rPr>
                  <w:color w:val="002060"/>
                  <w:u w:val="single"/>
                </w:rPr>
                <w:fldChar w:fldCharType="separate"/>
              </w:r>
              <w:r w:rsidRPr="00AF1C00">
                <w:rPr>
                  <w:color w:val="002060"/>
                  <w:u w:val="single"/>
                </w:rPr>
                <w:t>4.10</w:t>
              </w:r>
              <w:r w:rsidRPr="00AF1C00">
                <w:rPr>
                  <w:color w:val="002060"/>
                  <w:u w:val="single"/>
                </w:rPr>
                <w:fldChar w:fldCharType="end"/>
              </w:r>
              <w:r w:rsidRPr="00AF1C00">
                <w:rPr>
                  <w:color w:val="002060"/>
                  <w:u w:val="single"/>
                </w:rPr>
                <w:t xml:space="preserve"> </w:t>
              </w:r>
              <w:r w:rsidRPr="00AF1C00">
                <w:rPr>
                  <w:color w:val="002060"/>
                  <w:u w:val="single"/>
                </w:rPr>
                <w:fldChar w:fldCharType="begin"/>
              </w:r>
              <w:r w:rsidRPr="00AF1C00">
                <w:rPr>
                  <w:color w:val="002060"/>
                  <w:u w:val="single"/>
                </w:rPr>
                <w:instrText xml:space="preserve"> REF _Ref451157462 \h  \* MERGEFORMAT </w:instrText>
              </w:r>
            </w:ins>
            <w:r w:rsidRPr="00AF1C00">
              <w:rPr>
                <w:color w:val="002060"/>
                <w:u w:val="single"/>
              </w:rPr>
            </w:r>
            <w:ins w:id="4885" w:author="pbx" w:date="2017-11-03T17:48:00Z">
              <w:r w:rsidRPr="00AF1C00">
                <w:rPr>
                  <w:color w:val="002060"/>
                  <w:u w:val="single"/>
                </w:rPr>
                <w:fldChar w:fldCharType="separate"/>
              </w:r>
              <w:r w:rsidRPr="00AF1C00">
                <w:rPr>
                  <w:color w:val="002060"/>
                  <w:u w:val="single"/>
                </w:rPr>
                <w:t>Product Data Information – Product in General</w:t>
              </w:r>
              <w:r w:rsidRPr="00AF1C00">
                <w:rPr>
                  <w:color w:val="002060"/>
                  <w:u w:val="single"/>
                </w:rPr>
                <w:fldChar w:fldCharType="end"/>
              </w:r>
              <w:r w:rsidRPr="00AF1C00">
                <w:t>)</w:t>
              </w:r>
              <w:commentRangeEnd w:id="4880"/>
              <w:r>
                <w:rPr>
                  <w:rStyle w:val="CommentReference"/>
                </w:rPr>
                <w:commentReference w:id="4880"/>
              </w:r>
            </w:ins>
          </w:p>
        </w:tc>
      </w:tr>
      <w:tr w:rsidR="00E20292" w:rsidRPr="00675DAA" w:rsidTr="00CE7EFF">
        <w:trPr>
          <w:cantSplit/>
          <w:trHeight w:val="580"/>
          <w:tblHeader/>
        </w:trPr>
        <w:tc>
          <w:tcPr>
            <w:tcW w:w="2358" w:type="dxa"/>
            <w:shd w:val="clear" w:color="auto" w:fill="808080"/>
          </w:tcPr>
          <w:p w:rsidR="00E20292" w:rsidRPr="00F53457" w:rsidRDefault="00E20292" w:rsidP="00CE7EFF">
            <w:r w:rsidRPr="00675DAA">
              <w:lastRenderedPageBreak/>
              <w:t>Element</w:t>
            </w:r>
          </w:p>
        </w:tc>
        <w:tc>
          <w:tcPr>
            <w:tcW w:w="1260" w:type="dxa"/>
            <w:shd w:val="clear" w:color="auto" w:fill="808080"/>
          </w:tcPr>
          <w:p w:rsidR="00E20292" w:rsidRPr="00675DAA" w:rsidRDefault="00E20292" w:rsidP="00CE7EFF">
            <w:r w:rsidRPr="00675DAA">
              <w:t>Attribute</w:t>
            </w:r>
          </w:p>
        </w:tc>
        <w:tc>
          <w:tcPr>
            <w:tcW w:w="1260" w:type="dxa"/>
            <w:shd w:val="clear" w:color="auto" w:fill="808080"/>
          </w:tcPr>
          <w:p w:rsidR="00E20292" w:rsidRPr="00F53457" w:rsidRDefault="00E20292" w:rsidP="00CE7EFF">
            <w:r w:rsidRPr="00675DAA">
              <w:t>Cardinality</w:t>
            </w:r>
          </w:p>
        </w:tc>
        <w:tc>
          <w:tcPr>
            <w:tcW w:w="1350" w:type="dxa"/>
            <w:shd w:val="clear" w:color="auto" w:fill="808080"/>
          </w:tcPr>
          <w:p w:rsidR="00E20292" w:rsidRPr="00675DAA" w:rsidRDefault="00E20292" w:rsidP="00CE7EFF">
            <w:r w:rsidRPr="00675DAA">
              <w:t>Value(s) Allowed</w:t>
            </w:r>
          </w:p>
          <w:p w:rsidR="00E20292" w:rsidRPr="00675DAA" w:rsidRDefault="00E20292" w:rsidP="00CE7EFF">
            <w:r w:rsidRPr="00675DAA">
              <w:t>Examples</w:t>
            </w:r>
          </w:p>
        </w:tc>
        <w:tc>
          <w:tcPr>
            <w:tcW w:w="3330" w:type="dxa"/>
            <w:shd w:val="clear" w:color="auto" w:fill="808080"/>
          </w:tcPr>
          <w:p w:rsidR="00E20292" w:rsidRPr="00675DAA" w:rsidRDefault="00E20292" w:rsidP="00CE7EFF">
            <w:r w:rsidRPr="00675DAA">
              <w:t>Description</w:t>
            </w:r>
          </w:p>
          <w:p w:rsidR="00E20292" w:rsidRPr="00675DAA" w:rsidRDefault="00E20292" w:rsidP="00CE7EFF">
            <w:r w:rsidRPr="00675DAA">
              <w:t>Instructions</w:t>
            </w:r>
          </w:p>
        </w:tc>
      </w:tr>
      <w:tr w:rsidR="00E20292" w:rsidRPr="00675DAA" w:rsidTr="00CE7EFF">
        <w:trPr>
          <w:cantSplit/>
        </w:trPr>
        <w:tc>
          <w:tcPr>
            <w:tcW w:w="2358" w:type="dxa"/>
            <w:cellMerge w:id="4886" w:author="pbx" w:date="2017-11-03T17:48:00Z" w:vMergeOrig="rest"/>
          </w:tcPr>
          <w:p w:rsidR="00A32EB7" w:rsidRDefault="00E20292" w:rsidP="00DF0F23">
            <w:pPr>
              <w:rPr>
                <w:del w:id="4887" w:author="pbx" w:date="2017-11-03T17:48:00Z"/>
                <w:color w:val="auto"/>
                <w:sz w:val="24"/>
                <w:szCs w:val="24"/>
                <w:highlight w:val="white"/>
                <w:lang w:val="en-US"/>
              </w:rPr>
            </w:pPr>
            <w:r w:rsidRPr="006841F8">
              <w:t>manufacturedProduct</w:t>
            </w:r>
            <w:r>
              <w:t>.</w:t>
            </w:r>
            <w:del w:id="4888" w:author="pbx" w:date="2017-11-03T17:48:00Z">
              <w:r w:rsidR="00A32EB7">
                <w:rPr>
                  <w:color w:val="993300"/>
                  <w:sz w:val="24"/>
                  <w:szCs w:val="24"/>
                  <w:highlight w:val="white"/>
                  <w:lang w:val="en-US"/>
                </w:rPr>
                <w:delText xml:space="preserve"> </w:delText>
              </w:r>
              <w:r w:rsidR="00A32EB7" w:rsidRPr="002732D0">
                <w:delText>formCode</w:delText>
              </w:r>
            </w:del>
          </w:p>
          <w:p w:rsidR="00E20292" w:rsidRPr="00675DAA" w:rsidRDefault="00E20292" w:rsidP="00CE7EFF">
            <w:ins w:id="4889" w:author="pbx" w:date="2017-11-03T17:48:00Z">
              <w:r w:rsidRPr="006841F8">
                <w:t>manufacturedProduct</w:t>
              </w:r>
            </w:ins>
          </w:p>
        </w:tc>
        <w:tc>
          <w:tcPr>
            <w:tcW w:w="1260" w:type="dxa"/>
            <w:shd w:val="clear" w:color="auto" w:fill="D9D9D9"/>
          </w:tcPr>
          <w:p w:rsidR="00E20292" w:rsidRPr="00675DAA" w:rsidRDefault="00E20292" w:rsidP="00CE7EFF">
            <w:r w:rsidRPr="00675DAA">
              <w:t>N/A</w:t>
            </w:r>
          </w:p>
        </w:tc>
        <w:tc>
          <w:tcPr>
            <w:tcW w:w="1260" w:type="dxa"/>
            <w:shd w:val="clear" w:color="auto" w:fill="D9D9D9"/>
          </w:tcPr>
          <w:p w:rsidR="00E20292" w:rsidRPr="00675DAA" w:rsidRDefault="00E20292" w:rsidP="00CE7EFF">
            <w:r w:rsidRPr="00675DAA">
              <w:t>1:1</w:t>
            </w:r>
          </w:p>
        </w:tc>
        <w:tc>
          <w:tcPr>
            <w:tcW w:w="1350" w:type="dxa"/>
            <w:shd w:val="clear" w:color="auto" w:fill="D9D9D9"/>
          </w:tcPr>
          <w:p w:rsidR="00E20292" w:rsidRPr="00675DAA" w:rsidRDefault="00E20292" w:rsidP="00CE7EFF"/>
        </w:tc>
        <w:tc>
          <w:tcPr>
            <w:tcW w:w="3330" w:type="dxa"/>
            <w:shd w:val="clear" w:color="auto" w:fill="D9D9D9"/>
          </w:tcPr>
          <w:p w:rsidR="00E20292" w:rsidRPr="00675DAA" w:rsidRDefault="00E20292" w:rsidP="00CE7EFF"/>
        </w:tc>
      </w:tr>
      <w:tr w:rsidR="00A32EB7" w:rsidRPr="00675DAA" w:rsidTr="00122FE2">
        <w:trPr>
          <w:cantSplit/>
          <w:del w:id="4890" w:author="pbx" w:date="2017-11-03T17:48:00Z"/>
        </w:trPr>
        <w:tc>
          <w:tcPr>
            <w:tcW w:w="2358" w:type="dxa"/>
            <w:cellMerge w:id="4891" w:author="pbx" w:date="2017-11-03T17:48:00Z" w:vMergeOrig="cont"/>
          </w:tcPr>
          <w:p w:rsidR="00A32EB7" w:rsidRPr="00675DAA" w:rsidRDefault="00A32EB7" w:rsidP="00DF0F23">
            <w:pPr>
              <w:rPr>
                <w:del w:id="4892" w:author="pbx" w:date="2017-11-03T17:48:00Z"/>
              </w:rPr>
            </w:pPr>
          </w:p>
        </w:tc>
        <w:tc>
          <w:tcPr>
            <w:tcW w:w="1260" w:type="dxa"/>
          </w:tcPr>
          <w:p w:rsidR="00A32EB7" w:rsidRPr="00675DAA" w:rsidRDefault="00A32EB7" w:rsidP="00DF0F23">
            <w:pPr>
              <w:rPr>
                <w:del w:id="4893" w:author="pbx" w:date="2017-11-03T17:48:00Z"/>
              </w:rPr>
            </w:pPr>
            <w:del w:id="4894" w:author="pbx" w:date="2017-11-03T17:48:00Z">
              <w:r w:rsidRPr="00675DAA">
                <w:delText>code</w:delText>
              </w:r>
            </w:del>
          </w:p>
        </w:tc>
        <w:tc>
          <w:tcPr>
            <w:tcW w:w="1260" w:type="dxa"/>
          </w:tcPr>
          <w:p w:rsidR="00A32EB7" w:rsidRPr="00675DAA" w:rsidRDefault="00A32EB7" w:rsidP="00DF0F23">
            <w:pPr>
              <w:rPr>
                <w:del w:id="4895" w:author="pbx" w:date="2017-11-03T17:48:00Z"/>
              </w:rPr>
            </w:pPr>
            <w:del w:id="4896" w:author="pbx" w:date="2017-11-03T17:48:00Z">
              <w:r w:rsidRPr="00675DAA">
                <w:delText>1:1</w:delText>
              </w:r>
            </w:del>
          </w:p>
        </w:tc>
        <w:tc>
          <w:tcPr>
            <w:tcW w:w="1350" w:type="dxa"/>
          </w:tcPr>
          <w:p w:rsidR="00A32EB7" w:rsidRPr="00675DAA" w:rsidRDefault="00A32EB7" w:rsidP="00DF0F23">
            <w:pPr>
              <w:rPr>
                <w:del w:id="4897" w:author="pbx" w:date="2017-11-03T17:48:00Z"/>
              </w:rPr>
            </w:pPr>
          </w:p>
        </w:tc>
        <w:tc>
          <w:tcPr>
            <w:tcW w:w="3330" w:type="dxa"/>
          </w:tcPr>
          <w:p w:rsidR="00A32EB7" w:rsidRPr="00675DAA" w:rsidRDefault="00A32EB7" w:rsidP="00DF0F23">
            <w:pPr>
              <w:rPr>
                <w:del w:id="4898" w:author="pbx" w:date="2017-11-03T17:48:00Z"/>
              </w:rPr>
            </w:pPr>
          </w:p>
        </w:tc>
      </w:tr>
      <w:tr w:rsidR="00A32EB7" w:rsidRPr="00675DAA" w:rsidTr="00122FE2">
        <w:trPr>
          <w:cantSplit/>
          <w:del w:id="4899" w:author="pbx" w:date="2017-11-03T17:48:00Z"/>
        </w:trPr>
        <w:tc>
          <w:tcPr>
            <w:tcW w:w="2358" w:type="dxa"/>
            <w:cellMerge w:id="4900" w:author="pbx" w:date="2017-11-03T17:48:00Z" w:vMergeOrig="cont"/>
          </w:tcPr>
          <w:p w:rsidR="00A32EB7" w:rsidRPr="00675DAA" w:rsidRDefault="00A32EB7" w:rsidP="00DF0F23">
            <w:pPr>
              <w:rPr>
                <w:del w:id="4901" w:author="pbx" w:date="2017-11-03T17:48:00Z"/>
              </w:rPr>
            </w:pPr>
          </w:p>
        </w:tc>
        <w:tc>
          <w:tcPr>
            <w:tcW w:w="1260" w:type="dxa"/>
          </w:tcPr>
          <w:p w:rsidR="00A32EB7" w:rsidRPr="00675DAA" w:rsidRDefault="00A32EB7" w:rsidP="00DF0F23">
            <w:pPr>
              <w:rPr>
                <w:del w:id="4902" w:author="pbx" w:date="2017-11-03T17:48:00Z"/>
              </w:rPr>
            </w:pPr>
            <w:del w:id="4903" w:author="pbx" w:date="2017-11-03T17:48:00Z">
              <w:r w:rsidRPr="00675DAA">
                <w:delText>codeSystem</w:delText>
              </w:r>
            </w:del>
          </w:p>
        </w:tc>
        <w:tc>
          <w:tcPr>
            <w:tcW w:w="1260" w:type="dxa"/>
          </w:tcPr>
          <w:p w:rsidR="00A32EB7" w:rsidRPr="00675DAA" w:rsidRDefault="00A32EB7" w:rsidP="00DF0F23">
            <w:pPr>
              <w:rPr>
                <w:del w:id="4904" w:author="pbx" w:date="2017-11-03T17:48:00Z"/>
              </w:rPr>
            </w:pPr>
            <w:del w:id="4905" w:author="pbx" w:date="2017-11-03T17:48:00Z">
              <w:r w:rsidRPr="00675DAA">
                <w:delText>1:1</w:delText>
              </w:r>
            </w:del>
          </w:p>
        </w:tc>
        <w:tc>
          <w:tcPr>
            <w:tcW w:w="1350" w:type="dxa"/>
          </w:tcPr>
          <w:p w:rsidR="00A32EB7" w:rsidRPr="00675DAA" w:rsidRDefault="00A32EB7" w:rsidP="00DF0F23">
            <w:pPr>
              <w:rPr>
                <w:del w:id="4906" w:author="pbx" w:date="2017-11-03T17:48:00Z"/>
              </w:rPr>
            </w:pPr>
          </w:p>
        </w:tc>
        <w:tc>
          <w:tcPr>
            <w:tcW w:w="3330" w:type="dxa"/>
          </w:tcPr>
          <w:p w:rsidR="00A32EB7" w:rsidRPr="00675DAA" w:rsidRDefault="00A32EB7" w:rsidP="00DF0F23">
            <w:pPr>
              <w:rPr>
                <w:del w:id="4907" w:author="pbx" w:date="2017-11-03T17:48:00Z"/>
              </w:rPr>
            </w:pPr>
          </w:p>
        </w:tc>
      </w:tr>
      <w:tr w:rsidR="00A32EB7" w:rsidRPr="00675DAA" w:rsidTr="00122FE2">
        <w:trPr>
          <w:cantSplit/>
          <w:del w:id="4908" w:author="pbx" w:date="2017-11-03T17:48:00Z"/>
        </w:trPr>
        <w:tc>
          <w:tcPr>
            <w:tcW w:w="2358" w:type="dxa"/>
            <w:cellMerge w:id="4909" w:author="pbx" w:date="2017-11-03T17:48:00Z" w:vMergeOrig="cont"/>
          </w:tcPr>
          <w:p w:rsidR="00A32EB7" w:rsidRPr="00675DAA" w:rsidRDefault="00A32EB7" w:rsidP="00DF0F23">
            <w:pPr>
              <w:rPr>
                <w:del w:id="4910" w:author="pbx" w:date="2017-11-03T17:48:00Z"/>
              </w:rPr>
            </w:pPr>
          </w:p>
        </w:tc>
        <w:tc>
          <w:tcPr>
            <w:tcW w:w="1260" w:type="dxa"/>
          </w:tcPr>
          <w:p w:rsidR="00A32EB7" w:rsidRPr="00675DAA" w:rsidRDefault="00A32EB7" w:rsidP="00DF0F23">
            <w:pPr>
              <w:rPr>
                <w:del w:id="4911" w:author="pbx" w:date="2017-11-03T17:48:00Z"/>
              </w:rPr>
            </w:pPr>
            <w:del w:id="4912" w:author="pbx" w:date="2017-11-03T17:48:00Z">
              <w:r w:rsidRPr="00675DAA">
                <w:delText>displayName</w:delText>
              </w:r>
            </w:del>
          </w:p>
        </w:tc>
        <w:tc>
          <w:tcPr>
            <w:tcW w:w="1260" w:type="dxa"/>
          </w:tcPr>
          <w:p w:rsidR="00A32EB7" w:rsidRPr="00675DAA" w:rsidRDefault="00A32EB7" w:rsidP="00DF0F23">
            <w:pPr>
              <w:rPr>
                <w:del w:id="4913" w:author="pbx" w:date="2017-11-03T17:48:00Z"/>
              </w:rPr>
            </w:pPr>
            <w:del w:id="4914" w:author="pbx" w:date="2017-11-03T17:48:00Z">
              <w:r w:rsidRPr="00675DAA">
                <w:delText>1:1</w:delText>
              </w:r>
            </w:del>
          </w:p>
        </w:tc>
        <w:tc>
          <w:tcPr>
            <w:tcW w:w="1350" w:type="dxa"/>
          </w:tcPr>
          <w:p w:rsidR="00A32EB7" w:rsidRPr="00675DAA" w:rsidRDefault="00A32EB7" w:rsidP="00DF0F23">
            <w:pPr>
              <w:rPr>
                <w:del w:id="4915" w:author="pbx" w:date="2017-11-03T17:48:00Z"/>
              </w:rPr>
            </w:pPr>
          </w:p>
        </w:tc>
        <w:tc>
          <w:tcPr>
            <w:tcW w:w="3330" w:type="dxa"/>
          </w:tcPr>
          <w:p w:rsidR="00A32EB7" w:rsidRPr="00675DAA" w:rsidRDefault="00A32EB7" w:rsidP="00DF0F23">
            <w:pPr>
              <w:rPr>
                <w:del w:id="4916" w:author="pbx" w:date="2017-11-03T17:48:00Z"/>
              </w:rPr>
            </w:pPr>
          </w:p>
        </w:tc>
      </w:tr>
      <w:tr w:rsidR="00E20292" w:rsidRPr="00675DAA" w:rsidTr="00CE7EFF">
        <w:trPr>
          <w:cantSplit/>
        </w:trPr>
        <w:tc>
          <w:tcPr>
            <w:tcW w:w="2358" w:type="dxa"/>
            <w:shd w:val="clear" w:color="auto" w:fill="808080"/>
          </w:tcPr>
          <w:p w:rsidR="00E20292" w:rsidRPr="00675DAA" w:rsidRDefault="00E20292" w:rsidP="00CE7EFF">
            <w:r w:rsidRPr="00675DAA">
              <w:t>Conformance</w:t>
            </w:r>
          </w:p>
        </w:tc>
        <w:tc>
          <w:tcPr>
            <w:tcW w:w="7200" w:type="dxa"/>
            <w:gridSpan w:val="4"/>
          </w:tcPr>
          <w:p w:rsidR="00E20292" w:rsidRDefault="00E20292" w:rsidP="00CE7EFF">
            <w:pPr>
              <w:pStyle w:val="ListParagraph"/>
              <w:numPr>
                <w:ilvl w:val="0"/>
                <w:numId w:val="220"/>
              </w:numPr>
            </w:pPr>
            <w:r>
              <w:t xml:space="preserve">There is </w:t>
            </w:r>
            <w:del w:id="4917" w:author="pbx" w:date="2017-11-03T17:48:00Z">
              <w:r w:rsidR="00A32EB7">
                <w:delText xml:space="preserve">an </w:delText>
              </w:r>
              <w:r w:rsidR="00A32EB7" w:rsidRPr="00AC1632">
                <w:delText>formCode</w:delText>
              </w:r>
            </w:del>
            <w:ins w:id="4918" w:author="pbx" w:date="2017-11-03T17:48:00Z">
              <w:r>
                <w:t xml:space="preserve">a </w:t>
              </w:r>
              <w:r w:rsidRPr="006841F8">
                <w:t>manufacturedProduct</w:t>
              </w:r>
            </w:ins>
            <w:r>
              <w:t xml:space="preserve"> element</w:t>
            </w:r>
          </w:p>
          <w:p w:rsidR="00E20292" w:rsidRPr="008C7568" w:rsidRDefault="00E20292" w:rsidP="00CE7EFF">
            <w:pPr>
              <w:pStyle w:val="ListParagraph"/>
              <w:numPr>
                <w:ilvl w:val="0"/>
                <w:numId w:val="221"/>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E20292" w:rsidRPr="008C7568" w:rsidRDefault="00E20292" w:rsidP="00CE7EFF">
            <w:pPr>
              <w:pStyle w:val="ListParagraph"/>
              <w:numPr>
                <w:ilvl w:val="0"/>
                <w:numId w:val="221"/>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E20292" w:rsidRDefault="00E20292" w:rsidP="00CE7EFF">
            <w:pPr>
              <w:pStyle w:val="ListParagraph"/>
            </w:pPr>
          </w:p>
          <w:p w:rsidR="00E20292" w:rsidRDefault="00E20292" w:rsidP="00CE7EFF">
            <w:pPr>
              <w:pStyle w:val="ListParagraph"/>
              <w:numPr>
                <w:ilvl w:val="0"/>
                <w:numId w:val="220"/>
              </w:numPr>
            </w:pPr>
            <w:r>
              <w:t xml:space="preserve">There is </w:t>
            </w:r>
            <w:del w:id="4919" w:author="pbx" w:date="2017-11-03T17:48:00Z">
              <w:r w:rsidR="00A32EB7" w:rsidRPr="00675DAA">
                <w:delText>a code</w:delText>
              </w:r>
              <w:r w:rsidR="00A32EB7">
                <w:delText xml:space="preserve"> attribute with a </w:delText>
              </w:r>
              <w:r w:rsidR="00A32EB7" w:rsidRPr="00675DAA">
                <w:delText xml:space="preserve">value </w:delText>
              </w:r>
              <w:r w:rsidR="00A32EB7">
                <w:delText>derived from the OID</w:delText>
              </w:r>
            </w:del>
            <w:ins w:id="4920" w:author="pbx" w:date="2017-11-03T17:48:00Z">
              <w:r>
                <w:t>an code element</w:t>
              </w:r>
            </w:ins>
          </w:p>
          <w:p w:rsidR="00E20292" w:rsidRPr="008C7568" w:rsidRDefault="00E20292" w:rsidP="00CE7EFF">
            <w:pPr>
              <w:pStyle w:val="ListParagraph"/>
              <w:numPr>
                <w:ilvl w:val="0"/>
                <w:numId w:val="224"/>
              </w:numPr>
              <w:rPr>
                <w:highlight w:val="white"/>
              </w:rPr>
            </w:pPr>
            <w:r>
              <w:rPr>
                <w:highlight w:val="white"/>
              </w:rPr>
              <w:t xml:space="preserve">SPL Rule </w:t>
            </w:r>
            <w:del w:id="4921" w:author="pbx" w:date="2017-11-03T17:48:00Z">
              <w:r w:rsidR="00A32EB7">
                <w:rPr>
                  <w:highlight w:val="white"/>
                </w:rPr>
                <w:delText>5</w:delText>
              </w:r>
            </w:del>
            <w:ins w:id="4922" w:author="pbx" w:date="2017-11-03T17:48:00Z">
              <w:r>
                <w:rPr>
                  <w:highlight w:val="white"/>
                </w:rPr>
                <w:t>3</w:t>
              </w:r>
            </w:ins>
            <w:r>
              <w:rPr>
                <w:highlight w:val="white"/>
              </w:rPr>
              <w:t xml:space="preserve"> </w:t>
            </w:r>
            <w:r w:rsidRPr="00D00628">
              <w:rPr>
                <w:highlight w:val="white"/>
              </w:rPr>
              <w:t xml:space="preserve">identifies that </w:t>
            </w:r>
            <w:r>
              <w:rPr>
                <w:highlight w:val="white"/>
              </w:rPr>
              <w:t>the</w:t>
            </w:r>
            <w:r w:rsidRPr="00D00628">
              <w:rPr>
                <w:highlight w:val="white"/>
              </w:rPr>
              <w:t xml:space="preserve"> </w:t>
            </w:r>
            <w:del w:id="4923" w:author="pbx" w:date="2017-11-03T17:48:00Z">
              <w:r w:rsidR="00A32EB7" w:rsidRPr="00D00628">
                <w:rPr>
                  <w:highlight w:val="white"/>
                </w:rPr>
                <w:delText>attribute</w:delText>
              </w:r>
            </w:del>
            <w:ins w:id="4924" w:author="pbx" w:date="2017-11-03T17:48:00Z">
              <w:r w:rsidRPr="008C7568">
                <w:rPr>
                  <w:highlight w:val="white"/>
                </w:rPr>
                <w:t>element</w:t>
              </w:r>
            </w:ins>
            <w:r w:rsidRPr="008C7568">
              <w:rPr>
                <w:highlight w:val="white"/>
              </w:rPr>
              <w:t xml:space="preserve"> has not been defined.</w:t>
            </w:r>
          </w:p>
          <w:p w:rsidR="00E20292" w:rsidRPr="008C7568" w:rsidRDefault="00E20292" w:rsidP="00CE7EFF">
            <w:pPr>
              <w:pStyle w:val="ListParagraph"/>
              <w:numPr>
                <w:ilvl w:val="0"/>
                <w:numId w:val="224"/>
              </w:numPr>
              <w:rPr>
                <w:ins w:id="4925" w:author="pbx" w:date="2017-11-03T17:48:00Z"/>
                <w:highlight w:val="white"/>
              </w:rPr>
            </w:pPr>
            <w:r>
              <w:rPr>
                <w:highlight w:val="white"/>
              </w:rPr>
              <w:t xml:space="preserve">SPL Rule </w:t>
            </w:r>
            <w:del w:id="4926" w:author="pbx" w:date="2017-11-03T17:48:00Z">
              <w:r w:rsidR="00A32EB7" w:rsidRPr="00AA6F63">
                <w:rPr>
                  <w:highlight w:val="white"/>
                </w:rPr>
                <w:delText>8</w:delText>
              </w:r>
            </w:del>
            <w:ins w:id="4927" w:author="pbx" w:date="2017-11-03T17:48:00Z">
              <w:r>
                <w:rPr>
                  <w:highlight w:val="white"/>
                </w:rPr>
                <w:t xml:space="preserve">4 </w:t>
              </w:r>
              <w:r w:rsidRPr="00D00628">
                <w:rPr>
                  <w:highlight w:val="white"/>
                </w:rPr>
                <w:t xml:space="preserve">identifies that more than one </w:t>
              </w:r>
              <w:r w:rsidRPr="008C7568">
                <w:rPr>
                  <w:highlight w:val="white"/>
                </w:rPr>
                <w:t>element is defined.</w:t>
              </w:r>
            </w:ins>
          </w:p>
          <w:p w:rsidR="00E20292" w:rsidRPr="006841F8" w:rsidRDefault="00E20292" w:rsidP="00CE7EFF">
            <w:pPr>
              <w:pStyle w:val="ListParagraph"/>
              <w:rPr>
                <w:ins w:id="4928" w:author="pbx" w:date="2017-11-03T17:48:00Z"/>
              </w:rPr>
            </w:pPr>
          </w:p>
          <w:p w:rsidR="00E20292" w:rsidRDefault="00E20292" w:rsidP="00CE7EFF">
            <w:pPr>
              <w:pStyle w:val="ListParagraph"/>
              <w:numPr>
                <w:ilvl w:val="0"/>
                <w:numId w:val="220"/>
              </w:numPr>
              <w:rPr>
                <w:ins w:id="4929" w:author="pbx" w:date="2017-11-03T17:48:00Z"/>
              </w:rPr>
            </w:pPr>
            <w:ins w:id="4930" w:author="pbx" w:date="2017-11-03T17:48:00Z">
              <w:r>
                <w:t>There is a name element</w:t>
              </w:r>
            </w:ins>
          </w:p>
          <w:p w:rsidR="00E20292" w:rsidRDefault="00E20292" w:rsidP="00CE7EFF">
            <w:pPr>
              <w:pStyle w:val="ListParagraph"/>
              <w:numPr>
                <w:ilvl w:val="0"/>
                <w:numId w:val="225"/>
              </w:numPr>
              <w:rPr>
                <w:highlight w:val="white"/>
              </w:rPr>
            </w:pPr>
            <w:ins w:id="4931" w:author="pbx" w:date="2017-11-03T17:48:00Z">
              <w:r>
                <w:rPr>
                  <w:highlight w:val="white"/>
                </w:rPr>
                <w:t>SPL Rule 3</w:t>
              </w:r>
            </w:ins>
            <w:r>
              <w:rPr>
                <w:highlight w:val="white"/>
              </w:rPr>
              <w:t xml:space="preserve"> </w:t>
            </w:r>
            <w:r w:rsidRPr="00D00628">
              <w:rPr>
                <w:highlight w:val="white"/>
              </w:rPr>
              <w:t xml:space="preserve">identifies that </w:t>
            </w:r>
            <w:r>
              <w:rPr>
                <w:highlight w:val="white"/>
              </w:rPr>
              <w:t>the</w:t>
            </w:r>
            <w:r w:rsidRPr="00D00628">
              <w:rPr>
                <w:highlight w:val="white"/>
              </w:rPr>
              <w:t xml:space="preserve"> </w:t>
            </w:r>
            <w:del w:id="4932" w:author="pbx" w:date="2017-11-03T17:48:00Z">
              <w:r w:rsidR="00A32EB7" w:rsidRPr="00AA6F63">
                <w:rPr>
                  <w:highlight w:val="white"/>
                </w:rPr>
                <w:delText>code is</w:delText>
              </w:r>
            </w:del>
            <w:ins w:id="4933" w:author="pbx" w:date="2017-11-03T17:48:00Z">
              <w:r w:rsidRPr="008C7568">
                <w:rPr>
                  <w:highlight w:val="white"/>
                </w:rPr>
                <w:t>element has</w:t>
              </w:r>
            </w:ins>
            <w:r w:rsidRPr="008C7568">
              <w:rPr>
                <w:highlight w:val="white"/>
              </w:rPr>
              <w:t xml:space="preserve"> not </w:t>
            </w:r>
            <w:del w:id="4934" w:author="pbx" w:date="2017-11-03T17:48:00Z">
              <w:r w:rsidR="00A32EB7" w:rsidRPr="00AA6F63">
                <w:rPr>
                  <w:highlight w:val="white"/>
                </w:rPr>
                <w:delText>in the CV</w:delText>
              </w:r>
            </w:del>
            <w:ins w:id="4935" w:author="pbx" w:date="2017-11-03T17:48:00Z">
              <w:r w:rsidRPr="008C7568">
                <w:rPr>
                  <w:highlight w:val="white"/>
                </w:rPr>
                <w:t>been defined</w:t>
              </w:r>
            </w:ins>
            <w:r w:rsidRPr="008C7568">
              <w:rPr>
                <w:highlight w:val="white"/>
              </w:rPr>
              <w:t>.</w:t>
            </w:r>
          </w:p>
          <w:p w:rsidR="00E20292" w:rsidRPr="008C7568" w:rsidRDefault="00E20292" w:rsidP="00CE7EFF">
            <w:pPr>
              <w:pStyle w:val="ListParagraph"/>
              <w:numPr>
                <w:ilvl w:val="0"/>
                <w:numId w:val="225"/>
              </w:numPr>
              <w:rPr>
                <w:ins w:id="4936" w:author="pbx" w:date="2017-11-03T17:48:00Z"/>
                <w:highlight w:val="white"/>
              </w:rPr>
            </w:pPr>
            <w:ins w:id="4937" w:author="pbx" w:date="2017-11-03T17:48:00Z">
              <w:r>
                <w:t>SPL Rule 6</w:t>
              </w:r>
              <w:r w:rsidRPr="00353C9D">
                <w:t xml:space="preserve"> identifies that the name is empty.</w:t>
              </w:r>
            </w:ins>
          </w:p>
          <w:p w:rsidR="00E20292" w:rsidRDefault="00E20292" w:rsidP="00CE7EFF"/>
          <w:p w:rsidR="00E20292" w:rsidRDefault="00E20292" w:rsidP="00CE7EFF">
            <w:pPr>
              <w:pStyle w:val="ListParagraph"/>
              <w:numPr>
                <w:ilvl w:val="0"/>
                <w:numId w:val="220"/>
              </w:numPr>
              <w:rPr>
                <w:ins w:id="4938" w:author="pbx" w:date="2017-11-03T17:48:00Z"/>
              </w:rPr>
            </w:pPr>
            <w:r>
              <w:t xml:space="preserve">There </w:t>
            </w:r>
            <w:del w:id="4939" w:author="pbx" w:date="2017-11-03T17:48:00Z">
              <w:r w:rsidR="00A32EB7" w:rsidRPr="00675DAA">
                <w:delText>is</w:delText>
              </w:r>
            </w:del>
            <w:ins w:id="4940" w:author="pbx" w:date="2017-11-03T17:48:00Z">
              <w:r>
                <w:t>may be</w:t>
              </w:r>
            </w:ins>
            <w:r>
              <w:t xml:space="preserve"> a </w:t>
            </w:r>
            <w:del w:id="4941" w:author="pbx" w:date="2017-11-03T17:48:00Z">
              <w:r w:rsidR="00A32EB7" w:rsidRPr="00675DAA">
                <w:delText>codeSystem</w:delText>
              </w:r>
              <w:r w:rsidR="00A32EB7">
                <w:delText xml:space="preserve"> attribute with</w:delText>
              </w:r>
            </w:del>
            <w:ins w:id="4942" w:author="pbx" w:date="2017-11-03T17:48:00Z">
              <w:r>
                <w:t>desc element</w:t>
              </w:r>
            </w:ins>
          </w:p>
          <w:p w:rsidR="00E20292" w:rsidRPr="001A6819" w:rsidRDefault="00E20292" w:rsidP="00CE7EFF">
            <w:pPr>
              <w:pStyle w:val="ListParagraph"/>
              <w:numPr>
                <w:ilvl w:val="0"/>
                <w:numId w:val="226"/>
              </w:numPr>
              <w:rPr>
                <w:ins w:id="4943" w:author="pbx" w:date="2017-11-03T17:48:00Z"/>
                <w:highlight w:val="white"/>
              </w:rPr>
            </w:pPr>
            <w:ins w:id="4944" w:author="pbx" w:date="2017-11-03T17:48:00Z">
              <w:r w:rsidRPr="001A6819">
                <w:rPr>
                  <w:highlight w:val="white"/>
                </w:rPr>
                <w:t>Informational only (no validation aspect).</w:t>
              </w:r>
            </w:ins>
          </w:p>
          <w:p w:rsidR="00E20292" w:rsidRDefault="00E20292" w:rsidP="00CE7EFF">
            <w:pPr>
              <w:pStyle w:val="ListParagraph"/>
              <w:rPr>
                <w:ins w:id="4945" w:author="pbx" w:date="2017-11-03T17:48:00Z"/>
              </w:rPr>
            </w:pPr>
          </w:p>
          <w:p w:rsidR="00E20292" w:rsidRDefault="00E20292" w:rsidP="00CE7EFF">
            <w:pPr>
              <w:pStyle w:val="ListParagraph"/>
              <w:numPr>
                <w:ilvl w:val="0"/>
                <w:numId w:val="220"/>
              </w:numPr>
              <w:rPr>
                <w:ins w:id="4946" w:author="pbx" w:date="2017-11-03T17:48:00Z"/>
              </w:rPr>
            </w:pPr>
            <w:ins w:id="4947" w:author="pbx" w:date="2017-11-03T17:48:00Z">
              <w:r>
                <w:t>There is</w:t>
              </w:r>
            </w:ins>
            <w:r>
              <w:t xml:space="preserve"> a </w:t>
            </w:r>
            <w:del w:id="4948" w:author="pbx" w:date="2017-11-03T17:48:00Z">
              <w:r w:rsidR="00A32EB7">
                <w:delText>value of</w:delText>
              </w:r>
              <w:r w:rsidR="00A32EB7" w:rsidRPr="000445D1">
                <w:delText xml:space="preserve">: </w:delText>
              </w:r>
              <w:r w:rsidR="00A32EB7" w:rsidRPr="00AA6F63">
                <w:delText>2.16.840.1.113883.2.20.6.</w:delText>
              </w:r>
            </w:del>
            <w:ins w:id="4949" w:author="pbx" w:date="2017-11-03T17:48:00Z">
              <w:r w:rsidRPr="006841F8">
                <w:t>formCode</w:t>
              </w:r>
              <w:r>
                <w:t xml:space="preserve"> element</w:t>
              </w:r>
            </w:ins>
          </w:p>
          <w:p w:rsidR="00A32EB7" w:rsidRPr="00AA6F63" w:rsidRDefault="00E20292" w:rsidP="00DF0F23">
            <w:pPr>
              <w:pStyle w:val="ListParagraph"/>
              <w:numPr>
                <w:ilvl w:val="0"/>
                <w:numId w:val="269"/>
              </w:numPr>
              <w:spacing w:after="200"/>
              <w:rPr>
                <w:del w:id="4950" w:author="pbx" w:date="2017-11-03T17:48:00Z"/>
              </w:rPr>
            </w:pPr>
            <w:ins w:id="4951" w:author="pbx" w:date="2017-11-03T17:48:00Z">
              <w:r>
                <w:rPr>
                  <w:highlight w:val="white"/>
                </w:rPr>
                <w:t xml:space="preserve">SPL Rule </w:t>
              </w:r>
            </w:ins>
            <w:r>
              <w:rPr>
                <w:highlight w:val="white"/>
              </w:rPr>
              <w:t>3</w:t>
            </w:r>
          </w:p>
          <w:p w:rsidR="00E20292" w:rsidRPr="00F41C5A" w:rsidRDefault="00A32EB7" w:rsidP="00CE7EFF">
            <w:pPr>
              <w:pStyle w:val="ListParagraph"/>
              <w:numPr>
                <w:ilvl w:val="0"/>
                <w:numId w:val="227"/>
              </w:numPr>
              <w:rPr>
                <w:highlight w:val="white"/>
              </w:rPr>
            </w:pPr>
            <w:del w:id="4952" w:author="pbx" w:date="2017-11-03T17:48:00Z">
              <w:r>
                <w:rPr>
                  <w:highlight w:val="white"/>
                </w:rPr>
                <w:delText>SPL Rule 5</w:delText>
              </w:r>
            </w:del>
            <w:r w:rsidR="00E20292">
              <w:rPr>
                <w:highlight w:val="white"/>
              </w:rPr>
              <w:t xml:space="preserve"> </w:t>
            </w:r>
            <w:r w:rsidR="00E20292" w:rsidRPr="00D00628">
              <w:rPr>
                <w:highlight w:val="white"/>
              </w:rPr>
              <w:t xml:space="preserve">identifies that </w:t>
            </w:r>
            <w:r w:rsidR="00E20292">
              <w:rPr>
                <w:highlight w:val="white"/>
              </w:rPr>
              <w:t>the</w:t>
            </w:r>
            <w:r w:rsidR="00E20292" w:rsidRPr="00D00628">
              <w:rPr>
                <w:highlight w:val="white"/>
              </w:rPr>
              <w:t xml:space="preserve"> </w:t>
            </w:r>
            <w:del w:id="4953" w:author="pbx" w:date="2017-11-03T17:48:00Z">
              <w:r w:rsidRPr="00D00628">
                <w:rPr>
                  <w:highlight w:val="white"/>
                </w:rPr>
                <w:delText>attribute</w:delText>
              </w:r>
            </w:del>
            <w:ins w:id="4954" w:author="pbx" w:date="2017-11-03T17:48:00Z">
              <w:r w:rsidR="00E20292" w:rsidRPr="00F41C5A">
                <w:rPr>
                  <w:highlight w:val="white"/>
                </w:rPr>
                <w:t>element</w:t>
              </w:r>
            </w:ins>
            <w:r w:rsidR="00E20292" w:rsidRPr="00F41C5A">
              <w:rPr>
                <w:highlight w:val="white"/>
              </w:rPr>
              <w:t xml:space="preserve"> has not been defined.</w:t>
            </w:r>
          </w:p>
          <w:p w:rsidR="00E20292" w:rsidRPr="0081396B" w:rsidRDefault="00E20292" w:rsidP="00CE7EFF">
            <w:pPr>
              <w:pStyle w:val="ListParagraph"/>
              <w:numPr>
                <w:ilvl w:val="0"/>
                <w:numId w:val="227"/>
              </w:numPr>
              <w:rPr>
                <w:ins w:id="4955" w:author="pbx" w:date="2017-11-03T17:48:00Z"/>
                <w:highlight w:val="white"/>
              </w:rPr>
            </w:pPr>
            <w:r>
              <w:rPr>
                <w:highlight w:val="white"/>
              </w:rPr>
              <w:t xml:space="preserve">SPL Rule </w:t>
            </w:r>
            <w:del w:id="4956" w:author="pbx" w:date="2017-11-03T17:48:00Z">
              <w:r w:rsidR="00A32EB7" w:rsidRPr="00AA6F63">
                <w:rPr>
                  <w:highlight w:val="white"/>
                </w:rPr>
                <w:delText>2</w:delText>
              </w:r>
            </w:del>
            <w:ins w:id="4957" w:author="pbx" w:date="2017-11-03T17:48:00Z">
              <w:r>
                <w:rPr>
                  <w:highlight w:val="white"/>
                </w:rPr>
                <w:t xml:space="preserve">4 </w:t>
              </w:r>
              <w:r w:rsidRPr="00D00628">
                <w:rPr>
                  <w:highlight w:val="white"/>
                </w:rPr>
                <w:t xml:space="preserve">identifies that more than one </w:t>
              </w:r>
              <w:r w:rsidRPr="00F41C5A">
                <w:rPr>
                  <w:highlight w:val="white"/>
                </w:rPr>
                <w:t>element is defined.</w:t>
              </w:r>
            </w:ins>
          </w:p>
          <w:p w:rsidR="00E20292" w:rsidRPr="0081396B" w:rsidRDefault="00E20292" w:rsidP="00CE7EFF">
            <w:pPr>
              <w:pStyle w:val="ListParagraph"/>
              <w:rPr>
                <w:ins w:id="4958" w:author="pbx" w:date="2017-11-03T17:48:00Z"/>
                <w:highlight w:val="white"/>
              </w:rPr>
            </w:pPr>
          </w:p>
          <w:p w:rsidR="00E20292" w:rsidRPr="0081396B" w:rsidRDefault="00E20292" w:rsidP="00CE7EFF">
            <w:pPr>
              <w:pStyle w:val="ListParagraph"/>
              <w:numPr>
                <w:ilvl w:val="0"/>
                <w:numId w:val="220"/>
              </w:numPr>
              <w:rPr>
                <w:ins w:id="4959" w:author="pbx" w:date="2017-11-03T17:48:00Z"/>
                <w:highlight w:val="white"/>
              </w:rPr>
            </w:pPr>
            <w:ins w:id="4960" w:author="pbx" w:date="2017-11-03T17:48:00Z">
              <w:r w:rsidRPr="0081396B">
                <w:rPr>
                  <w:highlight w:val="white"/>
                </w:rPr>
                <w:t>There is a asEntityWithGeneric element</w:t>
              </w:r>
            </w:ins>
          </w:p>
          <w:p w:rsidR="00E20292" w:rsidRPr="00F41C5A" w:rsidRDefault="00E20292" w:rsidP="00CE7EFF">
            <w:pPr>
              <w:pStyle w:val="ListParagraph"/>
              <w:numPr>
                <w:ilvl w:val="0"/>
                <w:numId w:val="228"/>
              </w:numPr>
              <w:rPr>
                <w:highlight w:val="white"/>
              </w:rPr>
            </w:pPr>
            <w:ins w:id="4961" w:author="pbx" w:date="2017-11-03T17:48:00Z">
              <w:r>
                <w:rPr>
                  <w:highlight w:val="white"/>
                </w:rPr>
                <w:t>SPL Rule 3</w:t>
              </w:r>
            </w:ins>
            <w:r>
              <w:rPr>
                <w:highlight w:val="white"/>
              </w:rPr>
              <w:t xml:space="preserve"> </w:t>
            </w:r>
            <w:r w:rsidRPr="00D00628">
              <w:rPr>
                <w:highlight w:val="white"/>
              </w:rPr>
              <w:t xml:space="preserve">identifies that </w:t>
            </w:r>
            <w:r>
              <w:rPr>
                <w:highlight w:val="white"/>
              </w:rPr>
              <w:t>the</w:t>
            </w:r>
            <w:r w:rsidRPr="00D00628">
              <w:rPr>
                <w:highlight w:val="white"/>
              </w:rPr>
              <w:t xml:space="preserve"> </w:t>
            </w:r>
            <w:del w:id="4962" w:author="pbx" w:date="2017-11-03T17:48:00Z">
              <w:r w:rsidR="00A32EB7" w:rsidRPr="00AA6F63">
                <w:rPr>
                  <w:highlight w:val="white"/>
                </w:rPr>
                <w:delText>OID value is incorrect</w:delText>
              </w:r>
            </w:del>
            <w:ins w:id="4963" w:author="pbx" w:date="2017-11-03T17:48:00Z">
              <w:r w:rsidRPr="00F41C5A">
                <w:rPr>
                  <w:highlight w:val="white"/>
                </w:rPr>
                <w:t>element has not been defined</w:t>
              </w:r>
            </w:ins>
            <w:r w:rsidRPr="00F41C5A">
              <w:rPr>
                <w:highlight w:val="white"/>
              </w:rPr>
              <w:t>.</w:t>
            </w:r>
          </w:p>
          <w:p w:rsidR="00E20292" w:rsidRPr="00F41C5A" w:rsidRDefault="00E20292" w:rsidP="00CE7EFF">
            <w:pPr>
              <w:pStyle w:val="ListParagraph"/>
              <w:numPr>
                <w:ilvl w:val="0"/>
                <w:numId w:val="228"/>
              </w:numPr>
              <w:rPr>
                <w:ins w:id="4964" w:author="pbx" w:date="2017-11-03T17:48:00Z"/>
                <w:highlight w:val="white"/>
              </w:rPr>
            </w:pPr>
            <w:ins w:id="4965" w:author="pbx" w:date="2017-11-03T17:48:00Z">
              <w:r>
                <w:rPr>
                  <w:highlight w:val="white"/>
                </w:rPr>
                <w:t>SPL Rule 4</w:t>
              </w:r>
              <w:r w:rsidRPr="0081396B">
                <w:rPr>
                  <w:highlight w:val="white"/>
                </w:rPr>
                <w:t xml:space="preserve"> identifies that more than one </w:t>
              </w:r>
              <w:r w:rsidRPr="00F41C5A">
                <w:rPr>
                  <w:highlight w:val="white"/>
                </w:rPr>
                <w:t>element is defined.</w:t>
              </w:r>
            </w:ins>
          </w:p>
          <w:p w:rsidR="00E20292" w:rsidRPr="0081396B" w:rsidRDefault="00E20292" w:rsidP="00CE7EFF">
            <w:pPr>
              <w:pStyle w:val="ListParagraph"/>
            </w:pPr>
          </w:p>
          <w:p w:rsidR="00E20292" w:rsidRPr="0081396B" w:rsidRDefault="00E20292" w:rsidP="00CE7EFF">
            <w:pPr>
              <w:pStyle w:val="ListParagraph"/>
              <w:numPr>
                <w:ilvl w:val="0"/>
                <w:numId w:val="220"/>
              </w:numPr>
              <w:rPr>
                <w:ins w:id="4966" w:author="pbx" w:date="2017-11-03T17:48:00Z"/>
                <w:highlight w:val="white"/>
              </w:rPr>
            </w:pPr>
            <w:r w:rsidRPr="0081396B">
              <w:rPr>
                <w:highlight w:val="white"/>
              </w:rPr>
              <w:t xml:space="preserve">There is </w:t>
            </w:r>
            <w:del w:id="4967" w:author="pbx" w:date="2017-11-03T17:48:00Z">
              <w:r w:rsidR="00A32EB7" w:rsidRPr="00675DAA">
                <w:delText>a displayName</w:delText>
              </w:r>
              <w:r w:rsidR="00A32EB7">
                <w:delText xml:space="preserve"> attribute that </w:delText>
              </w:r>
              <w:r w:rsidR="00A32EB7" w:rsidRPr="00675DAA">
                <w:delText>shall display</w:delText>
              </w:r>
            </w:del>
            <w:ins w:id="4968" w:author="pbx" w:date="2017-11-03T17:48:00Z">
              <w:r w:rsidRPr="0081396B">
                <w:rPr>
                  <w:highlight w:val="white"/>
                </w:rPr>
                <w:t>a</w:t>
              </w:r>
              <w:r>
                <w:rPr>
                  <w:highlight w:val="white"/>
                </w:rPr>
                <w:t>n</w:t>
              </w:r>
              <w:r w:rsidRPr="0081396B">
                <w:rPr>
                  <w:highlight w:val="white"/>
                </w:rPr>
                <w:t xml:space="preserve"> </w:t>
              </w:r>
              <w:r w:rsidRPr="0081396B">
                <w:t>ingredient</w:t>
              </w:r>
              <w:r>
                <w:t xml:space="preserve"> </w:t>
              </w:r>
              <w:r w:rsidRPr="0081396B">
                <w:rPr>
                  <w:highlight w:val="white"/>
                </w:rPr>
                <w:t>element</w:t>
              </w:r>
            </w:ins>
          </w:p>
          <w:p w:rsidR="00E20292" w:rsidRPr="00205681" w:rsidRDefault="00E20292" w:rsidP="00CE7EFF">
            <w:pPr>
              <w:pStyle w:val="ListParagraph"/>
              <w:numPr>
                <w:ilvl w:val="0"/>
                <w:numId w:val="229"/>
              </w:numPr>
              <w:rPr>
                <w:highlight w:val="white"/>
              </w:rPr>
            </w:pPr>
            <w:ins w:id="4969" w:author="pbx" w:date="2017-11-03T17:48:00Z">
              <w:r>
                <w:rPr>
                  <w:highlight w:val="white"/>
                </w:rPr>
                <w:t xml:space="preserve">SPL Rule 3 </w:t>
              </w:r>
              <w:r w:rsidRPr="00D00628">
                <w:rPr>
                  <w:highlight w:val="white"/>
                </w:rPr>
                <w:t>identifies that</w:t>
              </w:r>
            </w:ins>
            <w:r w:rsidRPr="00D00628">
              <w:rPr>
                <w:highlight w:val="white"/>
              </w:rPr>
              <w:t xml:space="preserve"> </w:t>
            </w:r>
            <w:r>
              <w:rPr>
                <w:highlight w:val="white"/>
              </w:rPr>
              <w:t>the</w:t>
            </w:r>
            <w:r w:rsidRPr="00D00628">
              <w:rPr>
                <w:highlight w:val="white"/>
              </w:rPr>
              <w:t xml:space="preserve"> </w:t>
            </w:r>
            <w:del w:id="4970" w:author="pbx" w:date="2017-11-03T17:48:00Z">
              <w:r w:rsidR="00A32EB7">
                <w:delText xml:space="preserve">appropriate </w:delText>
              </w:r>
              <w:r w:rsidR="00A32EB7" w:rsidRPr="00675DAA">
                <w:delText>label</w:delText>
              </w:r>
            </w:del>
            <w:ins w:id="4971" w:author="pbx" w:date="2017-11-03T17:48:00Z">
              <w:r w:rsidRPr="00205681">
                <w:rPr>
                  <w:highlight w:val="white"/>
                </w:rPr>
                <w:t>element has not been defined</w:t>
              </w:r>
            </w:ins>
            <w:r w:rsidRPr="00205681">
              <w:rPr>
                <w:highlight w:val="white"/>
              </w:rPr>
              <w:t>.</w:t>
            </w:r>
          </w:p>
          <w:p w:rsidR="00E20292" w:rsidRDefault="00E20292" w:rsidP="00CE7EFF">
            <w:pPr>
              <w:pStyle w:val="ListParagraph"/>
              <w:rPr>
                <w:ins w:id="4972" w:author="pbx" w:date="2017-11-03T17:48:00Z"/>
              </w:rPr>
            </w:pPr>
          </w:p>
          <w:p w:rsidR="00E20292" w:rsidRDefault="00E20292" w:rsidP="00CE7EFF">
            <w:pPr>
              <w:pStyle w:val="ListParagraph"/>
              <w:rPr>
                <w:ins w:id="4973" w:author="pbx" w:date="2017-11-03T17:48:00Z"/>
              </w:rPr>
            </w:pPr>
            <w:ins w:id="4974" w:author="pbx" w:date="2017-11-03T17:48:00Z">
              <w:r>
                <w:t>&lt;pbx: here&gt;</w:t>
              </w:r>
            </w:ins>
          </w:p>
          <w:p w:rsidR="00E20292" w:rsidRPr="0081396B" w:rsidRDefault="00E20292" w:rsidP="00CE7EFF">
            <w:pPr>
              <w:pStyle w:val="ListParagraph"/>
              <w:numPr>
                <w:ilvl w:val="0"/>
                <w:numId w:val="220"/>
              </w:numPr>
              <w:rPr>
                <w:ins w:id="4975" w:author="pbx" w:date="2017-11-03T17:48:00Z"/>
                <w:highlight w:val="white"/>
              </w:rPr>
            </w:pPr>
            <w:commentRangeStart w:id="4976"/>
            <w:ins w:id="4977" w:author="pbx" w:date="2017-11-03T17:48:00Z">
              <w:r w:rsidRPr="0081396B">
                <w:rPr>
                  <w:highlight w:val="white"/>
                </w:rPr>
                <w:t>There is a</w:t>
              </w:r>
              <w:r>
                <w:rPr>
                  <w:highlight w:val="white"/>
                </w:rPr>
                <w:t>n</w:t>
              </w:r>
              <w:r w:rsidRPr="0081396B">
                <w:rPr>
                  <w:highlight w:val="white"/>
                </w:rPr>
                <w:t xml:space="preserve"> </w:t>
              </w:r>
              <w:r w:rsidRPr="0081396B">
                <w:t>asContent</w:t>
              </w:r>
              <w:r>
                <w:t xml:space="preserve"> </w:t>
              </w:r>
              <w:r w:rsidRPr="0081396B">
                <w:rPr>
                  <w:highlight w:val="white"/>
                </w:rPr>
                <w:t>element</w:t>
              </w:r>
              <w:r>
                <w:rPr>
                  <w:highlight w:val="white"/>
                </w:rPr>
                <w:t xml:space="preserve"> for all products, however it is optional for parts</w:t>
              </w:r>
            </w:ins>
          </w:p>
          <w:p w:rsidR="00E20292" w:rsidRPr="00D00D4E" w:rsidRDefault="00E20292" w:rsidP="00CE7EFF">
            <w:pPr>
              <w:pStyle w:val="ListParagraph"/>
              <w:numPr>
                <w:ilvl w:val="0"/>
                <w:numId w:val="230"/>
              </w:numPr>
              <w:rPr>
                <w:highlight w:val="white"/>
              </w:rPr>
            </w:pPr>
            <w:r>
              <w:rPr>
                <w:highlight w:val="white"/>
              </w:rPr>
              <w:t xml:space="preserve">SPL Rule </w:t>
            </w:r>
            <w:del w:id="4978" w:author="pbx" w:date="2017-11-03T17:48:00Z">
              <w:r w:rsidR="00A32EB7">
                <w:rPr>
                  <w:highlight w:val="white"/>
                </w:rPr>
                <w:delText>5</w:delText>
              </w:r>
            </w:del>
            <w:ins w:id="4979" w:author="pbx" w:date="2017-11-03T17:48:00Z">
              <w:r>
                <w:rPr>
                  <w:highlight w:val="white"/>
                </w:rPr>
                <w:t>3</w:t>
              </w:r>
            </w:ins>
            <w:r>
              <w:rPr>
                <w:highlight w:val="white"/>
              </w:rPr>
              <w:t xml:space="preserve"> </w:t>
            </w:r>
            <w:r w:rsidRPr="00D00628">
              <w:rPr>
                <w:highlight w:val="white"/>
              </w:rPr>
              <w:t xml:space="preserve">identifies that </w:t>
            </w:r>
            <w:r>
              <w:rPr>
                <w:highlight w:val="white"/>
              </w:rPr>
              <w:t>the</w:t>
            </w:r>
            <w:r w:rsidRPr="00D00628">
              <w:rPr>
                <w:highlight w:val="white"/>
              </w:rPr>
              <w:t xml:space="preserve"> </w:t>
            </w:r>
            <w:del w:id="4980" w:author="pbx" w:date="2017-11-03T17:48:00Z">
              <w:r w:rsidR="00A32EB7" w:rsidRPr="00674290">
                <w:rPr>
                  <w:highlight w:val="white"/>
                </w:rPr>
                <w:delText>attribute</w:delText>
              </w:r>
            </w:del>
            <w:ins w:id="4981" w:author="pbx" w:date="2017-11-03T17:48:00Z">
              <w:r w:rsidRPr="00D00D4E">
                <w:rPr>
                  <w:highlight w:val="white"/>
                </w:rPr>
                <w:t>element</w:t>
              </w:r>
            </w:ins>
            <w:r w:rsidRPr="00D00D4E">
              <w:rPr>
                <w:highlight w:val="white"/>
              </w:rPr>
              <w:t xml:space="preserve"> has not been defined.</w:t>
            </w:r>
          </w:p>
          <w:p w:rsidR="00E20292" w:rsidRPr="00205681" w:rsidRDefault="00E20292" w:rsidP="00CE7EFF">
            <w:pPr>
              <w:pStyle w:val="ListParagraph"/>
              <w:numPr>
                <w:ilvl w:val="0"/>
                <w:numId w:val="230"/>
              </w:numPr>
              <w:rPr>
                <w:highlight w:val="white"/>
              </w:rPr>
            </w:pPr>
            <w:r>
              <w:rPr>
                <w:highlight w:val="white"/>
              </w:rPr>
              <w:t xml:space="preserve">SPL Rule </w:t>
            </w:r>
            <w:del w:id="4982" w:author="pbx" w:date="2017-11-03T17:48:00Z">
              <w:r w:rsidR="00A32EB7" w:rsidRPr="00AA6F63">
                <w:rPr>
                  <w:highlight w:val="white"/>
                </w:rPr>
                <w:delText>7</w:delText>
              </w:r>
            </w:del>
            <w:ins w:id="4983" w:author="pbx" w:date="2017-11-03T17:48:00Z">
              <w:r>
                <w:rPr>
                  <w:highlight w:val="white"/>
                </w:rPr>
                <w:t>4</w:t>
              </w:r>
            </w:ins>
            <w:r w:rsidRPr="0081396B">
              <w:rPr>
                <w:highlight w:val="white"/>
              </w:rPr>
              <w:t xml:space="preserve"> identifies that </w:t>
            </w:r>
            <w:del w:id="4984" w:author="pbx" w:date="2017-11-03T17:48:00Z">
              <w:r w:rsidR="00A32EB7" w:rsidRPr="00AA6F63">
                <w:rPr>
                  <w:highlight w:val="white"/>
                </w:rPr>
                <w:delText>label does not match the CV.</w:delText>
              </w:r>
            </w:del>
            <w:ins w:id="4985" w:author="pbx" w:date="2017-11-03T17:48:00Z">
              <w:r w:rsidRPr="0081396B">
                <w:rPr>
                  <w:highlight w:val="white"/>
                </w:rPr>
                <w:t xml:space="preserve">more than one </w:t>
              </w:r>
              <w:r w:rsidRPr="00F41C5A">
                <w:rPr>
                  <w:highlight w:val="white"/>
                </w:rPr>
                <w:t>element is defined.</w:t>
              </w:r>
              <w:commentRangeEnd w:id="4976"/>
              <w:r>
                <w:rPr>
                  <w:rStyle w:val="CommentReference"/>
                </w:rPr>
                <w:commentReference w:id="4976"/>
              </w:r>
            </w:ins>
          </w:p>
        </w:tc>
      </w:tr>
    </w:tbl>
    <w:p w:rsidR="00E20292" w:rsidRDefault="00E20292"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F53457"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tcPr>
          <w:p w:rsidR="00A32EB7" w:rsidRPr="00675DAA" w:rsidRDefault="00A32EB7" w:rsidP="0080029F">
            <w:r w:rsidRPr="00A250B0">
              <w:t>asEntityWithGeneric</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lastRenderedPageBreak/>
              <w:t>Conformance</w:t>
            </w:r>
          </w:p>
        </w:tc>
        <w:tc>
          <w:tcPr>
            <w:tcW w:w="7200" w:type="dxa"/>
            <w:gridSpan w:val="4"/>
          </w:tcPr>
          <w:p w:rsidR="00A32EB7" w:rsidRDefault="00A32EB7" w:rsidP="0043437F">
            <w:pPr>
              <w:pStyle w:val="ListParagraph"/>
              <w:numPr>
                <w:ilvl w:val="0"/>
                <w:numId w:val="235"/>
              </w:numPr>
            </w:pPr>
            <w:r>
              <w:t xml:space="preserve">There is a </w:t>
            </w:r>
            <w:r w:rsidRPr="00A250B0">
              <w:t>asEntityWithGeneric</w:t>
            </w:r>
            <w:r>
              <w:t xml:space="preserve"> element</w:t>
            </w:r>
          </w:p>
          <w:p w:rsidR="00A32EB7" w:rsidRPr="00AA6F63" w:rsidRDefault="00A32EB7" w:rsidP="0043437F">
            <w:pPr>
              <w:pStyle w:val="ListParagraph"/>
              <w:numPr>
                <w:ilvl w:val="0"/>
                <w:numId w:val="23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rsidR="00A32EB7" w:rsidRPr="00AA6F63" w:rsidRDefault="00A32EB7" w:rsidP="0043437F">
            <w:pPr>
              <w:pStyle w:val="ListParagraph"/>
              <w:numPr>
                <w:ilvl w:val="0"/>
                <w:numId w:val="236"/>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rsidR="00A32EB7" w:rsidRPr="006841F8" w:rsidRDefault="00A32EB7" w:rsidP="0080029F">
            <w:pPr>
              <w:pStyle w:val="ListParagraph"/>
            </w:pPr>
          </w:p>
          <w:p w:rsidR="00A32EB7" w:rsidRDefault="00A32EB7" w:rsidP="0043437F">
            <w:pPr>
              <w:pStyle w:val="ListParagraph"/>
              <w:numPr>
                <w:ilvl w:val="0"/>
                <w:numId w:val="235"/>
              </w:numPr>
            </w:pPr>
            <w:r>
              <w:t xml:space="preserve">There is a </w:t>
            </w:r>
            <w:r w:rsidRPr="00A250B0">
              <w:t>asEntityWithGeneric</w:t>
            </w:r>
            <w:r>
              <w:t>.</w:t>
            </w:r>
            <w:r w:rsidRPr="00AF2527">
              <w:t xml:space="preserve">genericMedicine </w:t>
            </w:r>
            <w:r>
              <w:t>element</w:t>
            </w:r>
          </w:p>
          <w:p w:rsidR="00A32EB7" w:rsidRPr="004C79CF" w:rsidRDefault="00A32EB7" w:rsidP="0043437F">
            <w:pPr>
              <w:pStyle w:val="ListParagraph"/>
              <w:numPr>
                <w:ilvl w:val="0"/>
                <w:numId w:val="23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rsidR="00A32EB7" w:rsidRPr="004C79CF" w:rsidRDefault="00A32EB7" w:rsidP="0043437F">
            <w:pPr>
              <w:pStyle w:val="ListParagraph"/>
              <w:numPr>
                <w:ilvl w:val="0"/>
                <w:numId w:val="238"/>
              </w:numPr>
              <w:rPr>
                <w:highlight w:val="white"/>
              </w:rPr>
            </w:pPr>
            <w:r>
              <w:rPr>
                <w:highlight w:val="white"/>
              </w:rPr>
              <w:t xml:space="preserve">SPL Rule 4 </w:t>
            </w:r>
            <w:r w:rsidRPr="00D00628">
              <w:rPr>
                <w:highlight w:val="white"/>
              </w:rPr>
              <w:t xml:space="preserve">identifies that more than one </w:t>
            </w:r>
            <w:r w:rsidRPr="004C79CF">
              <w:rPr>
                <w:highlight w:val="white"/>
              </w:rPr>
              <w:t>element is defined.</w:t>
            </w:r>
          </w:p>
          <w:p w:rsidR="00A32EB7" w:rsidRDefault="00A32EB7" w:rsidP="0080029F">
            <w:pPr>
              <w:pStyle w:val="ListParagraph"/>
            </w:pPr>
          </w:p>
          <w:p w:rsidR="00A32EB7" w:rsidRDefault="00A32EB7" w:rsidP="0043437F">
            <w:pPr>
              <w:pStyle w:val="ListParagraph"/>
              <w:numPr>
                <w:ilvl w:val="0"/>
                <w:numId w:val="235"/>
              </w:numPr>
            </w:pPr>
            <w:r>
              <w:t xml:space="preserve">There is one or more </w:t>
            </w:r>
            <w:r w:rsidRPr="00A250B0">
              <w:t>asEntityWithGeneric</w:t>
            </w:r>
            <w:r>
              <w:t>.</w:t>
            </w:r>
            <w:r w:rsidRPr="00AF2527">
              <w:t>genericMedicine</w:t>
            </w:r>
            <w:r>
              <w:t xml:space="preserve">.name </w:t>
            </w:r>
            <w:r w:rsidRPr="00BA7B5B">
              <w:t>element</w:t>
            </w:r>
          </w:p>
          <w:p w:rsidR="00A32EB7" w:rsidRPr="004C79CF" w:rsidRDefault="00A32EB7" w:rsidP="00DF0F23">
            <w:pPr>
              <w:pStyle w:val="ListParagraph"/>
              <w:numPr>
                <w:ilvl w:val="0"/>
                <w:numId w:val="237"/>
              </w:numPr>
              <w:spacing w:after="200"/>
              <w:rPr>
                <w:del w:id="4986" w:author="pbx" w:date="2017-11-03T17:48:00Z"/>
                <w:highlight w:val="white"/>
              </w:rPr>
            </w:pPr>
            <w:del w:id="4987" w:author="pbx" w:date="2017-11-03T17:48: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4C79CF">
                <w:rPr>
                  <w:highlight w:val="white"/>
                </w:rPr>
                <w:delText>element has not been defined.</w:delText>
              </w:r>
            </w:del>
          </w:p>
          <w:p w:rsidR="00A32EB7" w:rsidRPr="00826011" w:rsidRDefault="00A32EB7" w:rsidP="0043437F">
            <w:pPr>
              <w:pStyle w:val="ListParagraph"/>
              <w:numPr>
                <w:ilvl w:val="0"/>
                <w:numId w:val="263"/>
              </w:numPr>
            </w:pPr>
            <w:del w:id="4988" w:author="pbx" w:date="2017-11-03T17:48:00Z">
              <w:r w:rsidRPr="004C79CF">
                <w:rPr>
                  <w:highlight w:val="white"/>
                </w:rPr>
                <w:delText>SPL Rule 6 identifies that the name is empty.</w:delText>
              </w:r>
            </w:del>
            <w:ins w:id="4989" w:author="pbx" w:date="2017-11-03T17:48:00Z">
              <w:r w:rsidR="00F1371C" w:rsidRPr="005565BD">
                <w:rPr>
                  <w:highlight w:val="white"/>
                </w:rPr>
                <w:t>Informational only (no validation aspect).</w:t>
              </w:r>
            </w:ins>
          </w:p>
        </w:tc>
      </w:tr>
    </w:tbl>
    <w:p w:rsidR="003F2902" w:rsidRDefault="003F2902" w:rsidP="0080029F">
      <w:pPr>
        <w:rPr>
          <w:highlight w:val="white"/>
          <w:lang w:val="en-US"/>
        </w:rPr>
      </w:pPr>
    </w:p>
    <w:p w:rsidR="009C479B" w:rsidRDefault="009C479B"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rsidTr="005F286F">
        <w:trPr>
          <w:cantSplit/>
          <w:trHeight w:val="580"/>
          <w:tblHeader/>
          <w:ins w:id="4990" w:author="pbx" w:date="2017-11-03T17:48:00Z"/>
        </w:trPr>
        <w:tc>
          <w:tcPr>
            <w:tcW w:w="2358" w:type="dxa"/>
            <w:shd w:val="clear" w:color="auto" w:fill="808080"/>
          </w:tcPr>
          <w:p w:rsidR="009C479B" w:rsidRPr="00F53457" w:rsidRDefault="009C479B" w:rsidP="005F286F">
            <w:pPr>
              <w:rPr>
                <w:ins w:id="4991" w:author="pbx" w:date="2017-11-03T17:48:00Z"/>
              </w:rPr>
            </w:pPr>
            <w:ins w:id="4992" w:author="pbx" w:date="2017-11-03T17:48:00Z">
              <w:r w:rsidRPr="00675DAA">
                <w:t>Element</w:t>
              </w:r>
            </w:ins>
          </w:p>
        </w:tc>
        <w:tc>
          <w:tcPr>
            <w:tcW w:w="1260" w:type="dxa"/>
            <w:shd w:val="clear" w:color="auto" w:fill="808080"/>
          </w:tcPr>
          <w:p w:rsidR="009C479B" w:rsidRPr="00675DAA" w:rsidRDefault="009C479B" w:rsidP="005F286F">
            <w:pPr>
              <w:rPr>
                <w:ins w:id="4993" w:author="pbx" w:date="2017-11-03T17:48:00Z"/>
              </w:rPr>
            </w:pPr>
            <w:ins w:id="4994" w:author="pbx" w:date="2017-11-03T17:48:00Z">
              <w:r w:rsidRPr="00675DAA">
                <w:t>Attribute</w:t>
              </w:r>
            </w:ins>
          </w:p>
        </w:tc>
        <w:tc>
          <w:tcPr>
            <w:tcW w:w="1260" w:type="dxa"/>
            <w:shd w:val="clear" w:color="auto" w:fill="808080"/>
          </w:tcPr>
          <w:p w:rsidR="009C479B" w:rsidRPr="00F53457" w:rsidRDefault="009C479B" w:rsidP="005F286F">
            <w:pPr>
              <w:rPr>
                <w:ins w:id="4995" w:author="pbx" w:date="2017-11-03T17:48:00Z"/>
              </w:rPr>
            </w:pPr>
            <w:ins w:id="4996" w:author="pbx" w:date="2017-11-03T17:48:00Z">
              <w:r w:rsidRPr="00675DAA">
                <w:t>Cardinality</w:t>
              </w:r>
            </w:ins>
          </w:p>
        </w:tc>
        <w:tc>
          <w:tcPr>
            <w:tcW w:w="1350" w:type="dxa"/>
            <w:shd w:val="clear" w:color="auto" w:fill="808080"/>
          </w:tcPr>
          <w:p w:rsidR="009C479B" w:rsidRPr="00675DAA" w:rsidRDefault="009C479B" w:rsidP="005F286F">
            <w:pPr>
              <w:rPr>
                <w:ins w:id="4997" w:author="pbx" w:date="2017-11-03T17:48:00Z"/>
              </w:rPr>
            </w:pPr>
            <w:ins w:id="4998" w:author="pbx" w:date="2017-11-03T17:48:00Z">
              <w:r w:rsidRPr="00675DAA">
                <w:t>Value(s) Allowed</w:t>
              </w:r>
            </w:ins>
          </w:p>
          <w:p w:rsidR="009C479B" w:rsidRPr="00675DAA" w:rsidRDefault="009C479B" w:rsidP="005F286F">
            <w:pPr>
              <w:rPr>
                <w:ins w:id="4999" w:author="pbx" w:date="2017-11-03T17:48:00Z"/>
              </w:rPr>
            </w:pPr>
            <w:ins w:id="5000" w:author="pbx" w:date="2017-11-03T17:48:00Z">
              <w:r w:rsidRPr="00675DAA">
                <w:t>Examples</w:t>
              </w:r>
            </w:ins>
          </w:p>
        </w:tc>
        <w:tc>
          <w:tcPr>
            <w:tcW w:w="3330" w:type="dxa"/>
            <w:shd w:val="clear" w:color="auto" w:fill="808080"/>
          </w:tcPr>
          <w:p w:rsidR="009C479B" w:rsidRPr="00675DAA" w:rsidRDefault="009C479B" w:rsidP="005F286F">
            <w:pPr>
              <w:rPr>
                <w:ins w:id="5001" w:author="pbx" w:date="2017-11-03T17:48:00Z"/>
              </w:rPr>
            </w:pPr>
            <w:ins w:id="5002" w:author="pbx" w:date="2017-11-03T17:48:00Z">
              <w:r w:rsidRPr="00675DAA">
                <w:t>Description</w:t>
              </w:r>
            </w:ins>
          </w:p>
          <w:p w:rsidR="009C479B" w:rsidRPr="00675DAA" w:rsidRDefault="009C479B" w:rsidP="005F286F">
            <w:pPr>
              <w:rPr>
                <w:ins w:id="5003" w:author="pbx" w:date="2017-11-03T17:48:00Z"/>
              </w:rPr>
            </w:pPr>
            <w:ins w:id="5004" w:author="pbx" w:date="2017-11-03T17:48:00Z">
              <w:r w:rsidRPr="00675DAA">
                <w:t>Instructions</w:t>
              </w:r>
            </w:ins>
          </w:p>
        </w:tc>
      </w:tr>
      <w:tr w:rsidR="009C479B" w:rsidRPr="00675DAA" w:rsidTr="005F286F">
        <w:trPr>
          <w:cantSplit/>
          <w:ins w:id="5005" w:author="pbx" w:date="2017-11-03T17:48:00Z"/>
        </w:trPr>
        <w:tc>
          <w:tcPr>
            <w:tcW w:w="2358" w:type="dxa"/>
          </w:tcPr>
          <w:p w:rsidR="009C479B" w:rsidRPr="00675DAA" w:rsidRDefault="009C479B" w:rsidP="005F286F">
            <w:pPr>
              <w:rPr>
                <w:ins w:id="5006" w:author="pbx" w:date="2017-11-03T17:48:00Z"/>
              </w:rPr>
            </w:pPr>
            <w:ins w:id="5007" w:author="pbx" w:date="2017-11-03T17:48:00Z">
              <w:r w:rsidRPr="00A250B0">
                <w:t>asEntityWithGeneric</w:t>
              </w:r>
              <w:r>
                <w:t>.name</w:t>
              </w:r>
            </w:ins>
          </w:p>
        </w:tc>
        <w:tc>
          <w:tcPr>
            <w:tcW w:w="1260" w:type="dxa"/>
            <w:shd w:val="clear" w:color="auto" w:fill="D9D9D9"/>
          </w:tcPr>
          <w:p w:rsidR="009C479B" w:rsidRPr="00675DAA" w:rsidRDefault="009C479B" w:rsidP="005F286F">
            <w:pPr>
              <w:rPr>
                <w:ins w:id="5008" w:author="pbx" w:date="2017-11-03T17:48:00Z"/>
              </w:rPr>
            </w:pPr>
            <w:ins w:id="5009" w:author="pbx" w:date="2017-11-03T17:48:00Z">
              <w:r w:rsidRPr="00675DAA">
                <w:t>N/A</w:t>
              </w:r>
            </w:ins>
          </w:p>
        </w:tc>
        <w:tc>
          <w:tcPr>
            <w:tcW w:w="1260" w:type="dxa"/>
            <w:shd w:val="clear" w:color="auto" w:fill="D9D9D9"/>
          </w:tcPr>
          <w:p w:rsidR="009C479B" w:rsidRPr="00675DAA" w:rsidRDefault="009C479B" w:rsidP="005F286F">
            <w:pPr>
              <w:rPr>
                <w:ins w:id="5010" w:author="pbx" w:date="2017-11-03T17:48:00Z"/>
              </w:rPr>
            </w:pPr>
            <w:ins w:id="5011" w:author="pbx" w:date="2017-11-03T17:48:00Z">
              <w:r w:rsidRPr="00675DAA">
                <w:t>1:1</w:t>
              </w:r>
            </w:ins>
          </w:p>
        </w:tc>
        <w:tc>
          <w:tcPr>
            <w:tcW w:w="1350" w:type="dxa"/>
            <w:shd w:val="clear" w:color="auto" w:fill="D9D9D9"/>
          </w:tcPr>
          <w:p w:rsidR="009C479B" w:rsidRPr="00675DAA" w:rsidRDefault="009C479B" w:rsidP="005F286F">
            <w:pPr>
              <w:rPr>
                <w:ins w:id="5012" w:author="pbx" w:date="2017-11-03T17:48:00Z"/>
              </w:rPr>
            </w:pPr>
          </w:p>
        </w:tc>
        <w:tc>
          <w:tcPr>
            <w:tcW w:w="3330" w:type="dxa"/>
            <w:shd w:val="clear" w:color="auto" w:fill="D9D9D9"/>
          </w:tcPr>
          <w:p w:rsidR="009C479B" w:rsidRPr="00675DAA" w:rsidRDefault="009C479B" w:rsidP="005F286F">
            <w:pPr>
              <w:rPr>
                <w:ins w:id="5013" w:author="pbx" w:date="2017-11-03T17:48:00Z"/>
              </w:rPr>
            </w:pPr>
          </w:p>
        </w:tc>
      </w:tr>
      <w:tr w:rsidR="009C479B" w:rsidRPr="00675DAA" w:rsidTr="005F286F">
        <w:trPr>
          <w:cantSplit/>
          <w:ins w:id="5014" w:author="pbx" w:date="2017-11-03T17:48:00Z"/>
        </w:trPr>
        <w:tc>
          <w:tcPr>
            <w:tcW w:w="2358" w:type="dxa"/>
            <w:shd w:val="clear" w:color="auto" w:fill="808080"/>
          </w:tcPr>
          <w:p w:rsidR="009C479B" w:rsidRPr="00675DAA" w:rsidRDefault="009C479B" w:rsidP="005F286F">
            <w:pPr>
              <w:rPr>
                <w:ins w:id="5015" w:author="pbx" w:date="2017-11-03T17:48:00Z"/>
              </w:rPr>
            </w:pPr>
            <w:ins w:id="5016" w:author="pbx" w:date="2017-11-03T17:48:00Z">
              <w:r w:rsidRPr="00675DAA">
                <w:t>Conformance</w:t>
              </w:r>
            </w:ins>
          </w:p>
        </w:tc>
        <w:tc>
          <w:tcPr>
            <w:tcW w:w="7200" w:type="dxa"/>
            <w:gridSpan w:val="4"/>
          </w:tcPr>
          <w:p w:rsidR="009C479B" w:rsidRDefault="009C479B" w:rsidP="0043437F">
            <w:pPr>
              <w:pStyle w:val="ListParagraph"/>
              <w:numPr>
                <w:ilvl w:val="0"/>
                <w:numId w:val="264"/>
              </w:numPr>
              <w:rPr>
                <w:ins w:id="5017" w:author="pbx" w:date="2017-11-03T17:48:00Z"/>
              </w:rPr>
            </w:pPr>
            <w:ins w:id="5018" w:author="pbx" w:date="2017-11-03T17:48:00Z">
              <w:r>
                <w:t xml:space="preserve">There is one or more </w:t>
              </w:r>
              <w:r w:rsidRPr="00A250B0">
                <w:t>asEntityWithGeneric</w:t>
              </w:r>
              <w:r>
                <w:t>.</w:t>
              </w:r>
              <w:r w:rsidRPr="00AF2527">
                <w:t>genericMedicine</w:t>
              </w:r>
              <w:r>
                <w:t xml:space="preserve">.name </w:t>
              </w:r>
              <w:r w:rsidRPr="00BA7B5B">
                <w:t>element</w:t>
              </w:r>
            </w:ins>
          </w:p>
          <w:p w:rsidR="009C479B" w:rsidRPr="004C79CF" w:rsidRDefault="009C479B" w:rsidP="0043437F">
            <w:pPr>
              <w:pStyle w:val="ListParagraph"/>
              <w:numPr>
                <w:ilvl w:val="0"/>
                <w:numId w:val="237"/>
              </w:numPr>
              <w:rPr>
                <w:ins w:id="5019" w:author="pbx" w:date="2017-11-03T17:48:00Z"/>
                <w:highlight w:val="white"/>
              </w:rPr>
            </w:pPr>
            <w:ins w:id="5020" w:author="pbx" w:date="2017-11-03T17:48: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ins>
          </w:p>
          <w:p w:rsidR="009C479B" w:rsidRDefault="009C479B" w:rsidP="0043437F">
            <w:pPr>
              <w:pStyle w:val="ListParagraph"/>
              <w:numPr>
                <w:ilvl w:val="0"/>
                <w:numId w:val="237"/>
              </w:numPr>
              <w:rPr>
                <w:ins w:id="5021" w:author="pbx" w:date="2017-11-03T17:48:00Z"/>
              </w:rPr>
            </w:pPr>
            <w:ins w:id="5022" w:author="pbx" w:date="2017-11-03T17:48:00Z">
              <w:r w:rsidRPr="004C79CF">
                <w:rPr>
                  <w:highlight w:val="white"/>
                </w:rPr>
                <w:t>SPL Rule 6 identifies that the name is empty.</w:t>
              </w:r>
            </w:ins>
          </w:p>
          <w:p w:rsidR="00F1371C" w:rsidRDefault="00F1371C" w:rsidP="00F1371C">
            <w:pPr>
              <w:rPr>
                <w:ins w:id="5023" w:author="pbx" w:date="2017-11-03T17:48:00Z"/>
              </w:rPr>
            </w:pPr>
            <w:commentRangeStart w:id="5024"/>
          </w:p>
          <w:p w:rsidR="00F1371C" w:rsidRDefault="00F1371C" w:rsidP="0043437F">
            <w:pPr>
              <w:pStyle w:val="ListParagraph"/>
              <w:numPr>
                <w:ilvl w:val="1"/>
                <w:numId w:val="265"/>
              </w:numPr>
              <w:rPr>
                <w:ins w:id="5025" w:author="pbx" w:date="2017-11-03T17:48:00Z"/>
              </w:rPr>
            </w:pPr>
            <w:ins w:id="5026" w:author="pbx" w:date="2017-11-03T17:48:00Z">
              <w:r w:rsidRPr="002B4746">
                <w:t>Generic medicine name contains no suffix.</w:t>
              </w:r>
            </w:ins>
          </w:p>
          <w:p w:rsidR="00F1371C" w:rsidRPr="002B4746" w:rsidRDefault="00F1371C" w:rsidP="0043437F">
            <w:pPr>
              <w:pStyle w:val="ListParagraph"/>
              <w:numPr>
                <w:ilvl w:val="1"/>
                <w:numId w:val="265"/>
              </w:numPr>
              <w:rPr>
                <w:ins w:id="5027" w:author="pbx" w:date="2017-11-03T17:48:00Z"/>
              </w:rPr>
            </w:pPr>
            <w:ins w:id="5028" w:author="pbx" w:date="2017-11-03T17:48:00Z">
              <w:r w:rsidRPr="002B4746">
                <w:t xml:space="preserve">Generic medicine name contains no more than 512 characters. </w:t>
              </w:r>
              <w:commentRangeEnd w:id="5024"/>
              <w:r>
                <w:rPr>
                  <w:rStyle w:val="CommentReference"/>
                </w:rPr>
                <w:commentReference w:id="5024"/>
              </w:r>
            </w:ins>
          </w:p>
          <w:p w:rsidR="00F1371C" w:rsidRPr="00826011" w:rsidRDefault="00F1371C" w:rsidP="00F1371C">
            <w:pPr>
              <w:rPr>
                <w:ins w:id="5029" w:author="pbx" w:date="2017-11-03T17:48:00Z"/>
              </w:rPr>
            </w:pPr>
          </w:p>
        </w:tc>
      </w:tr>
    </w:tbl>
    <w:p w:rsidR="009C479B" w:rsidRDefault="009C479B"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F53457"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tcPr>
          <w:p w:rsidR="00A32EB7" w:rsidRPr="00675DAA" w:rsidRDefault="00A32EB7" w:rsidP="0080029F">
            <w:r w:rsidRPr="00A250B0">
              <w:t>ingredient</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t>1:n</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tcPr>
          <w:p w:rsidR="00A32EB7" w:rsidRPr="00A250B0" w:rsidRDefault="00A32EB7" w:rsidP="0080029F"/>
        </w:tc>
        <w:tc>
          <w:tcPr>
            <w:tcW w:w="1260" w:type="dxa"/>
            <w:shd w:val="clear" w:color="auto" w:fill="D9D9D9"/>
          </w:tcPr>
          <w:p w:rsidR="00A32EB7" w:rsidRPr="00675DAA" w:rsidRDefault="00A32EB7" w:rsidP="0080029F">
            <w:r w:rsidRPr="00D14E7C">
              <w:t>classCode</w:t>
            </w:r>
          </w:p>
        </w:tc>
        <w:tc>
          <w:tcPr>
            <w:tcW w:w="1260" w:type="dxa"/>
            <w:shd w:val="clear" w:color="auto" w:fill="D9D9D9"/>
          </w:tcPr>
          <w:p w:rsidR="00A32EB7" w:rsidRDefault="00A32EB7" w:rsidP="0080029F">
            <w:r>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lastRenderedPageBreak/>
              <w:t>Conformance</w:t>
            </w:r>
          </w:p>
        </w:tc>
        <w:tc>
          <w:tcPr>
            <w:tcW w:w="7200" w:type="dxa"/>
            <w:gridSpan w:val="4"/>
          </w:tcPr>
          <w:p w:rsidR="00A32EB7" w:rsidRDefault="00A32EB7" w:rsidP="0043437F">
            <w:pPr>
              <w:pStyle w:val="ListParagraph"/>
              <w:numPr>
                <w:ilvl w:val="0"/>
                <w:numId w:val="239"/>
              </w:numPr>
            </w:pPr>
            <w:r>
              <w:t xml:space="preserve">There is one or more </w:t>
            </w:r>
            <w:r w:rsidRPr="00A250B0">
              <w:t>ingredient</w:t>
            </w:r>
            <w:r>
              <w:t xml:space="preserve"> element</w:t>
            </w:r>
            <w:r w:rsidR="00E03F9B">
              <w:t xml:space="preserve"> with a </w:t>
            </w:r>
            <w:r w:rsidR="00E03F9B" w:rsidRPr="00AB73DB">
              <w:t>class code</w:t>
            </w:r>
            <w:r w:rsidR="00E03F9B">
              <w:t xml:space="preserve"> derived from OID: 2.16.840.1.113883.2.20.6.39</w:t>
            </w:r>
          </w:p>
          <w:p w:rsidR="00E03F9B" w:rsidRDefault="00A32EB7" w:rsidP="0043437F">
            <w:pPr>
              <w:pStyle w:val="ListParagraph"/>
              <w:numPr>
                <w:ilvl w:val="0"/>
                <w:numId w:val="10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rsidR="00E03F9B" w:rsidRPr="00F23C12" w:rsidRDefault="00E03F9B" w:rsidP="0043437F">
            <w:pPr>
              <w:pStyle w:val="ListParagraph"/>
              <w:numPr>
                <w:ilvl w:val="0"/>
                <w:numId w:val="103"/>
              </w:numPr>
              <w:rPr>
                <w:highlight w:val="white"/>
              </w:rPr>
            </w:pPr>
            <w:r w:rsidRPr="00F23C12">
              <w:rPr>
                <w:highlight w:val="white"/>
              </w:rPr>
              <w:t>SPL Rule 5 identifies that the attribute has not been defined.</w:t>
            </w:r>
          </w:p>
          <w:p w:rsidR="00F23C12" w:rsidRPr="00E03F9B" w:rsidRDefault="002411EC" w:rsidP="0043437F">
            <w:pPr>
              <w:pStyle w:val="ListParagraph"/>
              <w:numPr>
                <w:ilvl w:val="0"/>
                <w:numId w:val="103"/>
              </w:numPr>
              <w:rPr>
                <w:highlight w:val="white"/>
              </w:rPr>
            </w:pPr>
            <w:r w:rsidRPr="00E03F9B">
              <w:rPr>
                <w:highlight w:val="white"/>
              </w:rPr>
              <w:t>SPL Rule 8 identifies that the code is not in the CV.</w:t>
            </w:r>
          </w:p>
          <w:p w:rsidR="002411EC" w:rsidRPr="00D14E7C" w:rsidRDefault="002411EC" w:rsidP="0080029F">
            <w:pPr>
              <w:rPr>
                <w:highlight w:val="white"/>
              </w:rPr>
            </w:pPr>
          </w:p>
          <w:p w:rsidR="00A32EB7" w:rsidRDefault="00A32EB7" w:rsidP="0043437F">
            <w:pPr>
              <w:pStyle w:val="ListParagraph"/>
              <w:numPr>
                <w:ilvl w:val="0"/>
                <w:numId w:val="239"/>
              </w:numPr>
              <w:rPr>
                <w:highlight w:val="white"/>
              </w:rPr>
            </w:pPr>
            <w:r>
              <w:rPr>
                <w:highlight w:val="white"/>
              </w:rPr>
              <w:t xml:space="preserve">There may be a </w:t>
            </w:r>
            <w:r w:rsidRPr="00D14E7C">
              <w:rPr>
                <w:highlight w:val="white"/>
              </w:rPr>
              <w:t>confidentialityCode</w:t>
            </w:r>
            <w:r>
              <w:rPr>
                <w:highlight w:val="white"/>
              </w:rPr>
              <w:t xml:space="preserve"> element</w:t>
            </w:r>
          </w:p>
          <w:p w:rsidR="00A32EB7" w:rsidRPr="00D14E7C" w:rsidRDefault="00A32EB7" w:rsidP="0043437F">
            <w:pPr>
              <w:pStyle w:val="ListParagraph"/>
              <w:numPr>
                <w:ilvl w:val="0"/>
                <w:numId w:val="240"/>
              </w:numPr>
              <w:rPr>
                <w:highlight w:val="white"/>
              </w:rPr>
            </w:pPr>
            <w:r w:rsidRPr="005565BD">
              <w:rPr>
                <w:highlight w:val="white"/>
              </w:rPr>
              <w:t>Informational only (no validation aspect)</w:t>
            </w:r>
            <w:r>
              <w:rPr>
                <w:highlight w:val="white"/>
              </w:rPr>
              <w:t xml:space="preserve"> as part of the ingredient element, however should the </w:t>
            </w:r>
            <w:r w:rsidRPr="00D14E7C">
              <w:rPr>
                <w:highlight w:val="white"/>
              </w:rPr>
              <w:t>confidentialityCode</w:t>
            </w:r>
            <w:r>
              <w:rPr>
                <w:highlight w:val="white"/>
              </w:rPr>
              <w:t xml:space="preserve"> be present it shall be validated as per the element rules</w:t>
            </w:r>
            <w:r w:rsidRPr="005565BD">
              <w:rPr>
                <w:highlight w:val="white"/>
              </w:rPr>
              <w:t>.</w:t>
            </w:r>
          </w:p>
          <w:p w:rsidR="00A32EB7" w:rsidRDefault="00A32EB7" w:rsidP="0080029F">
            <w:pPr>
              <w:pStyle w:val="ListParagraph"/>
              <w:rPr>
                <w:highlight w:val="white"/>
              </w:rPr>
            </w:pPr>
          </w:p>
          <w:p w:rsidR="00A32EB7" w:rsidRDefault="00A32EB7" w:rsidP="0043437F">
            <w:pPr>
              <w:pStyle w:val="ListParagraph"/>
              <w:numPr>
                <w:ilvl w:val="0"/>
                <w:numId w:val="239"/>
              </w:numPr>
              <w:rPr>
                <w:highlight w:val="white"/>
              </w:rPr>
            </w:pPr>
            <w:r>
              <w:rPr>
                <w:highlight w:val="white"/>
              </w:rPr>
              <w:t xml:space="preserve">There may be a </w:t>
            </w:r>
            <w:r w:rsidRPr="00D14E7C">
              <w:rPr>
                <w:highlight w:val="white"/>
              </w:rPr>
              <w:t>quantity</w:t>
            </w:r>
            <w:r>
              <w:rPr>
                <w:highlight w:val="white"/>
              </w:rPr>
              <w:t xml:space="preserve"> element</w:t>
            </w:r>
          </w:p>
          <w:p w:rsidR="00A32EB7" w:rsidRPr="00D14E7C" w:rsidRDefault="00A32EB7" w:rsidP="0043437F">
            <w:pPr>
              <w:pStyle w:val="ListParagraph"/>
              <w:numPr>
                <w:ilvl w:val="0"/>
                <w:numId w:val="241"/>
              </w:numPr>
              <w:rPr>
                <w:highlight w:val="white"/>
              </w:rPr>
            </w:pPr>
            <w:r w:rsidRPr="005565BD">
              <w:rPr>
                <w:highlight w:val="white"/>
              </w:rPr>
              <w:t>Informational only (no validation aspect)</w:t>
            </w:r>
            <w:r>
              <w:rPr>
                <w:highlight w:val="white"/>
              </w:rPr>
              <w:t xml:space="preserve"> as part of the ingredient element, however should the </w:t>
            </w:r>
            <w:r w:rsidRPr="00D14E7C">
              <w:rPr>
                <w:highlight w:val="white"/>
              </w:rPr>
              <w:t>quantity</w:t>
            </w:r>
            <w:r>
              <w:rPr>
                <w:highlight w:val="white"/>
              </w:rPr>
              <w:t xml:space="preserve"> be present it shall be validated as per the element rules</w:t>
            </w:r>
            <w:r w:rsidRPr="005565BD">
              <w:rPr>
                <w:highlight w:val="white"/>
              </w:rPr>
              <w:t>.</w:t>
            </w:r>
          </w:p>
          <w:p w:rsidR="00D1495A" w:rsidRPr="00D1495A" w:rsidRDefault="00D1495A" w:rsidP="0080029F">
            <w:pPr>
              <w:rPr>
                <w:highlight w:val="white"/>
              </w:rPr>
            </w:pPr>
          </w:p>
          <w:p w:rsidR="002411EC" w:rsidRDefault="002411EC" w:rsidP="0043437F">
            <w:pPr>
              <w:pStyle w:val="ListParagraph"/>
              <w:numPr>
                <w:ilvl w:val="0"/>
                <w:numId w:val="239"/>
              </w:numPr>
            </w:pPr>
            <w:r>
              <w:t>There shall be a</w:t>
            </w:r>
            <w:r w:rsidR="00DB2D1E">
              <w:t>n</w:t>
            </w:r>
            <w:r>
              <w:t xml:space="preserve"> </w:t>
            </w:r>
            <w:r w:rsidRPr="001B72AE">
              <w:t>ingredientSubstance</w:t>
            </w:r>
            <w:r>
              <w:t xml:space="preserve"> element</w:t>
            </w:r>
          </w:p>
          <w:p w:rsidR="00BD0919" w:rsidRDefault="00470CED" w:rsidP="0043437F">
            <w:pPr>
              <w:pStyle w:val="ListParagraph"/>
              <w:numPr>
                <w:ilvl w:val="0"/>
                <w:numId w:val="24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rsidR="00A32EB7" w:rsidRPr="008F3858" w:rsidRDefault="00BD0919" w:rsidP="0043437F">
            <w:pPr>
              <w:pStyle w:val="ListParagraph"/>
              <w:numPr>
                <w:ilvl w:val="0"/>
                <w:numId w:val="242"/>
              </w:numPr>
              <w:rPr>
                <w:highlight w:val="white"/>
              </w:rPr>
            </w:pPr>
            <w:r w:rsidRPr="00BD0919">
              <w:rPr>
                <w:highlight w:val="white"/>
              </w:rPr>
              <w:t>SPL Rule 4 identifies that more than one element is defined.</w:t>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80029F">
            <w:r w:rsidRPr="00675DAA">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0445D1"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1B72AE">
              <w:t>quantity</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t>0:1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tcPr>
          <w:p w:rsidR="002411EC" w:rsidRPr="005565BD" w:rsidRDefault="002411EC" w:rsidP="0080029F"/>
        </w:tc>
        <w:tc>
          <w:tcPr>
            <w:tcW w:w="1260" w:type="dxa"/>
            <w:shd w:val="clear" w:color="auto" w:fill="D9D9D9"/>
          </w:tcPr>
          <w:p w:rsidR="002411EC" w:rsidRPr="00675DAA" w:rsidRDefault="002411EC" w:rsidP="0080029F"/>
        </w:tc>
        <w:tc>
          <w:tcPr>
            <w:tcW w:w="1260" w:type="dxa"/>
            <w:shd w:val="clear" w:color="auto" w:fill="D9D9D9"/>
          </w:tcPr>
          <w:p w:rsidR="002411EC" w:rsidRDefault="002411EC" w:rsidP="0080029F"/>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shd w:val="clear" w:color="auto" w:fill="808080"/>
          </w:tcPr>
          <w:p w:rsidR="002411EC" w:rsidRPr="00675DAA" w:rsidRDefault="002411EC" w:rsidP="0080029F">
            <w:r w:rsidRPr="00675DAA">
              <w:t>Conformance</w:t>
            </w:r>
          </w:p>
        </w:tc>
        <w:tc>
          <w:tcPr>
            <w:tcW w:w="7200" w:type="dxa"/>
            <w:gridSpan w:val="4"/>
          </w:tcPr>
          <w:p w:rsidR="002411EC" w:rsidRPr="00AB73DB" w:rsidRDefault="002411EC" w:rsidP="0043437F">
            <w:pPr>
              <w:pStyle w:val="ListParagraph"/>
              <w:numPr>
                <w:ilvl w:val="0"/>
                <w:numId w:val="239"/>
              </w:numPr>
            </w:pPr>
            <w:commentRangeStart w:id="5030"/>
            <w:r w:rsidRPr="00AB73DB">
              <w:t xml:space="preserve">There may be a </w:t>
            </w:r>
            <w:r>
              <w:t>quantity (strength)</w:t>
            </w:r>
            <w:r w:rsidRPr="00AB73DB">
              <w:t xml:space="preserve"> with a numerator and denominator </w:t>
            </w:r>
          </w:p>
          <w:p w:rsidR="002411EC" w:rsidRPr="00AB73DB" w:rsidRDefault="002411EC" w:rsidP="0043437F">
            <w:pPr>
              <w:pStyle w:val="ListParagraph"/>
              <w:numPr>
                <w:ilvl w:val="1"/>
                <w:numId w:val="239"/>
              </w:numPr>
            </w:pPr>
            <w:r>
              <w:t>When there is a u</w:t>
            </w:r>
            <w:r w:rsidRPr="00AB73DB">
              <w:t xml:space="preserve">nit </w:t>
            </w:r>
            <w:r>
              <w:t xml:space="preserve">of measure it is derived </w:t>
            </w:r>
            <w:r w:rsidRPr="00AB73DB">
              <w:t xml:space="preserve">from </w:t>
            </w:r>
            <w:r>
              <w:t>OID: 2.16.840.1.113883.2.20.6.15</w:t>
            </w:r>
          </w:p>
          <w:p w:rsidR="002411EC" w:rsidRDefault="002411EC" w:rsidP="0043437F">
            <w:pPr>
              <w:pStyle w:val="ListParagraph"/>
              <w:numPr>
                <w:ilvl w:val="1"/>
                <w:numId w:val="239"/>
              </w:numPr>
            </w:pPr>
            <w:r w:rsidRPr="00F44693">
              <w:t>For percentages numerator unit is not 1, instead use a volume unit for volume fractions and a mass unit for mass fractions.</w:t>
            </w:r>
          </w:p>
          <w:p w:rsidR="002411EC" w:rsidRDefault="002411EC" w:rsidP="0043437F">
            <w:pPr>
              <w:pStyle w:val="ListParagraph"/>
              <w:numPr>
                <w:ilvl w:val="1"/>
                <w:numId w:val="239"/>
              </w:numPr>
            </w:pPr>
            <w:r w:rsidRPr="00BB2244">
              <w:t>The strength numerator is based on mass (e.g., mg or g) and not volume (e.g. mL or L), except for ingredients such as water, alcohol, and gases.</w:t>
            </w:r>
          </w:p>
          <w:p w:rsidR="002411EC" w:rsidRDefault="002411EC" w:rsidP="0043437F">
            <w:pPr>
              <w:pStyle w:val="ListParagraph"/>
              <w:numPr>
                <w:ilvl w:val="1"/>
                <w:numId w:val="239"/>
              </w:numPr>
            </w:pPr>
            <w:r>
              <w:t xml:space="preserve">Active ingredients must have both a </w:t>
            </w:r>
            <w:r w:rsidRPr="00AB73DB">
              <w:t>numerator and denominator</w:t>
            </w:r>
            <w:r>
              <w:t xml:space="preserve"> strength value, the values must both be greater than 0 (zero)</w:t>
            </w:r>
          </w:p>
          <w:p w:rsidR="002411EC" w:rsidRDefault="002411EC" w:rsidP="0043437F">
            <w:pPr>
              <w:pStyle w:val="ListParagraph"/>
              <w:numPr>
                <w:ilvl w:val="1"/>
                <w:numId w:val="239"/>
              </w:numPr>
            </w:pPr>
            <w:r>
              <w:t>In cases that there is no strength, the quantity element is to be omitted.</w:t>
            </w:r>
          </w:p>
          <w:p w:rsidR="002411EC" w:rsidRPr="00BB2244" w:rsidRDefault="002411EC" w:rsidP="0043437F">
            <w:pPr>
              <w:pStyle w:val="ListParagraph"/>
              <w:numPr>
                <w:ilvl w:val="1"/>
                <w:numId w:val="239"/>
              </w:numPr>
            </w:pPr>
            <w:r>
              <w:t>Note: At this point in time HPFB does not support the concept of May Contain, Does Not Contain and Trace for anything but Contaminants.</w:t>
            </w:r>
          </w:p>
          <w:p w:rsidR="002411EC" w:rsidRPr="00BD0919" w:rsidRDefault="002411EC" w:rsidP="0043437F">
            <w:pPr>
              <w:pStyle w:val="ListParagraph"/>
              <w:numPr>
                <w:ilvl w:val="0"/>
                <w:numId w:val="239"/>
              </w:numPr>
            </w:pPr>
            <w:r w:rsidRPr="00F44693">
              <w:t xml:space="preserve">The denominators values and units for all ingredients in this product are the same. </w:t>
            </w:r>
            <w:commentRangeEnd w:id="5030"/>
            <w:r>
              <w:rPr>
                <w:rStyle w:val="CommentReference"/>
              </w:rPr>
              <w:commentReference w:id="5030"/>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80029F">
            <w:r w:rsidRPr="00675DAA">
              <w:lastRenderedPageBreak/>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0445D1"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1B02A1">
              <w:t>numerator</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t>0:1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tcPr>
          <w:p w:rsidR="002411EC" w:rsidRPr="005565BD" w:rsidRDefault="002411EC" w:rsidP="0080029F"/>
        </w:tc>
        <w:tc>
          <w:tcPr>
            <w:tcW w:w="1260" w:type="dxa"/>
            <w:shd w:val="clear" w:color="auto" w:fill="D9D9D9"/>
          </w:tcPr>
          <w:p w:rsidR="002411EC" w:rsidRPr="00675DAA" w:rsidRDefault="002411EC" w:rsidP="0080029F"/>
        </w:tc>
        <w:tc>
          <w:tcPr>
            <w:tcW w:w="1260" w:type="dxa"/>
            <w:shd w:val="clear" w:color="auto" w:fill="D9D9D9"/>
          </w:tcPr>
          <w:p w:rsidR="002411EC" w:rsidRDefault="002411EC" w:rsidP="0080029F"/>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shd w:val="clear" w:color="auto" w:fill="808080"/>
          </w:tcPr>
          <w:p w:rsidR="002411EC" w:rsidRPr="00675DAA" w:rsidRDefault="002411EC" w:rsidP="0080029F">
            <w:r w:rsidRPr="00675DAA">
              <w:t>Conformance</w:t>
            </w:r>
          </w:p>
        </w:tc>
        <w:tc>
          <w:tcPr>
            <w:tcW w:w="7200" w:type="dxa"/>
            <w:gridSpan w:val="4"/>
          </w:tcPr>
          <w:p w:rsidR="002411EC" w:rsidRPr="00BD0919" w:rsidRDefault="002411EC" w:rsidP="0043437F">
            <w:pPr>
              <w:pStyle w:val="ListParagraph"/>
              <w:numPr>
                <w:ilvl w:val="0"/>
                <w:numId w:val="239"/>
              </w:numPr>
              <w:rPr>
                <w:szCs w:val="24"/>
                <w:highlight w:val="white"/>
              </w:rPr>
            </w:pPr>
            <w:commentRangeStart w:id="5031"/>
            <w:r>
              <w:rPr>
                <w:szCs w:val="24"/>
                <w:highlight w:val="white"/>
              </w:rPr>
              <w:t xml:space="preserve">There may be a </w:t>
            </w:r>
            <w:r w:rsidRPr="001B02A1">
              <w:t>numerator</w:t>
            </w:r>
            <w:r>
              <w:t xml:space="preserve"> element</w:t>
            </w:r>
            <w:commentRangeEnd w:id="5031"/>
            <w:r w:rsidR="00BD0919">
              <w:rPr>
                <w:rStyle w:val="CommentReference"/>
              </w:rPr>
              <w:commentReference w:id="5031"/>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80029F">
            <w:r w:rsidRPr="00675DAA">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0445D1"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AB73DB">
              <w:t>denominator</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t>0:1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tcPr>
          <w:p w:rsidR="002411EC" w:rsidRPr="005565BD" w:rsidRDefault="002411EC" w:rsidP="0080029F"/>
        </w:tc>
        <w:tc>
          <w:tcPr>
            <w:tcW w:w="1260" w:type="dxa"/>
            <w:shd w:val="clear" w:color="auto" w:fill="D9D9D9"/>
          </w:tcPr>
          <w:p w:rsidR="002411EC" w:rsidRPr="00675DAA" w:rsidRDefault="002411EC" w:rsidP="0080029F"/>
        </w:tc>
        <w:tc>
          <w:tcPr>
            <w:tcW w:w="1260" w:type="dxa"/>
            <w:shd w:val="clear" w:color="auto" w:fill="D9D9D9"/>
          </w:tcPr>
          <w:p w:rsidR="002411EC" w:rsidRDefault="002411EC" w:rsidP="0080029F"/>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shd w:val="clear" w:color="auto" w:fill="808080"/>
          </w:tcPr>
          <w:p w:rsidR="002411EC" w:rsidRPr="00675DAA" w:rsidRDefault="002411EC" w:rsidP="0080029F">
            <w:r w:rsidRPr="00675DAA">
              <w:t>Conformance</w:t>
            </w:r>
          </w:p>
        </w:tc>
        <w:tc>
          <w:tcPr>
            <w:tcW w:w="7200" w:type="dxa"/>
            <w:gridSpan w:val="4"/>
          </w:tcPr>
          <w:p w:rsidR="002411EC" w:rsidRPr="00BD0919" w:rsidRDefault="002411EC" w:rsidP="0043437F">
            <w:pPr>
              <w:pStyle w:val="ListParagraph"/>
              <w:numPr>
                <w:ilvl w:val="0"/>
                <w:numId w:val="239"/>
              </w:numPr>
              <w:rPr>
                <w:szCs w:val="24"/>
                <w:highlight w:val="white"/>
              </w:rPr>
            </w:pPr>
            <w:commentRangeStart w:id="5032"/>
            <w:r>
              <w:rPr>
                <w:szCs w:val="24"/>
                <w:highlight w:val="white"/>
              </w:rPr>
              <w:t xml:space="preserve">There may be a </w:t>
            </w:r>
            <w:r w:rsidRPr="001B02A1">
              <w:t xml:space="preserve">denominator </w:t>
            </w:r>
            <w:r>
              <w:t>element</w:t>
            </w:r>
            <w:commentRangeEnd w:id="5032"/>
            <w:r w:rsidR="00BD0919">
              <w:rPr>
                <w:rStyle w:val="CommentReference"/>
              </w:rPr>
              <w:commentReference w:id="5032"/>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80029F">
            <w:r w:rsidRPr="00675DAA">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0445D1"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2411EC" w:rsidRPr="00675DAA" w:rsidTr="00122FE2">
        <w:trPr>
          <w:cantSplit/>
        </w:trPr>
        <w:tc>
          <w:tcPr>
            <w:tcW w:w="2358" w:type="dxa"/>
          </w:tcPr>
          <w:p w:rsidR="002411EC" w:rsidRPr="00675DAA" w:rsidRDefault="002411EC" w:rsidP="0080029F">
            <w:r w:rsidRPr="001B72AE">
              <w:t>ingredientSubstance</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t>1:1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5356BD" w:rsidRPr="00675DAA" w:rsidTr="00122FE2">
        <w:trPr>
          <w:cantSplit/>
        </w:trPr>
        <w:tc>
          <w:tcPr>
            <w:tcW w:w="2358" w:type="dxa"/>
          </w:tcPr>
          <w:p w:rsidR="005356BD" w:rsidRPr="001B72AE" w:rsidRDefault="005356BD" w:rsidP="0080029F"/>
        </w:tc>
        <w:tc>
          <w:tcPr>
            <w:tcW w:w="1260" w:type="dxa"/>
            <w:shd w:val="clear" w:color="auto" w:fill="D9D9D9"/>
          </w:tcPr>
          <w:p w:rsidR="005356BD" w:rsidRPr="00675DAA" w:rsidRDefault="005356BD" w:rsidP="0080029F"/>
        </w:tc>
        <w:tc>
          <w:tcPr>
            <w:tcW w:w="1260" w:type="dxa"/>
            <w:shd w:val="clear" w:color="auto" w:fill="D9D9D9"/>
          </w:tcPr>
          <w:p w:rsidR="005356BD" w:rsidRDefault="005356BD" w:rsidP="0080029F"/>
        </w:tc>
        <w:tc>
          <w:tcPr>
            <w:tcW w:w="1350" w:type="dxa"/>
            <w:shd w:val="clear" w:color="auto" w:fill="D9D9D9"/>
          </w:tcPr>
          <w:p w:rsidR="005356BD" w:rsidRPr="00675DAA" w:rsidRDefault="005356BD" w:rsidP="0080029F"/>
        </w:tc>
        <w:tc>
          <w:tcPr>
            <w:tcW w:w="3330" w:type="dxa"/>
            <w:shd w:val="clear" w:color="auto" w:fill="D9D9D9"/>
          </w:tcPr>
          <w:p w:rsidR="005356BD" w:rsidRPr="00675DAA" w:rsidRDefault="005356BD" w:rsidP="0080029F"/>
        </w:tc>
      </w:tr>
      <w:tr w:rsidR="002411EC" w:rsidRPr="00675DAA" w:rsidTr="00122FE2">
        <w:trPr>
          <w:cantSplit/>
        </w:trPr>
        <w:tc>
          <w:tcPr>
            <w:tcW w:w="2358" w:type="dxa"/>
            <w:shd w:val="clear" w:color="auto" w:fill="808080"/>
          </w:tcPr>
          <w:p w:rsidR="002411EC" w:rsidRPr="00675DAA" w:rsidRDefault="002411EC" w:rsidP="0080029F">
            <w:r w:rsidRPr="00675DAA">
              <w:lastRenderedPageBreak/>
              <w:t>Conformance</w:t>
            </w:r>
          </w:p>
        </w:tc>
        <w:tc>
          <w:tcPr>
            <w:tcW w:w="7200" w:type="dxa"/>
            <w:gridSpan w:val="4"/>
          </w:tcPr>
          <w:p w:rsidR="002411EC" w:rsidRDefault="002411EC" w:rsidP="0043437F">
            <w:pPr>
              <w:pStyle w:val="ListParagraph"/>
              <w:numPr>
                <w:ilvl w:val="0"/>
                <w:numId w:val="104"/>
              </w:numPr>
            </w:pPr>
            <w:r w:rsidRPr="00F44693">
              <w:t xml:space="preserve">There is an </w:t>
            </w:r>
            <w:r>
              <w:t xml:space="preserve">code element </w:t>
            </w:r>
          </w:p>
          <w:p w:rsidR="002411EC" w:rsidRPr="002E10DE" w:rsidRDefault="002411EC" w:rsidP="0043437F">
            <w:pPr>
              <w:pStyle w:val="ListParagraph"/>
              <w:numPr>
                <w:ilvl w:val="0"/>
                <w:numId w:val="17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E10DE">
              <w:rPr>
                <w:highlight w:val="white"/>
              </w:rPr>
              <w:t>element has not been defined.</w:t>
            </w:r>
          </w:p>
          <w:p w:rsidR="002411EC" w:rsidRPr="002E10DE" w:rsidRDefault="002411EC" w:rsidP="0043437F">
            <w:pPr>
              <w:pStyle w:val="ListParagraph"/>
              <w:numPr>
                <w:ilvl w:val="0"/>
                <w:numId w:val="179"/>
              </w:numPr>
              <w:rPr>
                <w:highlight w:val="white"/>
              </w:rPr>
            </w:pPr>
            <w:r>
              <w:rPr>
                <w:highlight w:val="white"/>
              </w:rPr>
              <w:t xml:space="preserve">SPL Rule 4 </w:t>
            </w:r>
            <w:r w:rsidRPr="00D00628">
              <w:rPr>
                <w:highlight w:val="white"/>
              </w:rPr>
              <w:t xml:space="preserve">identifies that more than one </w:t>
            </w:r>
            <w:r w:rsidRPr="002E10DE">
              <w:rPr>
                <w:highlight w:val="white"/>
              </w:rPr>
              <w:t>element is defined.</w:t>
            </w:r>
          </w:p>
          <w:p w:rsidR="002411EC" w:rsidRDefault="002411EC" w:rsidP="0080029F">
            <w:pPr>
              <w:pStyle w:val="ListParagraph"/>
            </w:pPr>
          </w:p>
          <w:p w:rsidR="005356BD" w:rsidRPr="00AF4E8C" w:rsidRDefault="002411EC" w:rsidP="0043437F">
            <w:pPr>
              <w:pStyle w:val="ListParagraph"/>
              <w:numPr>
                <w:ilvl w:val="0"/>
                <w:numId w:val="104"/>
              </w:numPr>
            </w:pPr>
            <w:r w:rsidRPr="00F44693">
              <w:t xml:space="preserve">There is an </w:t>
            </w:r>
            <w:r>
              <w:t>code</w:t>
            </w:r>
            <w:r>
              <w:rPr>
                <w:sz w:val="24"/>
                <w:szCs w:val="24"/>
                <w:lang w:val="en-US"/>
              </w:rPr>
              <w:t xml:space="preserve"> attribute</w:t>
            </w:r>
            <w:r w:rsidR="005356BD">
              <w:rPr>
                <w:sz w:val="24"/>
                <w:szCs w:val="24"/>
                <w:lang w:val="en-US"/>
              </w:rPr>
              <w:t xml:space="preserve"> </w:t>
            </w:r>
            <w:r w:rsidR="005356BD">
              <w:t>with a value derived from the OID</w:t>
            </w:r>
          </w:p>
          <w:p w:rsidR="005356BD" w:rsidRPr="005356BD" w:rsidRDefault="002411EC" w:rsidP="0043437F">
            <w:pPr>
              <w:pStyle w:val="ListParagraph"/>
              <w:numPr>
                <w:ilvl w:val="0"/>
                <w:numId w:val="180"/>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5356BD" w:rsidRPr="005356BD" w:rsidRDefault="005356BD" w:rsidP="0043437F">
            <w:pPr>
              <w:pStyle w:val="ListParagraph"/>
              <w:numPr>
                <w:ilvl w:val="0"/>
                <w:numId w:val="180"/>
              </w:numPr>
              <w:rPr>
                <w:szCs w:val="24"/>
                <w:highlight w:val="white"/>
              </w:rPr>
            </w:pPr>
            <w:r>
              <w:t xml:space="preserve">SPL Rule 8 </w:t>
            </w:r>
            <w:r w:rsidRPr="00AF4E8C">
              <w:t>identifies that code is not in the CV.</w:t>
            </w:r>
          </w:p>
          <w:p w:rsidR="002411EC" w:rsidRDefault="002411EC" w:rsidP="0080029F">
            <w:pPr>
              <w:pStyle w:val="ListParagraph"/>
              <w:rPr>
                <w:highlight w:val="white"/>
              </w:rPr>
            </w:pPr>
          </w:p>
          <w:p w:rsidR="002411EC" w:rsidRDefault="002411EC" w:rsidP="0043437F">
            <w:pPr>
              <w:pStyle w:val="ListParagraph"/>
              <w:numPr>
                <w:ilvl w:val="0"/>
                <w:numId w:val="104"/>
              </w:numPr>
            </w:pPr>
            <w:r w:rsidRPr="00F44693">
              <w:t xml:space="preserve">There is an </w:t>
            </w:r>
            <w:r w:rsidRPr="00675DAA">
              <w:t>codeSystem</w:t>
            </w:r>
            <w:r>
              <w:rPr>
                <w:szCs w:val="24"/>
                <w:highlight w:val="white"/>
              </w:rPr>
              <w:t xml:space="preserve"> </w:t>
            </w:r>
            <w:r>
              <w:rPr>
                <w:sz w:val="24"/>
                <w:szCs w:val="24"/>
                <w:lang w:val="en-US"/>
              </w:rPr>
              <w:t>attribute</w:t>
            </w:r>
            <w:r w:rsidR="005356BD">
              <w:rPr>
                <w:sz w:val="24"/>
                <w:szCs w:val="24"/>
                <w:lang w:val="en-US"/>
              </w:rPr>
              <w:t xml:space="preserve"> with a </w:t>
            </w:r>
            <w:r w:rsidR="005356BD">
              <w:t xml:space="preserve">value of: </w:t>
            </w:r>
            <w:r w:rsidR="005356BD" w:rsidRPr="004A5D29">
              <w:t>2.16.840.1.113883.2.20.6.</w:t>
            </w:r>
            <w:r w:rsidR="00DB2D1E">
              <w:t>1</w:t>
            </w:r>
            <w:r w:rsidR="005356BD" w:rsidRPr="004A5D29">
              <w:t>4</w:t>
            </w:r>
          </w:p>
          <w:p w:rsidR="005356BD" w:rsidRDefault="002411EC" w:rsidP="0043437F">
            <w:pPr>
              <w:pStyle w:val="ListParagraph"/>
              <w:numPr>
                <w:ilvl w:val="0"/>
                <w:numId w:val="243"/>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r w:rsidR="005356BD" w:rsidRPr="00AA6F63">
              <w:rPr>
                <w:highlight w:val="white"/>
              </w:rPr>
              <w:t xml:space="preserve"> </w:t>
            </w:r>
          </w:p>
          <w:p w:rsidR="005356BD" w:rsidRPr="00AA6F63" w:rsidRDefault="005356BD" w:rsidP="0043437F">
            <w:pPr>
              <w:pStyle w:val="ListParagraph"/>
              <w:numPr>
                <w:ilvl w:val="0"/>
                <w:numId w:val="243"/>
              </w:numPr>
              <w:rPr>
                <w:highlight w:val="white"/>
              </w:rPr>
            </w:pPr>
            <w:r w:rsidRPr="00AA6F63">
              <w:rPr>
                <w:highlight w:val="white"/>
              </w:rPr>
              <w:t>SPL Rule 2 identifies that the OID value is incorrect.</w:t>
            </w:r>
          </w:p>
          <w:p w:rsidR="002411EC" w:rsidRDefault="002411EC" w:rsidP="0080029F">
            <w:pPr>
              <w:pStyle w:val="ListParagraph"/>
              <w:rPr>
                <w:highlight w:val="white"/>
              </w:rPr>
            </w:pPr>
          </w:p>
          <w:p w:rsidR="002411EC" w:rsidRDefault="005356BD" w:rsidP="0043437F">
            <w:pPr>
              <w:pStyle w:val="ListParagraph"/>
              <w:numPr>
                <w:ilvl w:val="0"/>
                <w:numId w:val="104"/>
              </w:numPr>
            </w:pPr>
            <w:r>
              <w:t>There is a</w:t>
            </w:r>
            <w:r w:rsidR="002411EC" w:rsidRPr="00F44693">
              <w:t xml:space="preserve"> </w:t>
            </w:r>
            <w:r w:rsidR="002411EC" w:rsidRPr="004A5D29">
              <w:rPr>
                <w:sz w:val="24"/>
                <w:szCs w:val="24"/>
                <w:highlight w:val="white"/>
                <w:lang w:val="en-US"/>
              </w:rPr>
              <w:t xml:space="preserve">displayName </w:t>
            </w:r>
            <w:r w:rsidR="002411EC">
              <w:rPr>
                <w:sz w:val="24"/>
                <w:szCs w:val="24"/>
                <w:lang w:val="en-US"/>
              </w:rPr>
              <w:t>attribute</w:t>
            </w:r>
            <w:r>
              <w:rPr>
                <w:sz w:val="24"/>
                <w:szCs w:val="24"/>
                <w:lang w:val="en-US"/>
              </w:rPr>
              <w:t xml:space="preserve"> that </w:t>
            </w:r>
            <w:r w:rsidRPr="00675DAA">
              <w:t>shall display the</w:t>
            </w:r>
            <w:r>
              <w:t xml:space="preserve"> appropriate </w:t>
            </w:r>
            <w:r w:rsidRPr="00675DAA">
              <w:t>label.</w:t>
            </w:r>
          </w:p>
          <w:p w:rsidR="002411EC" w:rsidRDefault="002411EC" w:rsidP="0043437F">
            <w:pPr>
              <w:pStyle w:val="ListParagraph"/>
              <w:numPr>
                <w:ilvl w:val="0"/>
                <w:numId w:val="244"/>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2411EC" w:rsidRPr="005356BD" w:rsidRDefault="002411EC" w:rsidP="0043437F">
            <w:pPr>
              <w:pStyle w:val="ListParagraph"/>
              <w:numPr>
                <w:ilvl w:val="0"/>
                <w:numId w:val="244"/>
              </w:numPr>
              <w:rPr>
                <w:highlight w:val="white"/>
              </w:rPr>
            </w:pPr>
            <w:r w:rsidRPr="005356BD">
              <w:rPr>
                <w:highlight w:val="white"/>
              </w:rPr>
              <w:t>SPL Rule 7 identifies that label does not match the CV.</w:t>
            </w:r>
          </w:p>
          <w:p w:rsidR="002411EC" w:rsidRDefault="002411EC" w:rsidP="0080029F">
            <w:pPr>
              <w:pStyle w:val="ListParagraph"/>
            </w:pPr>
          </w:p>
          <w:p w:rsidR="002411EC" w:rsidRDefault="002411EC" w:rsidP="0043437F">
            <w:pPr>
              <w:pStyle w:val="ListParagraph"/>
              <w:numPr>
                <w:ilvl w:val="0"/>
                <w:numId w:val="104"/>
              </w:numPr>
            </w:pPr>
            <w:r w:rsidRPr="00F44693">
              <w:t xml:space="preserve">There is a </w:t>
            </w:r>
            <w:r>
              <w:t>name element</w:t>
            </w:r>
            <w:r w:rsidR="008F3858">
              <w:t xml:space="preserve"> that </w:t>
            </w:r>
            <w:r w:rsidR="008F3858" w:rsidRPr="00675DAA">
              <w:t>shall display the</w:t>
            </w:r>
            <w:r w:rsidR="008F3858">
              <w:t xml:space="preserve"> appropriate </w:t>
            </w:r>
            <w:r w:rsidR="008F3858" w:rsidRPr="00675DAA">
              <w:t>label</w:t>
            </w:r>
            <w:r w:rsidR="008F3858">
              <w:t>.</w:t>
            </w:r>
          </w:p>
          <w:p w:rsidR="002411EC" w:rsidRPr="003F2902" w:rsidRDefault="002411EC" w:rsidP="0043437F">
            <w:pPr>
              <w:pStyle w:val="ListParagraph"/>
              <w:numPr>
                <w:ilvl w:val="0"/>
                <w:numId w:val="24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3F2902">
              <w:rPr>
                <w:highlight w:val="white"/>
              </w:rPr>
              <w:t>element has not been defined.</w:t>
            </w:r>
          </w:p>
          <w:p w:rsidR="002411EC" w:rsidRPr="003F2902" w:rsidRDefault="002411EC" w:rsidP="0043437F">
            <w:pPr>
              <w:pStyle w:val="ListParagraph"/>
              <w:numPr>
                <w:ilvl w:val="0"/>
                <w:numId w:val="245"/>
              </w:numPr>
              <w:rPr>
                <w:highlight w:val="white"/>
              </w:rPr>
            </w:pPr>
            <w:r>
              <w:rPr>
                <w:highlight w:val="white"/>
              </w:rPr>
              <w:t xml:space="preserve">SPL Rule 4 </w:t>
            </w:r>
            <w:r w:rsidRPr="00D00628">
              <w:rPr>
                <w:highlight w:val="white"/>
              </w:rPr>
              <w:t xml:space="preserve">identifies that more than one </w:t>
            </w:r>
            <w:r w:rsidRPr="003F2902">
              <w:rPr>
                <w:highlight w:val="white"/>
              </w:rPr>
              <w:t>element is defined.</w:t>
            </w:r>
          </w:p>
          <w:p w:rsidR="002411EC" w:rsidRPr="003F2902" w:rsidRDefault="002411EC" w:rsidP="0043437F">
            <w:pPr>
              <w:pStyle w:val="ListParagraph"/>
              <w:numPr>
                <w:ilvl w:val="0"/>
                <w:numId w:val="245"/>
              </w:numPr>
              <w:rPr>
                <w:highlight w:val="white"/>
              </w:rPr>
            </w:pPr>
            <w:r w:rsidRPr="003F2902">
              <w:rPr>
                <w:highlight w:val="white"/>
              </w:rPr>
              <w:t>SPL Rule 7 identifies that label does not match the CV.</w:t>
            </w:r>
          </w:p>
          <w:p w:rsidR="002411EC" w:rsidRDefault="002411EC" w:rsidP="0080029F">
            <w:pPr>
              <w:pStyle w:val="ListParagraph"/>
            </w:pPr>
            <w:r>
              <w:t xml:space="preserve"> </w:t>
            </w:r>
          </w:p>
          <w:p w:rsidR="002411EC" w:rsidRPr="00F44693" w:rsidRDefault="002411EC" w:rsidP="0043437F">
            <w:pPr>
              <w:pStyle w:val="ListParagraph"/>
              <w:numPr>
                <w:ilvl w:val="0"/>
                <w:numId w:val="104"/>
              </w:numPr>
            </w:pPr>
            <w:commentRangeStart w:id="5033"/>
            <w:r>
              <w:rPr>
                <w:rFonts w:eastAsia="Times New Roman"/>
                <w:lang w:eastAsia="de-DE"/>
              </w:rPr>
              <w:t xml:space="preserve">The </w:t>
            </w:r>
            <w:r w:rsidRPr="00F44693">
              <w:t>ingredient substance code</w:t>
            </w:r>
            <w:r>
              <w:t xml:space="preserve"> usage may restrict a substance to being: medicinal (active), non –medicinal (inactive) or both.</w:t>
            </w:r>
          </w:p>
          <w:p w:rsidR="002411EC" w:rsidRPr="00F44693" w:rsidRDefault="002411EC" w:rsidP="0043437F">
            <w:pPr>
              <w:pStyle w:val="ListParagraph"/>
              <w:numPr>
                <w:ilvl w:val="0"/>
                <w:numId w:val="104"/>
              </w:numPr>
            </w:pPr>
            <w:r w:rsidRPr="00F44693">
              <w:t xml:space="preserve">The same ingredient substance code is not used more than once per product. </w:t>
            </w:r>
          </w:p>
          <w:p w:rsidR="002411EC" w:rsidRPr="00BB2244" w:rsidRDefault="002411EC" w:rsidP="0043437F">
            <w:pPr>
              <w:pStyle w:val="ListParagraph"/>
              <w:numPr>
                <w:ilvl w:val="0"/>
                <w:numId w:val="104"/>
              </w:numPr>
            </w:pPr>
            <w:r w:rsidRPr="00BB2244">
              <w:t xml:space="preserve">If the product has no parts and is not a part, then there are </w:t>
            </w:r>
            <w:r>
              <w:t>one or more active ingredients.</w:t>
            </w:r>
          </w:p>
          <w:p w:rsidR="002411EC" w:rsidRPr="00BB2244" w:rsidRDefault="002411EC" w:rsidP="0043437F">
            <w:pPr>
              <w:pStyle w:val="ListParagraph"/>
              <w:numPr>
                <w:ilvl w:val="0"/>
                <w:numId w:val="104"/>
              </w:numPr>
            </w:pPr>
            <w:r w:rsidRPr="00BB2244">
              <w:t>If the product has parts,</w:t>
            </w:r>
            <w:r>
              <w:t xml:space="preserve"> or is a part </w:t>
            </w:r>
            <w:r w:rsidRPr="00BB2244">
              <w:t>then the act</w:t>
            </w:r>
            <w:r>
              <w:t>ive ingredients are under parts.</w:t>
            </w:r>
          </w:p>
          <w:p w:rsidR="002411EC" w:rsidRPr="0050178E" w:rsidRDefault="002411EC" w:rsidP="0043437F">
            <w:pPr>
              <w:pStyle w:val="Default"/>
              <w:numPr>
                <w:ilvl w:val="0"/>
                <w:numId w:val="104"/>
              </w:numPr>
              <w:rPr>
                <w:sz w:val="23"/>
                <w:szCs w:val="23"/>
              </w:rPr>
            </w:pPr>
            <w:r>
              <w:rPr>
                <w:sz w:val="23"/>
                <w:szCs w:val="23"/>
              </w:rPr>
              <w:t xml:space="preserve">If the strength is based on a reference then, then there is an asEquivalentSubstance element with a defining substance otherwise there is no asEquivalentSubstance element </w:t>
            </w:r>
            <w:commentRangeEnd w:id="5033"/>
            <w:r>
              <w:rPr>
                <w:rStyle w:val="CommentReference"/>
              </w:rPr>
              <w:commentReference w:id="5033"/>
            </w:r>
          </w:p>
        </w:tc>
      </w:tr>
    </w:tbl>
    <w:p w:rsidR="002411EC" w:rsidRPr="005565BD"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F53457"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tcPr>
          <w:p w:rsidR="00A32EB7" w:rsidRPr="00675DAA" w:rsidRDefault="00A32EB7" w:rsidP="0080029F">
            <w:r w:rsidRPr="00A250B0">
              <w:t>asContent</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lastRenderedPageBreak/>
              <w:t>Conformance</w:t>
            </w:r>
          </w:p>
        </w:tc>
        <w:tc>
          <w:tcPr>
            <w:tcW w:w="7200" w:type="dxa"/>
            <w:gridSpan w:val="4"/>
          </w:tcPr>
          <w:p w:rsidR="003F2902" w:rsidRDefault="003F2902" w:rsidP="0080029F">
            <w:pPr>
              <w:pStyle w:val="ListParagraph"/>
            </w:pPr>
            <w:commentRangeStart w:id="5034"/>
            <w:r>
              <w:t>&lt;pbx: here on revalidation&gt;</w:t>
            </w:r>
          </w:p>
          <w:p w:rsidR="003F2902" w:rsidRDefault="003F2902" w:rsidP="0080029F">
            <w:pPr>
              <w:pStyle w:val="ListParagraph"/>
            </w:pPr>
            <w:r>
              <w:t>&lt;pbx: here on cleanup and consolidation&gt;</w:t>
            </w:r>
            <w:commentRangeEnd w:id="5034"/>
            <w:r w:rsidR="00C367F5">
              <w:rPr>
                <w:rStyle w:val="CommentReference"/>
              </w:rPr>
              <w:commentReference w:id="5034"/>
            </w:r>
          </w:p>
          <w:p w:rsidR="003F2902" w:rsidRDefault="003F2902" w:rsidP="0080029F">
            <w:pPr>
              <w:pStyle w:val="ListParagraph"/>
            </w:pPr>
          </w:p>
          <w:p w:rsidR="002411EC" w:rsidRPr="00C80C46" w:rsidRDefault="002411EC" w:rsidP="00DF0F23">
            <w:pPr>
              <w:pStyle w:val="ListParagraph"/>
              <w:numPr>
                <w:ilvl w:val="0"/>
                <w:numId w:val="9"/>
              </w:numPr>
              <w:spacing w:after="200"/>
              <w:rPr>
                <w:del w:id="5035" w:author="pbx" w:date="2017-11-03T17:48:00Z"/>
              </w:rPr>
            </w:pPr>
            <w:del w:id="5036" w:author="pbx" w:date="2017-11-03T17:48:00Z">
              <w:r w:rsidRPr="00C80C46">
                <w:delText xml:space="preserve">A product may have an “as content” (package information) element (optional for parts) </w:delText>
              </w:r>
            </w:del>
          </w:p>
          <w:p w:rsidR="002411EC" w:rsidRPr="00C80C46" w:rsidRDefault="002411EC" w:rsidP="00DF0F23">
            <w:pPr>
              <w:pStyle w:val="ListParagraph"/>
              <w:numPr>
                <w:ilvl w:val="0"/>
                <w:numId w:val="9"/>
              </w:numPr>
              <w:spacing w:after="200"/>
              <w:rPr>
                <w:del w:id="5037" w:author="pbx" w:date="2017-11-03T17:48:00Z"/>
              </w:rPr>
            </w:pPr>
            <w:del w:id="5038" w:author="pbx" w:date="2017-11-03T17:48:00Z">
              <w:r>
                <w:delText>If a q</w:delText>
              </w:r>
              <w:r w:rsidRPr="00C80C46">
                <w:delText xml:space="preserve">uantity </w:delText>
              </w:r>
              <w:r>
                <w:delText xml:space="preserve">is specified it </w:delText>
              </w:r>
              <w:r w:rsidRPr="00C80C46">
                <w:delText>inclu</w:delText>
              </w:r>
              <w:r>
                <w:delText>des a numerator and denominator.</w:delText>
              </w:r>
            </w:del>
          </w:p>
          <w:p w:rsidR="002411EC" w:rsidRDefault="002411EC" w:rsidP="0080029F">
            <w:pPr>
              <w:pStyle w:val="ListParagraph"/>
              <w:numPr>
                <w:ilvl w:val="0"/>
                <w:numId w:val="9"/>
              </w:numPr>
            </w:pPr>
            <w:commentRangeStart w:id="5039"/>
            <w:r>
              <w:t>The numerator has</w:t>
            </w:r>
            <w:r w:rsidRPr="00C80C46">
              <w:t xml:space="preserve"> a value greater than zero and a unit </w:t>
            </w:r>
            <w:ins w:id="5040" w:author="pbx" w:date="2017-11-03T17:48:00Z">
              <w:r w:rsidR="0091706B">
                <w:t xml:space="preserve">derived from OID </w:t>
              </w:r>
              <w:r w:rsidR="0091706B">
                <w:rPr>
                  <w:rFonts w:eastAsia="Times New Roman"/>
                  <w:lang w:eastAsia="de-DE"/>
                </w:rPr>
                <w:t>2.16.840.1.113883.2.20.6.38</w:t>
              </w:r>
            </w:ins>
          </w:p>
          <w:p w:rsidR="002411EC" w:rsidRPr="00C80C46" w:rsidRDefault="002411EC" w:rsidP="0080029F">
            <w:pPr>
              <w:pStyle w:val="ListParagraph"/>
              <w:numPr>
                <w:ilvl w:val="0"/>
                <w:numId w:val="9"/>
              </w:numPr>
            </w:pPr>
            <w:r>
              <w:t>The d</w:t>
            </w:r>
            <w:r w:rsidRPr="00C80C46">
              <w:t xml:space="preserve">enominator has value 1 and </w:t>
            </w:r>
            <w:r>
              <w:t xml:space="preserve">a </w:t>
            </w:r>
            <w:r w:rsidRPr="00C80C46">
              <w:t xml:space="preserve">unit </w:t>
            </w:r>
            <w:r>
              <w:t xml:space="preserve">of </w:t>
            </w:r>
            <w:r w:rsidRPr="00C80C46">
              <w:t xml:space="preserve">“1” </w:t>
            </w:r>
          </w:p>
          <w:p w:rsidR="002411EC" w:rsidRPr="00C80C46" w:rsidRDefault="002411EC" w:rsidP="0080029F">
            <w:pPr>
              <w:pStyle w:val="ListParagraph"/>
              <w:numPr>
                <w:ilvl w:val="0"/>
                <w:numId w:val="9"/>
              </w:numPr>
            </w:pPr>
            <w:r w:rsidRPr="00C80C46">
              <w:t xml:space="preserve">If the product has parts, then the initial numerator value and unit is “1” </w:t>
            </w:r>
          </w:p>
          <w:p w:rsidR="002411EC" w:rsidRPr="00C80C46" w:rsidRDefault="002411EC" w:rsidP="0080029F">
            <w:pPr>
              <w:pStyle w:val="ListParagraph"/>
              <w:numPr>
                <w:ilvl w:val="0"/>
                <w:numId w:val="9"/>
              </w:numPr>
            </w:pPr>
            <w:r>
              <w:t>The u</w:t>
            </w:r>
            <w:r w:rsidRPr="00C80C46">
              <w:t xml:space="preserve">nit of the numerator of the initial package is the same as the units for the denominators of all the ingredient quantities (strengths) </w:t>
            </w:r>
          </w:p>
          <w:p w:rsidR="002411EC" w:rsidRPr="00C80C46" w:rsidRDefault="002411EC" w:rsidP="0080029F">
            <w:pPr>
              <w:pStyle w:val="ListParagraph"/>
              <w:numPr>
                <w:ilvl w:val="0"/>
                <w:numId w:val="9"/>
              </w:numPr>
            </w:pPr>
            <w:r>
              <w:t>The u</w:t>
            </w:r>
            <w:r w:rsidRPr="00C80C46">
              <w:t xml:space="preserve">nit of the numerator of an outer package is the same as the unit for the denominator of the quantity of the inner package </w:t>
            </w:r>
          </w:p>
          <w:p w:rsidR="002411EC" w:rsidRPr="00C80C46" w:rsidRDefault="002411EC" w:rsidP="00DF0F23">
            <w:pPr>
              <w:pStyle w:val="ListParagraph"/>
              <w:numPr>
                <w:ilvl w:val="0"/>
                <w:numId w:val="9"/>
              </w:numPr>
              <w:spacing w:after="200"/>
              <w:rPr>
                <w:del w:id="5041" w:author="pbx" w:date="2017-11-03T17:48:00Z"/>
              </w:rPr>
            </w:pPr>
            <w:r w:rsidRPr="00C80C46">
              <w:t>There is a form code</w:t>
            </w:r>
            <w:ins w:id="5042" w:author="pbx" w:date="2017-11-03T17:48:00Z">
              <w:r w:rsidR="003F7AF5">
                <w:t>, codesystem</w:t>
              </w:r>
            </w:ins>
            <w:r w:rsidRPr="00C80C46">
              <w:t xml:space="preserve"> and display name </w:t>
            </w:r>
          </w:p>
          <w:p w:rsidR="002411EC" w:rsidRPr="0050178E" w:rsidRDefault="002411EC" w:rsidP="003F7AF5">
            <w:pPr>
              <w:pStyle w:val="ListParagraph"/>
              <w:numPr>
                <w:ilvl w:val="0"/>
                <w:numId w:val="9"/>
              </w:numPr>
            </w:pPr>
            <w:del w:id="5043" w:author="pbx" w:date="2017-11-03T17:48:00Z">
              <w:r w:rsidRPr="00415623">
                <w:delText>The code system for form code is</w:delText>
              </w:r>
            </w:del>
            <w:ins w:id="5044" w:author="pbx" w:date="2017-11-03T17:48:00Z">
              <w:r w:rsidR="003F7AF5">
                <w:t>derived from OID</w:t>
              </w:r>
            </w:ins>
            <w:r w:rsidR="003F7AF5">
              <w:t xml:space="preserve"> </w:t>
            </w:r>
            <w:r w:rsidR="003F7AF5">
              <w:rPr>
                <w:rFonts w:eastAsia="Times New Roman"/>
                <w:lang w:eastAsia="de-DE"/>
              </w:rPr>
              <w:t>2.16.840.1.113883.2.20.6</w:t>
            </w:r>
            <w:del w:id="5045" w:author="pbx" w:date="2017-11-03T17:48:00Z">
              <w:r w:rsidR="002B688A">
                <w:rPr>
                  <w:rFonts w:eastAsia="Times New Roman"/>
                  <w:lang w:eastAsia="de-DE"/>
                </w:rPr>
                <w:delText>.???</w:delText>
              </w:r>
            </w:del>
            <w:ins w:id="5046" w:author="pbx" w:date="2017-11-03T17:48:00Z">
              <w:r w:rsidR="003F7AF5">
                <w:rPr>
                  <w:rFonts w:eastAsia="Times New Roman"/>
                  <w:lang w:eastAsia="de-DE"/>
                </w:rPr>
                <w:t>.32</w:t>
              </w:r>
            </w:ins>
          </w:p>
          <w:p w:rsidR="002411EC" w:rsidRPr="00724B5B" w:rsidRDefault="002411EC" w:rsidP="0043437F">
            <w:pPr>
              <w:pStyle w:val="ListParagraph"/>
              <w:numPr>
                <w:ilvl w:val="0"/>
                <w:numId w:val="242"/>
              </w:numPr>
              <w:rPr>
                <w:highlight w:val="white"/>
              </w:rPr>
            </w:pPr>
            <w:r>
              <w:rPr>
                <w:highlight w:val="white"/>
              </w:rPr>
              <w:t>SPL Rule 2</w:t>
            </w:r>
            <w:commentRangeStart w:id="5047"/>
            <w:r w:rsidRPr="00C13369">
              <w:rPr>
                <w:highlight w:val="white"/>
              </w:rPr>
              <w:t xml:space="preserve"> </w:t>
            </w:r>
            <w:r w:rsidRPr="00334410">
              <w:rPr>
                <w:highlight w:val="white"/>
              </w:rPr>
              <w:t xml:space="preserve">identifies </w:t>
            </w:r>
            <w:r>
              <w:rPr>
                <w:highlight w:val="white"/>
              </w:rPr>
              <w:t xml:space="preserve">that the OID value is incorrect </w:t>
            </w:r>
            <w:commentRangeEnd w:id="5047"/>
            <w:r>
              <w:rPr>
                <w:rStyle w:val="CommentReference"/>
              </w:rPr>
              <w:commentReference w:id="5047"/>
            </w:r>
          </w:p>
          <w:p w:rsidR="002411EC" w:rsidRPr="00415623" w:rsidRDefault="002411EC" w:rsidP="0080029F">
            <w:pPr>
              <w:pStyle w:val="ListParagraph"/>
              <w:numPr>
                <w:ilvl w:val="0"/>
                <w:numId w:val="9"/>
              </w:numPr>
            </w:pPr>
          </w:p>
          <w:p w:rsidR="002411EC" w:rsidRDefault="002411EC" w:rsidP="0080029F">
            <w:pPr>
              <w:pStyle w:val="ListParagraph"/>
              <w:numPr>
                <w:ilvl w:val="0"/>
                <w:numId w:val="9"/>
              </w:numPr>
            </w:pPr>
            <w:r w:rsidRPr="00415623">
              <w:t xml:space="preserve">The display name matches </w:t>
            </w:r>
            <w:r>
              <w:t>the language</w:t>
            </w:r>
            <w:r w:rsidRPr="00415623">
              <w:t xml:space="preserve"> code </w:t>
            </w:r>
            <w:r>
              <w:t xml:space="preserve">of </w:t>
            </w:r>
            <w:r w:rsidRPr="00415623">
              <w:t>the document.</w:t>
            </w:r>
          </w:p>
          <w:p w:rsidR="002411EC" w:rsidRPr="00C80C46" w:rsidRDefault="002411EC" w:rsidP="0080029F">
            <w:pPr>
              <w:pStyle w:val="ListParagraph"/>
              <w:numPr>
                <w:ilvl w:val="0"/>
                <w:numId w:val="9"/>
              </w:numPr>
            </w:pPr>
            <w:r w:rsidRPr="00C80C46">
              <w:t xml:space="preserve">If the Package Item Code has been previously submitted, then the package form code and quantity value and unit are the same as in the most recent submission for this item code. </w:t>
            </w:r>
          </w:p>
          <w:p w:rsidR="002411EC" w:rsidRPr="00C80C46" w:rsidRDefault="002411EC" w:rsidP="0080029F">
            <w:pPr>
              <w:pStyle w:val="ListParagraph"/>
              <w:numPr>
                <w:ilvl w:val="0"/>
                <w:numId w:val="9"/>
              </w:numPr>
            </w:pPr>
            <w:r w:rsidRPr="00C80C46">
              <w:t xml:space="preserve">If the Package Item Code is mentioned elsewhere in the document, then the package form code and quantity value and unit are the same and the content of both packages have an Item Code that is the same. </w:t>
            </w:r>
          </w:p>
          <w:p w:rsidR="002411EC" w:rsidRPr="00675DAA" w:rsidRDefault="002411EC" w:rsidP="0080029F">
            <w:pPr>
              <w:pStyle w:val="ListParagraph"/>
              <w:numPr>
                <w:ilvl w:val="0"/>
                <w:numId w:val="9"/>
              </w:numPr>
            </w:pPr>
            <w:r w:rsidRPr="00C80C46">
              <w:t xml:space="preserve">Package Item Code does not match any other Package Item Code in the same package hierarchy. </w:t>
            </w:r>
            <w:commentRangeEnd w:id="5039"/>
            <w:r w:rsidR="003F2902">
              <w:rPr>
                <w:rStyle w:val="CommentReference"/>
              </w:rPr>
              <w:commentReference w:id="5039"/>
            </w:r>
          </w:p>
        </w:tc>
      </w:tr>
    </w:tbl>
    <w:p w:rsidR="00A32EB7" w:rsidRDefault="00A32EB7"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80029F">
            <w:r w:rsidRPr="00675DAA">
              <w:t>Element</w:t>
            </w:r>
          </w:p>
        </w:tc>
        <w:tc>
          <w:tcPr>
            <w:tcW w:w="1260" w:type="dxa"/>
            <w:shd w:val="clear" w:color="auto" w:fill="808080"/>
          </w:tcPr>
          <w:p w:rsidR="00A32EB7" w:rsidRPr="00675DAA" w:rsidRDefault="00A32EB7" w:rsidP="0080029F">
            <w:r w:rsidRPr="00675DAA">
              <w:t>Attribute</w:t>
            </w:r>
          </w:p>
        </w:tc>
        <w:tc>
          <w:tcPr>
            <w:tcW w:w="1260" w:type="dxa"/>
            <w:shd w:val="clear" w:color="auto" w:fill="808080"/>
          </w:tcPr>
          <w:p w:rsidR="00A32EB7" w:rsidRPr="00F53457" w:rsidRDefault="00A32EB7" w:rsidP="0080029F">
            <w:r w:rsidRPr="00675DAA">
              <w:t>Cardinality</w:t>
            </w:r>
          </w:p>
        </w:tc>
        <w:tc>
          <w:tcPr>
            <w:tcW w:w="1350" w:type="dxa"/>
            <w:shd w:val="clear" w:color="auto" w:fill="808080"/>
          </w:tcPr>
          <w:p w:rsidR="00A32EB7" w:rsidRPr="00675DAA" w:rsidRDefault="00A32EB7" w:rsidP="0080029F">
            <w:r w:rsidRPr="00675DAA">
              <w:t>Value(s) Allowed</w:t>
            </w:r>
          </w:p>
          <w:p w:rsidR="00A32EB7" w:rsidRPr="00675DAA" w:rsidRDefault="00A32EB7" w:rsidP="0080029F">
            <w:r w:rsidRPr="00675DAA">
              <w:t>Examples</w:t>
            </w:r>
          </w:p>
        </w:tc>
        <w:tc>
          <w:tcPr>
            <w:tcW w:w="3330" w:type="dxa"/>
            <w:shd w:val="clear" w:color="auto" w:fill="808080"/>
          </w:tcPr>
          <w:p w:rsidR="00A32EB7" w:rsidRPr="00675DAA" w:rsidRDefault="00A32EB7" w:rsidP="0080029F">
            <w:r w:rsidRPr="00675DAA">
              <w:t>Description</w:t>
            </w:r>
          </w:p>
          <w:p w:rsidR="00A32EB7" w:rsidRPr="00675DAA" w:rsidRDefault="00A32EB7" w:rsidP="0080029F">
            <w:r w:rsidRPr="00675DAA">
              <w:t>Instructions</w:t>
            </w:r>
          </w:p>
        </w:tc>
      </w:tr>
      <w:tr w:rsidR="00A32EB7" w:rsidRPr="00675DAA" w:rsidTr="00122FE2">
        <w:trPr>
          <w:cantSplit/>
        </w:trPr>
        <w:tc>
          <w:tcPr>
            <w:tcW w:w="2358" w:type="dxa"/>
          </w:tcPr>
          <w:p w:rsidR="00A32EB7" w:rsidRPr="00675DAA" w:rsidRDefault="00A32EB7" w:rsidP="0080029F">
            <w:r w:rsidRPr="00D14E7C">
              <w:rPr>
                <w:highlight w:val="white"/>
              </w:rPr>
              <w:t>confidentialityCode</w:t>
            </w:r>
          </w:p>
        </w:tc>
        <w:tc>
          <w:tcPr>
            <w:tcW w:w="1260" w:type="dxa"/>
            <w:shd w:val="clear" w:color="auto" w:fill="D9D9D9"/>
          </w:tcPr>
          <w:p w:rsidR="00A32EB7" w:rsidRPr="00675DAA" w:rsidRDefault="00A32EB7" w:rsidP="0080029F">
            <w:r w:rsidRPr="00675DAA">
              <w:t>N/A</w:t>
            </w:r>
          </w:p>
        </w:tc>
        <w:tc>
          <w:tcPr>
            <w:tcW w:w="1260" w:type="dxa"/>
            <w:shd w:val="clear" w:color="auto" w:fill="D9D9D9"/>
          </w:tcPr>
          <w:p w:rsidR="00A32EB7" w:rsidRPr="00675DAA" w:rsidRDefault="00A32EB7" w:rsidP="0080029F">
            <w:r w:rsidRPr="00675DAA">
              <w:t>1:1</w:t>
            </w:r>
          </w:p>
        </w:tc>
        <w:tc>
          <w:tcPr>
            <w:tcW w:w="1350" w:type="dxa"/>
            <w:shd w:val="clear" w:color="auto" w:fill="D9D9D9"/>
          </w:tcPr>
          <w:p w:rsidR="00A32EB7" w:rsidRPr="00675DAA" w:rsidRDefault="00A32EB7" w:rsidP="0080029F"/>
        </w:tc>
        <w:tc>
          <w:tcPr>
            <w:tcW w:w="3330" w:type="dxa"/>
            <w:shd w:val="clear" w:color="auto" w:fill="D9D9D9"/>
          </w:tcPr>
          <w:p w:rsidR="00A32EB7" w:rsidRPr="00675DAA" w:rsidRDefault="00A32EB7" w:rsidP="0080029F"/>
        </w:tc>
      </w:tr>
      <w:tr w:rsidR="00A32EB7" w:rsidRPr="00675DAA" w:rsidTr="00122FE2">
        <w:trPr>
          <w:cantSplit/>
        </w:trPr>
        <w:tc>
          <w:tcPr>
            <w:tcW w:w="2358" w:type="dxa"/>
            <w:shd w:val="clear" w:color="auto" w:fill="808080"/>
          </w:tcPr>
          <w:p w:rsidR="00A32EB7" w:rsidRPr="00675DAA" w:rsidRDefault="00A32EB7" w:rsidP="0080029F">
            <w:r w:rsidRPr="00675DAA">
              <w:t>Conformance</w:t>
            </w:r>
          </w:p>
        </w:tc>
        <w:tc>
          <w:tcPr>
            <w:tcW w:w="7200" w:type="dxa"/>
            <w:gridSpan w:val="4"/>
          </w:tcPr>
          <w:p w:rsidR="00A32EB7" w:rsidRPr="00675DAA" w:rsidRDefault="00A32EB7" w:rsidP="0043437F">
            <w:pPr>
              <w:pStyle w:val="ListParagraph"/>
              <w:numPr>
                <w:ilvl w:val="0"/>
                <w:numId w:val="239"/>
              </w:numPr>
            </w:pPr>
            <w:commentRangeStart w:id="5048"/>
            <w:r>
              <w:t>&lt;pbx: here&gt;</w:t>
            </w:r>
            <w:commentRangeEnd w:id="5048"/>
            <w:r>
              <w:rPr>
                <w:rStyle w:val="CommentReference"/>
              </w:rPr>
              <w:commentReference w:id="5048"/>
            </w:r>
          </w:p>
        </w:tc>
      </w:tr>
    </w:tbl>
    <w:p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F53457" w:rsidRDefault="002411EC" w:rsidP="0080029F">
            <w:r w:rsidRPr="00675DAA">
              <w:t>Element</w:t>
            </w:r>
          </w:p>
        </w:tc>
        <w:tc>
          <w:tcPr>
            <w:tcW w:w="1260" w:type="dxa"/>
            <w:shd w:val="clear" w:color="auto" w:fill="808080"/>
          </w:tcPr>
          <w:p w:rsidR="002411EC" w:rsidRPr="00675DAA" w:rsidRDefault="002411EC" w:rsidP="0080029F">
            <w:r w:rsidRPr="00675DAA">
              <w:t>Attribute</w:t>
            </w:r>
          </w:p>
        </w:tc>
        <w:tc>
          <w:tcPr>
            <w:tcW w:w="1260" w:type="dxa"/>
            <w:shd w:val="clear" w:color="auto" w:fill="808080"/>
          </w:tcPr>
          <w:p w:rsidR="002411EC" w:rsidRPr="00F53457" w:rsidRDefault="002411EC" w:rsidP="0080029F">
            <w:r w:rsidRPr="00675DAA">
              <w:t>Cardinality</w:t>
            </w:r>
          </w:p>
        </w:tc>
        <w:tc>
          <w:tcPr>
            <w:tcW w:w="1350" w:type="dxa"/>
            <w:shd w:val="clear" w:color="auto" w:fill="808080"/>
          </w:tcPr>
          <w:p w:rsidR="002411EC" w:rsidRPr="00675DAA" w:rsidRDefault="002411EC" w:rsidP="0080029F">
            <w:r w:rsidRPr="00675DAA">
              <w:t>Value(s) Allowed</w:t>
            </w:r>
          </w:p>
          <w:p w:rsidR="002411EC" w:rsidRPr="00675DAA" w:rsidRDefault="002411EC" w:rsidP="0080029F">
            <w:r w:rsidRPr="00675DAA">
              <w:t>Examples</w:t>
            </w:r>
          </w:p>
        </w:tc>
        <w:tc>
          <w:tcPr>
            <w:tcW w:w="3330" w:type="dxa"/>
            <w:shd w:val="clear" w:color="auto" w:fill="808080"/>
          </w:tcPr>
          <w:p w:rsidR="002411EC" w:rsidRPr="00675DAA" w:rsidRDefault="002411EC" w:rsidP="0080029F">
            <w:r w:rsidRPr="00675DAA">
              <w:t>Description</w:t>
            </w:r>
          </w:p>
          <w:p w:rsidR="002411EC" w:rsidRPr="00675DAA" w:rsidRDefault="002411EC" w:rsidP="0080029F">
            <w:r w:rsidRPr="00675DAA">
              <w:t>Instructions</w:t>
            </w:r>
          </w:p>
        </w:tc>
      </w:tr>
      <w:tr w:rsidR="00A32EB7" w:rsidRPr="00675DAA" w:rsidTr="00122FE2">
        <w:trPr>
          <w:cantSplit/>
          <w:del w:id="5049" w:author="pbx" w:date="2017-11-03T17:48:00Z"/>
        </w:trPr>
        <w:tc>
          <w:tcPr>
            <w:tcW w:w="2358" w:type="dxa"/>
          </w:tcPr>
          <w:p w:rsidR="00A32EB7" w:rsidRPr="00675DAA" w:rsidRDefault="00A32EB7" w:rsidP="00DF0F23">
            <w:pPr>
              <w:rPr>
                <w:del w:id="5050" w:author="pbx" w:date="2017-11-03T17:48:00Z"/>
              </w:rPr>
            </w:pPr>
            <w:del w:id="5051" w:author="pbx" w:date="2017-11-03T17:48:00Z">
              <w:r w:rsidRPr="00D14E7C">
                <w:rPr>
                  <w:highlight w:val="white"/>
                </w:rPr>
                <w:delText>quantity</w:delText>
              </w:r>
            </w:del>
          </w:p>
        </w:tc>
        <w:tc>
          <w:tcPr>
            <w:tcW w:w="1260" w:type="dxa"/>
            <w:shd w:val="clear" w:color="auto" w:fill="D9D9D9"/>
          </w:tcPr>
          <w:p w:rsidR="00A32EB7" w:rsidRPr="00675DAA" w:rsidRDefault="00A32EB7" w:rsidP="00DF0F23">
            <w:pPr>
              <w:rPr>
                <w:del w:id="5052" w:author="pbx" w:date="2017-11-03T17:48:00Z"/>
              </w:rPr>
            </w:pPr>
            <w:del w:id="5053" w:author="pbx" w:date="2017-11-03T17:48:00Z">
              <w:r w:rsidRPr="00675DAA">
                <w:delText>N/A</w:delText>
              </w:r>
            </w:del>
          </w:p>
        </w:tc>
        <w:tc>
          <w:tcPr>
            <w:tcW w:w="1260" w:type="dxa"/>
            <w:shd w:val="clear" w:color="auto" w:fill="D9D9D9"/>
          </w:tcPr>
          <w:p w:rsidR="00A32EB7" w:rsidRPr="00675DAA" w:rsidRDefault="00A32EB7" w:rsidP="00DF0F23">
            <w:pPr>
              <w:rPr>
                <w:del w:id="5054" w:author="pbx" w:date="2017-11-03T17:48:00Z"/>
              </w:rPr>
            </w:pPr>
            <w:del w:id="5055" w:author="pbx" w:date="2017-11-03T17:48:00Z">
              <w:r w:rsidRPr="00675DAA">
                <w:delText>1:1</w:delText>
              </w:r>
            </w:del>
          </w:p>
        </w:tc>
        <w:tc>
          <w:tcPr>
            <w:tcW w:w="1350" w:type="dxa"/>
            <w:shd w:val="clear" w:color="auto" w:fill="D9D9D9"/>
          </w:tcPr>
          <w:p w:rsidR="00A32EB7" w:rsidRPr="00675DAA" w:rsidRDefault="00A32EB7" w:rsidP="00DF0F23">
            <w:pPr>
              <w:rPr>
                <w:del w:id="5056" w:author="pbx" w:date="2017-11-03T17:48:00Z"/>
              </w:rPr>
            </w:pPr>
          </w:p>
        </w:tc>
        <w:tc>
          <w:tcPr>
            <w:tcW w:w="3330" w:type="dxa"/>
            <w:shd w:val="clear" w:color="auto" w:fill="D9D9D9"/>
          </w:tcPr>
          <w:p w:rsidR="00A32EB7" w:rsidRPr="00675DAA" w:rsidRDefault="00A32EB7" w:rsidP="00DF0F23">
            <w:pPr>
              <w:rPr>
                <w:del w:id="5057" w:author="pbx" w:date="2017-11-03T17:48:00Z"/>
              </w:rPr>
            </w:pPr>
          </w:p>
        </w:tc>
      </w:tr>
      <w:tr w:rsidR="00A32EB7" w:rsidRPr="00675DAA" w:rsidTr="00122FE2">
        <w:trPr>
          <w:cantSplit/>
          <w:del w:id="5058" w:author="pbx" w:date="2017-11-03T17:48:00Z"/>
        </w:trPr>
        <w:tc>
          <w:tcPr>
            <w:tcW w:w="2358" w:type="dxa"/>
            <w:shd w:val="clear" w:color="auto" w:fill="808080"/>
          </w:tcPr>
          <w:p w:rsidR="00A32EB7" w:rsidRPr="00675DAA" w:rsidRDefault="00A32EB7" w:rsidP="00DF0F23">
            <w:pPr>
              <w:rPr>
                <w:del w:id="5059" w:author="pbx" w:date="2017-11-03T17:48:00Z"/>
              </w:rPr>
            </w:pPr>
            <w:del w:id="5060" w:author="pbx" w:date="2017-11-03T17:48:00Z">
              <w:r w:rsidRPr="00675DAA">
                <w:delText>Conformance</w:delText>
              </w:r>
            </w:del>
          </w:p>
        </w:tc>
        <w:tc>
          <w:tcPr>
            <w:tcW w:w="7200" w:type="dxa"/>
            <w:gridSpan w:val="4"/>
          </w:tcPr>
          <w:p w:rsidR="00A32EB7" w:rsidRPr="00675DAA" w:rsidRDefault="00A32EB7" w:rsidP="00DF0F23">
            <w:pPr>
              <w:pStyle w:val="ListParagraph"/>
              <w:numPr>
                <w:ilvl w:val="0"/>
                <w:numId w:val="239"/>
              </w:numPr>
              <w:spacing w:after="200"/>
              <w:rPr>
                <w:del w:id="5061" w:author="pbx" w:date="2017-11-03T17:48:00Z"/>
              </w:rPr>
            </w:pPr>
            <w:commentRangeStart w:id="5062"/>
            <w:del w:id="5063" w:author="pbx" w:date="2017-11-03T17:48:00Z">
              <w:r>
                <w:delText>&lt;pbx: here&gt;</w:delText>
              </w:r>
              <w:commentRangeEnd w:id="5062"/>
              <w:r>
                <w:rPr>
                  <w:rStyle w:val="CommentReference"/>
                </w:rPr>
                <w:commentReference w:id="5062"/>
              </w:r>
            </w:del>
          </w:p>
        </w:tc>
      </w:tr>
    </w:tbl>
    <w:p w:rsidR="002411EC" w:rsidRDefault="002411EC" w:rsidP="00DF0F23">
      <w:pPr>
        <w:rPr>
          <w:del w:id="5064" w:author="pbx" w:date="2017-11-03T17:48: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del w:id="5065" w:author="pbx" w:date="2017-11-03T17:48:00Z"/>
        </w:trPr>
        <w:tc>
          <w:tcPr>
            <w:tcW w:w="2358" w:type="dxa"/>
            <w:shd w:val="clear" w:color="auto" w:fill="808080"/>
          </w:tcPr>
          <w:p w:rsidR="002411EC" w:rsidRPr="00F53457" w:rsidRDefault="002411EC" w:rsidP="00DF0F23">
            <w:pPr>
              <w:rPr>
                <w:del w:id="5066" w:author="pbx" w:date="2017-11-03T17:48:00Z"/>
              </w:rPr>
            </w:pPr>
            <w:del w:id="5067" w:author="pbx" w:date="2017-11-03T17:48:00Z">
              <w:r w:rsidRPr="00675DAA">
                <w:delText>Element</w:delText>
              </w:r>
            </w:del>
          </w:p>
        </w:tc>
        <w:tc>
          <w:tcPr>
            <w:tcW w:w="1260" w:type="dxa"/>
            <w:shd w:val="clear" w:color="auto" w:fill="808080"/>
          </w:tcPr>
          <w:p w:rsidR="002411EC" w:rsidRPr="00675DAA" w:rsidRDefault="002411EC" w:rsidP="00DF0F23">
            <w:pPr>
              <w:rPr>
                <w:del w:id="5068" w:author="pbx" w:date="2017-11-03T17:48:00Z"/>
              </w:rPr>
            </w:pPr>
            <w:del w:id="5069" w:author="pbx" w:date="2017-11-03T17:48:00Z">
              <w:r w:rsidRPr="00675DAA">
                <w:delText>Attribute</w:delText>
              </w:r>
            </w:del>
          </w:p>
        </w:tc>
        <w:tc>
          <w:tcPr>
            <w:tcW w:w="1260" w:type="dxa"/>
            <w:shd w:val="clear" w:color="auto" w:fill="808080"/>
          </w:tcPr>
          <w:p w:rsidR="002411EC" w:rsidRPr="00F53457" w:rsidRDefault="002411EC" w:rsidP="00DF0F23">
            <w:pPr>
              <w:rPr>
                <w:del w:id="5070" w:author="pbx" w:date="2017-11-03T17:48:00Z"/>
              </w:rPr>
            </w:pPr>
            <w:del w:id="5071" w:author="pbx" w:date="2017-11-03T17:48:00Z">
              <w:r w:rsidRPr="00675DAA">
                <w:delText>Cardinality</w:delText>
              </w:r>
            </w:del>
          </w:p>
        </w:tc>
        <w:tc>
          <w:tcPr>
            <w:tcW w:w="1350" w:type="dxa"/>
            <w:shd w:val="clear" w:color="auto" w:fill="808080"/>
          </w:tcPr>
          <w:p w:rsidR="002411EC" w:rsidRPr="00675DAA" w:rsidRDefault="002411EC" w:rsidP="00DF0F23">
            <w:pPr>
              <w:rPr>
                <w:del w:id="5072" w:author="pbx" w:date="2017-11-03T17:48:00Z"/>
              </w:rPr>
            </w:pPr>
            <w:del w:id="5073" w:author="pbx" w:date="2017-11-03T17:48:00Z">
              <w:r w:rsidRPr="00675DAA">
                <w:delText>Value(s) Allowed</w:delText>
              </w:r>
            </w:del>
          </w:p>
          <w:p w:rsidR="002411EC" w:rsidRPr="00675DAA" w:rsidRDefault="002411EC" w:rsidP="00DF0F23">
            <w:pPr>
              <w:rPr>
                <w:del w:id="5074" w:author="pbx" w:date="2017-11-03T17:48:00Z"/>
              </w:rPr>
            </w:pPr>
            <w:del w:id="5075" w:author="pbx" w:date="2017-11-03T17:48:00Z">
              <w:r w:rsidRPr="00675DAA">
                <w:delText>Examples</w:delText>
              </w:r>
            </w:del>
          </w:p>
        </w:tc>
        <w:tc>
          <w:tcPr>
            <w:tcW w:w="3330" w:type="dxa"/>
            <w:shd w:val="clear" w:color="auto" w:fill="808080"/>
          </w:tcPr>
          <w:p w:rsidR="002411EC" w:rsidRPr="00675DAA" w:rsidRDefault="002411EC" w:rsidP="00DF0F23">
            <w:pPr>
              <w:rPr>
                <w:del w:id="5076" w:author="pbx" w:date="2017-11-03T17:48:00Z"/>
              </w:rPr>
            </w:pPr>
            <w:del w:id="5077" w:author="pbx" w:date="2017-11-03T17:48:00Z">
              <w:r w:rsidRPr="00675DAA">
                <w:delText>Description</w:delText>
              </w:r>
            </w:del>
          </w:p>
          <w:p w:rsidR="002411EC" w:rsidRPr="00675DAA" w:rsidRDefault="002411EC" w:rsidP="00DF0F23">
            <w:pPr>
              <w:rPr>
                <w:del w:id="5078" w:author="pbx" w:date="2017-11-03T17:48:00Z"/>
              </w:rPr>
            </w:pPr>
            <w:del w:id="5079" w:author="pbx" w:date="2017-11-03T17:48:00Z">
              <w:r w:rsidRPr="00675DAA">
                <w:delText>Instructions</w:delText>
              </w:r>
            </w:del>
          </w:p>
        </w:tc>
      </w:tr>
      <w:tr w:rsidR="002411EC" w:rsidRPr="00675DAA" w:rsidTr="00122FE2">
        <w:trPr>
          <w:cantSplit/>
        </w:trPr>
        <w:tc>
          <w:tcPr>
            <w:tcW w:w="2358" w:type="dxa"/>
          </w:tcPr>
          <w:p w:rsidR="002411EC" w:rsidRPr="00675DAA" w:rsidRDefault="002411EC" w:rsidP="0080029F">
            <w:r w:rsidRPr="00603F85">
              <w:t>asEquivalentEntity</w:t>
            </w:r>
          </w:p>
        </w:tc>
        <w:tc>
          <w:tcPr>
            <w:tcW w:w="1260" w:type="dxa"/>
            <w:shd w:val="clear" w:color="auto" w:fill="D9D9D9"/>
          </w:tcPr>
          <w:p w:rsidR="002411EC" w:rsidRPr="00675DAA" w:rsidRDefault="002411EC" w:rsidP="0080029F">
            <w:r w:rsidRPr="00675DAA">
              <w:t>N/A</w:t>
            </w:r>
          </w:p>
        </w:tc>
        <w:tc>
          <w:tcPr>
            <w:tcW w:w="1260" w:type="dxa"/>
            <w:shd w:val="clear" w:color="auto" w:fill="D9D9D9"/>
          </w:tcPr>
          <w:p w:rsidR="002411EC" w:rsidRPr="00675DAA" w:rsidRDefault="002411EC" w:rsidP="0080029F">
            <w:r w:rsidRPr="00675DAA">
              <w:t>1:1</w:t>
            </w:r>
          </w:p>
        </w:tc>
        <w:tc>
          <w:tcPr>
            <w:tcW w:w="1350" w:type="dxa"/>
            <w:shd w:val="clear" w:color="auto" w:fill="D9D9D9"/>
          </w:tcPr>
          <w:p w:rsidR="002411EC" w:rsidRPr="00675DAA" w:rsidRDefault="002411EC" w:rsidP="0080029F"/>
        </w:tc>
        <w:tc>
          <w:tcPr>
            <w:tcW w:w="3330" w:type="dxa"/>
            <w:shd w:val="clear" w:color="auto" w:fill="D9D9D9"/>
          </w:tcPr>
          <w:p w:rsidR="002411EC" w:rsidRPr="00675DAA" w:rsidRDefault="002411EC" w:rsidP="0080029F"/>
        </w:tc>
      </w:tr>
      <w:tr w:rsidR="002411EC" w:rsidRPr="00675DAA" w:rsidTr="00122FE2">
        <w:trPr>
          <w:cantSplit/>
        </w:trPr>
        <w:tc>
          <w:tcPr>
            <w:tcW w:w="2358" w:type="dxa"/>
            <w:shd w:val="clear" w:color="auto" w:fill="808080"/>
          </w:tcPr>
          <w:p w:rsidR="002411EC" w:rsidRPr="00675DAA" w:rsidRDefault="002411EC" w:rsidP="0080029F">
            <w:r w:rsidRPr="00675DAA">
              <w:lastRenderedPageBreak/>
              <w:t>Conformance</w:t>
            </w:r>
          </w:p>
        </w:tc>
        <w:tc>
          <w:tcPr>
            <w:tcW w:w="7200" w:type="dxa"/>
            <w:gridSpan w:val="4"/>
          </w:tcPr>
          <w:p w:rsidR="002411EC" w:rsidRDefault="002411EC" w:rsidP="0043437F">
            <w:pPr>
              <w:pStyle w:val="ListParagraph"/>
              <w:numPr>
                <w:ilvl w:val="0"/>
                <w:numId w:val="237"/>
              </w:numPr>
            </w:pPr>
            <w:commentRangeStart w:id="5080"/>
            <w:r>
              <w:t xml:space="preserve">There is a </w:t>
            </w:r>
            <w:r w:rsidRPr="00603F85">
              <w:t>asEquivalentEntity</w:t>
            </w:r>
            <w:r>
              <w:t xml:space="preserve"> element</w:t>
            </w:r>
          </w:p>
          <w:p w:rsidR="002411EC" w:rsidRPr="00AA6F63" w:rsidRDefault="002411EC" w:rsidP="0043437F">
            <w:pPr>
              <w:pStyle w:val="ListParagraph"/>
              <w:numPr>
                <w:ilvl w:val="0"/>
                <w:numId w:val="23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rsidR="002411EC" w:rsidRPr="00AA6F63" w:rsidRDefault="002411EC" w:rsidP="0043437F">
            <w:pPr>
              <w:pStyle w:val="ListParagraph"/>
              <w:numPr>
                <w:ilvl w:val="0"/>
                <w:numId w:val="237"/>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rsidR="002411EC" w:rsidRPr="006841F8" w:rsidRDefault="002411EC" w:rsidP="0080029F">
            <w:pPr>
              <w:pStyle w:val="ListParagraph"/>
            </w:pPr>
          </w:p>
          <w:p w:rsidR="002411EC" w:rsidRDefault="002411EC" w:rsidP="0043437F">
            <w:pPr>
              <w:pStyle w:val="ListParagraph"/>
              <w:numPr>
                <w:ilvl w:val="0"/>
                <w:numId w:val="237"/>
              </w:numPr>
            </w:pPr>
            <w:r>
              <w:t xml:space="preserve">The </w:t>
            </w:r>
            <w:r w:rsidRPr="00603F85">
              <w:t>asEquivalentEntity@</w:t>
            </w:r>
            <w:r>
              <w:t>classCode value is EQUIV.</w:t>
            </w:r>
          </w:p>
          <w:p w:rsidR="002411EC" w:rsidRDefault="002411EC" w:rsidP="0043437F">
            <w:pPr>
              <w:pStyle w:val="ListParagraph"/>
              <w:numPr>
                <w:ilvl w:val="0"/>
                <w:numId w:val="237"/>
              </w:numPr>
            </w:pPr>
            <w:r>
              <w:t>The code@codeSystem val</w:t>
            </w:r>
            <w:r w:rsidR="00881240">
              <w:t>ue is 2.16.840.1.113883.2.20.6.???</w:t>
            </w:r>
          </w:p>
          <w:p w:rsidR="002411EC" w:rsidRPr="00603F85" w:rsidRDefault="002411EC" w:rsidP="0043437F">
            <w:pPr>
              <w:pStyle w:val="ListParagraph"/>
              <w:numPr>
                <w:ilvl w:val="0"/>
                <w:numId w:val="237"/>
              </w:numPr>
            </w:pPr>
            <w:r>
              <w:t>There is a code@code value</w:t>
            </w:r>
          </w:p>
          <w:p w:rsidR="002411EC" w:rsidRDefault="002411EC" w:rsidP="0043437F">
            <w:pPr>
              <w:pStyle w:val="ListParagraph"/>
              <w:numPr>
                <w:ilvl w:val="0"/>
                <w:numId w:val="237"/>
              </w:numPr>
            </w:pPr>
            <w:r>
              <w:t>The defining material kind code matches an Item Code in an SPL file with a different set id</w:t>
            </w:r>
          </w:p>
          <w:p w:rsidR="002411EC" w:rsidRDefault="002411EC" w:rsidP="0043437F">
            <w:pPr>
              <w:pStyle w:val="ListParagraph"/>
              <w:numPr>
                <w:ilvl w:val="0"/>
                <w:numId w:val="237"/>
              </w:numPr>
            </w:pPr>
            <w:r>
              <w:t xml:space="preserve">The equivalent Item Code is not the same as the Item Code for the product </w:t>
            </w:r>
          </w:p>
          <w:p w:rsidR="002411EC" w:rsidRDefault="002411EC" w:rsidP="0043437F">
            <w:pPr>
              <w:pStyle w:val="ListParagraph"/>
              <w:numPr>
                <w:ilvl w:val="0"/>
                <w:numId w:val="237"/>
              </w:numPr>
            </w:pPr>
            <w:r>
              <w:t xml:space="preserve">The equivalent Item Code is not the same as the Item Code for another equivalence stated for this product. </w:t>
            </w:r>
          </w:p>
          <w:p w:rsidR="002411EC" w:rsidRDefault="002411EC" w:rsidP="0043437F">
            <w:pPr>
              <w:pStyle w:val="ListParagraph"/>
              <w:numPr>
                <w:ilvl w:val="0"/>
                <w:numId w:val="237"/>
              </w:numPr>
            </w:pPr>
            <w:r>
              <w:t>There is only one product source per product.</w:t>
            </w:r>
            <w:commentRangeEnd w:id="5080"/>
            <w:r w:rsidR="003F2902">
              <w:rPr>
                <w:rStyle w:val="CommentReference"/>
              </w:rPr>
              <w:commentReference w:id="5080"/>
            </w:r>
          </w:p>
          <w:p w:rsidR="002411EC" w:rsidRDefault="002411EC" w:rsidP="00A03E08">
            <w:pPr>
              <w:pStyle w:val="ListParagraph"/>
              <w:ind w:left="360"/>
              <w:rPr>
                <w:moveTo w:id="5081" w:author="pbx" w:date="2017-11-03T17:48:00Z"/>
              </w:rPr>
            </w:pPr>
            <w:moveToRangeStart w:id="5082" w:author="pbx" w:date="2017-11-03T17:48:00Z" w:name="move497494669"/>
          </w:p>
          <w:p w:rsidR="00A03E08" w:rsidRPr="002B4746" w:rsidRDefault="00A03E08" w:rsidP="00A03E08">
            <w:pPr>
              <w:pStyle w:val="ListParagraph"/>
              <w:numPr>
                <w:ilvl w:val="0"/>
                <w:numId w:val="14"/>
              </w:numPr>
              <w:rPr>
                <w:moveTo w:id="5083" w:author="pbx" w:date="2017-11-03T17:48:00Z"/>
              </w:rPr>
            </w:pPr>
            <w:commentRangeStart w:id="5084"/>
            <w:moveTo w:id="5085" w:author="pbx" w:date="2017-11-03T17:48:00Z">
              <w:r w:rsidRPr="002B4746">
                <w:t xml:space="preserve">As equivalent entity class code, code and code system are as above </w:t>
              </w:r>
            </w:moveTo>
          </w:p>
          <w:p w:rsidR="00A03E08" w:rsidRDefault="00A03E08" w:rsidP="00A03E08">
            <w:pPr>
              <w:pStyle w:val="ListParagraph"/>
              <w:numPr>
                <w:ilvl w:val="0"/>
                <w:numId w:val="14"/>
              </w:numPr>
              <w:rPr>
                <w:moveTo w:id="5086" w:author="pbx" w:date="2017-11-03T17:48:00Z"/>
              </w:rPr>
            </w:pPr>
            <w:moveTo w:id="5087" w:author="pbx" w:date="2017-11-03T17:48:00Z">
              <w:r w:rsidRPr="003C5E15">
                <w:t>If there is a classCode, it is “EQUIV”.</w:t>
              </w:r>
            </w:moveTo>
          </w:p>
          <w:p w:rsidR="00A03E08" w:rsidRDefault="00A03E08" w:rsidP="00A03E08">
            <w:pPr>
              <w:pStyle w:val="ListParagraph"/>
              <w:numPr>
                <w:ilvl w:val="1"/>
                <w:numId w:val="14"/>
              </w:numPr>
              <w:rPr>
                <w:moveTo w:id="5088" w:author="pbx" w:date="2017-11-03T17:48:00Z"/>
              </w:rPr>
            </w:pPr>
            <w:moveTo w:id="5089" w:author="pbx" w:date="2017-11-03T17:48:00Z">
              <w:r w:rsidRPr="003C5E15">
                <w:t>Defining material kind code matches a product/item code in a SPL file with a different set id</w:t>
              </w:r>
              <w:r>
                <w:t>.</w:t>
              </w:r>
            </w:moveTo>
          </w:p>
          <w:p w:rsidR="00A03E08" w:rsidRPr="005D3E97" w:rsidRDefault="00A03E08" w:rsidP="00A03E08">
            <w:pPr>
              <w:pStyle w:val="ListParagraph"/>
              <w:numPr>
                <w:ilvl w:val="1"/>
                <w:numId w:val="14"/>
              </w:numPr>
              <w:rPr>
                <w:moveTo w:id="5090" w:author="pbx" w:date="2017-11-03T17:48:00Z"/>
              </w:rPr>
            </w:pPr>
            <w:moveTo w:id="5091" w:author="pbx" w:date="2017-11-03T17:48:00Z">
              <w:r>
                <w:t>P</w:t>
              </w:r>
              <w:r w:rsidRPr="003C5E15">
                <w:t>roduct/item code for the source is not the same as the product/item code for the product</w:t>
              </w:r>
              <w:r>
                <w:t>.</w:t>
              </w:r>
              <w:commentRangeEnd w:id="5084"/>
              <w:r>
                <w:rPr>
                  <w:rStyle w:val="CommentReference"/>
                </w:rPr>
                <w:commentReference w:id="5084"/>
              </w:r>
            </w:moveTo>
          </w:p>
          <w:moveToRangeEnd w:id="5082"/>
          <w:p w:rsidR="00A03E08" w:rsidRPr="00826011" w:rsidRDefault="00A03E08" w:rsidP="00A03E08">
            <w:pPr>
              <w:pStyle w:val="ListParagraph"/>
              <w:ind w:left="360"/>
            </w:pPr>
          </w:p>
        </w:tc>
      </w:tr>
    </w:tbl>
    <w:p w:rsidR="002411EC" w:rsidRDefault="002411EC" w:rsidP="0080029F">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80029F">
            <w:r w:rsidRPr="00675DAA">
              <w:t>Element</w:t>
            </w:r>
          </w:p>
        </w:tc>
        <w:tc>
          <w:tcPr>
            <w:tcW w:w="1260" w:type="dxa"/>
            <w:shd w:val="clear" w:color="auto" w:fill="808080"/>
          </w:tcPr>
          <w:p w:rsidR="00CC55B8" w:rsidRPr="00675DAA" w:rsidRDefault="00CC55B8" w:rsidP="0080029F">
            <w:r w:rsidRPr="00675DAA">
              <w:t>Attribute</w:t>
            </w:r>
          </w:p>
        </w:tc>
        <w:tc>
          <w:tcPr>
            <w:tcW w:w="1260" w:type="dxa"/>
            <w:shd w:val="clear" w:color="auto" w:fill="808080"/>
          </w:tcPr>
          <w:p w:rsidR="00CC55B8" w:rsidRPr="00F53457" w:rsidRDefault="00CC55B8" w:rsidP="0080029F">
            <w:r w:rsidRPr="00675DAA">
              <w:t>Cardinality</w:t>
            </w:r>
          </w:p>
        </w:tc>
        <w:tc>
          <w:tcPr>
            <w:tcW w:w="1350" w:type="dxa"/>
            <w:shd w:val="clear" w:color="auto" w:fill="808080"/>
          </w:tcPr>
          <w:p w:rsidR="00CC55B8" w:rsidRPr="00675DAA" w:rsidRDefault="00CC55B8" w:rsidP="0080029F">
            <w:r w:rsidRPr="00675DAA">
              <w:t>Value(s) Allowed</w:t>
            </w:r>
          </w:p>
          <w:p w:rsidR="00CC55B8" w:rsidRPr="00675DAA" w:rsidRDefault="00CC55B8" w:rsidP="0080029F">
            <w:r w:rsidRPr="00675DAA">
              <w:t>Examples</w:t>
            </w:r>
          </w:p>
        </w:tc>
        <w:tc>
          <w:tcPr>
            <w:tcW w:w="3330" w:type="dxa"/>
            <w:shd w:val="clear" w:color="auto" w:fill="808080"/>
          </w:tcPr>
          <w:p w:rsidR="00CC55B8" w:rsidRPr="00675DAA" w:rsidRDefault="00CC55B8" w:rsidP="0080029F">
            <w:r w:rsidRPr="00675DAA">
              <w:t>Description</w:t>
            </w:r>
          </w:p>
          <w:p w:rsidR="00CC55B8" w:rsidRPr="00675DAA" w:rsidRDefault="00CC55B8" w:rsidP="0080029F">
            <w:r w:rsidRPr="00675DAA">
              <w:t>Instructions</w:t>
            </w:r>
          </w:p>
        </w:tc>
      </w:tr>
      <w:tr w:rsidR="00CC55B8" w:rsidRPr="00675DAA" w:rsidTr="00122FE2">
        <w:trPr>
          <w:cantSplit/>
        </w:trPr>
        <w:tc>
          <w:tcPr>
            <w:tcW w:w="2358" w:type="dxa"/>
          </w:tcPr>
          <w:p w:rsidR="00CC55B8" w:rsidRPr="00675DAA" w:rsidRDefault="00CC55B8" w:rsidP="00B265CF">
            <w:del w:id="5092" w:author="pbx" w:date="2017-11-03T17:48:00Z">
              <w:r>
                <w:delText>P</w:delText>
              </w:r>
            </w:del>
            <w:ins w:id="5093" w:author="pbx" w:date="2017-11-03T17:48:00Z">
              <w:r w:rsidR="00B265CF">
                <w:t>p</w:t>
              </w:r>
            </w:ins>
            <w:r>
              <w:t>art</w:t>
            </w:r>
          </w:p>
        </w:tc>
        <w:tc>
          <w:tcPr>
            <w:tcW w:w="1260" w:type="dxa"/>
            <w:shd w:val="clear" w:color="auto" w:fill="D9D9D9"/>
          </w:tcPr>
          <w:p w:rsidR="00CC55B8" w:rsidRPr="00675DAA" w:rsidRDefault="00CC55B8" w:rsidP="0080029F">
            <w:r w:rsidRPr="00675DAA">
              <w:t>N/A</w:t>
            </w:r>
          </w:p>
        </w:tc>
        <w:tc>
          <w:tcPr>
            <w:tcW w:w="1260" w:type="dxa"/>
            <w:shd w:val="clear" w:color="auto" w:fill="D9D9D9"/>
          </w:tcPr>
          <w:p w:rsidR="00CC55B8" w:rsidRPr="00675DAA" w:rsidRDefault="00CC55B8" w:rsidP="0080029F">
            <w:r w:rsidRPr="00675DAA">
              <w:t>1:1</w:t>
            </w:r>
          </w:p>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22FE2">
        <w:trPr>
          <w:cantSplit/>
        </w:trPr>
        <w:tc>
          <w:tcPr>
            <w:tcW w:w="2358" w:type="dxa"/>
            <w:shd w:val="clear" w:color="auto" w:fill="808080"/>
          </w:tcPr>
          <w:p w:rsidR="00CC55B8" w:rsidRPr="00675DAA" w:rsidRDefault="00CC55B8" w:rsidP="0080029F">
            <w:r w:rsidRPr="00675DAA">
              <w:t>Conformance</w:t>
            </w:r>
          </w:p>
        </w:tc>
        <w:tc>
          <w:tcPr>
            <w:tcW w:w="7200" w:type="dxa"/>
            <w:gridSpan w:val="4"/>
          </w:tcPr>
          <w:p w:rsidR="00CC55B8" w:rsidRPr="00915A7E" w:rsidRDefault="00CC55B8" w:rsidP="0080029F">
            <w:pPr>
              <w:pStyle w:val="ListParagraph"/>
              <w:numPr>
                <w:ilvl w:val="0"/>
                <w:numId w:val="10"/>
              </w:numPr>
            </w:pPr>
            <w:commentRangeStart w:id="5094"/>
            <w:r w:rsidRPr="00915A7E">
              <w:t>If the product form code is ‘C47916’ (</w:t>
            </w:r>
            <w:del w:id="5095" w:author="pbx" w:date="2017-11-03T17:48:00Z">
              <w:r w:rsidRPr="00915A7E">
                <w:delText>KIT</w:delText>
              </w:r>
            </w:del>
            <w:ins w:id="5096" w:author="pbx" w:date="2017-11-03T17:48:00Z">
              <w:r w:rsidR="00D200C5">
                <w:t>Kit</w:t>
              </w:r>
            </w:ins>
            <w:r w:rsidRPr="00915A7E">
              <w:t xml:space="preserve">), then there is one or more parts </w:t>
            </w:r>
          </w:p>
          <w:p w:rsidR="00CC55B8" w:rsidRPr="00915A7E" w:rsidRDefault="00CC55B8" w:rsidP="0080029F">
            <w:pPr>
              <w:pStyle w:val="ListParagraph"/>
              <w:numPr>
                <w:ilvl w:val="0"/>
                <w:numId w:val="10"/>
              </w:numPr>
            </w:pPr>
            <w:r w:rsidRPr="00915A7E">
              <w:t xml:space="preserve">Each part has an overall quantity </w:t>
            </w:r>
          </w:p>
          <w:p w:rsidR="00CC55B8" w:rsidRPr="00915A7E" w:rsidRDefault="00CC55B8" w:rsidP="0080029F">
            <w:pPr>
              <w:pStyle w:val="ListParagraph"/>
              <w:numPr>
                <w:ilvl w:val="0"/>
                <w:numId w:val="10"/>
              </w:numPr>
            </w:pPr>
            <w:r w:rsidRPr="00915A7E">
              <w:t xml:space="preserve">If there is an “as content” (package information) data element in the part, then the numerator unit is the same as the numerator unit for the “as content” data element </w:t>
            </w:r>
          </w:p>
          <w:p w:rsidR="00CC55B8" w:rsidRPr="00915A7E" w:rsidRDefault="00CC55B8" w:rsidP="0080029F">
            <w:pPr>
              <w:pStyle w:val="ListParagraph"/>
              <w:numPr>
                <w:ilvl w:val="0"/>
                <w:numId w:val="10"/>
              </w:numPr>
            </w:pPr>
            <w:r w:rsidRPr="00915A7E">
              <w:t xml:space="preserve">If there is no “as content” (package information) data element in the part, then the numerator unit is 1 </w:t>
            </w:r>
          </w:p>
          <w:p w:rsidR="00CC55B8" w:rsidRPr="00915A7E" w:rsidRDefault="00CC55B8" w:rsidP="0080029F">
            <w:pPr>
              <w:pStyle w:val="ListParagraph"/>
              <w:numPr>
                <w:ilvl w:val="0"/>
                <w:numId w:val="10"/>
              </w:numPr>
            </w:pPr>
            <w:r w:rsidRPr="00915A7E">
              <w:t xml:space="preserve">If there is a code, then the general rules for product code apply (see </w:t>
            </w:r>
            <w:r>
              <w:t>Para 4.10.4.6 bullet #2).</w:t>
            </w:r>
          </w:p>
          <w:p w:rsidR="00CC55B8" w:rsidRPr="00915A7E" w:rsidRDefault="00CC55B8" w:rsidP="0080029F">
            <w:pPr>
              <w:pStyle w:val="ListParagraph"/>
              <w:numPr>
                <w:ilvl w:val="0"/>
                <w:numId w:val="10"/>
              </w:numPr>
            </w:pPr>
            <w:r w:rsidRPr="00915A7E">
              <w:t xml:space="preserve">There is a name </w:t>
            </w:r>
          </w:p>
          <w:p w:rsidR="00CC55B8" w:rsidRPr="00915A7E" w:rsidRDefault="00CC55B8" w:rsidP="0080029F">
            <w:pPr>
              <w:pStyle w:val="ListParagraph"/>
              <w:numPr>
                <w:ilvl w:val="0"/>
                <w:numId w:val="10"/>
              </w:numPr>
              <w:rPr>
                <w:rFonts w:ascii="Courier New" w:hAnsi="Courier New" w:cs="Courier New"/>
                <w:sz w:val="18"/>
                <w:szCs w:val="18"/>
              </w:rPr>
            </w:pPr>
            <w:r w:rsidRPr="00915A7E">
              <w:t>Procedures for source, ingredients, characteristics and packaging are the same as for products without parts</w:t>
            </w:r>
            <w:commentRangeEnd w:id="5094"/>
            <w:r w:rsidR="003F2902">
              <w:rPr>
                <w:rStyle w:val="CommentReference"/>
              </w:rPr>
              <w:commentReference w:id="5094"/>
            </w:r>
          </w:p>
          <w:p w:rsidR="00CC55B8" w:rsidRPr="00675DAA" w:rsidRDefault="00CC55B8" w:rsidP="0080029F"/>
        </w:tc>
      </w:tr>
    </w:tbl>
    <w:p w:rsidR="00CC55B8" w:rsidRDefault="00CC55B8" w:rsidP="0080029F">
      <w:pPr>
        <w:rPr>
          <w:ins w:id="5097" w:author="pbx" w:date="2017-11-03T17:48:00Z"/>
        </w:rPr>
      </w:pPr>
    </w:p>
    <w:p w:rsidR="002A7033" w:rsidRDefault="002A7033" w:rsidP="0080029F">
      <w:pPr>
        <w:rPr>
          <w:ins w:id="5098" w:author="pbx" w:date="2017-11-03T17:48: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A7033" w:rsidRPr="00675DAA" w:rsidTr="009E6EB4">
        <w:trPr>
          <w:cantSplit/>
          <w:trHeight w:val="580"/>
          <w:tblHeader/>
          <w:ins w:id="5099" w:author="pbx" w:date="2017-11-03T17:48:00Z"/>
        </w:trPr>
        <w:tc>
          <w:tcPr>
            <w:tcW w:w="2358" w:type="dxa"/>
            <w:shd w:val="clear" w:color="auto" w:fill="808080"/>
          </w:tcPr>
          <w:p w:rsidR="002A7033" w:rsidRPr="00F53457" w:rsidRDefault="002A7033" w:rsidP="009E6EB4">
            <w:pPr>
              <w:rPr>
                <w:ins w:id="5100" w:author="pbx" w:date="2017-11-03T17:48:00Z"/>
              </w:rPr>
            </w:pPr>
            <w:ins w:id="5101" w:author="pbx" w:date="2017-11-03T17:48:00Z">
              <w:r w:rsidRPr="00675DAA">
                <w:t>Element</w:t>
              </w:r>
            </w:ins>
          </w:p>
        </w:tc>
        <w:tc>
          <w:tcPr>
            <w:tcW w:w="1260" w:type="dxa"/>
            <w:shd w:val="clear" w:color="auto" w:fill="808080"/>
          </w:tcPr>
          <w:p w:rsidR="002A7033" w:rsidRPr="00675DAA" w:rsidRDefault="002A7033" w:rsidP="009E6EB4">
            <w:pPr>
              <w:rPr>
                <w:ins w:id="5102" w:author="pbx" w:date="2017-11-03T17:48:00Z"/>
              </w:rPr>
            </w:pPr>
            <w:ins w:id="5103" w:author="pbx" w:date="2017-11-03T17:48:00Z">
              <w:r w:rsidRPr="00675DAA">
                <w:t>Attribute</w:t>
              </w:r>
            </w:ins>
          </w:p>
        </w:tc>
        <w:tc>
          <w:tcPr>
            <w:tcW w:w="1260" w:type="dxa"/>
            <w:shd w:val="clear" w:color="auto" w:fill="808080"/>
          </w:tcPr>
          <w:p w:rsidR="002A7033" w:rsidRPr="00F53457" w:rsidRDefault="002A7033" w:rsidP="009E6EB4">
            <w:pPr>
              <w:rPr>
                <w:ins w:id="5104" w:author="pbx" w:date="2017-11-03T17:48:00Z"/>
              </w:rPr>
            </w:pPr>
            <w:ins w:id="5105" w:author="pbx" w:date="2017-11-03T17:48:00Z">
              <w:r w:rsidRPr="00675DAA">
                <w:t>Cardinality</w:t>
              </w:r>
            </w:ins>
          </w:p>
        </w:tc>
        <w:tc>
          <w:tcPr>
            <w:tcW w:w="1350" w:type="dxa"/>
            <w:shd w:val="clear" w:color="auto" w:fill="808080"/>
          </w:tcPr>
          <w:p w:rsidR="002A7033" w:rsidRPr="00675DAA" w:rsidRDefault="002A7033" w:rsidP="009E6EB4">
            <w:pPr>
              <w:rPr>
                <w:ins w:id="5106" w:author="pbx" w:date="2017-11-03T17:48:00Z"/>
              </w:rPr>
            </w:pPr>
            <w:ins w:id="5107" w:author="pbx" w:date="2017-11-03T17:48:00Z">
              <w:r w:rsidRPr="00675DAA">
                <w:t>Value(s) Allowed</w:t>
              </w:r>
            </w:ins>
          </w:p>
          <w:p w:rsidR="002A7033" w:rsidRPr="00675DAA" w:rsidRDefault="002A7033" w:rsidP="009E6EB4">
            <w:pPr>
              <w:rPr>
                <w:ins w:id="5108" w:author="pbx" w:date="2017-11-03T17:48:00Z"/>
              </w:rPr>
            </w:pPr>
            <w:ins w:id="5109" w:author="pbx" w:date="2017-11-03T17:48:00Z">
              <w:r w:rsidRPr="00675DAA">
                <w:t>Examples</w:t>
              </w:r>
            </w:ins>
          </w:p>
        </w:tc>
        <w:tc>
          <w:tcPr>
            <w:tcW w:w="3330" w:type="dxa"/>
            <w:shd w:val="clear" w:color="auto" w:fill="808080"/>
          </w:tcPr>
          <w:p w:rsidR="002A7033" w:rsidRPr="00675DAA" w:rsidRDefault="002A7033" w:rsidP="009E6EB4">
            <w:pPr>
              <w:rPr>
                <w:ins w:id="5110" w:author="pbx" w:date="2017-11-03T17:48:00Z"/>
              </w:rPr>
            </w:pPr>
            <w:ins w:id="5111" w:author="pbx" w:date="2017-11-03T17:48:00Z">
              <w:r w:rsidRPr="00675DAA">
                <w:t>Description</w:t>
              </w:r>
            </w:ins>
          </w:p>
          <w:p w:rsidR="002A7033" w:rsidRPr="00675DAA" w:rsidRDefault="002A7033" w:rsidP="009E6EB4">
            <w:pPr>
              <w:rPr>
                <w:ins w:id="5112" w:author="pbx" w:date="2017-11-03T17:48:00Z"/>
              </w:rPr>
            </w:pPr>
            <w:ins w:id="5113" w:author="pbx" w:date="2017-11-03T17:48:00Z">
              <w:r w:rsidRPr="00675DAA">
                <w:t>Instructions</w:t>
              </w:r>
            </w:ins>
          </w:p>
        </w:tc>
      </w:tr>
      <w:tr w:rsidR="002A7033" w:rsidRPr="00675DAA" w:rsidTr="009E6EB4">
        <w:trPr>
          <w:cantSplit/>
          <w:ins w:id="5114" w:author="pbx" w:date="2017-11-03T17:48:00Z"/>
        </w:trPr>
        <w:tc>
          <w:tcPr>
            <w:tcW w:w="2358" w:type="dxa"/>
          </w:tcPr>
          <w:p w:rsidR="002A7033" w:rsidRPr="00675DAA" w:rsidRDefault="006D4B01" w:rsidP="009E6EB4">
            <w:pPr>
              <w:rPr>
                <w:ins w:id="5115" w:author="pbx" w:date="2017-11-03T17:48:00Z"/>
              </w:rPr>
            </w:pPr>
            <w:ins w:id="5116" w:author="pbx" w:date="2017-11-03T17:48:00Z">
              <w:r w:rsidRPr="002A7033">
                <w:t>consumedIn</w:t>
              </w:r>
            </w:ins>
          </w:p>
        </w:tc>
        <w:tc>
          <w:tcPr>
            <w:tcW w:w="1260" w:type="dxa"/>
            <w:shd w:val="clear" w:color="auto" w:fill="D9D9D9"/>
          </w:tcPr>
          <w:p w:rsidR="002A7033" w:rsidRPr="00675DAA" w:rsidRDefault="002A7033" w:rsidP="009E6EB4">
            <w:pPr>
              <w:rPr>
                <w:ins w:id="5117" w:author="pbx" w:date="2017-11-03T17:48:00Z"/>
              </w:rPr>
            </w:pPr>
            <w:ins w:id="5118" w:author="pbx" w:date="2017-11-03T17:48:00Z">
              <w:r w:rsidRPr="00675DAA">
                <w:t>N/A</w:t>
              </w:r>
            </w:ins>
          </w:p>
        </w:tc>
        <w:tc>
          <w:tcPr>
            <w:tcW w:w="1260" w:type="dxa"/>
            <w:shd w:val="clear" w:color="auto" w:fill="D9D9D9"/>
          </w:tcPr>
          <w:p w:rsidR="002A7033" w:rsidRPr="00675DAA" w:rsidRDefault="002A7033" w:rsidP="009E6EB4">
            <w:pPr>
              <w:rPr>
                <w:ins w:id="5119" w:author="pbx" w:date="2017-11-03T17:48:00Z"/>
              </w:rPr>
            </w:pPr>
            <w:ins w:id="5120" w:author="pbx" w:date="2017-11-03T17:48:00Z">
              <w:r w:rsidRPr="00675DAA">
                <w:t>1:1</w:t>
              </w:r>
            </w:ins>
          </w:p>
        </w:tc>
        <w:tc>
          <w:tcPr>
            <w:tcW w:w="1350" w:type="dxa"/>
            <w:shd w:val="clear" w:color="auto" w:fill="D9D9D9"/>
          </w:tcPr>
          <w:p w:rsidR="002A7033" w:rsidRPr="00675DAA" w:rsidRDefault="002A7033" w:rsidP="009E6EB4">
            <w:pPr>
              <w:rPr>
                <w:ins w:id="5121" w:author="pbx" w:date="2017-11-03T17:48:00Z"/>
              </w:rPr>
            </w:pPr>
          </w:p>
        </w:tc>
        <w:tc>
          <w:tcPr>
            <w:tcW w:w="3330" w:type="dxa"/>
            <w:shd w:val="clear" w:color="auto" w:fill="D9D9D9"/>
          </w:tcPr>
          <w:p w:rsidR="002A7033" w:rsidRPr="00675DAA" w:rsidRDefault="002A7033" w:rsidP="009E6EB4">
            <w:pPr>
              <w:rPr>
                <w:ins w:id="5122" w:author="pbx" w:date="2017-11-03T17:48:00Z"/>
              </w:rPr>
            </w:pPr>
          </w:p>
        </w:tc>
      </w:tr>
      <w:tr w:rsidR="002A7033" w:rsidRPr="00675DAA" w:rsidTr="009E6EB4">
        <w:trPr>
          <w:cantSplit/>
          <w:ins w:id="5123" w:author="pbx" w:date="2017-11-03T17:48:00Z"/>
        </w:trPr>
        <w:tc>
          <w:tcPr>
            <w:tcW w:w="2358" w:type="dxa"/>
            <w:shd w:val="clear" w:color="auto" w:fill="808080"/>
          </w:tcPr>
          <w:p w:rsidR="002A7033" w:rsidRPr="00675DAA" w:rsidRDefault="002A7033" w:rsidP="009E6EB4">
            <w:pPr>
              <w:rPr>
                <w:ins w:id="5124" w:author="pbx" w:date="2017-11-03T17:48:00Z"/>
              </w:rPr>
            </w:pPr>
            <w:ins w:id="5125" w:author="pbx" w:date="2017-11-03T17:48:00Z">
              <w:r w:rsidRPr="00675DAA">
                <w:lastRenderedPageBreak/>
                <w:t>Conformance</w:t>
              </w:r>
            </w:ins>
          </w:p>
        </w:tc>
        <w:tc>
          <w:tcPr>
            <w:tcW w:w="7200" w:type="dxa"/>
            <w:gridSpan w:val="4"/>
          </w:tcPr>
          <w:p w:rsidR="002A7033" w:rsidRDefault="006D4B01" w:rsidP="0043437F">
            <w:pPr>
              <w:pStyle w:val="Default"/>
              <w:numPr>
                <w:ilvl w:val="0"/>
                <w:numId w:val="21"/>
              </w:numPr>
              <w:rPr>
                <w:ins w:id="5126" w:author="pbx" w:date="2017-11-03T17:48:00Z"/>
                <w:sz w:val="23"/>
                <w:szCs w:val="23"/>
              </w:rPr>
            </w:pPr>
            <w:commentRangeStart w:id="5127"/>
            <w:ins w:id="5128" w:author="pbx" w:date="2017-11-03T17:48:00Z">
              <w:r>
                <w:rPr>
                  <w:sz w:val="23"/>
                  <w:szCs w:val="23"/>
                </w:rPr>
                <w:t>???</w:t>
              </w:r>
              <w:commentRangeEnd w:id="5127"/>
              <w:r>
                <w:rPr>
                  <w:rStyle w:val="CommentReference"/>
                </w:rPr>
                <w:commentReference w:id="5127"/>
              </w:r>
            </w:ins>
          </w:p>
          <w:p w:rsidR="002A7033" w:rsidRDefault="002A7033" w:rsidP="002A7033">
            <w:pPr>
              <w:rPr>
                <w:ins w:id="5129" w:author="pbx" w:date="2017-11-03T17:48:00Z"/>
              </w:rPr>
            </w:pPr>
          </w:p>
          <w:p w:rsidR="002A7033" w:rsidRPr="00675DAA" w:rsidRDefault="002A7033" w:rsidP="0043437F">
            <w:pPr>
              <w:pStyle w:val="ListParagraph"/>
              <w:numPr>
                <w:ilvl w:val="0"/>
                <w:numId w:val="261"/>
              </w:numPr>
              <w:rPr>
                <w:ins w:id="5130" w:author="pbx" w:date="2017-11-03T17:48:00Z"/>
              </w:rPr>
            </w:pPr>
          </w:p>
        </w:tc>
      </w:tr>
    </w:tbl>
    <w:p w:rsidR="002A7033" w:rsidRDefault="002A7033" w:rsidP="0080029F">
      <w:pPr>
        <w:rPr>
          <w:ins w:id="5131" w:author="pbx" w:date="2017-11-03T17:48: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A7033" w:rsidRPr="00675DAA" w:rsidTr="009E6EB4">
        <w:trPr>
          <w:cantSplit/>
          <w:trHeight w:val="580"/>
          <w:tblHeader/>
          <w:ins w:id="5132" w:author="pbx" w:date="2017-11-03T17:48:00Z"/>
        </w:trPr>
        <w:tc>
          <w:tcPr>
            <w:tcW w:w="2358" w:type="dxa"/>
            <w:shd w:val="clear" w:color="auto" w:fill="808080"/>
          </w:tcPr>
          <w:p w:rsidR="002A7033" w:rsidRPr="00F53457" w:rsidRDefault="002A7033" w:rsidP="009E6EB4">
            <w:pPr>
              <w:rPr>
                <w:ins w:id="5133" w:author="pbx" w:date="2017-11-03T17:48:00Z"/>
              </w:rPr>
            </w:pPr>
            <w:ins w:id="5134" w:author="pbx" w:date="2017-11-03T17:48:00Z">
              <w:r w:rsidRPr="00675DAA">
                <w:t>Element</w:t>
              </w:r>
            </w:ins>
          </w:p>
        </w:tc>
        <w:tc>
          <w:tcPr>
            <w:tcW w:w="1260" w:type="dxa"/>
            <w:shd w:val="clear" w:color="auto" w:fill="808080"/>
          </w:tcPr>
          <w:p w:rsidR="002A7033" w:rsidRPr="00675DAA" w:rsidRDefault="002A7033" w:rsidP="009E6EB4">
            <w:pPr>
              <w:rPr>
                <w:ins w:id="5135" w:author="pbx" w:date="2017-11-03T17:48:00Z"/>
              </w:rPr>
            </w:pPr>
            <w:ins w:id="5136" w:author="pbx" w:date="2017-11-03T17:48:00Z">
              <w:r w:rsidRPr="00675DAA">
                <w:t>Attribute</w:t>
              </w:r>
            </w:ins>
          </w:p>
        </w:tc>
        <w:tc>
          <w:tcPr>
            <w:tcW w:w="1260" w:type="dxa"/>
            <w:shd w:val="clear" w:color="auto" w:fill="808080"/>
          </w:tcPr>
          <w:p w:rsidR="002A7033" w:rsidRPr="00F53457" w:rsidRDefault="002A7033" w:rsidP="009E6EB4">
            <w:pPr>
              <w:rPr>
                <w:ins w:id="5137" w:author="pbx" w:date="2017-11-03T17:48:00Z"/>
              </w:rPr>
            </w:pPr>
            <w:ins w:id="5138" w:author="pbx" w:date="2017-11-03T17:48:00Z">
              <w:r w:rsidRPr="00675DAA">
                <w:t>Cardinality</w:t>
              </w:r>
            </w:ins>
          </w:p>
        </w:tc>
        <w:tc>
          <w:tcPr>
            <w:tcW w:w="1350" w:type="dxa"/>
            <w:shd w:val="clear" w:color="auto" w:fill="808080"/>
          </w:tcPr>
          <w:p w:rsidR="002A7033" w:rsidRPr="00675DAA" w:rsidRDefault="002A7033" w:rsidP="009E6EB4">
            <w:pPr>
              <w:rPr>
                <w:ins w:id="5139" w:author="pbx" w:date="2017-11-03T17:48:00Z"/>
              </w:rPr>
            </w:pPr>
            <w:ins w:id="5140" w:author="pbx" w:date="2017-11-03T17:48:00Z">
              <w:r w:rsidRPr="00675DAA">
                <w:t>Value(s) Allowed</w:t>
              </w:r>
            </w:ins>
          </w:p>
          <w:p w:rsidR="002A7033" w:rsidRPr="00675DAA" w:rsidRDefault="002A7033" w:rsidP="009E6EB4">
            <w:pPr>
              <w:rPr>
                <w:ins w:id="5141" w:author="pbx" w:date="2017-11-03T17:48:00Z"/>
              </w:rPr>
            </w:pPr>
            <w:ins w:id="5142" w:author="pbx" w:date="2017-11-03T17:48:00Z">
              <w:r w:rsidRPr="00675DAA">
                <w:t>Examples</w:t>
              </w:r>
            </w:ins>
          </w:p>
        </w:tc>
        <w:tc>
          <w:tcPr>
            <w:tcW w:w="3330" w:type="dxa"/>
            <w:shd w:val="clear" w:color="auto" w:fill="808080"/>
          </w:tcPr>
          <w:p w:rsidR="002A7033" w:rsidRPr="00675DAA" w:rsidRDefault="002A7033" w:rsidP="009E6EB4">
            <w:pPr>
              <w:rPr>
                <w:ins w:id="5143" w:author="pbx" w:date="2017-11-03T17:48:00Z"/>
              </w:rPr>
            </w:pPr>
            <w:ins w:id="5144" w:author="pbx" w:date="2017-11-03T17:48:00Z">
              <w:r w:rsidRPr="00675DAA">
                <w:t>Description</w:t>
              </w:r>
            </w:ins>
          </w:p>
          <w:p w:rsidR="002A7033" w:rsidRPr="00675DAA" w:rsidRDefault="002A7033" w:rsidP="009E6EB4">
            <w:pPr>
              <w:rPr>
                <w:ins w:id="5145" w:author="pbx" w:date="2017-11-03T17:48:00Z"/>
              </w:rPr>
            </w:pPr>
            <w:ins w:id="5146" w:author="pbx" w:date="2017-11-03T17:48:00Z">
              <w:r w:rsidRPr="00675DAA">
                <w:t>Instructions</w:t>
              </w:r>
            </w:ins>
          </w:p>
        </w:tc>
      </w:tr>
      <w:tr w:rsidR="002A7033" w:rsidRPr="00675DAA" w:rsidTr="009E6EB4">
        <w:trPr>
          <w:cantSplit/>
          <w:ins w:id="5147" w:author="pbx" w:date="2017-11-03T17:48:00Z"/>
        </w:trPr>
        <w:tc>
          <w:tcPr>
            <w:tcW w:w="2358" w:type="dxa"/>
          </w:tcPr>
          <w:p w:rsidR="002A7033" w:rsidRPr="00675DAA" w:rsidRDefault="002A7033" w:rsidP="009E6EB4">
            <w:pPr>
              <w:rPr>
                <w:ins w:id="5148" w:author="pbx" w:date="2017-11-03T17:48:00Z"/>
              </w:rPr>
            </w:pPr>
            <w:ins w:id="5149" w:author="pbx" w:date="2017-11-03T17:48:00Z">
              <w:r w:rsidRPr="002A7033">
                <w:t>substanceAdministration</w:t>
              </w:r>
            </w:ins>
          </w:p>
        </w:tc>
        <w:tc>
          <w:tcPr>
            <w:tcW w:w="1260" w:type="dxa"/>
            <w:shd w:val="clear" w:color="auto" w:fill="D9D9D9"/>
          </w:tcPr>
          <w:p w:rsidR="002A7033" w:rsidRPr="00675DAA" w:rsidRDefault="002A7033" w:rsidP="009E6EB4">
            <w:pPr>
              <w:rPr>
                <w:ins w:id="5150" w:author="pbx" w:date="2017-11-03T17:48:00Z"/>
              </w:rPr>
            </w:pPr>
            <w:ins w:id="5151" w:author="pbx" w:date="2017-11-03T17:48:00Z">
              <w:r w:rsidRPr="00675DAA">
                <w:t>N/A</w:t>
              </w:r>
            </w:ins>
          </w:p>
        </w:tc>
        <w:tc>
          <w:tcPr>
            <w:tcW w:w="1260" w:type="dxa"/>
            <w:shd w:val="clear" w:color="auto" w:fill="D9D9D9"/>
          </w:tcPr>
          <w:p w:rsidR="002A7033" w:rsidRPr="00675DAA" w:rsidRDefault="002A7033" w:rsidP="009E6EB4">
            <w:pPr>
              <w:rPr>
                <w:ins w:id="5152" w:author="pbx" w:date="2017-11-03T17:48:00Z"/>
              </w:rPr>
            </w:pPr>
            <w:ins w:id="5153" w:author="pbx" w:date="2017-11-03T17:48:00Z">
              <w:r w:rsidRPr="00675DAA">
                <w:t>1:1</w:t>
              </w:r>
            </w:ins>
          </w:p>
        </w:tc>
        <w:tc>
          <w:tcPr>
            <w:tcW w:w="1350" w:type="dxa"/>
            <w:shd w:val="clear" w:color="auto" w:fill="D9D9D9"/>
          </w:tcPr>
          <w:p w:rsidR="002A7033" w:rsidRPr="00675DAA" w:rsidRDefault="002A7033" w:rsidP="009E6EB4">
            <w:pPr>
              <w:rPr>
                <w:ins w:id="5154" w:author="pbx" w:date="2017-11-03T17:48:00Z"/>
              </w:rPr>
            </w:pPr>
          </w:p>
        </w:tc>
        <w:tc>
          <w:tcPr>
            <w:tcW w:w="3330" w:type="dxa"/>
            <w:shd w:val="clear" w:color="auto" w:fill="D9D9D9"/>
          </w:tcPr>
          <w:p w:rsidR="002A7033" w:rsidRPr="00675DAA" w:rsidRDefault="002A7033" w:rsidP="009E6EB4">
            <w:pPr>
              <w:rPr>
                <w:ins w:id="5155" w:author="pbx" w:date="2017-11-03T17:48:00Z"/>
              </w:rPr>
            </w:pPr>
          </w:p>
        </w:tc>
      </w:tr>
      <w:tr w:rsidR="002A7033" w:rsidRPr="00675DAA" w:rsidTr="009E6EB4">
        <w:trPr>
          <w:cantSplit/>
          <w:ins w:id="5156" w:author="pbx" w:date="2017-11-03T17:48:00Z"/>
        </w:trPr>
        <w:tc>
          <w:tcPr>
            <w:tcW w:w="2358" w:type="dxa"/>
            <w:shd w:val="clear" w:color="auto" w:fill="808080"/>
          </w:tcPr>
          <w:p w:rsidR="002A7033" w:rsidRPr="00675DAA" w:rsidRDefault="002A7033" w:rsidP="009E6EB4">
            <w:pPr>
              <w:rPr>
                <w:ins w:id="5157" w:author="pbx" w:date="2017-11-03T17:48:00Z"/>
              </w:rPr>
            </w:pPr>
            <w:ins w:id="5158" w:author="pbx" w:date="2017-11-03T17:48:00Z">
              <w:r w:rsidRPr="00675DAA">
                <w:t>Conformance</w:t>
              </w:r>
            </w:ins>
          </w:p>
        </w:tc>
        <w:tc>
          <w:tcPr>
            <w:tcW w:w="7200" w:type="dxa"/>
            <w:gridSpan w:val="4"/>
          </w:tcPr>
          <w:p w:rsidR="002A7033" w:rsidRDefault="002A7033" w:rsidP="0043437F">
            <w:pPr>
              <w:pStyle w:val="Default"/>
              <w:numPr>
                <w:ilvl w:val="0"/>
                <w:numId w:val="21"/>
              </w:numPr>
              <w:rPr>
                <w:ins w:id="5159" w:author="pbx" w:date="2017-11-03T17:48:00Z"/>
                <w:sz w:val="23"/>
                <w:szCs w:val="23"/>
              </w:rPr>
            </w:pPr>
            <w:commentRangeStart w:id="5160"/>
            <w:ins w:id="5161" w:author="pbx" w:date="2017-11-03T17:48:00Z">
              <w:r>
                <w:rPr>
                  <w:sz w:val="23"/>
                  <w:szCs w:val="23"/>
                </w:rPr>
                <w:t xml:space="preserve">There is one or more “consumed in” (route of administration) substance administration with route code. </w:t>
              </w:r>
            </w:ins>
          </w:p>
          <w:p w:rsidR="002A7033" w:rsidRDefault="002A7033" w:rsidP="0043437F">
            <w:pPr>
              <w:pStyle w:val="Default"/>
              <w:numPr>
                <w:ilvl w:val="1"/>
                <w:numId w:val="21"/>
              </w:numPr>
              <w:rPr>
                <w:ins w:id="5162" w:author="pbx" w:date="2017-11-03T17:48:00Z"/>
                <w:sz w:val="23"/>
                <w:szCs w:val="23"/>
              </w:rPr>
            </w:pPr>
            <w:ins w:id="5163" w:author="pbx" w:date="2017-11-03T17:48:00Z">
              <w:r>
                <w:rPr>
                  <w:sz w:val="23"/>
                  <w:szCs w:val="23"/>
                </w:rPr>
                <w:t>Rule 4</w:t>
              </w:r>
            </w:ins>
          </w:p>
          <w:p w:rsidR="002A7033" w:rsidRPr="0068614D" w:rsidRDefault="002A7033" w:rsidP="0043437F">
            <w:pPr>
              <w:pStyle w:val="Default"/>
              <w:numPr>
                <w:ilvl w:val="0"/>
                <w:numId w:val="21"/>
              </w:numPr>
              <w:rPr>
                <w:ins w:id="5164" w:author="pbx" w:date="2017-11-03T17:48:00Z"/>
                <w:sz w:val="23"/>
                <w:szCs w:val="23"/>
              </w:rPr>
            </w:pPr>
            <w:ins w:id="5165" w:author="pbx" w:date="2017-11-03T17:48:00Z">
              <w:r w:rsidRPr="002319A0">
                <w:rPr>
                  <w:rFonts w:ascii="Courier New" w:hAnsi="Courier New" w:cs="Courier New"/>
                  <w:sz w:val="18"/>
                  <w:szCs w:val="18"/>
                </w:rPr>
                <w:t>substanceAdministration</w:t>
              </w:r>
            </w:ins>
          </w:p>
          <w:p w:rsidR="002A7033" w:rsidRDefault="002A7033" w:rsidP="0043437F">
            <w:pPr>
              <w:pStyle w:val="Default"/>
              <w:numPr>
                <w:ilvl w:val="1"/>
                <w:numId w:val="21"/>
              </w:numPr>
              <w:rPr>
                <w:ins w:id="5166" w:author="pbx" w:date="2017-11-03T17:48:00Z"/>
                <w:sz w:val="23"/>
                <w:szCs w:val="23"/>
              </w:rPr>
            </w:pPr>
            <w:ins w:id="5167" w:author="pbx" w:date="2017-11-03T17:48:00Z">
              <w:r>
                <w:rPr>
                  <w:rFonts w:ascii="Courier New" w:hAnsi="Courier New" w:cs="Courier New"/>
                  <w:sz w:val="18"/>
                  <w:szCs w:val="18"/>
                </w:rPr>
                <w:t>Rule 4 and 5</w:t>
              </w:r>
            </w:ins>
          </w:p>
          <w:p w:rsidR="002A7033" w:rsidRDefault="002A7033" w:rsidP="0043437F">
            <w:pPr>
              <w:pStyle w:val="Default"/>
              <w:numPr>
                <w:ilvl w:val="0"/>
                <w:numId w:val="21"/>
              </w:numPr>
              <w:rPr>
                <w:ins w:id="5168" w:author="pbx" w:date="2017-11-03T17:48:00Z"/>
                <w:sz w:val="23"/>
                <w:szCs w:val="23"/>
              </w:rPr>
            </w:pPr>
            <w:ins w:id="5169" w:author="pbx" w:date="2017-11-03T17:48:00Z">
              <w:r>
                <w:rPr>
                  <w:sz w:val="23"/>
                  <w:szCs w:val="23"/>
                </w:rPr>
                <w:t>The Route code system is 2.16.840.1.113883.2.20.6.7</w:t>
              </w:r>
            </w:ins>
          </w:p>
          <w:p w:rsidR="002A7033" w:rsidRDefault="002A7033" w:rsidP="0043437F">
            <w:pPr>
              <w:pStyle w:val="Default"/>
              <w:numPr>
                <w:ilvl w:val="1"/>
                <w:numId w:val="21"/>
              </w:numPr>
              <w:rPr>
                <w:ins w:id="5170" w:author="pbx" w:date="2017-11-03T17:48:00Z"/>
                <w:sz w:val="23"/>
                <w:szCs w:val="23"/>
              </w:rPr>
            </w:pPr>
            <w:ins w:id="5171" w:author="pbx" w:date="2017-11-03T17:48:00Z">
              <w:r>
                <w:rPr>
                  <w:sz w:val="23"/>
                  <w:szCs w:val="23"/>
                </w:rPr>
                <w:t>SPL Rule 2</w:t>
              </w:r>
            </w:ins>
          </w:p>
          <w:p w:rsidR="002A7033" w:rsidRDefault="002A7033" w:rsidP="0043437F">
            <w:pPr>
              <w:pStyle w:val="Default"/>
              <w:numPr>
                <w:ilvl w:val="0"/>
                <w:numId w:val="21"/>
              </w:numPr>
              <w:rPr>
                <w:ins w:id="5172" w:author="pbx" w:date="2017-11-03T17:48:00Z"/>
                <w:sz w:val="23"/>
                <w:szCs w:val="23"/>
              </w:rPr>
            </w:pPr>
            <w:ins w:id="5173" w:author="pbx" w:date="2017-11-03T17:48:00Z">
              <w:r>
                <w:rPr>
                  <w:sz w:val="23"/>
                  <w:szCs w:val="23"/>
                </w:rPr>
                <w:t>There is a code.</w:t>
              </w:r>
            </w:ins>
          </w:p>
          <w:p w:rsidR="002A7033" w:rsidRDefault="002A7033" w:rsidP="0043437F">
            <w:pPr>
              <w:pStyle w:val="Default"/>
              <w:numPr>
                <w:ilvl w:val="1"/>
                <w:numId w:val="21"/>
              </w:numPr>
              <w:rPr>
                <w:ins w:id="5174" w:author="pbx" w:date="2017-11-03T17:48:00Z"/>
                <w:sz w:val="23"/>
                <w:szCs w:val="23"/>
              </w:rPr>
            </w:pPr>
          </w:p>
          <w:p w:rsidR="002A7033" w:rsidRDefault="002A7033" w:rsidP="0043437F">
            <w:pPr>
              <w:pStyle w:val="Default"/>
              <w:numPr>
                <w:ilvl w:val="0"/>
                <w:numId w:val="21"/>
              </w:numPr>
              <w:rPr>
                <w:ins w:id="5175" w:author="pbx" w:date="2017-11-03T17:48:00Z"/>
                <w:sz w:val="23"/>
                <w:szCs w:val="23"/>
              </w:rPr>
            </w:pPr>
            <w:ins w:id="5176" w:author="pbx" w:date="2017-11-03T17:48:00Z">
              <w:r>
                <w:rPr>
                  <w:sz w:val="23"/>
                  <w:szCs w:val="23"/>
                </w:rPr>
                <w:t>There is a display name.</w:t>
              </w:r>
            </w:ins>
          </w:p>
          <w:p w:rsidR="002A7033" w:rsidRDefault="002A7033" w:rsidP="0043437F">
            <w:pPr>
              <w:pStyle w:val="Default"/>
              <w:numPr>
                <w:ilvl w:val="0"/>
                <w:numId w:val="21"/>
              </w:numPr>
              <w:rPr>
                <w:ins w:id="5177" w:author="pbx" w:date="2017-11-03T17:48:00Z"/>
                <w:sz w:val="23"/>
                <w:szCs w:val="23"/>
              </w:rPr>
            </w:pPr>
            <w:ins w:id="5178" w:author="pbx" w:date="2017-11-03T17:48:00Z">
              <w:r>
                <w:rPr>
                  <w:sz w:val="23"/>
                  <w:szCs w:val="23"/>
                </w:rPr>
                <w:t>The display name matches the code.</w:t>
              </w:r>
            </w:ins>
          </w:p>
          <w:p w:rsidR="002A7033" w:rsidRDefault="002A7033" w:rsidP="0043437F">
            <w:pPr>
              <w:pStyle w:val="Default"/>
              <w:numPr>
                <w:ilvl w:val="0"/>
                <w:numId w:val="21"/>
              </w:numPr>
              <w:rPr>
                <w:ins w:id="5179" w:author="pbx" w:date="2017-11-03T17:48:00Z"/>
                <w:sz w:val="23"/>
                <w:szCs w:val="23"/>
              </w:rPr>
            </w:pPr>
            <w:ins w:id="5180" w:author="pbx" w:date="2017-11-03T17:48:00Z">
              <w:r>
                <w:rPr>
                  <w:sz w:val="23"/>
                  <w:szCs w:val="23"/>
                </w:rPr>
                <w:t xml:space="preserve">The display name is </w:t>
              </w:r>
              <w:r w:rsidRPr="00A125B3">
                <w:rPr>
                  <w:sz w:val="23"/>
                  <w:szCs w:val="23"/>
                </w:rPr>
                <w:t>based upon the document language.</w:t>
              </w:r>
              <w:commentRangeEnd w:id="5160"/>
              <w:r>
                <w:rPr>
                  <w:rStyle w:val="CommentReference"/>
                </w:rPr>
                <w:commentReference w:id="5160"/>
              </w:r>
            </w:ins>
          </w:p>
          <w:p w:rsidR="002A7033" w:rsidRDefault="002A7033" w:rsidP="009E6EB4">
            <w:pPr>
              <w:rPr>
                <w:ins w:id="5181" w:author="pbx" w:date="2017-11-03T17:48:00Z"/>
              </w:rPr>
            </w:pPr>
          </w:p>
          <w:p w:rsidR="002A7033" w:rsidRPr="00675DAA" w:rsidRDefault="002A7033" w:rsidP="0043437F">
            <w:pPr>
              <w:pStyle w:val="ListParagraph"/>
              <w:numPr>
                <w:ilvl w:val="0"/>
                <w:numId w:val="261"/>
              </w:numPr>
              <w:rPr>
                <w:ins w:id="5182" w:author="pbx" w:date="2017-11-03T17:48:00Z"/>
              </w:rPr>
            </w:pPr>
          </w:p>
        </w:tc>
      </w:tr>
    </w:tbl>
    <w:p w:rsidR="002A7033" w:rsidRDefault="002A7033" w:rsidP="0080029F">
      <w:pPr>
        <w:rPr>
          <w:ins w:id="5183" w:author="pbx" w:date="2017-11-03T17:48:00Z"/>
        </w:rPr>
      </w:pPr>
    </w:p>
    <w:p w:rsidR="002A7033" w:rsidRDefault="002A703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0445D1" w:rsidRDefault="00CC55B8" w:rsidP="0080029F">
            <w:r w:rsidRPr="00675DAA">
              <w:t>Element</w:t>
            </w:r>
          </w:p>
        </w:tc>
        <w:tc>
          <w:tcPr>
            <w:tcW w:w="1260" w:type="dxa"/>
            <w:shd w:val="clear" w:color="auto" w:fill="808080"/>
          </w:tcPr>
          <w:p w:rsidR="00CC55B8" w:rsidRPr="00675DAA" w:rsidRDefault="00CC55B8" w:rsidP="0080029F">
            <w:r w:rsidRPr="00675DAA">
              <w:t>Attribute</w:t>
            </w:r>
          </w:p>
        </w:tc>
        <w:tc>
          <w:tcPr>
            <w:tcW w:w="1260" w:type="dxa"/>
            <w:shd w:val="clear" w:color="auto" w:fill="808080"/>
          </w:tcPr>
          <w:p w:rsidR="00CC55B8" w:rsidRPr="000445D1" w:rsidRDefault="00CC55B8" w:rsidP="0080029F">
            <w:r w:rsidRPr="00675DAA">
              <w:t>Cardinality</w:t>
            </w:r>
          </w:p>
        </w:tc>
        <w:tc>
          <w:tcPr>
            <w:tcW w:w="1350" w:type="dxa"/>
            <w:shd w:val="clear" w:color="auto" w:fill="808080"/>
          </w:tcPr>
          <w:p w:rsidR="00CC55B8" w:rsidRPr="00675DAA" w:rsidRDefault="00CC55B8" w:rsidP="0080029F">
            <w:r w:rsidRPr="00675DAA">
              <w:t>Value(s) Allowed</w:t>
            </w:r>
          </w:p>
          <w:p w:rsidR="00CC55B8" w:rsidRPr="00675DAA" w:rsidRDefault="00CC55B8" w:rsidP="0080029F">
            <w:r w:rsidRPr="00675DAA">
              <w:t>Examples</w:t>
            </w:r>
          </w:p>
        </w:tc>
        <w:tc>
          <w:tcPr>
            <w:tcW w:w="3330" w:type="dxa"/>
            <w:shd w:val="clear" w:color="auto" w:fill="808080"/>
          </w:tcPr>
          <w:p w:rsidR="00CC55B8" w:rsidRPr="00675DAA" w:rsidRDefault="00CC55B8" w:rsidP="0080029F">
            <w:r w:rsidRPr="00675DAA">
              <w:t>Description</w:t>
            </w:r>
          </w:p>
          <w:p w:rsidR="00CC55B8" w:rsidRPr="00675DAA" w:rsidRDefault="00CC55B8" w:rsidP="0080029F">
            <w:r w:rsidRPr="00675DAA">
              <w:t>Instructions</w:t>
            </w:r>
          </w:p>
        </w:tc>
      </w:tr>
      <w:tr w:rsidR="00CC55B8" w:rsidRPr="00675DAA" w:rsidTr="00122FE2">
        <w:trPr>
          <w:cantSplit/>
        </w:trPr>
        <w:tc>
          <w:tcPr>
            <w:tcW w:w="2358" w:type="dxa"/>
          </w:tcPr>
          <w:p w:rsidR="00CC55B8" w:rsidRPr="00675DAA" w:rsidRDefault="00CC55B8" w:rsidP="0080029F">
            <w:r>
              <w:t>approval</w:t>
            </w:r>
          </w:p>
        </w:tc>
        <w:tc>
          <w:tcPr>
            <w:tcW w:w="1260" w:type="dxa"/>
            <w:shd w:val="clear" w:color="auto" w:fill="D9D9D9"/>
          </w:tcPr>
          <w:p w:rsidR="00CC55B8" w:rsidRPr="00675DAA" w:rsidRDefault="00CC55B8" w:rsidP="0080029F">
            <w:r w:rsidRPr="00675DAA">
              <w:t>N/A</w:t>
            </w:r>
          </w:p>
        </w:tc>
        <w:tc>
          <w:tcPr>
            <w:tcW w:w="1260" w:type="dxa"/>
            <w:shd w:val="clear" w:color="auto" w:fill="D9D9D9"/>
          </w:tcPr>
          <w:p w:rsidR="00CC55B8" w:rsidRPr="00675DAA" w:rsidRDefault="00CC55B8" w:rsidP="0080029F">
            <w:r>
              <w:t>1:n</w:t>
            </w:r>
          </w:p>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22FE2">
        <w:trPr>
          <w:cantSplit/>
        </w:trPr>
        <w:tc>
          <w:tcPr>
            <w:tcW w:w="2358" w:type="dxa"/>
          </w:tcPr>
          <w:p w:rsidR="00CC55B8" w:rsidRPr="005565BD" w:rsidRDefault="00CC55B8" w:rsidP="0080029F"/>
        </w:tc>
        <w:tc>
          <w:tcPr>
            <w:tcW w:w="1260" w:type="dxa"/>
            <w:shd w:val="clear" w:color="auto" w:fill="D9D9D9"/>
          </w:tcPr>
          <w:p w:rsidR="00CC55B8" w:rsidRPr="00675DAA" w:rsidRDefault="00CC55B8" w:rsidP="0080029F"/>
        </w:tc>
        <w:tc>
          <w:tcPr>
            <w:tcW w:w="1260" w:type="dxa"/>
            <w:shd w:val="clear" w:color="auto" w:fill="D9D9D9"/>
          </w:tcPr>
          <w:p w:rsidR="00CC55B8" w:rsidRDefault="00CC55B8" w:rsidP="0080029F"/>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22FE2">
        <w:trPr>
          <w:cantSplit/>
        </w:trPr>
        <w:tc>
          <w:tcPr>
            <w:tcW w:w="2358" w:type="dxa"/>
            <w:shd w:val="clear" w:color="auto" w:fill="808080"/>
          </w:tcPr>
          <w:p w:rsidR="00CC55B8" w:rsidRPr="00675DAA" w:rsidRDefault="00CC55B8" w:rsidP="0080029F">
            <w:r w:rsidRPr="00675DAA">
              <w:lastRenderedPageBreak/>
              <w:t>Conformance</w:t>
            </w:r>
          </w:p>
        </w:tc>
        <w:tc>
          <w:tcPr>
            <w:tcW w:w="7200" w:type="dxa"/>
            <w:gridSpan w:val="4"/>
          </w:tcPr>
          <w:p w:rsidR="00CC55B8" w:rsidRDefault="00CC55B8" w:rsidP="0043437F">
            <w:pPr>
              <w:pStyle w:val="ListParagraph"/>
              <w:numPr>
                <w:ilvl w:val="0"/>
                <w:numId w:val="99"/>
              </w:numPr>
            </w:pPr>
            <w:commentRangeStart w:id="5184"/>
            <w:r>
              <w:t>There is an approval element for each product and product part</w:t>
            </w:r>
          </w:p>
          <w:p w:rsidR="00CC55B8" w:rsidRDefault="00CC55B8" w:rsidP="00455021">
            <w:pPr>
              <w:pStyle w:val="ListParagraph"/>
              <w:ind w:left="360"/>
              <w:rPr>
                <w:ins w:id="5185" w:author="pbx" w:date="2017-11-03T17:48:00Z"/>
              </w:rPr>
            </w:pPr>
          </w:p>
          <w:p w:rsidR="00455021" w:rsidRPr="001778D6" w:rsidRDefault="00455021" w:rsidP="0043437F">
            <w:pPr>
              <w:pStyle w:val="Default"/>
              <w:numPr>
                <w:ilvl w:val="0"/>
                <w:numId w:val="59"/>
              </w:numPr>
              <w:rPr>
                <w:ins w:id="5186" w:author="pbx" w:date="2017-11-03T17:48:00Z"/>
                <w:sz w:val="23"/>
                <w:szCs w:val="23"/>
              </w:rPr>
            </w:pPr>
            <w:commentRangeStart w:id="5187"/>
            <w:ins w:id="5188" w:author="pbx" w:date="2017-11-03T17:48:00Z">
              <w:r w:rsidRPr="001778D6">
                <w:rPr>
                  <w:sz w:val="23"/>
                  <w:szCs w:val="23"/>
                </w:rPr>
                <w:t xml:space="preserve">There </w:t>
              </w:r>
              <w:r>
                <w:rPr>
                  <w:sz w:val="23"/>
                  <w:szCs w:val="23"/>
                </w:rPr>
                <w:t>is one marketing category for a specific product per submission.</w:t>
              </w:r>
              <w:commentRangeEnd w:id="5187"/>
              <w:r>
                <w:rPr>
                  <w:rStyle w:val="CommentReference"/>
                </w:rPr>
                <w:commentReference w:id="5187"/>
              </w:r>
            </w:ins>
          </w:p>
          <w:p w:rsidR="00455021" w:rsidRDefault="00455021" w:rsidP="00455021">
            <w:pPr>
              <w:pStyle w:val="ListParagraph"/>
              <w:ind w:left="360"/>
            </w:pPr>
          </w:p>
          <w:p w:rsidR="00CC55B8" w:rsidRDefault="00CC55B8" w:rsidP="0043437F">
            <w:pPr>
              <w:pStyle w:val="ListParagraph"/>
              <w:numPr>
                <w:ilvl w:val="0"/>
                <w:numId w:val="99"/>
              </w:numPr>
            </w:pPr>
            <w:r w:rsidRPr="00237038">
              <w:t>There is one marketing category for every product and product part</w:t>
            </w:r>
          </w:p>
          <w:p w:rsidR="00CC55B8" w:rsidRDefault="00CC55B8" w:rsidP="0043437F">
            <w:pPr>
              <w:pStyle w:val="ListParagraph"/>
              <w:numPr>
                <w:ilvl w:val="0"/>
                <w:numId w:val="99"/>
              </w:numPr>
            </w:pPr>
            <w:r w:rsidRPr="00237038">
              <w:t>There is a marketing category code.</w:t>
            </w:r>
          </w:p>
          <w:p w:rsidR="00CC55B8" w:rsidRDefault="00CC55B8" w:rsidP="0043437F">
            <w:pPr>
              <w:pStyle w:val="ListParagraph"/>
              <w:numPr>
                <w:ilvl w:val="0"/>
                <w:numId w:val="99"/>
              </w:numPr>
            </w:pPr>
            <w:r w:rsidRPr="00237038">
              <w:t xml:space="preserve">The code comes from the </w:t>
            </w:r>
            <w:r w:rsidRPr="00F3206C">
              <w:t xml:space="preserve">Marketing category </w:t>
            </w:r>
            <w:r w:rsidRPr="00237038">
              <w:t>list.</w:t>
            </w:r>
          </w:p>
          <w:p w:rsidR="00CC55B8" w:rsidRDefault="00CC55B8" w:rsidP="0043437F">
            <w:pPr>
              <w:pStyle w:val="ListParagraph"/>
              <w:numPr>
                <w:ilvl w:val="0"/>
                <w:numId w:val="99"/>
              </w:numPr>
            </w:pPr>
            <w:r w:rsidRPr="00237038">
              <w:t>Display name matches the code</w:t>
            </w:r>
          </w:p>
          <w:p w:rsidR="00CC55B8" w:rsidRDefault="00CC55B8" w:rsidP="0043437F">
            <w:pPr>
              <w:pStyle w:val="ListParagraph"/>
              <w:numPr>
                <w:ilvl w:val="0"/>
                <w:numId w:val="99"/>
              </w:numPr>
            </w:pPr>
            <w:r>
              <w:t xml:space="preserve">The display name is </w:t>
            </w:r>
            <w:r w:rsidRPr="00A57429">
              <w:t>based upon the document language.</w:t>
            </w:r>
          </w:p>
          <w:p w:rsidR="00CC55B8" w:rsidRPr="00F3206C" w:rsidRDefault="00CC55B8" w:rsidP="0043437F">
            <w:pPr>
              <w:pStyle w:val="ListParagraph"/>
              <w:numPr>
                <w:ilvl w:val="0"/>
                <w:numId w:val="99"/>
              </w:numPr>
            </w:pPr>
            <w:r w:rsidRPr="00F3206C">
              <w:t xml:space="preserve">Code system is </w:t>
            </w:r>
            <w:r>
              <w:t>2.16.840.1.113883.2.20.6</w:t>
            </w:r>
            <w:r w:rsidR="00F92EA1">
              <w:t>.???</w:t>
            </w:r>
          </w:p>
          <w:p w:rsidR="00CC55B8" w:rsidRPr="00F3206C" w:rsidRDefault="00CC55B8" w:rsidP="0043437F">
            <w:pPr>
              <w:pStyle w:val="ListParagraph"/>
              <w:numPr>
                <w:ilvl w:val="0"/>
                <w:numId w:val="99"/>
              </w:numPr>
            </w:pPr>
            <w:r w:rsidRPr="00F3206C">
              <w:t>SPL Rule 2</w:t>
            </w:r>
            <w:commentRangeStart w:id="5189"/>
            <w:r w:rsidRPr="00F3206C">
              <w:t xml:space="preserve"> identifies that the OID value is incorrect.</w:t>
            </w:r>
            <w:commentRangeEnd w:id="5189"/>
            <w:r w:rsidRPr="00F3206C">
              <w:commentReference w:id="5189"/>
            </w:r>
          </w:p>
          <w:p w:rsidR="00CC55B8" w:rsidRPr="00F3206C" w:rsidRDefault="00CC55B8" w:rsidP="0043437F">
            <w:pPr>
              <w:pStyle w:val="ListParagraph"/>
              <w:numPr>
                <w:ilvl w:val="0"/>
                <w:numId w:val="99"/>
              </w:numPr>
            </w:pPr>
          </w:p>
          <w:p w:rsidR="00CC55B8" w:rsidRPr="00F3206C" w:rsidRDefault="00CC55B8" w:rsidP="0043437F">
            <w:pPr>
              <w:pStyle w:val="ListParagraph"/>
              <w:numPr>
                <w:ilvl w:val="0"/>
                <w:numId w:val="99"/>
              </w:numPr>
            </w:pPr>
            <w:r w:rsidRPr="00F3206C">
              <w:t>Territorial authority is as above.</w:t>
            </w:r>
          </w:p>
          <w:p w:rsidR="00CC55B8" w:rsidRDefault="00CC55B8" w:rsidP="0043437F">
            <w:pPr>
              <w:pStyle w:val="ListParagraph"/>
              <w:numPr>
                <w:ilvl w:val="0"/>
                <w:numId w:val="99"/>
              </w:numPr>
            </w:pPr>
            <w:r w:rsidRPr="00FE1A76">
              <w:t xml:space="preserve">If </w:t>
            </w:r>
            <w:r>
              <w:t xml:space="preserve">the </w:t>
            </w:r>
            <w:r w:rsidRPr="00FE1A76">
              <w:t>application number was already submitted, then the ingredient</w:t>
            </w:r>
            <w:r>
              <w:t>s</w:t>
            </w:r>
            <w:r w:rsidRPr="00FE1A76">
              <w:t xml:space="preserve"> are the same as in </w:t>
            </w:r>
            <w:r>
              <w:t xml:space="preserve">the </w:t>
            </w:r>
            <w:r w:rsidRPr="00FE1A76">
              <w:t>previous submission of a product with the same application number.</w:t>
            </w:r>
          </w:p>
          <w:p w:rsidR="00CC55B8" w:rsidRDefault="00CC55B8" w:rsidP="0043437F">
            <w:pPr>
              <w:pStyle w:val="ListParagraph"/>
              <w:numPr>
                <w:ilvl w:val="0"/>
                <w:numId w:val="99"/>
              </w:numPr>
            </w:pPr>
          </w:p>
          <w:p w:rsidR="00CC55B8" w:rsidRPr="00915A7E" w:rsidRDefault="00CC55B8" w:rsidP="0043437F">
            <w:pPr>
              <w:pStyle w:val="ListParagraph"/>
              <w:numPr>
                <w:ilvl w:val="0"/>
                <w:numId w:val="99"/>
              </w:numPr>
            </w:pPr>
            <w:bookmarkStart w:id="5190" w:name="_Toc492380169"/>
            <w:r>
              <w:t>a</w:t>
            </w:r>
            <w:r w:rsidRPr="002B5413">
              <w:t>pproval</w:t>
            </w:r>
            <w:r>
              <w:t xml:space="preserve"> element</w:t>
            </w:r>
            <w:bookmarkEnd w:id="5190"/>
          </w:p>
          <w:p w:rsidR="00CC55B8" w:rsidRDefault="00CC55B8" w:rsidP="0043437F">
            <w:pPr>
              <w:pStyle w:val="ListParagraph"/>
              <w:numPr>
                <w:ilvl w:val="0"/>
                <w:numId w:val="99"/>
              </w:numPr>
            </w:pPr>
            <w:r w:rsidRPr="00237038">
              <w:t xml:space="preserve">There is one </w:t>
            </w:r>
            <w:commentRangeStart w:id="5191"/>
            <w:r w:rsidRPr="00237038">
              <w:t xml:space="preserve">marketing category </w:t>
            </w:r>
            <w:commentRangeEnd w:id="5191"/>
            <w:r w:rsidRPr="00F3206C">
              <w:commentReference w:id="5191"/>
            </w:r>
            <w:r w:rsidRPr="00237038">
              <w:t>for every product and product part</w:t>
            </w:r>
          </w:p>
          <w:p w:rsidR="00CC55B8" w:rsidRPr="00C13369" w:rsidRDefault="00CC55B8" w:rsidP="0043437F">
            <w:pPr>
              <w:pStyle w:val="ListParagraph"/>
              <w:numPr>
                <w:ilvl w:val="0"/>
                <w:numId w:val="99"/>
              </w:numPr>
            </w:pPr>
            <w:r w:rsidRPr="00F3206C">
              <w:t>SPL Rule 3 identifies that the element has not been defined.</w:t>
            </w:r>
          </w:p>
          <w:p w:rsidR="00CC55B8" w:rsidRPr="007F7A5D" w:rsidRDefault="00CC55B8" w:rsidP="0043437F">
            <w:pPr>
              <w:pStyle w:val="ListParagraph"/>
              <w:numPr>
                <w:ilvl w:val="0"/>
                <w:numId w:val="99"/>
              </w:numPr>
            </w:pPr>
            <w:r w:rsidRPr="00F3206C">
              <w:t>SPL Rule 4 identifies that more than one element is defined.</w:t>
            </w:r>
          </w:p>
          <w:p w:rsidR="00CC55B8" w:rsidRPr="00726F56" w:rsidRDefault="00CC55B8" w:rsidP="0043437F">
            <w:pPr>
              <w:pStyle w:val="ListParagraph"/>
              <w:numPr>
                <w:ilvl w:val="0"/>
                <w:numId w:val="99"/>
              </w:numPr>
            </w:pPr>
          </w:p>
          <w:p w:rsidR="00CC55B8" w:rsidRDefault="00CC55B8" w:rsidP="0043437F">
            <w:pPr>
              <w:pStyle w:val="ListParagraph"/>
              <w:numPr>
                <w:ilvl w:val="0"/>
                <w:numId w:val="99"/>
              </w:numPr>
            </w:pPr>
            <w:commentRangeStart w:id="5192"/>
            <w:r w:rsidRPr="00237038">
              <w:t>There is a code</w:t>
            </w:r>
            <w:r>
              <w:t xml:space="preserve"> attribute</w:t>
            </w:r>
            <w:r w:rsidRPr="00237038">
              <w:t>.</w:t>
            </w:r>
          </w:p>
          <w:p w:rsidR="00CC55B8" w:rsidRPr="00F3206C" w:rsidRDefault="00CC55B8" w:rsidP="0043437F">
            <w:pPr>
              <w:pStyle w:val="ListParagraph"/>
              <w:numPr>
                <w:ilvl w:val="0"/>
                <w:numId w:val="99"/>
              </w:numPr>
            </w:pPr>
            <w:r w:rsidRPr="00F3206C">
              <w:t>SPL Rule 5 identifies that the attribute has not been defined.</w:t>
            </w:r>
            <w:commentRangeEnd w:id="5192"/>
            <w:r w:rsidRPr="00F3206C">
              <w:commentReference w:id="5192"/>
            </w:r>
          </w:p>
          <w:p w:rsidR="00CC55B8" w:rsidRPr="00A6303E" w:rsidRDefault="00CC55B8" w:rsidP="0043437F">
            <w:pPr>
              <w:pStyle w:val="ListParagraph"/>
              <w:numPr>
                <w:ilvl w:val="0"/>
                <w:numId w:val="99"/>
              </w:numPr>
            </w:pPr>
          </w:p>
          <w:p w:rsidR="00CC55B8" w:rsidRDefault="00CC55B8" w:rsidP="0043437F">
            <w:pPr>
              <w:pStyle w:val="ListParagraph"/>
              <w:numPr>
                <w:ilvl w:val="0"/>
                <w:numId w:val="99"/>
              </w:numPr>
            </w:pPr>
            <w:commentRangeStart w:id="5193"/>
            <w:r w:rsidRPr="00237038">
              <w:t xml:space="preserve">The code comes from the </w:t>
            </w:r>
            <w:r w:rsidRPr="00F3206C">
              <w:t xml:space="preserve">Marketing category </w:t>
            </w:r>
            <w:r w:rsidRPr="00237038">
              <w:t>list.</w:t>
            </w:r>
          </w:p>
          <w:p w:rsidR="00CC55B8" w:rsidRDefault="00CC55B8" w:rsidP="0043437F">
            <w:pPr>
              <w:pStyle w:val="ListParagraph"/>
              <w:numPr>
                <w:ilvl w:val="0"/>
                <w:numId w:val="99"/>
              </w:numPr>
            </w:pPr>
            <w:r w:rsidRPr="00237038">
              <w:t>Display name matches the code</w:t>
            </w:r>
          </w:p>
          <w:p w:rsidR="00CC55B8" w:rsidRDefault="00CC55B8" w:rsidP="0043437F">
            <w:pPr>
              <w:pStyle w:val="ListParagraph"/>
              <w:numPr>
                <w:ilvl w:val="0"/>
                <w:numId w:val="99"/>
              </w:numPr>
            </w:pPr>
            <w:r>
              <w:t xml:space="preserve">The display name is </w:t>
            </w:r>
            <w:r w:rsidRPr="00A57429">
              <w:t>based upon the document language.</w:t>
            </w:r>
            <w:commentRangeEnd w:id="5193"/>
            <w:r w:rsidRPr="00F3206C">
              <w:commentReference w:id="5193"/>
            </w:r>
          </w:p>
          <w:p w:rsidR="00CC55B8" w:rsidRPr="00B961F4" w:rsidRDefault="00CC55B8" w:rsidP="0043437F">
            <w:pPr>
              <w:pStyle w:val="ListParagraph"/>
              <w:numPr>
                <w:ilvl w:val="0"/>
                <w:numId w:val="99"/>
              </w:numPr>
            </w:pPr>
          </w:p>
          <w:p w:rsidR="00CC55B8" w:rsidRDefault="00CC55B8" w:rsidP="0043437F">
            <w:pPr>
              <w:pStyle w:val="ListParagraph"/>
              <w:numPr>
                <w:ilvl w:val="0"/>
                <w:numId w:val="99"/>
              </w:numPr>
            </w:pPr>
            <w:r w:rsidRPr="00237038">
              <w:t xml:space="preserve">Code system is </w:t>
            </w:r>
            <w:r w:rsidR="00F92EA1">
              <w:t>2.16.840.1.113883.2.20.6.??</w:t>
            </w:r>
          </w:p>
          <w:p w:rsidR="00CC55B8" w:rsidRPr="00810527" w:rsidRDefault="00CC55B8" w:rsidP="0043437F">
            <w:pPr>
              <w:pStyle w:val="ListParagraph"/>
              <w:numPr>
                <w:ilvl w:val="0"/>
                <w:numId w:val="99"/>
              </w:numPr>
              <w:rPr>
                <w:szCs w:val="24"/>
                <w:highlight w:val="white"/>
              </w:rPr>
            </w:pPr>
            <w:r w:rsidRPr="00F3206C">
              <w:t>SPL Rule 2 identifies that the OID value is incorrect.</w:t>
            </w:r>
            <w:commentRangeEnd w:id="5184"/>
            <w:r w:rsidR="003F2902" w:rsidRPr="00F3206C">
              <w:commentReference w:id="5184"/>
            </w:r>
          </w:p>
        </w:tc>
      </w:tr>
    </w:tbl>
    <w:p w:rsidR="00CC55B8" w:rsidRDefault="00CC55B8"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80029F">
            <w:r w:rsidRPr="00675DAA">
              <w:t>Element</w:t>
            </w:r>
          </w:p>
        </w:tc>
        <w:tc>
          <w:tcPr>
            <w:tcW w:w="1260" w:type="dxa"/>
            <w:shd w:val="clear" w:color="auto" w:fill="808080"/>
          </w:tcPr>
          <w:p w:rsidR="00CC55B8" w:rsidRPr="00675DAA" w:rsidRDefault="00CC55B8" w:rsidP="0080029F">
            <w:r w:rsidRPr="00675DAA">
              <w:t>Attribute</w:t>
            </w:r>
          </w:p>
        </w:tc>
        <w:tc>
          <w:tcPr>
            <w:tcW w:w="1260" w:type="dxa"/>
            <w:shd w:val="clear" w:color="auto" w:fill="808080"/>
          </w:tcPr>
          <w:p w:rsidR="00CC55B8" w:rsidRPr="00F53457" w:rsidRDefault="00CC55B8" w:rsidP="0080029F">
            <w:r w:rsidRPr="00675DAA">
              <w:t>Cardinality</w:t>
            </w:r>
          </w:p>
        </w:tc>
        <w:tc>
          <w:tcPr>
            <w:tcW w:w="1350" w:type="dxa"/>
            <w:shd w:val="clear" w:color="auto" w:fill="808080"/>
          </w:tcPr>
          <w:p w:rsidR="00CC55B8" w:rsidRPr="00675DAA" w:rsidRDefault="00CC55B8" w:rsidP="0080029F">
            <w:r w:rsidRPr="00675DAA">
              <w:t>Value(s) Allowed</w:t>
            </w:r>
          </w:p>
          <w:p w:rsidR="00CC55B8" w:rsidRPr="00675DAA" w:rsidRDefault="00CC55B8" w:rsidP="0080029F">
            <w:r w:rsidRPr="00675DAA">
              <w:t>Examples</w:t>
            </w:r>
          </w:p>
        </w:tc>
        <w:tc>
          <w:tcPr>
            <w:tcW w:w="3330" w:type="dxa"/>
            <w:shd w:val="clear" w:color="auto" w:fill="808080"/>
          </w:tcPr>
          <w:p w:rsidR="00CC55B8" w:rsidRPr="00675DAA" w:rsidRDefault="00CC55B8" w:rsidP="0080029F">
            <w:r w:rsidRPr="00675DAA">
              <w:t>Description</w:t>
            </w:r>
          </w:p>
          <w:p w:rsidR="00CC55B8" w:rsidRPr="00675DAA" w:rsidRDefault="00CC55B8" w:rsidP="0080029F">
            <w:r w:rsidRPr="00675DAA">
              <w:t>Instructions</w:t>
            </w:r>
          </w:p>
        </w:tc>
      </w:tr>
      <w:tr w:rsidR="00CC55B8" w:rsidRPr="00675DAA" w:rsidTr="00122FE2">
        <w:trPr>
          <w:cantSplit/>
        </w:trPr>
        <w:tc>
          <w:tcPr>
            <w:tcW w:w="2358" w:type="dxa"/>
          </w:tcPr>
          <w:p w:rsidR="00CC55B8" w:rsidRPr="00675DAA" w:rsidRDefault="00CC55B8" w:rsidP="0080029F">
            <w:r w:rsidRPr="00CC55B8">
              <w:t>marketingAct</w:t>
            </w:r>
          </w:p>
        </w:tc>
        <w:tc>
          <w:tcPr>
            <w:tcW w:w="1260" w:type="dxa"/>
            <w:shd w:val="clear" w:color="auto" w:fill="D9D9D9"/>
          </w:tcPr>
          <w:p w:rsidR="00CC55B8" w:rsidRPr="00675DAA" w:rsidRDefault="00CC55B8" w:rsidP="0080029F">
            <w:r w:rsidRPr="00675DAA">
              <w:t>N/A</w:t>
            </w:r>
          </w:p>
        </w:tc>
        <w:tc>
          <w:tcPr>
            <w:tcW w:w="1260" w:type="dxa"/>
            <w:shd w:val="clear" w:color="auto" w:fill="D9D9D9"/>
          </w:tcPr>
          <w:p w:rsidR="00CC55B8" w:rsidRPr="00675DAA" w:rsidRDefault="00CC55B8" w:rsidP="0080029F">
            <w:r w:rsidRPr="00675DAA">
              <w:t>1:1</w:t>
            </w:r>
          </w:p>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22FE2">
        <w:trPr>
          <w:cantSplit/>
        </w:trPr>
        <w:tc>
          <w:tcPr>
            <w:tcW w:w="2358" w:type="dxa"/>
            <w:shd w:val="clear" w:color="auto" w:fill="808080"/>
          </w:tcPr>
          <w:p w:rsidR="00CC55B8" w:rsidRPr="00675DAA" w:rsidRDefault="00CC55B8" w:rsidP="0080029F">
            <w:r w:rsidRPr="00675DAA">
              <w:lastRenderedPageBreak/>
              <w:t>Conformance</w:t>
            </w:r>
          </w:p>
        </w:tc>
        <w:tc>
          <w:tcPr>
            <w:tcW w:w="7200" w:type="dxa"/>
            <w:gridSpan w:val="4"/>
          </w:tcPr>
          <w:p w:rsidR="00CC55B8" w:rsidRDefault="00CC55B8" w:rsidP="0080029F"/>
          <w:p w:rsidR="00CC55B8" w:rsidRDefault="00CC55B8" w:rsidP="00F67A67">
            <w:pPr>
              <w:pStyle w:val="Heading4"/>
            </w:pPr>
            <w:commentRangeStart w:id="5194"/>
            <w:commentRangeStart w:id="5195"/>
            <w:commentRangeStart w:id="5196"/>
            <w:r>
              <w:t xml:space="preserve">Validation </w:t>
            </w:r>
            <w:commentRangeEnd w:id="5194"/>
            <w:commentRangeEnd w:id="5195"/>
            <w:r>
              <w:rPr>
                <w:rStyle w:val="CommentReference"/>
                <w:rFonts w:eastAsiaTheme="minorHAnsi"/>
                <w:bCs w:val="0"/>
                <w:i w:val="0"/>
                <w:iCs w:val="0"/>
              </w:rPr>
              <w:commentReference w:id="5194"/>
            </w:r>
            <w:r>
              <w:rPr>
                <w:rStyle w:val="CommentReference"/>
                <w:rFonts w:eastAsiaTheme="minorHAnsi"/>
                <w:bCs w:val="0"/>
                <w:i w:val="0"/>
                <w:iCs w:val="0"/>
              </w:rPr>
              <w:commentReference w:id="5195"/>
            </w:r>
          </w:p>
          <w:p w:rsidR="00CC55B8" w:rsidRPr="004D13D9" w:rsidRDefault="00CC55B8" w:rsidP="0080029F">
            <w:pPr>
              <w:pStyle w:val="ListParagraph"/>
              <w:numPr>
                <w:ilvl w:val="0"/>
                <w:numId w:val="11"/>
              </w:numPr>
            </w:pPr>
            <w:r w:rsidRPr="004D13D9">
              <w:t>There is one marketing status code for each top-level product (part products do not need this)</w:t>
            </w:r>
          </w:p>
          <w:p w:rsidR="00CC55B8" w:rsidRPr="004D13D9" w:rsidRDefault="00CC55B8" w:rsidP="0080029F">
            <w:pPr>
              <w:pStyle w:val="ListParagraph"/>
              <w:numPr>
                <w:ilvl w:val="0"/>
                <w:numId w:val="11"/>
              </w:numPr>
            </w:pPr>
            <w:r w:rsidRPr="004D13D9">
              <w:t>There is not more than one marketing status on any one item.</w:t>
            </w:r>
          </w:p>
          <w:p w:rsidR="00CC55B8" w:rsidRDefault="00CC55B8" w:rsidP="0080029F">
            <w:pPr>
              <w:pStyle w:val="ListParagraph"/>
              <w:numPr>
                <w:ilvl w:val="0"/>
                <w:numId w:val="11"/>
              </w:numPr>
            </w:pPr>
            <w:r w:rsidRPr="004D13D9">
              <w:t xml:space="preserve">Code is </w:t>
            </w:r>
            <w:r w:rsidR="00D74BB5">
              <w:t>???</w:t>
            </w:r>
            <w:r w:rsidRPr="004D13D9">
              <w:t xml:space="preserve"> and code system is </w:t>
            </w:r>
            <w:r w:rsidR="00D74BB5">
              <w:t>2.16.840.1.113883.2.20.6.???</w:t>
            </w:r>
            <w:r w:rsidRPr="004D13D9">
              <w:t>.</w:t>
            </w:r>
          </w:p>
          <w:p w:rsidR="00CC55B8" w:rsidRPr="00176515" w:rsidRDefault="00CC55B8" w:rsidP="0043437F">
            <w:pPr>
              <w:pStyle w:val="ListParagraph"/>
              <w:numPr>
                <w:ilvl w:val="0"/>
                <w:numId w:val="242"/>
              </w:numPr>
              <w:rPr>
                <w:highlight w:val="white"/>
              </w:rPr>
            </w:pPr>
            <w:r>
              <w:rPr>
                <w:highlight w:val="white"/>
              </w:rPr>
              <w:t>SPL Rule 2</w:t>
            </w:r>
            <w:commentRangeStart w:id="5197"/>
            <w:r w:rsidRPr="00C13369">
              <w:rPr>
                <w:highlight w:val="white"/>
              </w:rPr>
              <w:t xml:space="preserve"> </w:t>
            </w:r>
            <w:r w:rsidRPr="00334410">
              <w:rPr>
                <w:highlight w:val="white"/>
              </w:rPr>
              <w:t xml:space="preserve">identifies </w:t>
            </w:r>
            <w:r>
              <w:rPr>
                <w:highlight w:val="white"/>
              </w:rPr>
              <w:t xml:space="preserve">that the OID value is incorrect. </w:t>
            </w:r>
            <w:commentRangeEnd w:id="5197"/>
            <w:r>
              <w:rPr>
                <w:rStyle w:val="CommentReference"/>
              </w:rPr>
              <w:commentReference w:id="5197"/>
            </w:r>
          </w:p>
          <w:p w:rsidR="00CC55B8" w:rsidRPr="004D13D9" w:rsidRDefault="00CC55B8" w:rsidP="0080029F">
            <w:pPr>
              <w:pStyle w:val="ListParagraph"/>
              <w:numPr>
                <w:ilvl w:val="0"/>
                <w:numId w:val="11"/>
              </w:numPr>
            </w:pPr>
            <w:r w:rsidRPr="004D13D9">
              <w:t>Status code is active or completed</w:t>
            </w:r>
          </w:p>
          <w:p w:rsidR="00CC55B8" w:rsidRPr="004D13D9" w:rsidRDefault="00CC55B8" w:rsidP="0080029F">
            <w:pPr>
              <w:pStyle w:val="ListParagraph"/>
              <w:numPr>
                <w:ilvl w:val="0"/>
                <w:numId w:val="11"/>
              </w:numPr>
            </w:pPr>
            <w:r w:rsidRPr="004D13D9">
              <w:t>If the status code is active, then there is a low value (marketing start date) and no high value (marketing end date)</w:t>
            </w:r>
          </w:p>
          <w:p w:rsidR="00CC55B8" w:rsidRPr="004D13D9" w:rsidRDefault="00CC55B8" w:rsidP="0080029F">
            <w:pPr>
              <w:pStyle w:val="ListParagraph"/>
              <w:numPr>
                <w:ilvl w:val="0"/>
                <w:numId w:val="11"/>
              </w:numPr>
            </w:pPr>
            <w:r w:rsidRPr="004D13D9">
              <w:t>If the code is completed, then there is a low and high value</w:t>
            </w:r>
          </w:p>
          <w:p w:rsidR="00CC55B8" w:rsidRPr="004D13D9" w:rsidRDefault="00CC55B8" w:rsidP="0080029F">
            <w:pPr>
              <w:pStyle w:val="ListParagraph"/>
              <w:numPr>
                <w:ilvl w:val="0"/>
                <w:numId w:val="11"/>
              </w:numPr>
            </w:pPr>
            <w:r w:rsidRPr="004D13D9">
              <w:t>The effective time low (marketing start date) and high boundary (marketing end date) have at least the precision of day in the format YYYYMMDD</w:t>
            </w:r>
          </w:p>
          <w:p w:rsidR="00CC55B8" w:rsidRPr="004D13D9" w:rsidRDefault="00CC55B8" w:rsidP="0080029F">
            <w:pPr>
              <w:pStyle w:val="ListParagraph"/>
              <w:numPr>
                <w:ilvl w:val="0"/>
                <w:numId w:val="11"/>
              </w:numPr>
            </w:pPr>
            <w:r w:rsidRPr="004D13D9">
              <w:t>If there is a high value (marketing start date,) then it is not less than the low value (marketing end date.)</w:t>
            </w:r>
          </w:p>
          <w:p w:rsidR="00CC55B8" w:rsidRPr="004D13D9" w:rsidRDefault="00CC55B8" w:rsidP="0080029F">
            <w:pPr>
              <w:pStyle w:val="ListParagraph"/>
              <w:numPr>
                <w:ilvl w:val="0"/>
                <w:numId w:val="11"/>
              </w:numPr>
            </w:pPr>
            <w:r w:rsidRPr="004D13D9">
              <w:t>A marketing status cannot be on an inner package.</w:t>
            </w:r>
          </w:p>
          <w:p w:rsidR="00CC55B8" w:rsidRPr="004D13D9" w:rsidRDefault="00CC55B8" w:rsidP="0080029F">
            <w:pPr>
              <w:pStyle w:val="ListParagraph"/>
              <w:numPr>
                <w:ilvl w:val="0"/>
                <w:numId w:val="11"/>
              </w:numPr>
            </w:pPr>
            <w:r w:rsidRPr="004D13D9">
              <w:t>A marketing status cannot be on a package for a part of a kit.</w:t>
            </w:r>
          </w:p>
          <w:p w:rsidR="00CC55B8" w:rsidRPr="004D13D9" w:rsidRDefault="00CC55B8" w:rsidP="0080029F">
            <w:pPr>
              <w:pStyle w:val="ListParagraph"/>
              <w:numPr>
                <w:ilvl w:val="0"/>
                <w:numId w:val="11"/>
              </w:numPr>
            </w:pPr>
            <w:r w:rsidRPr="004D13D9">
              <w:t>If the marketing start or end date is on a package, then the start date is not before the marketing start date of the product and the end date not after the end date of the product.</w:t>
            </w:r>
            <w:commentRangeEnd w:id="5196"/>
            <w:r w:rsidR="003F2902">
              <w:rPr>
                <w:rStyle w:val="CommentReference"/>
              </w:rPr>
              <w:commentReference w:id="5196"/>
            </w:r>
          </w:p>
          <w:p w:rsidR="00CC55B8" w:rsidRPr="00675DAA" w:rsidRDefault="00CC55B8" w:rsidP="0080029F"/>
        </w:tc>
      </w:tr>
    </w:tbl>
    <w:p w:rsidR="00CC55B8" w:rsidRDefault="00CC55B8"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04F74">
        <w:trPr>
          <w:trHeight w:val="580"/>
          <w:tblHeader/>
        </w:trPr>
        <w:tc>
          <w:tcPr>
            <w:tcW w:w="2358" w:type="dxa"/>
            <w:shd w:val="clear" w:color="auto" w:fill="808080"/>
          </w:tcPr>
          <w:p w:rsidR="00CC55B8" w:rsidRPr="00F53457" w:rsidRDefault="00CC55B8" w:rsidP="0080029F">
            <w:r w:rsidRPr="00675DAA">
              <w:t>Element</w:t>
            </w:r>
          </w:p>
        </w:tc>
        <w:tc>
          <w:tcPr>
            <w:tcW w:w="1260" w:type="dxa"/>
            <w:shd w:val="clear" w:color="auto" w:fill="808080"/>
          </w:tcPr>
          <w:p w:rsidR="00CC55B8" w:rsidRPr="00675DAA" w:rsidRDefault="00CC55B8" w:rsidP="0080029F">
            <w:r w:rsidRPr="00675DAA">
              <w:t>Attribute</w:t>
            </w:r>
          </w:p>
        </w:tc>
        <w:tc>
          <w:tcPr>
            <w:tcW w:w="1260" w:type="dxa"/>
            <w:shd w:val="clear" w:color="auto" w:fill="808080"/>
          </w:tcPr>
          <w:p w:rsidR="00CC55B8" w:rsidRPr="00F53457" w:rsidRDefault="00CC55B8" w:rsidP="0080029F">
            <w:r w:rsidRPr="00675DAA">
              <w:t>Cardinality</w:t>
            </w:r>
          </w:p>
        </w:tc>
        <w:tc>
          <w:tcPr>
            <w:tcW w:w="1350" w:type="dxa"/>
            <w:shd w:val="clear" w:color="auto" w:fill="808080"/>
          </w:tcPr>
          <w:p w:rsidR="00CC55B8" w:rsidRPr="00675DAA" w:rsidRDefault="00CC55B8" w:rsidP="0080029F">
            <w:r w:rsidRPr="00675DAA">
              <w:t>Value(s) Allowed</w:t>
            </w:r>
          </w:p>
          <w:p w:rsidR="00CC55B8" w:rsidRPr="00675DAA" w:rsidRDefault="00CC55B8" w:rsidP="0080029F">
            <w:r w:rsidRPr="00675DAA">
              <w:t>Examples</w:t>
            </w:r>
          </w:p>
        </w:tc>
        <w:tc>
          <w:tcPr>
            <w:tcW w:w="3330" w:type="dxa"/>
            <w:shd w:val="clear" w:color="auto" w:fill="808080"/>
          </w:tcPr>
          <w:p w:rsidR="00CC55B8" w:rsidRPr="00675DAA" w:rsidRDefault="00CC55B8" w:rsidP="0080029F">
            <w:r w:rsidRPr="00675DAA">
              <w:t>Description</w:t>
            </w:r>
          </w:p>
          <w:p w:rsidR="00CC55B8" w:rsidRPr="00675DAA" w:rsidRDefault="00CC55B8" w:rsidP="0080029F">
            <w:r w:rsidRPr="00675DAA">
              <w:t>Instructions</w:t>
            </w:r>
          </w:p>
        </w:tc>
      </w:tr>
      <w:tr w:rsidR="00CC55B8" w:rsidRPr="00675DAA" w:rsidTr="00104F74">
        <w:tc>
          <w:tcPr>
            <w:tcW w:w="2358" w:type="dxa"/>
          </w:tcPr>
          <w:p w:rsidR="00104F74" w:rsidRPr="00675DAA" w:rsidRDefault="00CC55B8" w:rsidP="0080029F">
            <w:del w:id="5198" w:author="pbx" w:date="2017-11-03T17:48:00Z">
              <w:r w:rsidRPr="00C21D8B">
                <w:delText>c</w:delText>
              </w:r>
            </w:del>
            <w:ins w:id="5199" w:author="pbx" w:date="2017-11-03T17:48:00Z">
              <w:r w:rsidR="00104F74" w:rsidRPr="00C21D8B">
                <w:t>C</w:t>
              </w:r>
            </w:ins>
            <w:r w:rsidRPr="00C21D8B">
              <w:t>haracteristic</w:t>
            </w:r>
          </w:p>
        </w:tc>
        <w:tc>
          <w:tcPr>
            <w:tcW w:w="1260" w:type="dxa"/>
            <w:shd w:val="clear" w:color="auto" w:fill="D9D9D9"/>
          </w:tcPr>
          <w:p w:rsidR="00CC55B8" w:rsidRPr="00675DAA" w:rsidRDefault="00CC55B8" w:rsidP="0080029F">
            <w:r w:rsidRPr="00675DAA">
              <w:t>N/A</w:t>
            </w:r>
          </w:p>
        </w:tc>
        <w:tc>
          <w:tcPr>
            <w:tcW w:w="1260" w:type="dxa"/>
            <w:shd w:val="clear" w:color="auto" w:fill="D9D9D9"/>
          </w:tcPr>
          <w:p w:rsidR="00CC55B8" w:rsidRPr="00675DAA" w:rsidRDefault="00CC55B8" w:rsidP="0080029F">
            <w:r w:rsidRPr="00675DAA">
              <w:t>1:1</w:t>
            </w:r>
          </w:p>
        </w:tc>
        <w:tc>
          <w:tcPr>
            <w:tcW w:w="1350" w:type="dxa"/>
            <w:shd w:val="clear" w:color="auto" w:fill="D9D9D9"/>
          </w:tcPr>
          <w:p w:rsidR="00CC55B8" w:rsidRPr="00675DAA" w:rsidRDefault="00CC55B8" w:rsidP="0080029F"/>
        </w:tc>
        <w:tc>
          <w:tcPr>
            <w:tcW w:w="3330" w:type="dxa"/>
            <w:shd w:val="clear" w:color="auto" w:fill="D9D9D9"/>
          </w:tcPr>
          <w:p w:rsidR="00CC55B8" w:rsidRPr="00675DAA" w:rsidRDefault="00CC55B8" w:rsidP="0080029F"/>
        </w:tc>
      </w:tr>
      <w:tr w:rsidR="00CC55B8" w:rsidRPr="00675DAA" w:rsidTr="00104F74">
        <w:tc>
          <w:tcPr>
            <w:tcW w:w="2358" w:type="dxa"/>
            <w:shd w:val="clear" w:color="auto" w:fill="808080"/>
          </w:tcPr>
          <w:p w:rsidR="00CC55B8" w:rsidRPr="00675DAA" w:rsidRDefault="00CC55B8" w:rsidP="0080029F">
            <w:r w:rsidRPr="00675DAA">
              <w:t>Conformance</w:t>
            </w:r>
          </w:p>
        </w:tc>
        <w:tc>
          <w:tcPr>
            <w:tcW w:w="7200" w:type="dxa"/>
            <w:gridSpan w:val="4"/>
          </w:tcPr>
          <w:p w:rsidR="00CC55B8" w:rsidRDefault="00CC55B8" w:rsidP="0080029F">
            <w:pPr>
              <w:pStyle w:val="ListParagraph"/>
              <w:numPr>
                <w:ilvl w:val="0"/>
                <w:numId w:val="12"/>
              </w:numPr>
            </w:pPr>
            <w:commentRangeStart w:id="5200"/>
            <w:r w:rsidRPr="00B41AEB">
              <w:rPr>
                <w:szCs w:val="24"/>
              </w:rPr>
              <w:t xml:space="preserve">There is </w:t>
            </w:r>
            <w:r w:rsidRPr="00C21D8B">
              <w:t>a characteristic property</w:t>
            </w:r>
            <w:r w:rsidR="00B41AEB">
              <w:t xml:space="preserve"> code with a code, displayname and code system, the </w:t>
            </w:r>
            <w:r w:rsidRPr="00C21D8B">
              <w:t xml:space="preserve">code system is </w:t>
            </w:r>
            <w:r>
              <w:t>2.16.840.1.113883.2.20.6.23</w:t>
            </w:r>
            <w:r w:rsidRPr="00C21D8B">
              <w:t xml:space="preserve"> </w:t>
            </w:r>
          </w:p>
          <w:p w:rsidR="00CC55B8" w:rsidRPr="00724B5B" w:rsidRDefault="00CC55B8" w:rsidP="0043437F">
            <w:pPr>
              <w:pStyle w:val="ListParagraph"/>
              <w:numPr>
                <w:ilvl w:val="0"/>
                <w:numId w:val="242"/>
              </w:numPr>
              <w:rPr>
                <w:highlight w:val="white"/>
              </w:rPr>
            </w:pPr>
            <w:r>
              <w:rPr>
                <w:highlight w:val="white"/>
              </w:rPr>
              <w:t>SPL Rule 2</w:t>
            </w:r>
            <w:commentRangeStart w:id="5201"/>
            <w:r w:rsidRPr="00C13369">
              <w:rPr>
                <w:highlight w:val="white"/>
              </w:rPr>
              <w:t xml:space="preserve"> </w:t>
            </w:r>
            <w:r w:rsidRPr="00334410">
              <w:rPr>
                <w:highlight w:val="white"/>
              </w:rPr>
              <w:t xml:space="preserve">identifies </w:t>
            </w:r>
            <w:r>
              <w:rPr>
                <w:highlight w:val="white"/>
              </w:rPr>
              <w:t>that the OID value is incorrect.</w:t>
            </w:r>
            <w:commentRangeEnd w:id="5201"/>
            <w:r>
              <w:rPr>
                <w:rStyle w:val="CommentReference"/>
              </w:rPr>
              <w:commentReference w:id="5201"/>
            </w:r>
          </w:p>
          <w:p w:rsidR="00CC55B8" w:rsidRDefault="00CC55B8" w:rsidP="0080029F">
            <w:pPr>
              <w:pStyle w:val="ListParagraph"/>
            </w:pPr>
          </w:p>
          <w:p w:rsidR="00CC55B8" w:rsidRDefault="00CC55B8" w:rsidP="0080029F">
            <w:pPr>
              <w:pStyle w:val="ListParagraph"/>
              <w:numPr>
                <w:ilvl w:val="0"/>
                <w:numId w:val="12"/>
              </w:numPr>
            </w:pPr>
            <w:r w:rsidRPr="00C21D8B">
              <w:t>There is a characteristic value with specified type appropriate f</w:t>
            </w:r>
            <w:r w:rsidR="00B41AEB">
              <w:t>or the characteristic property when appropriate</w:t>
            </w:r>
          </w:p>
          <w:p w:rsidR="00CC55B8" w:rsidRDefault="00CC55B8" w:rsidP="0080029F"/>
          <w:p w:rsidR="00CC55B8" w:rsidRDefault="00CC55B8" w:rsidP="0043437F">
            <w:pPr>
              <w:pStyle w:val="ListParagraph"/>
              <w:numPr>
                <w:ilvl w:val="0"/>
                <w:numId w:val="60"/>
              </w:numPr>
            </w:pPr>
            <w:r>
              <w:t>There is only one i</w:t>
            </w:r>
            <w:r w:rsidR="00B265CF">
              <w:t>nstance per characteristic type</w:t>
            </w:r>
            <w:del w:id="5202" w:author="pbx" w:date="2017-11-03T17:48:00Z">
              <w:r>
                <w:delText>.</w:delText>
              </w:r>
            </w:del>
            <w:ins w:id="5203" w:author="pbx" w:date="2017-11-03T17:48:00Z">
              <w:r w:rsidR="00B265CF">
                <w:t>, other than for Pharmaceutical Standard, Scheduling Symbol and Therapeutic Class</w:t>
              </w:r>
            </w:ins>
          </w:p>
          <w:p w:rsidR="00CC55B8" w:rsidRDefault="00CC55B8" w:rsidP="0043437F">
            <w:pPr>
              <w:pStyle w:val="Default"/>
              <w:numPr>
                <w:ilvl w:val="0"/>
                <w:numId w:val="60"/>
              </w:numPr>
              <w:rPr>
                <w:sz w:val="23"/>
                <w:szCs w:val="23"/>
              </w:rPr>
            </w:pPr>
            <w:r>
              <w:rPr>
                <w:sz w:val="23"/>
                <w:szCs w:val="23"/>
              </w:rPr>
              <w:t>When values are numbers they shall be an integer greater than zero.</w:t>
            </w:r>
          </w:p>
          <w:p w:rsidR="00CC55B8" w:rsidRDefault="00CC55B8" w:rsidP="0043437F">
            <w:pPr>
              <w:pStyle w:val="Default"/>
              <w:numPr>
                <w:ilvl w:val="0"/>
                <w:numId w:val="60"/>
              </w:numPr>
              <w:rPr>
                <w:sz w:val="23"/>
                <w:szCs w:val="23"/>
              </w:rPr>
            </w:pPr>
            <w:r>
              <w:rPr>
                <w:sz w:val="23"/>
                <w:szCs w:val="23"/>
              </w:rPr>
              <w:t>Coded types shall have a value element, with code, codeSystem and displayName attributes.</w:t>
            </w:r>
          </w:p>
          <w:p w:rsidR="00CC55B8" w:rsidRDefault="00CC55B8" w:rsidP="0043437F">
            <w:pPr>
              <w:pStyle w:val="Default"/>
              <w:numPr>
                <w:ilvl w:val="1"/>
                <w:numId w:val="60"/>
              </w:numPr>
              <w:rPr>
                <w:sz w:val="23"/>
                <w:szCs w:val="23"/>
              </w:rPr>
            </w:pPr>
            <w:r>
              <w:rPr>
                <w:sz w:val="23"/>
                <w:szCs w:val="23"/>
              </w:rPr>
              <w:t>The code shall be derived from the OID</w:t>
            </w:r>
          </w:p>
          <w:p w:rsidR="00B41AEB" w:rsidRPr="00B41AEB" w:rsidRDefault="00B41AEB" w:rsidP="0043437F">
            <w:pPr>
              <w:pStyle w:val="Default"/>
              <w:numPr>
                <w:ilvl w:val="2"/>
                <w:numId w:val="60"/>
              </w:numPr>
              <w:rPr>
                <w:sz w:val="23"/>
                <w:szCs w:val="23"/>
              </w:rPr>
            </w:pPr>
            <w:r>
              <w:t xml:space="preserve">Color = </w:t>
            </w:r>
            <w:r>
              <w:rPr>
                <w:sz w:val="23"/>
                <w:szCs w:val="23"/>
              </w:rPr>
              <w:t>2.16.840.1.113883.2.20.6.24</w:t>
            </w:r>
          </w:p>
          <w:p w:rsidR="00B41AEB" w:rsidRDefault="00B41AEB" w:rsidP="0043437F">
            <w:pPr>
              <w:pStyle w:val="Default"/>
              <w:numPr>
                <w:ilvl w:val="2"/>
                <w:numId w:val="60"/>
              </w:numPr>
              <w:rPr>
                <w:sz w:val="23"/>
                <w:szCs w:val="23"/>
              </w:rPr>
            </w:pPr>
            <w:r>
              <w:t xml:space="preserve">Shape = </w:t>
            </w:r>
            <w:r>
              <w:rPr>
                <w:sz w:val="23"/>
                <w:szCs w:val="23"/>
              </w:rPr>
              <w:t>2.16.840.1.113883.2.20.6.25</w:t>
            </w:r>
          </w:p>
          <w:p w:rsidR="00B41AEB" w:rsidRDefault="00B41AEB" w:rsidP="0043437F">
            <w:pPr>
              <w:pStyle w:val="Default"/>
              <w:numPr>
                <w:ilvl w:val="2"/>
                <w:numId w:val="60"/>
              </w:numPr>
              <w:rPr>
                <w:sz w:val="23"/>
                <w:szCs w:val="23"/>
              </w:rPr>
            </w:pPr>
            <w:r>
              <w:rPr>
                <w:sz w:val="23"/>
                <w:szCs w:val="23"/>
              </w:rPr>
              <w:t>Flavour = 2.16.840.1.113883.2.20.6.26</w:t>
            </w:r>
          </w:p>
          <w:p w:rsidR="00104F74" w:rsidRPr="00104F74" w:rsidRDefault="00104F74" w:rsidP="00104F74">
            <w:pPr>
              <w:pStyle w:val="ListParagraph"/>
              <w:numPr>
                <w:ilvl w:val="2"/>
                <w:numId w:val="60"/>
              </w:numPr>
              <w:rPr>
                <w:ins w:id="5204" w:author="pbx" w:date="2017-11-03T17:48:00Z"/>
              </w:rPr>
            </w:pPr>
            <w:ins w:id="5205" w:author="pbx" w:date="2017-11-03T17:48:00Z">
              <w:r w:rsidRPr="00BF11CC">
                <w:t>Combination Product</w:t>
              </w:r>
              <w:r>
                <w:t xml:space="preserve"> = </w:t>
              </w:r>
              <w:r w:rsidRPr="00104F74">
                <w:t>2.16.840.1.113883.2.20.6.30</w:t>
              </w:r>
            </w:ins>
          </w:p>
          <w:p w:rsidR="00104F74" w:rsidRPr="00104F74" w:rsidRDefault="00104F74" w:rsidP="0043437F">
            <w:pPr>
              <w:pStyle w:val="Default"/>
              <w:numPr>
                <w:ilvl w:val="2"/>
                <w:numId w:val="60"/>
              </w:numPr>
              <w:rPr>
                <w:ins w:id="5206" w:author="pbx" w:date="2017-11-03T17:48:00Z"/>
                <w:sz w:val="23"/>
                <w:szCs w:val="23"/>
              </w:rPr>
            </w:pPr>
          </w:p>
          <w:p w:rsidR="00104F74" w:rsidRPr="00104F74" w:rsidRDefault="00104F74" w:rsidP="0043437F">
            <w:pPr>
              <w:pStyle w:val="Default"/>
              <w:numPr>
                <w:ilvl w:val="2"/>
                <w:numId w:val="60"/>
              </w:numPr>
              <w:rPr>
                <w:ins w:id="5207" w:author="pbx" w:date="2017-11-03T17:48:00Z"/>
                <w:sz w:val="23"/>
                <w:szCs w:val="23"/>
              </w:rPr>
            </w:pPr>
            <w:ins w:id="5208" w:author="pbx" w:date="2017-11-03T17:48:00Z">
              <w:r>
                <w:t xml:space="preserve">Pharmaceutical Standard = </w:t>
              </w:r>
              <w:r w:rsidR="003A0101" w:rsidRPr="00D877DC">
                <w:rPr>
                  <w:lang w:val="en-US"/>
                </w:rPr>
                <w:t>2.16.840.1.113883.2.20.6.5</w:t>
              </w:r>
            </w:ins>
          </w:p>
          <w:p w:rsidR="00104F74" w:rsidRPr="00104F74" w:rsidRDefault="00104F74" w:rsidP="0043437F">
            <w:pPr>
              <w:pStyle w:val="Default"/>
              <w:numPr>
                <w:ilvl w:val="2"/>
                <w:numId w:val="60"/>
              </w:numPr>
              <w:rPr>
                <w:ins w:id="5209" w:author="pbx" w:date="2017-11-03T17:48:00Z"/>
                <w:sz w:val="23"/>
                <w:szCs w:val="23"/>
              </w:rPr>
            </w:pPr>
            <w:ins w:id="5210" w:author="pbx" w:date="2017-11-03T17:48:00Z">
              <w:r>
                <w:t>Scheduling Symbol =</w:t>
              </w:r>
              <w:r w:rsidR="003A0101">
                <w:t xml:space="preserve"> </w:t>
              </w:r>
              <w:r w:rsidR="003A0101" w:rsidRPr="00D877DC">
                <w:rPr>
                  <w:lang w:val="en-US"/>
                </w:rPr>
                <w:t>2.16.840.1.113883.2.20.6.2</w:t>
              </w:r>
            </w:ins>
          </w:p>
          <w:p w:rsidR="00104F74" w:rsidRDefault="00104F74" w:rsidP="0043437F">
            <w:pPr>
              <w:pStyle w:val="Default"/>
              <w:numPr>
                <w:ilvl w:val="2"/>
                <w:numId w:val="60"/>
              </w:numPr>
              <w:rPr>
                <w:ins w:id="5211" w:author="pbx" w:date="2017-11-03T17:48:00Z"/>
                <w:sz w:val="23"/>
                <w:szCs w:val="23"/>
              </w:rPr>
            </w:pPr>
            <w:ins w:id="5212" w:author="pbx" w:date="2017-11-03T17:48:00Z">
              <w:r>
                <w:t>Therapeutic Class =</w:t>
              </w:r>
              <w:r w:rsidR="003A0101">
                <w:t xml:space="preserve"> </w:t>
              </w:r>
              <w:r w:rsidR="003A0101" w:rsidRPr="00D877DC">
                <w:rPr>
                  <w:lang w:val="en-US"/>
                </w:rPr>
                <w:t>2.16.840.1.113883.2.20.6.6</w:t>
              </w:r>
            </w:ins>
          </w:p>
          <w:p w:rsidR="00CC55B8" w:rsidRDefault="00CC55B8" w:rsidP="0043437F">
            <w:pPr>
              <w:pStyle w:val="Default"/>
              <w:numPr>
                <w:ilvl w:val="1"/>
                <w:numId w:val="60"/>
              </w:numPr>
              <w:rPr>
                <w:sz w:val="23"/>
                <w:szCs w:val="23"/>
              </w:rPr>
            </w:pPr>
            <w:r>
              <w:rPr>
                <w:sz w:val="23"/>
                <w:szCs w:val="23"/>
              </w:rPr>
              <w:t>The d</w:t>
            </w:r>
            <w:r w:rsidRPr="00C0417D">
              <w:rPr>
                <w:sz w:val="23"/>
                <w:szCs w:val="23"/>
              </w:rPr>
              <w:t>isplay name matches the code</w:t>
            </w:r>
            <w:r>
              <w:rPr>
                <w:sz w:val="23"/>
                <w:szCs w:val="23"/>
              </w:rPr>
              <w:t>.</w:t>
            </w:r>
          </w:p>
          <w:p w:rsidR="00CC55B8" w:rsidRDefault="00CC55B8" w:rsidP="0043437F">
            <w:pPr>
              <w:pStyle w:val="Default"/>
              <w:numPr>
                <w:ilvl w:val="1"/>
                <w:numId w:val="60"/>
              </w:numPr>
              <w:rPr>
                <w:sz w:val="23"/>
                <w:szCs w:val="23"/>
              </w:rPr>
            </w:pPr>
            <w:r>
              <w:rPr>
                <w:sz w:val="23"/>
                <w:szCs w:val="23"/>
              </w:rPr>
              <w:t xml:space="preserve">The display name is </w:t>
            </w:r>
            <w:r w:rsidRPr="00A57429">
              <w:rPr>
                <w:sz w:val="23"/>
                <w:szCs w:val="23"/>
              </w:rPr>
              <w:t>based upon the document language.</w:t>
            </w:r>
          </w:p>
          <w:p w:rsidR="00104F74" w:rsidRDefault="00104F74" w:rsidP="00104F74">
            <w:pPr>
              <w:pStyle w:val="Default"/>
              <w:ind w:left="720"/>
              <w:rPr>
                <w:sz w:val="23"/>
                <w:szCs w:val="23"/>
              </w:rPr>
            </w:pPr>
          </w:p>
          <w:p w:rsidR="00CC55B8" w:rsidRPr="00CC55B8" w:rsidRDefault="00CC55B8" w:rsidP="0043437F">
            <w:pPr>
              <w:pStyle w:val="Default"/>
              <w:numPr>
                <w:ilvl w:val="0"/>
                <w:numId w:val="60"/>
              </w:numPr>
              <w:rPr>
                <w:sz w:val="23"/>
                <w:szCs w:val="23"/>
              </w:rPr>
            </w:pPr>
            <w:r>
              <w:rPr>
                <w:sz w:val="23"/>
                <w:szCs w:val="23"/>
              </w:rPr>
              <w:t xml:space="preserve">Non-Coded types have a value element with the applicable attributes </w:t>
            </w:r>
            <w:ins w:id="5213" w:author="pbx" w:date="2017-11-03T17:48:00Z">
              <w:r w:rsidR="00104F74">
                <w:rPr>
                  <w:sz w:val="23"/>
                  <w:szCs w:val="23"/>
                </w:rPr>
                <w:t xml:space="preserve">(unit, value and type) </w:t>
              </w:r>
            </w:ins>
            <w:r>
              <w:rPr>
                <w:sz w:val="23"/>
                <w:szCs w:val="23"/>
              </w:rPr>
              <w:t>as</w:t>
            </w:r>
            <w:r w:rsidR="00104F74">
              <w:rPr>
                <w:sz w:val="23"/>
                <w:szCs w:val="23"/>
              </w:rPr>
              <w:t xml:space="preserve"> </w:t>
            </w:r>
            <w:r>
              <w:rPr>
                <w:sz w:val="23"/>
                <w:szCs w:val="23"/>
              </w:rPr>
              <w:t>per the data type</w:t>
            </w:r>
          </w:p>
          <w:p w:rsidR="00CC55B8" w:rsidRDefault="00CC55B8" w:rsidP="0080029F"/>
          <w:p w:rsidR="00CC55B8" w:rsidRDefault="00CC55B8" w:rsidP="00A34A70">
            <w:pPr>
              <w:pStyle w:val="Default"/>
              <w:numPr>
                <w:ilvl w:val="0"/>
                <w:numId w:val="17"/>
              </w:numPr>
              <w:rPr>
                <w:del w:id="5214" w:author="pbx" w:date="2017-11-03T17:48:00Z"/>
                <w:sz w:val="23"/>
                <w:szCs w:val="23"/>
              </w:rPr>
            </w:pPr>
            <w:del w:id="5215" w:author="pbx" w:date="2017-11-03T17:48:00Z">
              <w:r>
                <w:rPr>
                  <w:sz w:val="23"/>
                  <w:szCs w:val="23"/>
                </w:rPr>
                <w:delText>Size is not a coded type, therefore there a value element, with the unit, value and type attributes defined.</w:delText>
              </w:r>
            </w:del>
          </w:p>
          <w:p w:rsidR="00CC55B8" w:rsidRPr="00CC55B8" w:rsidRDefault="00104F74" w:rsidP="00A34A70">
            <w:pPr>
              <w:pStyle w:val="Default"/>
              <w:numPr>
                <w:ilvl w:val="1"/>
                <w:numId w:val="17"/>
              </w:numPr>
              <w:rPr>
                <w:del w:id="5216" w:author="pbx" w:date="2017-11-03T17:48:00Z"/>
                <w:sz w:val="23"/>
                <w:szCs w:val="23"/>
              </w:rPr>
            </w:pPr>
            <w:r>
              <w:rPr>
                <w:sz w:val="23"/>
                <w:szCs w:val="23"/>
              </w:rPr>
              <w:t xml:space="preserve">The </w:t>
            </w:r>
            <w:del w:id="5217" w:author="pbx" w:date="2017-11-03T17:48:00Z">
              <w:r w:rsidR="00CC55B8">
                <w:rPr>
                  <w:sz w:val="23"/>
                  <w:szCs w:val="23"/>
                </w:rPr>
                <w:delText xml:space="preserve">value attribute is derived from OID: </w:delText>
              </w:r>
            </w:del>
          </w:p>
          <w:p w:rsidR="00CC55B8" w:rsidRDefault="00CC55B8" w:rsidP="00A34A70">
            <w:pPr>
              <w:pStyle w:val="Default"/>
              <w:numPr>
                <w:ilvl w:val="0"/>
                <w:numId w:val="18"/>
              </w:numPr>
              <w:rPr>
                <w:del w:id="5218" w:author="pbx" w:date="2017-11-03T17:48:00Z"/>
                <w:sz w:val="23"/>
                <w:szCs w:val="23"/>
              </w:rPr>
            </w:pPr>
            <w:del w:id="5219" w:author="pbx" w:date="2017-11-03T17:48:00Z">
              <w:r>
                <w:rPr>
                  <w:sz w:val="23"/>
                  <w:szCs w:val="23"/>
                </w:rPr>
                <w:delText>Scoring is not a coded type, therefore there a value element, with the unit, value and type attributes defined.</w:delText>
              </w:r>
            </w:del>
          </w:p>
          <w:p w:rsidR="00CC55B8" w:rsidRPr="00CC55B8" w:rsidRDefault="00CC55B8" w:rsidP="00DF0F23">
            <w:pPr>
              <w:rPr>
                <w:del w:id="5220" w:author="pbx" w:date="2017-11-03T17:48:00Z"/>
              </w:rPr>
            </w:pPr>
          </w:p>
          <w:p w:rsidR="00CC55B8" w:rsidRDefault="00104F74" w:rsidP="00A34A70">
            <w:pPr>
              <w:pStyle w:val="Default"/>
              <w:numPr>
                <w:ilvl w:val="0"/>
                <w:numId w:val="19"/>
              </w:numPr>
              <w:rPr>
                <w:del w:id="5221" w:author="pbx" w:date="2017-11-03T17:48:00Z"/>
                <w:sz w:val="23"/>
                <w:szCs w:val="23"/>
              </w:rPr>
            </w:pPr>
            <w:ins w:id="5222" w:author="pbx" w:date="2017-11-03T17:48:00Z">
              <w:r>
                <w:rPr>
                  <w:sz w:val="23"/>
                  <w:szCs w:val="23"/>
                </w:rPr>
                <w:t xml:space="preserve">values for </w:t>
              </w:r>
            </w:ins>
            <w:r>
              <w:rPr>
                <w:sz w:val="23"/>
                <w:szCs w:val="23"/>
              </w:rPr>
              <w:t xml:space="preserve">Imprint </w:t>
            </w:r>
            <w:del w:id="5223" w:author="pbx" w:date="2017-11-03T17:48:00Z">
              <w:r w:rsidR="00CC55B8">
                <w:rPr>
                  <w:sz w:val="23"/>
                  <w:szCs w:val="23"/>
                </w:rPr>
                <w:delText>is not a coded type, therefore there a value element, with the unit, value and type attributes defined.</w:delText>
              </w:r>
            </w:del>
          </w:p>
          <w:p w:rsidR="00CC55B8" w:rsidRPr="00104F74" w:rsidRDefault="00CC55B8" w:rsidP="0043437F">
            <w:pPr>
              <w:pStyle w:val="Default"/>
              <w:numPr>
                <w:ilvl w:val="1"/>
                <w:numId w:val="19"/>
              </w:numPr>
              <w:rPr>
                <w:sz w:val="23"/>
                <w:szCs w:val="23"/>
              </w:rPr>
            </w:pPr>
            <w:del w:id="5224" w:author="pbx" w:date="2017-11-03T17:48:00Z">
              <w:r w:rsidRPr="00FD7C13">
                <w:rPr>
                  <w:sz w:val="23"/>
                  <w:szCs w:val="23"/>
                </w:rPr>
                <w:delText>Value has</w:delText>
              </w:r>
            </w:del>
            <w:ins w:id="5225" w:author="pbx" w:date="2017-11-03T17:48:00Z">
              <w:r w:rsidR="00104F74">
                <w:rPr>
                  <w:sz w:val="23"/>
                  <w:szCs w:val="23"/>
                </w:rPr>
                <w:t>may only contain</w:t>
              </w:r>
            </w:ins>
            <w:r w:rsidR="00104F74">
              <w:rPr>
                <w:sz w:val="23"/>
                <w:szCs w:val="23"/>
              </w:rPr>
              <w:t xml:space="preserve"> </w:t>
            </w:r>
            <w:r w:rsidRPr="00104F74">
              <w:rPr>
                <w:sz w:val="23"/>
                <w:szCs w:val="23"/>
              </w:rPr>
              <w:t>only letters and numbers separated by semicolon without spaces</w:t>
            </w:r>
          </w:p>
          <w:p w:rsidR="00B41AEB" w:rsidRDefault="00B41AEB" w:rsidP="00104F74">
            <w:pPr>
              <w:pStyle w:val="Default"/>
              <w:ind w:left="360"/>
              <w:rPr>
                <w:sz w:val="23"/>
                <w:szCs w:val="23"/>
              </w:rPr>
            </w:pPr>
          </w:p>
          <w:p w:rsidR="00B41AEB" w:rsidRPr="000B2433" w:rsidRDefault="00B41AEB" w:rsidP="00104F74">
            <w:pPr>
              <w:pStyle w:val="Default"/>
              <w:numPr>
                <w:ilvl w:val="1"/>
                <w:numId w:val="19"/>
              </w:numPr>
              <w:rPr>
                <w:sz w:val="23"/>
                <w:szCs w:val="23"/>
              </w:rPr>
            </w:pPr>
            <w:del w:id="5226" w:author="pbx" w:date="2017-11-03T17:48:00Z">
              <w:r w:rsidRPr="000B2433">
                <w:rPr>
                  <w:sz w:val="23"/>
                  <w:szCs w:val="23"/>
                </w:rPr>
                <w:delText>If there is an image, then it is not a coded type</w:delText>
              </w:r>
              <w:r>
                <w:rPr>
                  <w:sz w:val="23"/>
                  <w:szCs w:val="23"/>
                </w:rPr>
                <w:delText xml:space="preserve"> and</w:delText>
              </w:r>
            </w:del>
            <w:ins w:id="5227" w:author="pbx" w:date="2017-11-03T17:48:00Z">
              <w:r w:rsidR="00104F74">
                <w:rPr>
                  <w:sz w:val="23"/>
                  <w:szCs w:val="23"/>
                </w:rPr>
                <w:t>I</w:t>
              </w:r>
              <w:r w:rsidRPr="000B2433">
                <w:rPr>
                  <w:sz w:val="23"/>
                  <w:szCs w:val="23"/>
                </w:rPr>
                <w:t>mage</w:t>
              </w:r>
            </w:ins>
            <w:r w:rsidRPr="000B2433">
              <w:rPr>
                <w:sz w:val="23"/>
                <w:szCs w:val="23"/>
              </w:rPr>
              <w:t xml:space="preserve"> </w:t>
            </w:r>
            <w:r>
              <w:rPr>
                <w:sz w:val="23"/>
                <w:szCs w:val="23"/>
              </w:rPr>
              <w:t>shall have the following:</w:t>
            </w:r>
          </w:p>
          <w:p w:rsidR="00B41AEB" w:rsidRDefault="00B41AEB" w:rsidP="00104F74">
            <w:pPr>
              <w:pStyle w:val="Default"/>
              <w:numPr>
                <w:ilvl w:val="2"/>
                <w:numId w:val="19"/>
              </w:numPr>
              <w:rPr>
                <w:sz w:val="23"/>
                <w:szCs w:val="23"/>
              </w:rPr>
            </w:pPr>
            <w:r w:rsidRPr="000B2433">
              <w:rPr>
                <w:sz w:val="23"/>
                <w:szCs w:val="23"/>
              </w:rPr>
              <w:t xml:space="preserve">The value </w:t>
            </w:r>
            <w:r>
              <w:rPr>
                <w:sz w:val="23"/>
                <w:szCs w:val="23"/>
              </w:rPr>
              <w:t xml:space="preserve">element </w:t>
            </w:r>
            <w:r w:rsidRPr="000B2433">
              <w:rPr>
                <w:sz w:val="23"/>
                <w:szCs w:val="23"/>
              </w:rPr>
              <w:t xml:space="preserve">has an xsi:type of “ED” </w:t>
            </w:r>
          </w:p>
          <w:p w:rsidR="00B41AEB" w:rsidRPr="000B2433" w:rsidRDefault="00B41AEB" w:rsidP="00104F74">
            <w:pPr>
              <w:pStyle w:val="Default"/>
              <w:numPr>
                <w:ilvl w:val="2"/>
                <w:numId w:val="19"/>
              </w:numPr>
              <w:rPr>
                <w:sz w:val="23"/>
                <w:szCs w:val="23"/>
              </w:rPr>
            </w:pPr>
            <w:r>
              <w:rPr>
                <w:sz w:val="23"/>
                <w:szCs w:val="23"/>
              </w:rPr>
              <w:t xml:space="preserve">The Value element shall have a </w:t>
            </w:r>
            <w:r w:rsidRPr="000B2433">
              <w:rPr>
                <w:sz w:val="23"/>
                <w:szCs w:val="23"/>
              </w:rPr>
              <w:t xml:space="preserve">mediaType </w:t>
            </w:r>
            <w:r>
              <w:rPr>
                <w:sz w:val="23"/>
                <w:szCs w:val="23"/>
              </w:rPr>
              <w:t xml:space="preserve">which will be </w:t>
            </w:r>
            <w:r w:rsidRPr="000B2433">
              <w:rPr>
                <w:sz w:val="23"/>
                <w:szCs w:val="23"/>
              </w:rPr>
              <w:t xml:space="preserve">“image/&lt;file type&gt;” where the file type is permitted file format (see </w:t>
            </w:r>
            <w:r w:rsidRPr="00104F74">
              <w:rPr>
                <w:sz w:val="23"/>
                <w:szCs w:val="23"/>
              </w:rPr>
              <w:fldChar w:fldCharType="begin"/>
            </w:r>
            <w:r w:rsidRPr="00104F74">
              <w:rPr>
                <w:sz w:val="23"/>
                <w:szCs w:val="23"/>
              </w:rPr>
              <w:instrText xml:space="preserve"> REF _Ref492903909 \h  \* MERGEFORMAT </w:instrText>
            </w:r>
            <w:r w:rsidRPr="00104F74">
              <w:rPr>
                <w:sz w:val="23"/>
                <w:szCs w:val="23"/>
              </w:rPr>
            </w:r>
            <w:r w:rsidRPr="00104F74">
              <w:rPr>
                <w:sz w:val="23"/>
                <w:szCs w:val="23"/>
              </w:rPr>
              <w:fldChar w:fldCharType="separate"/>
            </w:r>
            <w:r w:rsidRPr="00104F74">
              <w:rPr>
                <w:sz w:val="23"/>
                <w:szCs w:val="23"/>
              </w:rPr>
              <w:t>Image Details</w:t>
            </w:r>
            <w:r w:rsidRPr="00104F74">
              <w:rPr>
                <w:sz w:val="23"/>
                <w:szCs w:val="23"/>
              </w:rPr>
              <w:fldChar w:fldCharType="end"/>
            </w:r>
            <w:r w:rsidRPr="000B2433">
              <w:rPr>
                <w:sz w:val="23"/>
                <w:szCs w:val="23"/>
              </w:rPr>
              <w:t xml:space="preserve"> for details).</w:t>
            </w:r>
          </w:p>
          <w:p w:rsidR="00B41AEB" w:rsidRPr="00036839" w:rsidRDefault="00B41AEB" w:rsidP="00104F74">
            <w:pPr>
              <w:pStyle w:val="Default"/>
              <w:numPr>
                <w:ilvl w:val="2"/>
                <w:numId w:val="19"/>
              </w:numPr>
              <w:rPr>
                <w:sz w:val="23"/>
                <w:szCs w:val="23"/>
              </w:rPr>
            </w:pPr>
            <w:r>
              <w:rPr>
                <w:sz w:val="23"/>
                <w:szCs w:val="23"/>
              </w:rPr>
              <w:t>The r</w:t>
            </w:r>
            <w:r w:rsidRPr="00036839">
              <w:rPr>
                <w:sz w:val="23"/>
                <w:szCs w:val="23"/>
              </w:rPr>
              <w:t xml:space="preserve">eference </w:t>
            </w:r>
            <w:r>
              <w:rPr>
                <w:sz w:val="23"/>
                <w:szCs w:val="23"/>
              </w:rPr>
              <w:t xml:space="preserve">elements </w:t>
            </w:r>
            <w:r w:rsidRPr="00036839">
              <w:rPr>
                <w:sz w:val="23"/>
                <w:szCs w:val="23"/>
              </w:rPr>
              <w:t xml:space="preserve">value </w:t>
            </w:r>
            <w:r>
              <w:rPr>
                <w:sz w:val="23"/>
                <w:szCs w:val="23"/>
              </w:rPr>
              <w:t xml:space="preserve">attribute </w:t>
            </w:r>
            <w:r w:rsidRPr="00036839">
              <w:rPr>
                <w:sz w:val="23"/>
                <w:szCs w:val="23"/>
              </w:rPr>
              <w:t xml:space="preserve">is </w:t>
            </w:r>
            <w:r>
              <w:rPr>
                <w:sz w:val="23"/>
                <w:szCs w:val="23"/>
              </w:rPr>
              <w:t>the file name for a valid image.</w:t>
            </w:r>
          </w:p>
          <w:p w:rsidR="00B41AEB" w:rsidRPr="00036839" w:rsidRDefault="00B41AEB" w:rsidP="00104F74">
            <w:pPr>
              <w:pStyle w:val="Default"/>
              <w:numPr>
                <w:ilvl w:val="2"/>
                <w:numId w:val="19"/>
              </w:numPr>
              <w:rPr>
                <w:sz w:val="23"/>
                <w:szCs w:val="23"/>
              </w:rPr>
            </w:pPr>
            <w:r w:rsidRPr="00036839">
              <w:rPr>
                <w:sz w:val="23"/>
                <w:szCs w:val="23"/>
              </w:rPr>
              <w:t>The image file is submit</w:t>
            </w:r>
            <w:r>
              <w:rPr>
                <w:sz w:val="23"/>
                <w:szCs w:val="23"/>
              </w:rPr>
              <w:t>ted together with the SPL file.</w:t>
            </w:r>
          </w:p>
          <w:p w:rsidR="003F2902" w:rsidRDefault="003F2902" w:rsidP="0080029F">
            <w:pPr>
              <w:pStyle w:val="Default"/>
              <w:ind w:left="360"/>
              <w:rPr>
                <w:sz w:val="23"/>
                <w:szCs w:val="23"/>
              </w:rPr>
            </w:pPr>
          </w:p>
          <w:p w:rsidR="00CC55B8" w:rsidRDefault="00B41AEB" w:rsidP="00A34A70">
            <w:pPr>
              <w:pStyle w:val="Default"/>
              <w:numPr>
                <w:ilvl w:val="1"/>
                <w:numId w:val="20"/>
              </w:numPr>
              <w:ind w:left="720"/>
              <w:rPr>
                <w:del w:id="5228" w:author="pbx" w:date="2017-11-03T17:48:00Z"/>
                <w:sz w:val="23"/>
                <w:szCs w:val="23"/>
              </w:rPr>
            </w:pPr>
            <w:del w:id="5229" w:author="pbx" w:date="2017-11-03T17:48:00Z">
              <w:r w:rsidRPr="00036839">
                <w:rPr>
                  <w:sz w:val="23"/>
                  <w:szCs w:val="23"/>
                </w:rPr>
                <w:delText>There are no product characteristics other than the ones mentioned above.</w:delText>
              </w:r>
            </w:del>
          </w:p>
          <w:p w:rsidR="003F2902" w:rsidRDefault="003F2902" w:rsidP="003F2902">
            <w:pPr>
              <w:pStyle w:val="Default"/>
              <w:ind w:left="360"/>
              <w:rPr>
                <w:del w:id="5230" w:author="pbx" w:date="2017-11-03T17:48:00Z"/>
                <w:sz w:val="23"/>
                <w:szCs w:val="23"/>
              </w:rPr>
            </w:pPr>
          </w:p>
          <w:p w:rsidR="003F2902" w:rsidRPr="000B2433" w:rsidRDefault="003F2902" w:rsidP="00A34A70">
            <w:pPr>
              <w:pStyle w:val="Default"/>
              <w:numPr>
                <w:ilvl w:val="0"/>
                <w:numId w:val="75"/>
              </w:numPr>
              <w:rPr>
                <w:del w:id="5231" w:author="pbx" w:date="2017-11-03T17:48:00Z"/>
                <w:sz w:val="23"/>
                <w:szCs w:val="23"/>
              </w:rPr>
            </w:pPr>
            <w:del w:id="5232" w:author="pbx" w:date="2017-11-03T17:48:00Z">
              <w:r>
                <w:rPr>
                  <w:sz w:val="23"/>
                  <w:szCs w:val="23"/>
                </w:rPr>
                <w:delText xml:space="preserve">If the product is a </w:delText>
              </w:r>
            </w:del>
            <w:r w:rsidRPr="00104F74">
              <w:rPr>
                <w:sz w:val="23"/>
                <w:szCs w:val="23"/>
              </w:rPr>
              <w:t xml:space="preserve">Combination Product </w:t>
            </w:r>
            <w:del w:id="5233" w:author="pbx" w:date="2017-11-03T17:48:00Z">
              <w:r w:rsidRPr="000B2433">
                <w:rPr>
                  <w:sz w:val="23"/>
                  <w:szCs w:val="23"/>
                </w:rPr>
                <w:delText xml:space="preserve">then it is a coded type and shall have a value codeSystem of </w:delText>
              </w:r>
              <w:r>
                <w:rPr>
                  <w:sz w:val="23"/>
                  <w:szCs w:val="23"/>
                </w:rPr>
                <w:delText>2.16.840.1.113883.2.20.6.30</w:delText>
              </w:r>
            </w:del>
          </w:p>
          <w:p w:rsidR="003F2902" w:rsidRPr="00104F74" w:rsidRDefault="003F2902" w:rsidP="00104F74">
            <w:pPr>
              <w:pStyle w:val="Default"/>
              <w:numPr>
                <w:ilvl w:val="1"/>
                <w:numId w:val="63"/>
              </w:numPr>
              <w:rPr>
                <w:sz w:val="23"/>
                <w:szCs w:val="23"/>
              </w:rPr>
            </w:pPr>
            <w:del w:id="5234" w:author="pbx" w:date="2017-11-03T17:48:00Z">
              <w:r w:rsidRPr="00BF11CC">
                <w:rPr>
                  <w:sz w:val="23"/>
                  <w:szCs w:val="23"/>
                </w:rPr>
                <w:delText xml:space="preserve">The combination product </w:delText>
              </w:r>
            </w:del>
            <w:ins w:id="5235" w:author="pbx" w:date="2017-11-03T17:48:00Z">
              <w:r w:rsidR="00104F74">
                <w:rPr>
                  <w:sz w:val="23"/>
                  <w:szCs w:val="23"/>
                </w:rPr>
                <w:t>shall only include t</w:t>
              </w:r>
              <w:r w:rsidRPr="00104F74">
                <w:rPr>
                  <w:sz w:val="23"/>
                  <w:szCs w:val="23"/>
                </w:rPr>
                <w:t xml:space="preserve">he </w:t>
              </w:r>
            </w:ins>
            <w:r w:rsidRPr="00104F74">
              <w:rPr>
                <w:sz w:val="23"/>
                <w:szCs w:val="23"/>
              </w:rPr>
              <w:t xml:space="preserve">type characteristic </w:t>
            </w:r>
            <w:del w:id="5236" w:author="pbx" w:date="2017-11-03T17:48:00Z">
              <w:r w:rsidRPr="00BF11CC">
                <w:rPr>
                  <w:sz w:val="23"/>
                  <w:szCs w:val="23"/>
                </w:rPr>
                <w:delText xml:space="preserve">is </w:delText>
              </w:r>
            </w:del>
            <w:r w:rsidRPr="00104F74">
              <w:rPr>
                <w:sz w:val="23"/>
                <w:szCs w:val="23"/>
              </w:rPr>
              <w:t>on the inner-most packaging unless stated otherwise in the document type specific information.</w:t>
            </w:r>
          </w:p>
          <w:p w:rsidR="00104F74" w:rsidRPr="00104F74" w:rsidRDefault="00104F74" w:rsidP="00104F74">
            <w:pPr>
              <w:pStyle w:val="Default"/>
              <w:ind w:left="720"/>
              <w:rPr>
                <w:sz w:val="23"/>
                <w:szCs w:val="23"/>
              </w:rPr>
            </w:pPr>
          </w:p>
          <w:p w:rsidR="003F2902" w:rsidRDefault="003F2902" w:rsidP="00DF0F23">
            <w:pPr>
              <w:pStyle w:val="Heading5"/>
              <w:spacing w:after="200"/>
              <w:rPr>
                <w:del w:id="5237" w:author="pbx" w:date="2017-11-03T17:48:00Z"/>
              </w:rPr>
            </w:pPr>
            <w:del w:id="5238" w:author="pbx" w:date="2017-11-03T17:48:00Z">
              <w:r>
                <w:delText>Validation</w:delText>
              </w:r>
            </w:del>
          </w:p>
        </w:tc>
      </w:tr>
    </w:tbl>
    <w:p w:rsidR="00D97D64" w:rsidRDefault="003F2902" w:rsidP="00406AA0">
      <w:pPr>
        <w:rPr>
          <w:moveFrom w:id="5239" w:author="pbx" w:date="2017-11-03T17:48:00Z"/>
          <w:lang w:val="en-US"/>
        </w:rPr>
      </w:pPr>
      <w:del w:id="5240" w:author="pbx" w:date="2017-11-03T17:48:00Z">
        <w:r>
          <w:lastRenderedPageBreak/>
          <w:delText xml:space="preserve">If there is a </w:delText>
        </w:r>
      </w:del>
      <w:r w:rsidRPr="008E4D34">
        <w:t xml:space="preserve">Production Amount </w:t>
      </w:r>
      <w:del w:id="5241" w:author="pbx" w:date="2017-11-03T17:48:00Z">
        <w:r w:rsidRPr="000B2433">
          <w:delText>then it is not a coded type</w:delText>
        </w:r>
        <w:r>
          <w:delText xml:space="preserve"> and </w:delText>
        </w:r>
      </w:del>
      <w:r w:rsidRPr="008E4D34">
        <w:t xml:space="preserve">shall have </w:t>
      </w:r>
      <w:del w:id="5242" w:author="pbx" w:date="2017-11-03T17:48:00Z">
        <w:r>
          <w:delText>the following:</w:delText>
        </w:r>
      </w:del>
      <w:ins w:id="5243" w:author="pbx" w:date="2017-11-03T17:48:00Z">
        <w:r w:rsidR="008E4D34" w:rsidRPr="008E4D34">
          <w:t>a</w:t>
        </w:r>
      </w:ins>
      <w:moveFromRangeStart w:id="5244" w:author="pbx" w:date="2017-11-03T17:48:00Z" w:name="move497494663"/>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58"/>
      </w:tblGrid>
      <w:tr w:rsidR="00CC55B8" w:rsidRPr="00675DAA" w:rsidTr="00104F74">
        <w:tc>
          <w:tcPr>
            <w:tcW w:w="7200" w:type="dxa"/>
          </w:tcPr>
          <w:p w:rsidR="00104F74" w:rsidRPr="008E4D34" w:rsidRDefault="00D97D64" w:rsidP="008E4D34">
            <w:pPr>
              <w:pStyle w:val="Default"/>
              <w:numPr>
                <w:ilvl w:val="1"/>
                <w:numId w:val="76"/>
              </w:numPr>
              <w:rPr>
                <w:b/>
                <w:bCs/>
                <w:sz w:val="20"/>
              </w:rPr>
            </w:pPr>
            <w:moveFrom w:id="5245" w:author="pbx" w:date="2017-11-03T17:48:00Z">
              <w:r>
                <w:t>The</w:t>
              </w:r>
            </w:moveFrom>
            <w:moveFromRangeEnd w:id="5244"/>
            <w:r w:rsidR="003F2902" w:rsidRPr="008E4D34">
              <w:rPr>
                <w:sz w:val="23"/>
                <w:szCs w:val="23"/>
              </w:rPr>
              <w:t xml:space="preserve"> value element </w:t>
            </w:r>
            <w:del w:id="5246" w:author="pbx" w:date="2017-11-03T17:48:00Z">
              <w:r w:rsidR="003F2902" w:rsidRPr="000B2433">
                <w:rPr>
                  <w:sz w:val="23"/>
                  <w:szCs w:val="23"/>
                </w:rPr>
                <w:delText>has</w:delText>
              </w:r>
            </w:del>
            <w:ins w:id="5247" w:author="pbx" w:date="2017-11-03T17:48:00Z">
              <w:r w:rsidR="008E4D34">
                <w:rPr>
                  <w:sz w:val="23"/>
                  <w:szCs w:val="23"/>
                </w:rPr>
                <w:t>with</w:t>
              </w:r>
            </w:ins>
            <w:r w:rsidR="008E4D34">
              <w:rPr>
                <w:sz w:val="23"/>
                <w:szCs w:val="23"/>
              </w:rPr>
              <w:t xml:space="preserve"> an </w:t>
            </w:r>
            <w:r w:rsidR="003F2902" w:rsidRPr="008E4D34">
              <w:rPr>
                <w:sz w:val="23"/>
                <w:szCs w:val="23"/>
              </w:rPr>
              <w:t xml:space="preserve">xsi:type of “INT” with a </w:t>
            </w:r>
            <w:r w:rsidR="003F2902" w:rsidRPr="00D9677B">
              <w:t xml:space="preserve">value </w:t>
            </w:r>
            <w:r w:rsidR="003F2902">
              <w:t xml:space="preserve">attribute </w:t>
            </w:r>
            <w:r w:rsidR="003F2902" w:rsidRPr="00D9677B">
              <w:t xml:space="preserve">or </w:t>
            </w:r>
            <w:r w:rsidR="003F2902">
              <w:t xml:space="preserve">a </w:t>
            </w:r>
            <w:r w:rsidR="003F2902" w:rsidRPr="00D9677B">
              <w:t xml:space="preserve">null flavor </w:t>
            </w:r>
            <w:r w:rsidR="003F2902">
              <w:t xml:space="preserve">of </w:t>
            </w:r>
            <w:r w:rsidR="003F2902" w:rsidRPr="00D9677B">
              <w:t>“PINF” to indicate unlimited.</w:t>
            </w:r>
            <w:commentRangeEnd w:id="5200"/>
            <w:r w:rsidR="003F2902">
              <w:rPr>
                <w:rStyle w:val="CommentReference"/>
              </w:rPr>
              <w:commentReference w:id="5200"/>
            </w:r>
          </w:p>
        </w:tc>
      </w:tr>
    </w:tbl>
    <w:p w:rsidR="002A7033" w:rsidRDefault="002A7033" w:rsidP="002A7033">
      <w:bookmarkStart w:id="5248" w:name="_Toc495429295"/>
    </w:p>
    <w:p w:rsidR="0009610D" w:rsidRPr="00675DAA" w:rsidRDefault="00824CF2" w:rsidP="0080029F">
      <w:pPr>
        <w:pStyle w:val="Heading2"/>
      </w:pPr>
      <w:bookmarkStart w:id="5249" w:name="_Toc495068767"/>
      <w:bookmarkStart w:id="5250" w:name="_Toc497495444"/>
      <w:r>
        <w:t xml:space="preserve">Product Data </w:t>
      </w:r>
      <w:del w:id="5251" w:author="pbx" w:date="2017-11-03T17:48:00Z">
        <w:r w:rsidR="0009610D" w:rsidRPr="00675DAA">
          <w:delText>Information</w:delText>
        </w:r>
        <w:r w:rsidR="0009610D">
          <w:delText xml:space="preserve"> –</w:delText>
        </w:r>
      </w:del>
      <w:ins w:id="5252" w:author="pbx" w:date="2017-11-03T17:48:00Z">
        <w:r>
          <w:t>-</w:t>
        </w:r>
      </w:ins>
      <w:r>
        <w:t xml:space="preserve"> </w:t>
      </w:r>
      <w:r w:rsidR="00364BE4">
        <w:t xml:space="preserve">Drug </w:t>
      </w:r>
      <w:r w:rsidR="0009610D" w:rsidRPr="0009610D">
        <w:t>Products</w:t>
      </w:r>
      <w:bookmarkEnd w:id="5248"/>
      <w:bookmarkEnd w:id="5249"/>
      <w:bookmarkEnd w:id="5250"/>
    </w:p>
    <w:p w:rsidR="0009610D" w:rsidRDefault="0009610D" w:rsidP="0080029F">
      <w:r w:rsidRPr="00675DAA">
        <w:t xml:space="preserve">Outlined in this section are </w:t>
      </w:r>
      <w:del w:id="5253" w:author="pbx" w:date="2017-11-03T17:48:00Z">
        <w:r w:rsidRPr="00675DAA">
          <w:delText>all aspec</w:delText>
        </w:r>
        <w:r>
          <w:delText>ts</w:delText>
        </w:r>
      </w:del>
      <w:ins w:id="5254" w:author="pbx" w:date="2017-11-03T17:48:00Z">
        <w:r w:rsidR="00824CF2">
          <w:t>additional items</w:t>
        </w:r>
      </w:ins>
      <w:r w:rsidR="00824CF2">
        <w:t xml:space="preserve"> relating to </w:t>
      </w:r>
      <w:ins w:id="5255" w:author="pbx" w:date="2017-11-03T17:48:00Z">
        <w:r w:rsidR="00824CF2">
          <w:t>d</w:t>
        </w:r>
        <w:r w:rsidRPr="0009610D">
          <w:t>rug</w:t>
        </w:r>
        <w:r w:rsidR="00364BE4">
          <w:t xml:space="preserve"> </w:t>
        </w:r>
        <w:r w:rsidR="00824CF2">
          <w:t>p</w:t>
        </w:r>
        <w:r w:rsidRPr="0009610D">
          <w:t>roduct</w:t>
        </w:r>
        <w:r w:rsidR="00824CF2">
          <w:t>s that ap</w:t>
        </w:r>
        <w:r w:rsidR="0066715A">
          <w:t xml:space="preserve">ply to </w:t>
        </w:r>
      </w:ins>
      <w:r w:rsidR="0066715A">
        <w:t xml:space="preserve">the </w:t>
      </w:r>
      <w:del w:id="5256" w:author="pbx" w:date="2017-11-03T17:48:00Z">
        <w:r>
          <w:delText>SPL document’s</w:delText>
        </w:r>
      </w:del>
      <w:ins w:id="5257" w:author="pbx" w:date="2017-11-03T17:48:00Z">
        <w:r w:rsidR="0066715A">
          <w:t>product data section, this section extends the</w:t>
        </w:r>
      </w:ins>
      <w:r w:rsidR="0066715A">
        <w:t xml:space="preserve"> Product Data </w:t>
      </w:r>
      <w:del w:id="5258" w:author="pbx" w:date="2017-11-03T17:48:00Z">
        <w:r w:rsidR="00364BE4">
          <w:delText>–</w:delText>
        </w:r>
        <w:r>
          <w:delText xml:space="preserve"> </w:delText>
        </w:r>
        <w:r w:rsidRPr="0009610D">
          <w:delText>Drug</w:delText>
        </w:r>
        <w:r w:rsidR="00364BE4">
          <w:delText xml:space="preserve"> </w:delText>
        </w:r>
        <w:r w:rsidRPr="0009610D">
          <w:delText xml:space="preserve">Product </w:delText>
        </w:r>
        <w:r>
          <w:delText>aspects</w:delText>
        </w:r>
      </w:del>
      <w:ins w:id="5259" w:author="pbx" w:date="2017-11-03T17:48:00Z">
        <w:r w:rsidR="0066715A">
          <w:t>Section</w:t>
        </w:r>
      </w:ins>
      <w:r w:rsidR="0066715A">
        <w:t>.</w:t>
      </w:r>
    </w:p>
    <w:p w:rsidR="003B2626" w:rsidRDefault="003B2626" w:rsidP="0080029F"/>
    <w:p w:rsidR="006A044E" w:rsidRDefault="006A044E" w:rsidP="0080029F">
      <w:pPr>
        <w:rPr>
          <w:ins w:id="5260" w:author="pbx" w:date="2017-11-03T17:48:00Z"/>
        </w:rPr>
      </w:pPr>
      <w:r>
        <w:t>The drug product data</w:t>
      </w:r>
      <w:del w:id="5261" w:author="pbx" w:date="2017-11-03T17:48:00Z">
        <w:r>
          <w:delText xml:space="preserve"> elements</w:delText>
        </w:r>
      </w:del>
      <w:r>
        <w:t xml:space="preserve"> includes the product codes, proprietary and non-proprietary name, dosage form, ingredient and active moiety name, ingredient identifier, ingredient strength, package quantity, type and code, marketing category, marketing status, dosage form appearance, schedule, and route of admini</w:t>
      </w:r>
      <w:r w:rsidR="00824CF2">
        <w:t>stration</w:t>
      </w:r>
      <w:ins w:id="5262" w:author="pbx" w:date="2017-11-03T17:48:00Z">
        <w:r w:rsidR="00824CF2">
          <w:t xml:space="preserve"> as well as all product characteristics.</w:t>
        </w:r>
      </w:ins>
    </w:p>
    <w:p w:rsidR="008320A0" w:rsidRDefault="008320A0" w:rsidP="0080029F">
      <w:pPr>
        <w:rPr>
          <w:ins w:id="5263" w:author="pbx" w:date="2017-11-03T17:48:00Z"/>
        </w:rPr>
      </w:pPr>
    </w:p>
    <w:p w:rsidR="00824CF2" w:rsidRDefault="00824CF2" w:rsidP="0080029F">
      <w:pPr>
        <w:rPr>
          <w:ins w:id="5264" w:author="pbx" w:date="2017-11-03T17:48:00Z"/>
        </w:rPr>
      </w:pPr>
      <w:ins w:id="5265" w:author="pbx" w:date="2017-11-03T17:48:00Z">
        <w:r>
          <w:t xml:space="preserve">At a high level the drug product is captured using the following approach (it is detailed at the element level in this document). </w:t>
        </w:r>
      </w:ins>
    </w:p>
    <w:p w:rsidR="00824CF2" w:rsidRDefault="00824CF2" w:rsidP="0043437F">
      <w:pPr>
        <w:pStyle w:val="ListParagraph"/>
        <w:numPr>
          <w:ilvl w:val="0"/>
          <w:numId w:val="260"/>
        </w:numPr>
        <w:rPr>
          <w:ins w:id="5266" w:author="pbx" w:date="2017-11-03T17:48:00Z"/>
        </w:rPr>
      </w:pPr>
      <w:ins w:id="5267" w:author="pbx" w:date="2017-11-03T17:48:00Z">
        <w:r>
          <w:lastRenderedPageBreak/>
          <w:t xml:space="preserve">Many aspects such as the product code, proprietary and non-proprietary name, and </w:t>
        </w:r>
        <w:r w:rsidRPr="006A044E">
          <w:t>dosa</w:t>
        </w:r>
        <w:r>
          <w:t xml:space="preserve">ge form </w:t>
        </w:r>
        <w:r w:rsidRPr="006A044E">
          <w:t>are children of &lt;manufacturedProduct&gt;</w:t>
        </w:r>
        <w:r>
          <w:t xml:space="preserve"> element</w:t>
        </w:r>
        <w:r w:rsidRPr="006A044E">
          <w:t>.</w:t>
        </w:r>
      </w:ins>
    </w:p>
    <w:p w:rsidR="00824CF2" w:rsidRDefault="006A044E" w:rsidP="0043437F">
      <w:pPr>
        <w:pStyle w:val="ListParagraph"/>
        <w:numPr>
          <w:ilvl w:val="0"/>
          <w:numId w:val="260"/>
        </w:numPr>
        <w:rPr>
          <w:ins w:id="5268" w:author="pbx" w:date="2017-11-03T17:48:00Z"/>
        </w:rPr>
      </w:pPr>
      <w:ins w:id="5269" w:author="pbx" w:date="2017-11-03T17:48:00Z">
        <w:r>
          <w:t xml:space="preserve">The product </w:t>
        </w:r>
        <w:r w:rsidR="00824CF2">
          <w:t xml:space="preserve">code is the </w:t>
        </w:r>
        <w:r w:rsidR="000D22CB">
          <w:t>DIN</w:t>
        </w:r>
        <w:r>
          <w:t xml:space="preserve"> as per OID: </w:t>
        </w:r>
        <w:r w:rsidR="000D22CB">
          <w:t>2.16.840.1.113883.2.20.6.42</w:t>
        </w:r>
        <w:r w:rsidR="00824CF2">
          <w:t>.</w:t>
        </w:r>
      </w:ins>
    </w:p>
    <w:p w:rsidR="00824CF2" w:rsidRDefault="00AD6C14" w:rsidP="0043437F">
      <w:pPr>
        <w:pStyle w:val="ListParagraph"/>
        <w:numPr>
          <w:ilvl w:val="0"/>
          <w:numId w:val="260"/>
        </w:numPr>
      </w:pPr>
      <w:commentRangeStart w:id="5270"/>
      <w:ins w:id="5271" w:author="pbx" w:date="2017-11-03T17:48:00Z">
        <w:r>
          <w:t>The HPFB approach to the proprietary name aspect will be included at a later time</w:t>
        </w:r>
        <w:commentRangeEnd w:id="5270"/>
        <w:r>
          <w:rPr>
            <w:rStyle w:val="CommentReference"/>
          </w:rPr>
          <w:commentReference w:id="5270"/>
        </w:r>
        <w:r>
          <w:t>.</w:t>
        </w:r>
        <w:r w:rsidR="006A044E" w:rsidRPr="006A044E">
          <w:t xml:space="preserve"> </w:t>
        </w:r>
      </w:ins>
      <w:moveToRangeStart w:id="5272" w:author="pbx" w:date="2017-11-03T17:48:00Z" w:name="move497494670"/>
      <w:moveTo w:id="5273" w:author="pbx" w:date="2017-11-03T17:48:00Z">
        <w:r w:rsidR="006A044E" w:rsidRPr="006A044E">
          <w:t xml:space="preserve">If there </w:t>
        </w:r>
        <w:r w:rsidR="006A044E">
          <w:t>is no proprietary name, the non-</w:t>
        </w:r>
        <w:r w:rsidR="006A044E" w:rsidRPr="006A044E">
          <w:t xml:space="preserve">proprietary name is used without any descriptors. </w:t>
        </w:r>
      </w:moveTo>
      <w:moveToRangeEnd w:id="5272"/>
    </w:p>
    <w:p w:rsidR="00824CF2" w:rsidRDefault="006A044E" w:rsidP="0043437F">
      <w:pPr>
        <w:pStyle w:val="ListParagraph"/>
        <w:numPr>
          <w:ilvl w:val="0"/>
          <w:numId w:val="260"/>
        </w:numPr>
        <w:rPr>
          <w:ins w:id="5274" w:author="pbx" w:date="2017-11-03T17:48:00Z"/>
        </w:rPr>
      </w:pPr>
      <w:moveToRangeStart w:id="5275" w:author="pbx" w:date="2017-11-03T17:48:00Z" w:name="move497494671"/>
      <w:moveTo w:id="5276" w:author="pbx" w:date="2017-11-03T17:48:00Z">
        <w:r w:rsidRPr="006A044E">
          <w:t xml:space="preserve">The dosage form is described in &lt;formCode&gt;. </w:t>
        </w:r>
      </w:moveTo>
      <w:moveToRangeEnd w:id="5275"/>
      <w:del w:id="5277" w:author="pbx" w:date="2017-11-03T17:48:00Z">
        <w:r>
          <w:delText xml:space="preserve">. </w:delText>
        </w:r>
      </w:del>
    </w:p>
    <w:p w:rsidR="006A044E" w:rsidRDefault="006A044E" w:rsidP="0043437F">
      <w:pPr>
        <w:pStyle w:val="ListParagraph"/>
        <w:numPr>
          <w:ilvl w:val="0"/>
          <w:numId w:val="260"/>
        </w:numPr>
        <w:rPr>
          <w:ins w:id="5278" w:author="pbx" w:date="2017-11-03T17:48:00Z"/>
        </w:rPr>
      </w:pPr>
      <w:ins w:id="5279" w:author="pbx" w:date="2017-11-03T17:48:00Z">
        <w:r w:rsidRPr="006A044E">
          <w:t>The &lt;ge</w:t>
        </w:r>
        <w:r>
          <w:t>nericMedicine&gt;&lt;name&gt; is the non-</w:t>
        </w:r>
        <w:r w:rsidRPr="006A044E">
          <w:t>proprietary name of the product.</w:t>
        </w:r>
      </w:ins>
    </w:p>
    <w:p w:rsidR="00824CF2" w:rsidRDefault="00824CF2" w:rsidP="0080029F"/>
    <w:p w:rsidR="00824CF2" w:rsidRDefault="00824CF2" w:rsidP="00824CF2">
      <w:bookmarkStart w:id="5280" w:name="_Toc495429296"/>
      <w:r>
        <w:t xml:space="preserve">Drug </w:t>
      </w:r>
      <w:r w:rsidRPr="00B83FCA">
        <w:t xml:space="preserve">products are products with </w:t>
      </w:r>
      <w:r>
        <w:t xml:space="preserve">the </w:t>
      </w:r>
      <w:r w:rsidRPr="00B83FCA">
        <w:t xml:space="preserve">marketing category </w:t>
      </w:r>
      <w:r w:rsidRPr="00BF08B7">
        <w:t>Pharmaceutical</w:t>
      </w:r>
      <w:r>
        <w:t xml:space="preserve"> or </w:t>
      </w:r>
      <w:r w:rsidRPr="00BF08B7">
        <w:t>Biologic</w:t>
      </w:r>
      <w:r>
        <w:t xml:space="preserve"> in OID: </w:t>
      </w:r>
      <w:commentRangeStart w:id="5281"/>
      <w:r>
        <w:t xml:space="preserve">2.16.840.1.113883.2.20.6.???. </w:t>
      </w:r>
      <w:commentRangeEnd w:id="5281"/>
      <w:r>
        <w:rPr>
          <w:rStyle w:val="CommentReference"/>
        </w:rPr>
        <w:commentReference w:id="5281"/>
      </w:r>
    </w:p>
    <w:bookmarkEnd w:id="5280"/>
    <w:p w:rsidR="002319A0" w:rsidRDefault="002319A0" w:rsidP="006D4B01">
      <w:pPr>
        <w:pStyle w:val="Default"/>
        <w:rPr>
          <w:sz w:val="23"/>
          <w:szCs w:val="23"/>
        </w:rPr>
      </w:pPr>
    </w:p>
    <w:p w:rsidR="006A044E" w:rsidRDefault="006A044E" w:rsidP="00DF0F23">
      <w:pPr>
        <w:rPr>
          <w:del w:id="5282" w:author="pbx" w:date="2017-11-03T17:48:00Z"/>
        </w:rPr>
      </w:pPr>
      <w:bookmarkStart w:id="5283" w:name="_Toc495429304"/>
      <w:del w:id="5284" w:author="pbx" w:date="2017-11-03T17:48:00Z">
        <w:r>
          <w:delText xml:space="preserve">The drug product consists of a </w:delText>
        </w:r>
        <w:r w:rsidR="000D22CB">
          <w:delText>DIN</w:delText>
        </w:r>
        <w:r>
          <w:delText xml:space="preserve"> as per OID: </w:delText>
        </w:r>
        <w:r w:rsidR="000D22CB">
          <w:delText>2.16.840.1.113883.2.20.6.42</w:delText>
        </w:r>
        <w:r>
          <w:delText xml:space="preserve">, proprietary and non-proprietary name, and </w:delText>
        </w:r>
        <w:r w:rsidRPr="006A044E">
          <w:delText xml:space="preserve">dosage form. These are children of &lt;manufacturedProduct&gt;. </w:delText>
        </w:r>
        <w:commentRangeStart w:id="5285"/>
        <w:r w:rsidRPr="006A044E">
          <w:delText xml:space="preserve">The proprietary name is the name as it appears on the label divided between &lt;name&gt; and &lt;suffix&gt;. 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w:delText>
        </w:r>
        <w:commentRangeEnd w:id="5285"/>
        <w:r w:rsidR="000D22CB">
          <w:rPr>
            <w:rStyle w:val="CommentReference"/>
          </w:rPr>
          <w:commentReference w:id="5285"/>
        </w:r>
      </w:del>
      <w:moveFromRangeStart w:id="5286" w:author="pbx" w:date="2017-11-03T17:48:00Z" w:name="move497494670"/>
      <w:moveFrom w:id="5287" w:author="pbx" w:date="2017-11-03T17:48:00Z">
        <w:r w:rsidRPr="006A044E">
          <w:t xml:space="preserve">If there </w:t>
        </w:r>
        <w:r>
          <w:t>is no proprietary name, the non-</w:t>
        </w:r>
        <w:r w:rsidRPr="006A044E">
          <w:t xml:space="preserve">proprietary name is used without any descriptors. </w:t>
        </w:r>
        <w:moveFromRangeStart w:id="5288" w:author="pbx" w:date="2017-11-03T17:48:00Z" w:name="move497494671"/>
        <w:moveFromRangeEnd w:id="5286"/>
        <w:r w:rsidRPr="006A044E">
          <w:t xml:space="preserve">The dosage form is described in &lt;formCode&gt;. </w:t>
        </w:r>
      </w:moveFrom>
      <w:moveFromRangeEnd w:id="5288"/>
      <w:del w:id="5289" w:author="pbx" w:date="2017-11-03T17:48:00Z">
        <w:r w:rsidRPr="006A044E">
          <w:delText>The &lt;ge</w:delText>
        </w:r>
        <w:r>
          <w:delText>nericMedicine&gt;&lt;name&gt; is the non-</w:delText>
        </w:r>
        <w:r w:rsidRPr="006A044E">
          <w:delText>proprietary name of the product.</w:delText>
        </w:r>
      </w:del>
    </w:p>
    <w:p w:rsidR="002A7033" w:rsidRDefault="002A7033" w:rsidP="001D67E2">
      <w:pPr>
        <w:pStyle w:val="Heading3"/>
        <w:rPr>
          <w:moveFrom w:id="5290" w:author="pbx" w:date="2017-11-03T17:48:00Z"/>
        </w:rPr>
      </w:pPr>
      <w:bookmarkStart w:id="5291" w:name="_Toc495068768"/>
      <w:bookmarkStart w:id="5292" w:name="_Toc497495445"/>
      <w:moveFromRangeStart w:id="5293" w:author="pbx" w:date="2017-11-03T17:48:00Z" w:name="move497494658"/>
      <w:moveFrom w:id="5294" w:author="pbx" w:date="2017-11-03T17:48:00Z">
        <w:r>
          <w:t>Code and Name</w:t>
        </w:r>
        <w:bookmarkEnd w:id="5291"/>
        <w:bookmarkEnd w:id="5292"/>
      </w:moveFrom>
    </w:p>
    <w:moveFromRangeEnd w:id="5293"/>
    <w:p w:rsidR="00932E57" w:rsidRDefault="00214B73" w:rsidP="00591E53">
      <w:pPr>
        <w:pStyle w:val="Default"/>
        <w:rPr>
          <w:del w:id="5295" w:author="pbx" w:date="2017-11-03T17:48:00Z"/>
          <w:rFonts w:ascii="Courier New" w:hAnsi="Courier New" w:cs="Courier New"/>
          <w:sz w:val="18"/>
          <w:szCs w:val="18"/>
        </w:rPr>
      </w:pPr>
      <w:del w:id="5296" w:author="pbx" w:date="2017-11-03T17:48:00Z">
        <w:r w:rsidRPr="000A6564">
          <w:rPr>
            <w:rFonts w:ascii="Courier New" w:hAnsi="Courier New" w:cs="Courier New"/>
            <w:noProof/>
            <w:sz w:val="18"/>
            <w:szCs w:val="18"/>
            <w:lang w:val="en-US"/>
          </w:rPr>
          <mc:AlternateContent>
            <mc:Choice Requires="wps">
              <w:drawing>
                <wp:inline distT="0" distB="0" distL="0" distR="0" wp14:anchorId="619A1840" wp14:editId="6FA13839">
                  <wp:extent cx="5876014" cy="1724025"/>
                  <wp:effectExtent l="57150" t="0" r="67945" b="142875"/>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7240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932E57">
                              <w:pPr>
                                <w:pStyle w:val="Default"/>
                                <w:rPr>
                                  <w:del w:id="5297" w:author="pbx" w:date="2017-11-03T17:48:00Z"/>
                                  <w:rFonts w:ascii="Courier New" w:hAnsi="Courier New" w:cs="Courier New"/>
                                  <w:sz w:val="18"/>
                                  <w:szCs w:val="18"/>
                                </w:rPr>
                              </w:pPr>
                              <w:del w:id="5298" w:author="pbx" w:date="2017-11-03T17:48:00Z">
                                <w:r w:rsidRPr="00932E57">
                                  <w:rPr>
                                    <w:rFonts w:ascii="Courier New" w:hAnsi="Courier New" w:cs="Courier New"/>
                                    <w:sz w:val="18"/>
                                    <w:szCs w:val="18"/>
                                  </w:rPr>
                                  <w:delText xml:space="preserve">&lt;section&gt; </w:delText>
                                </w:r>
                              </w:del>
                            </w:p>
                            <w:p w:rsidR="00292223" w:rsidRDefault="00292223" w:rsidP="00932E57">
                              <w:pPr>
                                <w:pStyle w:val="Default"/>
                                <w:rPr>
                                  <w:del w:id="5299" w:author="pbx" w:date="2017-11-03T17:48:00Z"/>
                                  <w:rFonts w:ascii="Courier New" w:hAnsi="Courier New" w:cs="Courier New"/>
                                  <w:sz w:val="18"/>
                                  <w:szCs w:val="18"/>
                                </w:rPr>
                              </w:pPr>
                              <w:del w:id="5300" w:author="pbx" w:date="2017-11-03T17:48:00Z">
                                <w:r>
                                  <w:rPr>
                                    <w:rFonts w:ascii="Courier New" w:hAnsi="Courier New" w:cs="Courier New"/>
                                    <w:sz w:val="18"/>
                                    <w:szCs w:val="18"/>
                                  </w:rPr>
                                  <w:delText xml:space="preserve"> </w:delText>
                                </w:r>
                                <w:r w:rsidRPr="00932E57">
                                  <w:rPr>
                                    <w:rFonts w:ascii="Courier New" w:hAnsi="Courier New" w:cs="Courier New"/>
                                    <w:sz w:val="18"/>
                                    <w:szCs w:val="18"/>
                                  </w:rPr>
                                  <w:delText xml:space="preserve">&lt;subject&gt; </w:delText>
                                </w:r>
                              </w:del>
                            </w:p>
                            <w:p w:rsidR="00292223" w:rsidRDefault="00292223" w:rsidP="00932E57">
                              <w:pPr>
                                <w:pStyle w:val="Default"/>
                                <w:rPr>
                                  <w:del w:id="5301" w:author="pbx" w:date="2017-11-03T17:48:00Z"/>
                                  <w:rFonts w:ascii="Courier New" w:hAnsi="Courier New" w:cs="Courier New"/>
                                  <w:sz w:val="18"/>
                                  <w:szCs w:val="18"/>
                                </w:rPr>
                              </w:pPr>
                              <w:del w:id="5302" w:author="pbx" w:date="2017-11-03T17:48:00Z">
                                <w:r>
                                  <w:rPr>
                                    <w:rFonts w:ascii="Courier New" w:hAnsi="Courier New" w:cs="Courier New"/>
                                    <w:sz w:val="18"/>
                                    <w:szCs w:val="18"/>
                                  </w:rPr>
                                  <w:delText xml:space="preserve">  </w:delText>
                                </w:r>
                                <w:r w:rsidRPr="00932E57">
                                  <w:rPr>
                                    <w:rFonts w:ascii="Courier New" w:hAnsi="Courier New" w:cs="Courier New"/>
                                    <w:sz w:val="18"/>
                                    <w:szCs w:val="18"/>
                                  </w:rPr>
                                  <w:delText xml:space="preserve">&lt;manufacturedProduct&gt; </w:delText>
                                </w:r>
                              </w:del>
                            </w:p>
                            <w:p w:rsidR="00292223" w:rsidRDefault="00292223" w:rsidP="00932E57">
                              <w:pPr>
                                <w:pStyle w:val="Default"/>
                                <w:rPr>
                                  <w:del w:id="5303" w:author="pbx" w:date="2017-11-03T17:48:00Z"/>
                                  <w:rFonts w:ascii="Courier New" w:hAnsi="Courier New" w:cs="Courier New"/>
                                  <w:sz w:val="18"/>
                                  <w:szCs w:val="18"/>
                                </w:rPr>
                              </w:pPr>
                              <w:del w:id="5304" w:author="pbx" w:date="2017-11-03T17:48:00Z">
                                <w:r>
                                  <w:rPr>
                                    <w:rFonts w:ascii="Courier New" w:hAnsi="Courier New" w:cs="Courier New"/>
                                    <w:sz w:val="18"/>
                                    <w:szCs w:val="18"/>
                                  </w:rPr>
                                  <w:delText xml:space="preserve">   </w:delText>
                                </w:r>
                                <w:r w:rsidRPr="00932E57">
                                  <w:rPr>
                                    <w:rFonts w:ascii="Courier New" w:hAnsi="Courier New" w:cs="Courier New"/>
                                    <w:sz w:val="18"/>
                                    <w:szCs w:val="18"/>
                                  </w:rPr>
                                  <w:delText xml:space="preserve">&lt;manufacturedProduct&gt; </w:delText>
                                </w:r>
                              </w:del>
                            </w:p>
                            <w:p w:rsidR="00292223" w:rsidRPr="00691B9B" w:rsidRDefault="00292223" w:rsidP="00DF0F23">
                              <w:pPr>
                                <w:rPr>
                                  <w:del w:id="5305" w:author="pbx" w:date="2017-11-03T17:48:00Z"/>
                                  <w:sz w:val="24"/>
                                </w:rPr>
                              </w:pPr>
                              <w:del w:id="5306" w:author="pbx" w:date="2017-11-03T17:48:00Z">
                                <w:r w:rsidRPr="00932E57">
                                  <w:delText>&lt;code code="0001-0001" codeSystem="</w:delText>
                                </w:r>
                                <w:r w:rsidRPr="00691B9B">
                                  <w:delText xml:space="preserve"> </w:delText>
                                </w:r>
                                <w:r>
                                  <w:delText>2.16.840.1.113883.2.20.6.42</w:delText>
                                </w:r>
                                <w:r w:rsidRPr="00932E57">
                                  <w:delText xml:space="preserve">"/&gt; </w:delText>
                                </w:r>
                              </w:del>
                            </w:p>
                            <w:p w:rsidR="00292223" w:rsidRPr="00932E57" w:rsidRDefault="00292223" w:rsidP="00214B73">
                              <w:pPr>
                                <w:pStyle w:val="Default"/>
                                <w:ind w:left="144"/>
                                <w:rPr>
                                  <w:del w:id="5307" w:author="pbx" w:date="2017-11-03T17:48:00Z"/>
                                  <w:rFonts w:ascii="Courier New" w:hAnsi="Courier New" w:cs="Courier New"/>
                                  <w:sz w:val="18"/>
                                  <w:szCs w:val="18"/>
                                </w:rPr>
                              </w:pPr>
                              <w:del w:id="5308" w:author="pbx" w:date="2017-11-03T17:48:00Z">
                                <w:r>
                                  <w:rPr>
                                    <w:rFonts w:ascii="Courier New" w:hAnsi="Courier New" w:cs="Courier New"/>
                                    <w:sz w:val="18"/>
                                    <w:szCs w:val="18"/>
                                  </w:rPr>
                                  <w:delText xml:space="preserve">    </w:delText>
                                </w:r>
                                <w:r w:rsidRPr="00932E57">
                                  <w:rPr>
                                    <w:rFonts w:ascii="Courier New" w:hAnsi="Courier New" w:cs="Courier New"/>
                                    <w:sz w:val="18"/>
                                    <w:szCs w:val="18"/>
                                  </w:rPr>
                                  <w:delText xml:space="preserve">&lt;name&gt;Tazmin &lt;suffix&gt;XR&lt;/suffix&gt;&lt;/name&gt; </w:delText>
                                </w:r>
                              </w:del>
                            </w:p>
                            <w:p w:rsidR="00292223" w:rsidRPr="00932E57" w:rsidRDefault="00292223" w:rsidP="00932E57">
                              <w:pPr>
                                <w:pStyle w:val="Default"/>
                                <w:ind w:left="576"/>
                                <w:rPr>
                                  <w:del w:id="5309" w:author="pbx" w:date="2017-11-03T17:48:00Z"/>
                                  <w:rFonts w:ascii="Courier New" w:hAnsi="Courier New" w:cs="Courier New"/>
                                  <w:sz w:val="18"/>
                                  <w:szCs w:val="18"/>
                                </w:rPr>
                              </w:pPr>
                              <w:del w:id="5310" w:author="pbx" w:date="2017-11-03T17:48:00Z">
                                <w:r w:rsidRPr="00932E57">
                                  <w:rPr>
                                    <w:rFonts w:ascii="Courier New" w:hAnsi="Courier New" w:cs="Courier New"/>
                                    <w:sz w:val="18"/>
                                    <w:szCs w:val="18"/>
                                  </w:rPr>
                                  <w:delText>&lt;formCode code="C42998" codeSystem="</w:delText>
                                </w:r>
                                <w:r>
                                  <w:rPr>
                                    <w:rFonts w:ascii="Courier New" w:hAnsi="Courier New" w:cs="Courier New"/>
                                    <w:sz w:val="18"/>
                                    <w:szCs w:val="18"/>
                                  </w:rPr>
                                  <w:delText>2.16.840.1.113883.2.20.6.3</w:delText>
                                </w:r>
                                <w:r w:rsidRPr="00932E57">
                                  <w:rPr>
                                    <w:rFonts w:ascii="Courier New" w:hAnsi="Courier New" w:cs="Courier New"/>
                                    <w:sz w:val="18"/>
                                    <w:szCs w:val="18"/>
                                  </w:rPr>
                                  <w:delText xml:space="preserve">" displayName="tablet"/&gt; </w:delText>
                                </w:r>
                              </w:del>
                            </w:p>
                            <w:p w:rsidR="00292223" w:rsidRDefault="00292223" w:rsidP="00932E57">
                              <w:pPr>
                                <w:pStyle w:val="Default"/>
                                <w:ind w:left="576"/>
                                <w:rPr>
                                  <w:del w:id="5311" w:author="pbx" w:date="2017-11-03T17:48:00Z"/>
                                  <w:rFonts w:ascii="Courier New" w:hAnsi="Courier New" w:cs="Courier New"/>
                                  <w:sz w:val="18"/>
                                  <w:szCs w:val="18"/>
                                </w:rPr>
                              </w:pPr>
                              <w:del w:id="5312" w:author="pbx" w:date="2017-11-03T17:48:00Z">
                                <w:r w:rsidRPr="00932E57">
                                  <w:rPr>
                                    <w:rFonts w:ascii="Courier New" w:hAnsi="Courier New" w:cs="Courier New"/>
                                    <w:sz w:val="18"/>
                                    <w:szCs w:val="18"/>
                                  </w:rPr>
                                  <w:delText xml:space="preserve">&lt;asEntityWithGeneric&gt; </w:delText>
                                </w:r>
                              </w:del>
                            </w:p>
                            <w:p w:rsidR="00292223" w:rsidRDefault="00292223" w:rsidP="00932E57">
                              <w:pPr>
                                <w:pStyle w:val="Default"/>
                                <w:ind w:left="720"/>
                                <w:rPr>
                                  <w:del w:id="5313" w:author="pbx" w:date="2017-11-03T17:48:00Z"/>
                                  <w:rFonts w:ascii="Courier New" w:hAnsi="Courier New" w:cs="Courier New"/>
                                  <w:sz w:val="18"/>
                                  <w:szCs w:val="18"/>
                                </w:rPr>
                              </w:pPr>
                              <w:del w:id="5314" w:author="pbx" w:date="2017-11-03T17:48:00Z">
                                <w:r w:rsidRPr="00932E57">
                                  <w:rPr>
                                    <w:rFonts w:ascii="Courier New" w:hAnsi="Courier New" w:cs="Courier New"/>
                                    <w:sz w:val="18"/>
                                    <w:szCs w:val="18"/>
                                  </w:rPr>
                                  <w:delText xml:space="preserve">&lt;genericMedicine&gt; </w:delText>
                                </w:r>
                              </w:del>
                            </w:p>
                            <w:p w:rsidR="00292223" w:rsidRDefault="00292223" w:rsidP="00932E57">
                              <w:pPr>
                                <w:pStyle w:val="Default"/>
                                <w:ind w:left="864"/>
                                <w:rPr>
                                  <w:del w:id="5315" w:author="pbx" w:date="2017-11-03T17:48:00Z"/>
                                  <w:rFonts w:ascii="Courier New" w:hAnsi="Courier New" w:cs="Courier New"/>
                                  <w:sz w:val="18"/>
                                  <w:szCs w:val="18"/>
                                </w:rPr>
                              </w:pPr>
                              <w:del w:id="5316" w:author="pbx" w:date="2017-11-03T17:48:00Z">
                                <w:r w:rsidRPr="00932E57">
                                  <w:rPr>
                                    <w:rFonts w:ascii="Courier New" w:hAnsi="Courier New" w:cs="Courier New"/>
                                    <w:sz w:val="18"/>
                                    <w:szCs w:val="18"/>
                                  </w:rPr>
                                  <w:delText xml:space="preserve">&lt;name&gt;tazminate hydrochloride&lt;/name&gt; </w:delText>
                                </w:r>
                              </w:del>
                            </w:p>
                            <w:p w:rsidR="00292223" w:rsidRPr="00C66DC9" w:rsidRDefault="00292223" w:rsidP="00932E57">
                              <w:pPr>
                                <w:pStyle w:val="Default"/>
                                <w:ind w:left="720"/>
                                <w:rPr>
                                  <w:del w:id="5317" w:author="pbx" w:date="2017-11-03T17:48:00Z"/>
                                  <w:rFonts w:ascii="Courier New" w:hAnsi="Courier New" w:cs="Courier New"/>
                                  <w:sz w:val="18"/>
                                  <w:szCs w:val="18"/>
                                </w:rPr>
                              </w:pPr>
                              <w:del w:id="5318" w:author="pbx" w:date="2017-11-03T17:48:00Z">
                                <w:r>
                                  <w:rPr>
                                    <w:rFonts w:ascii="Courier New" w:hAnsi="Courier New" w:cs="Courier New"/>
                                    <w:sz w:val="18"/>
                                    <w:szCs w:val="18"/>
                                  </w:rPr>
                                  <w:delText>&lt;/</w:delText>
                                </w:r>
                                <w:r w:rsidRPr="00932E57">
                                  <w:rPr>
                                    <w:rFonts w:ascii="Courier New" w:hAnsi="Courier New" w:cs="Courier New"/>
                                    <w:sz w:val="18"/>
                                    <w:szCs w:val="18"/>
                                  </w:rPr>
                                  <w:delText>genericMedicine&gt;</w:delText>
                                </w:r>
                              </w:del>
                            </w:p>
                          </w:txbxContent>
                        </wps:txbx>
                        <wps:bodyPr rot="0" vert="horz" wrap="square" lIns="91440" tIns="45720" rIns="91440" bIns="45720" anchor="t" anchorCtr="0">
                          <a:noAutofit/>
                        </wps:bodyPr>
                      </wps:wsp>
                    </a:graphicData>
                  </a:graphic>
                </wp:inline>
              </w:drawing>
            </mc:Choice>
            <mc:Fallback>
              <w:pict>
                <v:shape id="_x0000_s1116" type="#_x0000_t202" style="width:462.7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" fillcolor="#c6d9f1 [671]">
                  <v:shadow on="t" color="#bfbfbf [2412]" offset="0,4pt"/>
                  <v:textbox>
                    <w:txbxContent>
                      <w:p w14:paraId="1AC9AB3A" w14:textId="77777777" w:rsidR="00292223" w:rsidRDefault="00292223" w:rsidP="00932E57">
                        <w:pPr>
                          <w:pStyle w:val="Default"/>
                          <w:rPr>
                            <w:del w:id="6946" w:author="pbx" w:date="2017-11-03T17:48:00Z"/>
                            <w:rFonts w:ascii="Courier New" w:hAnsi="Courier New" w:cs="Courier New"/>
                            <w:sz w:val="18"/>
                            <w:szCs w:val="18"/>
                          </w:rPr>
                        </w:pPr>
                        <w:del w:id="6947" w:author="pbx" w:date="2017-11-03T17:48:00Z">
                          <w:r w:rsidRPr="00932E57">
                            <w:rPr>
                              <w:rFonts w:ascii="Courier New" w:hAnsi="Courier New" w:cs="Courier New"/>
                              <w:sz w:val="18"/>
                              <w:szCs w:val="18"/>
                            </w:rPr>
                            <w:delText xml:space="preserve">&lt;section&gt; </w:delText>
                          </w:r>
                        </w:del>
                      </w:p>
                      <w:p w14:paraId="45BA7FCD" w14:textId="77777777" w:rsidR="00292223" w:rsidRDefault="00292223" w:rsidP="00932E57">
                        <w:pPr>
                          <w:pStyle w:val="Default"/>
                          <w:rPr>
                            <w:del w:id="6948" w:author="pbx" w:date="2017-11-03T17:48:00Z"/>
                            <w:rFonts w:ascii="Courier New" w:hAnsi="Courier New" w:cs="Courier New"/>
                            <w:sz w:val="18"/>
                            <w:szCs w:val="18"/>
                          </w:rPr>
                        </w:pPr>
                        <w:del w:id="6949" w:author="pbx" w:date="2017-11-03T17:48:00Z">
                          <w:r>
                            <w:rPr>
                              <w:rFonts w:ascii="Courier New" w:hAnsi="Courier New" w:cs="Courier New"/>
                              <w:sz w:val="18"/>
                              <w:szCs w:val="18"/>
                            </w:rPr>
                            <w:delText xml:space="preserve"> </w:delText>
                          </w:r>
                          <w:r w:rsidRPr="00932E57">
                            <w:rPr>
                              <w:rFonts w:ascii="Courier New" w:hAnsi="Courier New" w:cs="Courier New"/>
                              <w:sz w:val="18"/>
                              <w:szCs w:val="18"/>
                            </w:rPr>
                            <w:delText xml:space="preserve">&lt;subject&gt; </w:delText>
                          </w:r>
                        </w:del>
                      </w:p>
                      <w:p w14:paraId="1EC5AA00" w14:textId="77777777" w:rsidR="00292223" w:rsidRDefault="00292223" w:rsidP="00932E57">
                        <w:pPr>
                          <w:pStyle w:val="Default"/>
                          <w:rPr>
                            <w:del w:id="6950" w:author="pbx" w:date="2017-11-03T17:48:00Z"/>
                            <w:rFonts w:ascii="Courier New" w:hAnsi="Courier New" w:cs="Courier New"/>
                            <w:sz w:val="18"/>
                            <w:szCs w:val="18"/>
                          </w:rPr>
                        </w:pPr>
                        <w:del w:id="6951" w:author="pbx" w:date="2017-11-03T17:48:00Z">
                          <w:r>
                            <w:rPr>
                              <w:rFonts w:ascii="Courier New" w:hAnsi="Courier New" w:cs="Courier New"/>
                              <w:sz w:val="18"/>
                              <w:szCs w:val="18"/>
                            </w:rPr>
                            <w:delText xml:space="preserve">  </w:delText>
                          </w:r>
                          <w:r w:rsidRPr="00932E57">
                            <w:rPr>
                              <w:rFonts w:ascii="Courier New" w:hAnsi="Courier New" w:cs="Courier New"/>
                              <w:sz w:val="18"/>
                              <w:szCs w:val="18"/>
                            </w:rPr>
                            <w:delText xml:space="preserve">&lt;manufacturedProduct&gt; </w:delText>
                          </w:r>
                        </w:del>
                      </w:p>
                      <w:p w14:paraId="20178344" w14:textId="77777777" w:rsidR="00292223" w:rsidRDefault="00292223" w:rsidP="00932E57">
                        <w:pPr>
                          <w:pStyle w:val="Default"/>
                          <w:rPr>
                            <w:del w:id="6952" w:author="pbx" w:date="2017-11-03T17:48:00Z"/>
                            <w:rFonts w:ascii="Courier New" w:hAnsi="Courier New" w:cs="Courier New"/>
                            <w:sz w:val="18"/>
                            <w:szCs w:val="18"/>
                          </w:rPr>
                        </w:pPr>
                        <w:del w:id="6953" w:author="pbx" w:date="2017-11-03T17:48:00Z">
                          <w:r>
                            <w:rPr>
                              <w:rFonts w:ascii="Courier New" w:hAnsi="Courier New" w:cs="Courier New"/>
                              <w:sz w:val="18"/>
                              <w:szCs w:val="18"/>
                            </w:rPr>
                            <w:delText xml:space="preserve">   </w:delText>
                          </w:r>
                          <w:r w:rsidRPr="00932E57">
                            <w:rPr>
                              <w:rFonts w:ascii="Courier New" w:hAnsi="Courier New" w:cs="Courier New"/>
                              <w:sz w:val="18"/>
                              <w:szCs w:val="18"/>
                            </w:rPr>
                            <w:delText xml:space="preserve">&lt;manufacturedProduct&gt; </w:delText>
                          </w:r>
                        </w:del>
                      </w:p>
                      <w:p w14:paraId="41138332" w14:textId="77777777" w:rsidR="00292223" w:rsidRPr="00691B9B" w:rsidRDefault="00292223" w:rsidP="00DF0F23">
                        <w:pPr>
                          <w:rPr>
                            <w:del w:id="6954" w:author="pbx" w:date="2017-11-03T17:48:00Z"/>
                            <w:sz w:val="24"/>
                          </w:rPr>
                        </w:pPr>
                        <w:del w:id="6955" w:author="pbx" w:date="2017-11-03T17:48:00Z">
                          <w:r w:rsidRPr="00932E57">
                            <w:delText>&lt;code code="0001-0001" codeSystem="</w:delText>
                          </w:r>
                          <w:r w:rsidRPr="00691B9B">
                            <w:delText xml:space="preserve"> </w:delText>
                          </w:r>
                          <w:r>
                            <w:delText>2.16.840.1.113883.2.20.6.42</w:delText>
                          </w:r>
                          <w:r w:rsidRPr="00932E57">
                            <w:delText xml:space="preserve">"/&gt; </w:delText>
                          </w:r>
                        </w:del>
                      </w:p>
                      <w:p w14:paraId="249CF78C" w14:textId="77777777" w:rsidR="00292223" w:rsidRPr="00932E57" w:rsidRDefault="00292223" w:rsidP="00214B73">
                        <w:pPr>
                          <w:pStyle w:val="Default"/>
                          <w:ind w:left="144"/>
                          <w:rPr>
                            <w:del w:id="6956" w:author="pbx" w:date="2017-11-03T17:48:00Z"/>
                            <w:rFonts w:ascii="Courier New" w:hAnsi="Courier New" w:cs="Courier New"/>
                            <w:sz w:val="18"/>
                            <w:szCs w:val="18"/>
                          </w:rPr>
                        </w:pPr>
                        <w:del w:id="6957" w:author="pbx" w:date="2017-11-03T17:48:00Z">
                          <w:r>
                            <w:rPr>
                              <w:rFonts w:ascii="Courier New" w:hAnsi="Courier New" w:cs="Courier New"/>
                              <w:sz w:val="18"/>
                              <w:szCs w:val="18"/>
                            </w:rPr>
                            <w:delText xml:space="preserve">    </w:delText>
                          </w:r>
                          <w:r w:rsidRPr="00932E57">
                            <w:rPr>
                              <w:rFonts w:ascii="Courier New" w:hAnsi="Courier New" w:cs="Courier New"/>
                              <w:sz w:val="18"/>
                              <w:szCs w:val="18"/>
                            </w:rPr>
                            <w:delText xml:space="preserve">&lt;name&gt;Tazmin &lt;suffix&gt;XR&lt;/suffix&gt;&lt;/name&gt; </w:delText>
                          </w:r>
                        </w:del>
                      </w:p>
                      <w:p w14:paraId="34D17C4B" w14:textId="77777777" w:rsidR="00292223" w:rsidRPr="00932E57" w:rsidRDefault="00292223" w:rsidP="00932E57">
                        <w:pPr>
                          <w:pStyle w:val="Default"/>
                          <w:ind w:left="576"/>
                          <w:rPr>
                            <w:del w:id="6958" w:author="pbx" w:date="2017-11-03T17:48:00Z"/>
                            <w:rFonts w:ascii="Courier New" w:hAnsi="Courier New" w:cs="Courier New"/>
                            <w:sz w:val="18"/>
                            <w:szCs w:val="18"/>
                          </w:rPr>
                        </w:pPr>
                        <w:del w:id="6959" w:author="pbx" w:date="2017-11-03T17:48:00Z">
                          <w:r w:rsidRPr="00932E57">
                            <w:rPr>
                              <w:rFonts w:ascii="Courier New" w:hAnsi="Courier New" w:cs="Courier New"/>
                              <w:sz w:val="18"/>
                              <w:szCs w:val="18"/>
                            </w:rPr>
                            <w:delText>&lt;formCode code="C42998" codeSystem="</w:delText>
                          </w:r>
                          <w:r>
                            <w:rPr>
                              <w:rFonts w:ascii="Courier New" w:hAnsi="Courier New" w:cs="Courier New"/>
                              <w:sz w:val="18"/>
                              <w:szCs w:val="18"/>
                            </w:rPr>
                            <w:delText>2.16.840.1.113883.2.20.6.3</w:delText>
                          </w:r>
                          <w:r w:rsidRPr="00932E57">
                            <w:rPr>
                              <w:rFonts w:ascii="Courier New" w:hAnsi="Courier New" w:cs="Courier New"/>
                              <w:sz w:val="18"/>
                              <w:szCs w:val="18"/>
                            </w:rPr>
                            <w:delText xml:space="preserve">" displayName="tablet"/&gt; </w:delText>
                          </w:r>
                        </w:del>
                      </w:p>
                      <w:p w14:paraId="639A1931" w14:textId="77777777" w:rsidR="00292223" w:rsidRDefault="00292223" w:rsidP="00932E57">
                        <w:pPr>
                          <w:pStyle w:val="Default"/>
                          <w:ind w:left="576"/>
                          <w:rPr>
                            <w:del w:id="6960" w:author="pbx" w:date="2017-11-03T17:48:00Z"/>
                            <w:rFonts w:ascii="Courier New" w:hAnsi="Courier New" w:cs="Courier New"/>
                            <w:sz w:val="18"/>
                            <w:szCs w:val="18"/>
                          </w:rPr>
                        </w:pPr>
                        <w:del w:id="6961" w:author="pbx" w:date="2017-11-03T17:48:00Z">
                          <w:r w:rsidRPr="00932E57">
                            <w:rPr>
                              <w:rFonts w:ascii="Courier New" w:hAnsi="Courier New" w:cs="Courier New"/>
                              <w:sz w:val="18"/>
                              <w:szCs w:val="18"/>
                            </w:rPr>
                            <w:delText xml:space="preserve">&lt;asEntityWithGeneric&gt; </w:delText>
                          </w:r>
                        </w:del>
                      </w:p>
                      <w:p w14:paraId="29C565BD" w14:textId="77777777" w:rsidR="00292223" w:rsidRDefault="00292223" w:rsidP="00932E57">
                        <w:pPr>
                          <w:pStyle w:val="Default"/>
                          <w:ind w:left="720"/>
                          <w:rPr>
                            <w:del w:id="6962" w:author="pbx" w:date="2017-11-03T17:48:00Z"/>
                            <w:rFonts w:ascii="Courier New" w:hAnsi="Courier New" w:cs="Courier New"/>
                            <w:sz w:val="18"/>
                            <w:szCs w:val="18"/>
                          </w:rPr>
                        </w:pPr>
                        <w:del w:id="6963" w:author="pbx" w:date="2017-11-03T17:48:00Z">
                          <w:r w:rsidRPr="00932E57">
                            <w:rPr>
                              <w:rFonts w:ascii="Courier New" w:hAnsi="Courier New" w:cs="Courier New"/>
                              <w:sz w:val="18"/>
                              <w:szCs w:val="18"/>
                            </w:rPr>
                            <w:delText xml:space="preserve">&lt;genericMedicine&gt; </w:delText>
                          </w:r>
                        </w:del>
                      </w:p>
                      <w:p w14:paraId="14DCBD95" w14:textId="77777777" w:rsidR="00292223" w:rsidRDefault="00292223" w:rsidP="00932E57">
                        <w:pPr>
                          <w:pStyle w:val="Default"/>
                          <w:ind w:left="864"/>
                          <w:rPr>
                            <w:del w:id="6964" w:author="pbx" w:date="2017-11-03T17:48:00Z"/>
                            <w:rFonts w:ascii="Courier New" w:hAnsi="Courier New" w:cs="Courier New"/>
                            <w:sz w:val="18"/>
                            <w:szCs w:val="18"/>
                          </w:rPr>
                        </w:pPr>
                        <w:del w:id="6965" w:author="pbx" w:date="2017-11-03T17:48:00Z">
                          <w:r w:rsidRPr="00932E57">
                            <w:rPr>
                              <w:rFonts w:ascii="Courier New" w:hAnsi="Courier New" w:cs="Courier New"/>
                              <w:sz w:val="18"/>
                              <w:szCs w:val="18"/>
                            </w:rPr>
                            <w:delText xml:space="preserve">&lt;name&gt;tazminate hydrochloride&lt;/name&gt; </w:delText>
                          </w:r>
                        </w:del>
                      </w:p>
                      <w:p w14:paraId="7361C043" w14:textId="77777777" w:rsidR="00292223" w:rsidRPr="00C66DC9" w:rsidRDefault="00292223" w:rsidP="00932E57">
                        <w:pPr>
                          <w:pStyle w:val="Default"/>
                          <w:ind w:left="720"/>
                          <w:rPr>
                            <w:del w:id="6966" w:author="pbx" w:date="2017-11-03T17:48:00Z"/>
                            <w:rFonts w:ascii="Courier New" w:hAnsi="Courier New" w:cs="Courier New"/>
                            <w:sz w:val="18"/>
                            <w:szCs w:val="18"/>
                          </w:rPr>
                        </w:pPr>
                        <w:del w:id="6967" w:author="pbx" w:date="2017-11-03T17:48:00Z">
                          <w:r>
                            <w:rPr>
                              <w:rFonts w:ascii="Courier New" w:hAnsi="Courier New" w:cs="Courier New"/>
                              <w:sz w:val="18"/>
                              <w:szCs w:val="18"/>
                            </w:rPr>
                            <w:delText>&lt;/</w:delText>
                          </w:r>
                          <w:r w:rsidRPr="00932E57">
                            <w:rPr>
                              <w:rFonts w:ascii="Courier New" w:hAnsi="Courier New" w:cs="Courier New"/>
                              <w:sz w:val="18"/>
                              <w:szCs w:val="18"/>
                            </w:rPr>
                            <w:delText>genericMedicine&gt;</w:delText>
                          </w:r>
                        </w:del>
                      </w:p>
                    </w:txbxContent>
                  </v:textbox>
                  <w10:anchorlock/>
                </v:shape>
              </w:pict>
            </mc:Fallback>
          </mc:AlternateContent>
        </w:r>
      </w:del>
    </w:p>
    <w:p w:rsidR="00932E57" w:rsidRDefault="00932E57" w:rsidP="00DF0F23">
      <w:pPr>
        <w:pStyle w:val="Heading4"/>
        <w:spacing w:before="120" w:after="200"/>
        <w:ind w:left="288" w:hanging="288"/>
        <w:rPr>
          <w:del w:id="5319" w:author="pbx" w:date="2017-11-03T17:48:00Z"/>
        </w:rPr>
      </w:pPr>
      <w:commentRangeStart w:id="5320"/>
      <w:del w:id="5321" w:author="pbx" w:date="2017-11-03T17:48:00Z">
        <w:r>
          <w:delText>Validation</w:delText>
        </w:r>
      </w:del>
    </w:p>
    <w:p w:rsidR="002319A0" w:rsidRDefault="00824CF2" w:rsidP="0080029F">
      <w:pPr>
        <w:pStyle w:val="Heading2"/>
      </w:pPr>
      <w:bookmarkStart w:id="5322" w:name="_Toc497495446"/>
      <w:commentRangeStart w:id="5323"/>
      <w:r>
        <w:t xml:space="preserve">Product </w:t>
      </w:r>
      <w:del w:id="5324" w:author="pbx" w:date="2017-11-03T17:48:00Z">
        <w:r w:rsidR="00A32639">
          <w:delText xml:space="preserve">codes must be </w:delText>
        </w:r>
        <w:r w:rsidR="00BF08B7">
          <w:delText>assigned to the DIN owner</w:delText>
        </w:r>
        <w:r w:rsidR="00A32639">
          <w:delText>.</w:delText>
        </w:r>
      </w:del>
      <w:ins w:id="5325" w:author="pbx" w:date="2017-11-03T17:48:00Z">
        <w:r>
          <w:t xml:space="preserve">Data - </w:t>
        </w:r>
        <w:r w:rsidR="002319A0">
          <w:t>Device Product</w:t>
        </w:r>
        <w:bookmarkEnd w:id="5283"/>
        <w:r>
          <w:t>s</w:t>
        </w:r>
        <w:commentRangeEnd w:id="5323"/>
        <w:r w:rsidR="006D4B01">
          <w:rPr>
            <w:rStyle w:val="CommentReference"/>
            <w:rFonts w:eastAsiaTheme="minorHAnsi"/>
            <w:lang w:val="en-CA"/>
          </w:rPr>
          <w:commentReference w:id="5323"/>
        </w:r>
      </w:ins>
      <w:bookmarkEnd w:id="5322"/>
    </w:p>
    <w:p w:rsidR="002B4746" w:rsidRDefault="002B4746" w:rsidP="00DF0F23">
      <w:pPr>
        <w:pStyle w:val="ListParagraph"/>
        <w:numPr>
          <w:ilvl w:val="0"/>
          <w:numId w:val="13"/>
        </w:numPr>
        <w:spacing w:after="200"/>
        <w:rPr>
          <w:del w:id="5326" w:author="pbx" w:date="2017-11-03T17:48:00Z"/>
        </w:rPr>
      </w:pPr>
      <w:del w:id="5327" w:author="pbx" w:date="2017-11-03T17:48:00Z">
        <w:r w:rsidRPr="002B4746">
          <w:delText xml:space="preserve">Code has the same </w:delText>
        </w:r>
        <w:r w:rsidR="00BF08B7">
          <w:delText>DIN owner</w:delText>
        </w:r>
        <w:r w:rsidRPr="002B4746">
          <w:delText xml:space="preserve"> as the product/item code of all top-level </w:delText>
        </w:r>
      </w:del>
      <w:ins w:id="5328" w:author="pbx" w:date="2017-11-03T17:48:00Z">
        <w:r w:rsidR="00824CF2" w:rsidRPr="00675DAA">
          <w:t xml:space="preserve">Outlined in this section are </w:t>
        </w:r>
        <w:r w:rsidR="00824CF2">
          <w:t>additional items relating to d</w:t>
        </w:r>
        <w:r w:rsidR="00824CF2" w:rsidRPr="0009610D">
          <w:t>rug</w:t>
        </w:r>
        <w:r w:rsidR="00824CF2">
          <w:t xml:space="preserve"> </w:t>
        </w:r>
      </w:ins>
      <w:r w:rsidR="00824CF2">
        <w:t>p</w:t>
      </w:r>
      <w:r w:rsidR="00824CF2" w:rsidRPr="0009610D">
        <w:t>roduct</w:t>
      </w:r>
      <w:r w:rsidR="00824CF2">
        <w:t xml:space="preserve">s </w:t>
      </w:r>
      <w:del w:id="5329" w:author="pbx" w:date="2017-11-03T17:48:00Z">
        <w:r w:rsidRPr="002B4746">
          <w:delText>in th</w:delText>
        </w:r>
        <w:r w:rsidR="00DF325F">
          <w:delText>is document, except under parts.</w:delText>
        </w:r>
      </w:del>
    </w:p>
    <w:p w:rsidR="002B4746" w:rsidRDefault="002B4746" w:rsidP="00DF0F23">
      <w:pPr>
        <w:pStyle w:val="ListParagraph"/>
        <w:numPr>
          <w:ilvl w:val="0"/>
          <w:numId w:val="13"/>
        </w:numPr>
        <w:spacing w:after="200"/>
        <w:rPr>
          <w:del w:id="5330" w:author="pbx" w:date="2017-11-03T17:48:00Z"/>
        </w:rPr>
      </w:pPr>
      <w:del w:id="5331" w:author="pbx" w:date="2017-11-03T17:48:00Z">
        <w:r w:rsidRPr="002B4746">
          <w:delText xml:space="preserve">There is only one product element for each product/item code, i.e., the same product is not described more than once except under parts. </w:delText>
        </w:r>
      </w:del>
    </w:p>
    <w:p w:rsidR="002B4746" w:rsidRDefault="002B4746" w:rsidP="00DF0F23">
      <w:pPr>
        <w:pStyle w:val="ListParagraph"/>
        <w:numPr>
          <w:ilvl w:val="0"/>
          <w:numId w:val="13"/>
        </w:numPr>
        <w:spacing w:after="200"/>
        <w:rPr>
          <w:del w:id="5332" w:author="pbx" w:date="2017-11-03T17:48:00Z"/>
        </w:rPr>
      </w:pPr>
      <w:del w:id="5333" w:author="pbx" w:date="2017-11-03T17:48:00Z">
        <w:r w:rsidRPr="002B4746">
          <w:delText xml:space="preserve">If the product/item code is mentioned elsewhere in the document, then the product and generic name, dosage form and strength of all ingredients are the same. </w:delText>
        </w:r>
      </w:del>
    </w:p>
    <w:p w:rsidR="002B4746" w:rsidRDefault="002B4746" w:rsidP="00DF0F23">
      <w:pPr>
        <w:pStyle w:val="ListParagraph"/>
        <w:numPr>
          <w:ilvl w:val="0"/>
          <w:numId w:val="13"/>
        </w:numPr>
        <w:spacing w:after="200"/>
        <w:rPr>
          <w:del w:id="5334" w:author="pbx" w:date="2017-11-03T17:48:00Z"/>
        </w:rPr>
      </w:pPr>
      <w:del w:id="5335" w:author="pbx" w:date="2017-11-03T17:48:00Z">
        <w:r w:rsidRPr="002B4746">
          <w:delText>There is a name</w:delText>
        </w:r>
        <w:r w:rsidR="008348C2">
          <w:delText xml:space="preserve"> (Brand Name)</w:delText>
        </w:r>
        <w:r w:rsidRPr="002B4746">
          <w:delText xml:space="preserve"> </w:delText>
        </w:r>
      </w:del>
    </w:p>
    <w:p w:rsidR="00A57429" w:rsidRDefault="002B4746" w:rsidP="00DF0F23">
      <w:pPr>
        <w:pStyle w:val="ListParagraph"/>
        <w:numPr>
          <w:ilvl w:val="1"/>
          <w:numId w:val="13"/>
        </w:numPr>
        <w:spacing w:after="200"/>
        <w:rPr>
          <w:del w:id="5336" w:author="pbx" w:date="2017-11-03T17:48:00Z"/>
        </w:rPr>
      </w:pPr>
      <w:del w:id="5337" w:author="pbx" w:date="2017-11-03T17:48:00Z">
        <w:r w:rsidRPr="002B4746">
          <w:delText>Display name matches the code</w:delText>
        </w:r>
        <w:r w:rsidR="00A57429">
          <w:delText>.</w:delText>
        </w:r>
      </w:del>
    </w:p>
    <w:p w:rsidR="002B4746" w:rsidRPr="002B4746" w:rsidRDefault="00A57429" w:rsidP="00DF0F23">
      <w:pPr>
        <w:pStyle w:val="ListParagraph"/>
        <w:numPr>
          <w:ilvl w:val="1"/>
          <w:numId w:val="13"/>
        </w:numPr>
        <w:spacing w:after="200"/>
        <w:rPr>
          <w:del w:id="5338" w:author="pbx" w:date="2017-11-03T17:48:00Z"/>
        </w:rPr>
      </w:pPr>
      <w:del w:id="5339" w:author="pbx" w:date="2017-11-03T17:48:00Z">
        <w:r>
          <w:delText xml:space="preserve">The display name is </w:delText>
        </w:r>
        <w:r w:rsidRPr="00A57429">
          <w:delText>based upon the document language.</w:delText>
        </w:r>
        <w:r w:rsidR="002B4746" w:rsidRPr="002B4746">
          <w:delText xml:space="preserve"> </w:delText>
        </w:r>
      </w:del>
    </w:p>
    <w:p w:rsidR="002B4746" w:rsidRDefault="002B4746" w:rsidP="00DF0F23">
      <w:pPr>
        <w:pStyle w:val="ListParagraph"/>
        <w:numPr>
          <w:ilvl w:val="0"/>
          <w:numId w:val="13"/>
        </w:numPr>
        <w:spacing w:after="200"/>
        <w:rPr>
          <w:del w:id="5340" w:author="pbx" w:date="2017-11-03T17:48:00Z"/>
        </w:rPr>
      </w:pPr>
      <w:del w:id="5341" w:author="pbx" w:date="2017-11-03T17:48:00Z">
        <w:r w:rsidRPr="002B4746">
          <w:delText xml:space="preserve">There is a form code (dosage form) </w:delText>
        </w:r>
      </w:del>
    </w:p>
    <w:p w:rsidR="00056D0B" w:rsidRDefault="00056D0B" w:rsidP="00DF0F23">
      <w:pPr>
        <w:pStyle w:val="ListParagraph"/>
        <w:numPr>
          <w:ilvl w:val="1"/>
          <w:numId w:val="13"/>
        </w:numPr>
        <w:spacing w:after="200"/>
        <w:rPr>
          <w:del w:id="5342" w:author="pbx" w:date="2017-11-03T17:48:00Z"/>
        </w:rPr>
      </w:pPr>
      <w:del w:id="5343" w:author="pbx" w:date="2017-11-03T17:48:00Z">
        <w:r>
          <w:delText>The form c</w:delText>
        </w:r>
        <w:r w:rsidR="002B4746" w:rsidRPr="002B4746">
          <w:delText xml:space="preserve">ode </w:delText>
        </w:r>
        <w:r>
          <w:delText>contains a &lt;code&gt; element.</w:delText>
        </w:r>
      </w:del>
    </w:p>
    <w:p w:rsidR="002B4746" w:rsidRDefault="00056D0B" w:rsidP="00DF0F23">
      <w:pPr>
        <w:pStyle w:val="ListParagraph"/>
        <w:numPr>
          <w:ilvl w:val="1"/>
          <w:numId w:val="13"/>
        </w:numPr>
        <w:spacing w:after="200"/>
        <w:rPr>
          <w:del w:id="5344" w:author="pbx" w:date="2017-11-03T17:48:00Z"/>
        </w:rPr>
      </w:pPr>
      <w:del w:id="5345" w:author="pbx" w:date="2017-11-03T17:48:00Z">
        <w:r>
          <w:delText xml:space="preserve">The </w:delText>
        </w:r>
        <w:r w:rsidR="002B4746" w:rsidRPr="002B4746">
          <w:delText xml:space="preserve">code system </w:delText>
        </w:r>
        <w:r w:rsidR="00B03C49" w:rsidRPr="00B03C49">
          <w:delText>2.16.840.1.113883.2.20.6.3</w:delText>
        </w:r>
        <w:r>
          <w:delText>.</w:delText>
        </w:r>
      </w:del>
    </w:p>
    <w:p w:rsidR="00056D0B" w:rsidRDefault="00056D0B" w:rsidP="00DF0F23">
      <w:pPr>
        <w:pStyle w:val="ListParagraph"/>
        <w:numPr>
          <w:ilvl w:val="1"/>
          <w:numId w:val="13"/>
        </w:numPr>
        <w:spacing w:after="200"/>
        <w:rPr>
          <w:del w:id="5346" w:author="pbx" w:date="2017-11-03T17:48:00Z"/>
        </w:rPr>
      </w:pPr>
      <w:del w:id="5347" w:author="pbx" w:date="2017-11-03T17:48:00Z">
        <w:r>
          <w:delText>The code has a code value.</w:delText>
        </w:r>
      </w:del>
    </w:p>
    <w:p w:rsidR="00056D0B" w:rsidRDefault="00056D0B" w:rsidP="00DF0F23">
      <w:pPr>
        <w:pStyle w:val="ListParagraph"/>
        <w:numPr>
          <w:ilvl w:val="1"/>
          <w:numId w:val="13"/>
        </w:numPr>
        <w:spacing w:after="200"/>
        <w:rPr>
          <w:del w:id="5348" w:author="pbx" w:date="2017-11-03T17:48:00Z"/>
        </w:rPr>
      </w:pPr>
      <w:del w:id="5349" w:author="pbx" w:date="2017-11-03T17:48:00Z">
        <w:r>
          <w:delText>The code value is derived from the code system.</w:delText>
        </w:r>
      </w:del>
    </w:p>
    <w:p w:rsidR="00056D0B" w:rsidRDefault="00056D0B" w:rsidP="00DF0F23">
      <w:pPr>
        <w:pStyle w:val="ListParagraph"/>
        <w:numPr>
          <w:ilvl w:val="1"/>
          <w:numId w:val="13"/>
        </w:numPr>
        <w:spacing w:after="200"/>
        <w:rPr>
          <w:del w:id="5350" w:author="pbx" w:date="2017-11-03T17:48:00Z"/>
        </w:rPr>
      </w:pPr>
      <w:del w:id="5351" w:author="pbx" w:date="2017-11-03T17:48:00Z">
        <w:r>
          <w:delText>The code has a code display name.</w:delText>
        </w:r>
      </w:del>
    </w:p>
    <w:p w:rsidR="00056D0B" w:rsidRDefault="00056D0B" w:rsidP="00DF0F23">
      <w:pPr>
        <w:pStyle w:val="ListParagraph"/>
        <w:numPr>
          <w:ilvl w:val="1"/>
          <w:numId w:val="13"/>
        </w:numPr>
        <w:spacing w:after="200"/>
        <w:rPr>
          <w:del w:id="5352" w:author="pbx" w:date="2017-11-03T17:48:00Z"/>
        </w:rPr>
      </w:pPr>
      <w:del w:id="5353" w:author="pbx" w:date="2017-11-03T17:48:00Z">
        <w:r>
          <w:delText>The code display name shall display the label corresponding</w:delText>
        </w:r>
      </w:del>
      <w:ins w:id="5354" w:author="pbx" w:date="2017-11-03T17:48:00Z">
        <w:r w:rsidR="00824CF2">
          <w:t>that apply</w:t>
        </w:r>
      </w:ins>
      <w:r w:rsidR="00824CF2">
        <w:t xml:space="preserve"> to the </w:t>
      </w:r>
      <w:del w:id="5355" w:author="pbx" w:date="2017-11-03T17:48:00Z">
        <w:r>
          <w:delText>code value based upon the document language.</w:delText>
        </w:r>
      </w:del>
    </w:p>
    <w:p w:rsidR="002B4746" w:rsidRDefault="002B4746" w:rsidP="00DF0F23">
      <w:pPr>
        <w:pStyle w:val="ListParagraph"/>
        <w:numPr>
          <w:ilvl w:val="1"/>
          <w:numId w:val="13"/>
        </w:numPr>
        <w:spacing w:after="200"/>
        <w:rPr>
          <w:del w:id="5356" w:author="pbx" w:date="2017-11-03T17:48:00Z"/>
        </w:rPr>
      </w:pPr>
      <w:del w:id="5357" w:author="pbx" w:date="2017-11-03T17:48:00Z">
        <w:r w:rsidRPr="002B4746">
          <w:delText xml:space="preserve">If the product has parts, then the form code is C47916 (for KIT) </w:delText>
        </w:r>
      </w:del>
    </w:p>
    <w:p w:rsidR="002B4746" w:rsidRDefault="002B4746" w:rsidP="00DF0F23">
      <w:pPr>
        <w:pStyle w:val="ListParagraph"/>
        <w:numPr>
          <w:ilvl w:val="0"/>
          <w:numId w:val="13"/>
        </w:numPr>
        <w:spacing w:after="200"/>
        <w:rPr>
          <w:del w:id="5358" w:author="pbx" w:date="2017-11-03T17:48:00Z"/>
        </w:rPr>
      </w:pPr>
      <w:del w:id="5359" w:author="pbx" w:date="2017-11-03T17:48:00Z">
        <w:r w:rsidRPr="002B4746">
          <w:delText xml:space="preserve">There is a generic medicine </w:delText>
        </w:r>
        <w:r w:rsidR="008348C2">
          <w:delText>name (Proper Name or Common Name)</w:delText>
        </w:r>
      </w:del>
    </w:p>
    <w:p w:rsidR="00A32639" w:rsidRDefault="002B4746" w:rsidP="00DF0F23">
      <w:pPr>
        <w:pStyle w:val="ListParagraph"/>
        <w:numPr>
          <w:ilvl w:val="1"/>
          <w:numId w:val="13"/>
        </w:numPr>
        <w:spacing w:after="200"/>
        <w:rPr>
          <w:del w:id="5360" w:author="pbx" w:date="2017-11-03T17:48:00Z"/>
        </w:rPr>
      </w:pPr>
      <w:del w:id="5361" w:author="pbx" w:date="2017-11-03T17:48:00Z">
        <w:r w:rsidRPr="002B4746">
          <w:delText>Generic medicine name contains no suffix.</w:delText>
        </w:r>
      </w:del>
    </w:p>
    <w:p w:rsidR="002B4746" w:rsidRPr="002B4746" w:rsidRDefault="002B4746" w:rsidP="00DF0F23">
      <w:pPr>
        <w:pStyle w:val="ListParagraph"/>
        <w:numPr>
          <w:ilvl w:val="1"/>
          <w:numId w:val="13"/>
        </w:numPr>
        <w:spacing w:after="200"/>
        <w:rPr>
          <w:del w:id="5362" w:author="pbx" w:date="2017-11-03T17:48:00Z"/>
        </w:rPr>
      </w:pPr>
      <w:del w:id="5363" w:author="pbx" w:date="2017-11-03T17:48:00Z">
        <w:r w:rsidRPr="002B4746">
          <w:delText xml:space="preserve">Generic medicine name contains no more than 512 characters. </w:delText>
        </w:r>
      </w:del>
    </w:p>
    <w:p w:rsidR="002B4746" w:rsidRDefault="002B4746" w:rsidP="00DF0F23">
      <w:pPr>
        <w:pStyle w:val="ListParagraph"/>
        <w:numPr>
          <w:ilvl w:val="0"/>
          <w:numId w:val="13"/>
        </w:numPr>
        <w:spacing w:after="200"/>
        <w:rPr>
          <w:del w:id="5364" w:author="pbx" w:date="2017-11-03T17:48:00Z"/>
        </w:rPr>
      </w:pPr>
      <w:del w:id="5365" w:author="pbx" w:date="2017-11-03T17:48:00Z">
        <w:r w:rsidRPr="002B4746">
          <w:delText>If the product/item code was previously submitted, then</w:delText>
        </w:r>
        <w:r>
          <w:delText>:</w:delText>
        </w:r>
      </w:del>
    </w:p>
    <w:p w:rsidR="002B4746" w:rsidRDefault="002B4746" w:rsidP="00DF0F23">
      <w:pPr>
        <w:pStyle w:val="ListParagraph"/>
        <w:numPr>
          <w:ilvl w:val="1"/>
          <w:numId w:val="13"/>
        </w:numPr>
        <w:spacing w:after="200"/>
        <w:rPr>
          <w:del w:id="5366" w:author="pbx" w:date="2017-11-03T17:48:00Z"/>
        </w:rPr>
      </w:pPr>
      <w:del w:id="5367" w:author="pbx" w:date="2017-11-03T17:48:00Z">
        <w:r>
          <w:delText>T</w:delText>
        </w:r>
        <w:r w:rsidRPr="002B4746">
          <w:delText xml:space="preserve">he active ingredient and active ingredient strength are the same as in the most recent submission for this product/item code. </w:delText>
        </w:r>
      </w:del>
    </w:p>
    <w:p w:rsidR="002B4746" w:rsidRDefault="002B4746" w:rsidP="00DF0F23">
      <w:pPr>
        <w:pStyle w:val="ListParagraph"/>
        <w:numPr>
          <w:ilvl w:val="1"/>
          <w:numId w:val="13"/>
        </w:numPr>
        <w:spacing w:after="200"/>
        <w:rPr>
          <w:del w:id="5368" w:author="pbx" w:date="2017-11-03T17:48:00Z"/>
        </w:rPr>
      </w:pPr>
      <w:del w:id="5369" w:author="pbx" w:date="2017-11-03T17:48:00Z">
        <w:r>
          <w:delText>T</w:delText>
        </w:r>
        <w:r w:rsidRPr="002B4746">
          <w:delText xml:space="preserve">he product dosage form is same as in the most recent submission for this product/item code. </w:delText>
        </w:r>
        <w:commentRangeEnd w:id="5320"/>
        <w:r w:rsidR="003F2902">
          <w:rPr>
            <w:rStyle w:val="CommentReference"/>
          </w:rPr>
          <w:commentReference w:id="5320"/>
        </w:r>
      </w:del>
    </w:p>
    <w:p w:rsidR="0009610D" w:rsidRDefault="0009610D" w:rsidP="00DF0F23">
      <w:pPr>
        <w:rPr>
          <w:del w:id="5370" w:author="pbx" w:date="2017-11-03T17:48:00Z"/>
        </w:rPr>
      </w:pPr>
    </w:p>
    <w:p w:rsidR="002B4746" w:rsidRDefault="003C5E15" w:rsidP="00DF0F23">
      <w:pPr>
        <w:pStyle w:val="Heading3"/>
        <w:spacing w:before="120" w:after="200"/>
        <w:ind w:left="720" w:hanging="720"/>
        <w:rPr>
          <w:del w:id="5371" w:author="pbx" w:date="2017-11-03T17:48:00Z"/>
        </w:rPr>
      </w:pPr>
      <w:bookmarkStart w:id="5372" w:name="_Toc495068769"/>
      <w:bookmarkStart w:id="5373" w:name="_Toc497495447"/>
      <w:del w:id="5374" w:author="pbx" w:date="2017-11-03T17:48:00Z">
        <w:r>
          <w:delText>Product source</w:delText>
        </w:r>
        <w:bookmarkEnd w:id="5372"/>
        <w:bookmarkEnd w:id="5373"/>
      </w:del>
    </w:p>
    <w:p w:rsidR="00A32639" w:rsidRPr="003C5E15" w:rsidRDefault="001F5C75" w:rsidP="00DF0F23">
      <w:pPr>
        <w:rPr>
          <w:del w:id="5375" w:author="pbx" w:date="2017-11-03T17:48:00Z"/>
        </w:rPr>
      </w:pPr>
      <w:del w:id="5376" w:author="pbx" w:date="2017-11-03T17:48:00Z">
        <w:r w:rsidRPr="000A6564">
          <w:rPr>
            <w:noProof/>
            <w:lang w:val="en-US"/>
          </w:rPr>
          <mc:AlternateContent>
            <mc:Choice Requires="wps">
              <w:drawing>
                <wp:inline distT="0" distB="0" distL="0" distR="0" wp14:anchorId="4CB6A4AA" wp14:editId="15D7F251">
                  <wp:extent cx="5907985" cy="818865"/>
                  <wp:effectExtent l="57150" t="0" r="74295" b="133985"/>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985" cy="8188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3C5E15">
                              <w:pPr>
                                <w:pStyle w:val="Default"/>
                                <w:rPr>
                                  <w:del w:id="5377" w:author="pbx" w:date="2017-11-03T17:48:00Z"/>
                                  <w:rFonts w:ascii="Courier New" w:hAnsi="Courier New" w:cs="Courier New"/>
                                  <w:sz w:val="18"/>
                                  <w:szCs w:val="18"/>
                                </w:rPr>
                              </w:pPr>
                              <w:del w:id="5378" w:author="pbx" w:date="2017-11-03T17:48:00Z">
                                <w:r w:rsidRPr="003C5E15">
                                  <w:rPr>
                                    <w:rFonts w:ascii="Courier New" w:hAnsi="Courier New" w:cs="Courier New"/>
                                    <w:sz w:val="18"/>
                                    <w:szCs w:val="18"/>
                                  </w:rPr>
                                  <w:delText xml:space="preserve">&lt;asEquivalentEntity classCode=“EQUIV”&gt; </w:delText>
                                </w:r>
                              </w:del>
                            </w:p>
                            <w:p w:rsidR="00292223" w:rsidRDefault="00292223" w:rsidP="003C5E15">
                              <w:pPr>
                                <w:pStyle w:val="Default"/>
                                <w:rPr>
                                  <w:del w:id="5379" w:author="pbx" w:date="2017-11-03T17:48:00Z"/>
                                  <w:rFonts w:ascii="Courier New" w:hAnsi="Courier New" w:cs="Courier New"/>
                                  <w:sz w:val="18"/>
                                  <w:szCs w:val="18"/>
                                </w:rPr>
                              </w:pPr>
                              <w:del w:id="5380" w:author="pbx" w:date="2017-11-03T17:48:00Z">
                                <w:r>
                                  <w:rPr>
                                    <w:rFonts w:ascii="Courier New" w:hAnsi="Courier New" w:cs="Courier New"/>
                                    <w:sz w:val="18"/>
                                    <w:szCs w:val="18"/>
                                  </w:rPr>
                                  <w:delText xml:space="preserve">  </w:delText>
                                </w:r>
                                <w:r w:rsidRPr="003C5E15">
                                  <w:rPr>
                                    <w:rFonts w:ascii="Courier New" w:hAnsi="Courier New" w:cs="Courier New"/>
                                    <w:sz w:val="18"/>
                                    <w:szCs w:val="18"/>
                                  </w:rPr>
                                  <w:delText>&lt;code code=“C64637” codeSystem</w:delText>
                                </w:r>
                                <w:r>
                                  <w:rPr>
                                    <w:rFonts w:ascii="Courier New" w:hAnsi="Courier New" w:cs="Courier New"/>
                                    <w:sz w:val="18"/>
                                    <w:szCs w:val="18"/>
                                  </w:rPr>
                                  <w:delText>=”2.16.840.1.113883.2.20.6.12”/&gt;</w:delText>
                                </w:r>
                              </w:del>
                            </w:p>
                            <w:p w:rsidR="00292223" w:rsidRDefault="00292223" w:rsidP="003C5E15">
                              <w:pPr>
                                <w:pStyle w:val="Default"/>
                                <w:rPr>
                                  <w:del w:id="5381" w:author="pbx" w:date="2017-11-03T17:48:00Z"/>
                                  <w:rFonts w:ascii="Courier New" w:hAnsi="Courier New" w:cs="Courier New"/>
                                  <w:sz w:val="18"/>
                                  <w:szCs w:val="18"/>
                                </w:rPr>
                              </w:pPr>
                              <w:del w:id="5382" w:author="pbx" w:date="2017-11-03T17:48:00Z">
                                <w:r>
                                  <w:rPr>
                                    <w:rFonts w:ascii="Courier New" w:hAnsi="Courier New" w:cs="Courier New"/>
                                    <w:sz w:val="18"/>
                                    <w:szCs w:val="18"/>
                                  </w:rPr>
                                  <w:delText xml:space="preserve">  </w:delText>
                                </w:r>
                                <w:r w:rsidRPr="003C5E15">
                                  <w:rPr>
                                    <w:rFonts w:ascii="Courier New" w:hAnsi="Courier New" w:cs="Courier New"/>
                                    <w:sz w:val="18"/>
                                    <w:szCs w:val="18"/>
                                  </w:rPr>
                                  <w:delText>&lt;definingMaterialKind&gt;</w:delText>
                                </w:r>
                              </w:del>
                            </w:p>
                            <w:p w:rsidR="00292223" w:rsidRPr="00C05A3F" w:rsidRDefault="00292223" w:rsidP="00A32639">
                              <w:pPr>
                                <w:pStyle w:val="Default"/>
                                <w:ind w:left="432"/>
                                <w:rPr>
                                  <w:del w:id="5383" w:author="pbx" w:date="2017-11-03T17:48:00Z"/>
                                  <w:rFonts w:ascii="Courier New" w:hAnsi="Courier New" w:cs="Courier New"/>
                                  <w:sz w:val="18"/>
                                  <w:szCs w:val="18"/>
                                  <w:lang w:val="fr-CA"/>
                                </w:rPr>
                              </w:pPr>
                              <w:del w:id="5384" w:author="pbx" w:date="2017-11-03T17:48:00Z">
                                <w:r w:rsidRPr="00C05A3F">
                                  <w:rPr>
                                    <w:rFonts w:ascii="Courier New" w:hAnsi="Courier New" w:cs="Courier New"/>
                                    <w:sz w:val="18"/>
                                    <w:szCs w:val="18"/>
                                    <w:lang w:val="fr-CA"/>
                                  </w:rPr>
                                  <w:delText xml:space="preserve">&lt;code code=“source product </w:delText>
                                </w:r>
                                <w:r>
                                  <w:rPr>
                                    <w:rFonts w:ascii="Courier New" w:hAnsi="Courier New" w:cs="Courier New"/>
                                    <w:sz w:val="18"/>
                                    <w:szCs w:val="18"/>
                                    <w:lang w:val="fr-CA"/>
                                  </w:rPr>
                                  <w:delText>DIN</w:delText>
                                </w:r>
                                <w:r w:rsidRPr="00C05A3F">
                                  <w:rPr>
                                    <w:rFonts w:ascii="Courier New" w:hAnsi="Courier New" w:cs="Courier New"/>
                                    <w:sz w:val="18"/>
                                    <w:szCs w:val="18"/>
                                    <w:lang w:val="fr-CA"/>
                                  </w:rPr>
                                  <w:delText>” codeSystem=“</w:delText>
                                </w:r>
                                <w:r>
                                  <w:rPr>
                                    <w:rFonts w:ascii="Courier New" w:hAnsi="Courier New" w:cs="Courier New"/>
                                    <w:sz w:val="18"/>
                                    <w:szCs w:val="18"/>
                                    <w:lang w:val="fr-CA"/>
                                  </w:rPr>
                                  <w:delText>2.16.840.1.113883.2.20.6.42</w:delText>
                                </w:r>
                                <w:r w:rsidRPr="00C05A3F">
                                  <w:rPr>
                                    <w:rFonts w:ascii="Courier New" w:hAnsi="Courier New" w:cs="Courier New"/>
                                    <w:sz w:val="18"/>
                                    <w:szCs w:val="18"/>
                                    <w:lang w:val="fr-CA"/>
                                  </w:rPr>
                                  <w:delText>”/&gt;</w:delText>
                                </w:r>
                              </w:del>
                            </w:p>
                          </w:txbxContent>
                        </wps:txbx>
                        <wps:bodyPr rot="0" vert="horz" wrap="square" lIns="91440" tIns="45720" rIns="91440" bIns="45720" anchor="t" anchorCtr="0">
                          <a:noAutofit/>
                        </wps:bodyPr>
                      </wps:wsp>
                    </a:graphicData>
                  </a:graphic>
                </wp:inline>
              </w:drawing>
            </mc:Choice>
            <mc:Fallback>
              <w:pict>
                <v:shape id="_x0000_s1117" type="#_x0000_t202" style="width:465.2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" fillcolor="#c6d9f1 [671]">
                  <v:shadow on="t" color="#bfbfbf [2412]" offset="0,4pt"/>
                  <v:textbox>
                    <w:txbxContent>
                      <w:p w14:paraId="71A1C5D0" w14:textId="77777777" w:rsidR="00292223" w:rsidRDefault="00292223" w:rsidP="003C5E15">
                        <w:pPr>
                          <w:pStyle w:val="Default"/>
                          <w:rPr>
                            <w:del w:id="7032" w:author="pbx" w:date="2017-11-03T17:48:00Z"/>
                            <w:rFonts w:ascii="Courier New" w:hAnsi="Courier New" w:cs="Courier New"/>
                            <w:sz w:val="18"/>
                            <w:szCs w:val="18"/>
                          </w:rPr>
                        </w:pPr>
                        <w:del w:id="7033" w:author="pbx" w:date="2017-11-03T17:48:00Z">
                          <w:r w:rsidRPr="003C5E15">
                            <w:rPr>
                              <w:rFonts w:ascii="Courier New" w:hAnsi="Courier New" w:cs="Courier New"/>
                              <w:sz w:val="18"/>
                              <w:szCs w:val="18"/>
                            </w:rPr>
                            <w:delText xml:space="preserve">&lt;asEquivalentEntity classCode=“EQUIV”&gt; </w:delText>
                          </w:r>
                        </w:del>
                      </w:p>
                      <w:p w14:paraId="662EAF20" w14:textId="77777777" w:rsidR="00292223" w:rsidRDefault="00292223" w:rsidP="003C5E15">
                        <w:pPr>
                          <w:pStyle w:val="Default"/>
                          <w:rPr>
                            <w:del w:id="7034" w:author="pbx" w:date="2017-11-03T17:48:00Z"/>
                            <w:rFonts w:ascii="Courier New" w:hAnsi="Courier New" w:cs="Courier New"/>
                            <w:sz w:val="18"/>
                            <w:szCs w:val="18"/>
                          </w:rPr>
                        </w:pPr>
                        <w:del w:id="7035" w:author="pbx" w:date="2017-11-03T17:48:00Z">
                          <w:r>
                            <w:rPr>
                              <w:rFonts w:ascii="Courier New" w:hAnsi="Courier New" w:cs="Courier New"/>
                              <w:sz w:val="18"/>
                              <w:szCs w:val="18"/>
                            </w:rPr>
                            <w:delText xml:space="preserve">  </w:delText>
                          </w:r>
                          <w:r w:rsidRPr="003C5E15">
                            <w:rPr>
                              <w:rFonts w:ascii="Courier New" w:hAnsi="Courier New" w:cs="Courier New"/>
                              <w:sz w:val="18"/>
                              <w:szCs w:val="18"/>
                            </w:rPr>
                            <w:delText>&lt;code code=“C64637” codeSystem</w:delText>
                          </w:r>
                          <w:r>
                            <w:rPr>
                              <w:rFonts w:ascii="Courier New" w:hAnsi="Courier New" w:cs="Courier New"/>
                              <w:sz w:val="18"/>
                              <w:szCs w:val="18"/>
                            </w:rPr>
                            <w:delText>=”2.16.840.1.113883.2.20.6.12”/&gt;</w:delText>
                          </w:r>
                        </w:del>
                      </w:p>
                      <w:p w14:paraId="2801547D" w14:textId="77777777" w:rsidR="00292223" w:rsidRDefault="00292223" w:rsidP="003C5E15">
                        <w:pPr>
                          <w:pStyle w:val="Default"/>
                          <w:rPr>
                            <w:del w:id="7036" w:author="pbx" w:date="2017-11-03T17:48:00Z"/>
                            <w:rFonts w:ascii="Courier New" w:hAnsi="Courier New" w:cs="Courier New"/>
                            <w:sz w:val="18"/>
                            <w:szCs w:val="18"/>
                          </w:rPr>
                        </w:pPr>
                        <w:del w:id="7037" w:author="pbx" w:date="2017-11-03T17:48:00Z">
                          <w:r>
                            <w:rPr>
                              <w:rFonts w:ascii="Courier New" w:hAnsi="Courier New" w:cs="Courier New"/>
                              <w:sz w:val="18"/>
                              <w:szCs w:val="18"/>
                            </w:rPr>
                            <w:delText xml:space="preserve">  </w:delText>
                          </w:r>
                          <w:r w:rsidRPr="003C5E15">
                            <w:rPr>
                              <w:rFonts w:ascii="Courier New" w:hAnsi="Courier New" w:cs="Courier New"/>
                              <w:sz w:val="18"/>
                              <w:szCs w:val="18"/>
                            </w:rPr>
                            <w:delText>&lt;definingMaterialKind&gt;</w:delText>
                          </w:r>
                        </w:del>
                      </w:p>
                      <w:p w14:paraId="56130E89" w14:textId="77777777" w:rsidR="00292223" w:rsidRPr="00C05A3F" w:rsidRDefault="00292223" w:rsidP="00A32639">
                        <w:pPr>
                          <w:pStyle w:val="Default"/>
                          <w:ind w:left="432"/>
                          <w:rPr>
                            <w:del w:id="7038" w:author="pbx" w:date="2017-11-03T17:48:00Z"/>
                            <w:rFonts w:ascii="Courier New" w:hAnsi="Courier New" w:cs="Courier New"/>
                            <w:sz w:val="18"/>
                            <w:szCs w:val="18"/>
                            <w:lang w:val="fr-CA"/>
                          </w:rPr>
                        </w:pPr>
                        <w:del w:id="7039" w:author="pbx" w:date="2017-11-03T17:48:00Z">
                          <w:r w:rsidRPr="00C05A3F">
                            <w:rPr>
                              <w:rFonts w:ascii="Courier New" w:hAnsi="Courier New" w:cs="Courier New"/>
                              <w:sz w:val="18"/>
                              <w:szCs w:val="18"/>
                              <w:lang w:val="fr-CA"/>
                            </w:rPr>
                            <w:delText xml:space="preserve">&lt;code code=“source product </w:delText>
                          </w:r>
                          <w:r>
                            <w:rPr>
                              <w:rFonts w:ascii="Courier New" w:hAnsi="Courier New" w:cs="Courier New"/>
                              <w:sz w:val="18"/>
                              <w:szCs w:val="18"/>
                              <w:lang w:val="fr-CA"/>
                            </w:rPr>
                            <w:delText>DIN</w:delText>
                          </w:r>
                          <w:r w:rsidRPr="00C05A3F">
                            <w:rPr>
                              <w:rFonts w:ascii="Courier New" w:hAnsi="Courier New" w:cs="Courier New"/>
                              <w:sz w:val="18"/>
                              <w:szCs w:val="18"/>
                              <w:lang w:val="fr-CA"/>
                            </w:rPr>
                            <w:delText>” codeSystem=“</w:delText>
                          </w:r>
                          <w:r>
                            <w:rPr>
                              <w:rFonts w:ascii="Courier New" w:hAnsi="Courier New" w:cs="Courier New"/>
                              <w:sz w:val="18"/>
                              <w:szCs w:val="18"/>
                              <w:lang w:val="fr-CA"/>
                            </w:rPr>
                            <w:delText>2.16.840.1.113883.2.20.6.42</w:delText>
                          </w:r>
                          <w:r w:rsidRPr="00C05A3F">
                            <w:rPr>
                              <w:rFonts w:ascii="Courier New" w:hAnsi="Courier New" w:cs="Courier New"/>
                              <w:sz w:val="18"/>
                              <w:szCs w:val="18"/>
                              <w:lang w:val="fr-CA"/>
                            </w:rPr>
                            <w:delText>”/&gt;</w:delText>
                          </w:r>
                        </w:del>
                      </w:p>
                    </w:txbxContent>
                  </v:textbox>
                  <w10:anchorlock/>
                </v:shape>
              </w:pict>
            </mc:Fallback>
          </mc:AlternateContent>
        </w:r>
      </w:del>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58"/>
      </w:tblGrid>
      <w:tr w:rsidR="00D32AE0" w:rsidTr="00104F74">
        <w:trPr>
          <w:del w:id="5385" w:author="pbx" w:date="2017-11-03T17:48:00Z"/>
        </w:trPr>
        <w:tc>
          <w:tcPr>
            <w:tcW w:w="2358" w:type="dxa"/>
          </w:tcPr>
          <w:p w:rsidR="002411EC" w:rsidRDefault="002B4746" w:rsidP="00A03E08">
            <w:pPr>
              <w:pStyle w:val="ListParagraph"/>
              <w:ind w:left="360"/>
              <w:rPr>
                <w:moveFrom w:id="5386" w:author="pbx" w:date="2017-11-03T17:48:00Z"/>
              </w:rPr>
            </w:pPr>
            <w:del w:id="5387" w:author="pbx" w:date="2017-11-03T17:48:00Z">
              <w:r w:rsidRPr="002B4746">
                <w:delText xml:space="preserve">Validation </w:delText>
              </w:r>
            </w:del>
            <w:ins w:id="5388" w:author="pbx" w:date="2017-11-03T17:48:00Z">
              <w:r w:rsidR="00824CF2">
                <w:t>product data</w:t>
              </w:r>
            </w:ins>
            <w:moveFromRangeStart w:id="5389" w:author="pbx" w:date="2017-11-03T17:48:00Z" w:name="move497494669"/>
          </w:p>
          <w:p w:rsidR="00A03E08" w:rsidRPr="002B4746" w:rsidRDefault="00A03E08" w:rsidP="00A03E08">
            <w:pPr>
              <w:pStyle w:val="ListParagraph"/>
              <w:numPr>
                <w:ilvl w:val="0"/>
                <w:numId w:val="14"/>
              </w:numPr>
              <w:rPr>
                <w:moveFrom w:id="5390" w:author="pbx" w:date="2017-11-03T17:48:00Z"/>
              </w:rPr>
            </w:pPr>
            <w:commentRangeStart w:id="5391"/>
            <w:moveFrom w:id="5392" w:author="pbx" w:date="2017-11-03T17:48:00Z">
              <w:r w:rsidRPr="002B4746">
                <w:t xml:space="preserve">As equivalent entity class code, code and code system are as above </w:t>
              </w:r>
            </w:moveFrom>
          </w:p>
          <w:p w:rsidR="00A03E08" w:rsidRDefault="00A03E08" w:rsidP="00A03E08">
            <w:pPr>
              <w:pStyle w:val="ListParagraph"/>
              <w:numPr>
                <w:ilvl w:val="0"/>
                <w:numId w:val="14"/>
              </w:numPr>
              <w:rPr>
                <w:moveFrom w:id="5393" w:author="pbx" w:date="2017-11-03T17:48:00Z"/>
              </w:rPr>
            </w:pPr>
            <w:moveFrom w:id="5394" w:author="pbx" w:date="2017-11-03T17:48:00Z">
              <w:r w:rsidRPr="003C5E15">
                <w:t>If there is a classCode, it is “EQUIV”.</w:t>
              </w:r>
            </w:moveFrom>
          </w:p>
          <w:p w:rsidR="00A03E08" w:rsidRDefault="00A03E08" w:rsidP="00A03E08">
            <w:pPr>
              <w:pStyle w:val="ListParagraph"/>
              <w:numPr>
                <w:ilvl w:val="1"/>
                <w:numId w:val="14"/>
              </w:numPr>
              <w:rPr>
                <w:moveFrom w:id="5395" w:author="pbx" w:date="2017-11-03T17:48:00Z"/>
              </w:rPr>
            </w:pPr>
            <w:moveFrom w:id="5396" w:author="pbx" w:date="2017-11-03T17:48:00Z">
              <w:r w:rsidRPr="003C5E15">
                <w:t>Defining material kind code matches a product/item code in a SPL file with a different set id</w:t>
              </w:r>
              <w:r>
                <w:t>.</w:t>
              </w:r>
            </w:moveFrom>
          </w:p>
          <w:p w:rsidR="00A03E08" w:rsidRPr="005D3E97" w:rsidRDefault="00A03E08" w:rsidP="00A03E08">
            <w:pPr>
              <w:pStyle w:val="ListParagraph"/>
              <w:numPr>
                <w:ilvl w:val="1"/>
                <w:numId w:val="14"/>
              </w:numPr>
              <w:rPr>
                <w:moveFrom w:id="5397" w:author="pbx" w:date="2017-11-03T17:48:00Z"/>
              </w:rPr>
            </w:pPr>
            <w:moveFrom w:id="5398" w:author="pbx" w:date="2017-11-03T17:48:00Z">
              <w:r>
                <w:t>P</w:t>
              </w:r>
              <w:r w:rsidRPr="003C5E15">
                <w:t>roduct/item code for the source is not the same as the product/item code for the product</w:t>
              </w:r>
              <w:r>
                <w:t>.</w:t>
              </w:r>
              <w:commentRangeEnd w:id="5391"/>
              <w:r>
                <w:rPr>
                  <w:rStyle w:val="CommentReference"/>
                </w:rPr>
                <w:commentReference w:id="5391"/>
              </w:r>
            </w:moveFrom>
          </w:p>
        </w:tc>
      </w:tr>
    </w:tbl>
    <w:p w:rsidR="001778D6" w:rsidRDefault="001778D6" w:rsidP="00DF0F23">
      <w:pPr>
        <w:pStyle w:val="Heading3"/>
        <w:spacing w:before="120" w:after="200"/>
        <w:ind w:left="720" w:hanging="720"/>
        <w:rPr>
          <w:del w:id="5399" w:author="pbx" w:date="2017-11-03T17:48:00Z"/>
        </w:rPr>
      </w:pPr>
      <w:bookmarkStart w:id="5400" w:name="_Toc495068770"/>
      <w:bookmarkStart w:id="5401" w:name="_Toc497495448"/>
      <w:moveFromRangeEnd w:id="5389"/>
      <w:del w:id="5402" w:author="pbx" w:date="2017-11-03T17:48:00Z">
        <w:r>
          <w:delText>Packaging</w:delText>
        </w:r>
        <w:bookmarkEnd w:id="5400"/>
        <w:bookmarkEnd w:id="5401"/>
        <w:r>
          <w:delText xml:space="preserve"> </w:delText>
        </w:r>
      </w:del>
    </w:p>
    <w:p w:rsidR="001778D6" w:rsidRDefault="001778D6" w:rsidP="00DF0F23">
      <w:pPr>
        <w:rPr>
          <w:del w:id="5403" w:author="pbx" w:date="2017-11-03T17:48:00Z"/>
        </w:rPr>
      </w:pPr>
      <w:del w:id="5404" w:author="pbx" w:date="2017-11-03T17:48:00Z">
        <w:r>
          <w:delText xml:space="preserve">The format for packaging specification is: </w:delText>
        </w:r>
      </w:del>
    </w:p>
    <w:p w:rsidR="001778D6" w:rsidRDefault="001778D6" w:rsidP="001778D6">
      <w:pPr>
        <w:pStyle w:val="Default"/>
        <w:rPr>
          <w:del w:id="5405" w:author="pbx" w:date="2017-11-03T17:48:00Z"/>
          <w:sz w:val="23"/>
          <w:szCs w:val="23"/>
        </w:rPr>
      </w:pPr>
      <w:del w:id="5406" w:author="pbx" w:date="2017-11-03T17:48:00Z">
        <w:r w:rsidRPr="000A6564">
          <w:rPr>
            <w:rFonts w:ascii="Courier New" w:hAnsi="Courier New" w:cs="Courier New"/>
            <w:noProof/>
            <w:sz w:val="18"/>
            <w:szCs w:val="18"/>
            <w:lang w:val="en-US"/>
          </w:rPr>
          <mc:AlternateContent>
            <mc:Choice Requires="wps">
              <w:drawing>
                <wp:inline distT="0" distB="0" distL="0" distR="0" wp14:anchorId="5717B8D6" wp14:editId="441AC4DB">
                  <wp:extent cx="5844209" cy="1521725"/>
                  <wp:effectExtent l="57150" t="0" r="80645" b="13589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209" cy="1521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1778D6">
                              <w:pPr>
                                <w:pStyle w:val="Default"/>
                                <w:rPr>
                                  <w:del w:id="5407" w:author="pbx" w:date="2017-11-03T17:48:00Z"/>
                                  <w:rFonts w:ascii="Courier New" w:hAnsi="Courier New" w:cs="Courier New"/>
                                  <w:sz w:val="18"/>
                                  <w:szCs w:val="18"/>
                                </w:rPr>
                              </w:pPr>
                              <w:del w:id="5408" w:author="pbx" w:date="2017-11-03T17:48:00Z">
                                <w:r w:rsidRPr="001778D6">
                                  <w:rPr>
                                    <w:rFonts w:ascii="Courier New" w:hAnsi="Courier New" w:cs="Courier New"/>
                                    <w:sz w:val="18"/>
                                    <w:szCs w:val="18"/>
                                  </w:rPr>
                                  <w:delText xml:space="preserve">&lt;asContent&gt; </w:delText>
                                </w:r>
                              </w:del>
                            </w:p>
                            <w:p w:rsidR="00292223" w:rsidRDefault="00292223" w:rsidP="001778D6">
                              <w:pPr>
                                <w:pStyle w:val="Default"/>
                                <w:rPr>
                                  <w:del w:id="5409" w:author="pbx" w:date="2017-11-03T17:48:00Z"/>
                                  <w:rFonts w:ascii="Courier New" w:hAnsi="Courier New" w:cs="Courier New"/>
                                  <w:sz w:val="18"/>
                                  <w:szCs w:val="18"/>
                                </w:rPr>
                              </w:pPr>
                              <w:del w:id="5410" w:author="pbx" w:date="2017-11-03T17:48:00Z">
                                <w:r>
                                  <w:rPr>
                                    <w:rFonts w:ascii="Courier New" w:hAnsi="Courier New" w:cs="Courier New"/>
                                    <w:sz w:val="18"/>
                                    <w:szCs w:val="18"/>
                                  </w:rPr>
                                  <w:delText xml:space="preserve">  </w:delText>
                                </w:r>
                                <w:r w:rsidRPr="001778D6">
                                  <w:rPr>
                                    <w:rFonts w:ascii="Courier New" w:hAnsi="Courier New" w:cs="Courier New"/>
                                    <w:sz w:val="18"/>
                                    <w:szCs w:val="18"/>
                                  </w:rPr>
                                  <w:delText xml:space="preserve">&lt;quantity&gt; </w:delText>
                                </w:r>
                              </w:del>
                            </w:p>
                            <w:p w:rsidR="00292223" w:rsidRDefault="00292223" w:rsidP="001778D6">
                              <w:pPr>
                                <w:pStyle w:val="Default"/>
                                <w:rPr>
                                  <w:del w:id="5411" w:author="pbx" w:date="2017-11-03T17:48:00Z"/>
                                  <w:rFonts w:ascii="Courier New" w:hAnsi="Courier New" w:cs="Courier New"/>
                                  <w:sz w:val="18"/>
                                  <w:szCs w:val="18"/>
                                </w:rPr>
                              </w:pPr>
                              <w:del w:id="5412" w:author="pbx" w:date="2017-11-03T17:48:00Z">
                                <w:r>
                                  <w:rPr>
                                    <w:rFonts w:ascii="Courier New" w:hAnsi="Courier New" w:cs="Courier New"/>
                                    <w:sz w:val="18"/>
                                    <w:szCs w:val="18"/>
                                  </w:rPr>
                                  <w:delText xml:space="preserve">    </w:delText>
                                </w:r>
                                <w:r w:rsidRPr="001778D6">
                                  <w:rPr>
                                    <w:rFonts w:ascii="Courier New" w:hAnsi="Courier New" w:cs="Courier New"/>
                                    <w:sz w:val="18"/>
                                    <w:szCs w:val="18"/>
                                  </w:rPr>
                                  <w:delText xml:space="preserve">&lt;numerator value="100" unit="1"/&gt; </w:delText>
                                </w:r>
                              </w:del>
                            </w:p>
                            <w:p w:rsidR="00292223" w:rsidRDefault="00292223" w:rsidP="001778D6">
                              <w:pPr>
                                <w:pStyle w:val="Default"/>
                                <w:rPr>
                                  <w:del w:id="5413" w:author="pbx" w:date="2017-11-03T17:48:00Z"/>
                                  <w:rFonts w:ascii="Courier New" w:hAnsi="Courier New" w:cs="Courier New"/>
                                  <w:sz w:val="18"/>
                                  <w:szCs w:val="18"/>
                                </w:rPr>
                              </w:pPr>
                              <w:del w:id="5414" w:author="pbx" w:date="2017-11-03T17:48:00Z">
                                <w:r>
                                  <w:rPr>
                                    <w:rFonts w:ascii="Courier New" w:hAnsi="Courier New" w:cs="Courier New"/>
                                    <w:sz w:val="18"/>
                                    <w:szCs w:val="18"/>
                                  </w:rPr>
                                  <w:delText xml:space="preserve">    </w:delText>
                                </w:r>
                                <w:r w:rsidRPr="001778D6">
                                  <w:rPr>
                                    <w:rFonts w:ascii="Courier New" w:hAnsi="Courier New" w:cs="Courier New"/>
                                    <w:sz w:val="18"/>
                                    <w:szCs w:val="18"/>
                                  </w:rPr>
                                  <w:delText xml:space="preserve">&lt;denominator value="1"/&gt; </w:delText>
                                </w:r>
                              </w:del>
                            </w:p>
                            <w:p w:rsidR="00292223" w:rsidRPr="005376AC" w:rsidRDefault="00292223" w:rsidP="001778D6">
                              <w:pPr>
                                <w:pStyle w:val="Default"/>
                                <w:rPr>
                                  <w:del w:id="5415" w:author="pbx" w:date="2017-11-03T17:48:00Z"/>
                                  <w:rFonts w:ascii="Courier New" w:hAnsi="Courier New" w:cs="Courier New"/>
                                  <w:sz w:val="18"/>
                                  <w:szCs w:val="18"/>
                                  <w:lang w:val="fr-CA"/>
                                </w:rPr>
                              </w:pPr>
                              <w:del w:id="5416" w:author="pbx" w:date="2017-11-03T17:48:00Z">
                                <w:r>
                                  <w:rPr>
                                    <w:rFonts w:ascii="Courier New" w:hAnsi="Courier New" w:cs="Courier New"/>
                                    <w:sz w:val="18"/>
                                    <w:szCs w:val="18"/>
                                  </w:rPr>
                                  <w:delText xml:space="preserve">  </w:delText>
                                </w:r>
                                <w:r w:rsidRPr="005376AC">
                                  <w:rPr>
                                    <w:rFonts w:ascii="Courier New" w:hAnsi="Courier New" w:cs="Courier New"/>
                                    <w:sz w:val="18"/>
                                    <w:szCs w:val="18"/>
                                    <w:lang w:val="fr-CA"/>
                                  </w:rPr>
                                  <w:delText xml:space="preserve">&lt;/quantity&gt; </w:delText>
                                </w:r>
                              </w:del>
                            </w:p>
                            <w:p w:rsidR="00292223" w:rsidRPr="005376AC" w:rsidRDefault="00292223" w:rsidP="001778D6">
                              <w:pPr>
                                <w:pStyle w:val="Default"/>
                                <w:rPr>
                                  <w:del w:id="5417" w:author="pbx" w:date="2017-11-03T17:48:00Z"/>
                                  <w:rFonts w:ascii="Courier New" w:hAnsi="Courier New" w:cs="Courier New"/>
                                  <w:sz w:val="18"/>
                                  <w:szCs w:val="18"/>
                                  <w:lang w:val="fr-CA"/>
                                </w:rPr>
                              </w:pPr>
                              <w:del w:id="5418" w:author="pbx" w:date="2017-11-03T17:48:00Z">
                                <w:r w:rsidRPr="005376AC">
                                  <w:rPr>
                                    <w:rFonts w:ascii="Courier New" w:hAnsi="Courier New" w:cs="Courier New"/>
                                    <w:sz w:val="18"/>
                                    <w:szCs w:val="18"/>
                                    <w:lang w:val="fr-CA"/>
                                  </w:rPr>
                                  <w:delText xml:space="preserve">  &lt;containerPackagedProduct&gt; </w:delText>
                                </w:r>
                              </w:del>
                            </w:p>
                            <w:p w:rsidR="00292223" w:rsidRPr="005376AC" w:rsidRDefault="00292223" w:rsidP="00EB7ACC">
                              <w:pPr>
                                <w:pStyle w:val="Default"/>
                                <w:ind w:left="432"/>
                                <w:rPr>
                                  <w:del w:id="5419" w:author="pbx" w:date="2017-11-03T17:48:00Z"/>
                                  <w:rFonts w:ascii="Courier New" w:hAnsi="Courier New" w:cs="Courier New"/>
                                  <w:sz w:val="18"/>
                                  <w:szCs w:val="18"/>
                                  <w:lang w:val="fr-CA"/>
                                </w:rPr>
                              </w:pPr>
                              <w:del w:id="5420" w:author="pbx" w:date="2017-11-03T17:48:00Z">
                                <w:r w:rsidRPr="005376AC">
                                  <w:rPr>
                                    <w:rFonts w:ascii="Courier New" w:hAnsi="Courier New" w:cs="Courier New"/>
                                    <w:sz w:val="18"/>
                                    <w:szCs w:val="18"/>
                                    <w:lang w:val="fr-CA"/>
                                  </w:rPr>
                                  <w:delText>&lt;code code="0001-0001-05" codeSystem="</w:delText>
                                </w:r>
                                <w:r>
                                  <w:rPr>
                                    <w:rFonts w:ascii="Courier New" w:hAnsi="Courier New" w:cs="Courier New"/>
                                    <w:sz w:val="18"/>
                                    <w:szCs w:val="18"/>
                                    <w:lang w:val="fr-CA"/>
                                  </w:rPr>
                                  <w:delText>2.16.840.1.113883.2.20.6.???</w:delText>
                                </w:r>
                                <w:r w:rsidRPr="005376AC">
                                  <w:rPr>
                                    <w:rFonts w:ascii="Courier New" w:hAnsi="Courier New" w:cs="Courier New"/>
                                    <w:sz w:val="18"/>
                                    <w:szCs w:val="18"/>
                                    <w:lang w:val="fr-CA"/>
                                  </w:rPr>
                                  <w:delText xml:space="preserve">"/&gt; </w:delText>
                                </w:r>
                              </w:del>
                            </w:p>
                            <w:p w:rsidR="00292223" w:rsidRPr="00C66DC9" w:rsidRDefault="00292223" w:rsidP="001778D6">
                              <w:pPr>
                                <w:pStyle w:val="Default"/>
                                <w:ind w:left="432"/>
                                <w:rPr>
                                  <w:del w:id="5421" w:author="pbx" w:date="2017-11-03T17:48:00Z"/>
                                  <w:rFonts w:ascii="Courier New" w:hAnsi="Courier New" w:cs="Courier New"/>
                                  <w:sz w:val="18"/>
                                  <w:szCs w:val="18"/>
                                </w:rPr>
                              </w:pPr>
                              <w:del w:id="5422" w:author="pbx" w:date="2017-11-03T17:48:00Z">
                                <w:r w:rsidRPr="001778D6">
                                  <w:rPr>
                                    <w:rFonts w:ascii="Courier New" w:hAnsi="Courier New" w:cs="Courier New"/>
                                    <w:sz w:val="18"/>
                                    <w:szCs w:val="18"/>
                                  </w:rPr>
                                  <w:delText>&lt;formCode code="C43169" codeSystem="</w:delText>
                                </w:r>
                                <w:r w:rsidRPr="00A03271">
                                  <w:rPr>
                                    <w:rFonts w:ascii="Courier New" w:hAnsi="Courier New" w:cs="Courier New"/>
                                    <w:sz w:val="18"/>
                                    <w:szCs w:val="18"/>
                                  </w:rPr>
                                  <w:delText>2.16.840.1.113883.2.20.6.38</w:delText>
                                </w:r>
                                <w:r w:rsidRPr="001778D6">
                                  <w:rPr>
                                    <w:rFonts w:ascii="Courier New" w:hAnsi="Courier New" w:cs="Courier New"/>
                                    <w:sz w:val="18"/>
                                    <w:szCs w:val="18"/>
                                  </w:rPr>
                                  <w:delText>" displayName="bottle"/&gt;</w:delText>
                                </w:r>
                              </w:del>
                            </w:p>
                          </w:txbxContent>
                        </wps:txbx>
                        <wps:bodyPr rot="0" vert="horz" wrap="square" lIns="91440" tIns="45720" rIns="91440" bIns="45720" anchor="t" anchorCtr="0">
                          <a:noAutofit/>
                        </wps:bodyPr>
                      </wps:wsp>
                    </a:graphicData>
                  </a:graphic>
                </wp:inline>
              </w:drawing>
            </mc:Choice>
            <mc:Fallback>
              <w:pict>
                <v:shape id="_x0000_s1118" type="#_x0000_t202" style="width:460.15pt;height:1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" fillcolor="#c6d9f1 [671]">
                  <v:shadow on="t" color="#bfbfbf [2412]" offset="0,4pt"/>
                  <v:textbox>
                    <w:txbxContent>
                      <w:p w14:paraId="7D51E0BC" w14:textId="77777777" w:rsidR="00292223" w:rsidRDefault="00292223" w:rsidP="001778D6">
                        <w:pPr>
                          <w:pStyle w:val="Default"/>
                          <w:rPr>
                            <w:del w:id="7077" w:author="pbx" w:date="2017-11-03T17:48:00Z"/>
                            <w:rFonts w:ascii="Courier New" w:hAnsi="Courier New" w:cs="Courier New"/>
                            <w:sz w:val="18"/>
                            <w:szCs w:val="18"/>
                          </w:rPr>
                        </w:pPr>
                        <w:del w:id="7078" w:author="pbx" w:date="2017-11-03T17:48:00Z">
                          <w:r w:rsidRPr="001778D6">
                            <w:rPr>
                              <w:rFonts w:ascii="Courier New" w:hAnsi="Courier New" w:cs="Courier New"/>
                              <w:sz w:val="18"/>
                              <w:szCs w:val="18"/>
                            </w:rPr>
                            <w:delText xml:space="preserve">&lt;asContent&gt; </w:delText>
                          </w:r>
                        </w:del>
                      </w:p>
                      <w:p w14:paraId="49277A5E" w14:textId="77777777" w:rsidR="00292223" w:rsidRDefault="00292223" w:rsidP="001778D6">
                        <w:pPr>
                          <w:pStyle w:val="Default"/>
                          <w:rPr>
                            <w:del w:id="7079" w:author="pbx" w:date="2017-11-03T17:48:00Z"/>
                            <w:rFonts w:ascii="Courier New" w:hAnsi="Courier New" w:cs="Courier New"/>
                            <w:sz w:val="18"/>
                            <w:szCs w:val="18"/>
                          </w:rPr>
                        </w:pPr>
                        <w:del w:id="7080" w:author="pbx" w:date="2017-11-03T17:48:00Z">
                          <w:r>
                            <w:rPr>
                              <w:rFonts w:ascii="Courier New" w:hAnsi="Courier New" w:cs="Courier New"/>
                              <w:sz w:val="18"/>
                              <w:szCs w:val="18"/>
                            </w:rPr>
                            <w:delText xml:space="preserve">  </w:delText>
                          </w:r>
                          <w:r w:rsidRPr="001778D6">
                            <w:rPr>
                              <w:rFonts w:ascii="Courier New" w:hAnsi="Courier New" w:cs="Courier New"/>
                              <w:sz w:val="18"/>
                              <w:szCs w:val="18"/>
                            </w:rPr>
                            <w:delText xml:space="preserve">&lt;quantity&gt; </w:delText>
                          </w:r>
                        </w:del>
                      </w:p>
                      <w:p w14:paraId="0A8E49EF" w14:textId="77777777" w:rsidR="00292223" w:rsidRDefault="00292223" w:rsidP="001778D6">
                        <w:pPr>
                          <w:pStyle w:val="Default"/>
                          <w:rPr>
                            <w:del w:id="7081" w:author="pbx" w:date="2017-11-03T17:48:00Z"/>
                            <w:rFonts w:ascii="Courier New" w:hAnsi="Courier New" w:cs="Courier New"/>
                            <w:sz w:val="18"/>
                            <w:szCs w:val="18"/>
                          </w:rPr>
                        </w:pPr>
                        <w:del w:id="7082" w:author="pbx" w:date="2017-11-03T17:48:00Z">
                          <w:r>
                            <w:rPr>
                              <w:rFonts w:ascii="Courier New" w:hAnsi="Courier New" w:cs="Courier New"/>
                              <w:sz w:val="18"/>
                              <w:szCs w:val="18"/>
                            </w:rPr>
                            <w:delText xml:space="preserve">    </w:delText>
                          </w:r>
                          <w:r w:rsidRPr="001778D6">
                            <w:rPr>
                              <w:rFonts w:ascii="Courier New" w:hAnsi="Courier New" w:cs="Courier New"/>
                              <w:sz w:val="18"/>
                              <w:szCs w:val="18"/>
                            </w:rPr>
                            <w:delText xml:space="preserve">&lt;numerator value="100" unit="1"/&gt; </w:delText>
                          </w:r>
                        </w:del>
                      </w:p>
                      <w:p w14:paraId="0FB70AE0" w14:textId="77777777" w:rsidR="00292223" w:rsidRDefault="00292223" w:rsidP="001778D6">
                        <w:pPr>
                          <w:pStyle w:val="Default"/>
                          <w:rPr>
                            <w:del w:id="7083" w:author="pbx" w:date="2017-11-03T17:48:00Z"/>
                            <w:rFonts w:ascii="Courier New" w:hAnsi="Courier New" w:cs="Courier New"/>
                            <w:sz w:val="18"/>
                            <w:szCs w:val="18"/>
                          </w:rPr>
                        </w:pPr>
                        <w:del w:id="7084" w:author="pbx" w:date="2017-11-03T17:48:00Z">
                          <w:r>
                            <w:rPr>
                              <w:rFonts w:ascii="Courier New" w:hAnsi="Courier New" w:cs="Courier New"/>
                              <w:sz w:val="18"/>
                              <w:szCs w:val="18"/>
                            </w:rPr>
                            <w:delText xml:space="preserve">    </w:delText>
                          </w:r>
                          <w:r w:rsidRPr="001778D6">
                            <w:rPr>
                              <w:rFonts w:ascii="Courier New" w:hAnsi="Courier New" w:cs="Courier New"/>
                              <w:sz w:val="18"/>
                              <w:szCs w:val="18"/>
                            </w:rPr>
                            <w:delText xml:space="preserve">&lt;denominator value="1"/&gt; </w:delText>
                          </w:r>
                        </w:del>
                      </w:p>
                      <w:p w14:paraId="7C28FDED" w14:textId="77777777" w:rsidR="00292223" w:rsidRPr="005376AC" w:rsidRDefault="00292223" w:rsidP="001778D6">
                        <w:pPr>
                          <w:pStyle w:val="Default"/>
                          <w:rPr>
                            <w:del w:id="7085" w:author="pbx" w:date="2017-11-03T17:48:00Z"/>
                            <w:rFonts w:ascii="Courier New" w:hAnsi="Courier New" w:cs="Courier New"/>
                            <w:sz w:val="18"/>
                            <w:szCs w:val="18"/>
                            <w:lang w:val="fr-CA"/>
                          </w:rPr>
                        </w:pPr>
                        <w:del w:id="7086" w:author="pbx" w:date="2017-11-03T17:48:00Z">
                          <w:r>
                            <w:rPr>
                              <w:rFonts w:ascii="Courier New" w:hAnsi="Courier New" w:cs="Courier New"/>
                              <w:sz w:val="18"/>
                              <w:szCs w:val="18"/>
                            </w:rPr>
                            <w:delText xml:space="preserve">  </w:delText>
                          </w:r>
                          <w:r w:rsidRPr="005376AC">
                            <w:rPr>
                              <w:rFonts w:ascii="Courier New" w:hAnsi="Courier New" w:cs="Courier New"/>
                              <w:sz w:val="18"/>
                              <w:szCs w:val="18"/>
                              <w:lang w:val="fr-CA"/>
                            </w:rPr>
                            <w:delText xml:space="preserve">&lt;/quantity&gt; </w:delText>
                          </w:r>
                        </w:del>
                      </w:p>
                      <w:p w14:paraId="4BA26309" w14:textId="77777777" w:rsidR="00292223" w:rsidRPr="005376AC" w:rsidRDefault="00292223" w:rsidP="001778D6">
                        <w:pPr>
                          <w:pStyle w:val="Default"/>
                          <w:rPr>
                            <w:del w:id="7087" w:author="pbx" w:date="2017-11-03T17:48:00Z"/>
                            <w:rFonts w:ascii="Courier New" w:hAnsi="Courier New" w:cs="Courier New"/>
                            <w:sz w:val="18"/>
                            <w:szCs w:val="18"/>
                            <w:lang w:val="fr-CA"/>
                          </w:rPr>
                        </w:pPr>
                        <w:del w:id="7088" w:author="pbx" w:date="2017-11-03T17:48:00Z">
                          <w:r w:rsidRPr="005376AC">
                            <w:rPr>
                              <w:rFonts w:ascii="Courier New" w:hAnsi="Courier New" w:cs="Courier New"/>
                              <w:sz w:val="18"/>
                              <w:szCs w:val="18"/>
                              <w:lang w:val="fr-CA"/>
                            </w:rPr>
                            <w:delText xml:space="preserve">  &lt;containerPackagedProduct&gt; </w:delText>
                          </w:r>
                        </w:del>
                      </w:p>
                      <w:p w14:paraId="2FBE2683" w14:textId="77777777" w:rsidR="00292223" w:rsidRPr="005376AC" w:rsidRDefault="00292223" w:rsidP="00EB7ACC">
                        <w:pPr>
                          <w:pStyle w:val="Default"/>
                          <w:ind w:left="432"/>
                          <w:rPr>
                            <w:del w:id="7089" w:author="pbx" w:date="2017-11-03T17:48:00Z"/>
                            <w:rFonts w:ascii="Courier New" w:hAnsi="Courier New" w:cs="Courier New"/>
                            <w:sz w:val="18"/>
                            <w:szCs w:val="18"/>
                            <w:lang w:val="fr-CA"/>
                          </w:rPr>
                        </w:pPr>
                        <w:del w:id="7090" w:author="pbx" w:date="2017-11-03T17:48:00Z">
                          <w:r w:rsidRPr="005376AC">
                            <w:rPr>
                              <w:rFonts w:ascii="Courier New" w:hAnsi="Courier New" w:cs="Courier New"/>
                              <w:sz w:val="18"/>
                              <w:szCs w:val="18"/>
                              <w:lang w:val="fr-CA"/>
                            </w:rPr>
                            <w:delText>&lt;code code="0001-0001-05" codeSystem="</w:delText>
                          </w:r>
                          <w:r>
                            <w:rPr>
                              <w:rFonts w:ascii="Courier New" w:hAnsi="Courier New" w:cs="Courier New"/>
                              <w:sz w:val="18"/>
                              <w:szCs w:val="18"/>
                              <w:lang w:val="fr-CA"/>
                            </w:rPr>
                            <w:delText>2.16.840.1.113883.2.20.6.???</w:delText>
                          </w:r>
                          <w:r w:rsidRPr="005376AC">
                            <w:rPr>
                              <w:rFonts w:ascii="Courier New" w:hAnsi="Courier New" w:cs="Courier New"/>
                              <w:sz w:val="18"/>
                              <w:szCs w:val="18"/>
                              <w:lang w:val="fr-CA"/>
                            </w:rPr>
                            <w:delText xml:space="preserve">"/&gt; </w:delText>
                          </w:r>
                        </w:del>
                      </w:p>
                      <w:p w14:paraId="2CD84C0E" w14:textId="77777777" w:rsidR="00292223" w:rsidRPr="00C66DC9" w:rsidRDefault="00292223" w:rsidP="001778D6">
                        <w:pPr>
                          <w:pStyle w:val="Default"/>
                          <w:ind w:left="432"/>
                          <w:rPr>
                            <w:del w:id="7091" w:author="pbx" w:date="2017-11-03T17:48:00Z"/>
                            <w:rFonts w:ascii="Courier New" w:hAnsi="Courier New" w:cs="Courier New"/>
                            <w:sz w:val="18"/>
                            <w:szCs w:val="18"/>
                          </w:rPr>
                        </w:pPr>
                        <w:del w:id="7092" w:author="pbx" w:date="2017-11-03T17:48:00Z">
                          <w:r w:rsidRPr="001778D6">
                            <w:rPr>
                              <w:rFonts w:ascii="Courier New" w:hAnsi="Courier New" w:cs="Courier New"/>
                              <w:sz w:val="18"/>
                              <w:szCs w:val="18"/>
                            </w:rPr>
                            <w:delText>&lt;formCode code="C43169" codeSystem="</w:delText>
                          </w:r>
                          <w:r w:rsidRPr="00A03271">
                            <w:rPr>
                              <w:rFonts w:ascii="Courier New" w:hAnsi="Courier New" w:cs="Courier New"/>
                              <w:sz w:val="18"/>
                              <w:szCs w:val="18"/>
                            </w:rPr>
                            <w:delText>2.16.840.1.113883.2.20.6.38</w:delText>
                          </w:r>
                          <w:r w:rsidRPr="001778D6">
                            <w:rPr>
                              <w:rFonts w:ascii="Courier New" w:hAnsi="Courier New" w:cs="Courier New"/>
                              <w:sz w:val="18"/>
                              <w:szCs w:val="18"/>
                            </w:rPr>
                            <w:delText>" displayName="bottle"/&gt;</w:delText>
                          </w:r>
                        </w:del>
                      </w:p>
                    </w:txbxContent>
                  </v:textbox>
                  <w10:anchorlock/>
                </v:shape>
              </w:pict>
            </mc:Fallback>
          </mc:AlternateContent>
        </w:r>
      </w:del>
    </w:p>
    <w:p w:rsidR="001778D6" w:rsidRDefault="001778D6" w:rsidP="00DF0F23">
      <w:pPr>
        <w:pStyle w:val="Heading4"/>
        <w:spacing w:before="120" w:after="200"/>
        <w:ind w:left="288" w:hanging="288"/>
        <w:rPr>
          <w:del w:id="5423" w:author="pbx" w:date="2017-11-03T17:48:00Z"/>
        </w:rPr>
      </w:pPr>
      <w:commentRangeStart w:id="5424"/>
      <w:del w:id="5425" w:author="pbx" w:date="2017-11-03T17:48:00Z">
        <w:r>
          <w:delText xml:space="preserve">Validation </w:delText>
        </w:r>
      </w:del>
    </w:p>
    <w:p w:rsidR="00AF1C00" w:rsidRPr="00AF1C00" w:rsidRDefault="001778D6" w:rsidP="00AF1C00">
      <w:pPr>
        <w:rPr>
          <w:moveFrom w:id="5426" w:author="pbx" w:date="2017-11-03T17:48:00Z"/>
        </w:rPr>
      </w:pPr>
      <w:del w:id="5427" w:author="pbx" w:date="2017-11-03T17:48:00Z">
        <w:r>
          <w:delText xml:space="preserve">Every product </w:delText>
        </w:r>
        <w:r w:rsidR="00F92B89">
          <w:delText xml:space="preserve">as well as every kit </w:delText>
        </w:r>
        <w:r>
          <w:delText>has an “as content” (package information) element (optional for parts)</w:delText>
        </w:r>
        <w:r w:rsidR="005B6A3D">
          <w:delText>.</w:delText>
        </w:r>
      </w:del>
      <w:moveFromRangeStart w:id="5428" w:author="pbx" w:date="2017-11-03T17:48:00Z" w:name="move497494664"/>
    </w:p>
    <w:p w:rsidR="005B6A3D" w:rsidRDefault="00AF1C00" w:rsidP="00A34A70">
      <w:pPr>
        <w:pStyle w:val="Default"/>
        <w:numPr>
          <w:ilvl w:val="0"/>
          <w:numId w:val="15"/>
        </w:numPr>
        <w:rPr>
          <w:del w:id="5429" w:author="pbx" w:date="2017-11-03T17:48:00Z"/>
          <w:sz w:val="23"/>
          <w:szCs w:val="23"/>
        </w:rPr>
      </w:pPr>
      <w:moveFrom w:id="5430" w:author="pbx" w:date="2017-11-03T17:48:00Z">
        <w:r>
          <w:rPr>
            <w:sz w:val="23"/>
            <w:szCs w:val="23"/>
          </w:rPr>
          <w:t xml:space="preserve">The </w:t>
        </w:r>
        <w:r w:rsidRPr="005B6A3D">
          <w:rPr>
            <w:sz w:val="23"/>
            <w:szCs w:val="23"/>
          </w:rPr>
          <w:t xml:space="preserve">outer package description </w:t>
        </w:r>
      </w:moveFrom>
      <w:moveFromRangeEnd w:id="5428"/>
      <w:del w:id="5431" w:author="pbx" w:date="2017-11-03T17:48:00Z">
        <w:r w:rsidR="005B6A3D" w:rsidRPr="005B6A3D">
          <w:rPr>
            <w:sz w:val="23"/>
            <w:szCs w:val="23"/>
          </w:rPr>
          <w:delText xml:space="preserve">has a production quantity characteristic. </w:delText>
        </w:r>
        <w:commentRangeEnd w:id="5424"/>
        <w:r w:rsidR="00F3206C">
          <w:rPr>
            <w:rStyle w:val="CommentReference"/>
          </w:rPr>
          <w:commentReference w:id="5424"/>
        </w:r>
      </w:del>
    </w:p>
    <w:p w:rsidR="005B6A3D" w:rsidRPr="005B6A3D" w:rsidRDefault="005B6A3D" w:rsidP="00A34A70">
      <w:pPr>
        <w:pStyle w:val="Default"/>
        <w:numPr>
          <w:ilvl w:val="0"/>
          <w:numId w:val="15"/>
        </w:numPr>
        <w:rPr>
          <w:del w:id="5432" w:author="pbx" w:date="2017-11-03T17:48:00Z"/>
          <w:sz w:val="23"/>
          <w:szCs w:val="23"/>
        </w:rPr>
      </w:pPr>
      <w:del w:id="5433" w:author="pbx" w:date="2017-11-03T17:48:00Z">
        <w:r w:rsidRPr="005B6A3D">
          <w:rPr>
            <w:sz w:val="23"/>
            <w:szCs w:val="23"/>
          </w:rPr>
          <w:delText xml:space="preserve">There are </w:delText>
        </w:r>
        <w:r w:rsidR="00C856AE">
          <w:rPr>
            <w:sz w:val="23"/>
            <w:szCs w:val="23"/>
          </w:rPr>
          <w:delText xml:space="preserve">no </w:delText>
        </w:r>
        <w:r w:rsidRPr="005B6A3D">
          <w:rPr>
            <w:sz w:val="23"/>
            <w:szCs w:val="23"/>
          </w:rPr>
          <w:delText>characteristics other than the ones mentioned in this document.</w:delText>
        </w:r>
      </w:del>
    </w:p>
    <w:p w:rsidR="005B6A3D" w:rsidRDefault="005B6A3D" w:rsidP="00DF0F23">
      <w:pPr>
        <w:pStyle w:val="Heading3"/>
        <w:spacing w:before="120" w:after="200"/>
        <w:ind w:left="720" w:hanging="720"/>
        <w:rPr>
          <w:del w:id="5434" w:author="pbx" w:date="2017-11-03T17:48:00Z"/>
        </w:rPr>
      </w:pPr>
      <w:bookmarkStart w:id="5435" w:name="_Toc495068771"/>
      <w:bookmarkStart w:id="5436" w:name="_Toc497495449"/>
      <w:del w:id="5437" w:author="pbx" w:date="2017-11-03T17:48:00Z">
        <w:r>
          <w:delText>Parts</w:delText>
        </w:r>
        <w:bookmarkEnd w:id="5435"/>
        <w:bookmarkEnd w:id="5436"/>
        <w:r>
          <w:delText xml:space="preserve"> </w:delText>
        </w:r>
      </w:del>
    </w:p>
    <w:p w:rsidR="005B6A3D" w:rsidRDefault="005B6A3D" w:rsidP="00DF0F23">
      <w:pPr>
        <w:rPr>
          <w:del w:id="5438" w:author="pbx" w:date="2017-11-03T17:48:00Z"/>
        </w:rPr>
      </w:pPr>
      <w:del w:id="5439" w:author="pbx" w:date="2017-11-03T17:48:00Z">
        <w:r>
          <w:delText xml:space="preserve">Products with one or more parts </w:delText>
        </w:r>
      </w:del>
    </w:p>
    <w:p w:rsidR="005B6A3D" w:rsidRDefault="005B6A3D" w:rsidP="00591E53">
      <w:pPr>
        <w:pStyle w:val="Default"/>
        <w:rPr>
          <w:del w:id="5440" w:author="pbx" w:date="2017-11-03T17:48:00Z"/>
          <w:sz w:val="23"/>
          <w:szCs w:val="23"/>
        </w:rPr>
      </w:pPr>
      <w:del w:id="5441" w:author="pbx" w:date="2017-11-03T17:48:00Z">
        <w:r w:rsidRPr="000A6564">
          <w:rPr>
            <w:rFonts w:ascii="Courier New" w:hAnsi="Courier New" w:cs="Courier New"/>
            <w:noProof/>
            <w:sz w:val="18"/>
            <w:szCs w:val="18"/>
            <w:lang w:val="en-US"/>
          </w:rPr>
          <mc:AlternateContent>
            <mc:Choice Requires="wps">
              <w:drawing>
                <wp:inline distT="0" distB="0" distL="0" distR="0" wp14:anchorId="6E22625B" wp14:editId="3824395E">
                  <wp:extent cx="5820355" cy="1828800"/>
                  <wp:effectExtent l="57150" t="0" r="85725" b="13335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355" cy="18288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B6A3D">
                              <w:pPr>
                                <w:pStyle w:val="Default"/>
                                <w:rPr>
                                  <w:del w:id="5442" w:author="pbx" w:date="2017-11-03T17:48:00Z"/>
                                  <w:rFonts w:ascii="Courier New" w:hAnsi="Courier New" w:cs="Courier New"/>
                                  <w:sz w:val="18"/>
                                  <w:szCs w:val="18"/>
                                </w:rPr>
                              </w:pPr>
                              <w:del w:id="5443" w:author="pbx" w:date="2017-11-03T17:48:00Z">
                                <w:r w:rsidRPr="005B6A3D">
                                  <w:rPr>
                                    <w:rFonts w:ascii="Courier New" w:hAnsi="Courier New" w:cs="Courier New"/>
                                    <w:sz w:val="18"/>
                                    <w:szCs w:val="18"/>
                                  </w:rPr>
                                  <w:delText>&lt;part&gt;</w:delText>
                                </w:r>
                              </w:del>
                            </w:p>
                            <w:p w:rsidR="00292223" w:rsidRDefault="00292223" w:rsidP="005B6A3D">
                              <w:pPr>
                                <w:pStyle w:val="Default"/>
                                <w:rPr>
                                  <w:del w:id="5444" w:author="pbx" w:date="2017-11-03T17:48:00Z"/>
                                  <w:rFonts w:ascii="Courier New" w:hAnsi="Courier New" w:cs="Courier New"/>
                                  <w:sz w:val="18"/>
                                  <w:szCs w:val="18"/>
                                </w:rPr>
                              </w:pPr>
                              <w:del w:id="5445" w:author="pbx" w:date="2017-11-03T17:48:00Z">
                                <w:r w:rsidRPr="005B6A3D">
                                  <w:rPr>
                                    <w:rFonts w:ascii="Courier New" w:hAnsi="Courier New" w:cs="Courier New"/>
                                    <w:sz w:val="18"/>
                                    <w:szCs w:val="18"/>
                                  </w:rPr>
                                  <w:delText xml:space="preserve"> </w:delText>
                                </w:r>
                                <w:r>
                                  <w:rPr>
                                    <w:rFonts w:ascii="Courier New" w:hAnsi="Courier New" w:cs="Courier New"/>
                                    <w:sz w:val="18"/>
                                    <w:szCs w:val="18"/>
                                  </w:rPr>
                                  <w:delText xml:space="preserve"> </w:delText>
                                </w:r>
                                <w:r w:rsidRPr="005B6A3D">
                                  <w:rPr>
                                    <w:rFonts w:ascii="Courier New" w:hAnsi="Courier New" w:cs="Courier New"/>
                                    <w:sz w:val="18"/>
                                    <w:szCs w:val="18"/>
                                  </w:rPr>
                                  <w:delText xml:space="preserve">&lt;quantity&gt; </w:delText>
                                </w:r>
                              </w:del>
                            </w:p>
                            <w:p w:rsidR="00292223" w:rsidRDefault="00292223" w:rsidP="005B6A3D">
                              <w:pPr>
                                <w:pStyle w:val="Default"/>
                                <w:rPr>
                                  <w:del w:id="5446" w:author="pbx" w:date="2017-11-03T17:48:00Z"/>
                                  <w:rFonts w:ascii="Courier New" w:hAnsi="Courier New" w:cs="Courier New"/>
                                  <w:sz w:val="18"/>
                                  <w:szCs w:val="18"/>
                                </w:rPr>
                              </w:pPr>
                              <w:del w:id="5447"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&lt;numerator value="1" unit="1"/&gt;</w:delText>
                                </w:r>
                              </w:del>
                            </w:p>
                            <w:p w:rsidR="00292223" w:rsidRDefault="00292223" w:rsidP="005B6A3D">
                              <w:pPr>
                                <w:pStyle w:val="Default"/>
                                <w:rPr>
                                  <w:del w:id="5448" w:author="pbx" w:date="2017-11-03T17:48:00Z"/>
                                  <w:rFonts w:ascii="Courier New" w:hAnsi="Courier New" w:cs="Courier New"/>
                                  <w:sz w:val="18"/>
                                  <w:szCs w:val="18"/>
                                </w:rPr>
                              </w:pPr>
                              <w:del w:id="5449" w:author="pbx" w:date="2017-11-03T17:48:00Z">
                                <w:r w:rsidRPr="005B6A3D">
                                  <w:rPr>
                                    <w:rFonts w:ascii="Courier New" w:hAnsi="Courier New" w:cs="Courier New"/>
                                    <w:sz w:val="18"/>
                                    <w:szCs w:val="18"/>
                                  </w:rPr>
                                  <w:delText xml:space="preserve"> </w:delText>
                                </w:r>
                                <w:r>
                                  <w:rPr>
                                    <w:rFonts w:ascii="Courier New" w:hAnsi="Courier New" w:cs="Courier New"/>
                                    <w:sz w:val="18"/>
                                    <w:szCs w:val="18"/>
                                  </w:rPr>
                                  <w:delText xml:space="preserve">   </w:delText>
                                </w:r>
                                <w:r w:rsidRPr="005B6A3D">
                                  <w:rPr>
                                    <w:rFonts w:ascii="Courier New" w:hAnsi="Courier New" w:cs="Courier New"/>
                                    <w:sz w:val="18"/>
                                    <w:szCs w:val="18"/>
                                  </w:rPr>
                                  <w:delText xml:space="preserve">&lt;denominator value="1"/&gt; </w:delText>
                                </w:r>
                              </w:del>
                            </w:p>
                            <w:p w:rsidR="00292223" w:rsidRPr="005B6A3D" w:rsidRDefault="00292223" w:rsidP="005B6A3D">
                              <w:pPr>
                                <w:pStyle w:val="Default"/>
                                <w:rPr>
                                  <w:del w:id="5450" w:author="pbx" w:date="2017-11-03T17:48:00Z"/>
                                  <w:rFonts w:ascii="Courier New" w:hAnsi="Courier New" w:cs="Courier New"/>
                                  <w:sz w:val="18"/>
                                  <w:szCs w:val="18"/>
                                </w:rPr>
                              </w:pPr>
                              <w:del w:id="5451"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 xml:space="preserve">&lt;/quantity&gt; </w:delText>
                                </w:r>
                              </w:del>
                            </w:p>
                            <w:p w:rsidR="00292223" w:rsidRDefault="00292223" w:rsidP="005B6A3D">
                              <w:pPr>
                                <w:pStyle w:val="Default"/>
                                <w:rPr>
                                  <w:del w:id="5452" w:author="pbx" w:date="2017-11-03T17:48:00Z"/>
                                  <w:rFonts w:ascii="Courier New" w:hAnsi="Courier New" w:cs="Courier New"/>
                                  <w:sz w:val="18"/>
                                  <w:szCs w:val="18"/>
                                </w:rPr>
                              </w:pPr>
                              <w:del w:id="5453"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&lt;partProduct&gt;</w:delText>
                                </w:r>
                              </w:del>
                            </w:p>
                            <w:p w:rsidR="00292223" w:rsidRDefault="00292223" w:rsidP="005B6A3D">
                              <w:pPr>
                                <w:pStyle w:val="Default"/>
                                <w:rPr>
                                  <w:del w:id="5454" w:author="pbx" w:date="2017-11-03T17:48:00Z"/>
                                  <w:rFonts w:ascii="Courier New" w:hAnsi="Courier New" w:cs="Courier New"/>
                                  <w:sz w:val="18"/>
                                  <w:szCs w:val="18"/>
                                </w:rPr>
                              </w:pPr>
                              <w:del w:id="5455"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&lt;code code="0001-0001" codeSystem="</w:delText>
                                </w:r>
                                <w:r>
                                  <w:rPr>
                                    <w:rFonts w:ascii="Courier New" w:hAnsi="Courier New" w:cs="Courier New"/>
                                    <w:sz w:val="18"/>
                                    <w:szCs w:val="18"/>
                                  </w:rPr>
                                  <w:delText>2.16.840.1.113883.2.20.6.???</w:delText>
                                </w:r>
                                <w:r w:rsidRPr="005B6A3D">
                                  <w:rPr>
                                    <w:rFonts w:ascii="Courier New" w:hAnsi="Courier New" w:cs="Courier New"/>
                                    <w:sz w:val="18"/>
                                    <w:szCs w:val="18"/>
                                  </w:rPr>
                                  <w:delText xml:space="preserve">"/&gt; </w:delText>
                                </w:r>
                              </w:del>
                            </w:p>
                            <w:p w:rsidR="00292223" w:rsidRPr="005B6A3D" w:rsidRDefault="00292223" w:rsidP="005B6A3D">
                              <w:pPr>
                                <w:pStyle w:val="Default"/>
                                <w:rPr>
                                  <w:del w:id="5456" w:author="pbx" w:date="2017-11-03T17:48:00Z"/>
                                  <w:rFonts w:ascii="Courier New" w:hAnsi="Courier New" w:cs="Courier New"/>
                                  <w:sz w:val="18"/>
                                  <w:szCs w:val="18"/>
                                </w:rPr>
                              </w:pPr>
                              <w:del w:id="5457"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 xml:space="preserve">&lt;name&gt;Tazmin &lt;suffix&gt;XR&lt;/suffix&gt;&lt;/name&gt; </w:delText>
                                </w:r>
                              </w:del>
                            </w:p>
                            <w:p w:rsidR="00292223" w:rsidRPr="005B6A3D" w:rsidRDefault="00292223" w:rsidP="005B6A3D">
                              <w:pPr>
                                <w:pStyle w:val="Default"/>
                                <w:ind w:left="432"/>
                                <w:rPr>
                                  <w:del w:id="5458" w:author="pbx" w:date="2017-11-03T17:48:00Z"/>
                                  <w:rFonts w:ascii="Courier New" w:hAnsi="Courier New" w:cs="Courier New"/>
                                  <w:sz w:val="18"/>
                                  <w:szCs w:val="18"/>
                                </w:rPr>
                              </w:pPr>
                              <w:del w:id="5459" w:author="pbx" w:date="2017-11-03T17:48:00Z">
                                <w:r w:rsidRPr="005B6A3D">
                                  <w:rPr>
                                    <w:rFonts w:ascii="Courier New" w:hAnsi="Courier New" w:cs="Courier New"/>
                                    <w:sz w:val="18"/>
                                    <w:szCs w:val="18"/>
                                  </w:rPr>
                                  <w:delText>&lt;formCode code="C42916" codeSystem="</w:delText>
                                </w:r>
                                <w:r>
                                  <w:rPr>
                                    <w:rFonts w:ascii="Courier New" w:hAnsi="Courier New" w:cs="Courier New"/>
                                    <w:sz w:val="18"/>
                                    <w:szCs w:val="18"/>
                                  </w:rPr>
                                  <w:delText>2.16.840.1.113883.2.20.6.16</w:delText>
                                </w:r>
                                <w:r w:rsidRPr="005B6A3D">
                                  <w:rPr>
                                    <w:rFonts w:ascii="Courier New" w:hAnsi="Courier New" w:cs="Courier New"/>
                                    <w:sz w:val="18"/>
                                    <w:szCs w:val="18"/>
                                  </w:rPr>
                                  <w:delText xml:space="preserve">" displayName="capsule, extended release"/&gt; </w:delText>
                                </w:r>
                              </w:del>
                            </w:p>
                            <w:p w:rsidR="00292223" w:rsidRDefault="00292223" w:rsidP="005B6A3D">
                              <w:pPr>
                                <w:pStyle w:val="Default"/>
                                <w:ind w:left="432"/>
                                <w:rPr>
                                  <w:del w:id="5460" w:author="pbx" w:date="2017-11-03T17:48:00Z"/>
                                  <w:rFonts w:ascii="Courier New" w:hAnsi="Courier New" w:cs="Courier New"/>
                                  <w:sz w:val="18"/>
                                  <w:szCs w:val="18"/>
                                </w:rPr>
                              </w:pPr>
                              <w:del w:id="5461" w:author="pbx" w:date="2017-11-03T17:48:00Z">
                                <w:r w:rsidRPr="005B6A3D">
                                  <w:rPr>
                                    <w:rFonts w:ascii="Courier New" w:hAnsi="Courier New" w:cs="Courier New"/>
                                    <w:sz w:val="18"/>
                                    <w:szCs w:val="18"/>
                                  </w:rPr>
                                  <w:delText xml:space="preserve">&lt;asEntityWithGeneric&gt; </w:delText>
                                </w:r>
                              </w:del>
                            </w:p>
                            <w:p w:rsidR="00292223" w:rsidRDefault="00292223" w:rsidP="005B6A3D">
                              <w:pPr>
                                <w:pStyle w:val="Default"/>
                                <w:ind w:left="432"/>
                                <w:rPr>
                                  <w:del w:id="5462" w:author="pbx" w:date="2017-11-03T17:48:00Z"/>
                                  <w:rFonts w:ascii="Courier New" w:hAnsi="Courier New" w:cs="Courier New"/>
                                  <w:sz w:val="18"/>
                                  <w:szCs w:val="18"/>
                                </w:rPr>
                              </w:pPr>
                              <w:del w:id="5463"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 xml:space="preserve">&lt;genericMedicine&gt; </w:delText>
                                </w:r>
                              </w:del>
                            </w:p>
                            <w:p w:rsidR="00292223" w:rsidRPr="00C66DC9" w:rsidRDefault="00292223" w:rsidP="005B6A3D">
                              <w:pPr>
                                <w:pStyle w:val="Default"/>
                                <w:ind w:left="432"/>
                                <w:rPr>
                                  <w:del w:id="5464" w:author="pbx" w:date="2017-11-03T17:48:00Z"/>
                                  <w:rFonts w:ascii="Courier New" w:hAnsi="Courier New" w:cs="Courier New"/>
                                  <w:sz w:val="18"/>
                                  <w:szCs w:val="18"/>
                                </w:rPr>
                              </w:pPr>
                              <w:del w:id="5465"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&lt;name&gt;tazminate hydrochloride&lt;/name&gt;</w:delText>
                                </w:r>
                              </w:del>
                            </w:p>
                          </w:txbxContent>
                        </wps:txbx>
                        <wps:bodyPr rot="0" vert="horz" wrap="square" lIns="91440" tIns="45720" rIns="91440" bIns="45720" anchor="t" anchorCtr="0">
                          <a:noAutofit/>
                        </wps:bodyPr>
                      </wps:wsp>
                    </a:graphicData>
                  </a:graphic>
                </wp:inline>
              </w:drawing>
            </mc:Choice>
            <mc:Fallback>
              <w:pict>
                <v:shape id="_x0000_s1119" type="#_x0000_t202" style="width:458.3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" fillcolor="#c6d9f1 [671]">
                  <v:shadow on="t" color="#bfbfbf [2412]" offset="0,4pt"/>
                  <v:textbox>
                    <w:txbxContent>
                      <w:p w14:paraId="7B5FC8F4" w14:textId="77777777" w:rsidR="00292223" w:rsidRDefault="00292223" w:rsidP="005B6A3D">
                        <w:pPr>
                          <w:pStyle w:val="Default"/>
                          <w:rPr>
                            <w:del w:id="7135" w:author="pbx" w:date="2017-11-03T17:48:00Z"/>
                            <w:rFonts w:ascii="Courier New" w:hAnsi="Courier New" w:cs="Courier New"/>
                            <w:sz w:val="18"/>
                            <w:szCs w:val="18"/>
                          </w:rPr>
                        </w:pPr>
                        <w:del w:id="7136" w:author="pbx" w:date="2017-11-03T17:48:00Z">
                          <w:r w:rsidRPr="005B6A3D">
                            <w:rPr>
                              <w:rFonts w:ascii="Courier New" w:hAnsi="Courier New" w:cs="Courier New"/>
                              <w:sz w:val="18"/>
                              <w:szCs w:val="18"/>
                            </w:rPr>
                            <w:delText>&lt;part&gt;</w:delText>
                          </w:r>
                        </w:del>
                      </w:p>
                      <w:p w14:paraId="24AD3B9E" w14:textId="77777777" w:rsidR="00292223" w:rsidRDefault="00292223" w:rsidP="005B6A3D">
                        <w:pPr>
                          <w:pStyle w:val="Default"/>
                          <w:rPr>
                            <w:del w:id="7137" w:author="pbx" w:date="2017-11-03T17:48:00Z"/>
                            <w:rFonts w:ascii="Courier New" w:hAnsi="Courier New" w:cs="Courier New"/>
                            <w:sz w:val="18"/>
                            <w:szCs w:val="18"/>
                          </w:rPr>
                        </w:pPr>
                        <w:del w:id="7138" w:author="pbx" w:date="2017-11-03T17:48:00Z">
                          <w:r w:rsidRPr="005B6A3D">
                            <w:rPr>
                              <w:rFonts w:ascii="Courier New" w:hAnsi="Courier New" w:cs="Courier New"/>
                              <w:sz w:val="18"/>
                              <w:szCs w:val="18"/>
                            </w:rPr>
                            <w:delText xml:space="preserve"> </w:delText>
                          </w:r>
                          <w:r>
                            <w:rPr>
                              <w:rFonts w:ascii="Courier New" w:hAnsi="Courier New" w:cs="Courier New"/>
                              <w:sz w:val="18"/>
                              <w:szCs w:val="18"/>
                            </w:rPr>
                            <w:delText xml:space="preserve"> </w:delText>
                          </w:r>
                          <w:r w:rsidRPr="005B6A3D">
                            <w:rPr>
                              <w:rFonts w:ascii="Courier New" w:hAnsi="Courier New" w:cs="Courier New"/>
                              <w:sz w:val="18"/>
                              <w:szCs w:val="18"/>
                            </w:rPr>
                            <w:delText xml:space="preserve">&lt;quantity&gt; </w:delText>
                          </w:r>
                        </w:del>
                      </w:p>
                      <w:p w14:paraId="24D4E35C" w14:textId="77777777" w:rsidR="00292223" w:rsidRDefault="00292223" w:rsidP="005B6A3D">
                        <w:pPr>
                          <w:pStyle w:val="Default"/>
                          <w:rPr>
                            <w:del w:id="7139" w:author="pbx" w:date="2017-11-03T17:48:00Z"/>
                            <w:rFonts w:ascii="Courier New" w:hAnsi="Courier New" w:cs="Courier New"/>
                            <w:sz w:val="18"/>
                            <w:szCs w:val="18"/>
                          </w:rPr>
                        </w:pPr>
                        <w:del w:id="7140"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&lt;numerator value="1" unit="1"/&gt;</w:delText>
                          </w:r>
                        </w:del>
                      </w:p>
                      <w:p w14:paraId="1622F46D" w14:textId="77777777" w:rsidR="00292223" w:rsidRDefault="00292223" w:rsidP="005B6A3D">
                        <w:pPr>
                          <w:pStyle w:val="Default"/>
                          <w:rPr>
                            <w:del w:id="7141" w:author="pbx" w:date="2017-11-03T17:48:00Z"/>
                            <w:rFonts w:ascii="Courier New" w:hAnsi="Courier New" w:cs="Courier New"/>
                            <w:sz w:val="18"/>
                            <w:szCs w:val="18"/>
                          </w:rPr>
                        </w:pPr>
                        <w:del w:id="7142" w:author="pbx" w:date="2017-11-03T17:48:00Z">
                          <w:r w:rsidRPr="005B6A3D">
                            <w:rPr>
                              <w:rFonts w:ascii="Courier New" w:hAnsi="Courier New" w:cs="Courier New"/>
                              <w:sz w:val="18"/>
                              <w:szCs w:val="18"/>
                            </w:rPr>
                            <w:delText xml:space="preserve"> </w:delText>
                          </w:r>
                          <w:r>
                            <w:rPr>
                              <w:rFonts w:ascii="Courier New" w:hAnsi="Courier New" w:cs="Courier New"/>
                              <w:sz w:val="18"/>
                              <w:szCs w:val="18"/>
                            </w:rPr>
                            <w:delText xml:space="preserve">   </w:delText>
                          </w:r>
                          <w:r w:rsidRPr="005B6A3D">
                            <w:rPr>
                              <w:rFonts w:ascii="Courier New" w:hAnsi="Courier New" w:cs="Courier New"/>
                              <w:sz w:val="18"/>
                              <w:szCs w:val="18"/>
                            </w:rPr>
                            <w:delText xml:space="preserve">&lt;denominator value="1"/&gt; </w:delText>
                          </w:r>
                        </w:del>
                      </w:p>
                      <w:p w14:paraId="5607AF52" w14:textId="77777777" w:rsidR="00292223" w:rsidRPr="005B6A3D" w:rsidRDefault="00292223" w:rsidP="005B6A3D">
                        <w:pPr>
                          <w:pStyle w:val="Default"/>
                          <w:rPr>
                            <w:del w:id="7143" w:author="pbx" w:date="2017-11-03T17:48:00Z"/>
                            <w:rFonts w:ascii="Courier New" w:hAnsi="Courier New" w:cs="Courier New"/>
                            <w:sz w:val="18"/>
                            <w:szCs w:val="18"/>
                          </w:rPr>
                        </w:pPr>
                        <w:del w:id="7144"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 xml:space="preserve">&lt;/quantity&gt; </w:delText>
                          </w:r>
                        </w:del>
                      </w:p>
                      <w:p w14:paraId="7FDDBFB1" w14:textId="77777777" w:rsidR="00292223" w:rsidRDefault="00292223" w:rsidP="005B6A3D">
                        <w:pPr>
                          <w:pStyle w:val="Default"/>
                          <w:rPr>
                            <w:del w:id="7145" w:author="pbx" w:date="2017-11-03T17:48:00Z"/>
                            <w:rFonts w:ascii="Courier New" w:hAnsi="Courier New" w:cs="Courier New"/>
                            <w:sz w:val="18"/>
                            <w:szCs w:val="18"/>
                          </w:rPr>
                        </w:pPr>
                        <w:del w:id="7146"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&lt;partProduct&gt;</w:delText>
                          </w:r>
                        </w:del>
                      </w:p>
                      <w:p w14:paraId="790FE082" w14:textId="77777777" w:rsidR="00292223" w:rsidRDefault="00292223" w:rsidP="005B6A3D">
                        <w:pPr>
                          <w:pStyle w:val="Default"/>
                          <w:rPr>
                            <w:del w:id="7147" w:author="pbx" w:date="2017-11-03T17:48:00Z"/>
                            <w:rFonts w:ascii="Courier New" w:hAnsi="Courier New" w:cs="Courier New"/>
                            <w:sz w:val="18"/>
                            <w:szCs w:val="18"/>
                          </w:rPr>
                        </w:pPr>
                        <w:del w:id="7148"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&lt;code code="0001-0001" codeSystem="</w:delText>
                          </w:r>
                          <w:r>
                            <w:rPr>
                              <w:rFonts w:ascii="Courier New" w:hAnsi="Courier New" w:cs="Courier New"/>
                              <w:sz w:val="18"/>
                              <w:szCs w:val="18"/>
                            </w:rPr>
                            <w:delText>2.16.840.1.113883.2.20.6.???</w:delText>
                          </w:r>
                          <w:r w:rsidRPr="005B6A3D">
                            <w:rPr>
                              <w:rFonts w:ascii="Courier New" w:hAnsi="Courier New" w:cs="Courier New"/>
                              <w:sz w:val="18"/>
                              <w:szCs w:val="18"/>
                            </w:rPr>
                            <w:delText xml:space="preserve">"/&gt; </w:delText>
                          </w:r>
                        </w:del>
                      </w:p>
                      <w:p w14:paraId="7124DB20" w14:textId="77777777" w:rsidR="00292223" w:rsidRPr="005B6A3D" w:rsidRDefault="00292223" w:rsidP="005B6A3D">
                        <w:pPr>
                          <w:pStyle w:val="Default"/>
                          <w:rPr>
                            <w:del w:id="7149" w:author="pbx" w:date="2017-11-03T17:48:00Z"/>
                            <w:rFonts w:ascii="Courier New" w:hAnsi="Courier New" w:cs="Courier New"/>
                            <w:sz w:val="18"/>
                            <w:szCs w:val="18"/>
                          </w:rPr>
                        </w:pPr>
                        <w:del w:id="7150"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 xml:space="preserve">&lt;name&gt;Tazmin &lt;suffix&gt;XR&lt;/suffix&gt;&lt;/name&gt; </w:delText>
                          </w:r>
                        </w:del>
                      </w:p>
                      <w:p w14:paraId="2DF75D3A" w14:textId="77777777" w:rsidR="00292223" w:rsidRPr="005B6A3D" w:rsidRDefault="00292223" w:rsidP="005B6A3D">
                        <w:pPr>
                          <w:pStyle w:val="Default"/>
                          <w:ind w:left="432"/>
                          <w:rPr>
                            <w:del w:id="7151" w:author="pbx" w:date="2017-11-03T17:48:00Z"/>
                            <w:rFonts w:ascii="Courier New" w:hAnsi="Courier New" w:cs="Courier New"/>
                            <w:sz w:val="18"/>
                            <w:szCs w:val="18"/>
                          </w:rPr>
                        </w:pPr>
                        <w:del w:id="7152" w:author="pbx" w:date="2017-11-03T17:48:00Z">
                          <w:r w:rsidRPr="005B6A3D">
                            <w:rPr>
                              <w:rFonts w:ascii="Courier New" w:hAnsi="Courier New" w:cs="Courier New"/>
                              <w:sz w:val="18"/>
                              <w:szCs w:val="18"/>
                            </w:rPr>
                            <w:delText>&lt;formCode code="C42916" codeSystem="</w:delText>
                          </w:r>
                          <w:r>
                            <w:rPr>
                              <w:rFonts w:ascii="Courier New" w:hAnsi="Courier New" w:cs="Courier New"/>
                              <w:sz w:val="18"/>
                              <w:szCs w:val="18"/>
                            </w:rPr>
                            <w:delText>2.16.840.1.113883.2.20.6.16</w:delText>
                          </w:r>
                          <w:r w:rsidRPr="005B6A3D">
                            <w:rPr>
                              <w:rFonts w:ascii="Courier New" w:hAnsi="Courier New" w:cs="Courier New"/>
                              <w:sz w:val="18"/>
                              <w:szCs w:val="18"/>
                            </w:rPr>
                            <w:delText xml:space="preserve">" displayName="capsule, extended release"/&gt; </w:delText>
                          </w:r>
                        </w:del>
                      </w:p>
                      <w:p w14:paraId="05C044A1" w14:textId="77777777" w:rsidR="00292223" w:rsidRDefault="00292223" w:rsidP="005B6A3D">
                        <w:pPr>
                          <w:pStyle w:val="Default"/>
                          <w:ind w:left="432"/>
                          <w:rPr>
                            <w:del w:id="7153" w:author="pbx" w:date="2017-11-03T17:48:00Z"/>
                            <w:rFonts w:ascii="Courier New" w:hAnsi="Courier New" w:cs="Courier New"/>
                            <w:sz w:val="18"/>
                            <w:szCs w:val="18"/>
                          </w:rPr>
                        </w:pPr>
                        <w:del w:id="7154" w:author="pbx" w:date="2017-11-03T17:48:00Z">
                          <w:r w:rsidRPr="005B6A3D">
                            <w:rPr>
                              <w:rFonts w:ascii="Courier New" w:hAnsi="Courier New" w:cs="Courier New"/>
                              <w:sz w:val="18"/>
                              <w:szCs w:val="18"/>
                            </w:rPr>
                            <w:delText xml:space="preserve">&lt;asEntityWithGeneric&gt; </w:delText>
                          </w:r>
                        </w:del>
                      </w:p>
                      <w:p w14:paraId="3C157DB3" w14:textId="77777777" w:rsidR="00292223" w:rsidRDefault="00292223" w:rsidP="005B6A3D">
                        <w:pPr>
                          <w:pStyle w:val="Default"/>
                          <w:ind w:left="432"/>
                          <w:rPr>
                            <w:del w:id="7155" w:author="pbx" w:date="2017-11-03T17:48:00Z"/>
                            <w:rFonts w:ascii="Courier New" w:hAnsi="Courier New" w:cs="Courier New"/>
                            <w:sz w:val="18"/>
                            <w:szCs w:val="18"/>
                          </w:rPr>
                        </w:pPr>
                        <w:del w:id="7156"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 xml:space="preserve">&lt;genericMedicine&gt; </w:delText>
                          </w:r>
                        </w:del>
                      </w:p>
                      <w:p w14:paraId="1F84121F" w14:textId="77777777" w:rsidR="00292223" w:rsidRPr="00C66DC9" w:rsidRDefault="00292223" w:rsidP="005B6A3D">
                        <w:pPr>
                          <w:pStyle w:val="Default"/>
                          <w:ind w:left="432"/>
                          <w:rPr>
                            <w:del w:id="7157" w:author="pbx" w:date="2017-11-03T17:48:00Z"/>
                            <w:rFonts w:ascii="Courier New" w:hAnsi="Courier New" w:cs="Courier New"/>
                            <w:sz w:val="18"/>
                            <w:szCs w:val="18"/>
                          </w:rPr>
                        </w:pPr>
                        <w:del w:id="7158" w:author="pbx" w:date="2017-11-03T17:48:00Z">
                          <w:r>
                            <w:rPr>
                              <w:rFonts w:ascii="Courier New" w:hAnsi="Courier New" w:cs="Courier New"/>
                              <w:sz w:val="18"/>
                              <w:szCs w:val="18"/>
                            </w:rPr>
                            <w:delText xml:space="preserve">    </w:delText>
                          </w:r>
                          <w:r w:rsidRPr="005B6A3D">
                            <w:rPr>
                              <w:rFonts w:ascii="Courier New" w:hAnsi="Courier New" w:cs="Courier New"/>
                              <w:sz w:val="18"/>
                              <w:szCs w:val="18"/>
                            </w:rPr>
                            <w:delText>&lt;name&gt;tazminate hydrochloride&lt;/name&gt;</w:delText>
                          </w:r>
                        </w:del>
                      </w:p>
                    </w:txbxContent>
                  </v:textbox>
                  <w10:anchorlock/>
                </v:shape>
              </w:pict>
            </mc:Fallback>
          </mc:AlternateContent>
        </w:r>
      </w:del>
    </w:p>
    <w:p w:rsidR="005B6A3D" w:rsidRDefault="005B6A3D" w:rsidP="00DF0F23">
      <w:pPr>
        <w:pStyle w:val="Heading4"/>
        <w:spacing w:before="120" w:after="200"/>
        <w:ind w:left="288" w:hanging="288"/>
        <w:rPr>
          <w:del w:id="5466" w:author="pbx" w:date="2017-11-03T17:48:00Z"/>
        </w:rPr>
      </w:pPr>
      <w:del w:id="5467" w:author="pbx" w:date="2017-11-03T17:48:00Z">
        <w:r>
          <w:delText xml:space="preserve">Validation </w:delText>
        </w:r>
      </w:del>
    </w:p>
    <w:p w:rsidR="005B6A3D" w:rsidRDefault="005B6A3D" w:rsidP="00A34A70">
      <w:pPr>
        <w:pStyle w:val="Default"/>
        <w:numPr>
          <w:ilvl w:val="0"/>
          <w:numId w:val="270"/>
        </w:numPr>
        <w:rPr>
          <w:del w:id="5468" w:author="pbx" w:date="2017-11-03T17:48:00Z"/>
          <w:sz w:val="23"/>
          <w:szCs w:val="23"/>
        </w:rPr>
      </w:pPr>
      <w:commentRangeStart w:id="5469"/>
      <w:del w:id="5470" w:author="pbx" w:date="2017-11-03T17:48:00Z">
        <w:r>
          <w:rPr>
            <w:sz w:val="23"/>
            <w:szCs w:val="23"/>
          </w:rPr>
          <w:delText xml:space="preserve">If the product form code is ‘C47916’ (KIT), then there is one or more parts </w:delText>
        </w:r>
      </w:del>
    </w:p>
    <w:p w:rsidR="005B6A3D" w:rsidRDefault="005B6A3D" w:rsidP="00A34A70">
      <w:pPr>
        <w:pStyle w:val="Default"/>
        <w:numPr>
          <w:ilvl w:val="0"/>
          <w:numId w:val="270"/>
        </w:numPr>
        <w:rPr>
          <w:del w:id="5471" w:author="pbx" w:date="2017-11-03T17:48:00Z"/>
          <w:sz w:val="23"/>
          <w:szCs w:val="23"/>
        </w:rPr>
      </w:pPr>
      <w:del w:id="5472" w:author="pbx" w:date="2017-11-03T17:48:00Z">
        <w:r>
          <w:rPr>
            <w:sz w:val="23"/>
            <w:szCs w:val="23"/>
          </w:rPr>
          <w:delText xml:space="preserve">If the product has parts, then at least one part has one or more active ingredients. </w:delText>
        </w:r>
      </w:del>
    </w:p>
    <w:p w:rsidR="005B6A3D" w:rsidRDefault="005B6A3D" w:rsidP="00A34A70">
      <w:pPr>
        <w:pStyle w:val="Default"/>
        <w:numPr>
          <w:ilvl w:val="0"/>
          <w:numId w:val="270"/>
        </w:numPr>
        <w:rPr>
          <w:del w:id="5473" w:author="pbx" w:date="2017-11-03T17:48:00Z"/>
          <w:sz w:val="23"/>
          <w:szCs w:val="23"/>
        </w:rPr>
      </w:pPr>
      <w:del w:id="5474" w:author="pbx" w:date="2017-11-03T17:48:00Z">
        <w:r>
          <w:rPr>
            <w:sz w:val="23"/>
            <w:szCs w:val="23"/>
          </w:rPr>
          <w:delText>Procedures for code, name, dosage form code, source, ingredients, characteristics and packaging are the same as for the main products (</w:delText>
        </w:r>
        <w:r w:rsidR="00CA1A1B">
          <w:rPr>
            <w:sz w:val="23"/>
            <w:szCs w:val="23"/>
          </w:rPr>
          <w:delText xml:space="preserve">see section </w:delText>
        </w:r>
        <w:r w:rsidR="00CA1A1B" w:rsidRPr="00CA1A1B">
          <w:rPr>
            <w:color w:val="002060"/>
            <w:u w:val="single"/>
          </w:rPr>
          <w:fldChar w:fldCharType="begin"/>
        </w:r>
        <w:r w:rsidR="00CA1A1B" w:rsidRPr="00CA1A1B">
          <w:rPr>
            <w:color w:val="002060"/>
            <w:sz w:val="23"/>
            <w:szCs w:val="23"/>
            <w:u w:val="single"/>
          </w:rPr>
          <w:delInstrText xml:space="preserve"> REF _Ref451157472 \r \h  \* MERGEFORMAT </w:delInstrText>
        </w:r>
        <w:r w:rsidR="00CA1A1B" w:rsidRPr="00CA1A1B">
          <w:rPr>
            <w:color w:val="002060"/>
            <w:u w:val="single"/>
          </w:rPr>
        </w:r>
        <w:r w:rsidR="00CA1A1B" w:rsidRPr="00CA1A1B">
          <w:rPr>
            <w:color w:val="002060"/>
            <w:u w:val="single"/>
          </w:rPr>
          <w:fldChar w:fldCharType="separate"/>
        </w:r>
        <w:r w:rsidR="00CA1A1B" w:rsidRPr="00CA1A1B">
          <w:rPr>
            <w:color w:val="002060"/>
            <w:sz w:val="23"/>
            <w:szCs w:val="23"/>
            <w:u w:val="single"/>
          </w:rPr>
          <w:delText>4.10</w:delText>
        </w:r>
        <w:r w:rsidR="00CA1A1B" w:rsidRPr="00CA1A1B">
          <w:rPr>
            <w:color w:val="002060"/>
            <w:u w:val="single"/>
          </w:rPr>
          <w:fldChar w:fldCharType="end"/>
        </w:r>
        <w:r w:rsidR="00CA1A1B" w:rsidRPr="00CA1A1B">
          <w:rPr>
            <w:color w:val="002060"/>
            <w:sz w:val="23"/>
            <w:szCs w:val="23"/>
            <w:u w:val="single"/>
          </w:rPr>
          <w:delText xml:space="preserve"> </w:delText>
        </w:r>
        <w:r w:rsidR="00CA1A1B" w:rsidRPr="00CA1A1B">
          <w:rPr>
            <w:color w:val="002060"/>
            <w:u w:val="single"/>
          </w:rPr>
          <w:fldChar w:fldCharType="begin"/>
        </w:r>
        <w:r w:rsidR="00CA1A1B" w:rsidRPr="00CA1A1B">
          <w:rPr>
            <w:color w:val="002060"/>
            <w:sz w:val="23"/>
            <w:szCs w:val="23"/>
            <w:u w:val="single"/>
          </w:rPr>
          <w:delInstrText xml:space="preserve"> REF _Ref451157462 \h  \* MERGEFORMAT </w:delInstrText>
        </w:r>
        <w:r w:rsidR="00CA1A1B" w:rsidRPr="00CA1A1B">
          <w:rPr>
            <w:color w:val="002060"/>
            <w:u w:val="single"/>
          </w:rPr>
        </w:r>
        <w:r w:rsidR="00CA1A1B" w:rsidRPr="00CA1A1B">
          <w:rPr>
            <w:color w:val="002060"/>
            <w:u w:val="single"/>
          </w:rPr>
          <w:fldChar w:fldCharType="separate"/>
        </w:r>
        <w:r w:rsidR="00CA1A1B" w:rsidRPr="00CA1A1B">
          <w:rPr>
            <w:color w:val="002060"/>
            <w:sz w:val="23"/>
            <w:szCs w:val="23"/>
            <w:u w:val="single"/>
          </w:rPr>
          <w:delText>Product Data Information – Product in General</w:delText>
        </w:r>
        <w:r w:rsidR="00CA1A1B" w:rsidRPr="00CA1A1B">
          <w:rPr>
            <w:color w:val="002060"/>
            <w:u w:val="single"/>
          </w:rPr>
          <w:fldChar w:fldCharType="end"/>
        </w:r>
        <w:r>
          <w:rPr>
            <w:sz w:val="23"/>
            <w:szCs w:val="23"/>
          </w:rPr>
          <w:delText>)</w:delText>
        </w:r>
        <w:commentRangeEnd w:id="5469"/>
        <w:r w:rsidR="00F3206C">
          <w:rPr>
            <w:rStyle w:val="CommentReference"/>
          </w:rPr>
          <w:commentReference w:id="5469"/>
        </w:r>
      </w:del>
    </w:p>
    <w:p w:rsidR="005B6A3D" w:rsidRDefault="005B6A3D" w:rsidP="005B6A3D">
      <w:pPr>
        <w:pStyle w:val="Default"/>
        <w:rPr>
          <w:del w:id="5475" w:author="pbx" w:date="2017-11-03T17:48:00Z"/>
          <w:sz w:val="23"/>
          <w:szCs w:val="23"/>
        </w:rPr>
      </w:pPr>
    </w:p>
    <w:p w:rsidR="00035BC0" w:rsidRDefault="00035BC0" w:rsidP="00DF0F23">
      <w:pPr>
        <w:pStyle w:val="Heading3"/>
        <w:spacing w:before="120" w:after="200"/>
        <w:ind w:left="720" w:hanging="720"/>
        <w:rPr>
          <w:del w:id="5476" w:author="pbx" w:date="2017-11-03T17:48:00Z"/>
        </w:rPr>
      </w:pPr>
      <w:bookmarkStart w:id="5477" w:name="_Toc495068772"/>
      <w:bookmarkStart w:id="5478" w:name="_Toc497495450"/>
      <w:del w:id="5479" w:author="pbx" w:date="2017-11-03T17:48:00Z">
        <w:r>
          <w:delText>Marketing Category</w:delText>
        </w:r>
        <w:bookmarkEnd w:id="5477"/>
        <w:bookmarkEnd w:id="5478"/>
      </w:del>
    </w:p>
    <w:p w:rsidR="001F5C75" w:rsidRDefault="001F5C75" w:rsidP="00DF0F23">
      <w:pPr>
        <w:rPr>
          <w:del w:id="5480" w:author="pbx" w:date="2017-11-03T17:48:00Z"/>
        </w:rPr>
      </w:pPr>
      <w:del w:id="5481" w:author="pbx" w:date="2017-11-03T17:48:00Z">
        <w:r>
          <w:delText xml:space="preserve">Example: </w:delText>
        </w:r>
      </w:del>
    </w:p>
    <w:p w:rsidR="00C13432" w:rsidRPr="00591E53" w:rsidRDefault="001F5C75" w:rsidP="00591E53">
      <w:pPr>
        <w:pStyle w:val="Default"/>
        <w:rPr>
          <w:del w:id="5482" w:author="pbx" w:date="2017-11-03T17:48:00Z"/>
          <w:sz w:val="23"/>
          <w:szCs w:val="23"/>
        </w:rPr>
      </w:pPr>
      <w:del w:id="5483" w:author="pbx" w:date="2017-11-03T17:48:00Z">
        <w:r w:rsidRPr="000A6564">
          <w:rPr>
            <w:rFonts w:ascii="Courier New" w:hAnsi="Courier New" w:cs="Courier New"/>
            <w:noProof/>
            <w:sz w:val="18"/>
            <w:szCs w:val="18"/>
            <w:lang w:val="en-US"/>
          </w:rPr>
          <mc:AlternateContent>
            <mc:Choice Requires="wps">
              <w:drawing>
                <wp:inline distT="0" distB="0" distL="0" distR="0" wp14:anchorId="60B98BCF" wp14:editId="49357B09">
                  <wp:extent cx="5876014" cy="1378424"/>
                  <wp:effectExtent l="57150" t="0" r="67945" b="12700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37842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035BC0">
                              <w:pPr>
                                <w:pStyle w:val="Default"/>
                                <w:rPr>
                                  <w:del w:id="5484" w:author="pbx" w:date="2017-11-03T17:48:00Z"/>
                                  <w:rFonts w:ascii="Courier New" w:hAnsi="Courier New" w:cs="Courier New"/>
                                  <w:sz w:val="18"/>
                                  <w:szCs w:val="18"/>
                                </w:rPr>
                              </w:pPr>
                              <w:del w:id="5485" w:author="pbx" w:date="2017-11-03T17:48:00Z">
                                <w:r w:rsidRPr="00035BC0">
                                  <w:rPr>
                                    <w:rFonts w:ascii="Courier New" w:hAnsi="Courier New" w:cs="Courier New"/>
                                    <w:sz w:val="18"/>
                                    <w:szCs w:val="18"/>
                                  </w:rPr>
                                  <w:delText xml:space="preserve">&lt;subjectOf&gt; </w:delText>
                                </w:r>
                              </w:del>
                            </w:p>
                            <w:p w:rsidR="00292223" w:rsidRDefault="00292223" w:rsidP="00035BC0">
                              <w:pPr>
                                <w:pStyle w:val="Default"/>
                                <w:rPr>
                                  <w:del w:id="5486" w:author="pbx" w:date="2017-11-03T17:48:00Z"/>
                                  <w:rFonts w:ascii="Courier New" w:hAnsi="Courier New" w:cs="Courier New"/>
                                  <w:sz w:val="18"/>
                                  <w:szCs w:val="18"/>
                                </w:rPr>
                              </w:pPr>
                              <w:del w:id="5487" w:author="pbx" w:date="2017-11-03T17:48:00Z">
                                <w:r>
                                  <w:rPr>
                                    <w:rFonts w:ascii="Courier New" w:hAnsi="Courier New" w:cs="Courier New"/>
                                    <w:sz w:val="18"/>
                                    <w:szCs w:val="18"/>
                                  </w:rPr>
                                  <w:delText xml:space="preserve">  </w:delText>
                                </w:r>
                                <w:r w:rsidRPr="00035BC0">
                                  <w:rPr>
                                    <w:rFonts w:ascii="Courier New" w:hAnsi="Courier New" w:cs="Courier New"/>
                                    <w:sz w:val="18"/>
                                    <w:szCs w:val="18"/>
                                  </w:rPr>
                                  <w:delText xml:space="preserve">&lt;approval&gt; </w:delText>
                                </w:r>
                              </w:del>
                            </w:p>
                            <w:p w:rsidR="00292223" w:rsidRDefault="00292223" w:rsidP="00035BC0">
                              <w:pPr>
                                <w:pStyle w:val="Default"/>
                                <w:rPr>
                                  <w:del w:id="5488" w:author="pbx" w:date="2017-11-03T17:48:00Z"/>
                                  <w:rFonts w:ascii="Courier New" w:hAnsi="Courier New" w:cs="Courier New"/>
                                  <w:sz w:val="18"/>
                                  <w:szCs w:val="18"/>
                                </w:rPr>
                              </w:pPr>
                              <w:del w:id="5489" w:author="pbx" w:date="2017-11-03T17:48:00Z">
                                <w:r>
                                  <w:rPr>
                                    <w:rFonts w:ascii="Courier New" w:hAnsi="Courier New" w:cs="Courier New"/>
                                    <w:sz w:val="18"/>
                                    <w:szCs w:val="18"/>
                                  </w:rPr>
                                  <w:delText xml:space="preserve">    </w:delText>
                                </w:r>
                                <w:r w:rsidRPr="00035BC0">
                                  <w:rPr>
                                    <w:rFonts w:ascii="Courier New" w:hAnsi="Courier New" w:cs="Courier New"/>
                                    <w:sz w:val="18"/>
                                    <w:szCs w:val="18"/>
                                  </w:rPr>
                                  <w:delText>&lt;id extension="NDA123456" root="</w:delText>
                                </w:r>
                                <w:r>
                                  <w:rPr>
                                    <w:rFonts w:ascii="Courier New" w:hAnsi="Courier New" w:cs="Courier New"/>
                                    <w:sz w:val="18"/>
                                    <w:szCs w:val="18"/>
                                  </w:rPr>
                                  <w:delText>2.16.840.1.113883.2.20.6.???</w:delText>
                                </w:r>
                                <w:r w:rsidRPr="00035BC0">
                                  <w:rPr>
                                    <w:rFonts w:ascii="Courier New" w:hAnsi="Courier New" w:cs="Courier New"/>
                                    <w:sz w:val="18"/>
                                    <w:szCs w:val="18"/>
                                  </w:rPr>
                                  <w:delText xml:space="preserve">"/&gt; </w:delText>
                                </w:r>
                              </w:del>
                            </w:p>
                            <w:p w:rsidR="00292223" w:rsidRPr="005376AC" w:rsidRDefault="00292223" w:rsidP="0083588F">
                              <w:pPr>
                                <w:pStyle w:val="Default"/>
                                <w:ind w:left="432"/>
                                <w:rPr>
                                  <w:del w:id="5490" w:author="pbx" w:date="2017-11-03T17:48:00Z"/>
                                  <w:rFonts w:ascii="Courier New" w:hAnsi="Courier New" w:cs="Courier New"/>
                                  <w:sz w:val="18"/>
                                  <w:szCs w:val="18"/>
                                  <w:lang w:val="fr-CA"/>
                                </w:rPr>
                              </w:pPr>
                              <w:del w:id="5491" w:author="pbx" w:date="2017-11-03T17:48:00Z">
                                <w:r w:rsidRPr="005376AC">
                                  <w:rPr>
                                    <w:rFonts w:ascii="Courier New" w:hAnsi="Courier New" w:cs="Courier New"/>
                                    <w:sz w:val="18"/>
                                    <w:szCs w:val="18"/>
                                    <w:lang w:val="fr-CA"/>
                                  </w:rPr>
                                  <w:delText>&lt;code code="</w:delText>
                                </w:r>
                                <w:r>
                                  <w:rPr>
                                    <w:rFonts w:ascii="Courier New" w:hAnsi="Courier New" w:cs="Courier New"/>
                                    <w:sz w:val="18"/>
                                    <w:szCs w:val="18"/>
                                    <w:lang w:val="fr-CA"/>
                                  </w:rPr>
                                  <w:delText>1</w:delText>
                                </w:r>
                                <w:r w:rsidRPr="005376AC">
                                  <w:rPr>
                                    <w:rFonts w:ascii="Courier New" w:hAnsi="Courier New" w:cs="Courier New"/>
                                    <w:sz w:val="18"/>
                                    <w:szCs w:val="18"/>
                                    <w:lang w:val="fr-CA"/>
                                  </w:rPr>
                                  <w:delText>" codeSystem="</w:delText>
                                </w:r>
                                <w:r>
                                  <w:rPr>
                                    <w:rFonts w:ascii="Courier New" w:hAnsi="Courier New" w:cs="Courier New"/>
                                    <w:sz w:val="18"/>
                                    <w:szCs w:val="18"/>
                                    <w:lang w:val="fr-CA"/>
                                  </w:rPr>
                                  <w:delText>2.16.840.1.113883.2.20.6.11</w:delText>
                                </w:r>
                                <w:r w:rsidRPr="005376AC">
                                  <w:rPr>
                                    <w:rFonts w:ascii="Courier New" w:hAnsi="Courier New" w:cs="Courier New"/>
                                    <w:sz w:val="18"/>
                                    <w:szCs w:val="18"/>
                                    <w:lang w:val="fr-CA"/>
                                  </w:rPr>
                                  <w:delText>" displayName="</w:delText>
                                </w:r>
                                <w:r w:rsidRPr="002545ED">
                                  <w:rPr>
                                    <w:rFonts w:ascii="Courier New" w:hAnsi="Courier New" w:cs="Courier New"/>
                                    <w:sz w:val="18"/>
                                    <w:szCs w:val="18"/>
                                    <w:lang w:val="fr-CA"/>
                                  </w:rPr>
                                  <w:delText>NDS</w:delText>
                                </w:r>
                                <w:r w:rsidRPr="005376AC">
                                  <w:rPr>
                                    <w:rFonts w:ascii="Courier New" w:hAnsi="Courier New" w:cs="Courier New"/>
                                    <w:sz w:val="18"/>
                                    <w:szCs w:val="18"/>
                                    <w:lang w:val="fr-CA"/>
                                  </w:rPr>
                                  <w:delText xml:space="preserve">"/&gt; </w:delText>
                                </w:r>
                              </w:del>
                            </w:p>
                            <w:p w:rsidR="00292223" w:rsidRDefault="00292223" w:rsidP="00035BC0">
                              <w:pPr>
                                <w:pStyle w:val="Default"/>
                                <w:rPr>
                                  <w:del w:id="5492" w:author="pbx" w:date="2017-11-03T17:48:00Z"/>
                                  <w:rFonts w:ascii="Courier New" w:hAnsi="Courier New" w:cs="Courier New"/>
                                  <w:sz w:val="18"/>
                                  <w:szCs w:val="18"/>
                                </w:rPr>
                              </w:pPr>
                              <w:del w:id="5493" w:author="pbx" w:date="2017-11-03T17:48:00Z">
                                <w:r w:rsidRPr="005376AC">
                                  <w:rPr>
                                    <w:rFonts w:ascii="Courier New" w:hAnsi="Courier New" w:cs="Courier New"/>
                                    <w:sz w:val="18"/>
                                    <w:szCs w:val="18"/>
                                    <w:lang w:val="fr-CA"/>
                                  </w:rPr>
                                  <w:delText xml:space="preserve">    </w:delText>
                                </w:r>
                                <w:r w:rsidRPr="00035BC0">
                                  <w:rPr>
                                    <w:rFonts w:ascii="Courier New" w:hAnsi="Courier New" w:cs="Courier New"/>
                                    <w:sz w:val="18"/>
                                    <w:szCs w:val="18"/>
                                  </w:rPr>
                                  <w:delText xml:space="preserve">&lt;author&gt; </w:delText>
                                </w:r>
                              </w:del>
                            </w:p>
                            <w:p w:rsidR="00292223" w:rsidRDefault="00292223" w:rsidP="00035BC0">
                              <w:pPr>
                                <w:pStyle w:val="Default"/>
                                <w:rPr>
                                  <w:del w:id="5494" w:author="pbx" w:date="2017-11-03T17:48:00Z"/>
                                  <w:rFonts w:ascii="Courier New" w:hAnsi="Courier New" w:cs="Courier New"/>
                                  <w:sz w:val="18"/>
                                  <w:szCs w:val="18"/>
                                </w:rPr>
                              </w:pPr>
                              <w:del w:id="5495" w:author="pbx" w:date="2017-11-03T17:48:00Z">
                                <w:r>
                                  <w:rPr>
                                    <w:rFonts w:ascii="Courier New" w:hAnsi="Courier New" w:cs="Courier New"/>
                                    <w:sz w:val="18"/>
                                    <w:szCs w:val="18"/>
                                  </w:rPr>
                                  <w:delText xml:space="preserve">      </w:delText>
                                </w:r>
                                <w:r w:rsidRPr="00035BC0">
                                  <w:rPr>
                                    <w:rFonts w:ascii="Courier New" w:hAnsi="Courier New" w:cs="Courier New"/>
                                    <w:sz w:val="18"/>
                                    <w:szCs w:val="18"/>
                                  </w:rPr>
                                  <w:delText xml:space="preserve">&lt;territorialAuthority&gt; </w:delText>
                                </w:r>
                              </w:del>
                            </w:p>
                            <w:p w:rsidR="00292223" w:rsidRDefault="00292223" w:rsidP="00035BC0">
                              <w:pPr>
                                <w:pStyle w:val="Default"/>
                                <w:rPr>
                                  <w:del w:id="5496" w:author="pbx" w:date="2017-11-03T17:48:00Z"/>
                                  <w:rFonts w:ascii="Courier New" w:hAnsi="Courier New" w:cs="Courier New"/>
                                  <w:sz w:val="18"/>
                                  <w:szCs w:val="18"/>
                                </w:rPr>
                              </w:pPr>
                              <w:del w:id="5497" w:author="pbx" w:date="2017-11-03T17:48:00Z">
                                <w:r>
                                  <w:rPr>
                                    <w:rFonts w:ascii="Courier New" w:hAnsi="Courier New" w:cs="Courier New"/>
                                    <w:sz w:val="18"/>
                                    <w:szCs w:val="18"/>
                                  </w:rPr>
                                  <w:delText xml:space="preserve">        </w:delText>
                                </w:r>
                                <w:r w:rsidRPr="00035BC0">
                                  <w:rPr>
                                    <w:rFonts w:ascii="Courier New" w:hAnsi="Courier New" w:cs="Courier New"/>
                                    <w:sz w:val="18"/>
                                    <w:szCs w:val="18"/>
                                  </w:rPr>
                                  <w:delText xml:space="preserve">&lt;territory&gt; </w:delText>
                                </w:r>
                              </w:del>
                            </w:p>
                            <w:p w:rsidR="00292223" w:rsidRPr="00C66DC9" w:rsidRDefault="00292223" w:rsidP="00035BC0">
                              <w:pPr>
                                <w:pStyle w:val="Default"/>
                                <w:rPr>
                                  <w:del w:id="5498" w:author="pbx" w:date="2017-11-03T17:48:00Z"/>
                                  <w:rFonts w:ascii="Courier New" w:hAnsi="Courier New" w:cs="Courier New"/>
                                  <w:sz w:val="18"/>
                                  <w:szCs w:val="18"/>
                                </w:rPr>
                              </w:pPr>
                              <w:del w:id="5499" w:author="pbx" w:date="2017-11-03T17:48:00Z">
                                <w:r>
                                  <w:rPr>
                                    <w:rFonts w:ascii="Courier New" w:hAnsi="Courier New" w:cs="Courier New"/>
                                    <w:sz w:val="18"/>
                                    <w:szCs w:val="18"/>
                                  </w:rPr>
                                  <w:delText xml:space="preserve">          </w:delText>
                                </w:r>
                                <w:r w:rsidRPr="00035BC0">
                                  <w:rPr>
                                    <w:rFonts w:ascii="Courier New" w:hAnsi="Courier New" w:cs="Courier New"/>
                                    <w:sz w:val="18"/>
                                    <w:szCs w:val="18"/>
                                  </w:rPr>
                                  <w:delText>&lt;code code="</w:delText>
                                </w:r>
                                <w:r>
                                  <w:rPr>
                                    <w:rFonts w:ascii="Courier New" w:hAnsi="Courier New" w:cs="Courier New"/>
                                    <w:sz w:val="18"/>
                                    <w:szCs w:val="18"/>
                                  </w:rPr>
                                  <w:delText>CAN</w:delText>
                                </w:r>
                                <w:r w:rsidRPr="00035BC0">
                                  <w:rPr>
                                    <w:rFonts w:ascii="Courier New" w:hAnsi="Courier New" w:cs="Courier New"/>
                                    <w:sz w:val="18"/>
                                    <w:szCs w:val="18"/>
                                  </w:rPr>
                                  <w:delText>" codeSystem="</w:delText>
                                </w:r>
                                <w:r>
                                  <w:rPr>
                                    <w:rFonts w:ascii="Courier New" w:hAnsi="Courier New" w:cs="Courier New"/>
                                    <w:sz w:val="18"/>
                                    <w:szCs w:val="18"/>
                                  </w:rPr>
                                  <w:delText>2.16.840.1.113883.2.20.6.17</w:delText>
                                </w:r>
                                <w:r w:rsidRPr="00035BC0">
                                  <w:rPr>
                                    <w:rFonts w:ascii="Courier New" w:hAnsi="Courier New" w:cs="Courier New"/>
                                    <w:sz w:val="18"/>
                                    <w:szCs w:val="18"/>
                                  </w:rPr>
                                  <w:delText>"/&gt;</w:delText>
                                </w:r>
                              </w:del>
                            </w:p>
                          </w:txbxContent>
                        </wps:txbx>
                        <wps:bodyPr rot="0" vert="horz" wrap="square" lIns="91440" tIns="45720" rIns="91440" bIns="45720" anchor="t" anchorCtr="0">
                          <a:noAutofit/>
                        </wps:bodyPr>
                      </wps:wsp>
                    </a:graphicData>
                  </a:graphic>
                </wp:inline>
              </w:drawing>
            </mc:Choice>
            <mc:Fallback>
              <w:pict>
                <v:shape id="_x0000_s1120" type="#_x0000_t202" style="width:462.7pt;height:10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" fillcolor="#c6d9f1 [671]">
                  <v:shadow on="t" color="#bfbfbf [2412]" offset="0,4pt"/>
                  <v:textbox>
                    <w:txbxContent>
                      <w:p w14:paraId="358FEFA5" w14:textId="77777777" w:rsidR="00292223" w:rsidRDefault="00292223" w:rsidP="00035BC0">
                        <w:pPr>
                          <w:pStyle w:val="Default"/>
                          <w:rPr>
                            <w:del w:id="7192" w:author="pbx" w:date="2017-11-03T17:48:00Z"/>
                            <w:rFonts w:ascii="Courier New" w:hAnsi="Courier New" w:cs="Courier New"/>
                            <w:sz w:val="18"/>
                            <w:szCs w:val="18"/>
                          </w:rPr>
                        </w:pPr>
                        <w:del w:id="7193" w:author="pbx" w:date="2017-11-03T17:48:00Z">
                          <w:r w:rsidRPr="00035BC0">
                            <w:rPr>
                              <w:rFonts w:ascii="Courier New" w:hAnsi="Courier New" w:cs="Courier New"/>
                              <w:sz w:val="18"/>
                              <w:szCs w:val="18"/>
                            </w:rPr>
                            <w:delText xml:space="preserve">&lt;subjectOf&gt; </w:delText>
                          </w:r>
                        </w:del>
                      </w:p>
                      <w:p w14:paraId="6DE96ECC" w14:textId="77777777" w:rsidR="00292223" w:rsidRDefault="00292223" w:rsidP="00035BC0">
                        <w:pPr>
                          <w:pStyle w:val="Default"/>
                          <w:rPr>
                            <w:del w:id="7194" w:author="pbx" w:date="2017-11-03T17:48:00Z"/>
                            <w:rFonts w:ascii="Courier New" w:hAnsi="Courier New" w:cs="Courier New"/>
                            <w:sz w:val="18"/>
                            <w:szCs w:val="18"/>
                          </w:rPr>
                        </w:pPr>
                        <w:del w:id="7195" w:author="pbx" w:date="2017-11-03T17:48:00Z">
                          <w:r>
                            <w:rPr>
                              <w:rFonts w:ascii="Courier New" w:hAnsi="Courier New" w:cs="Courier New"/>
                              <w:sz w:val="18"/>
                              <w:szCs w:val="18"/>
                            </w:rPr>
                            <w:delText xml:space="preserve">  </w:delText>
                          </w:r>
                          <w:r w:rsidRPr="00035BC0">
                            <w:rPr>
                              <w:rFonts w:ascii="Courier New" w:hAnsi="Courier New" w:cs="Courier New"/>
                              <w:sz w:val="18"/>
                              <w:szCs w:val="18"/>
                            </w:rPr>
                            <w:delText xml:space="preserve">&lt;approval&gt; </w:delText>
                          </w:r>
                        </w:del>
                      </w:p>
                      <w:p w14:paraId="2F4C6A7E" w14:textId="77777777" w:rsidR="00292223" w:rsidRDefault="00292223" w:rsidP="00035BC0">
                        <w:pPr>
                          <w:pStyle w:val="Default"/>
                          <w:rPr>
                            <w:del w:id="7196" w:author="pbx" w:date="2017-11-03T17:48:00Z"/>
                            <w:rFonts w:ascii="Courier New" w:hAnsi="Courier New" w:cs="Courier New"/>
                            <w:sz w:val="18"/>
                            <w:szCs w:val="18"/>
                          </w:rPr>
                        </w:pPr>
                        <w:del w:id="7197" w:author="pbx" w:date="2017-11-03T17:48:00Z">
                          <w:r>
                            <w:rPr>
                              <w:rFonts w:ascii="Courier New" w:hAnsi="Courier New" w:cs="Courier New"/>
                              <w:sz w:val="18"/>
                              <w:szCs w:val="18"/>
                            </w:rPr>
                            <w:delText xml:space="preserve">    </w:delText>
                          </w:r>
                          <w:r w:rsidRPr="00035BC0">
                            <w:rPr>
                              <w:rFonts w:ascii="Courier New" w:hAnsi="Courier New" w:cs="Courier New"/>
                              <w:sz w:val="18"/>
                              <w:szCs w:val="18"/>
                            </w:rPr>
                            <w:delText>&lt;id extension="NDA123456" root="</w:delText>
                          </w:r>
                          <w:r>
                            <w:rPr>
                              <w:rFonts w:ascii="Courier New" w:hAnsi="Courier New" w:cs="Courier New"/>
                              <w:sz w:val="18"/>
                              <w:szCs w:val="18"/>
                            </w:rPr>
                            <w:delText>2.16.840.1.113883.2.20.6.???</w:delText>
                          </w:r>
                          <w:r w:rsidRPr="00035BC0">
                            <w:rPr>
                              <w:rFonts w:ascii="Courier New" w:hAnsi="Courier New" w:cs="Courier New"/>
                              <w:sz w:val="18"/>
                              <w:szCs w:val="18"/>
                            </w:rPr>
                            <w:delText xml:space="preserve">"/&gt; </w:delText>
                          </w:r>
                        </w:del>
                      </w:p>
                      <w:p w14:paraId="219E2A48" w14:textId="77777777" w:rsidR="00292223" w:rsidRPr="005376AC" w:rsidRDefault="00292223" w:rsidP="0083588F">
                        <w:pPr>
                          <w:pStyle w:val="Default"/>
                          <w:ind w:left="432"/>
                          <w:rPr>
                            <w:del w:id="7198" w:author="pbx" w:date="2017-11-03T17:48:00Z"/>
                            <w:rFonts w:ascii="Courier New" w:hAnsi="Courier New" w:cs="Courier New"/>
                            <w:sz w:val="18"/>
                            <w:szCs w:val="18"/>
                            <w:lang w:val="fr-CA"/>
                          </w:rPr>
                        </w:pPr>
                        <w:del w:id="7199" w:author="pbx" w:date="2017-11-03T17:48:00Z">
                          <w:r w:rsidRPr="005376AC">
                            <w:rPr>
                              <w:rFonts w:ascii="Courier New" w:hAnsi="Courier New" w:cs="Courier New"/>
                              <w:sz w:val="18"/>
                              <w:szCs w:val="18"/>
                              <w:lang w:val="fr-CA"/>
                            </w:rPr>
                            <w:delText>&lt;code code="</w:delText>
                          </w:r>
                          <w:r>
                            <w:rPr>
                              <w:rFonts w:ascii="Courier New" w:hAnsi="Courier New" w:cs="Courier New"/>
                              <w:sz w:val="18"/>
                              <w:szCs w:val="18"/>
                              <w:lang w:val="fr-CA"/>
                            </w:rPr>
                            <w:delText>1</w:delText>
                          </w:r>
                          <w:r w:rsidRPr="005376AC">
                            <w:rPr>
                              <w:rFonts w:ascii="Courier New" w:hAnsi="Courier New" w:cs="Courier New"/>
                              <w:sz w:val="18"/>
                              <w:szCs w:val="18"/>
                              <w:lang w:val="fr-CA"/>
                            </w:rPr>
                            <w:delText>" codeSystem="</w:delText>
                          </w:r>
                          <w:r>
                            <w:rPr>
                              <w:rFonts w:ascii="Courier New" w:hAnsi="Courier New" w:cs="Courier New"/>
                              <w:sz w:val="18"/>
                              <w:szCs w:val="18"/>
                              <w:lang w:val="fr-CA"/>
                            </w:rPr>
                            <w:delText>2.16.840.1.113883.2.20.6.11</w:delText>
                          </w:r>
                          <w:r w:rsidRPr="005376AC">
                            <w:rPr>
                              <w:rFonts w:ascii="Courier New" w:hAnsi="Courier New" w:cs="Courier New"/>
                              <w:sz w:val="18"/>
                              <w:szCs w:val="18"/>
                              <w:lang w:val="fr-CA"/>
                            </w:rPr>
                            <w:delText>" displayName="</w:delText>
                          </w:r>
                          <w:r w:rsidRPr="002545ED">
                            <w:rPr>
                              <w:rFonts w:ascii="Courier New" w:hAnsi="Courier New" w:cs="Courier New"/>
                              <w:sz w:val="18"/>
                              <w:szCs w:val="18"/>
                              <w:lang w:val="fr-CA"/>
                            </w:rPr>
                            <w:delText>NDS</w:delText>
                          </w:r>
                          <w:r w:rsidRPr="005376AC">
                            <w:rPr>
                              <w:rFonts w:ascii="Courier New" w:hAnsi="Courier New" w:cs="Courier New"/>
                              <w:sz w:val="18"/>
                              <w:szCs w:val="18"/>
                              <w:lang w:val="fr-CA"/>
                            </w:rPr>
                            <w:delText xml:space="preserve">"/&gt; </w:delText>
                          </w:r>
                        </w:del>
                      </w:p>
                      <w:p w14:paraId="4BC8E313" w14:textId="77777777" w:rsidR="00292223" w:rsidRDefault="00292223" w:rsidP="00035BC0">
                        <w:pPr>
                          <w:pStyle w:val="Default"/>
                          <w:rPr>
                            <w:del w:id="7200" w:author="pbx" w:date="2017-11-03T17:48:00Z"/>
                            <w:rFonts w:ascii="Courier New" w:hAnsi="Courier New" w:cs="Courier New"/>
                            <w:sz w:val="18"/>
                            <w:szCs w:val="18"/>
                          </w:rPr>
                        </w:pPr>
                        <w:del w:id="7201" w:author="pbx" w:date="2017-11-03T17:48:00Z">
                          <w:r w:rsidRPr="005376AC">
                            <w:rPr>
                              <w:rFonts w:ascii="Courier New" w:hAnsi="Courier New" w:cs="Courier New"/>
                              <w:sz w:val="18"/>
                              <w:szCs w:val="18"/>
                              <w:lang w:val="fr-CA"/>
                            </w:rPr>
                            <w:delText xml:space="preserve">    </w:delText>
                          </w:r>
                          <w:r w:rsidRPr="00035BC0">
                            <w:rPr>
                              <w:rFonts w:ascii="Courier New" w:hAnsi="Courier New" w:cs="Courier New"/>
                              <w:sz w:val="18"/>
                              <w:szCs w:val="18"/>
                            </w:rPr>
                            <w:delText xml:space="preserve">&lt;author&gt; </w:delText>
                          </w:r>
                        </w:del>
                      </w:p>
                      <w:p w14:paraId="74BC1E59" w14:textId="77777777" w:rsidR="00292223" w:rsidRDefault="00292223" w:rsidP="00035BC0">
                        <w:pPr>
                          <w:pStyle w:val="Default"/>
                          <w:rPr>
                            <w:del w:id="7202" w:author="pbx" w:date="2017-11-03T17:48:00Z"/>
                            <w:rFonts w:ascii="Courier New" w:hAnsi="Courier New" w:cs="Courier New"/>
                            <w:sz w:val="18"/>
                            <w:szCs w:val="18"/>
                          </w:rPr>
                        </w:pPr>
                        <w:del w:id="7203" w:author="pbx" w:date="2017-11-03T17:48:00Z">
                          <w:r>
                            <w:rPr>
                              <w:rFonts w:ascii="Courier New" w:hAnsi="Courier New" w:cs="Courier New"/>
                              <w:sz w:val="18"/>
                              <w:szCs w:val="18"/>
                            </w:rPr>
                            <w:delText xml:space="preserve">      </w:delText>
                          </w:r>
                          <w:r w:rsidRPr="00035BC0">
                            <w:rPr>
                              <w:rFonts w:ascii="Courier New" w:hAnsi="Courier New" w:cs="Courier New"/>
                              <w:sz w:val="18"/>
                              <w:szCs w:val="18"/>
                            </w:rPr>
                            <w:delText xml:space="preserve">&lt;territorialAuthority&gt; </w:delText>
                          </w:r>
                        </w:del>
                      </w:p>
                      <w:p w14:paraId="6FE5435A" w14:textId="77777777" w:rsidR="00292223" w:rsidRDefault="00292223" w:rsidP="00035BC0">
                        <w:pPr>
                          <w:pStyle w:val="Default"/>
                          <w:rPr>
                            <w:del w:id="7204" w:author="pbx" w:date="2017-11-03T17:48:00Z"/>
                            <w:rFonts w:ascii="Courier New" w:hAnsi="Courier New" w:cs="Courier New"/>
                            <w:sz w:val="18"/>
                            <w:szCs w:val="18"/>
                          </w:rPr>
                        </w:pPr>
                        <w:del w:id="7205" w:author="pbx" w:date="2017-11-03T17:48:00Z">
                          <w:r>
                            <w:rPr>
                              <w:rFonts w:ascii="Courier New" w:hAnsi="Courier New" w:cs="Courier New"/>
                              <w:sz w:val="18"/>
                              <w:szCs w:val="18"/>
                            </w:rPr>
                            <w:delText xml:space="preserve">        </w:delText>
                          </w:r>
                          <w:r w:rsidRPr="00035BC0">
                            <w:rPr>
                              <w:rFonts w:ascii="Courier New" w:hAnsi="Courier New" w:cs="Courier New"/>
                              <w:sz w:val="18"/>
                              <w:szCs w:val="18"/>
                            </w:rPr>
                            <w:delText xml:space="preserve">&lt;territory&gt; </w:delText>
                          </w:r>
                        </w:del>
                      </w:p>
                      <w:p w14:paraId="4955B9D3" w14:textId="77777777" w:rsidR="00292223" w:rsidRPr="00C66DC9" w:rsidRDefault="00292223" w:rsidP="00035BC0">
                        <w:pPr>
                          <w:pStyle w:val="Default"/>
                          <w:rPr>
                            <w:del w:id="7206" w:author="pbx" w:date="2017-11-03T17:48:00Z"/>
                            <w:rFonts w:ascii="Courier New" w:hAnsi="Courier New" w:cs="Courier New"/>
                            <w:sz w:val="18"/>
                            <w:szCs w:val="18"/>
                          </w:rPr>
                        </w:pPr>
                        <w:del w:id="7207" w:author="pbx" w:date="2017-11-03T17:48:00Z">
                          <w:r>
                            <w:rPr>
                              <w:rFonts w:ascii="Courier New" w:hAnsi="Courier New" w:cs="Courier New"/>
                              <w:sz w:val="18"/>
                              <w:szCs w:val="18"/>
                            </w:rPr>
                            <w:delText xml:space="preserve">          </w:delText>
                          </w:r>
                          <w:r w:rsidRPr="00035BC0">
                            <w:rPr>
                              <w:rFonts w:ascii="Courier New" w:hAnsi="Courier New" w:cs="Courier New"/>
                              <w:sz w:val="18"/>
                              <w:szCs w:val="18"/>
                            </w:rPr>
                            <w:delText>&lt;code code="</w:delText>
                          </w:r>
                          <w:r>
                            <w:rPr>
                              <w:rFonts w:ascii="Courier New" w:hAnsi="Courier New" w:cs="Courier New"/>
                              <w:sz w:val="18"/>
                              <w:szCs w:val="18"/>
                            </w:rPr>
                            <w:delText>CAN</w:delText>
                          </w:r>
                          <w:r w:rsidRPr="00035BC0">
                            <w:rPr>
                              <w:rFonts w:ascii="Courier New" w:hAnsi="Courier New" w:cs="Courier New"/>
                              <w:sz w:val="18"/>
                              <w:szCs w:val="18"/>
                            </w:rPr>
                            <w:delText>" codeSystem="</w:delText>
                          </w:r>
                          <w:r>
                            <w:rPr>
                              <w:rFonts w:ascii="Courier New" w:hAnsi="Courier New" w:cs="Courier New"/>
                              <w:sz w:val="18"/>
                              <w:szCs w:val="18"/>
                            </w:rPr>
                            <w:delText>2.16.840.1.113883.2.20.6.17</w:delText>
                          </w:r>
                          <w:r w:rsidRPr="00035BC0">
                            <w:rPr>
                              <w:rFonts w:ascii="Courier New" w:hAnsi="Courier New" w:cs="Courier New"/>
                              <w:sz w:val="18"/>
                              <w:szCs w:val="18"/>
                            </w:rPr>
                            <w:delText>"/&gt;</w:delText>
                          </w:r>
                        </w:del>
                      </w:p>
                    </w:txbxContent>
                  </v:textbox>
                  <w10:anchorlock/>
                </v:shape>
              </w:pict>
            </mc:Fallback>
          </mc:AlternateContent>
        </w:r>
      </w:del>
    </w:p>
    <w:p w:rsidR="00035BC0" w:rsidRDefault="00035BC0" w:rsidP="00DF0F23">
      <w:pPr>
        <w:pStyle w:val="Heading4"/>
        <w:spacing w:before="120" w:after="200"/>
        <w:ind w:left="288" w:hanging="288"/>
        <w:rPr>
          <w:del w:id="5500" w:author="pbx" w:date="2017-11-03T17:48:00Z"/>
        </w:rPr>
      </w:pPr>
      <w:del w:id="5501" w:author="pbx" w:date="2017-11-03T17:48:00Z">
        <w:r>
          <w:delText xml:space="preserve">Validation </w:delText>
        </w:r>
      </w:del>
    </w:p>
    <w:p w:rsidR="008C6754" w:rsidRPr="001778D6" w:rsidRDefault="008C6754" w:rsidP="00A34A70">
      <w:pPr>
        <w:pStyle w:val="Default"/>
        <w:numPr>
          <w:ilvl w:val="0"/>
          <w:numId w:val="59"/>
        </w:numPr>
        <w:rPr>
          <w:del w:id="5502" w:author="pbx" w:date="2017-11-03T17:48:00Z"/>
          <w:sz w:val="23"/>
          <w:szCs w:val="23"/>
        </w:rPr>
      </w:pPr>
      <w:commentRangeStart w:id="5503"/>
      <w:del w:id="5504" w:author="pbx" w:date="2017-11-03T17:48:00Z">
        <w:r w:rsidRPr="001778D6">
          <w:rPr>
            <w:sz w:val="23"/>
            <w:szCs w:val="23"/>
          </w:rPr>
          <w:delText xml:space="preserve">There </w:delText>
        </w:r>
        <w:r>
          <w:rPr>
            <w:sz w:val="23"/>
            <w:szCs w:val="23"/>
          </w:rPr>
          <w:delText>is one marketing category for a specific product per submission.</w:delText>
        </w:r>
        <w:commentRangeEnd w:id="5503"/>
        <w:r w:rsidR="00F3206C">
          <w:rPr>
            <w:rStyle w:val="CommentReference"/>
          </w:rPr>
          <w:commentReference w:id="5503"/>
        </w:r>
      </w:del>
    </w:p>
    <w:p w:rsidR="008C6754" w:rsidRPr="008A69B6" w:rsidRDefault="008C6754" w:rsidP="00AE5E02">
      <w:pPr>
        <w:pStyle w:val="Default"/>
        <w:rPr>
          <w:del w:id="5505" w:author="pbx" w:date="2017-11-03T17:48:00Z"/>
          <w:bCs/>
          <w:sz w:val="26"/>
          <w:szCs w:val="26"/>
        </w:rPr>
      </w:pPr>
    </w:p>
    <w:p w:rsidR="00AE5E02" w:rsidRDefault="00AE5E02" w:rsidP="00DF0F23">
      <w:pPr>
        <w:pStyle w:val="Heading3"/>
        <w:spacing w:before="120" w:after="200"/>
        <w:ind w:left="720" w:hanging="720"/>
        <w:rPr>
          <w:del w:id="5506" w:author="pbx" w:date="2017-11-03T17:48:00Z"/>
        </w:rPr>
      </w:pPr>
      <w:bookmarkStart w:id="5507" w:name="_Toc495068773"/>
      <w:bookmarkStart w:id="5508" w:name="_Toc497495451"/>
      <w:del w:id="5509" w:author="pbx" w:date="2017-11-03T17:48:00Z">
        <w:r>
          <w:delText>Marketing Status and Date</w:delText>
        </w:r>
        <w:bookmarkEnd w:id="5507"/>
        <w:bookmarkEnd w:id="5508"/>
      </w:del>
    </w:p>
    <w:p w:rsidR="00824CF2" w:rsidRDefault="00AE5E02" w:rsidP="00824CF2">
      <w:del w:id="5510" w:author="pbx" w:date="2017-11-03T17:48:00Z">
        <w:r>
          <w:delText xml:space="preserve">The procedures for marketing status and date (if any) are the same for all products and </w:delText>
        </w:r>
        <w:r w:rsidR="00F43CE6">
          <w:delText xml:space="preserve">are </w:delText>
        </w:r>
        <w:r>
          <w:delText>described in</w:delText>
        </w:r>
      </w:del>
      <w:r w:rsidR="00824CF2">
        <w:t xml:space="preserve"> section</w:t>
      </w:r>
      <w:del w:id="5511" w:author="pbx" w:date="2017-11-03T17:48:00Z">
        <w:r w:rsidR="006120F6" w:rsidRPr="00AD7808">
          <w:delText xml:space="preserve"> </w:delText>
        </w:r>
        <w:r w:rsidR="006120F6" w:rsidRPr="006120F6">
          <w:rPr>
            <w:color w:val="0070C0"/>
            <w:u w:val="single"/>
          </w:rPr>
          <w:fldChar w:fldCharType="begin"/>
        </w:r>
        <w:r w:rsidR="006120F6" w:rsidRPr="006120F6">
          <w:rPr>
            <w:color w:val="0070C0"/>
            <w:u w:val="single"/>
          </w:rPr>
          <w:delInstrText xml:space="preserve"> REF _Ref443433447 \r \h </w:delInstrText>
        </w:r>
        <w:r w:rsidR="006120F6">
          <w:rPr>
            <w:color w:val="0070C0"/>
            <w:u w:val="single"/>
          </w:rPr>
          <w:delInstrText xml:space="preserve"> \* MERGEFORMAT </w:delInstrText>
        </w:r>
        <w:r w:rsidR="006120F6" w:rsidRPr="006120F6">
          <w:rPr>
            <w:color w:val="0070C0"/>
            <w:u w:val="single"/>
          </w:rPr>
        </w:r>
        <w:r w:rsidR="006120F6" w:rsidRPr="006120F6">
          <w:rPr>
            <w:color w:val="0070C0"/>
            <w:u w:val="single"/>
          </w:rPr>
          <w:fldChar w:fldCharType="separate"/>
        </w:r>
        <w:r w:rsidR="00C05A3F">
          <w:rPr>
            <w:color w:val="0070C0"/>
            <w:u w:val="single"/>
          </w:rPr>
          <w:delText>4.10.13</w:delText>
        </w:r>
        <w:r w:rsidR="006120F6" w:rsidRPr="006120F6">
          <w:rPr>
            <w:color w:val="0070C0"/>
            <w:u w:val="single"/>
          </w:rPr>
          <w:fldChar w:fldCharType="end"/>
        </w:r>
        <w:r w:rsidR="006120F6" w:rsidRPr="006120F6">
          <w:rPr>
            <w:color w:val="0070C0"/>
            <w:u w:val="single"/>
          </w:rPr>
          <w:delText xml:space="preserve"> </w:delText>
        </w:r>
        <w:r w:rsidR="006120F6" w:rsidRPr="00AD7808">
          <w:rPr>
            <w:color w:val="0070C0"/>
            <w:u w:val="single"/>
          </w:rPr>
          <w:fldChar w:fldCharType="begin"/>
        </w:r>
        <w:r w:rsidR="006120F6" w:rsidRPr="00AD7808">
          <w:rPr>
            <w:color w:val="0070C0"/>
            <w:u w:val="single"/>
          </w:rPr>
          <w:delInstrText xml:space="preserve"> REF _Ref443424420 \h  \* MERGEFORMAT </w:delInstrText>
        </w:r>
        <w:r w:rsidR="006120F6" w:rsidRPr="00AD7808">
          <w:rPr>
            <w:color w:val="0070C0"/>
            <w:u w:val="single"/>
          </w:rPr>
        </w:r>
        <w:r w:rsidR="006120F6" w:rsidRPr="00AD7808">
          <w:rPr>
            <w:color w:val="0070C0"/>
            <w:u w:val="single"/>
          </w:rPr>
          <w:fldChar w:fldCharType="separate"/>
        </w:r>
        <w:r w:rsidR="00C05A3F" w:rsidRPr="00C05A3F">
          <w:rPr>
            <w:color w:val="0070C0"/>
            <w:u w:val="single"/>
          </w:rPr>
          <w:delText>Marketing status</w:delText>
        </w:r>
        <w:r w:rsidR="006120F6" w:rsidRPr="00AD7808">
          <w:rPr>
            <w:color w:val="0070C0"/>
            <w:u w:val="single"/>
          </w:rPr>
          <w:fldChar w:fldCharType="end"/>
        </w:r>
        <w:r w:rsidR="006120F6">
          <w:rPr>
            <w:color w:val="0070C0"/>
            <w:u w:val="single"/>
          </w:rPr>
          <w:delText>.</w:delText>
        </w:r>
      </w:del>
      <w:ins w:id="5512" w:author="pbx" w:date="2017-11-03T17:48:00Z">
        <w:r w:rsidR="00824CF2">
          <w:t>.</w:t>
        </w:r>
      </w:ins>
    </w:p>
    <w:p w:rsidR="00AE5E02" w:rsidRDefault="00AE5E02" w:rsidP="00DF0F23">
      <w:pPr>
        <w:rPr>
          <w:del w:id="5513" w:author="pbx" w:date="2017-11-03T17:48:00Z"/>
        </w:rPr>
      </w:pPr>
    </w:p>
    <w:p w:rsidR="00AE5E02" w:rsidRDefault="00AE5E02" w:rsidP="00DF0F23">
      <w:pPr>
        <w:pStyle w:val="Heading4"/>
        <w:spacing w:before="120" w:after="200"/>
        <w:ind w:left="288" w:hanging="288"/>
        <w:rPr>
          <w:del w:id="5514" w:author="pbx" w:date="2017-11-03T17:48:00Z"/>
        </w:rPr>
      </w:pPr>
      <w:del w:id="5515" w:author="pbx" w:date="2017-11-03T17:48:00Z">
        <w:r>
          <w:delText>Validation</w:delText>
        </w:r>
      </w:del>
    </w:p>
    <w:p w:rsidR="00AE5E02" w:rsidRPr="00A04B5C" w:rsidRDefault="00A04B5C" w:rsidP="00A34A70">
      <w:pPr>
        <w:pStyle w:val="Default"/>
        <w:numPr>
          <w:ilvl w:val="0"/>
          <w:numId w:val="271"/>
        </w:numPr>
        <w:rPr>
          <w:del w:id="5516" w:author="pbx" w:date="2017-11-03T17:48:00Z"/>
          <w:sz w:val="23"/>
          <w:szCs w:val="23"/>
        </w:rPr>
      </w:pPr>
      <w:commentRangeStart w:id="5517"/>
      <w:del w:id="5518" w:author="pbx" w:date="2017-11-03T17:48:00Z">
        <w:r w:rsidRPr="00A04B5C">
          <w:rPr>
            <w:sz w:val="23"/>
            <w:szCs w:val="23"/>
          </w:rPr>
          <w:delText xml:space="preserve">Every product as well as every kit has a </w:delText>
        </w:r>
        <w:r w:rsidR="00AE5E02" w:rsidRPr="00A04B5C">
          <w:rPr>
            <w:sz w:val="23"/>
            <w:szCs w:val="23"/>
          </w:rPr>
          <w:delText>marketing status code (part products do not require a marketing status)</w:delText>
        </w:r>
        <w:r>
          <w:rPr>
            <w:sz w:val="23"/>
            <w:szCs w:val="23"/>
          </w:rPr>
          <w:delText>.</w:delText>
        </w:r>
        <w:commentRangeEnd w:id="5517"/>
        <w:r w:rsidR="00F3206C">
          <w:rPr>
            <w:rStyle w:val="CommentReference"/>
          </w:rPr>
          <w:commentReference w:id="5517"/>
        </w:r>
      </w:del>
    </w:p>
    <w:p w:rsidR="00AE5E02" w:rsidRDefault="00AE5E02" w:rsidP="00AE5E02">
      <w:pPr>
        <w:pStyle w:val="Default"/>
        <w:rPr>
          <w:del w:id="5519" w:author="pbx" w:date="2017-11-03T17:48:00Z"/>
          <w:sz w:val="23"/>
          <w:szCs w:val="23"/>
        </w:rPr>
      </w:pPr>
    </w:p>
    <w:p w:rsidR="00AE5E02" w:rsidRDefault="0083588F" w:rsidP="00DF0F23">
      <w:pPr>
        <w:pStyle w:val="Heading3"/>
        <w:spacing w:before="120" w:after="200"/>
        <w:ind w:left="720" w:hanging="720"/>
        <w:rPr>
          <w:del w:id="5520" w:author="pbx" w:date="2017-11-03T17:48:00Z"/>
        </w:rPr>
      </w:pPr>
      <w:bookmarkStart w:id="5521" w:name="_Toc495068774"/>
      <w:bookmarkStart w:id="5522" w:name="_Toc497495452"/>
      <w:del w:id="5523" w:author="pbx" w:date="2017-11-03T17:48:00Z">
        <w:r w:rsidRPr="0083588F">
          <w:delText>Controlled Substance</w:delText>
        </w:r>
        <w:bookmarkEnd w:id="5521"/>
        <w:bookmarkEnd w:id="5522"/>
      </w:del>
    </w:p>
    <w:p w:rsidR="00AE5E02" w:rsidRDefault="00AE5E02" w:rsidP="00DF0F23">
      <w:pPr>
        <w:rPr>
          <w:del w:id="5524" w:author="pbx" w:date="2017-11-03T17:48:00Z"/>
        </w:rPr>
      </w:pPr>
      <w:del w:id="5525" w:author="pbx" w:date="2017-11-03T17:48:00Z">
        <w:r>
          <w:delText xml:space="preserve">The </w:delText>
        </w:r>
        <w:r w:rsidR="00591E53">
          <w:delText xml:space="preserve">type of controlled substance is detailed in the </w:delText>
        </w:r>
        <w:r>
          <w:delText>schedule</w:delText>
        </w:r>
        <w:r w:rsidR="00591E53">
          <w:delText>. And whe</w:delText>
        </w:r>
        <w:r>
          <w:delText>n applicable</w:delText>
        </w:r>
        <w:r w:rsidR="00591E53">
          <w:delText xml:space="preserve"> it</w:delText>
        </w:r>
        <w:r>
          <w:delText xml:space="preserve"> is described under &lt;policy&gt; which is a child of </w:delText>
        </w:r>
      </w:del>
      <w:moveFromRangeStart w:id="5526" w:author="pbx" w:date="2017-11-03T17:48:00Z" w:name="move497494657"/>
      <w:moveFrom w:id="5527" w:author="pbx" w:date="2017-11-03T17:48:00Z">
        <w:r w:rsidR="00E35068" w:rsidRPr="00F67C8B">
          <w:t>&lt;subjectOf&gt;</w:t>
        </w:r>
      </w:moveFrom>
      <w:moveFromRangeEnd w:id="5526"/>
      <w:del w:id="5528" w:author="pbx" w:date="2017-11-03T17:48:00Z">
        <w:r>
          <w:delText xml:space="preserve"> </w:delText>
        </w:r>
        <w:r w:rsidR="00591E53">
          <w:delText>a</w:delText>
        </w:r>
        <w:r>
          <w:delText xml:space="preserve"> child of &lt;manufacturedProduct&gt; as illustrated in the following example of a drug that is schedule II. </w:delText>
        </w:r>
      </w:del>
    </w:p>
    <w:p w:rsidR="005C4AD6" w:rsidRPr="00591E53" w:rsidRDefault="00AE5E02" w:rsidP="00591E53">
      <w:pPr>
        <w:pStyle w:val="Default"/>
        <w:rPr>
          <w:del w:id="5529" w:author="pbx" w:date="2017-11-03T17:48:00Z"/>
          <w:sz w:val="23"/>
          <w:szCs w:val="23"/>
        </w:rPr>
      </w:pPr>
      <w:del w:id="5530" w:author="pbx" w:date="2017-11-03T17:48:00Z">
        <w:r w:rsidRPr="000A6564">
          <w:rPr>
            <w:rFonts w:ascii="Courier New" w:hAnsi="Courier New" w:cs="Courier New"/>
            <w:noProof/>
            <w:sz w:val="18"/>
            <w:szCs w:val="18"/>
            <w:lang w:val="en-US"/>
          </w:rPr>
          <mc:AlternateContent>
            <mc:Choice Requires="wps">
              <w:drawing>
                <wp:inline distT="0" distB="0" distL="0" distR="0" wp14:anchorId="35ACE26D" wp14:editId="44774BAF">
                  <wp:extent cx="5883965" cy="692150"/>
                  <wp:effectExtent l="57150" t="0" r="78740" b="127000"/>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6921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AE5E02">
                              <w:pPr>
                                <w:pStyle w:val="Default"/>
                                <w:rPr>
                                  <w:del w:id="5531" w:author="pbx" w:date="2017-11-03T17:48:00Z"/>
                                  <w:rFonts w:ascii="Courier New" w:hAnsi="Courier New" w:cs="Courier New"/>
                                  <w:sz w:val="18"/>
                                  <w:szCs w:val="18"/>
                                </w:rPr>
                              </w:pPr>
                              <w:del w:id="5532" w:author="pbx" w:date="2017-11-03T17:48:00Z">
                                <w:r w:rsidRPr="00AE5E02">
                                  <w:rPr>
                                    <w:rFonts w:ascii="Courier New" w:hAnsi="Courier New" w:cs="Courier New"/>
                                    <w:sz w:val="18"/>
                                    <w:szCs w:val="18"/>
                                  </w:rPr>
                                  <w:delText xml:space="preserve">&lt;subjectOf&gt; </w:delText>
                                </w:r>
                              </w:del>
                            </w:p>
                            <w:p w:rsidR="00292223" w:rsidRPr="00AE5E02" w:rsidRDefault="00292223" w:rsidP="00AE5E02">
                              <w:pPr>
                                <w:pStyle w:val="Default"/>
                                <w:rPr>
                                  <w:del w:id="5533" w:author="pbx" w:date="2017-11-03T17:48:00Z"/>
                                  <w:rFonts w:ascii="Courier New" w:hAnsi="Courier New" w:cs="Courier New"/>
                                  <w:sz w:val="18"/>
                                  <w:szCs w:val="18"/>
                                </w:rPr>
                              </w:pPr>
                              <w:del w:id="5534" w:author="pbx" w:date="2017-11-03T17:48:00Z">
                                <w:r>
                                  <w:rPr>
                                    <w:rFonts w:ascii="Courier New" w:hAnsi="Courier New" w:cs="Courier New"/>
                                    <w:sz w:val="18"/>
                                    <w:szCs w:val="18"/>
                                  </w:rPr>
                                  <w:delText xml:space="preserve">  </w:delText>
                                </w:r>
                                <w:r w:rsidRPr="00AE5E02">
                                  <w:rPr>
                                    <w:rFonts w:ascii="Courier New" w:hAnsi="Courier New" w:cs="Courier New"/>
                                    <w:sz w:val="18"/>
                                    <w:szCs w:val="18"/>
                                  </w:rPr>
                                  <w:delText>&lt;policy classCode="</w:delText>
                                </w:r>
                                <w:r>
                                  <w:rPr>
                                    <w:rFonts w:ascii="Courier New" w:hAnsi="Courier New" w:cs="Courier New"/>
                                    <w:sz w:val="18"/>
                                    <w:szCs w:val="18"/>
                                  </w:rPr>
                                  <w:delText>ORGPOL</w:delText>
                                </w:r>
                                <w:r w:rsidRPr="00AE5E02">
                                  <w:rPr>
                                    <w:rFonts w:ascii="Courier New" w:hAnsi="Courier New" w:cs="Courier New"/>
                                    <w:sz w:val="18"/>
                                    <w:szCs w:val="18"/>
                                  </w:rPr>
                                  <w:delText xml:space="preserve">"&gt; </w:delText>
                                </w:r>
                              </w:del>
                            </w:p>
                            <w:p w:rsidR="00292223" w:rsidRPr="00C66DC9" w:rsidRDefault="00292223" w:rsidP="00E310B1">
                              <w:pPr>
                                <w:pStyle w:val="Default"/>
                                <w:ind w:left="432"/>
                                <w:rPr>
                                  <w:del w:id="5535" w:author="pbx" w:date="2017-11-03T17:48:00Z"/>
                                  <w:rFonts w:ascii="Courier New" w:hAnsi="Courier New" w:cs="Courier New"/>
                                  <w:sz w:val="18"/>
                                  <w:szCs w:val="18"/>
                                </w:rPr>
                              </w:pPr>
                              <w:del w:id="5536" w:author="pbx" w:date="2017-11-03T17:48:00Z">
                                <w:r w:rsidRPr="00AE5E02">
                                  <w:rPr>
                                    <w:rFonts w:ascii="Courier New" w:hAnsi="Courier New" w:cs="Courier New"/>
                                    <w:sz w:val="18"/>
                                    <w:szCs w:val="18"/>
                                  </w:rPr>
                                  <w:delText>&lt;code code="</w:delText>
                                </w:r>
                                <w:r>
                                  <w:rPr>
                                    <w:rFonts w:ascii="Courier New" w:hAnsi="Courier New" w:cs="Courier New"/>
                                    <w:sz w:val="18"/>
                                    <w:szCs w:val="18"/>
                                  </w:rPr>
                                  <w:delText>6</w:delText>
                                </w:r>
                                <w:r w:rsidRPr="00AE5E02">
                                  <w:rPr>
                                    <w:rFonts w:ascii="Courier New" w:hAnsi="Courier New" w:cs="Courier New"/>
                                    <w:sz w:val="18"/>
                                    <w:szCs w:val="18"/>
                                  </w:rPr>
                                  <w:delText>" codeSystem="</w:delText>
                                </w:r>
                                <w:r>
                                  <w:rPr>
                                    <w:rFonts w:ascii="Courier New" w:hAnsi="Courier New" w:cs="Courier New"/>
                                    <w:sz w:val="18"/>
                                    <w:szCs w:val="18"/>
                                  </w:rPr>
                                  <w:delText>2.16.840.1.113883.2.20.6.22</w:delText>
                                </w:r>
                                <w:r w:rsidRPr="00AE5E02">
                                  <w:rPr>
                                    <w:rFonts w:ascii="Courier New" w:hAnsi="Courier New" w:cs="Courier New"/>
                                    <w:sz w:val="18"/>
                                    <w:szCs w:val="18"/>
                                  </w:rPr>
                                  <w:delText>" displayName="</w:delText>
                                </w:r>
                                <w:r w:rsidRPr="005E75F7">
                                  <w:rPr>
                                    <w:rFonts w:ascii="Courier New" w:hAnsi="Courier New" w:cs="Courier New"/>
                                    <w:sz w:val="18"/>
                                    <w:szCs w:val="18"/>
                                  </w:rPr>
                                  <w:delText>Prescription</w:delText>
                                </w:r>
                                <w:r w:rsidRPr="00AE5E02">
                                  <w:rPr>
                                    <w:rFonts w:ascii="Courier New" w:hAnsi="Courier New" w:cs="Courier New"/>
                                    <w:sz w:val="18"/>
                                    <w:szCs w:val="18"/>
                                  </w:rPr>
                                  <w:delText>"/&gt;</w:delText>
                                </w:r>
                              </w:del>
                            </w:p>
                          </w:txbxContent>
                        </wps:txbx>
                        <wps:bodyPr rot="0" vert="horz" wrap="square" lIns="91440" tIns="45720" rIns="91440" bIns="45720" anchor="t" anchorCtr="0">
                          <a:noAutofit/>
                        </wps:bodyPr>
                      </wps:wsp>
                    </a:graphicData>
                  </a:graphic>
                </wp:inline>
              </w:drawing>
            </mc:Choice>
            <mc:Fallback>
              <w:pict>
                <v:shape id="_x0000_s1121" type="#_x0000_t202" style="width:463.3pt;height: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" fillcolor="#c6d9f1 [671]">
                  <v:shadow on="t" color="#bfbfbf [2412]" offset="0,4pt"/>
                  <v:textbox>
                    <w:txbxContent>
                      <w:p w14:paraId="04FCDC4B" w14:textId="77777777" w:rsidR="00292223" w:rsidRDefault="00292223" w:rsidP="00AE5E02">
                        <w:pPr>
                          <w:pStyle w:val="Default"/>
                          <w:rPr>
                            <w:del w:id="7243" w:author="pbx" w:date="2017-11-03T17:48:00Z"/>
                            <w:rFonts w:ascii="Courier New" w:hAnsi="Courier New" w:cs="Courier New"/>
                            <w:sz w:val="18"/>
                            <w:szCs w:val="18"/>
                          </w:rPr>
                        </w:pPr>
                        <w:del w:id="7244" w:author="pbx" w:date="2017-11-03T17:48:00Z">
                          <w:r w:rsidRPr="00AE5E02">
                            <w:rPr>
                              <w:rFonts w:ascii="Courier New" w:hAnsi="Courier New" w:cs="Courier New"/>
                              <w:sz w:val="18"/>
                              <w:szCs w:val="18"/>
                            </w:rPr>
                            <w:delText xml:space="preserve">&lt;subjectOf&gt; </w:delText>
                          </w:r>
                        </w:del>
                      </w:p>
                      <w:p w14:paraId="739BE722" w14:textId="77777777" w:rsidR="00292223" w:rsidRPr="00AE5E02" w:rsidRDefault="00292223" w:rsidP="00AE5E02">
                        <w:pPr>
                          <w:pStyle w:val="Default"/>
                          <w:rPr>
                            <w:del w:id="7245" w:author="pbx" w:date="2017-11-03T17:48:00Z"/>
                            <w:rFonts w:ascii="Courier New" w:hAnsi="Courier New" w:cs="Courier New"/>
                            <w:sz w:val="18"/>
                            <w:szCs w:val="18"/>
                          </w:rPr>
                        </w:pPr>
                        <w:del w:id="7246" w:author="pbx" w:date="2017-11-03T17:48:00Z">
                          <w:r>
                            <w:rPr>
                              <w:rFonts w:ascii="Courier New" w:hAnsi="Courier New" w:cs="Courier New"/>
                              <w:sz w:val="18"/>
                              <w:szCs w:val="18"/>
                            </w:rPr>
                            <w:delText xml:space="preserve">  </w:delText>
                          </w:r>
                          <w:r w:rsidRPr="00AE5E02">
                            <w:rPr>
                              <w:rFonts w:ascii="Courier New" w:hAnsi="Courier New" w:cs="Courier New"/>
                              <w:sz w:val="18"/>
                              <w:szCs w:val="18"/>
                            </w:rPr>
                            <w:delText>&lt;policy classCode="</w:delText>
                          </w:r>
                          <w:r>
                            <w:rPr>
                              <w:rFonts w:ascii="Courier New" w:hAnsi="Courier New" w:cs="Courier New"/>
                              <w:sz w:val="18"/>
                              <w:szCs w:val="18"/>
                            </w:rPr>
                            <w:delText>ORGPOL</w:delText>
                          </w:r>
                          <w:r w:rsidRPr="00AE5E02">
                            <w:rPr>
                              <w:rFonts w:ascii="Courier New" w:hAnsi="Courier New" w:cs="Courier New"/>
                              <w:sz w:val="18"/>
                              <w:szCs w:val="18"/>
                            </w:rPr>
                            <w:delText xml:space="preserve">"&gt; </w:delText>
                          </w:r>
                        </w:del>
                      </w:p>
                      <w:p w14:paraId="3EFF04E7" w14:textId="77777777" w:rsidR="00292223" w:rsidRPr="00C66DC9" w:rsidRDefault="00292223" w:rsidP="00E310B1">
                        <w:pPr>
                          <w:pStyle w:val="Default"/>
                          <w:ind w:left="432"/>
                          <w:rPr>
                            <w:del w:id="7247" w:author="pbx" w:date="2017-11-03T17:48:00Z"/>
                            <w:rFonts w:ascii="Courier New" w:hAnsi="Courier New" w:cs="Courier New"/>
                            <w:sz w:val="18"/>
                            <w:szCs w:val="18"/>
                          </w:rPr>
                        </w:pPr>
                        <w:del w:id="7248" w:author="pbx" w:date="2017-11-03T17:48:00Z">
                          <w:r w:rsidRPr="00AE5E02">
                            <w:rPr>
                              <w:rFonts w:ascii="Courier New" w:hAnsi="Courier New" w:cs="Courier New"/>
                              <w:sz w:val="18"/>
                              <w:szCs w:val="18"/>
                            </w:rPr>
                            <w:delText>&lt;code code="</w:delText>
                          </w:r>
                          <w:r>
                            <w:rPr>
                              <w:rFonts w:ascii="Courier New" w:hAnsi="Courier New" w:cs="Courier New"/>
                              <w:sz w:val="18"/>
                              <w:szCs w:val="18"/>
                            </w:rPr>
                            <w:delText>6</w:delText>
                          </w:r>
                          <w:r w:rsidRPr="00AE5E02">
                            <w:rPr>
                              <w:rFonts w:ascii="Courier New" w:hAnsi="Courier New" w:cs="Courier New"/>
                              <w:sz w:val="18"/>
                              <w:szCs w:val="18"/>
                            </w:rPr>
                            <w:delText>" codeSystem="</w:delText>
                          </w:r>
                          <w:r>
                            <w:rPr>
                              <w:rFonts w:ascii="Courier New" w:hAnsi="Courier New" w:cs="Courier New"/>
                              <w:sz w:val="18"/>
                              <w:szCs w:val="18"/>
                            </w:rPr>
                            <w:delText>2.16.840.1.113883.2.20.6.22</w:delText>
                          </w:r>
                          <w:r w:rsidRPr="00AE5E02">
                            <w:rPr>
                              <w:rFonts w:ascii="Courier New" w:hAnsi="Courier New" w:cs="Courier New"/>
                              <w:sz w:val="18"/>
                              <w:szCs w:val="18"/>
                            </w:rPr>
                            <w:delText>" displayName="</w:delText>
                          </w:r>
                          <w:r w:rsidRPr="005E75F7">
                            <w:rPr>
                              <w:rFonts w:ascii="Courier New" w:hAnsi="Courier New" w:cs="Courier New"/>
                              <w:sz w:val="18"/>
                              <w:szCs w:val="18"/>
                            </w:rPr>
                            <w:delText>Prescription</w:delText>
                          </w:r>
                          <w:r w:rsidRPr="00AE5E02">
                            <w:rPr>
                              <w:rFonts w:ascii="Courier New" w:hAnsi="Courier New" w:cs="Courier New"/>
                              <w:sz w:val="18"/>
                              <w:szCs w:val="18"/>
                            </w:rPr>
                            <w:delText>"/&gt;</w:delText>
                          </w:r>
                        </w:del>
                      </w:p>
                    </w:txbxContent>
                  </v:textbox>
                  <w10:anchorlock/>
                </v:shape>
              </w:pict>
            </mc:Fallback>
          </mc:AlternateContent>
        </w:r>
      </w:del>
    </w:p>
    <w:p w:rsidR="00AE5E02" w:rsidRDefault="00591E53" w:rsidP="00DF0F23">
      <w:pPr>
        <w:pStyle w:val="Heading4"/>
        <w:spacing w:before="120" w:after="200"/>
        <w:ind w:left="288" w:hanging="288"/>
        <w:rPr>
          <w:del w:id="5537" w:author="pbx" w:date="2017-11-03T17:48:00Z"/>
        </w:rPr>
      </w:pPr>
      <w:del w:id="5538" w:author="pbx" w:date="2017-11-03T17:48:00Z">
        <w:r>
          <w:delText>Validation</w:delText>
        </w:r>
      </w:del>
    </w:p>
    <w:p w:rsidR="00AE5E02" w:rsidRDefault="00AE5E02" w:rsidP="00A34A70">
      <w:pPr>
        <w:pStyle w:val="Default"/>
        <w:numPr>
          <w:ilvl w:val="0"/>
          <w:numId w:val="16"/>
        </w:numPr>
        <w:rPr>
          <w:del w:id="5539" w:author="pbx" w:date="2017-11-03T17:48:00Z"/>
          <w:sz w:val="23"/>
          <w:szCs w:val="23"/>
        </w:rPr>
      </w:pPr>
      <w:commentRangeStart w:id="5540"/>
      <w:del w:id="5541" w:author="pbx" w:date="2017-11-03T17:48:00Z">
        <w:r>
          <w:rPr>
            <w:sz w:val="23"/>
            <w:szCs w:val="23"/>
          </w:rPr>
          <w:delText xml:space="preserve">If there is a </w:delText>
        </w:r>
        <w:r w:rsidR="0083588F">
          <w:rPr>
            <w:sz w:val="23"/>
            <w:szCs w:val="23"/>
          </w:rPr>
          <w:delText>S</w:delText>
        </w:r>
        <w:r>
          <w:rPr>
            <w:sz w:val="23"/>
            <w:szCs w:val="23"/>
          </w:rPr>
          <w:delText xml:space="preserve">chedule, then the code system is </w:delText>
        </w:r>
        <w:r w:rsidR="002F665C">
          <w:rPr>
            <w:sz w:val="23"/>
            <w:szCs w:val="23"/>
          </w:rPr>
          <w:delText>2.16.840.1.113883.2.20.6.22</w:delText>
        </w:r>
      </w:del>
    </w:p>
    <w:p w:rsidR="00AE5E02" w:rsidRDefault="00A57429" w:rsidP="00A34A70">
      <w:pPr>
        <w:pStyle w:val="Default"/>
        <w:numPr>
          <w:ilvl w:val="0"/>
          <w:numId w:val="16"/>
        </w:numPr>
        <w:rPr>
          <w:del w:id="5542" w:author="pbx" w:date="2017-11-03T17:48:00Z"/>
          <w:sz w:val="23"/>
          <w:szCs w:val="23"/>
        </w:rPr>
      </w:pPr>
      <w:del w:id="5543" w:author="pbx" w:date="2017-11-03T17:48:00Z">
        <w:r>
          <w:rPr>
            <w:sz w:val="23"/>
            <w:szCs w:val="23"/>
          </w:rPr>
          <w:delText>The display name matches the code</w:delText>
        </w:r>
      </w:del>
    </w:p>
    <w:p w:rsidR="00A57429" w:rsidRDefault="00A57429" w:rsidP="00A34A70">
      <w:pPr>
        <w:pStyle w:val="Default"/>
        <w:numPr>
          <w:ilvl w:val="0"/>
          <w:numId w:val="16"/>
        </w:numPr>
        <w:rPr>
          <w:del w:id="5544" w:author="pbx" w:date="2017-11-03T17:48:00Z"/>
          <w:sz w:val="23"/>
          <w:szCs w:val="23"/>
        </w:rPr>
      </w:pPr>
      <w:del w:id="5545" w:author="pbx" w:date="2017-11-03T17:48:00Z">
        <w:r>
          <w:rPr>
            <w:sz w:val="23"/>
            <w:szCs w:val="23"/>
          </w:rPr>
          <w:delText xml:space="preserve">The display name is </w:delText>
        </w:r>
        <w:r w:rsidRPr="00A57429">
          <w:rPr>
            <w:sz w:val="23"/>
            <w:szCs w:val="23"/>
          </w:rPr>
          <w:delText>based upon the document language.</w:delText>
        </w:r>
      </w:del>
    </w:p>
    <w:p w:rsidR="00AE5E02" w:rsidRPr="00AE5E02" w:rsidRDefault="00AE5E02" w:rsidP="00A34A70">
      <w:pPr>
        <w:pStyle w:val="Default"/>
        <w:numPr>
          <w:ilvl w:val="0"/>
          <w:numId w:val="16"/>
        </w:numPr>
        <w:rPr>
          <w:del w:id="5546" w:author="pbx" w:date="2017-11-03T17:48:00Z"/>
          <w:sz w:val="23"/>
          <w:szCs w:val="23"/>
        </w:rPr>
      </w:pPr>
      <w:del w:id="5547" w:author="pbx" w:date="2017-11-03T17:48:00Z">
        <w:r>
          <w:rPr>
            <w:sz w:val="23"/>
            <w:szCs w:val="23"/>
          </w:rPr>
          <w:delText>The poli</w:delText>
        </w:r>
        <w:r w:rsidR="00F4437E">
          <w:rPr>
            <w:sz w:val="23"/>
            <w:szCs w:val="23"/>
          </w:rPr>
          <w:delText>cy element has a class code of “</w:delText>
        </w:r>
        <w:r w:rsidR="00F4437E" w:rsidRPr="00F4437E">
          <w:rPr>
            <w:sz w:val="23"/>
            <w:szCs w:val="23"/>
          </w:rPr>
          <w:delText>ORGPOL</w:delText>
        </w:r>
        <w:r w:rsidR="00F4437E">
          <w:rPr>
            <w:sz w:val="23"/>
            <w:szCs w:val="23"/>
          </w:rPr>
          <w:delText>”</w:delText>
        </w:r>
        <w:r>
          <w:rPr>
            <w:sz w:val="23"/>
            <w:szCs w:val="23"/>
          </w:rPr>
          <w:delText>.</w:delText>
        </w:r>
        <w:commentRangeEnd w:id="5540"/>
        <w:r w:rsidR="00F3206C">
          <w:rPr>
            <w:rStyle w:val="CommentReference"/>
          </w:rPr>
          <w:commentReference w:id="5540"/>
        </w:r>
      </w:del>
    </w:p>
    <w:p w:rsidR="005B6A3D" w:rsidRDefault="005B6A3D" w:rsidP="00DF0F23">
      <w:pPr>
        <w:rPr>
          <w:del w:id="5548" w:author="pbx" w:date="2017-11-03T17:48:00Z"/>
        </w:rPr>
      </w:pPr>
    </w:p>
    <w:p w:rsidR="002A7033" w:rsidRDefault="002A7033" w:rsidP="001D67E2">
      <w:pPr>
        <w:pStyle w:val="Heading3"/>
        <w:rPr>
          <w:moveFrom w:id="5549" w:author="pbx" w:date="2017-11-03T17:48:00Z"/>
        </w:rPr>
      </w:pPr>
      <w:bookmarkStart w:id="5550" w:name="_Toc495068775"/>
      <w:bookmarkStart w:id="5551" w:name="_Toc497495453"/>
      <w:moveFromRangeStart w:id="5552" w:author="pbx" w:date="2017-11-03T17:48:00Z" w:name="move497494660"/>
      <w:moveFrom w:id="5553" w:author="pbx" w:date="2017-11-03T17:48:00Z">
        <w:r>
          <w:t>Route of administration</w:t>
        </w:r>
        <w:bookmarkEnd w:id="5550"/>
        <w:bookmarkEnd w:id="5551"/>
        <w:r>
          <w:t xml:space="preserve"> </w:t>
        </w:r>
      </w:moveFrom>
    </w:p>
    <w:p w:rsidR="002319A0" w:rsidRDefault="002A7033" w:rsidP="00DF0F23">
      <w:pPr>
        <w:rPr>
          <w:del w:id="5554" w:author="pbx" w:date="2017-11-03T17:48:00Z"/>
        </w:rPr>
      </w:pPr>
      <w:moveFrom w:id="5555" w:author="pbx" w:date="2017-11-03T17:48:00Z">
        <w:r>
          <w:t xml:space="preserve">Route of administration may be specified for products </w:t>
        </w:r>
      </w:moveFrom>
      <w:moveFromRangeEnd w:id="5552"/>
    </w:p>
    <w:p w:rsidR="002319A0" w:rsidRDefault="00591E53" w:rsidP="002319A0">
      <w:pPr>
        <w:pStyle w:val="Default"/>
        <w:rPr>
          <w:del w:id="5556" w:author="pbx" w:date="2017-11-03T17:48:00Z"/>
          <w:sz w:val="23"/>
          <w:szCs w:val="23"/>
        </w:rPr>
      </w:pPr>
      <w:del w:id="5557" w:author="pbx" w:date="2017-11-03T17:48:00Z">
        <w:r w:rsidRPr="000A6564">
          <w:rPr>
            <w:rFonts w:ascii="Courier New" w:hAnsi="Courier New" w:cs="Courier New"/>
            <w:noProof/>
            <w:sz w:val="18"/>
            <w:szCs w:val="18"/>
            <w:lang w:val="en-US"/>
          </w:rPr>
          <mc:AlternateContent>
            <mc:Choice Requires="wps">
              <w:drawing>
                <wp:inline distT="0" distB="0" distL="0" distR="0" wp14:anchorId="6ECA27F5" wp14:editId="5C6BC80E">
                  <wp:extent cx="5883910" cy="533400"/>
                  <wp:effectExtent l="57150" t="0" r="78740" b="133350"/>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5334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91E53">
                              <w:pPr>
                                <w:pStyle w:val="Default"/>
                                <w:rPr>
                                  <w:del w:id="5558" w:author="pbx" w:date="2017-11-03T17:48:00Z"/>
                                  <w:rFonts w:ascii="Courier New" w:hAnsi="Courier New" w:cs="Courier New"/>
                                  <w:sz w:val="18"/>
                                  <w:szCs w:val="18"/>
                                </w:rPr>
                              </w:pPr>
                              <w:del w:id="5559" w:author="pbx" w:date="2017-11-03T17:48:00Z">
                                <w:r w:rsidRPr="002319A0">
                                  <w:rPr>
                                    <w:rFonts w:ascii="Courier New" w:hAnsi="Courier New" w:cs="Courier New"/>
                                    <w:sz w:val="18"/>
                                    <w:szCs w:val="18"/>
                                  </w:rPr>
                                  <w:delText xml:space="preserve">&lt;subject&gt; </w:delText>
                                </w:r>
                              </w:del>
                            </w:p>
                            <w:p w:rsidR="00292223" w:rsidRDefault="00292223" w:rsidP="00591E53">
                              <w:pPr>
                                <w:pStyle w:val="Default"/>
                                <w:rPr>
                                  <w:del w:id="5560" w:author="pbx" w:date="2017-11-03T17:48:00Z"/>
                                  <w:rFonts w:ascii="Courier New" w:hAnsi="Courier New" w:cs="Courier New"/>
                                  <w:sz w:val="18"/>
                                  <w:szCs w:val="18"/>
                                </w:rPr>
                              </w:pPr>
                              <w:del w:id="5561" w:author="pbx" w:date="2017-11-03T17:48:00Z">
                                <w:r>
                                  <w:rPr>
                                    <w:rFonts w:ascii="Courier New" w:hAnsi="Courier New" w:cs="Courier New"/>
                                    <w:sz w:val="18"/>
                                    <w:szCs w:val="18"/>
                                  </w:rPr>
                                  <w:delText xml:space="preserve">  </w:delText>
                                </w:r>
                                <w:r w:rsidRPr="002319A0">
                                  <w:rPr>
                                    <w:rFonts w:ascii="Courier New" w:hAnsi="Courier New" w:cs="Courier New"/>
                                    <w:sz w:val="18"/>
                                    <w:szCs w:val="18"/>
                                  </w:rPr>
                                  <w:delText xml:space="preserve">&lt;manufacturedProduct&gt; </w:delText>
                                </w:r>
                              </w:del>
                            </w:p>
                            <w:p w:rsidR="00292223" w:rsidRPr="00C66DC9" w:rsidRDefault="00292223" w:rsidP="00591E53">
                              <w:pPr>
                                <w:pStyle w:val="Default"/>
                                <w:rPr>
                                  <w:del w:id="5562" w:author="pbx" w:date="2017-11-03T17:48:00Z"/>
                                  <w:rFonts w:ascii="Courier New" w:hAnsi="Courier New" w:cs="Courier New"/>
                                  <w:sz w:val="18"/>
                                  <w:szCs w:val="18"/>
                                </w:rPr>
                              </w:pPr>
                              <w:del w:id="5563" w:author="pbx" w:date="2017-11-03T17:48:00Z">
                                <w:r>
                                  <w:rPr>
                                    <w:rFonts w:ascii="Courier New" w:hAnsi="Courier New" w:cs="Courier New"/>
                                    <w:sz w:val="18"/>
                                    <w:szCs w:val="18"/>
                                  </w:rPr>
                                  <w:delText xml:space="preserve">    </w:delText>
                                </w:r>
                                <w:r w:rsidRPr="002319A0">
                                  <w:rPr>
                                    <w:rFonts w:ascii="Courier New" w:hAnsi="Courier New" w:cs="Courier New"/>
                                    <w:sz w:val="18"/>
                                    <w:szCs w:val="18"/>
                                  </w:rPr>
                                  <w:delText>&lt;consumedIn/&gt;</w:delText>
                                </w:r>
                              </w:del>
                            </w:p>
                          </w:txbxContent>
                        </wps:txbx>
                        <wps:bodyPr rot="0" vert="horz" wrap="square" lIns="91440" tIns="45720" rIns="91440" bIns="45720" anchor="t" anchorCtr="0">
                          <a:noAutofit/>
                        </wps:bodyPr>
                      </wps:wsp>
                    </a:graphicData>
                  </a:graphic>
                </wp:inline>
              </w:drawing>
            </mc:Choice>
            <mc:Fallback>
              <w:pict>
                <v:shape id="_x0000_s1122" type="#_x0000_t202" style="width:463.3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" fillcolor="#c6d9f1 [671]">
                  <v:shadow on="t" color="#bfbfbf [2412]" offset="0,4pt"/>
                  <v:textbox>
                    <w:txbxContent>
                      <w:p w14:paraId="311C9035" w14:textId="77777777" w:rsidR="00292223" w:rsidRDefault="00292223" w:rsidP="00591E53">
                        <w:pPr>
                          <w:pStyle w:val="Default"/>
                          <w:rPr>
                            <w:del w:id="7275" w:author="pbx" w:date="2017-11-03T17:48:00Z"/>
                            <w:rFonts w:ascii="Courier New" w:hAnsi="Courier New" w:cs="Courier New"/>
                            <w:sz w:val="18"/>
                            <w:szCs w:val="18"/>
                          </w:rPr>
                        </w:pPr>
                        <w:del w:id="7276" w:author="pbx" w:date="2017-11-03T17:48:00Z">
                          <w:r w:rsidRPr="002319A0">
                            <w:rPr>
                              <w:rFonts w:ascii="Courier New" w:hAnsi="Courier New" w:cs="Courier New"/>
                              <w:sz w:val="18"/>
                              <w:szCs w:val="18"/>
                            </w:rPr>
                            <w:delText xml:space="preserve">&lt;subject&gt; </w:delText>
                          </w:r>
                        </w:del>
                      </w:p>
                      <w:p w14:paraId="2FD508E3" w14:textId="77777777" w:rsidR="00292223" w:rsidRDefault="00292223" w:rsidP="00591E53">
                        <w:pPr>
                          <w:pStyle w:val="Default"/>
                          <w:rPr>
                            <w:del w:id="7277" w:author="pbx" w:date="2017-11-03T17:48:00Z"/>
                            <w:rFonts w:ascii="Courier New" w:hAnsi="Courier New" w:cs="Courier New"/>
                            <w:sz w:val="18"/>
                            <w:szCs w:val="18"/>
                          </w:rPr>
                        </w:pPr>
                        <w:del w:id="7278" w:author="pbx" w:date="2017-11-03T17:48:00Z">
                          <w:r>
                            <w:rPr>
                              <w:rFonts w:ascii="Courier New" w:hAnsi="Courier New" w:cs="Courier New"/>
                              <w:sz w:val="18"/>
                              <w:szCs w:val="18"/>
                            </w:rPr>
                            <w:delText xml:space="preserve">  </w:delText>
                          </w:r>
                          <w:r w:rsidRPr="002319A0">
                            <w:rPr>
                              <w:rFonts w:ascii="Courier New" w:hAnsi="Courier New" w:cs="Courier New"/>
                              <w:sz w:val="18"/>
                              <w:szCs w:val="18"/>
                            </w:rPr>
                            <w:delText xml:space="preserve">&lt;manufacturedProduct&gt; </w:delText>
                          </w:r>
                        </w:del>
                      </w:p>
                      <w:p w14:paraId="1AC2B8D2" w14:textId="77777777" w:rsidR="00292223" w:rsidRPr="00C66DC9" w:rsidRDefault="00292223" w:rsidP="00591E53">
                        <w:pPr>
                          <w:pStyle w:val="Default"/>
                          <w:rPr>
                            <w:del w:id="7279" w:author="pbx" w:date="2017-11-03T17:48:00Z"/>
                            <w:rFonts w:ascii="Courier New" w:hAnsi="Courier New" w:cs="Courier New"/>
                            <w:sz w:val="18"/>
                            <w:szCs w:val="18"/>
                          </w:rPr>
                        </w:pPr>
                        <w:del w:id="7280" w:author="pbx" w:date="2017-11-03T17:48:00Z">
                          <w:r>
                            <w:rPr>
                              <w:rFonts w:ascii="Courier New" w:hAnsi="Courier New" w:cs="Courier New"/>
                              <w:sz w:val="18"/>
                              <w:szCs w:val="18"/>
                            </w:rPr>
                            <w:delText xml:space="preserve">    </w:delText>
                          </w:r>
                          <w:r w:rsidRPr="002319A0">
                            <w:rPr>
                              <w:rFonts w:ascii="Courier New" w:hAnsi="Courier New" w:cs="Courier New"/>
                              <w:sz w:val="18"/>
                              <w:szCs w:val="18"/>
                            </w:rPr>
                            <w:delText>&lt;consumedIn/&gt;</w:delText>
                          </w:r>
                        </w:del>
                      </w:p>
                    </w:txbxContent>
                  </v:textbox>
                  <w10:anchorlock/>
                </v:shape>
              </w:pict>
            </mc:Fallback>
          </mc:AlternateContent>
        </w:r>
      </w:del>
    </w:p>
    <w:p w:rsidR="002A7033" w:rsidRDefault="002A7033" w:rsidP="002A7033">
      <w:pPr>
        <w:rPr>
          <w:moveFrom w:id="5564" w:author="pbx" w:date="2017-11-03T17:48:00Z"/>
        </w:rPr>
      </w:pPr>
      <w:moveFromRangeStart w:id="5565" w:author="pbx" w:date="2017-11-03T17:48:00Z" w:name="move497494661"/>
      <w:moveFrom w:id="5566" w:author="pbx" w:date="2017-11-03T17:48:00Z">
        <w:r>
          <w:t xml:space="preserve">and their parts: </w:t>
        </w:r>
      </w:moveFrom>
    </w:p>
    <w:moveFromRangeEnd w:id="5565"/>
    <w:p w:rsidR="001F5C75" w:rsidRDefault="002319A0" w:rsidP="002319A0">
      <w:pPr>
        <w:pStyle w:val="Default"/>
        <w:rPr>
          <w:del w:id="5567" w:author="pbx" w:date="2017-11-03T17:48:00Z"/>
          <w:sz w:val="23"/>
          <w:szCs w:val="23"/>
        </w:rPr>
      </w:pPr>
      <w:del w:id="5568" w:author="pbx" w:date="2017-11-03T17:48:00Z">
        <w:r w:rsidRPr="000A6564">
          <w:rPr>
            <w:rFonts w:ascii="Courier New" w:hAnsi="Courier New" w:cs="Courier New"/>
            <w:noProof/>
            <w:sz w:val="18"/>
            <w:szCs w:val="18"/>
            <w:lang w:val="en-US"/>
          </w:rPr>
          <mc:AlternateContent>
            <mc:Choice Requires="wps">
              <w:drawing>
                <wp:inline distT="0" distB="0" distL="0" distR="0" wp14:anchorId="6132BF54" wp14:editId="72E2D8E6">
                  <wp:extent cx="5883910" cy="368300"/>
                  <wp:effectExtent l="57150" t="0" r="78740" b="127000"/>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3683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319A0">
                              <w:pPr>
                                <w:pStyle w:val="Default"/>
                                <w:rPr>
                                  <w:del w:id="5569" w:author="pbx" w:date="2017-11-03T17:48:00Z"/>
                                  <w:rFonts w:ascii="Courier New" w:hAnsi="Courier New" w:cs="Courier New"/>
                                  <w:sz w:val="18"/>
                                  <w:szCs w:val="18"/>
                                </w:rPr>
                              </w:pPr>
                              <w:del w:id="5570" w:author="pbx" w:date="2017-11-03T17:48:00Z">
                                <w:r w:rsidRPr="002319A0">
                                  <w:rPr>
                                    <w:rFonts w:ascii="Courier New" w:hAnsi="Courier New" w:cs="Courier New"/>
                                    <w:sz w:val="18"/>
                                    <w:szCs w:val="18"/>
                                  </w:rPr>
                                  <w:delText>&lt;part&gt;</w:delText>
                                </w:r>
                              </w:del>
                            </w:p>
                            <w:p w:rsidR="00292223" w:rsidRPr="00C66DC9" w:rsidRDefault="00292223" w:rsidP="002319A0">
                              <w:pPr>
                                <w:pStyle w:val="Default"/>
                                <w:rPr>
                                  <w:del w:id="5571" w:author="pbx" w:date="2017-11-03T17:48:00Z"/>
                                  <w:rFonts w:ascii="Courier New" w:hAnsi="Courier New" w:cs="Courier New"/>
                                  <w:sz w:val="18"/>
                                  <w:szCs w:val="18"/>
                                </w:rPr>
                              </w:pPr>
                              <w:del w:id="5572" w:author="pbx" w:date="2017-11-03T17:48:00Z">
                                <w:r w:rsidRPr="002319A0">
                                  <w:rPr>
                                    <w:rFonts w:ascii="Courier New" w:hAnsi="Courier New" w:cs="Courier New"/>
                                    <w:sz w:val="18"/>
                                    <w:szCs w:val="18"/>
                                  </w:rPr>
                                  <w:delText xml:space="preserve"> &lt;consumedIn/&gt;</w:delText>
                                </w:r>
                              </w:del>
                            </w:p>
                          </w:txbxContent>
                        </wps:txbx>
                        <wps:bodyPr rot="0" vert="horz" wrap="square" lIns="91440" tIns="45720" rIns="91440" bIns="45720" anchor="t" anchorCtr="0">
                          <a:noAutofit/>
                        </wps:bodyPr>
                      </wps:wsp>
                    </a:graphicData>
                  </a:graphic>
                </wp:inline>
              </w:drawing>
            </mc:Choice>
            <mc:Fallback>
              <w:pict>
                <v:shape id="_x0000_s1123" type="#_x0000_t202" style="width:463.3pt;height: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" fillcolor="#c6d9f1 [671]">
                  <v:shadow on="t" color="#bfbfbf [2412]" offset="0,4pt"/>
                  <v:textbox>
                    <w:txbxContent>
                      <w:p w14:paraId="051CAD64" w14:textId="77777777" w:rsidR="00292223" w:rsidRDefault="00292223" w:rsidP="002319A0">
                        <w:pPr>
                          <w:pStyle w:val="Default"/>
                          <w:rPr>
                            <w:del w:id="7290" w:author="pbx" w:date="2017-11-03T17:48:00Z"/>
                            <w:rFonts w:ascii="Courier New" w:hAnsi="Courier New" w:cs="Courier New"/>
                            <w:sz w:val="18"/>
                            <w:szCs w:val="18"/>
                          </w:rPr>
                        </w:pPr>
                        <w:del w:id="7291" w:author="pbx" w:date="2017-11-03T17:48:00Z">
                          <w:r w:rsidRPr="002319A0">
                            <w:rPr>
                              <w:rFonts w:ascii="Courier New" w:hAnsi="Courier New" w:cs="Courier New"/>
                              <w:sz w:val="18"/>
                              <w:szCs w:val="18"/>
                            </w:rPr>
                            <w:delText>&lt;part&gt;</w:delText>
                          </w:r>
                        </w:del>
                      </w:p>
                      <w:p w14:paraId="38348BA7" w14:textId="77777777" w:rsidR="00292223" w:rsidRPr="00C66DC9" w:rsidRDefault="00292223" w:rsidP="002319A0">
                        <w:pPr>
                          <w:pStyle w:val="Default"/>
                          <w:rPr>
                            <w:del w:id="7292" w:author="pbx" w:date="2017-11-03T17:48:00Z"/>
                            <w:rFonts w:ascii="Courier New" w:hAnsi="Courier New" w:cs="Courier New"/>
                            <w:sz w:val="18"/>
                            <w:szCs w:val="18"/>
                          </w:rPr>
                        </w:pPr>
                        <w:del w:id="7293" w:author="pbx" w:date="2017-11-03T17:48:00Z">
                          <w:r w:rsidRPr="002319A0">
                            <w:rPr>
                              <w:rFonts w:ascii="Courier New" w:hAnsi="Courier New" w:cs="Courier New"/>
                              <w:sz w:val="18"/>
                              <w:szCs w:val="18"/>
                            </w:rPr>
                            <w:delText xml:space="preserve"> &lt;consumedIn/&gt;</w:delText>
                          </w:r>
                        </w:del>
                      </w:p>
                    </w:txbxContent>
                  </v:textbox>
                  <w10:anchorlock/>
                </v:shape>
              </w:pict>
            </mc:Fallback>
          </mc:AlternateContent>
        </w:r>
      </w:del>
    </w:p>
    <w:p w:rsidR="002A7033" w:rsidRDefault="002A7033" w:rsidP="002A7033">
      <w:pPr>
        <w:rPr>
          <w:moveFrom w:id="5573" w:author="pbx" w:date="2017-11-03T17:48:00Z"/>
        </w:rPr>
      </w:pPr>
      <w:moveFromRangeStart w:id="5574" w:author="pbx" w:date="2017-11-03T17:48:00Z" w:name="move497494662"/>
      <w:moveFrom w:id="5575" w:author="pbx" w:date="2017-11-03T17:48:00Z">
        <w:r>
          <w:t>Route of administration is specified as follows:</w:t>
        </w:r>
      </w:moveFrom>
    </w:p>
    <w:moveFromRangeEnd w:id="5574"/>
    <w:p w:rsidR="002319A0" w:rsidRDefault="002319A0" w:rsidP="002319A0">
      <w:pPr>
        <w:pStyle w:val="Default"/>
        <w:rPr>
          <w:del w:id="5576" w:author="pbx" w:date="2017-11-03T17:48:00Z"/>
          <w:sz w:val="23"/>
          <w:szCs w:val="23"/>
        </w:rPr>
      </w:pPr>
      <w:del w:id="5577" w:author="pbx" w:date="2017-11-03T17:48:00Z">
        <w:r w:rsidRPr="000A6564">
          <w:rPr>
            <w:rFonts w:ascii="Courier New" w:hAnsi="Courier New" w:cs="Courier New"/>
            <w:noProof/>
            <w:sz w:val="18"/>
            <w:szCs w:val="18"/>
            <w:lang w:val="en-US"/>
          </w:rPr>
          <mc:AlternateContent>
            <mc:Choice Requires="wps">
              <w:drawing>
                <wp:inline distT="0" distB="0" distL="0" distR="0" wp14:anchorId="10E8066E" wp14:editId="304B7078">
                  <wp:extent cx="5883910" cy="635000"/>
                  <wp:effectExtent l="57150" t="0" r="78740" b="127000"/>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6350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319A0">
                              <w:pPr>
                                <w:pStyle w:val="Default"/>
                                <w:rPr>
                                  <w:del w:id="5578" w:author="pbx" w:date="2017-11-03T17:48:00Z"/>
                                  <w:rFonts w:ascii="Courier New" w:hAnsi="Courier New" w:cs="Courier New"/>
                                  <w:sz w:val="18"/>
                                  <w:szCs w:val="18"/>
                                </w:rPr>
                              </w:pPr>
                              <w:del w:id="5579" w:author="pbx" w:date="2017-11-03T17:48:00Z">
                                <w:r w:rsidRPr="002319A0">
                                  <w:rPr>
                                    <w:rFonts w:ascii="Courier New" w:hAnsi="Courier New" w:cs="Courier New"/>
                                    <w:sz w:val="18"/>
                                    <w:szCs w:val="18"/>
                                  </w:rPr>
                                  <w:delText xml:space="preserve">&lt;consumedIn&gt; </w:delText>
                                </w:r>
                              </w:del>
                            </w:p>
                            <w:p w:rsidR="00292223" w:rsidRDefault="00292223" w:rsidP="002319A0">
                              <w:pPr>
                                <w:pStyle w:val="Default"/>
                                <w:rPr>
                                  <w:del w:id="5580" w:author="pbx" w:date="2017-11-03T17:48:00Z"/>
                                  <w:rFonts w:ascii="Courier New" w:hAnsi="Courier New" w:cs="Courier New"/>
                                  <w:sz w:val="18"/>
                                  <w:szCs w:val="18"/>
                                </w:rPr>
                              </w:pPr>
                              <w:del w:id="5581" w:author="pbx" w:date="2017-11-03T17:48:00Z">
                                <w:r>
                                  <w:rPr>
                                    <w:rFonts w:ascii="Courier New" w:hAnsi="Courier New" w:cs="Courier New"/>
                                    <w:sz w:val="18"/>
                                    <w:szCs w:val="18"/>
                                  </w:rPr>
                                  <w:delText xml:space="preserve">  </w:delText>
                                </w:r>
                                <w:r w:rsidRPr="002319A0">
                                  <w:rPr>
                                    <w:rFonts w:ascii="Courier New" w:hAnsi="Courier New" w:cs="Courier New"/>
                                    <w:sz w:val="18"/>
                                    <w:szCs w:val="18"/>
                                  </w:rPr>
                                  <w:delText xml:space="preserve">&lt;substanceAdministration&gt; </w:delText>
                                </w:r>
                              </w:del>
                            </w:p>
                            <w:p w:rsidR="00292223" w:rsidRPr="00C66DC9" w:rsidRDefault="00292223" w:rsidP="002319A0">
                              <w:pPr>
                                <w:pStyle w:val="Default"/>
                                <w:ind w:left="432"/>
                                <w:rPr>
                                  <w:del w:id="5582" w:author="pbx" w:date="2017-11-03T17:48:00Z"/>
                                  <w:rFonts w:ascii="Courier New" w:hAnsi="Courier New" w:cs="Courier New"/>
                                  <w:sz w:val="18"/>
                                  <w:szCs w:val="18"/>
                                </w:rPr>
                              </w:pPr>
                              <w:del w:id="5583" w:author="pbx" w:date="2017-11-03T17:48:00Z">
                                <w:r w:rsidRPr="002319A0">
                                  <w:rPr>
                                    <w:rFonts w:ascii="Courier New" w:hAnsi="Courier New" w:cs="Courier New"/>
                                    <w:sz w:val="18"/>
                                    <w:szCs w:val="18"/>
                                  </w:rPr>
                                  <w:delText>&lt;routeCode code="C38288" codeSystem="</w:delText>
                                </w:r>
                                <w:r>
                                  <w:rPr>
                                    <w:rFonts w:ascii="Courier New" w:hAnsi="Courier New" w:cs="Courier New"/>
                                    <w:sz w:val="18"/>
                                    <w:szCs w:val="18"/>
                                  </w:rPr>
                                  <w:delText>2.16.840.1.113883.2.20.6.7</w:delText>
                                </w:r>
                                <w:r w:rsidRPr="002319A0">
                                  <w:rPr>
                                    <w:rFonts w:ascii="Courier New" w:hAnsi="Courier New" w:cs="Courier New"/>
                                    <w:sz w:val="18"/>
                                    <w:szCs w:val="18"/>
                                  </w:rPr>
                                  <w:delText>" displayName="oral"/&gt;</w:delText>
                                </w:r>
                              </w:del>
                            </w:p>
                          </w:txbxContent>
                        </wps:txbx>
                        <wps:bodyPr rot="0" vert="horz" wrap="square" lIns="91440" tIns="45720" rIns="91440" bIns="45720" anchor="t" anchorCtr="0">
                          <a:noAutofit/>
                        </wps:bodyPr>
                      </wps:wsp>
                    </a:graphicData>
                  </a:graphic>
                </wp:inline>
              </w:drawing>
            </mc:Choice>
            <mc:Fallback>
              <w:pict>
                <v:shape id="_x0000_s1124" type="#_x0000_t202" style="width:463.3pt;height: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" fillcolor="#c6d9f1 [671]">
                  <v:shadow on="t" color="#bfbfbf [2412]" offset="0,4pt"/>
                  <v:textbox>
                    <w:txbxContent>
                      <w:p w14:paraId="58364A3B" w14:textId="77777777" w:rsidR="00292223" w:rsidRDefault="00292223" w:rsidP="002319A0">
                        <w:pPr>
                          <w:pStyle w:val="Default"/>
                          <w:rPr>
                            <w:del w:id="7305" w:author="pbx" w:date="2017-11-03T17:48:00Z"/>
                            <w:rFonts w:ascii="Courier New" w:hAnsi="Courier New" w:cs="Courier New"/>
                            <w:sz w:val="18"/>
                            <w:szCs w:val="18"/>
                          </w:rPr>
                        </w:pPr>
                        <w:del w:id="7306" w:author="pbx" w:date="2017-11-03T17:48:00Z">
                          <w:r w:rsidRPr="002319A0">
                            <w:rPr>
                              <w:rFonts w:ascii="Courier New" w:hAnsi="Courier New" w:cs="Courier New"/>
                              <w:sz w:val="18"/>
                              <w:szCs w:val="18"/>
                            </w:rPr>
                            <w:delText xml:space="preserve">&lt;consumedIn&gt; </w:delText>
                          </w:r>
                        </w:del>
                      </w:p>
                      <w:p w14:paraId="35CAA362" w14:textId="77777777" w:rsidR="00292223" w:rsidRDefault="00292223" w:rsidP="002319A0">
                        <w:pPr>
                          <w:pStyle w:val="Default"/>
                          <w:rPr>
                            <w:del w:id="7307" w:author="pbx" w:date="2017-11-03T17:48:00Z"/>
                            <w:rFonts w:ascii="Courier New" w:hAnsi="Courier New" w:cs="Courier New"/>
                            <w:sz w:val="18"/>
                            <w:szCs w:val="18"/>
                          </w:rPr>
                        </w:pPr>
                        <w:del w:id="7308" w:author="pbx" w:date="2017-11-03T17:48:00Z">
                          <w:r>
                            <w:rPr>
                              <w:rFonts w:ascii="Courier New" w:hAnsi="Courier New" w:cs="Courier New"/>
                              <w:sz w:val="18"/>
                              <w:szCs w:val="18"/>
                            </w:rPr>
                            <w:delText xml:space="preserve">  </w:delText>
                          </w:r>
                          <w:r w:rsidRPr="002319A0">
                            <w:rPr>
                              <w:rFonts w:ascii="Courier New" w:hAnsi="Courier New" w:cs="Courier New"/>
                              <w:sz w:val="18"/>
                              <w:szCs w:val="18"/>
                            </w:rPr>
                            <w:delText xml:space="preserve">&lt;substanceAdministration&gt; </w:delText>
                          </w:r>
                        </w:del>
                      </w:p>
                      <w:p w14:paraId="39EABA4C" w14:textId="77777777" w:rsidR="00292223" w:rsidRPr="00C66DC9" w:rsidRDefault="00292223" w:rsidP="002319A0">
                        <w:pPr>
                          <w:pStyle w:val="Default"/>
                          <w:ind w:left="432"/>
                          <w:rPr>
                            <w:del w:id="7309" w:author="pbx" w:date="2017-11-03T17:48:00Z"/>
                            <w:rFonts w:ascii="Courier New" w:hAnsi="Courier New" w:cs="Courier New"/>
                            <w:sz w:val="18"/>
                            <w:szCs w:val="18"/>
                          </w:rPr>
                        </w:pPr>
                        <w:del w:id="7310" w:author="pbx" w:date="2017-11-03T17:48:00Z">
                          <w:r w:rsidRPr="002319A0">
                            <w:rPr>
                              <w:rFonts w:ascii="Courier New" w:hAnsi="Courier New" w:cs="Courier New"/>
                              <w:sz w:val="18"/>
                              <w:szCs w:val="18"/>
                            </w:rPr>
                            <w:delText>&lt;routeCode code="C38288" codeSystem="</w:delText>
                          </w:r>
                          <w:r>
                            <w:rPr>
                              <w:rFonts w:ascii="Courier New" w:hAnsi="Courier New" w:cs="Courier New"/>
                              <w:sz w:val="18"/>
                              <w:szCs w:val="18"/>
                            </w:rPr>
                            <w:delText>2.16.840.1.113883.2.20.6.7</w:delText>
                          </w:r>
                          <w:r w:rsidRPr="002319A0">
                            <w:rPr>
                              <w:rFonts w:ascii="Courier New" w:hAnsi="Courier New" w:cs="Courier New"/>
                              <w:sz w:val="18"/>
                              <w:szCs w:val="18"/>
                            </w:rPr>
                            <w:delText>" displayName="oral"/&gt;</w:delText>
                          </w:r>
                        </w:del>
                      </w:p>
                    </w:txbxContent>
                  </v:textbox>
                  <w10:anchorlock/>
                </v:shape>
              </w:pict>
            </mc:Fallback>
          </mc:AlternateContent>
        </w:r>
      </w:del>
    </w:p>
    <w:p w:rsidR="002319A0" w:rsidRDefault="002319A0" w:rsidP="00DF0F23">
      <w:pPr>
        <w:pStyle w:val="Heading4"/>
        <w:spacing w:before="120" w:after="200"/>
        <w:ind w:left="288" w:hanging="288"/>
        <w:rPr>
          <w:del w:id="5584" w:author="pbx" w:date="2017-11-03T17:48:00Z"/>
        </w:rPr>
      </w:pPr>
      <w:del w:id="5585" w:author="pbx" w:date="2017-11-03T17:48:00Z">
        <w:r>
          <w:delText>Validation</w:delText>
        </w:r>
      </w:del>
    </w:p>
    <w:p w:rsidR="002319A0" w:rsidRDefault="00A04B5C" w:rsidP="00A34A70">
      <w:pPr>
        <w:pStyle w:val="Default"/>
        <w:numPr>
          <w:ilvl w:val="0"/>
          <w:numId w:val="21"/>
        </w:numPr>
        <w:rPr>
          <w:del w:id="5586" w:author="pbx" w:date="2017-11-03T17:48:00Z"/>
          <w:sz w:val="23"/>
          <w:szCs w:val="23"/>
        </w:rPr>
      </w:pPr>
      <w:commentRangeStart w:id="5587"/>
      <w:del w:id="5588" w:author="pbx" w:date="2017-11-03T17:48:00Z">
        <w:r>
          <w:rPr>
            <w:sz w:val="23"/>
            <w:szCs w:val="23"/>
          </w:rPr>
          <w:delText>T</w:delText>
        </w:r>
        <w:r w:rsidR="002319A0">
          <w:rPr>
            <w:sz w:val="23"/>
            <w:szCs w:val="23"/>
          </w:rPr>
          <w:delText xml:space="preserve">here is one or more “consumed in” (route of administration) substance administration with route code. </w:delText>
        </w:r>
      </w:del>
    </w:p>
    <w:p w:rsidR="0068614D" w:rsidRDefault="0068614D" w:rsidP="00A34A70">
      <w:pPr>
        <w:pStyle w:val="Default"/>
        <w:numPr>
          <w:ilvl w:val="1"/>
          <w:numId w:val="21"/>
        </w:numPr>
        <w:rPr>
          <w:del w:id="5589" w:author="pbx" w:date="2017-11-03T17:48:00Z"/>
          <w:sz w:val="23"/>
          <w:szCs w:val="23"/>
        </w:rPr>
      </w:pPr>
      <w:del w:id="5590" w:author="pbx" w:date="2017-11-03T17:48:00Z">
        <w:r>
          <w:rPr>
            <w:sz w:val="23"/>
            <w:szCs w:val="23"/>
          </w:rPr>
          <w:delText>Rule 4</w:delText>
        </w:r>
      </w:del>
    </w:p>
    <w:p w:rsidR="0068614D" w:rsidRPr="0068614D" w:rsidRDefault="0068614D" w:rsidP="00A34A70">
      <w:pPr>
        <w:pStyle w:val="Default"/>
        <w:numPr>
          <w:ilvl w:val="0"/>
          <w:numId w:val="21"/>
        </w:numPr>
        <w:rPr>
          <w:del w:id="5591" w:author="pbx" w:date="2017-11-03T17:48:00Z"/>
          <w:sz w:val="23"/>
          <w:szCs w:val="23"/>
        </w:rPr>
      </w:pPr>
      <w:del w:id="5592" w:author="pbx" w:date="2017-11-03T17:48:00Z">
        <w:r w:rsidRPr="002319A0">
          <w:rPr>
            <w:rFonts w:ascii="Courier New" w:hAnsi="Courier New" w:cs="Courier New"/>
            <w:sz w:val="18"/>
            <w:szCs w:val="18"/>
          </w:rPr>
          <w:delText>substanceAdministration</w:delText>
        </w:r>
      </w:del>
    </w:p>
    <w:p w:rsidR="0068614D" w:rsidRDefault="0068614D" w:rsidP="00A34A70">
      <w:pPr>
        <w:pStyle w:val="Default"/>
        <w:numPr>
          <w:ilvl w:val="1"/>
          <w:numId w:val="21"/>
        </w:numPr>
        <w:rPr>
          <w:del w:id="5593" w:author="pbx" w:date="2017-11-03T17:48:00Z"/>
          <w:sz w:val="23"/>
          <w:szCs w:val="23"/>
        </w:rPr>
      </w:pPr>
      <w:del w:id="5594" w:author="pbx" w:date="2017-11-03T17:48:00Z">
        <w:r>
          <w:rPr>
            <w:rFonts w:ascii="Courier New" w:hAnsi="Courier New" w:cs="Courier New"/>
            <w:sz w:val="18"/>
            <w:szCs w:val="18"/>
          </w:rPr>
          <w:delText>Rule 4 and 5</w:delText>
        </w:r>
      </w:del>
    </w:p>
    <w:p w:rsidR="002319A0" w:rsidRDefault="00663820" w:rsidP="00A34A70">
      <w:pPr>
        <w:pStyle w:val="Default"/>
        <w:numPr>
          <w:ilvl w:val="0"/>
          <w:numId w:val="21"/>
        </w:numPr>
        <w:rPr>
          <w:del w:id="5595" w:author="pbx" w:date="2017-11-03T17:48:00Z"/>
          <w:sz w:val="23"/>
          <w:szCs w:val="23"/>
        </w:rPr>
      </w:pPr>
      <w:del w:id="5596" w:author="pbx" w:date="2017-11-03T17:48:00Z">
        <w:r>
          <w:rPr>
            <w:sz w:val="23"/>
            <w:szCs w:val="23"/>
          </w:rPr>
          <w:delText xml:space="preserve">The </w:delText>
        </w:r>
        <w:r w:rsidR="002319A0">
          <w:rPr>
            <w:sz w:val="23"/>
            <w:szCs w:val="23"/>
          </w:rPr>
          <w:delText xml:space="preserve">Route code system is </w:delText>
        </w:r>
        <w:r w:rsidR="000B4A90">
          <w:rPr>
            <w:sz w:val="23"/>
            <w:szCs w:val="23"/>
          </w:rPr>
          <w:delText>2.16.840.1.113883.2.20.6.7</w:delText>
        </w:r>
      </w:del>
    </w:p>
    <w:p w:rsidR="0068614D" w:rsidRDefault="00487FE5" w:rsidP="00A34A70">
      <w:pPr>
        <w:pStyle w:val="Default"/>
        <w:numPr>
          <w:ilvl w:val="1"/>
          <w:numId w:val="21"/>
        </w:numPr>
        <w:rPr>
          <w:del w:id="5597" w:author="pbx" w:date="2017-11-03T17:48:00Z"/>
          <w:sz w:val="23"/>
          <w:szCs w:val="23"/>
        </w:rPr>
      </w:pPr>
      <w:del w:id="5598" w:author="pbx" w:date="2017-11-03T17:48:00Z">
        <w:r>
          <w:rPr>
            <w:sz w:val="23"/>
            <w:szCs w:val="23"/>
          </w:rPr>
          <w:delText>SPL Rule 2</w:delText>
        </w:r>
      </w:del>
    </w:p>
    <w:p w:rsidR="00663820" w:rsidRDefault="00663820" w:rsidP="00A34A70">
      <w:pPr>
        <w:pStyle w:val="Default"/>
        <w:numPr>
          <w:ilvl w:val="0"/>
          <w:numId w:val="21"/>
        </w:numPr>
        <w:rPr>
          <w:del w:id="5599" w:author="pbx" w:date="2017-11-03T17:48:00Z"/>
          <w:sz w:val="23"/>
          <w:szCs w:val="23"/>
        </w:rPr>
      </w:pPr>
      <w:del w:id="5600" w:author="pbx" w:date="2017-11-03T17:48:00Z">
        <w:r>
          <w:rPr>
            <w:sz w:val="23"/>
            <w:szCs w:val="23"/>
          </w:rPr>
          <w:delText>There is a code.</w:delText>
        </w:r>
      </w:del>
    </w:p>
    <w:p w:rsidR="0068614D" w:rsidRDefault="0068614D" w:rsidP="00A34A70">
      <w:pPr>
        <w:pStyle w:val="Default"/>
        <w:numPr>
          <w:ilvl w:val="1"/>
          <w:numId w:val="21"/>
        </w:numPr>
        <w:rPr>
          <w:del w:id="5601" w:author="pbx" w:date="2017-11-03T17:48:00Z"/>
          <w:sz w:val="23"/>
          <w:szCs w:val="23"/>
        </w:rPr>
      </w:pPr>
    </w:p>
    <w:p w:rsidR="00A125B3" w:rsidRDefault="002319A0" w:rsidP="00A34A70">
      <w:pPr>
        <w:pStyle w:val="Default"/>
        <w:numPr>
          <w:ilvl w:val="0"/>
          <w:numId w:val="21"/>
        </w:numPr>
        <w:rPr>
          <w:del w:id="5602" w:author="pbx" w:date="2017-11-03T17:48:00Z"/>
          <w:sz w:val="23"/>
          <w:szCs w:val="23"/>
        </w:rPr>
      </w:pPr>
      <w:del w:id="5603" w:author="pbx" w:date="2017-11-03T17:48:00Z">
        <w:r>
          <w:rPr>
            <w:sz w:val="23"/>
            <w:szCs w:val="23"/>
          </w:rPr>
          <w:delText>There is a dis</w:delText>
        </w:r>
        <w:r w:rsidR="00A125B3">
          <w:rPr>
            <w:sz w:val="23"/>
            <w:szCs w:val="23"/>
          </w:rPr>
          <w:delText>play name.</w:delText>
        </w:r>
      </w:del>
    </w:p>
    <w:p w:rsidR="002319A0" w:rsidRDefault="00A125B3" w:rsidP="00A34A70">
      <w:pPr>
        <w:pStyle w:val="Default"/>
        <w:numPr>
          <w:ilvl w:val="0"/>
          <w:numId w:val="21"/>
        </w:numPr>
        <w:rPr>
          <w:del w:id="5604" w:author="pbx" w:date="2017-11-03T17:48:00Z"/>
          <w:sz w:val="23"/>
          <w:szCs w:val="23"/>
        </w:rPr>
      </w:pPr>
      <w:del w:id="5605" w:author="pbx" w:date="2017-11-03T17:48:00Z">
        <w:r>
          <w:rPr>
            <w:sz w:val="23"/>
            <w:szCs w:val="23"/>
          </w:rPr>
          <w:delText>The display name matches the code.</w:delText>
        </w:r>
      </w:del>
    </w:p>
    <w:p w:rsidR="00A125B3" w:rsidRDefault="00A125B3" w:rsidP="00A34A70">
      <w:pPr>
        <w:pStyle w:val="Default"/>
        <w:numPr>
          <w:ilvl w:val="0"/>
          <w:numId w:val="21"/>
        </w:numPr>
        <w:rPr>
          <w:del w:id="5606" w:author="pbx" w:date="2017-11-03T17:48:00Z"/>
          <w:sz w:val="23"/>
          <w:szCs w:val="23"/>
        </w:rPr>
      </w:pPr>
      <w:del w:id="5607" w:author="pbx" w:date="2017-11-03T17:48:00Z">
        <w:r>
          <w:rPr>
            <w:sz w:val="23"/>
            <w:szCs w:val="23"/>
          </w:rPr>
          <w:delText xml:space="preserve">The display name is </w:delText>
        </w:r>
        <w:r w:rsidRPr="00A125B3">
          <w:rPr>
            <w:sz w:val="23"/>
            <w:szCs w:val="23"/>
          </w:rPr>
          <w:delText>based upon the document language.</w:delText>
        </w:r>
        <w:commentRangeEnd w:id="5587"/>
        <w:r w:rsidR="00F3206C">
          <w:rPr>
            <w:rStyle w:val="CommentReference"/>
          </w:rPr>
          <w:commentReference w:id="5587"/>
        </w:r>
      </w:del>
    </w:p>
    <w:p w:rsidR="002319A0" w:rsidRDefault="002319A0" w:rsidP="001920A4">
      <w:pPr>
        <w:pStyle w:val="Default"/>
        <w:ind w:left="1069"/>
        <w:rPr>
          <w:del w:id="5608" w:author="pbx" w:date="2017-11-03T17:48:00Z"/>
          <w:sz w:val="23"/>
          <w:szCs w:val="23"/>
        </w:rPr>
      </w:pPr>
    </w:p>
    <w:p w:rsidR="00824CF2" w:rsidRPr="00824CF2" w:rsidRDefault="002319A0" w:rsidP="00824CF2">
      <w:pPr>
        <w:rPr>
          <w:lang w:val="en-US"/>
        </w:rPr>
      </w:pPr>
      <w:bookmarkStart w:id="5609" w:name="_Toc495068776"/>
      <w:del w:id="5610" w:author="pbx" w:date="2017-11-03T17:48:00Z">
        <w:r>
          <w:delText>Device Product</w:delText>
        </w:r>
      </w:del>
      <w:bookmarkEnd w:id="5609"/>
    </w:p>
    <w:p w:rsidR="00382567" w:rsidRDefault="00382567" w:rsidP="0080029F">
      <w:r w:rsidRPr="000A6564">
        <w:rPr>
          <w:noProof/>
          <w:lang w:val="en-US"/>
        </w:rPr>
        <mc:AlternateContent>
          <mc:Choice Requires="wps">
            <w:drawing>
              <wp:inline distT="0" distB="0" distL="0" distR="0" wp14:anchorId="26770FCF" wp14:editId="40A649CC">
                <wp:extent cx="5883910" cy="1609725"/>
                <wp:effectExtent l="57150" t="0" r="78740" b="142875"/>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609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382567">
                            <w:pPr>
                              <w:pStyle w:val="Default"/>
                              <w:rPr>
                                <w:rFonts w:ascii="Courier New" w:hAnsi="Courier New" w:cs="Courier New"/>
                                <w:sz w:val="18"/>
                                <w:szCs w:val="18"/>
                              </w:rPr>
                            </w:pPr>
                            <w:r w:rsidRPr="00382567">
                              <w:rPr>
                                <w:rFonts w:ascii="Courier New" w:hAnsi="Courier New" w:cs="Courier New"/>
                                <w:sz w:val="18"/>
                                <w:szCs w:val="18"/>
                              </w:rPr>
                              <w:t xml:space="preserve">&lt;manufacturedProduct&gt; </w:t>
                            </w:r>
                          </w:p>
                          <w:p w:rsidR="003277CD" w:rsidRPr="00382567" w:rsidRDefault="003277CD" w:rsidP="006569AA">
                            <w:pPr>
                              <w:pStyle w:val="Default"/>
                              <w:ind w:left="227"/>
                              <w:rPr>
                                <w:rFonts w:ascii="Courier New" w:hAnsi="Courier New" w:cs="Courier New"/>
                                <w:sz w:val="18"/>
                                <w:szCs w:val="18"/>
                              </w:rPr>
                            </w:pPr>
                            <w:r w:rsidRPr="00382567">
                              <w:rPr>
                                <w:rFonts w:ascii="Courier New" w:hAnsi="Courier New" w:cs="Courier New"/>
                                <w:sz w:val="18"/>
                                <w:szCs w:val="18"/>
                              </w:rPr>
                              <w:t>&lt;code code="</w:t>
                            </w:r>
                            <w:del w:id="5611" w:author="pbx" w:date="2017-11-03T17:48:00Z">
                              <w:r w:rsidR="00292223" w:rsidRPr="00382567">
                                <w:rPr>
                                  <w:rFonts w:ascii="Courier New" w:hAnsi="Courier New" w:cs="Courier New"/>
                                  <w:sz w:val="18"/>
                                  <w:szCs w:val="18"/>
                                </w:rPr>
                                <w:delText>91234561234569</w:delText>
                              </w:r>
                            </w:del>
                            <w:ins w:id="5612" w:author="pbx" w:date="2017-11-03T17:48:00Z">
                              <w:r w:rsidRPr="00D97D64">
                                <w:rPr>
                                  <w:rFonts w:ascii="Courier New" w:hAnsi="Courier New" w:cs="Courier New"/>
                                  <w:sz w:val="18"/>
                                  <w:szCs w:val="18"/>
                                </w:rPr>
                                <w:t>12345678</w:t>
                              </w:r>
                            </w:ins>
                            <w:r w:rsidRPr="00382567">
                              <w:rPr>
                                <w:rFonts w:ascii="Courier New" w:hAnsi="Courier New" w:cs="Courier New"/>
                                <w:sz w:val="18"/>
                                <w:szCs w:val="18"/>
                              </w:rPr>
                              <w:t>" codeSystem="</w:t>
                            </w:r>
                            <w:r>
                              <w:rPr>
                                <w:rFonts w:ascii="Courier New" w:hAnsi="Courier New" w:cs="Courier New"/>
                                <w:sz w:val="18"/>
                                <w:szCs w:val="18"/>
                              </w:rPr>
                              <w:t>2.16.840.1.113883.2.20.6.42</w:t>
                            </w:r>
                            <w:r w:rsidRPr="00382567">
                              <w:rPr>
                                <w:rFonts w:ascii="Courier New" w:hAnsi="Courier New" w:cs="Courier New"/>
                                <w:sz w:val="18"/>
                                <w:szCs w:val="18"/>
                              </w:rPr>
                              <w:t xml:space="preserve">"/&gt; </w:t>
                            </w:r>
                          </w:p>
                          <w:p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&lt;name&gt;SuperTape 2000&lt;/name&gt; </w:t>
                            </w:r>
                          </w:p>
                          <w:p w:rsidR="003277CD" w:rsidRPr="00382567"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&lt;desc&gt;Adhesive tape for orthopedic use.&lt;/desc&gt; </w:t>
                            </w:r>
                          </w:p>
                          <w:p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&lt;asSpecializedKind classCode="GEN"&gt; </w:t>
                            </w:r>
                          </w:p>
                          <w:p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&lt;generalizedMaterialKind&gt; </w:t>
                            </w:r>
                          </w:p>
                          <w:p w:rsidR="003277CD" w:rsidRDefault="003277CD" w:rsidP="00382567">
                            <w:pPr>
                              <w:pStyle w:val="Default"/>
                              <w:ind w:left="720"/>
                              <w:rPr>
                                <w:rFonts w:ascii="Courier New" w:hAnsi="Courier New" w:cs="Courier New"/>
                                <w:sz w:val="18"/>
                                <w:szCs w:val="18"/>
                              </w:rPr>
                            </w:pPr>
                            <w:r w:rsidRPr="00382567">
                              <w:rPr>
                                <w:rFonts w:ascii="Courier New" w:hAnsi="Courier New" w:cs="Courier New"/>
                                <w:sz w:val="18"/>
                                <w:szCs w:val="18"/>
                              </w:rPr>
                              <w:t>&lt;code code="MCA" displayName="Tape, Surgical, Internal" codeSystem="</w:t>
                            </w:r>
                            <w:r>
                              <w:rPr>
                                <w:rFonts w:ascii="Courier New" w:hAnsi="Courier New" w:cs="Courier New"/>
                                <w:sz w:val="18"/>
                                <w:szCs w:val="18"/>
                              </w:rPr>
                              <w:t>2.16.840.1.113883.2.20.6.27</w:t>
                            </w:r>
                            <w:r w:rsidRPr="00382567">
                              <w:rPr>
                                <w:rFonts w:ascii="Courier New" w:hAnsi="Courier New" w:cs="Courier New"/>
                                <w:sz w:val="18"/>
                                <w:szCs w:val="18"/>
                              </w:rPr>
                              <w:t xml:space="preserve">"/&gt; </w:t>
                            </w:r>
                          </w:p>
                          <w:p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&lt;/generalizedMaterialKind&gt; </w:t>
                            </w:r>
                          </w:p>
                          <w:p w:rsidR="003277CD" w:rsidRPr="00C66DC9"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&lt;/asSpecializedKind&gt;</w:t>
                            </w:r>
                          </w:p>
                        </w:txbxContent>
                      </wps:txbx>
                      <wps:bodyPr rot="0" vert="horz" wrap="square" lIns="91440" tIns="45720" rIns="91440" bIns="45720" anchor="t" anchorCtr="0">
                        <a:noAutofit/>
                      </wps:bodyPr>
                    </wps:wsp>
                  </a:graphicData>
                </a:graphic>
              </wp:inline>
            </w:drawing>
          </mc:Choice>
          <mc:Fallback>
            <w:pict>
              <v:shape id="_x0000_s1125" type="#_x0000_t202" style="width:463.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" fillcolor="#c6d9f1 [671]">
                <v:shadow on="t" color="#bfbfbf [2412]" offset="0,4pt"/>
                <v:textbox>
                  <w:txbxContent>
                    <w:p w14:paraId="2278BCE3" w14:textId="77777777" w:rsidR="003277CD" w:rsidRDefault="003277CD" w:rsidP="00382567">
                      <w:pPr>
                        <w:pStyle w:val="Default"/>
                        <w:rPr>
                          <w:rFonts w:ascii="Courier New" w:hAnsi="Courier New" w:cs="Courier New"/>
                          <w:sz w:val="18"/>
                          <w:szCs w:val="18"/>
                        </w:rPr>
                      </w:pPr>
                      <w:r w:rsidRPr="00382567">
                        <w:rPr>
                          <w:rFonts w:ascii="Courier New" w:hAnsi="Courier New" w:cs="Courier New"/>
                          <w:sz w:val="18"/>
                          <w:szCs w:val="18"/>
                        </w:rPr>
                        <w:t xml:space="preserve">&lt;manufacturedProduct&gt; </w:t>
                      </w:r>
                    </w:p>
                    <w:p w14:paraId="0CF325BD" w14:textId="69F738C7" w:rsidR="003277CD" w:rsidRPr="00382567" w:rsidRDefault="003277CD" w:rsidP="006569AA">
                      <w:pPr>
                        <w:pStyle w:val="Default"/>
                        <w:ind w:left="227"/>
                        <w:rPr>
                          <w:rFonts w:ascii="Courier New" w:hAnsi="Courier New" w:cs="Courier New"/>
                          <w:sz w:val="18"/>
                          <w:szCs w:val="18"/>
                        </w:rPr>
                      </w:pPr>
                      <w:r w:rsidRPr="00382567">
                        <w:rPr>
                          <w:rFonts w:ascii="Courier New" w:hAnsi="Courier New" w:cs="Courier New"/>
                          <w:sz w:val="18"/>
                          <w:szCs w:val="18"/>
                        </w:rPr>
                        <w:t>&lt;code code="</w:t>
                      </w:r>
                      <w:del w:id="7340" w:author="pbx" w:date="2017-11-03T17:48:00Z">
                        <w:r w:rsidR="00292223" w:rsidRPr="00382567">
                          <w:rPr>
                            <w:rFonts w:ascii="Courier New" w:hAnsi="Courier New" w:cs="Courier New"/>
                            <w:sz w:val="18"/>
                            <w:szCs w:val="18"/>
                          </w:rPr>
                          <w:delText>91234561234569</w:delText>
                        </w:r>
                      </w:del>
                      <w:ins w:id="7341" w:author="pbx" w:date="2017-11-03T17:48:00Z">
                        <w:r w:rsidRPr="00D97D64">
                          <w:rPr>
                            <w:rFonts w:ascii="Courier New" w:hAnsi="Courier New" w:cs="Courier New"/>
                            <w:sz w:val="18"/>
                            <w:szCs w:val="18"/>
                          </w:rPr>
                          <w:t>12345678</w:t>
                        </w:r>
                      </w:ins>
                      <w:r w:rsidRPr="00382567">
                        <w:rPr>
                          <w:rFonts w:ascii="Courier New" w:hAnsi="Courier New" w:cs="Courier New"/>
                          <w:sz w:val="18"/>
                          <w:szCs w:val="18"/>
                        </w:rPr>
                        <w:t>" codeSystem="</w:t>
                      </w:r>
                      <w:r>
                        <w:rPr>
                          <w:rFonts w:ascii="Courier New" w:hAnsi="Courier New" w:cs="Courier New"/>
                          <w:sz w:val="18"/>
                          <w:szCs w:val="18"/>
                        </w:rPr>
                        <w:t>2.16.840.1.113883.2.20.6.42</w:t>
                      </w:r>
                      <w:r w:rsidRPr="00382567">
                        <w:rPr>
                          <w:rFonts w:ascii="Courier New" w:hAnsi="Courier New" w:cs="Courier New"/>
                          <w:sz w:val="18"/>
                          <w:szCs w:val="18"/>
                        </w:rPr>
                        <w:t xml:space="preserve">"/&gt; </w:t>
                      </w:r>
                    </w:p>
                    <w:p w14:paraId="66FB6BE5" w14:textId="77777777"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&lt;name&gt;SuperTape 2000&lt;/name&gt; </w:t>
                      </w:r>
                    </w:p>
                    <w:p w14:paraId="56671EC9" w14:textId="77777777" w:rsidR="003277CD" w:rsidRPr="00382567"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&lt;desc&gt;Adhesive tape for orthopedic use.&lt;/desc&gt; </w:t>
                      </w:r>
                    </w:p>
                    <w:p w14:paraId="4D14E2C1" w14:textId="77777777"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&lt;asSpecializedKind classCode="GEN"&gt; </w:t>
                      </w:r>
                    </w:p>
                    <w:p w14:paraId="354BE8DF" w14:textId="77777777"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&lt;generalizedMaterialKind&gt; </w:t>
                      </w:r>
                    </w:p>
                    <w:p w14:paraId="3C3175EC" w14:textId="77777777" w:rsidR="003277CD" w:rsidRDefault="003277CD" w:rsidP="00382567">
                      <w:pPr>
                        <w:pStyle w:val="Default"/>
                        <w:ind w:left="720"/>
                        <w:rPr>
                          <w:rFonts w:ascii="Courier New" w:hAnsi="Courier New" w:cs="Courier New"/>
                          <w:sz w:val="18"/>
                          <w:szCs w:val="18"/>
                        </w:rPr>
                      </w:pPr>
                      <w:r w:rsidRPr="00382567">
                        <w:rPr>
                          <w:rFonts w:ascii="Courier New" w:hAnsi="Courier New" w:cs="Courier New"/>
                          <w:sz w:val="18"/>
                          <w:szCs w:val="18"/>
                        </w:rPr>
                        <w:t>&lt;code code="MCA" displayName="Tape, Surgical, Internal" codeSystem="</w:t>
                      </w:r>
                      <w:r>
                        <w:rPr>
                          <w:rFonts w:ascii="Courier New" w:hAnsi="Courier New" w:cs="Courier New"/>
                          <w:sz w:val="18"/>
                          <w:szCs w:val="18"/>
                        </w:rPr>
                        <w:t>2.16.840.1.113883.2.20.6.27</w:t>
                      </w:r>
                      <w:r w:rsidRPr="00382567">
                        <w:rPr>
                          <w:rFonts w:ascii="Courier New" w:hAnsi="Courier New" w:cs="Courier New"/>
                          <w:sz w:val="18"/>
                          <w:szCs w:val="18"/>
                        </w:rPr>
                        <w:t xml:space="preserve">"/&gt; </w:t>
                      </w:r>
                    </w:p>
                    <w:p w14:paraId="5085C071" w14:textId="77777777" w:rsidR="003277CD"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&lt;/generalizedMaterialKind&gt; </w:t>
                      </w:r>
                    </w:p>
                    <w:p w14:paraId="3634837F" w14:textId="77777777" w:rsidR="003277CD" w:rsidRPr="00C66DC9" w:rsidRDefault="003277CD"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&lt;/asSpecializedKind&gt;</w:t>
                      </w:r>
                    </w:p>
                  </w:txbxContent>
                </v:textbox>
                <w10:anchorlock/>
              </v:shape>
            </w:pict>
          </mc:Fallback>
        </mc:AlternateContent>
      </w:r>
    </w:p>
    <w:p w:rsidR="00382567" w:rsidRDefault="00447861" w:rsidP="0080029F">
      <w:commentRangeStart w:id="5613"/>
      <w:r>
        <w:t>Device</w:t>
      </w:r>
      <w:r w:rsidRPr="00B83FCA">
        <w:t xml:space="preserve"> products are products with </w:t>
      </w:r>
      <w:r>
        <w:t xml:space="preserve">the </w:t>
      </w:r>
      <w:r w:rsidRPr="00B83FCA">
        <w:t xml:space="preserve">marketing category </w:t>
      </w:r>
      <w:r>
        <w:t>“device” in OID:</w:t>
      </w:r>
      <w:r w:rsidR="00382567">
        <w:t xml:space="preserve"> </w:t>
      </w:r>
      <w:r w:rsidR="00F92EA1">
        <w:t>2.16.840.1.113883.2.20.6.???</w:t>
      </w:r>
      <w:r w:rsidR="00382567">
        <w:t>.</w:t>
      </w:r>
      <w:commentRangeEnd w:id="5613"/>
      <w:r w:rsidR="008320A0">
        <w:rPr>
          <w:rStyle w:val="CommentReference"/>
        </w:rPr>
        <w:commentReference w:id="5613"/>
      </w:r>
    </w:p>
    <w:p w:rsidR="00382567" w:rsidRDefault="00382567" w:rsidP="0080029F"/>
    <w:p w:rsidR="00382567" w:rsidRDefault="00382567" w:rsidP="001D67E2">
      <w:pPr>
        <w:pStyle w:val="Heading3"/>
      </w:pPr>
      <w:bookmarkStart w:id="5614" w:name="_Toc495429305"/>
      <w:bookmarkStart w:id="5615" w:name="_Toc495068777"/>
      <w:bookmarkStart w:id="5616" w:name="_Toc497495454"/>
      <w:r>
        <w:t>Item Code and Name</w:t>
      </w:r>
      <w:bookmarkEnd w:id="5614"/>
      <w:bookmarkEnd w:id="5615"/>
      <w:bookmarkEnd w:id="5616"/>
      <w:r>
        <w:t xml:space="preserve"> </w:t>
      </w:r>
    </w:p>
    <w:p w:rsidR="00382567" w:rsidRDefault="00382567" w:rsidP="00F67A67">
      <w:pPr>
        <w:pStyle w:val="Heading4"/>
      </w:pPr>
      <w:commentRangeStart w:id="5617"/>
      <w:r>
        <w:t xml:space="preserve">Validation </w:t>
      </w:r>
    </w:p>
    <w:p w:rsidR="00382567" w:rsidRDefault="00382567" w:rsidP="0043437F">
      <w:pPr>
        <w:pStyle w:val="Default"/>
        <w:numPr>
          <w:ilvl w:val="0"/>
          <w:numId w:val="22"/>
        </w:numPr>
        <w:rPr>
          <w:sz w:val="23"/>
          <w:szCs w:val="23"/>
        </w:rPr>
      </w:pPr>
      <w:r>
        <w:rPr>
          <w:sz w:val="23"/>
          <w:szCs w:val="23"/>
        </w:rPr>
        <w:t xml:space="preserve">There may be an product/item code </w:t>
      </w:r>
    </w:p>
    <w:p w:rsidR="00382567" w:rsidRDefault="00382567" w:rsidP="0043437F">
      <w:pPr>
        <w:pStyle w:val="Default"/>
        <w:numPr>
          <w:ilvl w:val="0"/>
          <w:numId w:val="22"/>
        </w:numPr>
        <w:rPr>
          <w:sz w:val="23"/>
          <w:szCs w:val="23"/>
        </w:rPr>
      </w:pPr>
      <w:r>
        <w:rPr>
          <w:sz w:val="23"/>
          <w:szCs w:val="23"/>
        </w:rPr>
        <w:t xml:space="preserve">If there is a product/item code, the following general procedures apply: </w:t>
      </w:r>
    </w:p>
    <w:p w:rsidR="00382567" w:rsidRDefault="00382567" w:rsidP="0043437F">
      <w:pPr>
        <w:pStyle w:val="Default"/>
        <w:numPr>
          <w:ilvl w:val="1"/>
          <w:numId w:val="22"/>
        </w:numPr>
        <w:rPr>
          <w:sz w:val="23"/>
          <w:szCs w:val="23"/>
        </w:rPr>
      </w:pPr>
      <w:r>
        <w:rPr>
          <w:sz w:val="23"/>
          <w:szCs w:val="23"/>
        </w:rPr>
        <w:t xml:space="preserve">Code system is </w:t>
      </w:r>
      <w:r w:rsidR="00A03004">
        <w:rPr>
          <w:sz w:val="23"/>
          <w:szCs w:val="23"/>
        </w:rPr>
        <w:t>2.16.84</w:t>
      </w:r>
      <w:r w:rsidR="002F40B8">
        <w:rPr>
          <w:sz w:val="23"/>
          <w:szCs w:val="23"/>
        </w:rPr>
        <w:t>0.1.113883.2.20.6.42</w:t>
      </w:r>
      <w:r w:rsidR="006343BE">
        <w:rPr>
          <w:sz w:val="23"/>
          <w:szCs w:val="23"/>
        </w:rPr>
        <w:t xml:space="preserve">. </w:t>
      </w:r>
    </w:p>
    <w:p w:rsidR="00382567" w:rsidRDefault="00382567" w:rsidP="0043437F">
      <w:pPr>
        <w:pStyle w:val="Default"/>
        <w:numPr>
          <w:ilvl w:val="1"/>
          <w:numId w:val="22"/>
        </w:numPr>
        <w:rPr>
          <w:sz w:val="23"/>
          <w:szCs w:val="23"/>
        </w:rPr>
      </w:pPr>
      <w:r>
        <w:rPr>
          <w:sz w:val="23"/>
          <w:szCs w:val="23"/>
        </w:rPr>
        <w:t>Code is compliant with the code system’s allocation rules.</w:t>
      </w:r>
    </w:p>
    <w:p w:rsidR="00382567" w:rsidRPr="00382567" w:rsidRDefault="00382567" w:rsidP="0043437F">
      <w:pPr>
        <w:pStyle w:val="Default"/>
        <w:numPr>
          <w:ilvl w:val="0"/>
          <w:numId w:val="22"/>
        </w:numPr>
        <w:rPr>
          <w:sz w:val="23"/>
          <w:szCs w:val="23"/>
        </w:rPr>
      </w:pPr>
      <w:r w:rsidRPr="00382567">
        <w:rPr>
          <w:sz w:val="23"/>
          <w:szCs w:val="23"/>
        </w:rPr>
        <w:t xml:space="preserve"> There is a name, i.e., the trade or proprietary name of the medical device as used in product labeling or in the catalog </w:t>
      </w:r>
    </w:p>
    <w:p w:rsidR="00382567" w:rsidRPr="00382567" w:rsidRDefault="00382567" w:rsidP="0043437F">
      <w:pPr>
        <w:pStyle w:val="Default"/>
        <w:numPr>
          <w:ilvl w:val="0"/>
          <w:numId w:val="22"/>
        </w:numPr>
        <w:rPr>
          <w:sz w:val="23"/>
          <w:szCs w:val="23"/>
        </w:rPr>
      </w:pPr>
      <w:r w:rsidRPr="00382567">
        <w:rPr>
          <w:sz w:val="23"/>
          <w:szCs w:val="23"/>
        </w:rPr>
        <w:t xml:space="preserve">Markings such as ®, or ™ should not be included </w:t>
      </w:r>
    </w:p>
    <w:p w:rsidR="00382567" w:rsidRPr="00382567" w:rsidRDefault="00382567" w:rsidP="0043437F">
      <w:pPr>
        <w:pStyle w:val="Default"/>
        <w:numPr>
          <w:ilvl w:val="0"/>
          <w:numId w:val="22"/>
        </w:numPr>
        <w:rPr>
          <w:sz w:val="23"/>
          <w:szCs w:val="23"/>
        </w:rPr>
      </w:pPr>
      <w:r w:rsidRPr="00382567">
        <w:rPr>
          <w:sz w:val="23"/>
          <w:szCs w:val="23"/>
        </w:rPr>
        <w:t xml:space="preserve">There is a device type (asSpecializedKind element) with a code. </w:t>
      </w:r>
    </w:p>
    <w:p w:rsidR="00382567" w:rsidRPr="00382567" w:rsidRDefault="00382567" w:rsidP="0043437F">
      <w:pPr>
        <w:pStyle w:val="Default"/>
        <w:numPr>
          <w:ilvl w:val="0"/>
          <w:numId w:val="22"/>
        </w:numPr>
        <w:rPr>
          <w:sz w:val="23"/>
          <w:szCs w:val="23"/>
        </w:rPr>
      </w:pPr>
      <w:r>
        <w:rPr>
          <w:sz w:val="23"/>
          <w:szCs w:val="23"/>
        </w:rPr>
        <w:t>C</w:t>
      </w:r>
      <w:r w:rsidRPr="00382567">
        <w:rPr>
          <w:sz w:val="23"/>
          <w:szCs w:val="23"/>
        </w:rPr>
        <w:t xml:space="preserve">ode system is </w:t>
      </w:r>
      <w:r w:rsidR="00E60A6A">
        <w:rPr>
          <w:sz w:val="23"/>
          <w:szCs w:val="23"/>
        </w:rPr>
        <w:t>2.16.840.1.113883.2.20.6.27</w:t>
      </w:r>
      <w:r>
        <w:rPr>
          <w:sz w:val="23"/>
          <w:szCs w:val="23"/>
        </w:rPr>
        <w:t xml:space="preserve"> </w:t>
      </w:r>
      <w:r w:rsidRPr="00382567">
        <w:rPr>
          <w:sz w:val="23"/>
          <w:szCs w:val="23"/>
        </w:rPr>
        <w:t>for</w:t>
      </w:r>
      <w:r>
        <w:rPr>
          <w:sz w:val="23"/>
          <w:szCs w:val="23"/>
        </w:rPr>
        <w:t xml:space="preserve"> the </w:t>
      </w:r>
      <w:r w:rsidRPr="00382567">
        <w:rPr>
          <w:sz w:val="23"/>
          <w:szCs w:val="23"/>
        </w:rPr>
        <w:t xml:space="preserve">Product Classification System </w:t>
      </w:r>
    </w:p>
    <w:p w:rsidR="00382567" w:rsidRPr="00382567" w:rsidRDefault="00382567" w:rsidP="0043437F">
      <w:pPr>
        <w:pStyle w:val="Default"/>
        <w:numPr>
          <w:ilvl w:val="0"/>
          <w:numId w:val="22"/>
        </w:numPr>
        <w:rPr>
          <w:sz w:val="23"/>
          <w:szCs w:val="23"/>
        </w:rPr>
      </w:pPr>
      <w:r>
        <w:rPr>
          <w:sz w:val="23"/>
          <w:szCs w:val="23"/>
        </w:rPr>
        <w:t>T</w:t>
      </w:r>
      <w:r w:rsidRPr="00382567">
        <w:rPr>
          <w:sz w:val="23"/>
          <w:szCs w:val="23"/>
        </w:rPr>
        <w:t xml:space="preserve">here is a valid medical device product classification code </w:t>
      </w:r>
    </w:p>
    <w:p w:rsidR="00A125B3" w:rsidRDefault="00382567" w:rsidP="0043437F">
      <w:pPr>
        <w:pStyle w:val="Default"/>
        <w:numPr>
          <w:ilvl w:val="0"/>
          <w:numId w:val="22"/>
        </w:numPr>
        <w:rPr>
          <w:sz w:val="23"/>
          <w:szCs w:val="23"/>
        </w:rPr>
      </w:pPr>
      <w:r>
        <w:rPr>
          <w:sz w:val="23"/>
          <w:szCs w:val="23"/>
        </w:rPr>
        <w:t>T</w:t>
      </w:r>
      <w:r w:rsidRPr="00382567">
        <w:rPr>
          <w:sz w:val="23"/>
          <w:szCs w:val="23"/>
        </w:rPr>
        <w:t>here is a display</w:t>
      </w:r>
      <w:r w:rsidR="00A125B3">
        <w:rPr>
          <w:sz w:val="23"/>
          <w:szCs w:val="23"/>
        </w:rPr>
        <w:t>.</w:t>
      </w:r>
    </w:p>
    <w:p w:rsidR="00382567" w:rsidRDefault="00A125B3" w:rsidP="0043437F">
      <w:pPr>
        <w:pStyle w:val="Default"/>
        <w:numPr>
          <w:ilvl w:val="0"/>
          <w:numId w:val="22"/>
        </w:numPr>
        <w:rPr>
          <w:sz w:val="23"/>
          <w:szCs w:val="23"/>
        </w:rPr>
      </w:pPr>
      <w:r>
        <w:rPr>
          <w:sz w:val="23"/>
          <w:szCs w:val="23"/>
        </w:rPr>
        <w:t>The display n</w:t>
      </w:r>
      <w:r w:rsidR="00382567" w:rsidRPr="00382567">
        <w:rPr>
          <w:sz w:val="23"/>
          <w:szCs w:val="23"/>
        </w:rPr>
        <w:t>ame matches the code</w:t>
      </w:r>
    </w:p>
    <w:p w:rsidR="00A125B3" w:rsidRDefault="00A125B3" w:rsidP="0043437F">
      <w:pPr>
        <w:pStyle w:val="Default"/>
        <w:numPr>
          <w:ilvl w:val="0"/>
          <w:numId w:val="22"/>
        </w:numPr>
        <w:rPr>
          <w:sz w:val="23"/>
          <w:szCs w:val="23"/>
        </w:rPr>
      </w:pPr>
      <w:r>
        <w:rPr>
          <w:sz w:val="23"/>
          <w:szCs w:val="23"/>
        </w:rPr>
        <w:t xml:space="preserve">The display name is </w:t>
      </w:r>
      <w:r w:rsidRPr="00A125B3">
        <w:rPr>
          <w:sz w:val="23"/>
          <w:szCs w:val="23"/>
        </w:rPr>
        <w:t>based upon the document language.</w:t>
      </w:r>
      <w:commentRangeEnd w:id="5617"/>
      <w:r w:rsidR="00F3206C">
        <w:rPr>
          <w:rStyle w:val="CommentReference"/>
        </w:rPr>
        <w:commentReference w:id="5617"/>
      </w:r>
    </w:p>
    <w:p w:rsidR="00382567" w:rsidRDefault="00382567" w:rsidP="0080029F"/>
    <w:p w:rsidR="001442D9" w:rsidRDefault="001442D9" w:rsidP="001D67E2">
      <w:pPr>
        <w:pStyle w:val="Heading3"/>
      </w:pPr>
      <w:bookmarkStart w:id="5618" w:name="_Toc495429306"/>
      <w:bookmarkStart w:id="5619" w:name="_Toc495068778"/>
      <w:bookmarkStart w:id="5620" w:name="_Toc497495455"/>
      <w:r>
        <w:lastRenderedPageBreak/>
        <w:t>Additional Device Identifiers</w:t>
      </w:r>
      <w:bookmarkEnd w:id="5618"/>
      <w:bookmarkEnd w:id="5619"/>
      <w:bookmarkEnd w:id="5620"/>
      <w:r>
        <w:t xml:space="preserve"> </w:t>
      </w:r>
    </w:p>
    <w:p w:rsidR="00F43CE6" w:rsidRDefault="001442D9" w:rsidP="0080029F">
      <w:r w:rsidRPr="000A6564">
        <w:rPr>
          <w:noProof/>
          <w:lang w:val="en-US"/>
        </w:rPr>
        <mc:AlternateContent>
          <mc:Choice Requires="wps">
            <w:drawing>
              <wp:inline distT="0" distB="0" distL="0" distR="0" wp14:anchorId="47A14F7D" wp14:editId="1273537E">
                <wp:extent cx="5852160" cy="1419367"/>
                <wp:effectExtent l="57150" t="0" r="72390" b="142875"/>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41936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1442D9">
                            <w:pPr>
                              <w:pStyle w:val="Default"/>
                              <w:rPr>
                                <w:rFonts w:ascii="Courier New" w:hAnsi="Courier New" w:cs="Courier New"/>
                                <w:sz w:val="18"/>
                                <w:szCs w:val="18"/>
                              </w:rPr>
                            </w:pPr>
                            <w:r w:rsidRPr="001442D9">
                              <w:rPr>
                                <w:rFonts w:ascii="Courier New" w:hAnsi="Courier New" w:cs="Courier New"/>
                                <w:sz w:val="18"/>
                                <w:szCs w:val="18"/>
                              </w:rPr>
                              <w:t xml:space="preserve">&lt;document&gt; </w:t>
                            </w:r>
                          </w:p>
                          <w:p w:rsidR="003277CD" w:rsidRDefault="003277CD" w:rsidP="001442D9">
                            <w:pPr>
                              <w:pStyle w:val="Default"/>
                              <w:ind w:left="144"/>
                              <w:rPr>
                                <w:rFonts w:ascii="Courier New" w:hAnsi="Courier New" w:cs="Courier New"/>
                                <w:sz w:val="18"/>
                                <w:szCs w:val="18"/>
                              </w:rPr>
                            </w:pPr>
                            <w:r w:rsidRPr="001442D9">
                              <w:rPr>
                                <w:rFonts w:ascii="Courier New" w:hAnsi="Courier New" w:cs="Courier New"/>
                                <w:sz w:val="18"/>
                                <w:szCs w:val="18"/>
                              </w:rPr>
                              <w:t xml:space="preserve">&lt;section&gt; </w:t>
                            </w:r>
                          </w:p>
                          <w:p w:rsidR="003277CD" w:rsidRDefault="003277CD" w:rsidP="001442D9">
                            <w:pPr>
                              <w:pStyle w:val="Default"/>
                              <w:ind w:left="432"/>
                              <w:rPr>
                                <w:rFonts w:ascii="Courier New" w:hAnsi="Courier New" w:cs="Courier New"/>
                                <w:sz w:val="18"/>
                                <w:szCs w:val="18"/>
                              </w:rPr>
                            </w:pPr>
                            <w:r w:rsidRPr="001442D9">
                              <w:rPr>
                                <w:rFonts w:ascii="Courier New" w:hAnsi="Courier New" w:cs="Courier New"/>
                                <w:sz w:val="18"/>
                                <w:szCs w:val="18"/>
                              </w:rPr>
                              <w:t xml:space="preserve">&lt;subject&gt; </w:t>
                            </w:r>
                          </w:p>
                          <w:p w:rsidR="003277CD" w:rsidRDefault="003277CD" w:rsidP="001442D9">
                            <w:pPr>
                              <w:pStyle w:val="Default"/>
                              <w:ind w:left="720"/>
                              <w:rPr>
                                <w:rFonts w:ascii="Courier New" w:hAnsi="Courier New" w:cs="Courier New"/>
                                <w:sz w:val="18"/>
                                <w:szCs w:val="18"/>
                              </w:rPr>
                            </w:pPr>
                            <w:r w:rsidRPr="001442D9">
                              <w:rPr>
                                <w:rFonts w:ascii="Courier New" w:hAnsi="Courier New" w:cs="Courier New"/>
                                <w:sz w:val="18"/>
                                <w:szCs w:val="18"/>
                              </w:rPr>
                              <w:t xml:space="preserve">&lt;manufacturedProduct&gt; </w:t>
                            </w:r>
                          </w:p>
                          <w:p w:rsidR="003277CD" w:rsidRDefault="003277CD" w:rsidP="001442D9">
                            <w:pPr>
                              <w:pStyle w:val="Default"/>
                              <w:ind w:left="1008"/>
                              <w:rPr>
                                <w:rFonts w:ascii="Courier New" w:hAnsi="Courier New" w:cs="Courier New"/>
                                <w:sz w:val="18"/>
                                <w:szCs w:val="18"/>
                              </w:rPr>
                            </w:pPr>
                            <w:r w:rsidRPr="001442D9">
                              <w:rPr>
                                <w:rFonts w:ascii="Courier New" w:hAnsi="Courier New" w:cs="Courier New"/>
                                <w:sz w:val="18"/>
                                <w:szCs w:val="18"/>
                              </w:rPr>
                              <w:t xml:space="preserve">&lt;manufacturedProduct&gt; </w:t>
                            </w:r>
                          </w:p>
                          <w:p w:rsidR="003277CD" w:rsidRDefault="003277CD" w:rsidP="001442D9">
                            <w:pPr>
                              <w:pStyle w:val="Default"/>
                              <w:ind w:left="1296"/>
                              <w:rPr>
                                <w:rFonts w:ascii="Courier New" w:hAnsi="Courier New" w:cs="Courier New"/>
                                <w:sz w:val="18"/>
                                <w:szCs w:val="18"/>
                              </w:rPr>
                            </w:pPr>
                            <w:r w:rsidRPr="001442D9">
                              <w:rPr>
                                <w:rFonts w:ascii="Courier New" w:hAnsi="Courier New" w:cs="Courier New"/>
                                <w:sz w:val="18"/>
                                <w:szCs w:val="18"/>
                              </w:rPr>
                              <w:t xml:space="preserve">&lt;asIdentifiedEntity classCode="IDENT"&gt; </w:t>
                            </w:r>
                          </w:p>
                          <w:p w:rsidR="003277CD" w:rsidRDefault="003277CD" w:rsidP="001442D9">
                            <w:pPr>
                              <w:pStyle w:val="Default"/>
                              <w:ind w:left="1584"/>
                              <w:rPr>
                                <w:rFonts w:ascii="Courier New" w:hAnsi="Courier New" w:cs="Courier New"/>
                                <w:sz w:val="18"/>
                                <w:szCs w:val="18"/>
                              </w:rPr>
                            </w:pPr>
                            <w:r w:rsidRPr="001442D9">
                              <w:rPr>
                                <w:rFonts w:ascii="Courier New" w:hAnsi="Courier New" w:cs="Courier New"/>
                                <w:sz w:val="18"/>
                                <w:szCs w:val="18"/>
                              </w:rPr>
                              <w:t xml:space="preserve">&lt;id extension="ST2000/A" root="1.2.3.99.1"/&gt; </w:t>
                            </w:r>
                          </w:p>
                          <w:p w:rsidR="003277CD" w:rsidRDefault="003277CD" w:rsidP="001442D9">
                            <w:pPr>
                              <w:pStyle w:val="Default"/>
                              <w:ind w:left="1584"/>
                              <w:rPr>
                                <w:rFonts w:ascii="Courier New" w:hAnsi="Courier New" w:cs="Courier New"/>
                                <w:sz w:val="18"/>
                                <w:szCs w:val="18"/>
                              </w:rPr>
                            </w:pPr>
                            <w:r w:rsidRPr="001442D9">
                              <w:rPr>
                                <w:rFonts w:ascii="Courier New" w:hAnsi="Courier New" w:cs="Courier New"/>
                                <w:sz w:val="18"/>
                                <w:szCs w:val="18"/>
                              </w:rPr>
                              <w:t>&lt;code code="C99286" displayName="model number" codeSystem="</w:t>
                            </w:r>
                            <w:r>
                              <w:rPr>
                                <w:rFonts w:ascii="Courier New" w:hAnsi="Courier New" w:cs="Courier New"/>
                                <w:sz w:val="18"/>
                                <w:szCs w:val="18"/>
                              </w:rPr>
                              <w:t>2.16.840.1.113883.2.20.6.13</w:t>
                            </w:r>
                            <w:r w:rsidRPr="001442D9">
                              <w:rPr>
                                <w:rFonts w:ascii="Courier New" w:hAnsi="Courier New" w:cs="Courier New"/>
                                <w:sz w:val="18"/>
                                <w:szCs w:val="18"/>
                              </w:rPr>
                              <w:t xml:space="preserve">"/&gt; </w:t>
                            </w:r>
                          </w:p>
                          <w:p w:rsidR="003277CD" w:rsidRPr="00C66DC9" w:rsidRDefault="003277CD" w:rsidP="001442D9">
                            <w:pPr>
                              <w:pStyle w:val="Default"/>
                              <w:ind w:left="1296"/>
                              <w:rPr>
                                <w:rFonts w:ascii="Courier New" w:hAnsi="Courier New" w:cs="Courier New"/>
                                <w:sz w:val="18"/>
                                <w:szCs w:val="18"/>
                              </w:rPr>
                            </w:pPr>
                            <w:r w:rsidRPr="001442D9">
                              <w:rPr>
                                <w:rFonts w:ascii="Courier New" w:hAnsi="Courier New" w:cs="Courier New"/>
                                <w:sz w:val="18"/>
                                <w:szCs w:val="18"/>
                              </w:rPr>
                              <w:t>&lt;/asIdentifiedEntity&gt;</w:t>
                            </w:r>
                          </w:p>
                        </w:txbxContent>
                      </wps:txbx>
                      <wps:bodyPr rot="0" vert="horz" wrap="square" lIns="91440" tIns="45720" rIns="91440" bIns="45720" anchor="t" anchorCtr="0">
                        <a:noAutofit/>
                      </wps:bodyPr>
                    </wps:wsp>
                  </a:graphicData>
                </a:graphic>
              </wp:inline>
            </w:drawing>
          </mc:Choice>
          <mc:Fallback>
            <w:pict>
              <v:shape id="_x0000_s1126" type="#_x0000_t202" style="width:460.8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" fillcolor="#c6d9f1 [671]">
                <v:shadow on="t" color="#bfbfbf [2412]" offset="0,4pt"/>
                <v:textbox>
                  <w:txbxContent>
                    <w:p w14:paraId="407293C3" w14:textId="77777777" w:rsidR="003277CD" w:rsidRDefault="003277CD" w:rsidP="001442D9">
                      <w:pPr>
                        <w:pStyle w:val="Default"/>
                        <w:rPr>
                          <w:rFonts w:ascii="Courier New" w:hAnsi="Courier New" w:cs="Courier New"/>
                          <w:sz w:val="18"/>
                          <w:szCs w:val="18"/>
                        </w:rPr>
                      </w:pPr>
                      <w:r w:rsidRPr="001442D9">
                        <w:rPr>
                          <w:rFonts w:ascii="Courier New" w:hAnsi="Courier New" w:cs="Courier New"/>
                          <w:sz w:val="18"/>
                          <w:szCs w:val="18"/>
                        </w:rPr>
                        <w:t xml:space="preserve">&lt;document&gt; </w:t>
                      </w:r>
                    </w:p>
                    <w:p w14:paraId="069B7975" w14:textId="77777777" w:rsidR="003277CD" w:rsidRDefault="003277CD" w:rsidP="001442D9">
                      <w:pPr>
                        <w:pStyle w:val="Default"/>
                        <w:ind w:left="144"/>
                        <w:rPr>
                          <w:rFonts w:ascii="Courier New" w:hAnsi="Courier New" w:cs="Courier New"/>
                          <w:sz w:val="18"/>
                          <w:szCs w:val="18"/>
                        </w:rPr>
                      </w:pPr>
                      <w:r w:rsidRPr="001442D9">
                        <w:rPr>
                          <w:rFonts w:ascii="Courier New" w:hAnsi="Courier New" w:cs="Courier New"/>
                          <w:sz w:val="18"/>
                          <w:szCs w:val="18"/>
                        </w:rPr>
                        <w:t xml:space="preserve">&lt;section&gt; </w:t>
                      </w:r>
                    </w:p>
                    <w:p w14:paraId="158F3A46" w14:textId="77777777" w:rsidR="003277CD" w:rsidRDefault="003277CD" w:rsidP="001442D9">
                      <w:pPr>
                        <w:pStyle w:val="Default"/>
                        <w:ind w:left="432"/>
                        <w:rPr>
                          <w:rFonts w:ascii="Courier New" w:hAnsi="Courier New" w:cs="Courier New"/>
                          <w:sz w:val="18"/>
                          <w:szCs w:val="18"/>
                        </w:rPr>
                      </w:pPr>
                      <w:r w:rsidRPr="001442D9">
                        <w:rPr>
                          <w:rFonts w:ascii="Courier New" w:hAnsi="Courier New" w:cs="Courier New"/>
                          <w:sz w:val="18"/>
                          <w:szCs w:val="18"/>
                        </w:rPr>
                        <w:t xml:space="preserve">&lt;subject&gt; </w:t>
                      </w:r>
                    </w:p>
                    <w:p w14:paraId="32BB4ED2" w14:textId="77777777" w:rsidR="003277CD" w:rsidRDefault="003277CD" w:rsidP="001442D9">
                      <w:pPr>
                        <w:pStyle w:val="Default"/>
                        <w:ind w:left="720"/>
                        <w:rPr>
                          <w:rFonts w:ascii="Courier New" w:hAnsi="Courier New" w:cs="Courier New"/>
                          <w:sz w:val="18"/>
                          <w:szCs w:val="18"/>
                        </w:rPr>
                      </w:pPr>
                      <w:r w:rsidRPr="001442D9">
                        <w:rPr>
                          <w:rFonts w:ascii="Courier New" w:hAnsi="Courier New" w:cs="Courier New"/>
                          <w:sz w:val="18"/>
                          <w:szCs w:val="18"/>
                        </w:rPr>
                        <w:t xml:space="preserve">&lt;manufacturedProduct&gt; </w:t>
                      </w:r>
                    </w:p>
                    <w:p w14:paraId="56CB9B64" w14:textId="77777777" w:rsidR="003277CD" w:rsidRDefault="003277CD" w:rsidP="001442D9">
                      <w:pPr>
                        <w:pStyle w:val="Default"/>
                        <w:ind w:left="1008"/>
                        <w:rPr>
                          <w:rFonts w:ascii="Courier New" w:hAnsi="Courier New" w:cs="Courier New"/>
                          <w:sz w:val="18"/>
                          <w:szCs w:val="18"/>
                        </w:rPr>
                      </w:pPr>
                      <w:r w:rsidRPr="001442D9">
                        <w:rPr>
                          <w:rFonts w:ascii="Courier New" w:hAnsi="Courier New" w:cs="Courier New"/>
                          <w:sz w:val="18"/>
                          <w:szCs w:val="18"/>
                        </w:rPr>
                        <w:t xml:space="preserve">&lt;manufacturedProduct&gt; </w:t>
                      </w:r>
                    </w:p>
                    <w:p w14:paraId="5C1521A5" w14:textId="77777777" w:rsidR="003277CD" w:rsidRDefault="003277CD" w:rsidP="001442D9">
                      <w:pPr>
                        <w:pStyle w:val="Default"/>
                        <w:ind w:left="1296"/>
                        <w:rPr>
                          <w:rFonts w:ascii="Courier New" w:hAnsi="Courier New" w:cs="Courier New"/>
                          <w:sz w:val="18"/>
                          <w:szCs w:val="18"/>
                        </w:rPr>
                      </w:pPr>
                      <w:r w:rsidRPr="001442D9">
                        <w:rPr>
                          <w:rFonts w:ascii="Courier New" w:hAnsi="Courier New" w:cs="Courier New"/>
                          <w:sz w:val="18"/>
                          <w:szCs w:val="18"/>
                        </w:rPr>
                        <w:t xml:space="preserve">&lt;asIdentifiedEntity classCode="IDENT"&gt; </w:t>
                      </w:r>
                    </w:p>
                    <w:p w14:paraId="31B89A5F" w14:textId="77777777" w:rsidR="003277CD" w:rsidRDefault="003277CD" w:rsidP="001442D9">
                      <w:pPr>
                        <w:pStyle w:val="Default"/>
                        <w:ind w:left="1584"/>
                        <w:rPr>
                          <w:rFonts w:ascii="Courier New" w:hAnsi="Courier New" w:cs="Courier New"/>
                          <w:sz w:val="18"/>
                          <w:szCs w:val="18"/>
                        </w:rPr>
                      </w:pPr>
                      <w:r w:rsidRPr="001442D9">
                        <w:rPr>
                          <w:rFonts w:ascii="Courier New" w:hAnsi="Courier New" w:cs="Courier New"/>
                          <w:sz w:val="18"/>
                          <w:szCs w:val="18"/>
                        </w:rPr>
                        <w:t xml:space="preserve">&lt;id extension="ST2000/A" root="1.2.3.99.1"/&gt; </w:t>
                      </w:r>
                    </w:p>
                    <w:p w14:paraId="120709C7" w14:textId="77777777" w:rsidR="003277CD" w:rsidRDefault="003277CD" w:rsidP="001442D9">
                      <w:pPr>
                        <w:pStyle w:val="Default"/>
                        <w:ind w:left="1584"/>
                        <w:rPr>
                          <w:rFonts w:ascii="Courier New" w:hAnsi="Courier New" w:cs="Courier New"/>
                          <w:sz w:val="18"/>
                          <w:szCs w:val="18"/>
                        </w:rPr>
                      </w:pPr>
                      <w:r w:rsidRPr="001442D9">
                        <w:rPr>
                          <w:rFonts w:ascii="Courier New" w:hAnsi="Courier New" w:cs="Courier New"/>
                          <w:sz w:val="18"/>
                          <w:szCs w:val="18"/>
                        </w:rPr>
                        <w:t>&lt;code code="C99286" displayName="model number" codeSystem="</w:t>
                      </w:r>
                      <w:r>
                        <w:rPr>
                          <w:rFonts w:ascii="Courier New" w:hAnsi="Courier New" w:cs="Courier New"/>
                          <w:sz w:val="18"/>
                          <w:szCs w:val="18"/>
                        </w:rPr>
                        <w:t>2.16.840.1.113883.2.20.6.13</w:t>
                      </w:r>
                      <w:r w:rsidRPr="001442D9">
                        <w:rPr>
                          <w:rFonts w:ascii="Courier New" w:hAnsi="Courier New" w:cs="Courier New"/>
                          <w:sz w:val="18"/>
                          <w:szCs w:val="18"/>
                        </w:rPr>
                        <w:t xml:space="preserve">"/&gt; </w:t>
                      </w:r>
                    </w:p>
                    <w:p w14:paraId="330ED3E9" w14:textId="77777777" w:rsidR="003277CD" w:rsidRPr="00C66DC9" w:rsidRDefault="003277CD" w:rsidP="001442D9">
                      <w:pPr>
                        <w:pStyle w:val="Default"/>
                        <w:ind w:left="1296"/>
                        <w:rPr>
                          <w:rFonts w:ascii="Courier New" w:hAnsi="Courier New" w:cs="Courier New"/>
                          <w:sz w:val="18"/>
                          <w:szCs w:val="18"/>
                        </w:rPr>
                      </w:pPr>
                      <w:r w:rsidRPr="001442D9">
                        <w:rPr>
                          <w:rFonts w:ascii="Courier New" w:hAnsi="Courier New" w:cs="Courier New"/>
                          <w:sz w:val="18"/>
                          <w:szCs w:val="18"/>
                        </w:rPr>
                        <w:t>&lt;/asIdentifiedEntity&gt;</w:t>
                      </w:r>
                    </w:p>
                  </w:txbxContent>
                </v:textbox>
                <w10:anchorlock/>
              </v:shape>
            </w:pict>
          </mc:Fallback>
        </mc:AlternateContent>
      </w:r>
    </w:p>
    <w:p w:rsidR="001442D9" w:rsidRDefault="001442D9" w:rsidP="0080029F">
      <w:r>
        <w:t xml:space="preserve">These additional identifiers may also appear under device parts: </w:t>
      </w:r>
    </w:p>
    <w:p w:rsidR="001442D9" w:rsidRDefault="009A27B7" w:rsidP="0080029F">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6D56BD85" wp14:editId="33B192B9">
                <wp:extent cx="5852160" cy="552450"/>
                <wp:effectExtent l="57150" t="0" r="72390" b="133350"/>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552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9A27B7">
                            <w:pPr>
                              <w:pStyle w:val="Default"/>
                              <w:rPr>
                                <w:rFonts w:ascii="Courier New" w:hAnsi="Courier New" w:cs="Courier New"/>
                                <w:sz w:val="18"/>
                                <w:szCs w:val="18"/>
                              </w:rPr>
                            </w:pPr>
                            <w:r w:rsidRPr="001442D9">
                              <w:rPr>
                                <w:rFonts w:ascii="Courier New" w:hAnsi="Courier New" w:cs="Courier New"/>
                                <w:sz w:val="18"/>
                                <w:szCs w:val="18"/>
                              </w:rPr>
                              <w:t xml:space="preserve">&lt;part&gt; </w:t>
                            </w:r>
                          </w:p>
                          <w:p w:rsidR="003277CD" w:rsidRDefault="003277CD"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 xml:space="preserve">&lt;partProduct&gt; </w:t>
                            </w:r>
                          </w:p>
                          <w:p w:rsidR="003277CD" w:rsidRPr="00C66DC9" w:rsidRDefault="003277CD"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&lt;asIdentifiedEntity&gt;</w:t>
                            </w:r>
                          </w:p>
                        </w:txbxContent>
                      </wps:txbx>
                      <wps:bodyPr rot="0" vert="horz" wrap="square" lIns="91440" tIns="45720" rIns="91440" bIns="45720" anchor="t" anchorCtr="0">
                        <a:noAutofit/>
                      </wps:bodyPr>
                    </wps:wsp>
                  </a:graphicData>
                </a:graphic>
              </wp:inline>
            </w:drawing>
          </mc:Choice>
          <mc:Fallback>
            <w:pict>
              <v:shape id="_x0000_s1127" type="#_x0000_t202" style="width:460.8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" fillcolor="#c6d9f1 [671]">
                <v:shadow on="t" color="#bfbfbf [2412]" offset="0,4pt"/>
                <v:textbox>
                  <w:txbxContent>
                    <w:p w14:paraId="07AEA937" w14:textId="77777777" w:rsidR="003277CD" w:rsidRDefault="003277CD" w:rsidP="009A27B7">
                      <w:pPr>
                        <w:pStyle w:val="Default"/>
                        <w:rPr>
                          <w:rFonts w:ascii="Courier New" w:hAnsi="Courier New" w:cs="Courier New"/>
                          <w:sz w:val="18"/>
                          <w:szCs w:val="18"/>
                        </w:rPr>
                      </w:pPr>
                      <w:r w:rsidRPr="001442D9">
                        <w:rPr>
                          <w:rFonts w:ascii="Courier New" w:hAnsi="Courier New" w:cs="Courier New"/>
                          <w:sz w:val="18"/>
                          <w:szCs w:val="18"/>
                        </w:rPr>
                        <w:t xml:space="preserve">&lt;part&gt; </w:t>
                      </w:r>
                    </w:p>
                    <w:p w14:paraId="529E522F" w14:textId="77777777" w:rsidR="003277CD" w:rsidRDefault="003277CD"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 xml:space="preserve">&lt;partProduct&gt; </w:t>
                      </w:r>
                    </w:p>
                    <w:p w14:paraId="1EC3BF8D" w14:textId="77777777" w:rsidR="003277CD" w:rsidRPr="00C66DC9" w:rsidRDefault="003277CD"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&lt;asIdentifiedEntity&gt;</w:t>
                      </w:r>
                    </w:p>
                  </w:txbxContent>
                </v:textbox>
                <w10:anchorlock/>
              </v:shape>
            </w:pict>
          </mc:Fallback>
        </mc:AlternateContent>
      </w:r>
    </w:p>
    <w:p w:rsidR="001442D9" w:rsidRDefault="001442D9" w:rsidP="00F67A67">
      <w:pPr>
        <w:pStyle w:val="Heading4"/>
      </w:pPr>
      <w:commentRangeStart w:id="5621"/>
      <w:r>
        <w:t>Validation</w:t>
      </w:r>
    </w:p>
    <w:p w:rsidR="001442D9" w:rsidRPr="00250F40" w:rsidRDefault="001442D9" w:rsidP="0043437F">
      <w:pPr>
        <w:pStyle w:val="Default"/>
        <w:numPr>
          <w:ilvl w:val="0"/>
          <w:numId w:val="23"/>
        </w:numPr>
        <w:rPr>
          <w:sz w:val="23"/>
          <w:szCs w:val="23"/>
        </w:rPr>
      </w:pPr>
      <w:r w:rsidRPr="00250F40">
        <w:rPr>
          <w:sz w:val="23"/>
          <w:szCs w:val="23"/>
        </w:rPr>
        <w:t>There may be one or more additional ident</w:t>
      </w:r>
      <w:r w:rsidR="009D5A6A">
        <w:rPr>
          <w:sz w:val="23"/>
          <w:szCs w:val="23"/>
        </w:rPr>
        <w:t>ifiers, including model number, catalog number</w:t>
      </w:r>
      <w:r w:rsidRPr="00250F40">
        <w:rPr>
          <w:sz w:val="23"/>
          <w:szCs w:val="23"/>
        </w:rPr>
        <w:t>, and reference</w:t>
      </w:r>
      <w:r w:rsidR="009D5A6A">
        <w:rPr>
          <w:sz w:val="23"/>
          <w:szCs w:val="23"/>
        </w:rPr>
        <w:t xml:space="preserve"> number</w:t>
      </w:r>
      <w:r w:rsidRPr="00250F40">
        <w:rPr>
          <w:sz w:val="23"/>
          <w:szCs w:val="23"/>
        </w:rPr>
        <w:t xml:space="preserve">. </w:t>
      </w:r>
    </w:p>
    <w:p w:rsidR="00250F40" w:rsidRDefault="001442D9" w:rsidP="0043437F">
      <w:pPr>
        <w:pStyle w:val="Default"/>
        <w:numPr>
          <w:ilvl w:val="0"/>
          <w:numId w:val="23"/>
        </w:numPr>
        <w:rPr>
          <w:sz w:val="23"/>
          <w:szCs w:val="23"/>
        </w:rPr>
      </w:pPr>
      <w:r w:rsidRPr="00250F40">
        <w:rPr>
          <w:sz w:val="23"/>
          <w:szCs w:val="23"/>
        </w:rPr>
        <w:t xml:space="preserve">There is a code with code system </w:t>
      </w:r>
      <w:r w:rsidR="00881240">
        <w:rPr>
          <w:sz w:val="23"/>
          <w:szCs w:val="23"/>
        </w:rPr>
        <w:t>2.16.840.1.113883.2.20.6.???</w:t>
      </w:r>
    </w:p>
    <w:p w:rsidR="00250F40" w:rsidRPr="00250F40" w:rsidRDefault="00BC18C6" w:rsidP="0043437F">
      <w:pPr>
        <w:pStyle w:val="Default"/>
        <w:numPr>
          <w:ilvl w:val="0"/>
          <w:numId w:val="23"/>
        </w:numPr>
        <w:rPr>
          <w:sz w:val="23"/>
          <w:szCs w:val="23"/>
        </w:rPr>
      </w:pPr>
      <w:r w:rsidRPr="00250F40">
        <w:rPr>
          <w:sz w:val="23"/>
          <w:szCs w:val="23"/>
        </w:rPr>
        <w:t>There is one id</w:t>
      </w:r>
    </w:p>
    <w:p w:rsidR="00250F40" w:rsidRPr="00250F40" w:rsidRDefault="00BC18C6" w:rsidP="0043437F">
      <w:pPr>
        <w:pStyle w:val="Default"/>
        <w:numPr>
          <w:ilvl w:val="0"/>
          <w:numId w:val="23"/>
        </w:numPr>
        <w:rPr>
          <w:sz w:val="23"/>
          <w:szCs w:val="23"/>
        </w:rPr>
      </w:pPr>
      <w:r w:rsidRPr="00250F40">
        <w:rPr>
          <w:sz w:val="23"/>
          <w:szCs w:val="23"/>
        </w:rPr>
        <w:t>Id has a root O</w:t>
      </w:r>
      <w:r w:rsidR="00250F40" w:rsidRPr="00250F40">
        <w:rPr>
          <w:sz w:val="23"/>
          <w:szCs w:val="23"/>
        </w:rPr>
        <w:t>ID</w:t>
      </w:r>
    </w:p>
    <w:p w:rsidR="00250F40" w:rsidRDefault="00BC18C6" w:rsidP="0043437F">
      <w:pPr>
        <w:pStyle w:val="Default"/>
        <w:numPr>
          <w:ilvl w:val="0"/>
          <w:numId w:val="23"/>
        </w:numPr>
        <w:rPr>
          <w:sz w:val="23"/>
          <w:szCs w:val="23"/>
        </w:rPr>
      </w:pPr>
      <w:r w:rsidRPr="00250F40">
        <w:rPr>
          <w:sz w:val="23"/>
          <w:szCs w:val="23"/>
        </w:rPr>
        <w:t>The actual</w:t>
      </w:r>
      <w:r w:rsidR="00250F40" w:rsidRPr="00250F40">
        <w:rPr>
          <w:sz w:val="23"/>
          <w:szCs w:val="23"/>
        </w:rPr>
        <w:t xml:space="preserve"> identifier is in the extension.</w:t>
      </w:r>
    </w:p>
    <w:p w:rsidR="00250F40" w:rsidRPr="00250F40" w:rsidRDefault="00250F40" w:rsidP="0043437F">
      <w:pPr>
        <w:pStyle w:val="Default"/>
        <w:numPr>
          <w:ilvl w:val="0"/>
          <w:numId w:val="23"/>
        </w:numPr>
        <w:rPr>
          <w:sz w:val="23"/>
          <w:szCs w:val="23"/>
        </w:rPr>
      </w:pPr>
      <w:r w:rsidRPr="00250F40">
        <w:rPr>
          <w:sz w:val="23"/>
          <w:szCs w:val="23"/>
        </w:rPr>
        <w:t>Id extension is compliant with the code system’s allocation rules.</w:t>
      </w:r>
    </w:p>
    <w:p w:rsidR="00250F40" w:rsidRPr="00250F40" w:rsidRDefault="00BC18C6" w:rsidP="0043437F">
      <w:pPr>
        <w:pStyle w:val="Default"/>
        <w:numPr>
          <w:ilvl w:val="0"/>
          <w:numId w:val="23"/>
        </w:numPr>
        <w:rPr>
          <w:sz w:val="23"/>
          <w:szCs w:val="23"/>
        </w:rPr>
      </w:pPr>
      <w:r w:rsidRPr="00250F40">
        <w:rPr>
          <w:sz w:val="23"/>
          <w:szCs w:val="23"/>
        </w:rPr>
        <w:t xml:space="preserve">There is at most one </w:t>
      </w:r>
      <w:r w:rsidR="00250F40" w:rsidRPr="00250F40">
        <w:rPr>
          <w:sz w:val="23"/>
          <w:szCs w:val="23"/>
        </w:rPr>
        <w:t>Mode</w:t>
      </w:r>
      <w:r w:rsidR="009D5A6A">
        <w:rPr>
          <w:sz w:val="23"/>
          <w:szCs w:val="23"/>
        </w:rPr>
        <w:t>l Number reference</w:t>
      </w:r>
      <w:r w:rsidR="00250F40" w:rsidRPr="00250F40">
        <w:rPr>
          <w:sz w:val="23"/>
          <w:szCs w:val="23"/>
        </w:rPr>
        <w:t>.</w:t>
      </w:r>
    </w:p>
    <w:p w:rsidR="00BC18C6" w:rsidRPr="00250F40" w:rsidRDefault="00BC18C6" w:rsidP="0043437F">
      <w:pPr>
        <w:pStyle w:val="Default"/>
        <w:numPr>
          <w:ilvl w:val="1"/>
          <w:numId w:val="23"/>
        </w:numPr>
        <w:rPr>
          <w:sz w:val="23"/>
          <w:szCs w:val="23"/>
        </w:rPr>
      </w:pPr>
      <w:r w:rsidRPr="00250F40">
        <w:rPr>
          <w:sz w:val="23"/>
          <w:szCs w:val="23"/>
        </w:rPr>
        <w:t xml:space="preserve">The id root can be any root OID over which the </w:t>
      </w:r>
      <w:r w:rsidR="00DD38F8">
        <w:rPr>
          <w:sz w:val="23"/>
          <w:szCs w:val="23"/>
        </w:rPr>
        <w:t xml:space="preserve">DIN Owner </w:t>
      </w:r>
      <w:r w:rsidRPr="00250F40">
        <w:rPr>
          <w:sz w:val="23"/>
          <w:szCs w:val="23"/>
        </w:rPr>
        <w:t xml:space="preserve">has authority. If the </w:t>
      </w:r>
      <w:r w:rsidR="00DD38F8">
        <w:rPr>
          <w:sz w:val="23"/>
          <w:szCs w:val="23"/>
        </w:rPr>
        <w:t>DIN Owner</w:t>
      </w:r>
      <w:r w:rsidRPr="00250F40">
        <w:rPr>
          <w:sz w:val="23"/>
          <w:szCs w:val="23"/>
        </w:rPr>
        <w:t xml:space="preserve"> has no such root OID of its own, then the root is constructed by concatenating the </w:t>
      </w:r>
      <w:r w:rsidR="001E485B">
        <w:rPr>
          <w:sz w:val="23"/>
          <w:szCs w:val="23"/>
        </w:rPr>
        <w:t>Company ID</w:t>
      </w:r>
      <w:r w:rsidRPr="00250F40">
        <w:rPr>
          <w:sz w:val="23"/>
          <w:szCs w:val="23"/>
        </w:rPr>
        <w:t xml:space="preserve"> (without leading zeroes) to the fixed string “1.3.6.1.4.1.32366.3</w:t>
      </w:r>
      <w:r w:rsidR="00881240">
        <w:rPr>
          <w:sz w:val="23"/>
          <w:szCs w:val="23"/>
        </w:rPr>
        <w:t>???</w:t>
      </w:r>
      <w:r w:rsidRPr="00250F40">
        <w:rPr>
          <w:sz w:val="23"/>
          <w:szCs w:val="23"/>
        </w:rPr>
        <w:t xml:space="preserve">.” </w:t>
      </w:r>
    </w:p>
    <w:p w:rsidR="00BC18C6" w:rsidRPr="00250F40" w:rsidRDefault="00BC18C6" w:rsidP="0043437F">
      <w:pPr>
        <w:pStyle w:val="Default"/>
        <w:numPr>
          <w:ilvl w:val="0"/>
          <w:numId w:val="23"/>
        </w:numPr>
        <w:rPr>
          <w:sz w:val="23"/>
          <w:szCs w:val="23"/>
        </w:rPr>
      </w:pPr>
      <w:r w:rsidRPr="00250F40">
        <w:rPr>
          <w:sz w:val="23"/>
          <w:szCs w:val="23"/>
        </w:rPr>
        <w:t>There</w:t>
      </w:r>
      <w:r w:rsidR="009D5A6A">
        <w:rPr>
          <w:sz w:val="23"/>
          <w:szCs w:val="23"/>
        </w:rPr>
        <w:t xml:space="preserve"> is at most one Catalog Number</w:t>
      </w:r>
      <w:r w:rsidRPr="00250F40">
        <w:rPr>
          <w:sz w:val="23"/>
          <w:szCs w:val="23"/>
        </w:rPr>
        <w:t xml:space="preserve"> </w:t>
      </w:r>
    </w:p>
    <w:p w:rsidR="00BC18C6" w:rsidRPr="00250F40" w:rsidRDefault="00BC18C6" w:rsidP="0043437F">
      <w:pPr>
        <w:pStyle w:val="Default"/>
        <w:numPr>
          <w:ilvl w:val="1"/>
          <w:numId w:val="23"/>
        </w:numPr>
        <w:rPr>
          <w:sz w:val="23"/>
          <w:szCs w:val="23"/>
        </w:rPr>
      </w:pPr>
      <w:r w:rsidRPr="00250F40">
        <w:rPr>
          <w:sz w:val="23"/>
          <w:szCs w:val="23"/>
        </w:rPr>
        <w:t xml:space="preserve">The id root can be any root OID over which the </w:t>
      </w:r>
      <w:r w:rsidR="00DD38F8">
        <w:rPr>
          <w:sz w:val="23"/>
          <w:szCs w:val="23"/>
        </w:rPr>
        <w:t>DIN Owner</w:t>
      </w:r>
      <w:r w:rsidRPr="00250F40">
        <w:rPr>
          <w:sz w:val="23"/>
          <w:szCs w:val="23"/>
        </w:rPr>
        <w:t xml:space="preserve"> has authority. If the </w:t>
      </w:r>
      <w:r w:rsidR="00DD38F8">
        <w:rPr>
          <w:sz w:val="23"/>
          <w:szCs w:val="23"/>
        </w:rPr>
        <w:t xml:space="preserve">DIN Owner </w:t>
      </w:r>
      <w:r w:rsidRPr="00250F40">
        <w:rPr>
          <w:sz w:val="23"/>
          <w:szCs w:val="23"/>
        </w:rPr>
        <w:t xml:space="preserve">has no such root OID of its own, then the root is constructed by concatenating the </w:t>
      </w:r>
      <w:r w:rsidR="001E485B">
        <w:rPr>
          <w:sz w:val="23"/>
          <w:szCs w:val="23"/>
        </w:rPr>
        <w:t>Company ID</w:t>
      </w:r>
      <w:r w:rsidRPr="00250F40">
        <w:rPr>
          <w:sz w:val="23"/>
          <w:szCs w:val="23"/>
        </w:rPr>
        <w:t xml:space="preserve"> (without leading zeroes) to the fixed string “1.3.6.1.4.1.32366.3</w:t>
      </w:r>
      <w:r w:rsidR="00881240">
        <w:rPr>
          <w:sz w:val="23"/>
          <w:szCs w:val="23"/>
        </w:rPr>
        <w:t>???</w:t>
      </w:r>
      <w:r w:rsidRPr="00250F40">
        <w:rPr>
          <w:sz w:val="23"/>
          <w:szCs w:val="23"/>
        </w:rPr>
        <w:t xml:space="preserve">.” </w:t>
      </w:r>
    </w:p>
    <w:p w:rsidR="00BC18C6" w:rsidRPr="00250F40" w:rsidRDefault="00BC18C6" w:rsidP="0043437F">
      <w:pPr>
        <w:pStyle w:val="Default"/>
        <w:numPr>
          <w:ilvl w:val="0"/>
          <w:numId w:val="23"/>
        </w:numPr>
        <w:rPr>
          <w:sz w:val="23"/>
          <w:szCs w:val="23"/>
        </w:rPr>
      </w:pPr>
      <w:r w:rsidRPr="00250F40">
        <w:rPr>
          <w:sz w:val="23"/>
          <w:szCs w:val="23"/>
        </w:rPr>
        <w:t>The product may have multiple reference numbe</w:t>
      </w:r>
      <w:r w:rsidR="009D5A6A">
        <w:rPr>
          <w:sz w:val="23"/>
          <w:szCs w:val="23"/>
        </w:rPr>
        <w:t>rs (i.e., secondary identifiers</w:t>
      </w:r>
      <w:r w:rsidRPr="00250F40">
        <w:rPr>
          <w:sz w:val="23"/>
          <w:szCs w:val="23"/>
        </w:rPr>
        <w:t xml:space="preserve">. </w:t>
      </w:r>
    </w:p>
    <w:p w:rsidR="00BC18C6" w:rsidRPr="00250F40" w:rsidRDefault="00BC18C6" w:rsidP="0043437F">
      <w:pPr>
        <w:pStyle w:val="Default"/>
        <w:numPr>
          <w:ilvl w:val="1"/>
          <w:numId w:val="23"/>
        </w:numPr>
        <w:rPr>
          <w:sz w:val="23"/>
          <w:szCs w:val="23"/>
        </w:rPr>
      </w:pPr>
      <w:r w:rsidRPr="00250F40">
        <w:rPr>
          <w:sz w:val="23"/>
          <w:szCs w:val="23"/>
        </w:rPr>
        <w:t xml:space="preserve">The id root is </w:t>
      </w:r>
      <w:commentRangeStart w:id="5622"/>
      <w:r w:rsidR="00A03004">
        <w:rPr>
          <w:sz w:val="23"/>
          <w:szCs w:val="23"/>
        </w:rPr>
        <w:t>2.16.840.1.113883.2.20.6.28</w:t>
      </w:r>
      <w:r w:rsidRPr="00250F40">
        <w:rPr>
          <w:sz w:val="23"/>
          <w:szCs w:val="23"/>
        </w:rPr>
        <w:t xml:space="preserve"> (</w:t>
      </w:r>
      <w:r w:rsidR="00AF21F6">
        <w:rPr>
          <w:rFonts w:eastAsia="Arial Unicode MS"/>
          <w:sz w:val="23"/>
          <w:szCs w:val="23"/>
        </w:rPr>
        <w:t>HPFB</w:t>
      </w:r>
      <w:r w:rsidR="00EB7ACC">
        <w:rPr>
          <w:sz w:val="23"/>
          <w:szCs w:val="23"/>
        </w:rPr>
        <w:t xml:space="preserve"> CTS</w:t>
      </w:r>
      <w:r w:rsidRPr="00250F40">
        <w:rPr>
          <w:sz w:val="23"/>
          <w:szCs w:val="23"/>
        </w:rPr>
        <w:t xml:space="preserve">), </w:t>
      </w:r>
      <w:commentRangeEnd w:id="5622"/>
      <w:r w:rsidR="00881240">
        <w:rPr>
          <w:rStyle w:val="CommentReference"/>
        </w:rPr>
        <w:commentReference w:id="5622"/>
      </w:r>
      <w:r w:rsidRPr="00250F40">
        <w:rPr>
          <w:sz w:val="23"/>
          <w:szCs w:val="23"/>
        </w:rPr>
        <w:t xml:space="preserve">or may be constructed by concatenating the </w:t>
      </w:r>
      <w:r w:rsidR="001E485B">
        <w:rPr>
          <w:sz w:val="23"/>
          <w:szCs w:val="23"/>
        </w:rPr>
        <w:t>Company ID</w:t>
      </w:r>
      <w:r w:rsidRPr="00250F40">
        <w:rPr>
          <w:sz w:val="23"/>
          <w:szCs w:val="23"/>
        </w:rPr>
        <w:t xml:space="preserve"> (without leading zeroes) to the fixed string “1.3.6.1.4.1.32366.3</w:t>
      </w:r>
      <w:r w:rsidR="00881240">
        <w:rPr>
          <w:sz w:val="23"/>
          <w:szCs w:val="23"/>
        </w:rPr>
        <w:t>???</w:t>
      </w:r>
      <w:r w:rsidRPr="00250F40">
        <w:rPr>
          <w:sz w:val="23"/>
          <w:szCs w:val="23"/>
        </w:rPr>
        <w:t xml:space="preserve">.” </w:t>
      </w:r>
      <w:commentRangeEnd w:id="5621"/>
      <w:r w:rsidR="00F3206C">
        <w:rPr>
          <w:rStyle w:val="CommentReference"/>
        </w:rPr>
        <w:commentReference w:id="5621"/>
      </w:r>
    </w:p>
    <w:p w:rsidR="00BC18C6" w:rsidRPr="001442D9" w:rsidRDefault="00BC18C6" w:rsidP="0080029F">
      <w:pPr>
        <w:pStyle w:val="Default"/>
        <w:ind w:left="1069"/>
        <w:rPr>
          <w:sz w:val="23"/>
          <w:szCs w:val="23"/>
        </w:rPr>
      </w:pPr>
    </w:p>
    <w:p w:rsidR="00250F40" w:rsidRDefault="00250F40" w:rsidP="001D67E2">
      <w:pPr>
        <w:pStyle w:val="Heading3"/>
      </w:pPr>
      <w:bookmarkStart w:id="5623" w:name="_Toc495429307"/>
      <w:bookmarkStart w:id="5624" w:name="_Toc495068779"/>
      <w:bookmarkStart w:id="5625" w:name="_Toc497495456"/>
      <w:r>
        <w:t>Device Ingredient</w:t>
      </w:r>
      <w:bookmarkEnd w:id="5623"/>
      <w:bookmarkEnd w:id="5624"/>
      <w:bookmarkEnd w:id="5625"/>
      <w:r>
        <w:t xml:space="preserve"> </w:t>
      </w:r>
    </w:p>
    <w:p w:rsidR="00D9677B" w:rsidRDefault="00250F40" w:rsidP="0080029F">
      <w:r>
        <w:t xml:space="preserve">Ingredients included in devices that are not identified as active ingredients include the ingredient class code, ingredient name, identifier, and strength. The element &lt;ingredient&gt; is a </w:t>
      </w:r>
      <w:r w:rsidR="002F3313">
        <w:t xml:space="preserve">child of &lt;manufacturedProduct&gt;, where the class code, and units adhere to the specifications outlined in the </w:t>
      </w:r>
      <w:r w:rsidR="002F3313" w:rsidRPr="002F3313">
        <w:rPr>
          <w:color w:val="0070C0"/>
          <w:u w:val="single"/>
        </w:rPr>
        <w:fldChar w:fldCharType="begin"/>
      </w:r>
      <w:r w:rsidR="002F3313" w:rsidRPr="002F3313">
        <w:rPr>
          <w:color w:val="0070C0"/>
          <w:u w:val="single"/>
        </w:rPr>
        <w:instrText xml:space="preserve"> REF _Ref492304178 \h  \* MERGEFORMAT </w:instrText>
      </w:r>
      <w:r w:rsidR="002F3313" w:rsidRPr="002F3313">
        <w:rPr>
          <w:color w:val="0070C0"/>
          <w:u w:val="single"/>
        </w:rPr>
      </w:r>
      <w:r w:rsidR="002F3313" w:rsidRPr="002F3313">
        <w:rPr>
          <w:color w:val="0070C0"/>
          <w:u w:val="single"/>
        </w:rPr>
        <w:fldChar w:fldCharType="separate"/>
      </w:r>
      <w:r w:rsidR="002F3313" w:rsidRPr="002F3313">
        <w:rPr>
          <w:color w:val="0070C0"/>
          <w:u w:val="single"/>
        </w:rPr>
        <w:t>Ingredient</w:t>
      </w:r>
      <w:r w:rsidR="002F3313" w:rsidRPr="002F3313">
        <w:rPr>
          <w:color w:val="0070C0"/>
          <w:u w:val="single"/>
        </w:rPr>
        <w:fldChar w:fldCharType="end"/>
      </w:r>
      <w:r w:rsidR="002F3313" w:rsidRPr="002F3313">
        <w:rPr>
          <w:color w:val="0070C0"/>
        </w:rPr>
        <w:t xml:space="preserve"> </w:t>
      </w:r>
      <w:r w:rsidR="002F3313" w:rsidRPr="002F3313">
        <w:t>section</w:t>
      </w:r>
      <w:r>
        <w:t>.</w:t>
      </w:r>
    </w:p>
    <w:p w:rsidR="009B0A77" w:rsidRDefault="003A0CF2" w:rsidP="0080029F">
      <w:r w:rsidRPr="000A6564">
        <w:rPr>
          <w:noProof/>
          <w:lang w:val="en-US"/>
        </w:rPr>
        <w:lastRenderedPageBreak/>
        <mc:AlternateContent>
          <mc:Choice Requires="wps">
            <w:drawing>
              <wp:inline distT="0" distB="0" distL="0" distR="0" wp14:anchorId="6D811C16" wp14:editId="0D1F6265">
                <wp:extent cx="5836258" cy="1541780"/>
                <wp:effectExtent l="57150" t="0" r="69850" b="134620"/>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154178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250F40">
                            <w:pPr>
                              <w:pStyle w:val="Default"/>
                              <w:rPr>
                                <w:rFonts w:ascii="Courier New" w:hAnsi="Courier New" w:cs="Courier New"/>
                                <w:sz w:val="18"/>
                                <w:szCs w:val="18"/>
                              </w:rPr>
                            </w:pPr>
                            <w:r w:rsidRPr="00250F40">
                              <w:rPr>
                                <w:rFonts w:ascii="Courier New" w:hAnsi="Courier New" w:cs="Courier New"/>
                                <w:sz w:val="18"/>
                                <w:szCs w:val="18"/>
                              </w:rPr>
                              <w:t>&lt;ingredient classCode="INGR"&gt;</w:t>
                            </w:r>
                          </w:p>
                          <w:p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&lt;quantity&gt;</w:t>
                            </w:r>
                          </w:p>
                          <w:p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w:t>
                            </w:r>
                            <w:r>
                              <w:rPr>
                                <w:rFonts w:ascii="Courier New" w:hAnsi="Courier New" w:cs="Courier New"/>
                                <w:sz w:val="18"/>
                                <w:szCs w:val="18"/>
                              </w:rPr>
                              <w:t xml:space="preserve">  </w:t>
                            </w:r>
                            <w:r w:rsidRPr="00250F40">
                              <w:rPr>
                                <w:rFonts w:ascii="Courier New" w:hAnsi="Courier New" w:cs="Courier New"/>
                                <w:sz w:val="18"/>
                                <w:szCs w:val="18"/>
                              </w:rPr>
                              <w:t xml:space="preserve">&lt;numerator value="value" unit="code"/&gt; </w:t>
                            </w:r>
                          </w:p>
                          <w:p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&lt;denominator value="value" unit=" code"/&gt; </w:t>
                            </w:r>
                          </w:p>
                          <w:p w:rsidR="003277CD" w:rsidRPr="005376AC" w:rsidRDefault="003277CD" w:rsidP="00250F40">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 xml:space="preserve">&lt;/quantity&gt; </w:t>
                            </w:r>
                          </w:p>
                          <w:p w:rsidR="003277CD" w:rsidRPr="005376AC" w:rsidRDefault="003277CD"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&lt;ingredientSubstance&gt; </w:t>
                            </w:r>
                          </w:p>
                          <w:p w:rsidR="003277CD" w:rsidRPr="005376AC" w:rsidRDefault="003277CD"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sz w:val="18"/>
                                <w:szCs w:val="18"/>
                                <w:lang w:val="fr-CA"/>
                              </w:rPr>
                              <w:t>code</w:t>
                            </w:r>
                            <w:r w:rsidRPr="005376AC">
                              <w:rPr>
                                <w:rFonts w:ascii="Courier New" w:hAnsi="Courier New" w:cs="Courier New"/>
                                <w:sz w:val="18"/>
                                <w:szCs w:val="18"/>
                                <w:lang w:val="fr-CA"/>
                              </w:rPr>
                              <w:t>" codeSystem="</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3277CD" w:rsidRDefault="003277CD" w:rsidP="00250F4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250F40">
                              <w:rPr>
                                <w:rFonts w:ascii="Courier New" w:hAnsi="Courier New" w:cs="Courier New"/>
                                <w:sz w:val="18"/>
                                <w:szCs w:val="18"/>
                              </w:rPr>
                              <w:t>&lt;name&gt;ingredient name&lt;/name&gt;</w:t>
                            </w:r>
                          </w:p>
                          <w:p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&lt;/ingredientSubstance&gt; </w:t>
                            </w:r>
                          </w:p>
                          <w:p w:rsidR="003277CD" w:rsidRPr="00C66DC9" w:rsidRDefault="003277CD" w:rsidP="00250F40">
                            <w:pPr>
                              <w:pStyle w:val="Default"/>
                              <w:rPr>
                                <w:rFonts w:ascii="Courier New" w:hAnsi="Courier New" w:cs="Courier New"/>
                                <w:sz w:val="18"/>
                                <w:szCs w:val="18"/>
                              </w:rPr>
                            </w:pPr>
                            <w:r w:rsidRPr="00250F40">
                              <w:rPr>
                                <w:rFonts w:ascii="Courier New" w:hAnsi="Courier New" w:cs="Courier New"/>
                                <w:sz w:val="18"/>
                                <w:szCs w:val="18"/>
                              </w:rPr>
                              <w:t>&lt;/ingredient&gt;</w:t>
                            </w:r>
                          </w:p>
                        </w:txbxContent>
                      </wps:txbx>
                      <wps:bodyPr rot="0" vert="horz" wrap="square" lIns="91440" tIns="45720" rIns="91440" bIns="45720" anchor="t" anchorCtr="0">
                        <a:noAutofit/>
                      </wps:bodyPr>
                    </wps:wsp>
                  </a:graphicData>
                </a:graphic>
              </wp:inline>
            </w:drawing>
          </mc:Choice>
          <mc:Fallback>
            <w:pict>
              <v:shape id="_x0000_s1128" type="#_x0000_t202" style="width:459.55pt;height:1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" fillcolor="#c6d9f1 [671]">
                <v:shadow on="t" color="#bfbfbf [2412]" offset="0,4pt"/>
                <v:textbox>
                  <w:txbxContent>
                    <w:p w14:paraId="29417854" w14:textId="77777777" w:rsidR="003277CD" w:rsidRDefault="003277CD" w:rsidP="00250F40">
                      <w:pPr>
                        <w:pStyle w:val="Default"/>
                        <w:rPr>
                          <w:rFonts w:ascii="Courier New" w:hAnsi="Courier New" w:cs="Courier New"/>
                          <w:sz w:val="18"/>
                          <w:szCs w:val="18"/>
                        </w:rPr>
                      </w:pPr>
                      <w:r w:rsidRPr="00250F40">
                        <w:rPr>
                          <w:rFonts w:ascii="Courier New" w:hAnsi="Courier New" w:cs="Courier New"/>
                          <w:sz w:val="18"/>
                          <w:szCs w:val="18"/>
                        </w:rPr>
                        <w:t>&lt;ingredient classCode="INGR"&gt;</w:t>
                      </w:r>
                    </w:p>
                    <w:p w14:paraId="4FB2032F" w14:textId="77777777"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&lt;quantity&gt;</w:t>
                      </w:r>
                    </w:p>
                    <w:p w14:paraId="7B3105A7" w14:textId="77777777"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w:t>
                      </w:r>
                      <w:r>
                        <w:rPr>
                          <w:rFonts w:ascii="Courier New" w:hAnsi="Courier New" w:cs="Courier New"/>
                          <w:sz w:val="18"/>
                          <w:szCs w:val="18"/>
                        </w:rPr>
                        <w:t xml:space="preserve">  </w:t>
                      </w:r>
                      <w:r w:rsidRPr="00250F40">
                        <w:rPr>
                          <w:rFonts w:ascii="Courier New" w:hAnsi="Courier New" w:cs="Courier New"/>
                          <w:sz w:val="18"/>
                          <w:szCs w:val="18"/>
                        </w:rPr>
                        <w:t xml:space="preserve">&lt;numerator value="value" unit="code"/&gt; </w:t>
                      </w:r>
                    </w:p>
                    <w:p w14:paraId="22B2C0DF" w14:textId="77777777"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&lt;denominator value="value" unit=" code"/&gt; </w:t>
                      </w:r>
                    </w:p>
                    <w:p w14:paraId="3E9DDF63" w14:textId="77777777" w:rsidR="003277CD" w:rsidRPr="005376AC" w:rsidRDefault="003277CD" w:rsidP="00250F40">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 xml:space="preserve">&lt;/quantity&gt; </w:t>
                      </w:r>
                    </w:p>
                    <w:p w14:paraId="498FB188" w14:textId="77777777" w:rsidR="003277CD" w:rsidRPr="005376AC" w:rsidRDefault="003277CD"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&lt;ingredientSubstance&gt; </w:t>
                      </w:r>
                    </w:p>
                    <w:p w14:paraId="289A7CB5" w14:textId="77777777" w:rsidR="003277CD" w:rsidRPr="005376AC" w:rsidRDefault="003277CD"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sz w:val="18"/>
                          <w:szCs w:val="18"/>
                          <w:lang w:val="fr-CA"/>
                        </w:rPr>
                        <w:t>code</w:t>
                      </w:r>
                      <w:r w:rsidRPr="005376AC">
                        <w:rPr>
                          <w:rFonts w:ascii="Courier New" w:hAnsi="Courier New" w:cs="Courier New"/>
                          <w:sz w:val="18"/>
                          <w:szCs w:val="18"/>
                          <w:lang w:val="fr-CA"/>
                        </w:rPr>
                        <w:t>" codeSystem="</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14:paraId="49AEFE79" w14:textId="77777777" w:rsidR="003277CD" w:rsidRDefault="003277CD" w:rsidP="00250F4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250F40">
                        <w:rPr>
                          <w:rFonts w:ascii="Courier New" w:hAnsi="Courier New" w:cs="Courier New"/>
                          <w:sz w:val="18"/>
                          <w:szCs w:val="18"/>
                        </w:rPr>
                        <w:t>&lt;name&gt;ingredient name&lt;/name&gt;</w:t>
                      </w:r>
                    </w:p>
                    <w:p w14:paraId="5965562D" w14:textId="77777777" w:rsidR="003277CD" w:rsidRDefault="003277CD"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&lt;/ingredientSubstance&gt; </w:t>
                      </w:r>
                    </w:p>
                    <w:p w14:paraId="1FA7DD9B" w14:textId="77777777" w:rsidR="003277CD" w:rsidRPr="00C66DC9" w:rsidRDefault="003277CD" w:rsidP="00250F40">
                      <w:pPr>
                        <w:pStyle w:val="Default"/>
                        <w:rPr>
                          <w:rFonts w:ascii="Courier New" w:hAnsi="Courier New" w:cs="Courier New"/>
                          <w:sz w:val="18"/>
                          <w:szCs w:val="18"/>
                        </w:rPr>
                      </w:pPr>
                      <w:r w:rsidRPr="00250F40">
                        <w:rPr>
                          <w:rFonts w:ascii="Courier New" w:hAnsi="Courier New" w:cs="Courier New"/>
                          <w:sz w:val="18"/>
                          <w:szCs w:val="18"/>
                        </w:rPr>
                        <w:t>&lt;/ingredient&gt;</w:t>
                      </w:r>
                    </w:p>
                  </w:txbxContent>
                </v:textbox>
                <w10:anchorlock/>
              </v:shape>
            </w:pict>
          </mc:Fallback>
        </mc:AlternateContent>
      </w:r>
    </w:p>
    <w:p w:rsidR="00250F40" w:rsidRDefault="00250F40" w:rsidP="0080029F">
      <w:r>
        <w:t>Note that devices may have active ingredients as well, such as in a medicated stent, i.e., where the device serves in part the function of releasing a built-in drug. This is to be distinguished from devices such as syringes which are delivery devices for a drug product that they contain.</w:t>
      </w:r>
    </w:p>
    <w:p w:rsidR="00E144DC" w:rsidRDefault="00E144DC" w:rsidP="0080029F"/>
    <w:p w:rsidR="00E144DC" w:rsidRDefault="00E144DC" w:rsidP="001D67E2">
      <w:pPr>
        <w:pStyle w:val="Heading3"/>
      </w:pPr>
      <w:bookmarkStart w:id="5626" w:name="_Toc495429308"/>
      <w:bookmarkStart w:id="5627" w:name="_Toc495068780"/>
      <w:bookmarkStart w:id="5628" w:name="_Toc497495457"/>
      <w:r>
        <w:t>Device Parts</w:t>
      </w:r>
      <w:bookmarkEnd w:id="5626"/>
      <w:bookmarkEnd w:id="5627"/>
      <w:bookmarkEnd w:id="5628"/>
      <w:r>
        <w:t xml:space="preserve"> </w:t>
      </w:r>
    </w:p>
    <w:p w:rsidR="00E144DC" w:rsidRDefault="00E144DC" w:rsidP="0080029F">
      <w:r>
        <w:t xml:space="preserve">Device parts may be specified for the product in the same way </w:t>
      </w:r>
      <w:r w:rsidR="009F3F2A">
        <w:t>as for other product kits (see s</w:t>
      </w:r>
      <w:r>
        <w:t xml:space="preserve">ection </w:t>
      </w:r>
      <w:r w:rsidRPr="00E144DC">
        <w:rPr>
          <w:color w:val="548DD4" w:themeColor="text2" w:themeTint="99"/>
          <w:u w:val="single"/>
        </w:rPr>
        <w:fldChar w:fldCharType="begin"/>
      </w:r>
      <w:r w:rsidRPr="00E144DC">
        <w:rPr>
          <w:color w:val="548DD4" w:themeColor="text2" w:themeTint="99"/>
          <w:u w:val="single"/>
        </w:rPr>
        <w:instrText xml:space="preserve"> REF _Ref443316746 \r \h </w:instrText>
      </w:r>
      <w:r>
        <w:rPr>
          <w:color w:val="548DD4" w:themeColor="text2" w:themeTint="99"/>
          <w:u w:val="single"/>
        </w:rPr>
        <w:instrText xml:space="preserve"> \* MERGEFORMAT </w:instrText>
      </w:r>
      <w:r w:rsidRPr="00E144DC">
        <w:rPr>
          <w:color w:val="548DD4" w:themeColor="text2" w:themeTint="99"/>
          <w:u w:val="single"/>
        </w:rPr>
      </w:r>
      <w:r w:rsidRPr="00E144DC">
        <w:rPr>
          <w:color w:val="548DD4" w:themeColor="text2" w:themeTint="99"/>
          <w:u w:val="single"/>
        </w:rPr>
        <w:fldChar w:fldCharType="separate"/>
      </w:r>
      <w:r w:rsidR="00C05A3F">
        <w:rPr>
          <w:color w:val="548DD4" w:themeColor="text2" w:themeTint="99"/>
          <w:u w:val="single"/>
        </w:rPr>
        <w:t>4.10.9</w:t>
      </w:r>
      <w:r w:rsidRPr="00E144DC">
        <w:rPr>
          <w:color w:val="548DD4" w:themeColor="text2" w:themeTint="99"/>
          <w:u w:val="single"/>
        </w:rPr>
        <w:fldChar w:fldCharType="end"/>
      </w:r>
      <w:r w:rsidRPr="00E144DC">
        <w:rPr>
          <w:color w:val="548DD4" w:themeColor="text2" w:themeTint="99"/>
          <w:u w:val="single"/>
        </w:rPr>
        <w:t xml:space="preserve"> Kits, Parts, Components and Accessories</w:t>
      </w:r>
      <w:r w:rsidR="005F798E">
        <w:t>)</w:t>
      </w:r>
    </w:p>
    <w:p w:rsidR="00E144DC" w:rsidRDefault="00E144DC" w:rsidP="0080029F">
      <w:r w:rsidRPr="000A6564">
        <w:rPr>
          <w:noProof/>
          <w:lang w:val="en-US"/>
        </w:rPr>
        <mc:AlternateContent>
          <mc:Choice Requires="wps">
            <w:drawing>
              <wp:inline distT="0" distB="0" distL="0" distR="0" wp14:anchorId="080E6D79" wp14:editId="2C8A77F3">
                <wp:extent cx="5876014" cy="1151907"/>
                <wp:effectExtent l="57150" t="0" r="67945" b="12446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15190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E144DC">
                            <w:pPr>
                              <w:pStyle w:val="Default"/>
                              <w:rPr>
                                <w:rFonts w:ascii="Courier New" w:hAnsi="Courier New" w:cs="Courier New"/>
                                <w:sz w:val="18"/>
                                <w:szCs w:val="18"/>
                              </w:rPr>
                            </w:pPr>
                            <w:r w:rsidRPr="00E144DC">
                              <w:rPr>
                                <w:rFonts w:ascii="Courier New" w:hAnsi="Courier New" w:cs="Courier New"/>
                                <w:sz w:val="18"/>
                                <w:szCs w:val="18"/>
                              </w:rPr>
                              <w:t xml:space="preserve">&lt;partProduct&gt; </w:t>
                            </w:r>
                          </w:p>
                          <w:p w:rsidR="003277CD" w:rsidRPr="00E144DC" w:rsidRDefault="003277CD" w:rsidP="006569AA">
                            <w:pPr>
                              <w:pStyle w:val="Default"/>
                              <w:ind w:left="227"/>
                              <w:rPr>
                                <w:rFonts w:ascii="Courier New" w:hAnsi="Courier New" w:cs="Courier New"/>
                                <w:sz w:val="18"/>
                                <w:szCs w:val="18"/>
                              </w:rPr>
                            </w:pPr>
                            <w:r w:rsidRPr="00E144DC">
                              <w:rPr>
                                <w:rFonts w:ascii="Courier New" w:hAnsi="Courier New" w:cs="Courier New"/>
                                <w:sz w:val="18"/>
                                <w:szCs w:val="18"/>
                              </w:rPr>
                              <w:t>&lt;code code="91234561234569" codeSystem="</w:t>
                            </w:r>
                            <w:r>
                              <w:rPr>
                                <w:rFonts w:ascii="Courier New" w:hAnsi="Courier New" w:cs="Courier New"/>
                                <w:sz w:val="18"/>
                                <w:szCs w:val="18"/>
                              </w:rPr>
                              <w:t>2.16.840.1.113883.2.20.6.???</w:t>
                            </w:r>
                            <w:r w:rsidRPr="00E144DC">
                              <w:rPr>
                                <w:rFonts w:ascii="Courier New" w:hAnsi="Courier New" w:cs="Courier New"/>
                                <w:sz w:val="18"/>
                                <w:szCs w:val="18"/>
                              </w:rPr>
                              <w:t xml:space="preserve">"/&gt;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&lt;name&gt;SuperTape 2000&lt;/name&gt;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&lt;asSpecializedKind classCode="GEN"&gt;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&lt;generalizedMaterialKind&gt;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&lt;code code="MCA" codeSystem="</w:t>
                            </w:r>
                            <w:r>
                              <w:rPr>
                                <w:rFonts w:ascii="Courier New" w:hAnsi="Courier New" w:cs="Courier New"/>
                                <w:sz w:val="18"/>
                                <w:szCs w:val="18"/>
                              </w:rPr>
                              <w:t>2.16.840.1.113883.2.20.6.27</w:t>
                            </w:r>
                            <w:r w:rsidRPr="00E144DC">
                              <w:rPr>
                                <w:rFonts w:ascii="Courier New" w:hAnsi="Courier New" w:cs="Courier New"/>
                                <w:sz w:val="18"/>
                                <w:szCs w:val="18"/>
                              </w:rPr>
                              <w:t xml:space="preserve">"/&gt; </w:t>
                            </w:r>
                          </w:p>
                          <w:p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&lt;/generalizedMaterialKind&gt; </w:t>
                            </w:r>
                          </w:p>
                          <w:p w:rsidR="003277CD" w:rsidRPr="00C66DC9"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&lt;/asSpecializedKind&gt;</w:t>
                            </w:r>
                          </w:p>
                        </w:txbxContent>
                      </wps:txbx>
                      <wps:bodyPr rot="0" vert="horz" wrap="square" lIns="91440" tIns="45720" rIns="91440" bIns="45720" anchor="t" anchorCtr="0">
                        <a:noAutofit/>
                      </wps:bodyPr>
                    </wps:wsp>
                  </a:graphicData>
                </a:graphic>
              </wp:inline>
            </w:drawing>
          </mc:Choice>
          <mc:Fallback>
            <w:pict>
              <v:shape id="_x0000_s1129" type="#_x0000_t202" style="width:462.7pt;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" fillcolor="#c6d9f1 [671]">
                <v:shadow on="t" color="#bfbfbf [2412]" offset="0,4pt"/>
                <v:textbox>
                  <w:txbxContent>
                    <w:p w14:paraId="7CC81BBC" w14:textId="77777777" w:rsidR="003277CD" w:rsidRDefault="003277CD" w:rsidP="00E144DC">
                      <w:pPr>
                        <w:pStyle w:val="Default"/>
                        <w:rPr>
                          <w:rFonts w:ascii="Courier New" w:hAnsi="Courier New" w:cs="Courier New"/>
                          <w:sz w:val="18"/>
                          <w:szCs w:val="18"/>
                        </w:rPr>
                      </w:pPr>
                      <w:r w:rsidRPr="00E144DC">
                        <w:rPr>
                          <w:rFonts w:ascii="Courier New" w:hAnsi="Courier New" w:cs="Courier New"/>
                          <w:sz w:val="18"/>
                          <w:szCs w:val="18"/>
                        </w:rPr>
                        <w:t xml:space="preserve">&lt;partProduct&gt; </w:t>
                      </w:r>
                    </w:p>
                    <w:p w14:paraId="23DCEE9D" w14:textId="77777777" w:rsidR="003277CD" w:rsidRPr="00E144DC" w:rsidRDefault="003277CD" w:rsidP="006569AA">
                      <w:pPr>
                        <w:pStyle w:val="Default"/>
                        <w:ind w:left="227"/>
                        <w:rPr>
                          <w:rFonts w:ascii="Courier New" w:hAnsi="Courier New" w:cs="Courier New"/>
                          <w:sz w:val="18"/>
                          <w:szCs w:val="18"/>
                        </w:rPr>
                      </w:pPr>
                      <w:r w:rsidRPr="00E144DC">
                        <w:rPr>
                          <w:rFonts w:ascii="Courier New" w:hAnsi="Courier New" w:cs="Courier New"/>
                          <w:sz w:val="18"/>
                          <w:szCs w:val="18"/>
                        </w:rPr>
                        <w:t>&lt;code code="91234561234569" codeSystem="</w:t>
                      </w:r>
                      <w:r>
                        <w:rPr>
                          <w:rFonts w:ascii="Courier New" w:hAnsi="Courier New" w:cs="Courier New"/>
                          <w:sz w:val="18"/>
                          <w:szCs w:val="18"/>
                        </w:rPr>
                        <w:t>2.16.840.1.113883.2.20.6.???</w:t>
                      </w:r>
                      <w:r w:rsidRPr="00E144DC">
                        <w:rPr>
                          <w:rFonts w:ascii="Courier New" w:hAnsi="Courier New" w:cs="Courier New"/>
                          <w:sz w:val="18"/>
                          <w:szCs w:val="18"/>
                        </w:rPr>
                        <w:t xml:space="preserve">"/&gt; </w:t>
                      </w:r>
                    </w:p>
                    <w:p w14:paraId="6DBAC57D" w14:textId="77777777"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&lt;name&gt;SuperTape 2000&lt;/name&gt; </w:t>
                      </w:r>
                    </w:p>
                    <w:p w14:paraId="31373F0D" w14:textId="77777777"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&lt;asSpecializedKind classCode="GEN"&gt; </w:t>
                      </w:r>
                    </w:p>
                    <w:p w14:paraId="2F7AAC44" w14:textId="77777777"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&lt;generalizedMaterialKind&gt; </w:t>
                      </w:r>
                    </w:p>
                    <w:p w14:paraId="102F7EAE" w14:textId="77777777"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&lt;code code="MCA" codeSystem="</w:t>
                      </w:r>
                      <w:r>
                        <w:rPr>
                          <w:rFonts w:ascii="Courier New" w:hAnsi="Courier New" w:cs="Courier New"/>
                          <w:sz w:val="18"/>
                          <w:szCs w:val="18"/>
                        </w:rPr>
                        <w:t>2.16.840.1.113883.2.20.6.27</w:t>
                      </w:r>
                      <w:r w:rsidRPr="00E144DC">
                        <w:rPr>
                          <w:rFonts w:ascii="Courier New" w:hAnsi="Courier New" w:cs="Courier New"/>
                          <w:sz w:val="18"/>
                          <w:szCs w:val="18"/>
                        </w:rPr>
                        <w:t xml:space="preserve">"/&gt; </w:t>
                      </w:r>
                    </w:p>
                    <w:p w14:paraId="091B81C0" w14:textId="77777777" w:rsidR="003277CD"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&lt;/generalizedMaterialKind&gt; </w:t>
                      </w:r>
                    </w:p>
                    <w:p w14:paraId="7F4D607D" w14:textId="77777777" w:rsidR="003277CD" w:rsidRPr="00C66DC9" w:rsidRDefault="003277CD"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&lt;/asSpecializedKind&gt;</w:t>
                      </w:r>
                    </w:p>
                  </w:txbxContent>
                </v:textbox>
                <w10:anchorlock/>
              </v:shape>
            </w:pict>
          </mc:Fallback>
        </mc:AlternateContent>
      </w:r>
    </w:p>
    <w:p w:rsidR="00E144DC" w:rsidRPr="00E144DC" w:rsidRDefault="00E144DC" w:rsidP="00F67A67">
      <w:pPr>
        <w:pStyle w:val="Heading4"/>
      </w:pPr>
      <w:r w:rsidRPr="00E144DC">
        <w:t xml:space="preserve">Validation </w:t>
      </w:r>
    </w:p>
    <w:p w:rsidR="00E144DC" w:rsidRPr="00E144DC" w:rsidRDefault="00E144DC" w:rsidP="0043437F">
      <w:pPr>
        <w:pStyle w:val="Default"/>
        <w:numPr>
          <w:ilvl w:val="0"/>
          <w:numId w:val="24"/>
        </w:numPr>
        <w:rPr>
          <w:sz w:val="23"/>
          <w:szCs w:val="23"/>
        </w:rPr>
      </w:pPr>
      <w:commentRangeStart w:id="5629"/>
      <w:r w:rsidRPr="00E144DC">
        <w:rPr>
          <w:sz w:val="23"/>
          <w:szCs w:val="23"/>
        </w:rPr>
        <w:t xml:space="preserve">There is a name, i.e., the trade or proprietary name of the medical device as used in product labeling or in the catalog </w:t>
      </w:r>
    </w:p>
    <w:p w:rsidR="00E144DC" w:rsidRDefault="00E144DC" w:rsidP="0043437F">
      <w:pPr>
        <w:pStyle w:val="Default"/>
        <w:numPr>
          <w:ilvl w:val="0"/>
          <w:numId w:val="24"/>
        </w:numPr>
        <w:rPr>
          <w:sz w:val="23"/>
          <w:szCs w:val="23"/>
        </w:rPr>
      </w:pPr>
      <w:r w:rsidRPr="00E144DC">
        <w:rPr>
          <w:sz w:val="23"/>
          <w:szCs w:val="23"/>
        </w:rPr>
        <w:t>Markings such as ®, or ™ should not be included</w:t>
      </w:r>
      <w:commentRangeEnd w:id="5629"/>
      <w:r w:rsidR="00F3206C">
        <w:rPr>
          <w:rStyle w:val="CommentReference"/>
        </w:rPr>
        <w:commentReference w:id="5629"/>
      </w:r>
    </w:p>
    <w:p w:rsidR="00D44252" w:rsidRDefault="00D44252" w:rsidP="0080029F">
      <w:pPr>
        <w:pStyle w:val="Default"/>
        <w:rPr>
          <w:sz w:val="23"/>
          <w:szCs w:val="23"/>
        </w:rPr>
      </w:pPr>
    </w:p>
    <w:p w:rsidR="00E16A91" w:rsidRDefault="00E16A91" w:rsidP="001D67E2">
      <w:pPr>
        <w:pStyle w:val="Heading3"/>
      </w:pPr>
      <w:bookmarkStart w:id="5630" w:name="_Toc495429309"/>
      <w:bookmarkStart w:id="5631" w:name="_Toc495068781"/>
      <w:bookmarkStart w:id="5632" w:name="_Toc497495458"/>
      <w:r>
        <w:t>Part of Assembly</w:t>
      </w:r>
      <w:bookmarkEnd w:id="5630"/>
      <w:bookmarkEnd w:id="5631"/>
      <w:bookmarkEnd w:id="5632"/>
      <w:r>
        <w:t xml:space="preserve"> </w:t>
      </w:r>
    </w:p>
    <w:p w:rsidR="00E16A91" w:rsidRDefault="00E16A91" w:rsidP="0080029F">
      <w:r w:rsidRPr="00E16A91">
        <w:t>W</w:t>
      </w:r>
      <w:r>
        <w:t xml:space="preserve">hen products are used together but packaged separately, the data element &lt;asPartOfAssembly&gt; is used to identify the other product. The products could be drugs or devices. </w:t>
      </w:r>
    </w:p>
    <w:p w:rsidR="00E16A91" w:rsidRDefault="00E16A91" w:rsidP="0080029F">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57EF60C6" wp14:editId="15606BD8">
                <wp:extent cx="5859283" cy="990600"/>
                <wp:effectExtent l="57150" t="0" r="84455" b="133350"/>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283" cy="990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E16A91">
                            <w:pPr>
                              <w:pStyle w:val="Default"/>
                              <w:rPr>
                                <w:rFonts w:ascii="Courier New" w:hAnsi="Courier New" w:cs="Courier New"/>
                                <w:sz w:val="18"/>
                                <w:szCs w:val="18"/>
                              </w:rPr>
                            </w:pPr>
                            <w:r>
                              <w:rPr>
                                <w:rFonts w:ascii="Courier New" w:hAnsi="Courier New" w:cs="Courier New"/>
                                <w:sz w:val="18"/>
                                <w:szCs w:val="18"/>
                              </w:rPr>
                              <w:t>&lt;asPartOfAssembly&gt;</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&lt;wholeProduct&gt;&lt;!-- this is the assembly, but has no identifier --&gt;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&lt;part&gt;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&lt;partProduct&gt; </w:t>
                            </w:r>
                          </w:p>
                          <w:p w:rsidR="003277CD" w:rsidRDefault="003277CD" w:rsidP="00E16A91">
                            <w:pPr>
                              <w:pStyle w:val="Default"/>
                              <w:ind w:left="864"/>
                              <w:rPr>
                                <w:rFonts w:ascii="Courier New" w:hAnsi="Courier New" w:cs="Courier New"/>
                                <w:sz w:val="18"/>
                                <w:szCs w:val="18"/>
                              </w:rPr>
                            </w:pPr>
                            <w:r w:rsidRPr="00E16A91">
                              <w:rPr>
                                <w:rFonts w:ascii="Courier New" w:hAnsi="Courier New" w:cs="Courier New"/>
                                <w:sz w:val="18"/>
                                <w:szCs w:val="18"/>
                              </w:rPr>
                              <w:t>&lt;code code="item code of accessory component" codeSystem="code system OID"/&gt;</w:t>
                            </w:r>
                          </w:p>
                        </w:txbxContent>
                      </wps:txbx>
                      <wps:bodyPr rot="0" vert="horz" wrap="square" lIns="91440" tIns="45720" rIns="91440" bIns="45720" anchor="t" anchorCtr="0">
                        <a:noAutofit/>
                      </wps:bodyPr>
                    </wps:wsp>
                  </a:graphicData>
                </a:graphic>
              </wp:inline>
            </w:drawing>
          </mc:Choice>
          <mc:Fallback>
            <w:pict>
              <v:shape id="_x0000_s1130" type="#_x0000_t202" style="width:461.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" fillcolor="#c6d9f1 [671]">
                <v:shadow on="t" color="#bfbfbf [2412]" offset="0,4pt"/>
                <v:textbox>
                  <w:txbxContent>
                    <w:p w14:paraId="5D2ABD82" w14:textId="77777777" w:rsidR="003277CD" w:rsidRDefault="003277CD" w:rsidP="00E16A91">
                      <w:pPr>
                        <w:pStyle w:val="Default"/>
                        <w:rPr>
                          <w:rFonts w:ascii="Courier New" w:hAnsi="Courier New" w:cs="Courier New"/>
                          <w:sz w:val="18"/>
                          <w:szCs w:val="18"/>
                        </w:rPr>
                      </w:pPr>
                      <w:r>
                        <w:rPr>
                          <w:rFonts w:ascii="Courier New" w:hAnsi="Courier New" w:cs="Courier New"/>
                          <w:sz w:val="18"/>
                          <w:szCs w:val="18"/>
                        </w:rPr>
                        <w:t>&lt;asPartOfAssembly&gt;</w:t>
                      </w:r>
                    </w:p>
                    <w:p w14:paraId="4BB50662" w14:textId="77777777"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&lt;wholeProduct&gt;&lt;!-- this is the assembly, but has no identifier --&gt; </w:t>
                      </w:r>
                    </w:p>
                    <w:p w14:paraId="7AC2B57D" w14:textId="77777777"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&lt;part&gt; </w:t>
                      </w:r>
                    </w:p>
                    <w:p w14:paraId="1AB97F16" w14:textId="77777777"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&lt;partProduct&gt; </w:t>
                      </w:r>
                    </w:p>
                    <w:p w14:paraId="594D4070" w14:textId="77777777" w:rsidR="003277CD" w:rsidRDefault="003277CD" w:rsidP="00E16A91">
                      <w:pPr>
                        <w:pStyle w:val="Default"/>
                        <w:ind w:left="864"/>
                        <w:rPr>
                          <w:rFonts w:ascii="Courier New" w:hAnsi="Courier New" w:cs="Courier New"/>
                          <w:sz w:val="18"/>
                          <w:szCs w:val="18"/>
                        </w:rPr>
                      </w:pPr>
                      <w:r w:rsidRPr="00E16A91">
                        <w:rPr>
                          <w:rFonts w:ascii="Courier New" w:hAnsi="Courier New" w:cs="Courier New"/>
                          <w:sz w:val="18"/>
                          <w:szCs w:val="18"/>
                        </w:rPr>
                        <w:t>&lt;code code="item code of accessory component" codeSystem="code system OID"/&gt;</w:t>
                      </w:r>
                    </w:p>
                  </w:txbxContent>
                </v:textbox>
                <w10:anchorlock/>
              </v:shape>
            </w:pict>
          </mc:Fallback>
        </mc:AlternateContent>
      </w:r>
    </w:p>
    <w:p w:rsidR="00E16A91" w:rsidRDefault="00E16A91" w:rsidP="001D67E2">
      <w:pPr>
        <w:pStyle w:val="Heading3"/>
      </w:pPr>
      <w:bookmarkStart w:id="5633" w:name="_Toc495429310"/>
      <w:bookmarkStart w:id="5634" w:name="_Toc495068782"/>
      <w:bookmarkStart w:id="5635" w:name="_Toc497495459"/>
      <w:r>
        <w:t>Regulatory Identifiers</w:t>
      </w:r>
      <w:bookmarkEnd w:id="5633"/>
      <w:bookmarkEnd w:id="5634"/>
      <w:bookmarkEnd w:id="5635"/>
      <w:r>
        <w:t xml:space="preserve"> </w:t>
      </w:r>
    </w:p>
    <w:p w:rsidR="00E16A91" w:rsidRDefault="00E16A91" w:rsidP="0080029F">
      <w:r>
        <w:t>Regulatory identifiers, marketing status and characteristics are all connected through the &lt;subjectOf&gt; element which may appear on the main product:</w:t>
      </w:r>
    </w:p>
    <w:p w:rsidR="00E16A91" w:rsidRDefault="00D44252" w:rsidP="0080029F">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F15E93A" wp14:editId="76A132E7">
                <wp:extent cx="5859145" cy="647065"/>
                <wp:effectExtent l="57150" t="0" r="84455" b="133985"/>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6470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&lt;subject&gt;</w:t>
                            </w:r>
                          </w:p>
                          <w:p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 xml:space="preserve">&lt;manufacturedProduct&gt;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&lt;manufacturedProduct/&gt; </w:t>
                            </w:r>
                          </w:p>
                          <w:p w:rsidR="003277CD" w:rsidRPr="00C66DC9"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&lt;subjectOf/&gt;</w:t>
                            </w:r>
                          </w:p>
                        </w:txbxContent>
                      </wps:txbx>
                      <wps:bodyPr rot="0" vert="horz" wrap="square" lIns="91440" tIns="45720" rIns="91440" bIns="45720" anchor="t" anchorCtr="0">
                        <a:noAutofit/>
                      </wps:bodyPr>
                    </wps:wsp>
                  </a:graphicData>
                </a:graphic>
              </wp:inline>
            </w:drawing>
          </mc:Choice>
          <mc:Fallback>
            <w:pict>
              <v:shape id="_x0000_s1131" type="#_x0000_t202" style="width:461.35pt;height:5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" fillcolor="#c6d9f1 [671]">
                <v:shadow on="t" color="#bfbfbf [2412]" offset="0,4pt"/>
                <v:textbox>
                  <w:txbxContent>
                    <w:p w14:paraId="4364A95C" w14:textId="77777777"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&lt;subject&gt;</w:t>
                      </w:r>
                    </w:p>
                    <w:p w14:paraId="07C1F90E" w14:textId="77777777"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 xml:space="preserve">&lt;manufacturedProduct&gt; </w:t>
                      </w:r>
                    </w:p>
                    <w:p w14:paraId="377C3E44" w14:textId="77777777"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&lt;manufacturedProduct/&gt; </w:t>
                      </w:r>
                    </w:p>
                    <w:p w14:paraId="346D88AD" w14:textId="77777777" w:rsidR="003277CD" w:rsidRPr="00C66DC9"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&lt;subjectOf/&gt;</w:t>
                      </w:r>
                    </w:p>
                  </w:txbxContent>
                </v:textbox>
                <w10:anchorlock/>
              </v:shape>
            </w:pict>
          </mc:Fallback>
        </mc:AlternateContent>
      </w:r>
    </w:p>
    <w:p w:rsidR="00E16A91" w:rsidRPr="00E16A91" w:rsidRDefault="00E16A91" w:rsidP="0080029F">
      <w:r w:rsidRPr="00E16A91">
        <w:lastRenderedPageBreak/>
        <w:t xml:space="preserve">The regulatory identifier: </w:t>
      </w:r>
    </w:p>
    <w:p w:rsidR="00E16A91" w:rsidRDefault="00E16A91" w:rsidP="0080029F">
      <w:r w:rsidRPr="000A6564">
        <w:rPr>
          <w:noProof/>
          <w:lang w:val="en-US"/>
        </w:rPr>
        <mc:AlternateContent>
          <mc:Choice Requires="wps">
            <w:drawing>
              <wp:inline distT="0" distB="0" distL="0" distR="0" wp14:anchorId="212ACA25" wp14:editId="0199BB99">
                <wp:extent cx="5859145" cy="1385248"/>
                <wp:effectExtent l="57150" t="0" r="84455" b="139065"/>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138524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 xml:space="preserve">&lt;subjectOf&gt;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&lt;approval&gt;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&lt;id extension="K123456" root="</w:t>
                            </w:r>
                            <w:r>
                              <w:rPr>
                                <w:rFonts w:ascii="Courier New" w:hAnsi="Courier New" w:cs="Courier New"/>
                                <w:sz w:val="18"/>
                                <w:szCs w:val="18"/>
                              </w:rPr>
                              <w:t>2.16.840.1.113883.2.20.6.???</w:t>
                            </w:r>
                            <w:r w:rsidRPr="00E16A91">
                              <w:rPr>
                                <w:rFonts w:ascii="Courier New" w:hAnsi="Courier New" w:cs="Courier New"/>
                                <w:sz w:val="18"/>
                                <w:szCs w:val="18"/>
                              </w:rPr>
                              <w:t xml:space="preserve">"/&gt; </w:t>
                            </w:r>
                          </w:p>
                          <w:p w:rsidR="003277CD" w:rsidRDefault="003277CD" w:rsidP="00E16A91">
                            <w:pPr>
                              <w:pStyle w:val="Default"/>
                              <w:ind w:left="432"/>
                              <w:rPr>
                                <w:rFonts w:ascii="Courier New" w:hAnsi="Courier New" w:cs="Courier New"/>
                                <w:sz w:val="18"/>
                                <w:szCs w:val="18"/>
                              </w:rPr>
                            </w:pPr>
                            <w:r w:rsidRPr="00E16A91">
                              <w:rPr>
                                <w:rFonts w:ascii="Courier New" w:hAnsi="Courier New" w:cs="Courier New"/>
                                <w:sz w:val="18"/>
                                <w:szCs w:val="18"/>
                              </w:rPr>
                              <w:t>&lt;code code="C80442" codeSystem="</w:t>
                            </w:r>
                            <w:r>
                              <w:rPr>
                                <w:rFonts w:ascii="Courier New" w:hAnsi="Courier New" w:cs="Courier New"/>
                                <w:sz w:val="18"/>
                                <w:szCs w:val="18"/>
                              </w:rPr>
                              <w:t>2.16.840.1.113883.2.20.6.11</w:t>
                            </w:r>
                            <w:r w:rsidRPr="00E16A91">
                              <w:rPr>
                                <w:rFonts w:ascii="Courier New" w:hAnsi="Courier New" w:cs="Courier New"/>
                                <w:sz w:val="18"/>
                                <w:szCs w:val="18"/>
                              </w:rPr>
                              <w:t xml:space="preserve">" displayName="Premarket Notification"/&gt;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&lt;author&gt;</w:t>
                            </w:r>
                          </w:p>
                          <w:p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 xml:space="preserve">&lt;territorialAuthority&gt; </w:t>
                            </w:r>
                          </w:p>
                          <w:p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&lt;territory&gt; </w:t>
                            </w:r>
                          </w:p>
                          <w:p w:rsidR="003277CD" w:rsidRPr="00C66DC9"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&lt;code code="</w:t>
                            </w:r>
                            <w:r>
                              <w:rPr>
                                <w:rFonts w:ascii="Courier New" w:hAnsi="Courier New" w:cs="Courier New"/>
                                <w:sz w:val="18"/>
                                <w:szCs w:val="18"/>
                              </w:rPr>
                              <w:t>CAN</w:t>
                            </w:r>
                            <w:r w:rsidRPr="00E16A91">
                              <w:rPr>
                                <w:rFonts w:ascii="Courier New" w:hAnsi="Courier New" w:cs="Courier New"/>
                                <w:sz w:val="18"/>
                                <w:szCs w:val="18"/>
                              </w:rPr>
                              <w:t>" codeSystem="</w:t>
                            </w:r>
                            <w:r>
                              <w:rPr>
                                <w:rFonts w:ascii="Courier New" w:hAnsi="Courier New" w:cs="Courier New"/>
                                <w:sz w:val="18"/>
                                <w:szCs w:val="18"/>
                              </w:rPr>
                              <w:t>2.16.840.1.113883.2.20.6.17</w:t>
                            </w:r>
                            <w:r w:rsidRPr="00E16A9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32" type="#_x0000_t202" style="width:461.35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" fillcolor="#c6d9f1 [671]">
                <v:shadow on="t" color="#bfbfbf [2412]" offset="0,4pt"/>
                <v:textbox>
                  <w:txbxContent>
                    <w:p w14:paraId="37653A7E" w14:textId="77777777"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 xml:space="preserve">&lt;subjectOf&gt; </w:t>
                      </w:r>
                    </w:p>
                    <w:p w14:paraId="4181C106" w14:textId="77777777"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&lt;approval&gt; </w:t>
                      </w:r>
                    </w:p>
                    <w:p w14:paraId="29D6E76F" w14:textId="77777777"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&lt;id extension="K123456" root="</w:t>
                      </w:r>
                      <w:r>
                        <w:rPr>
                          <w:rFonts w:ascii="Courier New" w:hAnsi="Courier New" w:cs="Courier New"/>
                          <w:sz w:val="18"/>
                          <w:szCs w:val="18"/>
                        </w:rPr>
                        <w:t>2.16.840.1.113883.2.20.6.???</w:t>
                      </w:r>
                      <w:r w:rsidRPr="00E16A91">
                        <w:rPr>
                          <w:rFonts w:ascii="Courier New" w:hAnsi="Courier New" w:cs="Courier New"/>
                          <w:sz w:val="18"/>
                          <w:szCs w:val="18"/>
                        </w:rPr>
                        <w:t xml:space="preserve">"/&gt; </w:t>
                      </w:r>
                    </w:p>
                    <w:p w14:paraId="34796883" w14:textId="77777777" w:rsidR="003277CD" w:rsidRDefault="003277CD" w:rsidP="00E16A91">
                      <w:pPr>
                        <w:pStyle w:val="Default"/>
                        <w:ind w:left="432"/>
                        <w:rPr>
                          <w:rFonts w:ascii="Courier New" w:hAnsi="Courier New" w:cs="Courier New"/>
                          <w:sz w:val="18"/>
                          <w:szCs w:val="18"/>
                        </w:rPr>
                      </w:pPr>
                      <w:r w:rsidRPr="00E16A91">
                        <w:rPr>
                          <w:rFonts w:ascii="Courier New" w:hAnsi="Courier New" w:cs="Courier New"/>
                          <w:sz w:val="18"/>
                          <w:szCs w:val="18"/>
                        </w:rPr>
                        <w:t>&lt;code code="C80442" codeSystem="</w:t>
                      </w:r>
                      <w:r>
                        <w:rPr>
                          <w:rFonts w:ascii="Courier New" w:hAnsi="Courier New" w:cs="Courier New"/>
                          <w:sz w:val="18"/>
                          <w:szCs w:val="18"/>
                        </w:rPr>
                        <w:t>2.16.840.1.113883.2.20.6.11</w:t>
                      </w:r>
                      <w:r w:rsidRPr="00E16A91">
                        <w:rPr>
                          <w:rFonts w:ascii="Courier New" w:hAnsi="Courier New" w:cs="Courier New"/>
                          <w:sz w:val="18"/>
                          <w:szCs w:val="18"/>
                        </w:rPr>
                        <w:t xml:space="preserve">" displayName="Premarket Notification"/&gt; </w:t>
                      </w:r>
                    </w:p>
                    <w:p w14:paraId="30AB459A" w14:textId="77777777"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&lt;author&gt;</w:t>
                      </w:r>
                    </w:p>
                    <w:p w14:paraId="359A00E2" w14:textId="77777777" w:rsidR="003277CD" w:rsidRDefault="003277CD"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 xml:space="preserve">&lt;territorialAuthority&gt; </w:t>
                      </w:r>
                    </w:p>
                    <w:p w14:paraId="7020B311" w14:textId="77777777" w:rsidR="003277CD"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&lt;territory&gt; </w:t>
                      </w:r>
                    </w:p>
                    <w:p w14:paraId="318292A1" w14:textId="77777777" w:rsidR="003277CD" w:rsidRPr="00C66DC9" w:rsidRDefault="003277CD"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&lt;code code="</w:t>
                      </w:r>
                      <w:r>
                        <w:rPr>
                          <w:rFonts w:ascii="Courier New" w:hAnsi="Courier New" w:cs="Courier New"/>
                          <w:sz w:val="18"/>
                          <w:szCs w:val="18"/>
                        </w:rPr>
                        <w:t>CAN</w:t>
                      </w:r>
                      <w:r w:rsidRPr="00E16A91">
                        <w:rPr>
                          <w:rFonts w:ascii="Courier New" w:hAnsi="Courier New" w:cs="Courier New"/>
                          <w:sz w:val="18"/>
                          <w:szCs w:val="18"/>
                        </w:rPr>
                        <w:t>" codeSystem="</w:t>
                      </w:r>
                      <w:r>
                        <w:rPr>
                          <w:rFonts w:ascii="Courier New" w:hAnsi="Courier New" w:cs="Courier New"/>
                          <w:sz w:val="18"/>
                          <w:szCs w:val="18"/>
                        </w:rPr>
                        <w:t>2.16.840.1.113883.2.20.6.17</w:t>
                      </w:r>
                      <w:r w:rsidRPr="00E16A91">
                        <w:rPr>
                          <w:rFonts w:ascii="Courier New" w:hAnsi="Courier New" w:cs="Courier New"/>
                          <w:sz w:val="18"/>
                          <w:szCs w:val="18"/>
                        </w:rPr>
                        <w:t>"/&gt;</w:t>
                      </w:r>
                    </w:p>
                  </w:txbxContent>
                </v:textbox>
                <w10:anchorlock/>
              </v:shape>
            </w:pict>
          </mc:Fallback>
        </mc:AlternateContent>
      </w:r>
    </w:p>
    <w:p w:rsidR="00E16A91" w:rsidRPr="00E16A91" w:rsidRDefault="00E16A91" w:rsidP="00F67A67">
      <w:pPr>
        <w:pStyle w:val="Heading4"/>
      </w:pPr>
      <w:r>
        <w:t>Validation</w:t>
      </w:r>
    </w:p>
    <w:p w:rsidR="00E16A91" w:rsidRPr="00E16A91" w:rsidRDefault="00E16A91" w:rsidP="0043437F">
      <w:pPr>
        <w:pStyle w:val="Default"/>
        <w:numPr>
          <w:ilvl w:val="0"/>
          <w:numId w:val="25"/>
        </w:numPr>
        <w:rPr>
          <w:sz w:val="23"/>
          <w:szCs w:val="23"/>
        </w:rPr>
      </w:pPr>
      <w:commentRangeStart w:id="5636"/>
      <w:r w:rsidRPr="00E16A91">
        <w:rPr>
          <w:sz w:val="23"/>
          <w:szCs w:val="23"/>
        </w:rPr>
        <w:t xml:space="preserve">There is one regulatory identifier for each product </w:t>
      </w:r>
    </w:p>
    <w:p w:rsidR="00D96434" w:rsidRPr="00D96434" w:rsidRDefault="00D96434" w:rsidP="0043437F">
      <w:pPr>
        <w:pStyle w:val="Default"/>
        <w:numPr>
          <w:ilvl w:val="0"/>
          <w:numId w:val="25"/>
        </w:numPr>
        <w:rPr>
          <w:sz w:val="23"/>
          <w:szCs w:val="23"/>
        </w:rPr>
      </w:pPr>
      <w:r>
        <w:rPr>
          <w:sz w:val="23"/>
          <w:szCs w:val="23"/>
        </w:rPr>
        <w:t>The c</w:t>
      </w:r>
      <w:r w:rsidRPr="00E16A91">
        <w:rPr>
          <w:sz w:val="23"/>
          <w:szCs w:val="23"/>
        </w:rPr>
        <w:t xml:space="preserve">ode system is </w:t>
      </w:r>
      <w:r w:rsidR="00F92EA1">
        <w:rPr>
          <w:sz w:val="23"/>
          <w:szCs w:val="23"/>
        </w:rPr>
        <w:t>2.16.840.1.113883.2.20.6.???</w:t>
      </w:r>
      <w:r>
        <w:rPr>
          <w:sz w:val="23"/>
          <w:szCs w:val="23"/>
        </w:rPr>
        <w:t>.</w:t>
      </w:r>
    </w:p>
    <w:p w:rsidR="00E16A91" w:rsidRDefault="00A125B3" w:rsidP="0043437F">
      <w:pPr>
        <w:pStyle w:val="Default"/>
        <w:numPr>
          <w:ilvl w:val="0"/>
          <w:numId w:val="25"/>
        </w:numPr>
        <w:rPr>
          <w:sz w:val="23"/>
          <w:szCs w:val="23"/>
        </w:rPr>
      </w:pPr>
      <w:r>
        <w:rPr>
          <w:sz w:val="23"/>
          <w:szCs w:val="23"/>
        </w:rPr>
        <w:t>The display name matches the code</w:t>
      </w:r>
    </w:p>
    <w:p w:rsidR="00A125B3" w:rsidRPr="00E16A91" w:rsidRDefault="00A125B3" w:rsidP="0043437F">
      <w:pPr>
        <w:pStyle w:val="Default"/>
        <w:numPr>
          <w:ilvl w:val="0"/>
          <w:numId w:val="25"/>
        </w:numPr>
        <w:rPr>
          <w:sz w:val="23"/>
          <w:szCs w:val="23"/>
        </w:rPr>
      </w:pPr>
      <w:r>
        <w:rPr>
          <w:sz w:val="23"/>
          <w:szCs w:val="23"/>
        </w:rPr>
        <w:t xml:space="preserve">The display name is </w:t>
      </w:r>
      <w:r w:rsidRPr="00A125B3">
        <w:rPr>
          <w:sz w:val="23"/>
          <w:szCs w:val="23"/>
        </w:rPr>
        <w:t>based upon the document language.</w:t>
      </w:r>
    </w:p>
    <w:p w:rsidR="00E16A91" w:rsidRDefault="00E16A91" w:rsidP="0043437F">
      <w:pPr>
        <w:pStyle w:val="Default"/>
        <w:numPr>
          <w:ilvl w:val="0"/>
          <w:numId w:val="25"/>
        </w:numPr>
        <w:rPr>
          <w:sz w:val="23"/>
          <w:szCs w:val="23"/>
        </w:rPr>
      </w:pPr>
      <w:r w:rsidRPr="00E16A91">
        <w:rPr>
          <w:sz w:val="23"/>
          <w:szCs w:val="23"/>
        </w:rPr>
        <w:t>Territorial authority is as above</w:t>
      </w:r>
      <w:commentRangeEnd w:id="5636"/>
      <w:r w:rsidR="00F3206C">
        <w:rPr>
          <w:rStyle w:val="CommentReference"/>
        </w:rPr>
        <w:commentReference w:id="5636"/>
      </w:r>
    </w:p>
    <w:p w:rsidR="004D409C" w:rsidRDefault="004D409C" w:rsidP="0080029F">
      <w:pPr>
        <w:pStyle w:val="Default"/>
        <w:rPr>
          <w:sz w:val="23"/>
          <w:szCs w:val="23"/>
        </w:rPr>
      </w:pPr>
    </w:p>
    <w:p w:rsidR="004D409C" w:rsidRDefault="004D409C" w:rsidP="001D67E2">
      <w:pPr>
        <w:pStyle w:val="Heading3"/>
      </w:pPr>
      <w:bookmarkStart w:id="5637" w:name="_Toc495429311"/>
      <w:bookmarkStart w:id="5638" w:name="_Toc495068783"/>
      <w:bookmarkStart w:id="5639" w:name="_Toc497495460"/>
      <w:r>
        <w:t>Marketing status and date</w:t>
      </w:r>
      <w:bookmarkEnd w:id="5637"/>
      <w:bookmarkEnd w:id="5638"/>
      <w:bookmarkEnd w:id="5639"/>
      <w:r>
        <w:t xml:space="preserve"> </w:t>
      </w:r>
    </w:p>
    <w:p w:rsidR="004D409C" w:rsidRDefault="004D409C" w:rsidP="0080029F">
      <w:pPr>
        <w:rPr>
          <w:color w:val="0070C0"/>
          <w:u w:val="single"/>
        </w:rPr>
      </w:pPr>
      <w:r>
        <w:t xml:space="preserve">The procedures for marketing status and date (if any) are the same for all products and </w:t>
      </w:r>
      <w:r w:rsidR="00F43CE6">
        <w:t xml:space="preserve">are </w:t>
      </w:r>
      <w:r>
        <w:t xml:space="preserve">described in </w:t>
      </w:r>
      <w:r w:rsidR="00AD7808">
        <w:t>s</w:t>
      </w:r>
      <w:r w:rsidR="00AD7808" w:rsidRPr="00AD7808">
        <w:t xml:space="preserve">ection </w:t>
      </w:r>
      <w:r w:rsidR="00AD7808" w:rsidRPr="00AD7808">
        <w:rPr>
          <w:color w:val="0070C0"/>
          <w:u w:val="single"/>
        </w:rPr>
        <w:t xml:space="preserve">4.10.13 </w:t>
      </w:r>
      <w:r w:rsidR="00F43CE6" w:rsidRPr="00AD7808">
        <w:rPr>
          <w:color w:val="0070C0"/>
          <w:u w:val="single"/>
        </w:rPr>
        <w:fldChar w:fldCharType="begin"/>
      </w:r>
      <w:r w:rsidR="00F43CE6" w:rsidRPr="00AD7808">
        <w:rPr>
          <w:color w:val="0070C0"/>
          <w:u w:val="single"/>
        </w:rPr>
        <w:instrText xml:space="preserve"> REF _Ref443424420 \h </w:instrText>
      </w:r>
      <w:r w:rsidR="00AD7808" w:rsidRPr="00AD7808">
        <w:rPr>
          <w:color w:val="0070C0"/>
          <w:u w:val="single"/>
        </w:rPr>
        <w:instrText xml:space="preserve"> \* MERGEFORMAT </w:instrText>
      </w:r>
      <w:r w:rsidR="00F43CE6" w:rsidRPr="00AD7808">
        <w:rPr>
          <w:color w:val="0070C0"/>
          <w:u w:val="single"/>
        </w:rPr>
      </w:r>
      <w:r w:rsidR="00F43CE6" w:rsidRPr="00AD7808">
        <w:rPr>
          <w:color w:val="0070C0"/>
          <w:u w:val="single"/>
        </w:rPr>
        <w:fldChar w:fldCharType="separate"/>
      </w:r>
      <w:r w:rsidR="00C05A3F" w:rsidRPr="00C05A3F">
        <w:rPr>
          <w:color w:val="0070C0"/>
          <w:u w:val="single"/>
        </w:rPr>
        <w:t>Marketing status</w:t>
      </w:r>
      <w:r w:rsidR="00F43CE6" w:rsidRPr="00AD7808">
        <w:rPr>
          <w:color w:val="0070C0"/>
          <w:u w:val="single"/>
        </w:rPr>
        <w:fldChar w:fldCharType="end"/>
      </w:r>
      <w:r w:rsidR="00AD7808">
        <w:rPr>
          <w:color w:val="0070C0"/>
          <w:u w:val="single"/>
        </w:rPr>
        <w:t>.</w:t>
      </w:r>
    </w:p>
    <w:p w:rsidR="00AD7808" w:rsidRDefault="00AD7808" w:rsidP="0080029F"/>
    <w:p w:rsidR="004D409C" w:rsidRDefault="004D409C" w:rsidP="00F67A67">
      <w:pPr>
        <w:pStyle w:val="Heading4"/>
      </w:pPr>
      <w:r>
        <w:t xml:space="preserve">Validation </w:t>
      </w:r>
    </w:p>
    <w:p w:rsidR="004D409C" w:rsidRDefault="004D409C" w:rsidP="0043437F">
      <w:pPr>
        <w:pStyle w:val="Default"/>
        <w:numPr>
          <w:ilvl w:val="0"/>
          <w:numId w:val="26"/>
        </w:numPr>
        <w:rPr>
          <w:sz w:val="23"/>
          <w:szCs w:val="23"/>
        </w:rPr>
      </w:pPr>
      <w:commentRangeStart w:id="5640"/>
      <w:r>
        <w:rPr>
          <w:sz w:val="23"/>
          <w:szCs w:val="23"/>
        </w:rPr>
        <w:t>There is one marketing status code for each top-level product (part products do not require this).</w:t>
      </w:r>
      <w:commentRangeEnd w:id="5640"/>
      <w:r w:rsidR="00F3206C">
        <w:rPr>
          <w:rStyle w:val="CommentReference"/>
        </w:rPr>
        <w:commentReference w:id="5640"/>
      </w:r>
    </w:p>
    <w:p w:rsidR="00D44252" w:rsidRDefault="00D44252" w:rsidP="0080029F"/>
    <w:p w:rsidR="004D409C" w:rsidRPr="004D409C" w:rsidRDefault="004D409C" w:rsidP="001D67E2">
      <w:pPr>
        <w:pStyle w:val="Heading3"/>
      </w:pPr>
      <w:bookmarkStart w:id="5641" w:name="_Toc495429312"/>
      <w:bookmarkStart w:id="5642" w:name="_Toc495068784"/>
      <w:bookmarkStart w:id="5643" w:name="_Toc497495461"/>
      <w:r w:rsidRPr="004D409C">
        <w:t>Device Characteristics</w:t>
      </w:r>
      <w:bookmarkEnd w:id="5641"/>
      <w:bookmarkEnd w:id="5642"/>
      <w:bookmarkEnd w:id="5643"/>
      <w:r w:rsidRPr="004D409C">
        <w:t xml:space="preserve"> </w:t>
      </w:r>
    </w:p>
    <w:p w:rsidR="004D409C" w:rsidRDefault="004D409C" w:rsidP="0080029F">
      <w:r w:rsidRPr="004D409C">
        <w:t xml:space="preserve">Many characteristics exist for devices and are listed here in tabular form. The characteristic structure allows specifying any properties of the product in a code-value pair, the code saying which property is being specified, the value saying what the property is for the given product. The characteristics structure connects to the product Role through the subjectOf element. </w:t>
      </w:r>
    </w:p>
    <w:p w:rsidR="004D409C" w:rsidRDefault="00F43CE6" w:rsidP="0080029F">
      <w:r w:rsidRPr="000A6564">
        <w:rPr>
          <w:noProof/>
          <w:lang w:val="en-US"/>
        </w:rPr>
        <mc:AlternateContent>
          <mc:Choice Requires="wps">
            <w:drawing>
              <wp:inline distT="0" distB="0" distL="0" distR="0" wp14:anchorId="3DCD6A6C" wp14:editId="0C788588">
                <wp:extent cx="5883965" cy="1338682"/>
                <wp:effectExtent l="57150" t="0" r="78740" b="128270"/>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33868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EB742F">
                            <w:pPr>
                              <w:pStyle w:val="Default"/>
                              <w:rPr>
                                <w:rFonts w:ascii="Courier New" w:hAnsi="Courier New" w:cs="Courier New"/>
                                <w:sz w:val="18"/>
                                <w:szCs w:val="18"/>
                              </w:rPr>
                            </w:pPr>
                            <w:r w:rsidRPr="00EB742F">
                              <w:rPr>
                                <w:rFonts w:ascii="Courier New" w:hAnsi="Courier New" w:cs="Courier New"/>
                                <w:sz w:val="18"/>
                                <w:szCs w:val="18"/>
                              </w:rPr>
                              <w:t xml:space="preserve">&lt;manufacturedProduct&gt; </w:t>
                            </w:r>
                          </w:p>
                          <w:p w:rsidR="003277CD"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&lt;manufacturedProduct&gt; </w:t>
                            </w:r>
                          </w:p>
                          <w:p w:rsidR="003277CD" w:rsidRDefault="003277CD" w:rsidP="009A27B7">
                            <w:pPr>
                              <w:pStyle w:val="Default"/>
                              <w:ind w:firstLine="720"/>
                              <w:rPr>
                                <w:rFonts w:ascii="Courier New" w:hAnsi="Courier New" w:cs="Courier New"/>
                                <w:sz w:val="18"/>
                                <w:szCs w:val="18"/>
                              </w:rPr>
                            </w:pPr>
                            <w:r w:rsidRPr="00EB742F">
                              <w:rPr>
                                <w:rFonts w:ascii="Courier New" w:hAnsi="Courier New" w:cs="Courier New"/>
                                <w:sz w:val="18"/>
                                <w:szCs w:val="18"/>
                              </w:rPr>
                              <w:t xml:space="preserve">... </w:t>
                            </w:r>
                          </w:p>
                          <w:p w:rsidR="003277CD" w:rsidRPr="00EB742F"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&lt;/manufacturedProduct&gt; </w:t>
                            </w:r>
                          </w:p>
                          <w:p w:rsidR="003277CD"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&lt;subjectOf&gt; </w:t>
                            </w:r>
                          </w:p>
                          <w:p w:rsidR="003277CD"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&lt;characteristic&gt; </w:t>
                            </w:r>
                          </w:p>
                          <w:p w:rsidR="003277CD" w:rsidRDefault="003277CD" w:rsidP="00F43CE6">
                            <w:pPr>
                              <w:pStyle w:val="Default"/>
                              <w:ind w:left="720"/>
                              <w:rPr>
                                <w:rFonts w:ascii="Courier New" w:hAnsi="Courier New" w:cs="Courier New"/>
                                <w:sz w:val="18"/>
                                <w:szCs w:val="18"/>
                              </w:rPr>
                            </w:pPr>
                            <w:r w:rsidRPr="00EB742F">
                              <w:rPr>
                                <w:rFonts w:ascii="Courier New" w:hAnsi="Courier New" w:cs="Courier New"/>
                                <w:sz w:val="18"/>
                                <w:szCs w:val="18"/>
                              </w:rPr>
                              <w:t xml:space="preserve">&lt;code code="characteristic code" codeSystem="characteristic code system"/&gt; </w:t>
                            </w:r>
                          </w:p>
                          <w:p w:rsidR="003277CD" w:rsidRPr="00C66DC9"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&lt;value xsi:type="characteristic value type" ...&gt;</w:t>
                            </w:r>
                          </w:p>
                        </w:txbxContent>
                      </wps:txbx>
                      <wps:bodyPr rot="0" vert="horz" wrap="square" lIns="91440" tIns="45720" rIns="91440" bIns="45720" anchor="t" anchorCtr="0">
                        <a:noAutofit/>
                      </wps:bodyPr>
                    </wps:wsp>
                  </a:graphicData>
                </a:graphic>
              </wp:inline>
            </w:drawing>
          </mc:Choice>
          <mc:Fallback>
            <w:pict>
              <v:shape id="_x0000_s1133" type="#_x0000_t202" style="width:463.3pt;height:1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" fillcolor="#c6d9f1 [671]">
                <v:shadow on="t" color="#bfbfbf [2412]" offset="0,4pt"/>
                <v:textbox>
                  <w:txbxContent>
                    <w:p w14:paraId="27CA9E00" w14:textId="77777777" w:rsidR="003277CD" w:rsidRDefault="003277CD" w:rsidP="00EB742F">
                      <w:pPr>
                        <w:pStyle w:val="Default"/>
                        <w:rPr>
                          <w:rFonts w:ascii="Courier New" w:hAnsi="Courier New" w:cs="Courier New"/>
                          <w:sz w:val="18"/>
                          <w:szCs w:val="18"/>
                        </w:rPr>
                      </w:pPr>
                      <w:r w:rsidRPr="00EB742F">
                        <w:rPr>
                          <w:rFonts w:ascii="Courier New" w:hAnsi="Courier New" w:cs="Courier New"/>
                          <w:sz w:val="18"/>
                          <w:szCs w:val="18"/>
                        </w:rPr>
                        <w:t xml:space="preserve">&lt;manufacturedProduct&gt; </w:t>
                      </w:r>
                    </w:p>
                    <w:p w14:paraId="231C2C5C" w14:textId="77777777" w:rsidR="003277CD"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&lt;manufacturedProduct&gt; </w:t>
                      </w:r>
                    </w:p>
                    <w:p w14:paraId="0ADE8E68" w14:textId="77777777" w:rsidR="003277CD" w:rsidRDefault="003277CD" w:rsidP="009A27B7">
                      <w:pPr>
                        <w:pStyle w:val="Default"/>
                        <w:ind w:firstLine="720"/>
                        <w:rPr>
                          <w:rFonts w:ascii="Courier New" w:hAnsi="Courier New" w:cs="Courier New"/>
                          <w:sz w:val="18"/>
                          <w:szCs w:val="18"/>
                        </w:rPr>
                      </w:pPr>
                      <w:r w:rsidRPr="00EB742F">
                        <w:rPr>
                          <w:rFonts w:ascii="Courier New" w:hAnsi="Courier New" w:cs="Courier New"/>
                          <w:sz w:val="18"/>
                          <w:szCs w:val="18"/>
                        </w:rPr>
                        <w:t xml:space="preserve">... </w:t>
                      </w:r>
                    </w:p>
                    <w:p w14:paraId="1709DC1D" w14:textId="77777777" w:rsidR="003277CD" w:rsidRPr="00EB742F"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&lt;/manufacturedProduct&gt; </w:t>
                      </w:r>
                    </w:p>
                    <w:p w14:paraId="704DFE14" w14:textId="77777777" w:rsidR="003277CD"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&lt;subjectOf&gt; </w:t>
                      </w:r>
                    </w:p>
                    <w:p w14:paraId="7B193248" w14:textId="77777777" w:rsidR="003277CD"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&lt;characteristic&gt; </w:t>
                      </w:r>
                    </w:p>
                    <w:p w14:paraId="10AAFF73" w14:textId="77777777" w:rsidR="003277CD" w:rsidRDefault="003277CD" w:rsidP="00F43CE6">
                      <w:pPr>
                        <w:pStyle w:val="Default"/>
                        <w:ind w:left="720"/>
                        <w:rPr>
                          <w:rFonts w:ascii="Courier New" w:hAnsi="Courier New" w:cs="Courier New"/>
                          <w:sz w:val="18"/>
                          <w:szCs w:val="18"/>
                        </w:rPr>
                      </w:pPr>
                      <w:r w:rsidRPr="00EB742F">
                        <w:rPr>
                          <w:rFonts w:ascii="Courier New" w:hAnsi="Courier New" w:cs="Courier New"/>
                          <w:sz w:val="18"/>
                          <w:szCs w:val="18"/>
                        </w:rPr>
                        <w:t xml:space="preserve">&lt;code code="characteristic code" codeSystem="characteristic code system"/&gt; </w:t>
                      </w:r>
                    </w:p>
                    <w:p w14:paraId="0B16AC08" w14:textId="77777777" w:rsidR="003277CD" w:rsidRPr="00C66DC9" w:rsidRDefault="003277CD"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&lt;value xsi:type="characteristic value type" ...&gt;</w:t>
                      </w:r>
                    </w:p>
                  </w:txbxContent>
                </v:textbox>
                <w10:anchorlock/>
              </v:shape>
            </w:pict>
          </mc:Fallback>
        </mc:AlternateContent>
      </w:r>
    </w:p>
    <w:p w:rsidR="004D409C" w:rsidRDefault="004D409C" w:rsidP="0080029F">
      <w:pPr>
        <w:rPr>
          <w:color w:val="548DD4" w:themeColor="text2" w:themeTint="99"/>
          <w:u w:val="single"/>
        </w:rPr>
      </w:pPr>
      <w:r w:rsidRPr="004D409C">
        <w:t>Characteristics use one of a number of different data types</w:t>
      </w:r>
      <w:r w:rsidR="00EB742F">
        <w:t xml:space="preserve"> as per OID: </w:t>
      </w:r>
      <w:r w:rsidR="002F665C">
        <w:t>2.16.840.1.113883.2.20.6.23</w:t>
      </w:r>
      <w:r w:rsidRPr="004D409C">
        <w:t xml:space="preserve">. Each data type uses slightly different XML elements and attributes as shown in the templates in Section </w:t>
      </w:r>
      <w:r w:rsidR="00EB742F" w:rsidRPr="00EB742F">
        <w:rPr>
          <w:color w:val="548DD4" w:themeColor="text2" w:themeTint="99"/>
          <w:u w:val="single"/>
        </w:rPr>
        <w:fldChar w:fldCharType="begin"/>
      </w:r>
      <w:r w:rsidR="00EB742F" w:rsidRPr="00EB742F">
        <w:rPr>
          <w:color w:val="548DD4" w:themeColor="text2" w:themeTint="99"/>
          <w:u w:val="single"/>
        </w:rPr>
        <w:instrText xml:space="preserve"> REF _Ref443319216 \r \h  \* MERGEFORMAT </w:instrText>
      </w:r>
      <w:r w:rsidR="00EB742F" w:rsidRPr="00EB742F">
        <w:rPr>
          <w:color w:val="548DD4" w:themeColor="text2" w:themeTint="99"/>
          <w:u w:val="single"/>
        </w:rPr>
      </w:r>
      <w:r w:rsidR="00EB742F" w:rsidRPr="00EB742F">
        <w:rPr>
          <w:color w:val="548DD4" w:themeColor="text2" w:themeTint="99"/>
          <w:u w:val="single"/>
        </w:rPr>
        <w:fldChar w:fldCharType="separate"/>
      </w:r>
      <w:r w:rsidR="00C05A3F">
        <w:rPr>
          <w:color w:val="548DD4" w:themeColor="text2" w:themeTint="99"/>
          <w:u w:val="single"/>
        </w:rPr>
        <w:t>4.10.14</w:t>
      </w:r>
      <w:r w:rsidR="00EB742F" w:rsidRPr="00EB742F">
        <w:rPr>
          <w:color w:val="548DD4" w:themeColor="text2" w:themeTint="99"/>
          <w:u w:val="single"/>
        </w:rPr>
        <w:fldChar w:fldCharType="end"/>
      </w:r>
      <w:r w:rsidR="00EB742F" w:rsidRPr="00EB742F">
        <w:rPr>
          <w:color w:val="548DD4" w:themeColor="text2" w:themeTint="99"/>
          <w:u w:val="single"/>
        </w:rPr>
        <w:t xml:space="preserve"> </w:t>
      </w:r>
      <w:r w:rsidR="00EB742F" w:rsidRPr="00EB742F">
        <w:rPr>
          <w:color w:val="548DD4" w:themeColor="text2" w:themeTint="99"/>
          <w:u w:val="single"/>
        </w:rPr>
        <w:fldChar w:fldCharType="begin"/>
      </w:r>
      <w:r w:rsidR="00EB742F" w:rsidRPr="00EB742F">
        <w:rPr>
          <w:color w:val="548DD4" w:themeColor="text2" w:themeTint="99"/>
          <w:u w:val="single"/>
        </w:rPr>
        <w:instrText xml:space="preserve"> REF _Ref443319216 \h  \* MERGEFORMAT </w:instrText>
      </w:r>
      <w:r w:rsidR="00EB742F" w:rsidRPr="00EB742F">
        <w:rPr>
          <w:color w:val="548DD4" w:themeColor="text2" w:themeTint="99"/>
          <w:u w:val="single"/>
        </w:rPr>
      </w:r>
      <w:r w:rsidR="00EB742F" w:rsidRPr="00EB742F">
        <w:rPr>
          <w:color w:val="548DD4" w:themeColor="text2" w:themeTint="99"/>
          <w:u w:val="single"/>
        </w:rPr>
        <w:fldChar w:fldCharType="separate"/>
      </w:r>
      <w:r w:rsidR="00C05A3F" w:rsidRPr="00C05A3F">
        <w:rPr>
          <w:color w:val="548DD4" w:themeColor="text2" w:themeTint="99"/>
          <w:u w:val="single"/>
        </w:rPr>
        <w:t>Characteristics</w:t>
      </w:r>
      <w:r w:rsidR="00EB742F" w:rsidRPr="00EB742F">
        <w:rPr>
          <w:color w:val="548DD4" w:themeColor="text2" w:themeTint="99"/>
          <w:u w:val="single"/>
        </w:rPr>
        <w:fldChar w:fldCharType="end"/>
      </w:r>
      <w:r w:rsidR="00EB742F">
        <w:rPr>
          <w:color w:val="548DD4" w:themeColor="text2" w:themeTint="99"/>
          <w:u w:val="single"/>
        </w:rPr>
        <w:t>.</w:t>
      </w:r>
    </w:p>
    <w:p w:rsidR="00EB742F" w:rsidRDefault="00EB742F" w:rsidP="0080029F"/>
    <w:p w:rsidR="00EB742F" w:rsidRDefault="00EB742F" w:rsidP="00F67A67">
      <w:pPr>
        <w:pStyle w:val="Heading4"/>
      </w:pPr>
      <w:r>
        <w:t>Validation</w:t>
      </w:r>
    </w:p>
    <w:p w:rsidR="00EB742F" w:rsidRDefault="00EB742F" w:rsidP="0043437F">
      <w:pPr>
        <w:pStyle w:val="Default"/>
        <w:numPr>
          <w:ilvl w:val="0"/>
          <w:numId w:val="27"/>
        </w:numPr>
        <w:rPr>
          <w:sz w:val="23"/>
          <w:szCs w:val="23"/>
        </w:rPr>
      </w:pPr>
      <w:commentRangeStart w:id="5644"/>
      <w:r>
        <w:rPr>
          <w:sz w:val="23"/>
          <w:szCs w:val="23"/>
        </w:rPr>
        <w:t>There are no device characteristics other than the ones mentioned in this document.</w:t>
      </w:r>
    </w:p>
    <w:p w:rsidR="003C22A4" w:rsidRDefault="003C22A4" w:rsidP="0043437F">
      <w:pPr>
        <w:pStyle w:val="Default"/>
        <w:numPr>
          <w:ilvl w:val="0"/>
          <w:numId w:val="27"/>
        </w:numPr>
        <w:rPr>
          <w:sz w:val="23"/>
          <w:szCs w:val="23"/>
        </w:rPr>
      </w:pPr>
      <w:r>
        <w:rPr>
          <w:sz w:val="23"/>
          <w:szCs w:val="23"/>
        </w:rPr>
        <w:t>All general characteristic rules apply.</w:t>
      </w:r>
      <w:commentRangeEnd w:id="5644"/>
      <w:r w:rsidR="00F3206C">
        <w:rPr>
          <w:rStyle w:val="CommentReference"/>
        </w:rPr>
        <w:commentReference w:id="5644"/>
      </w:r>
    </w:p>
    <w:p w:rsidR="00F43CE6" w:rsidRDefault="00F43CE6" w:rsidP="0080029F">
      <w:pPr>
        <w:pStyle w:val="Default"/>
        <w:rPr>
          <w:sz w:val="23"/>
          <w:szCs w:val="23"/>
        </w:rPr>
      </w:pPr>
    </w:p>
    <w:p w:rsidR="00EB742F" w:rsidRDefault="00B83FCA" w:rsidP="001D67E2">
      <w:pPr>
        <w:pStyle w:val="Heading3"/>
      </w:pPr>
      <w:bookmarkStart w:id="5645" w:name="_Toc495429313"/>
      <w:bookmarkStart w:id="5646" w:name="_Toc495068785"/>
      <w:bookmarkStart w:id="5647" w:name="_Toc497495462"/>
      <w:r>
        <w:lastRenderedPageBreak/>
        <w:t>Reusability</w:t>
      </w:r>
      <w:bookmarkEnd w:id="5645"/>
      <w:bookmarkEnd w:id="5646"/>
      <w:bookmarkEnd w:id="5647"/>
    </w:p>
    <w:p w:rsidR="00EB742F" w:rsidRPr="009A27B7" w:rsidRDefault="00B83FCA" w:rsidP="0080029F">
      <w:r w:rsidRPr="000A6564">
        <w:rPr>
          <w:noProof/>
          <w:lang w:val="en-US"/>
        </w:rPr>
        <mc:AlternateContent>
          <mc:Choice Requires="wps">
            <w:drawing>
              <wp:inline distT="0" distB="0" distL="0" distR="0" wp14:anchorId="703179C5" wp14:editId="351964D1">
                <wp:extent cx="5883910" cy="818985"/>
                <wp:effectExtent l="57150" t="0" r="78740" b="133985"/>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1898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Default="003277CD" w:rsidP="00B83FCA">
                            <w:pPr>
                              <w:pStyle w:val="Default"/>
                              <w:rPr>
                                <w:rFonts w:ascii="Courier New" w:hAnsi="Courier New" w:cs="Courier New"/>
                                <w:sz w:val="18"/>
                                <w:szCs w:val="18"/>
                              </w:rPr>
                            </w:pPr>
                            <w:r w:rsidRPr="00B83FCA">
                              <w:rPr>
                                <w:rFonts w:ascii="Courier New" w:hAnsi="Courier New" w:cs="Courier New"/>
                                <w:sz w:val="18"/>
                                <w:szCs w:val="18"/>
                              </w:rPr>
                              <w:t xml:space="preserve">&lt;subjectOf&gt; </w:t>
                            </w:r>
                          </w:p>
                          <w:p w:rsidR="003277CD" w:rsidRDefault="003277CD"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 xml:space="preserve">&lt;characteristic&gt; </w:t>
                            </w:r>
                          </w:p>
                          <w:p w:rsidR="003277CD" w:rsidRDefault="003277CD" w:rsidP="005C4AD6">
                            <w:pPr>
                              <w:pStyle w:val="Default"/>
                              <w:ind w:left="720"/>
                              <w:rPr>
                                <w:rFonts w:ascii="Courier New" w:hAnsi="Courier New" w:cs="Courier New"/>
                                <w:sz w:val="18"/>
                                <w:szCs w:val="18"/>
                              </w:rPr>
                            </w:pPr>
                            <w:r w:rsidRPr="00B83FCA">
                              <w:rPr>
                                <w:rFonts w:ascii="Courier New" w:hAnsi="Courier New" w:cs="Courier New"/>
                                <w:sz w:val="18"/>
                                <w:szCs w:val="18"/>
                              </w:rPr>
                              <w:t>&lt;code code="</w:t>
                            </w:r>
                            <w:r>
                              <w:rPr>
                                <w:rFonts w:ascii="Courier New" w:hAnsi="Courier New" w:cs="Courier New"/>
                                <w:sz w:val="18"/>
                                <w:szCs w:val="18"/>
                              </w:rPr>
                              <w:t>8</w:t>
                            </w:r>
                            <w:r w:rsidRPr="00B83FCA">
                              <w:rPr>
                                <w:rFonts w:ascii="Courier New" w:hAnsi="Courier New" w:cs="Courier New"/>
                                <w:sz w:val="18"/>
                                <w:szCs w:val="18"/>
                              </w:rPr>
                              <w:t>" codeSystem="</w:t>
                            </w:r>
                            <w:r>
                              <w:rPr>
                                <w:rFonts w:ascii="Courier New" w:hAnsi="Courier New" w:cs="Courier New"/>
                                <w:sz w:val="18"/>
                                <w:szCs w:val="18"/>
                              </w:rPr>
                              <w:t>2.16.840.1.113883.2.20.6.23" displayName=”Use”/&gt;</w:t>
                            </w:r>
                          </w:p>
                          <w:p w:rsidR="003277CD" w:rsidRPr="00C66DC9" w:rsidRDefault="003277CD"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&lt;value value="1" xsi:type="INT"/&gt;</w:t>
                            </w:r>
                          </w:p>
                        </w:txbxContent>
                      </wps:txbx>
                      <wps:bodyPr rot="0" vert="horz" wrap="square" lIns="91440" tIns="45720" rIns="91440" bIns="45720" anchor="t" anchorCtr="0">
                        <a:noAutofit/>
                      </wps:bodyPr>
                    </wps:wsp>
                  </a:graphicData>
                </a:graphic>
              </wp:inline>
            </w:drawing>
          </mc:Choice>
          <mc:Fallback>
            <w:pict>
              <v:shape id="_x0000_s1134" type="#_x0000_t202" style="width:463.3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" fillcolor="#c6d9f1 [671]">
                <v:shadow on="t" color="#bfbfbf [2412]" offset="0,4pt"/>
                <v:textbox>
                  <w:txbxContent>
                    <w:p w14:paraId="46A4A94C" w14:textId="77777777" w:rsidR="003277CD" w:rsidRDefault="003277CD" w:rsidP="00B83FCA">
                      <w:pPr>
                        <w:pStyle w:val="Default"/>
                        <w:rPr>
                          <w:rFonts w:ascii="Courier New" w:hAnsi="Courier New" w:cs="Courier New"/>
                          <w:sz w:val="18"/>
                          <w:szCs w:val="18"/>
                        </w:rPr>
                      </w:pPr>
                      <w:r w:rsidRPr="00B83FCA">
                        <w:rPr>
                          <w:rFonts w:ascii="Courier New" w:hAnsi="Courier New" w:cs="Courier New"/>
                          <w:sz w:val="18"/>
                          <w:szCs w:val="18"/>
                        </w:rPr>
                        <w:t xml:space="preserve">&lt;subjectOf&gt; </w:t>
                      </w:r>
                    </w:p>
                    <w:p w14:paraId="35FFA4B2" w14:textId="77777777" w:rsidR="003277CD" w:rsidRDefault="003277CD"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 xml:space="preserve">&lt;characteristic&gt; </w:t>
                      </w:r>
                    </w:p>
                    <w:p w14:paraId="2B5E2392" w14:textId="77777777" w:rsidR="003277CD" w:rsidRDefault="003277CD" w:rsidP="005C4AD6">
                      <w:pPr>
                        <w:pStyle w:val="Default"/>
                        <w:ind w:left="720"/>
                        <w:rPr>
                          <w:rFonts w:ascii="Courier New" w:hAnsi="Courier New" w:cs="Courier New"/>
                          <w:sz w:val="18"/>
                          <w:szCs w:val="18"/>
                        </w:rPr>
                      </w:pPr>
                      <w:r w:rsidRPr="00B83FCA">
                        <w:rPr>
                          <w:rFonts w:ascii="Courier New" w:hAnsi="Courier New" w:cs="Courier New"/>
                          <w:sz w:val="18"/>
                          <w:szCs w:val="18"/>
                        </w:rPr>
                        <w:t>&lt;code code="</w:t>
                      </w:r>
                      <w:r>
                        <w:rPr>
                          <w:rFonts w:ascii="Courier New" w:hAnsi="Courier New" w:cs="Courier New"/>
                          <w:sz w:val="18"/>
                          <w:szCs w:val="18"/>
                        </w:rPr>
                        <w:t>8</w:t>
                      </w:r>
                      <w:r w:rsidRPr="00B83FCA">
                        <w:rPr>
                          <w:rFonts w:ascii="Courier New" w:hAnsi="Courier New" w:cs="Courier New"/>
                          <w:sz w:val="18"/>
                          <w:szCs w:val="18"/>
                        </w:rPr>
                        <w:t>" codeSystem="</w:t>
                      </w:r>
                      <w:r>
                        <w:rPr>
                          <w:rFonts w:ascii="Courier New" w:hAnsi="Courier New" w:cs="Courier New"/>
                          <w:sz w:val="18"/>
                          <w:szCs w:val="18"/>
                        </w:rPr>
                        <w:t>2.16.840.1.113883.2.20.6.23" displayName=”Use”/&gt;</w:t>
                      </w:r>
                    </w:p>
                    <w:p w14:paraId="558768E3" w14:textId="77777777" w:rsidR="003277CD" w:rsidRPr="00C66DC9" w:rsidRDefault="003277CD"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&lt;value value="1" xsi:type="INT"/&gt;</w:t>
                      </w:r>
                    </w:p>
                  </w:txbxContent>
                </v:textbox>
                <w10:anchorlock/>
              </v:shape>
            </w:pict>
          </mc:Fallback>
        </mc:AlternateContent>
      </w:r>
    </w:p>
    <w:p w:rsidR="00EB742F" w:rsidRDefault="00EB742F" w:rsidP="00F67A67">
      <w:pPr>
        <w:pStyle w:val="Heading4"/>
      </w:pPr>
      <w:r>
        <w:t xml:space="preserve">Validation </w:t>
      </w:r>
    </w:p>
    <w:p w:rsidR="005C4AD6" w:rsidRDefault="005C4AD6" w:rsidP="0043437F">
      <w:pPr>
        <w:pStyle w:val="Default"/>
        <w:numPr>
          <w:ilvl w:val="0"/>
          <w:numId w:val="64"/>
        </w:numPr>
        <w:rPr>
          <w:sz w:val="23"/>
          <w:szCs w:val="23"/>
        </w:rPr>
      </w:pPr>
      <w:commentRangeStart w:id="5648"/>
      <w:r>
        <w:rPr>
          <w:sz w:val="23"/>
          <w:szCs w:val="23"/>
        </w:rPr>
        <w:t>Reusability is not a coded type, therefore there a value element, with the value and type attributes defined.</w:t>
      </w:r>
    </w:p>
    <w:p w:rsidR="00EB742F" w:rsidRPr="005C4AD6" w:rsidRDefault="00EB742F" w:rsidP="0043437F">
      <w:pPr>
        <w:pStyle w:val="Default"/>
        <w:numPr>
          <w:ilvl w:val="1"/>
          <w:numId w:val="64"/>
        </w:numPr>
        <w:rPr>
          <w:sz w:val="23"/>
          <w:szCs w:val="23"/>
        </w:rPr>
      </w:pPr>
      <w:r w:rsidRPr="005C4AD6">
        <w:rPr>
          <w:sz w:val="23"/>
          <w:szCs w:val="23"/>
        </w:rPr>
        <w:t xml:space="preserve">The value is an integer number greater or equal 1 (1 meaning single use, and number greater than 1 meaning reusable up to this many times.) </w:t>
      </w:r>
      <w:commentRangeEnd w:id="5648"/>
      <w:r w:rsidR="00F3206C">
        <w:rPr>
          <w:rStyle w:val="CommentReference"/>
        </w:rPr>
        <w:commentReference w:id="5648"/>
      </w:r>
    </w:p>
    <w:p w:rsidR="00F43CE6" w:rsidRDefault="00F43CE6" w:rsidP="0080029F">
      <w:pPr>
        <w:pStyle w:val="Default"/>
        <w:rPr>
          <w:sz w:val="23"/>
          <w:szCs w:val="23"/>
        </w:rPr>
      </w:pPr>
    </w:p>
    <w:p w:rsidR="00EB742F" w:rsidRPr="000005C0" w:rsidRDefault="00EB742F" w:rsidP="001D67E2">
      <w:pPr>
        <w:pStyle w:val="Heading3"/>
      </w:pPr>
      <w:bookmarkStart w:id="5649" w:name="_Toc495429314"/>
      <w:bookmarkStart w:id="5650" w:name="_Toc495068786"/>
      <w:bookmarkStart w:id="5651" w:name="_Toc497495463"/>
      <w:r w:rsidRPr="000005C0">
        <w:t>Sterile Use</w:t>
      </w:r>
      <w:bookmarkEnd w:id="5649"/>
      <w:bookmarkEnd w:id="5650"/>
      <w:bookmarkEnd w:id="5651"/>
      <w:r w:rsidRPr="000005C0">
        <w:t xml:space="preserve"> </w:t>
      </w:r>
    </w:p>
    <w:p w:rsidR="00B83FCA" w:rsidRDefault="00B83FCA" w:rsidP="0080029F">
      <w:r w:rsidRPr="000A6564">
        <w:rPr>
          <w:noProof/>
          <w:lang w:val="en-US"/>
        </w:rPr>
        <mc:AlternateContent>
          <mc:Choice Requires="wps">
            <w:drawing>
              <wp:inline distT="0" distB="0" distL="0" distR="0" wp14:anchorId="3D4C9592" wp14:editId="3E12D4C3">
                <wp:extent cx="5883910" cy="866692"/>
                <wp:effectExtent l="57150" t="0" r="78740" b="12446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6669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3277CD" w:rsidRPr="00F43CE6" w:rsidRDefault="003277CD" w:rsidP="00E46ED6">
                            <w:r w:rsidRPr="00F43CE6">
                              <w:t>&lt;subjectOf&gt;</w:t>
                            </w:r>
                          </w:p>
                          <w:p w:rsidR="003277CD" w:rsidRPr="00F43CE6" w:rsidRDefault="003277CD" w:rsidP="00E46ED6">
                            <w:r w:rsidRPr="00F43CE6">
                              <w:t xml:space="preserve">  &lt;characteristic&gt; </w:t>
                            </w:r>
                          </w:p>
                          <w:p w:rsidR="003277CD" w:rsidRPr="00F43CE6" w:rsidRDefault="003277CD" w:rsidP="00E46ED6">
                            <w:r w:rsidRPr="00F43CE6">
                              <w:t>&lt;code code="</w:t>
                            </w:r>
                            <w:r>
                              <w:t>9</w:t>
                            </w:r>
                            <w:r w:rsidRPr="00F43CE6">
                              <w:t>" codeSystem="</w:t>
                            </w:r>
                            <w:r>
                              <w:t>2.16.840.1.113883.2.20.6.23</w:t>
                            </w:r>
                            <w:r w:rsidRPr="00F43CE6">
                              <w:t>"</w:t>
                            </w:r>
                            <w:r>
                              <w:t xml:space="preserve"> displayName=”</w:t>
                            </w:r>
                            <w:r w:rsidRPr="005C4AD6">
                              <w:t xml:space="preserve"> Sterile Use</w:t>
                            </w:r>
                            <w:r>
                              <w:t>”</w:t>
                            </w:r>
                            <w:r w:rsidRPr="00F43CE6">
                              <w:t>/&gt;</w:t>
                            </w:r>
                          </w:p>
                          <w:p w:rsidR="003277CD" w:rsidRPr="00F43CE6" w:rsidRDefault="003277CD" w:rsidP="00E46ED6">
                            <w:r w:rsidRPr="00F43CE6">
                              <w:t xml:space="preserve">    &lt;value xsi:type=“BL” value="true"/&gt; </w:t>
                            </w:r>
                          </w:p>
                          <w:p w:rsidR="003277CD" w:rsidRPr="00F43CE6" w:rsidRDefault="003277CD" w:rsidP="00F43CE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135" type="#_x0000_t202" style="width:463.3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" fillcolor="#c6d9f1 [671]">
                <v:shadow on="t" color="#bfbfbf [2412]" offset="0,4pt"/>
                <v:textbox>
                  <w:txbxContent>
                    <w:p w14:paraId="271D70A8" w14:textId="77777777" w:rsidR="003277CD" w:rsidRPr="00F43CE6" w:rsidRDefault="003277CD" w:rsidP="00E46ED6">
                      <w:r w:rsidRPr="00F43CE6">
                        <w:t>&lt;subjectOf&gt;</w:t>
                      </w:r>
                    </w:p>
                    <w:p w14:paraId="2F77A4AA" w14:textId="77777777" w:rsidR="003277CD" w:rsidRPr="00F43CE6" w:rsidRDefault="003277CD" w:rsidP="00E46ED6">
                      <w:r w:rsidRPr="00F43CE6">
                        <w:t xml:space="preserve">  &lt;characteristic&gt; </w:t>
                      </w:r>
                    </w:p>
                    <w:p w14:paraId="1BF4DA1D" w14:textId="77777777" w:rsidR="003277CD" w:rsidRPr="00F43CE6" w:rsidRDefault="003277CD" w:rsidP="00E46ED6">
                      <w:r w:rsidRPr="00F43CE6">
                        <w:t>&lt;code code="</w:t>
                      </w:r>
                      <w:r>
                        <w:t>9</w:t>
                      </w:r>
                      <w:r w:rsidRPr="00F43CE6">
                        <w:t>" codeSystem="</w:t>
                      </w:r>
                      <w:r>
                        <w:t>2.16.840.1.113883.2.20.6.23</w:t>
                      </w:r>
                      <w:r w:rsidRPr="00F43CE6">
                        <w:t>"</w:t>
                      </w:r>
                      <w:r>
                        <w:t xml:space="preserve"> displayName=”</w:t>
                      </w:r>
                      <w:r w:rsidRPr="005C4AD6">
                        <w:t xml:space="preserve"> Sterile Use</w:t>
                      </w:r>
                      <w:r>
                        <w:t>”</w:t>
                      </w:r>
                      <w:r w:rsidRPr="00F43CE6">
                        <w:t>/&gt;</w:t>
                      </w:r>
                    </w:p>
                    <w:p w14:paraId="1B604189" w14:textId="77777777" w:rsidR="003277CD" w:rsidRPr="00F43CE6" w:rsidRDefault="003277CD" w:rsidP="00E46ED6">
                      <w:r w:rsidRPr="00F43CE6">
                        <w:t xml:space="preserve">    &lt;value xsi:type=“BL” value="true"/&gt; </w:t>
                      </w:r>
                    </w:p>
                    <w:p w14:paraId="56BEE4AF" w14:textId="77777777" w:rsidR="003277CD" w:rsidRPr="00F43CE6" w:rsidRDefault="003277CD" w:rsidP="00F43CE6">
                      <w:pPr>
                        <w:pStyle w:val="Default"/>
                        <w:rPr>
                          <w:rFonts w:ascii="Courier New" w:hAnsi="Courier New" w:cs="Courier New"/>
                          <w:sz w:val="18"/>
                          <w:szCs w:val="18"/>
                        </w:rPr>
                      </w:pPr>
                    </w:p>
                  </w:txbxContent>
                </v:textbox>
                <w10:anchorlock/>
              </v:shape>
            </w:pict>
          </mc:Fallback>
        </mc:AlternateContent>
      </w:r>
    </w:p>
    <w:p w:rsidR="00EB742F" w:rsidRDefault="00EB742F" w:rsidP="00F67A67">
      <w:pPr>
        <w:pStyle w:val="Heading4"/>
      </w:pPr>
      <w:r w:rsidRPr="000005C0">
        <w:t>Validation</w:t>
      </w:r>
    </w:p>
    <w:p w:rsidR="005C4AD6" w:rsidRDefault="005C4AD6" w:rsidP="0043437F">
      <w:pPr>
        <w:pStyle w:val="Default"/>
        <w:numPr>
          <w:ilvl w:val="0"/>
          <w:numId w:val="65"/>
        </w:numPr>
        <w:rPr>
          <w:sz w:val="23"/>
          <w:szCs w:val="23"/>
        </w:rPr>
      </w:pPr>
      <w:commentRangeStart w:id="5652"/>
      <w:r>
        <w:rPr>
          <w:sz w:val="23"/>
          <w:szCs w:val="23"/>
        </w:rPr>
        <w:t>Reusability is not a coded type, therefore there a value element, with the value and type attributes defined.</w:t>
      </w:r>
    </w:p>
    <w:p w:rsidR="005C4AD6" w:rsidRPr="005C4AD6" w:rsidRDefault="005C4AD6" w:rsidP="0043437F">
      <w:pPr>
        <w:pStyle w:val="Default"/>
        <w:numPr>
          <w:ilvl w:val="1"/>
          <w:numId w:val="65"/>
        </w:numPr>
        <w:rPr>
          <w:sz w:val="23"/>
          <w:szCs w:val="23"/>
        </w:rPr>
      </w:pPr>
      <w:r>
        <w:rPr>
          <w:sz w:val="23"/>
          <w:szCs w:val="23"/>
        </w:rPr>
        <w:t>The value is a boolean with allowed values of “true” or “false”.</w:t>
      </w:r>
      <w:commentRangeEnd w:id="5652"/>
      <w:r w:rsidR="00F3206C">
        <w:rPr>
          <w:rStyle w:val="CommentReference"/>
        </w:rPr>
        <w:commentReference w:id="5652"/>
      </w:r>
    </w:p>
    <w:p w:rsidR="00F25CF4" w:rsidRDefault="00F25CF4" w:rsidP="0080029F">
      <w:pPr>
        <w:pStyle w:val="Default"/>
        <w:rPr>
          <w:rFonts w:eastAsia="Arial Unicode MS"/>
          <w:sz w:val="23"/>
          <w:szCs w:val="23"/>
        </w:rPr>
      </w:pPr>
    </w:p>
    <w:p w:rsidR="00F25CF4" w:rsidRDefault="00F25CF4" w:rsidP="001D67E2">
      <w:pPr>
        <w:pStyle w:val="Heading3"/>
      </w:pPr>
      <w:bookmarkStart w:id="5653" w:name="_Toc495429315"/>
      <w:bookmarkStart w:id="5654" w:name="_Toc495068787"/>
      <w:bookmarkStart w:id="5655" w:name="_Toc497495464"/>
      <w:r>
        <w:t>Marketing status and date</w:t>
      </w:r>
      <w:bookmarkEnd w:id="5653"/>
      <w:bookmarkEnd w:id="5654"/>
      <w:bookmarkEnd w:id="5655"/>
      <w:r>
        <w:t xml:space="preserve"> </w:t>
      </w:r>
    </w:p>
    <w:p w:rsidR="00AD7808" w:rsidRDefault="00F25CF4" w:rsidP="0080029F">
      <w:pPr>
        <w:rPr>
          <w:bCs/>
          <w:color w:val="0070C0"/>
          <w:u w:val="single"/>
        </w:rPr>
      </w:pPr>
      <w:r>
        <w:t xml:space="preserve">The procedures for marketing status and date (if any) are the same for all products and </w:t>
      </w:r>
      <w:r w:rsidR="00F43CE6">
        <w:t xml:space="preserve">are </w:t>
      </w:r>
      <w:r>
        <w:t xml:space="preserve">described in </w:t>
      </w:r>
      <w:r w:rsidR="00AD7808" w:rsidRPr="00AD7808">
        <w:rPr>
          <w:bCs/>
        </w:rPr>
        <w:t xml:space="preserve">section </w:t>
      </w:r>
      <w:r w:rsidR="00AD7808" w:rsidRPr="00AD7808">
        <w:rPr>
          <w:bCs/>
          <w:color w:val="0070C0"/>
          <w:u w:val="single"/>
        </w:rPr>
        <w:fldChar w:fldCharType="begin"/>
      </w:r>
      <w:r w:rsidR="00AD7808" w:rsidRPr="00AD7808">
        <w:rPr>
          <w:bCs/>
          <w:color w:val="0070C0"/>
          <w:u w:val="single"/>
        </w:rPr>
        <w:instrText xml:space="preserve"> REF _Ref443424528 \r \h </w:instrText>
      </w:r>
      <w:r w:rsidR="00AD7808">
        <w:rPr>
          <w:bCs/>
          <w:color w:val="0070C0"/>
          <w:u w:val="single"/>
        </w:rPr>
        <w:instrText xml:space="preserve"> \* MERGEFORMAT </w:instrText>
      </w:r>
      <w:r w:rsidR="00AD7808" w:rsidRPr="00AD7808">
        <w:rPr>
          <w:bCs/>
          <w:color w:val="0070C0"/>
          <w:u w:val="single"/>
        </w:rPr>
      </w:r>
      <w:r w:rsidR="00AD7808" w:rsidRPr="00AD7808">
        <w:rPr>
          <w:bCs/>
          <w:color w:val="0070C0"/>
          <w:u w:val="single"/>
        </w:rPr>
        <w:fldChar w:fldCharType="separate"/>
      </w:r>
      <w:r w:rsidR="00C05A3F">
        <w:rPr>
          <w:bCs/>
          <w:color w:val="0070C0"/>
          <w:u w:val="single"/>
        </w:rPr>
        <w:t>4.10.13</w:t>
      </w:r>
      <w:r w:rsidR="00AD7808" w:rsidRPr="00AD7808">
        <w:rPr>
          <w:bCs/>
          <w:color w:val="0070C0"/>
          <w:u w:val="single"/>
        </w:rPr>
        <w:fldChar w:fldCharType="end"/>
      </w:r>
      <w:r w:rsidR="00AD7808" w:rsidRPr="00AD7808">
        <w:rPr>
          <w:bCs/>
          <w:color w:val="0070C0"/>
          <w:u w:val="single"/>
        </w:rPr>
        <w:t xml:space="preserve"> </w:t>
      </w:r>
      <w:r w:rsidR="00AD7808" w:rsidRPr="00AD7808">
        <w:rPr>
          <w:bCs/>
          <w:color w:val="0070C0"/>
          <w:u w:val="single"/>
        </w:rPr>
        <w:fldChar w:fldCharType="begin"/>
      </w:r>
      <w:r w:rsidR="00AD7808" w:rsidRPr="00AD7808">
        <w:rPr>
          <w:bCs/>
          <w:color w:val="0070C0"/>
          <w:u w:val="single"/>
        </w:rPr>
        <w:instrText xml:space="preserve"> REF _Ref443424535 \h </w:instrText>
      </w:r>
      <w:r w:rsidR="00AD7808">
        <w:rPr>
          <w:bCs/>
          <w:color w:val="0070C0"/>
          <w:u w:val="single"/>
        </w:rPr>
        <w:instrText xml:space="preserve"> \* MERGEFORMAT </w:instrText>
      </w:r>
      <w:r w:rsidR="00AD7808" w:rsidRPr="00AD7808">
        <w:rPr>
          <w:bCs/>
          <w:color w:val="0070C0"/>
          <w:u w:val="single"/>
        </w:rPr>
      </w:r>
      <w:r w:rsidR="00AD7808" w:rsidRPr="00AD7808">
        <w:rPr>
          <w:bCs/>
          <w:color w:val="0070C0"/>
          <w:u w:val="single"/>
        </w:rPr>
        <w:fldChar w:fldCharType="separate"/>
      </w:r>
      <w:r w:rsidR="00C05A3F" w:rsidRPr="00C05A3F">
        <w:rPr>
          <w:color w:val="0070C0"/>
          <w:u w:val="single"/>
        </w:rPr>
        <w:t>Marketing status</w:t>
      </w:r>
      <w:r w:rsidR="00AD7808" w:rsidRPr="00AD7808">
        <w:rPr>
          <w:bCs/>
          <w:color w:val="0070C0"/>
          <w:u w:val="single"/>
        </w:rPr>
        <w:fldChar w:fldCharType="end"/>
      </w:r>
      <w:r w:rsidR="00AD7808">
        <w:rPr>
          <w:bCs/>
          <w:color w:val="0070C0"/>
          <w:u w:val="single"/>
        </w:rPr>
        <w:t>.</w:t>
      </w:r>
    </w:p>
    <w:p w:rsidR="00F43CE6" w:rsidRDefault="00AD7808" w:rsidP="0080029F">
      <w:r w:rsidRPr="00AD7808">
        <w:t xml:space="preserve"> </w:t>
      </w:r>
    </w:p>
    <w:p w:rsidR="00F25CF4" w:rsidRDefault="00F25CF4" w:rsidP="00F67A67">
      <w:pPr>
        <w:pStyle w:val="Heading4"/>
      </w:pPr>
      <w:r>
        <w:t xml:space="preserve">Validation </w:t>
      </w:r>
    </w:p>
    <w:p w:rsidR="00F25CF4" w:rsidRPr="00D82FEC" w:rsidRDefault="00F25CF4" w:rsidP="0043437F">
      <w:pPr>
        <w:pStyle w:val="Default"/>
        <w:numPr>
          <w:ilvl w:val="0"/>
          <w:numId w:val="62"/>
        </w:numPr>
        <w:rPr>
          <w:rFonts w:eastAsia="Arial Unicode MS"/>
          <w:sz w:val="23"/>
          <w:szCs w:val="23"/>
        </w:rPr>
      </w:pPr>
      <w:commentRangeStart w:id="5656"/>
      <w:r w:rsidRPr="00D82FEC">
        <w:rPr>
          <w:rFonts w:eastAsia="Arial Unicode MS"/>
          <w:sz w:val="23"/>
          <w:szCs w:val="23"/>
        </w:rPr>
        <w:t>There is one marketing status code for each top-level product (part products do not require this)</w:t>
      </w:r>
      <w:commentRangeEnd w:id="5656"/>
      <w:r w:rsidR="00F3206C">
        <w:rPr>
          <w:rStyle w:val="CommentReference"/>
        </w:rPr>
        <w:commentReference w:id="5656"/>
      </w:r>
    </w:p>
    <w:sectPr w:rsidR="00F25CF4" w:rsidRPr="00D82FEC" w:rsidSect="00C05A3F">
      <w:headerReference w:type="even" r:id="rId24"/>
      <w:footerReference w:type="even" r:id="rId25"/>
      <w:type w:val="continuous"/>
      <w:pgSz w:w="12240" w:h="15840" w:code="1"/>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5" w:author="Peter" w:date="2017-11-03T17:38:00Z" w:initials="P">
    <w:p w:rsidR="003277CD" w:rsidRDefault="003277CD" w:rsidP="00E46ED6">
      <w:pPr>
        <w:pStyle w:val="CommentText"/>
      </w:pPr>
      <w:r>
        <w:rPr>
          <w:rStyle w:val="CommentReference"/>
        </w:rPr>
        <w:annotationRef/>
      </w:r>
      <w:r>
        <w:t xml:space="preserve">This has not been encoded in the validation rules yet. </w:t>
      </w:r>
    </w:p>
  </w:comment>
  <w:comment w:id="276"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282" w:author="pbx" w:date="2017-10-06T00:30:00Z" w:initials="p">
    <w:p w:rsidR="00292223" w:rsidRDefault="00292223">
      <w:pPr>
        <w:pStyle w:val="CommentText"/>
      </w:pPr>
      <w:r>
        <w:rPr>
          <w:rStyle w:val="CommentReference"/>
        </w:rPr>
        <w:annotationRef/>
      </w:r>
      <w:r>
        <w:t>This has not been encoded in the validation rules yet.</w:t>
      </w:r>
    </w:p>
  </w:comment>
  <w:comment w:id="287" w:author="pbx" w:date="2017-10-06T00:30:00Z" w:initials="p">
    <w:p w:rsidR="00292223" w:rsidRDefault="00292223">
      <w:pPr>
        <w:pStyle w:val="CommentText"/>
      </w:pPr>
      <w:r>
        <w:rPr>
          <w:rStyle w:val="CommentReference"/>
        </w:rPr>
        <w:annotationRef/>
      </w:r>
      <w:r>
        <w:t>This has not been encoded in the validation rules yet.</w:t>
      </w:r>
    </w:p>
  </w:comment>
  <w:comment w:id="298" w:author="pbx" w:date="2017-10-06T00:12:00Z" w:initials="p">
    <w:p w:rsidR="00292223" w:rsidRDefault="00292223" w:rsidP="00DF0F23">
      <w:pPr>
        <w:pStyle w:val="CommentText"/>
      </w:pPr>
      <w:r>
        <w:rPr>
          <w:rStyle w:val="CommentReference"/>
        </w:rPr>
        <w:annotationRef/>
      </w:r>
      <w:r>
        <w:t>2 char or 3, ISO has both and ectd seems to use 2?</w:t>
      </w:r>
    </w:p>
  </w:comment>
  <w:comment w:id="303" w:author="Peter" w:date="2017-10-06T00:12:00Z" w:initials="P">
    <w:p w:rsidR="00292223" w:rsidRDefault="00292223" w:rsidP="00DF0F23">
      <w:pPr>
        <w:pStyle w:val="CommentText"/>
      </w:pPr>
      <w:r>
        <w:rPr>
          <w:rStyle w:val="CommentReference"/>
        </w:rPr>
        <w:annotationRef/>
      </w:r>
      <w:r>
        <w:t>This OID may be removed as duplicate of DIN, however still investigating</w:t>
      </w:r>
    </w:p>
  </w:comment>
  <w:comment w:id="312" w:author="pbx" w:date="2017-11-03T17:38:00Z" w:initials="p">
    <w:p w:rsidR="003277CD" w:rsidRDefault="003277CD" w:rsidP="00E46ED6">
      <w:pPr>
        <w:pStyle w:val="CommentText"/>
      </w:pPr>
      <w:r>
        <w:rPr>
          <w:rStyle w:val="CommentReference"/>
        </w:rPr>
        <w:annotationRef/>
      </w:r>
      <w:r w:rsidRPr="00D877DC">
        <w:rPr>
          <w:lang w:val="en-US"/>
        </w:rPr>
        <w:t>To be registered</w:t>
      </w:r>
    </w:p>
  </w:comment>
  <w:comment w:id="313" w:author="Peter" w:date="2017-11-03T17:38:00Z" w:initials="P">
    <w:p w:rsidR="003277CD" w:rsidRDefault="003277CD" w:rsidP="00E46ED6">
      <w:pPr>
        <w:pStyle w:val="CommentText"/>
      </w:pPr>
      <w:r>
        <w:rPr>
          <w:rStyle w:val="CommentReference"/>
        </w:rPr>
        <w:annotationRef/>
      </w:r>
      <w:r w:rsidRPr="00D877DC">
        <w:rPr>
          <w:lang w:val="en-US"/>
        </w:rPr>
        <w:t>To be registered</w:t>
      </w:r>
    </w:p>
  </w:comment>
  <w:comment w:id="314" w:author="Peter" w:date="2017-11-03T17:38:00Z" w:initials="P">
    <w:p w:rsidR="003277CD" w:rsidRDefault="003277CD" w:rsidP="00E46ED6">
      <w:pPr>
        <w:pStyle w:val="CommentText"/>
      </w:pPr>
      <w:r>
        <w:rPr>
          <w:rStyle w:val="CommentReference"/>
        </w:rPr>
        <w:annotationRef/>
      </w:r>
      <w:r w:rsidRPr="00D877DC">
        <w:rPr>
          <w:lang w:val="en-US"/>
        </w:rPr>
        <w:t>To be registered</w:t>
      </w:r>
    </w:p>
  </w:comment>
  <w:comment w:id="315" w:author="Peter" w:date="2017-11-03T17:38:00Z" w:initials="P">
    <w:p w:rsidR="003277CD" w:rsidRDefault="003277CD" w:rsidP="00E46ED6">
      <w:pPr>
        <w:pStyle w:val="CommentText"/>
      </w:pPr>
      <w:r>
        <w:rPr>
          <w:rStyle w:val="CommentReference"/>
        </w:rPr>
        <w:annotationRef/>
      </w:r>
      <w:r w:rsidRPr="00D877DC">
        <w:rPr>
          <w:lang w:val="en-US"/>
        </w:rPr>
        <w:t>To be registered</w:t>
      </w:r>
    </w:p>
  </w:comment>
  <w:comment w:id="316" w:author="Peter" w:date="2017-11-03T17:38:00Z" w:initials="P">
    <w:p w:rsidR="003277CD" w:rsidRDefault="003277CD" w:rsidP="00E46ED6">
      <w:pPr>
        <w:pStyle w:val="CommentText"/>
      </w:pPr>
      <w:r>
        <w:rPr>
          <w:rStyle w:val="CommentReference"/>
        </w:rPr>
        <w:annotationRef/>
      </w:r>
      <w:r w:rsidRPr="00D877DC">
        <w:rPr>
          <w:lang w:val="en-US"/>
        </w:rPr>
        <w:t>To be registered</w:t>
      </w:r>
    </w:p>
  </w:comment>
  <w:comment w:id="343"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398"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415"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416"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417"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427"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428"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429" w:author="Peter" w:date="2017-11-03T17:38:00Z" w:initials="P">
    <w:p w:rsidR="003277CD" w:rsidRDefault="003277CD" w:rsidP="00E46ED6">
      <w:pPr>
        <w:pStyle w:val="CommentText"/>
      </w:pPr>
      <w:r>
        <w:rPr>
          <w:rStyle w:val="CommentReference"/>
        </w:rPr>
        <w:annotationRef/>
      </w:r>
      <w:r>
        <w:t>This has not been encoded in the validation rules yet.</w:t>
      </w:r>
    </w:p>
  </w:comment>
  <w:comment w:id="689"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699"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702"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896"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897"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906" w:author="pbx" w:date="2017-11-03T17:38:00Z" w:initials="p">
    <w:p w:rsidR="003277CD" w:rsidRDefault="003277CD" w:rsidP="00E46ED6">
      <w:pPr>
        <w:pStyle w:val="CommentText"/>
      </w:pPr>
      <w:r>
        <w:rPr>
          <w:rStyle w:val="CommentReference"/>
        </w:rPr>
        <w:annotationRef/>
      </w:r>
      <w:r>
        <w:t>No checking of the value (ie. Valid ID target) at this time</w:t>
      </w:r>
    </w:p>
  </w:comment>
  <w:comment w:id="911" w:author="pbx" w:date="2017-10-06T00:12:00Z" w:initials="p">
    <w:p w:rsidR="00292223" w:rsidRPr="006D3FAB" w:rsidRDefault="00292223" w:rsidP="00DF0F23">
      <w:pPr>
        <w:rPr>
          <w:color w:val="auto"/>
          <w:highlight w:val="white"/>
          <w:lang w:val="en-US"/>
        </w:rPr>
      </w:pPr>
      <w:r>
        <w:rPr>
          <w:rStyle w:val="CommentReference"/>
        </w:rPr>
        <w:annotationRef/>
      </w:r>
      <w:r>
        <w:t xml:space="preserve">Have not addressed the </w:t>
      </w:r>
      <w:r>
        <w:rPr>
          <w:color w:val="F5844C"/>
          <w:highlight w:val="white"/>
          <w:lang w:val="en-US"/>
        </w:rPr>
        <w:t>xsi:type</w:t>
      </w:r>
      <w:r>
        <w:rPr>
          <w:color w:val="FF8040"/>
          <w:highlight w:val="white"/>
          <w:lang w:val="en-US"/>
        </w:rPr>
        <w:t>=</w:t>
      </w:r>
      <w:r>
        <w:rPr>
          <w:color w:val="993300"/>
          <w:highlight w:val="white"/>
          <w:lang w:val="en-US"/>
        </w:rPr>
        <w:t>"ED" attribute yet</w:t>
      </w:r>
    </w:p>
  </w:comment>
  <w:comment w:id="919" w:author="pbx" w:date="2017-11-03T17:38:00Z" w:initials="p">
    <w:p w:rsidR="003277CD" w:rsidRDefault="003277CD">
      <w:pPr>
        <w:pStyle w:val="CommentText"/>
      </w:pPr>
      <w:r>
        <w:rPr>
          <w:rStyle w:val="CommentReference"/>
        </w:rPr>
        <w:annotationRef/>
      </w:r>
      <w:r>
        <w:t>This has not been encoded in the validation rules yet.</w:t>
      </w:r>
    </w:p>
  </w:comment>
  <w:comment w:id="92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932"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941"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2495" w:author="Amy McDonald" w:date="2017-11-03T17:38:00Z" w:initials="AM">
    <w:p w:rsidR="003277CD" w:rsidRDefault="003277CD" w:rsidP="00E46ED6">
      <w:pPr>
        <w:pStyle w:val="CommentText"/>
      </w:pPr>
      <w:r>
        <w:rPr>
          <w:rStyle w:val="CommentReference"/>
        </w:rPr>
        <w:annotationRef/>
      </w:r>
      <w:r>
        <w:t xml:space="preserve">To be updated to use </w:t>
      </w:r>
      <w:r>
        <w:rPr>
          <w:rFonts w:eastAsia="Arial Unicode MS"/>
        </w:rPr>
        <w:t>HPFB</w:t>
      </w:r>
      <w:r>
        <w:t xml:space="preserve"> terminology</w:t>
      </w:r>
    </w:p>
  </w:comment>
  <w:comment w:id="2567" w:author="pbx" w:date="2017-10-06T00:12:00Z" w:initials="p">
    <w:p w:rsidR="00292223" w:rsidRDefault="00292223" w:rsidP="00DF0F23">
      <w:pPr>
        <w:pStyle w:val="CommentText"/>
      </w:pPr>
      <w:r>
        <w:rPr>
          <w:rStyle w:val="CommentReference"/>
        </w:rPr>
        <w:annotationRef/>
      </w:r>
      <w:r>
        <w:t>Revise to be HPFB aligned</w:t>
      </w:r>
    </w:p>
  </w:comment>
  <w:comment w:id="2814" w:author="Peter" w:date="2017-10-06T00:12:00Z" w:initials="P">
    <w:p w:rsidR="00292223" w:rsidRDefault="00292223" w:rsidP="00DF0F23">
      <w:pPr>
        <w:pStyle w:val="CommentText"/>
      </w:pPr>
      <w:r>
        <w:rPr>
          <w:rStyle w:val="CommentReference"/>
        </w:rPr>
        <w:annotationRef/>
      </w:r>
      <w:r>
        <w:t>Resolve OID for parts and packages (FDA is NDC with sufixes</w:t>
      </w:r>
    </w:p>
  </w:comment>
  <w:comment w:id="3368" w:author="Peter" w:date="2017-10-06T00:12:00Z" w:initials="P">
    <w:p w:rsidR="00292223" w:rsidRDefault="00292223" w:rsidP="00DF0F23">
      <w:pPr>
        <w:pStyle w:val="CommentText"/>
      </w:pPr>
      <w:r>
        <w:rPr>
          <w:rStyle w:val="CommentReference"/>
        </w:rPr>
        <w:annotationRef/>
      </w:r>
      <w:r>
        <w:t>Need to resolve, approval and tracking system as it should likely be the DIN or Control number or ???</w:t>
      </w:r>
    </w:p>
  </w:comment>
  <w:comment w:id="4286" w:author="pbx" w:date="2017-11-03T17:38:00Z" w:initials="p">
    <w:p w:rsidR="003277CD" w:rsidRDefault="003277CD" w:rsidP="00AF1C00">
      <w:pPr>
        <w:pStyle w:val="CommentText"/>
      </w:pPr>
      <w:r>
        <w:rPr>
          <w:rStyle w:val="CommentReference"/>
        </w:rPr>
        <w:annotationRef/>
      </w:r>
      <w:r>
        <w:t>This has not been encoded in the validation rules yet.</w:t>
      </w:r>
    </w:p>
  </w:comment>
  <w:comment w:id="4563" w:author="pbx" w:date="2017-11-03T17:38:00Z" w:initials="p">
    <w:p w:rsidR="003277CD" w:rsidRDefault="003277CD" w:rsidP="00E46ED6">
      <w:pPr>
        <w:pStyle w:val="CommentText"/>
      </w:pPr>
      <w:r>
        <w:rPr>
          <w:rStyle w:val="CommentReference"/>
        </w:rPr>
        <w:annotationRef/>
      </w:r>
      <w:r>
        <w:rPr>
          <w:rStyle w:val="CommentReference"/>
        </w:rPr>
        <w:annotationRef/>
      </w:r>
      <w:r>
        <w:t>This has not been encoded in the validation rules yet.</w:t>
      </w:r>
    </w:p>
    <w:p w:rsidR="003277CD" w:rsidRDefault="003277CD" w:rsidP="00E46ED6">
      <w:pPr>
        <w:pStyle w:val="CommentText"/>
      </w:pPr>
    </w:p>
  </w:comment>
  <w:comment w:id="4656" w:author="pbx" w:date="2017-11-03T17:38:00Z" w:initials="p">
    <w:p w:rsidR="003277CD" w:rsidRDefault="003277CD">
      <w:pPr>
        <w:pStyle w:val="CommentText"/>
      </w:pPr>
      <w:r>
        <w:rPr>
          <w:rStyle w:val="CommentReference"/>
        </w:rPr>
        <w:annotationRef/>
      </w:r>
      <w:r>
        <w:t>Verify if we plan to support smaller precision</w:t>
      </w:r>
    </w:p>
  </w:comment>
  <w:comment w:id="4657" w:author="CRAIG ANDERSON" w:date="2017-11-03T17:38:00Z" w:initials="CA">
    <w:p w:rsidR="003277CD" w:rsidRDefault="003277CD">
      <w:pPr>
        <w:pStyle w:val="CommentText"/>
      </w:pPr>
      <w:r>
        <w:rPr>
          <w:rStyle w:val="CommentReference"/>
        </w:rPr>
        <w:annotationRef/>
      </w:r>
      <w:r>
        <w:t>Let’s ask industry if they think they need this. Probably not though since two approvals on the same day would have different versions.</w:t>
      </w:r>
    </w:p>
  </w:comment>
  <w:comment w:id="4658"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4693"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4726" w:author="pbx" w:date="2017-11-03T17:38:00Z" w:initials="p">
    <w:p w:rsidR="003277CD" w:rsidRDefault="003277CD">
      <w:pPr>
        <w:pStyle w:val="CommentText"/>
      </w:pPr>
      <w:r>
        <w:rPr>
          <w:rStyle w:val="CommentReference"/>
        </w:rPr>
        <w:annotationRef/>
      </w:r>
      <w:r w:rsidR="00375D57">
        <w:t>This has not been encoded in the validation rules yet.</w:t>
      </w:r>
    </w:p>
  </w:comment>
  <w:comment w:id="4775" w:author="pbx" w:date="2017-11-03T17:38:00Z" w:initials="p">
    <w:p w:rsidR="003277CD" w:rsidRDefault="003277CD">
      <w:pPr>
        <w:pStyle w:val="CommentText"/>
      </w:pPr>
      <w:r>
        <w:rPr>
          <w:rStyle w:val="CommentReference"/>
        </w:rPr>
        <w:annotationRef/>
      </w:r>
      <w:r w:rsidR="00375D57">
        <w:t>This has not been encoded in the validation rules yet.</w:t>
      </w:r>
    </w:p>
  </w:comment>
  <w:comment w:id="4863" w:author="pbx" w:date="2017-11-03T17:38:00Z" w:initials="p">
    <w:p w:rsidR="003277CD" w:rsidRDefault="003277CD">
      <w:pPr>
        <w:pStyle w:val="CommentText"/>
      </w:pPr>
      <w:r>
        <w:rPr>
          <w:rStyle w:val="CommentReference"/>
        </w:rPr>
        <w:annotationRef/>
      </w:r>
      <w:r>
        <w:t>This has not been encoded in the validation rules yet.</w:t>
      </w:r>
    </w:p>
  </w:comment>
  <w:comment w:id="4880" w:author="pbx" w:date="2017-11-03T17:38:00Z" w:initials="p">
    <w:p w:rsidR="003277CD" w:rsidRDefault="003277CD" w:rsidP="00AF1C00">
      <w:pPr>
        <w:pStyle w:val="CommentText"/>
      </w:pPr>
      <w:r>
        <w:rPr>
          <w:rStyle w:val="CommentReference"/>
        </w:rPr>
        <w:annotationRef/>
      </w:r>
      <w:r>
        <w:t>This has not been encoded in the validation rules yet.</w:t>
      </w:r>
    </w:p>
  </w:comment>
  <w:comment w:id="4976" w:author="pbx" w:date="2017-11-03T17:38:00Z" w:initials="p">
    <w:p w:rsidR="003277CD" w:rsidRDefault="003277CD" w:rsidP="00E20292">
      <w:pPr>
        <w:pStyle w:val="CommentText"/>
      </w:pPr>
      <w:r>
        <w:rPr>
          <w:rStyle w:val="CommentReference"/>
        </w:rPr>
        <w:annotationRef/>
      </w:r>
      <w:r>
        <w:t>Re-write to be optional for parts</w:t>
      </w:r>
    </w:p>
  </w:comment>
  <w:comment w:id="5024" w:author="pbx" w:date="2017-11-03T17:38:00Z" w:initials="p">
    <w:p w:rsidR="003277CD" w:rsidRDefault="003277CD">
      <w:pPr>
        <w:pStyle w:val="CommentText"/>
      </w:pPr>
      <w:r>
        <w:rPr>
          <w:rStyle w:val="CommentReference"/>
        </w:rPr>
        <w:annotationRef/>
      </w:r>
      <w:r>
        <w:t>This has not been encoded in the validation rules yet.</w:t>
      </w:r>
    </w:p>
  </w:comment>
  <w:comment w:id="5030"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031"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032"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033"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034" w:author="pbx" w:date="2017-11-03T17:38:00Z" w:initials="p">
    <w:p w:rsidR="003277CD" w:rsidRDefault="003277CD" w:rsidP="00E46ED6">
      <w:pPr>
        <w:pStyle w:val="CommentText"/>
      </w:pPr>
      <w:r>
        <w:rPr>
          <w:rStyle w:val="CommentReference"/>
        </w:rPr>
        <w:annotationRef/>
      </w:r>
      <w:r>
        <w:t>Marker to identify where the cleanup, consolidation and revalidation stopped.</w:t>
      </w:r>
    </w:p>
  </w:comment>
  <w:comment w:id="5047"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039"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048"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06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5080"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084" w:author="pbx" w:date="2017-11-03T17:38:00Z" w:initials="p">
    <w:p w:rsidR="003277CD" w:rsidRDefault="003277CD" w:rsidP="00A03E08">
      <w:pPr>
        <w:pStyle w:val="CommentText"/>
      </w:pPr>
      <w:r>
        <w:rPr>
          <w:rStyle w:val="CommentReference"/>
        </w:rPr>
        <w:annotationRef/>
      </w:r>
      <w:r>
        <w:t>This has not been encoded in the validation rules yet.</w:t>
      </w:r>
    </w:p>
  </w:comment>
  <w:comment w:id="5094"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127" w:author="pbx" w:date="2017-11-03T17:38:00Z" w:initials="p">
    <w:p w:rsidR="003277CD" w:rsidRDefault="003277CD">
      <w:pPr>
        <w:pStyle w:val="CommentText"/>
      </w:pPr>
      <w:r>
        <w:rPr>
          <w:rStyle w:val="CommentReference"/>
        </w:rPr>
        <w:annotationRef/>
      </w:r>
      <w:r>
        <w:t>This has not been encoded in the validation rules yet.</w:t>
      </w:r>
    </w:p>
  </w:comment>
  <w:comment w:id="5160" w:author="pbx" w:date="2017-11-03T17:38:00Z" w:initials="p">
    <w:p w:rsidR="003277CD" w:rsidRDefault="003277CD" w:rsidP="002A7033">
      <w:pPr>
        <w:pStyle w:val="CommentText"/>
      </w:pPr>
      <w:r>
        <w:rPr>
          <w:rStyle w:val="CommentReference"/>
        </w:rPr>
        <w:annotationRef/>
      </w:r>
      <w:r>
        <w:t>This has not been encoded in the validation rules yet.</w:t>
      </w:r>
    </w:p>
  </w:comment>
  <w:comment w:id="5187" w:author="pbx" w:date="2017-11-03T17:38:00Z" w:initials="p">
    <w:p w:rsidR="003277CD" w:rsidRDefault="003277CD" w:rsidP="00455021">
      <w:pPr>
        <w:pStyle w:val="CommentText"/>
      </w:pPr>
      <w:r>
        <w:rPr>
          <w:rStyle w:val="CommentReference"/>
        </w:rPr>
        <w:annotationRef/>
      </w:r>
      <w:r>
        <w:t>This has not been encoded in the validation rules yet.</w:t>
      </w:r>
    </w:p>
  </w:comment>
  <w:comment w:id="5189"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191" w:author="pbx" w:date="2017-11-03T17:38:00Z" w:initials="p">
    <w:p w:rsidR="003277CD" w:rsidRDefault="003277CD" w:rsidP="00E46ED6">
      <w:pPr>
        <w:pStyle w:val="CommentText"/>
      </w:pPr>
      <w:r>
        <w:rPr>
          <w:rStyle w:val="CommentReference"/>
        </w:rPr>
        <w:annotationRef/>
      </w:r>
      <w:r>
        <w:t>Seems odd should this be approval?</w:t>
      </w:r>
    </w:p>
  </w:comment>
  <w:comment w:id="5192"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193"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184"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194" w:author="pbx" w:date="2017-10-06T00:12:00Z" w:initials="p">
    <w:p w:rsidR="00292223" w:rsidRDefault="00292223" w:rsidP="00DF0F23">
      <w:pPr>
        <w:pStyle w:val="CommentText"/>
      </w:pPr>
      <w:r>
        <w:rPr>
          <w:rStyle w:val="CommentReference"/>
        </w:rPr>
        <w:annotationRef/>
      </w:r>
      <w:r>
        <w:t>The marketing, approval, kit, part and packaging aspects need to be resolved.</w:t>
      </w:r>
    </w:p>
  </w:comment>
  <w:comment w:id="5195" w:author="pbx" w:date="2017-11-03T17:38:00Z" w:initials="p">
    <w:p w:rsidR="003277CD" w:rsidRDefault="003277CD" w:rsidP="00E46ED6">
      <w:pPr>
        <w:pStyle w:val="CommentText"/>
      </w:pPr>
      <w:r>
        <w:rPr>
          <w:rStyle w:val="CommentReference"/>
        </w:rPr>
        <w:annotationRef/>
      </w:r>
      <w:r w:rsidR="00AD6C14">
        <w:t>Needs to be aligned with the approach</w:t>
      </w:r>
    </w:p>
  </w:comment>
  <w:comment w:id="5197"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196"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201"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200"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270" w:author="pbx" w:date="2017-11-03T17:38:00Z" w:initials="p">
    <w:p w:rsidR="00AD6C14" w:rsidRDefault="00AD6C14">
      <w:pPr>
        <w:pStyle w:val="CommentText"/>
      </w:pPr>
      <w:r>
        <w:rPr>
          <w:rStyle w:val="CommentReference"/>
        </w:rPr>
        <w:annotationRef/>
      </w:r>
      <w:r>
        <w:t>Clarify and address.</w:t>
      </w:r>
    </w:p>
  </w:comment>
  <w:comment w:id="5281" w:author="pbx" w:date="2017-11-03T17:38:00Z" w:initials="p">
    <w:p w:rsidR="003277CD" w:rsidRDefault="003277CD" w:rsidP="00824CF2">
      <w:pPr>
        <w:pStyle w:val="CommentText"/>
      </w:pPr>
      <w:r>
        <w:rPr>
          <w:rStyle w:val="CommentReference"/>
        </w:rPr>
        <w:annotationRef/>
      </w:r>
      <w:r>
        <w:t>Resolve and detail how category will be exposed and managed.</w:t>
      </w:r>
    </w:p>
  </w:comment>
  <w:comment w:id="5285" w:author="Peter" w:date="2017-10-06T00:12:00Z" w:initials="P">
    <w:p w:rsidR="00292223" w:rsidRDefault="00292223" w:rsidP="00DF0F23">
      <w:pPr>
        <w:pStyle w:val="CommentText"/>
      </w:pPr>
      <w:r>
        <w:rPr>
          <w:rStyle w:val="CommentReference"/>
        </w:rPr>
        <w:annotationRef/>
      </w:r>
      <w:r>
        <w:t>Resolve the HPFB approach</w:t>
      </w:r>
    </w:p>
  </w:comment>
  <w:comment w:id="5323" w:author="pbx" w:date="2017-11-03T17:38:00Z" w:initials="p">
    <w:p w:rsidR="003277CD" w:rsidRDefault="003277CD">
      <w:pPr>
        <w:pStyle w:val="CommentText"/>
      </w:pPr>
      <w:r>
        <w:rPr>
          <w:rStyle w:val="CommentReference"/>
        </w:rPr>
        <w:annotationRef/>
      </w:r>
      <w:r>
        <w:t>Will return to this section, after completing up to this point.</w:t>
      </w:r>
    </w:p>
  </w:comment>
  <w:comment w:id="532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5391" w:author="pbx" w:date="2017-11-03T17:38:00Z" w:initials="p">
    <w:p w:rsidR="003277CD" w:rsidRDefault="003277CD" w:rsidP="00A03E08">
      <w:pPr>
        <w:pStyle w:val="CommentText"/>
      </w:pPr>
      <w:r>
        <w:rPr>
          <w:rStyle w:val="CommentReference"/>
        </w:rPr>
        <w:annotationRef/>
      </w:r>
      <w:r>
        <w:t>This has not been encoded in the validation rules yet.</w:t>
      </w:r>
    </w:p>
  </w:comment>
  <w:comment w:id="5424"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546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5503"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551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554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558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5613" w:author="pbx" w:date="2017-11-03T17:38:00Z" w:initials="p">
    <w:p w:rsidR="003277CD" w:rsidRDefault="003277CD" w:rsidP="00E46ED6">
      <w:pPr>
        <w:pStyle w:val="CommentText"/>
      </w:pPr>
      <w:r>
        <w:rPr>
          <w:rStyle w:val="CommentReference"/>
        </w:rPr>
        <w:annotationRef/>
      </w:r>
      <w:r>
        <w:t>Resolve and detail</w:t>
      </w:r>
    </w:p>
  </w:comment>
  <w:comment w:id="5617"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622" w:author="pbx" w:date="2017-11-03T17:38:00Z" w:initials="p">
    <w:p w:rsidR="003277CD" w:rsidRDefault="003277CD" w:rsidP="00E46ED6">
      <w:pPr>
        <w:pStyle w:val="CommentText"/>
      </w:pPr>
      <w:r>
        <w:rPr>
          <w:rStyle w:val="CommentReference"/>
        </w:rPr>
        <w:annotationRef/>
      </w:r>
      <w:r>
        <w:t>Pbx: resolve as this is not the HPFB approach</w:t>
      </w:r>
    </w:p>
  </w:comment>
  <w:comment w:id="5621"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629"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636"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640"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644"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648"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652" w:author="pbx" w:date="2017-11-03T17:38:00Z" w:initials="p">
    <w:p w:rsidR="003277CD" w:rsidRDefault="003277CD" w:rsidP="00E46ED6">
      <w:pPr>
        <w:pStyle w:val="CommentText"/>
      </w:pPr>
      <w:r>
        <w:rPr>
          <w:rStyle w:val="CommentReference"/>
        </w:rPr>
        <w:annotationRef/>
      </w:r>
      <w:r>
        <w:t>This has not been encoded in the validation rules yet.</w:t>
      </w:r>
    </w:p>
  </w:comment>
  <w:comment w:id="5656" w:author="pbx" w:date="2017-11-03T17:38:00Z" w:initials="p">
    <w:p w:rsidR="003277CD" w:rsidRDefault="003277CD" w:rsidP="00E46ED6">
      <w:pPr>
        <w:pStyle w:val="CommentText"/>
      </w:pPr>
      <w:r>
        <w:rPr>
          <w:rStyle w:val="CommentReference"/>
        </w:rPr>
        <w:annotationRef/>
      </w:r>
      <w:r>
        <w:t>This has not been encoded in the validation rules yet.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E72" w:rsidRDefault="00AC7E72" w:rsidP="00E46ED6">
      <w:r>
        <w:separator/>
      </w:r>
    </w:p>
    <w:p w:rsidR="00AC7E72" w:rsidRDefault="00AC7E72" w:rsidP="00E46ED6"/>
    <w:p w:rsidR="00AC7E72" w:rsidRDefault="00AC7E72" w:rsidP="00E46ED6"/>
    <w:p w:rsidR="00AC7E72" w:rsidRDefault="00AC7E72" w:rsidP="00E46ED6"/>
  </w:endnote>
  <w:endnote w:type="continuationSeparator" w:id="0">
    <w:p w:rsidR="00AC7E72" w:rsidRDefault="00AC7E72" w:rsidP="00E46ED6">
      <w:r>
        <w:continuationSeparator/>
      </w:r>
    </w:p>
    <w:p w:rsidR="00AC7E72" w:rsidRDefault="00AC7E72" w:rsidP="00E46ED6"/>
    <w:p w:rsidR="00AC7E72" w:rsidRDefault="00AC7E72" w:rsidP="00E46ED6"/>
    <w:p w:rsidR="00AC7E72" w:rsidRDefault="00AC7E72" w:rsidP="00E46ED6"/>
  </w:endnote>
  <w:endnote w:type="continuationNotice" w:id="1">
    <w:p w:rsidR="00AC7E72" w:rsidRDefault="00AC7E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pPr>
      <w:pStyle w:val="Footer"/>
    </w:pPr>
  </w:p>
  <w:p w:rsidR="003277CD" w:rsidRDefault="00FD5E30" w:rsidP="00E46ED6">
    <w:pPr>
      <w:pStyle w:val="Footer"/>
      <w:rPr>
        <w:noProof/>
      </w:rPr>
    </w:pPr>
    <w:ins w:id="2" w:author="pbx" w:date="2017-11-03T18:00:00Z">
      <w:r>
        <w:fldChar w:fldCharType="begin"/>
      </w:r>
      <w:r>
        <w:instrText xml:space="preserve"> FILENAME  \* Caps  \* MERGEFORMAT </w:instrText>
      </w:r>
    </w:ins>
    <w:r>
      <w:fldChar w:fldCharType="separate"/>
    </w:r>
    <w:ins w:id="3" w:author="pbx" w:date="2017-11-03T18:00:00Z">
      <w:r>
        <w:rPr>
          <w:noProof/>
        </w:rPr>
        <w:t>Draft Guidance Document - SPL General V8 - Deltas.Docx</w:t>
      </w:r>
      <w:r>
        <w:fldChar w:fldCharType="end"/>
      </w:r>
    </w:ins>
    <w:r w:rsidR="003277CD">
      <w:ptab w:relativeTo="margin" w:alignment="right" w:leader="none"/>
    </w:r>
    <w:r w:rsidR="003277CD">
      <w:t xml:space="preserve">Page </w:t>
    </w:r>
    <w:r w:rsidR="003277CD">
      <w:rPr>
        <w:rFonts w:asciiTheme="minorHAnsi" w:eastAsiaTheme="minorEastAsia" w:hAnsiTheme="minorHAnsi" w:cstheme="minorBidi"/>
      </w:rPr>
      <w:fldChar w:fldCharType="begin"/>
    </w:r>
    <w:r w:rsidR="003277CD">
      <w:instrText xml:space="preserve"> PAGE   \* MERGEFORMAT </w:instrText>
    </w:r>
    <w:r w:rsidR="003277CD">
      <w:rPr>
        <w:rFonts w:asciiTheme="minorHAnsi" w:eastAsiaTheme="minorEastAsia" w:hAnsiTheme="minorHAnsi" w:cstheme="minorBidi"/>
      </w:rPr>
      <w:fldChar w:fldCharType="separate"/>
    </w:r>
    <w:r w:rsidR="0070019C">
      <w:rPr>
        <w:noProof/>
      </w:rPr>
      <w:t>5</w:t>
    </w:r>
    <w:r w:rsidR="003277CD">
      <w:rPr>
        <w:noProof/>
      </w:rPr>
      <w:fldChar w:fldCharType="end"/>
    </w:r>
    <w:r w:rsidR="003277CD">
      <w:rPr>
        <w:noProof/>
      </w:rPr>
      <w:t xml:space="preserve"> of </w:t>
    </w:r>
    <w:r w:rsidR="003277CD">
      <w:rPr>
        <w:noProof/>
      </w:rPr>
      <w:fldChar w:fldCharType="begin"/>
    </w:r>
    <w:r w:rsidR="003277CD">
      <w:rPr>
        <w:noProof/>
      </w:rPr>
      <w:instrText xml:space="preserve"> NUMPAGES   \* MERGEFORMAT </w:instrText>
    </w:r>
    <w:r w:rsidR="003277CD">
      <w:rPr>
        <w:noProof/>
      </w:rPr>
      <w:fldChar w:fldCharType="separate"/>
    </w:r>
    <w:r w:rsidR="0070019C">
      <w:rPr>
        <w:noProof/>
      </w:rPr>
      <w:t>90</w:t>
    </w:r>
    <w:r w:rsidR="003277CD">
      <w:rPr>
        <w:noProof/>
      </w:rPr>
      <w:fldChar w:fldCharType="end"/>
    </w:r>
  </w:p>
  <w:p w:rsidR="003277CD" w:rsidRPr="00D0354B" w:rsidRDefault="003277CD" w:rsidP="00E46ED6">
    <w:pPr>
      <w:pStyle w:val="Footer"/>
    </w:pPr>
    <w:r>
      <w:t>Dated: 6 Oct 2017</w:t>
    </w:r>
  </w:p>
  <w:p w:rsidR="003277CD" w:rsidRDefault="003277CD" w:rsidP="00E46E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p w:rsidR="003277CD" w:rsidRDefault="003277CD" w:rsidP="00E46ED6">
    <w:r>
      <w:t>???</w:t>
    </w:r>
    <w:r>
      <w:rPr>
        <w:noProof/>
      </w:rPr>
      <w:tab/>
    </w:r>
    <w:r>
      <w:t>Adopted Date: ???; Effective Date: ???</w:t>
    </w:r>
  </w:p>
  <w:p w:rsidR="003277CD" w:rsidRDefault="003277CD" w:rsidP="00E46E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E72" w:rsidRDefault="00AC7E72" w:rsidP="00E46ED6">
      <w:r>
        <w:separator/>
      </w:r>
    </w:p>
    <w:p w:rsidR="00AC7E72" w:rsidRDefault="00AC7E72" w:rsidP="00E46ED6"/>
    <w:p w:rsidR="00AC7E72" w:rsidRDefault="00AC7E72" w:rsidP="00E46ED6"/>
    <w:p w:rsidR="00AC7E72" w:rsidRDefault="00AC7E72" w:rsidP="00E46ED6"/>
  </w:footnote>
  <w:footnote w:type="continuationSeparator" w:id="0">
    <w:p w:rsidR="00AC7E72" w:rsidRDefault="00AC7E72" w:rsidP="00E46ED6">
      <w:r>
        <w:continuationSeparator/>
      </w:r>
    </w:p>
    <w:p w:rsidR="00AC7E72" w:rsidRDefault="00AC7E72" w:rsidP="00E46ED6"/>
    <w:p w:rsidR="00AC7E72" w:rsidRDefault="00AC7E72" w:rsidP="00E46ED6"/>
    <w:p w:rsidR="00AC7E72" w:rsidRDefault="00AC7E72" w:rsidP="00E46ED6"/>
  </w:footnote>
  <w:footnote w:type="continuationNotice" w:id="1">
    <w:p w:rsidR="00AC7E72" w:rsidRDefault="00AC7E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pPr>
      <w:rPr>
        <w:szCs w:val="24"/>
      </w:rPr>
    </w:pPr>
    <w:r>
      <w:rPr>
        <w:noProof/>
        <w:lang w:val="en-US"/>
      </w:rPr>
      <mc:AlternateContent>
        <mc:Choice Requires="wps">
          <w:drawing>
            <wp:anchor distT="0" distB="0" distL="114300" distR="114300" simplePos="0" relativeHeight="251721216" behindDoc="0" locked="0" layoutInCell="0" allowOverlap="1" wp14:anchorId="4ACCCC14" wp14:editId="2DBDEF7D">
              <wp:simplePos x="0" y="0"/>
              <wp:positionH relativeFrom="margin">
                <wp:posOffset>0</wp:posOffset>
              </wp:positionH>
              <wp:positionV relativeFrom="paragraph">
                <wp:posOffset>0</wp:posOffset>
              </wp:positionV>
              <wp:extent cx="0" cy="0"/>
              <wp:effectExtent l="9525" t="9525" r="9525" b="9525"/>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7" o:spid="_x0000_s1026" style="position:absolute;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v9PvIC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pPr>
      <w:rPr>
        <w:szCs w:val="24"/>
      </w:rPr>
    </w:pPr>
    <w:r>
      <w:rPr>
        <w:noProof/>
        <w:lang w:val="en-US"/>
      </w:rPr>
      <mc:AlternateContent>
        <mc:Choice Requires="wps">
          <w:drawing>
            <wp:anchor distT="0" distB="0" distL="114300" distR="114300" simplePos="0" relativeHeight="251730432" behindDoc="0" locked="0" layoutInCell="0" allowOverlap="1" wp14:anchorId="6A99482D" wp14:editId="1572E847">
              <wp:simplePos x="0" y="0"/>
              <wp:positionH relativeFrom="margin">
                <wp:posOffset>0</wp:posOffset>
              </wp:positionH>
              <wp:positionV relativeFrom="paragraph">
                <wp:posOffset>0</wp:posOffset>
              </wp:positionV>
              <wp:extent cx="0" cy="0"/>
              <wp:effectExtent l="9525" t="9525" r="9525" b="9525"/>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2" o:spid="_x0000_s1026" style="position:absolute;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" o:allowincell="f" strokecolor="#020000" strokeweight=".96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pPr>
      <w:pStyle w:val="Header"/>
    </w:pPr>
    <w:r>
      <w:t>Health Canada</w:t>
    </w:r>
    <w:r>
      <w:tab/>
    </w:r>
    <w:r>
      <w:tab/>
      <w:t>SPL Document Validation</w:t>
    </w:r>
  </w:p>
  <w:p w:rsidR="003277CD" w:rsidRPr="00BC65C0" w:rsidRDefault="003277CD" w:rsidP="00E46ED6">
    <w:pPr>
      <w:pStyle w:val="Header"/>
    </w:pPr>
    <w:r>
      <w:t>Guidance Document</w:t>
    </w:r>
  </w:p>
  <w:p w:rsidR="003277CD" w:rsidRDefault="003277CD" w:rsidP="00E46ED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r w:rsidRPr="00675DAA">
      <w:t>Health Products and Food Branch</w:t>
    </w:r>
    <w:r>
      <w:tab/>
    </w:r>
    <w:r>
      <w:tab/>
    </w:r>
    <w:r>
      <w:tab/>
    </w:r>
    <w:r>
      <w:tab/>
    </w:r>
    <w:r>
      <w:tab/>
      <w:t xml:space="preserve">   SPL Document Validation</w:t>
    </w:r>
  </w:p>
  <w:p w:rsidR="003277CD" w:rsidRDefault="003277CD" w:rsidP="00E46ED6">
    <w:pPr>
      <w:pStyle w:val="Header"/>
      <w:rPr>
        <w:szCs w:val="24"/>
      </w:rPr>
    </w:pPr>
    <w:r>
      <w:t>Guidance Document</w:t>
    </w:r>
    <w:r>
      <w:rPr>
        <w:noProof/>
        <w:lang w:val="en-US"/>
      </w:rPr>
      <mc:AlternateContent>
        <mc:Choice Requires="wps">
          <w:drawing>
            <wp:anchor distT="0" distB="0" distL="114300" distR="114300" simplePos="0" relativeHeight="251724288" behindDoc="0" locked="0" layoutInCell="0" allowOverlap="1" wp14:anchorId="74459DEB" wp14:editId="2DC82E11">
              <wp:simplePos x="0" y="0"/>
              <wp:positionH relativeFrom="margin">
                <wp:posOffset>0</wp:posOffset>
              </wp:positionH>
              <wp:positionV relativeFrom="paragraph">
                <wp:posOffset>0</wp:posOffset>
              </wp:positionV>
              <wp:extent cx="0" cy="0"/>
              <wp:effectExtent l="9525" t="9525" r="9525" b="9525"/>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9" o:spid="_x0000_s1026" style="position:absolute;z-index:25172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MUQXYy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CD" w:rsidRDefault="003277CD" w:rsidP="00E46ED6">
    <w:pPr>
      <w:pStyle w:val="Header"/>
    </w:pPr>
    <w:r>
      <w:t>SPL Document Validation</w:t>
    </w:r>
    <w:r>
      <w:tab/>
      <w:t>Health Canada</w:t>
    </w:r>
  </w:p>
  <w:p w:rsidR="003277CD" w:rsidRDefault="003277CD" w:rsidP="00E46ED6">
    <w:pPr>
      <w:pStyle w:val="Header"/>
    </w:pPr>
    <w:r>
      <w:tab/>
      <w:t>Guidance Document</w:t>
    </w:r>
  </w:p>
  <w:p w:rsidR="003277CD" w:rsidRDefault="003277CD" w:rsidP="00E46ED6">
    <w:pPr>
      <w:pStyle w:val="Header"/>
    </w:pPr>
  </w:p>
  <w:p w:rsidR="003277CD" w:rsidRDefault="003277CD" w:rsidP="00E46ED6"/>
  <w:p w:rsidR="003277CD" w:rsidRDefault="003277CD" w:rsidP="00E46E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214"/>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571D6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1973D36"/>
    <w:multiLevelType w:val="hybridMultilevel"/>
    <w:tmpl w:val="20BE9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B952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1F12F6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20D6DF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2291147"/>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234392E"/>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26101ED"/>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28851C8"/>
    <w:multiLevelType w:val="hybridMultilevel"/>
    <w:tmpl w:val="4176B86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02B15F66"/>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38F3CEE"/>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3E33FD3"/>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47948D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494625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4AD7EC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04B9553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5D150B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062C79D9"/>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63D090A"/>
    <w:multiLevelType w:val="multilevel"/>
    <w:tmpl w:val="21C2883C"/>
    <w:lvl w:ilvl="0">
      <w:start w:val="1"/>
      <w:numFmt w:val="decimal"/>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20">
    <w:nsid w:val="063F5E6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070A39A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07DD6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081B135A"/>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8DC1001"/>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08DE5982"/>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09651B4A"/>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09DF603E"/>
    <w:multiLevelType w:val="hybridMultilevel"/>
    <w:tmpl w:val="0BA88884"/>
    <w:lvl w:ilvl="0" w:tplc="1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0AB2753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0D1C2BB4"/>
    <w:multiLevelType w:val="multilevel"/>
    <w:tmpl w:val="B382EF1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0D2163BA"/>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0D977FF7"/>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0E657253"/>
    <w:multiLevelType w:val="multilevel"/>
    <w:tmpl w:val="5AF25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0E67264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0E7B33F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0E84039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0E8D7507"/>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0F04394C"/>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nsid w:val="0F68408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0F7538D6"/>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01B0D4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101C3EBA"/>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nsid w:val="1022088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10222DE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1023426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10937982"/>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1117634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116800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116C139D"/>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11FA6031"/>
    <w:multiLevelType w:val="hybridMultilevel"/>
    <w:tmpl w:val="F39C5A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2050E45"/>
    <w:multiLevelType w:val="hybridMultilevel"/>
    <w:tmpl w:val="3C7CB73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2">
    <w:nsid w:val="13485C39"/>
    <w:multiLevelType w:val="multilevel"/>
    <w:tmpl w:val="77706B3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13960CF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13B82D5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13BD684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144F56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nsid w:val="14B62C72"/>
    <w:multiLevelType w:val="hybridMultilevel"/>
    <w:tmpl w:val="AF56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4BF27C6"/>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9">
    <w:nsid w:val="14C17120"/>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0">
    <w:nsid w:val="14C929FE"/>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1">
    <w:nsid w:val="14D7271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15B5718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16112CC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162E0CB9"/>
    <w:multiLevelType w:val="hybridMultilevel"/>
    <w:tmpl w:val="81646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16FD234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17747583"/>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7A00958"/>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1821656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184848FC"/>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8AA61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nsid w:val="18EB23EE"/>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190348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19476E1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9A454B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1A264DEE"/>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nsid w:val="1B4844D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nsid w:val="1BB80769"/>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nsid w:val="1C19123C"/>
    <w:multiLevelType w:val="multilevel"/>
    <w:tmpl w:val="5CA818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nsid w:val="1C3C6D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nsid w:val="1D1559C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1D8C3F4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nsid w:val="1D905738"/>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1EBC456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4">
    <w:nsid w:val="1FAD6A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nsid w:val="2023230A"/>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6">
    <w:nsid w:val="20EB0F50"/>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nsid w:val="210F7AE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8">
    <w:nsid w:val="216C634A"/>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nsid w:val="21A33413"/>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0">
    <w:nsid w:val="229F73A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1">
    <w:nsid w:val="22E971F0"/>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nsid w:val="233324D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nsid w:val="2495316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nsid w:val="24EA561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266C333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nsid w:val="26D90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nsid w:val="270820BF"/>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8">
    <w:nsid w:val="27F3467B"/>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nsid w:val="28504CDD"/>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0">
    <w:nsid w:val="28DB1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nsid w:val="28F15A7C"/>
    <w:multiLevelType w:val="hybridMultilevel"/>
    <w:tmpl w:val="FF9A49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2">
    <w:nsid w:val="2A2579A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nsid w:val="2AB6541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nsid w:val="2BCD0EC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nsid w:val="2DEA1B97"/>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6">
    <w:nsid w:val="2E441C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nsid w:val="2F2276CC"/>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nsid w:val="2F30736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nsid w:val="2F7961F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0">
    <w:nsid w:val="303B063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nsid w:val="30974DB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nsid w:val="316242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3">
    <w:nsid w:val="31787BD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4">
    <w:nsid w:val="31AF425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nsid w:val="3256563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nsid w:val="349624C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nsid w:val="34EC790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nsid w:val="35A403D5"/>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nsid w:val="35FA73EF"/>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nsid w:val="366800B9"/>
    <w:multiLevelType w:val="hybridMultilevel"/>
    <w:tmpl w:val="2486A4B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1">
    <w:nsid w:val="367017E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nsid w:val="368C68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3">
    <w:nsid w:val="36B613F1"/>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4">
    <w:nsid w:val="36C73E8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nsid w:val="374644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nsid w:val="37E040E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7">
    <w:nsid w:val="380F586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nsid w:val="382932B1"/>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nsid w:val="383E68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0">
    <w:nsid w:val="385F573A"/>
    <w:multiLevelType w:val="multilevel"/>
    <w:tmpl w:val="3322EF4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1">
    <w:nsid w:val="3866551F"/>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2">
    <w:nsid w:val="386B1D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nsid w:val="396B002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4">
    <w:nsid w:val="3B4167B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5">
    <w:nsid w:val="3B433A96"/>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6">
    <w:nsid w:val="3B601DCD"/>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7">
    <w:nsid w:val="3BAF6517"/>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8">
    <w:nsid w:val="3D9C4E48"/>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9">
    <w:nsid w:val="3DCD276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0">
    <w:nsid w:val="3DEC4F0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1">
    <w:nsid w:val="3E7A0E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2">
    <w:nsid w:val="3E8D5B55"/>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nsid w:val="3E906BF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4">
    <w:nsid w:val="3EBF666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5">
    <w:nsid w:val="3F4D27F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3FA3154E"/>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7">
    <w:nsid w:val="401536DE"/>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8">
    <w:nsid w:val="41354A3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9">
    <w:nsid w:val="41477F3A"/>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0">
    <w:nsid w:val="42881EC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1">
    <w:nsid w:val="42BF5319"/>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2CE24CC"/>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3">
    <w:nsid w:val="42D23996"/>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4">
    <w:nsid w:val="4329394A"/>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5">
    <w:nsid w:val="433503CF"/>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6">
    <w:nsid w:val="440A664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7">
    <w:nsid w:val="44F6639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8">
    <w:nsid w:val="46BE28B6"/>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9">
    <w:nsid w:val="4707122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0">
    <w:nsid w:val="47E156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1">
    <w:nsid w:val="490E52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2">
    <w:nsid w:val="491903C6"/>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3">
    <w:nsid w:val="4A62587A"/>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C0D5725"/>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5">
    <w:nsid w:val="4C8F5037"/>
    <w:multiLevelType w:val="hybridMultilevel"/>
    <w:tmpl w:val="14C2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nsid w:val="4C940204"/>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7">
    <w:nsid w:val="4CAA4BBB"/>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8">
    <w:nsid w:val="4D3936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9">
    <w:nsid w:val="4D7964A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0">
    <w:nsid w:val="4EDE5BF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1">
    <w:nsid w:val="50312E16"/>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2">
    <w:nsid w:val="5082458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3">
    <w:nsid w:val="52DB59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4">
    <w:nsid w:val="53621B4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5">
    <w:nsid w:val="54D23DC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6">
    <w:nsid w:val="54D54675"/>
    <w:multiLevelType w:val="hybridMultilevel"/>
    <w:tmpl w:val="7E5E7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7">
    <w:nsid w:val="54EE7B51"/>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8">
    <w:nsid w:val="54FF072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9">
    <w:nsid w:val="56071DA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0">
    <w:nsid w:val="56234E93"/>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1">
    <w:nsid w:val="56BC43E9"/>
    <w:multiLevelType w:val="hybridMultilevel"/>
    <w:tmpl w:val="B8CABEC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2">
    <w:nsid w:val="5720241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3">
    <w:nsid w:val="57466112"/>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4">
    <w:nsid w:val="57D1251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5">
    <w:nsid w:val="57E93E3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6">
    <w:nsid w:val="591A052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7">
    <w:nsid w:val="59C46B8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8">
    <w:nsid w:val="5A25748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9">
    <w:nsid w:val="5A971512"/>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AA40E2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1">
    <w:nsid w:val="5BD84460"/>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CA43C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3">
    <w:nsid w:val="5CB723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4">
    <w:nsid w:val="5CF85F62"/>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5">
    <w:nsid w:val="5D344D8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6">
    <w:nsid w:val="5D4A1E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7">
    <w:nsid w:val="5E757BD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8">
    <w:nsid w:val="5EA22A19"/>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9">
    <w:nsid w:val="5EB474A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0">
    <w:nsid w:val="5EDF548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1">
    <w:nsid w:val="5F8E08E8"/>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5FB032E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3">
    <w:nsid w:val="60B41EED"/>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4">
    <w:nsid w:val="611B14D1"/>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5">
    <w:nsid w:val="6199072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6">
    <w:nsid w:val="630D3786"/>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7">
    <w:nsid w:val="630E67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8">
    <w:nsid w:val="635332C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9">
    <w:nsid w:val="63613D5B"/>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0">
    <w:nsid w:val="63F90E41"/>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11">
    <w:nsid w:val="642649C8"/>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2">
    <w:nsid w:val="644D2115"/>
    <w:multiLevelType w:val="hybridMultilevel"/>
    <w:tmpl w:val="2AF0C86A"/>
    <w:lvl w:ilvl="0" w:tplc="143C874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3">
    <w:nsid w:val="64D922D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4">
    <w:nsid w:val="6583268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5D86C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nsid w:val="65EF5E90"/>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nsid w:val="66495B3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8">
    <w:nsid w:val="6659266D"/>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9">
    <w:nsid w:val="669E15A4"/>
    <w:multiLevelType w:val="multilevel"/>
    <w:tmpl w:val="21C2883C"/>
    <w:lvl w:ilvl="0">
      <w:start w:val="1"/>
      <w:numFmt w:val="decimal"/>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220">
    <w:nsid w:val="66A93766"/>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1">
    <w:nsid w:val="66EF3DD4"/>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2">
    <w:nsid w:val="6752016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3">
    <w:nsid w:val="67987D50"/>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4">
    <w:nsid w:val="68106FEA"/>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5">
    <w:nsid w:val="682D4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6">
    <w:nsid w:val="694247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7">
    <w:nsid w:val="69662F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8">
    <w:nsid w:val="69E252C5"/>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9">
    <w:nsid w:val="6A051F10"/>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0">
    <w:nsid w:val="6A4A5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1">
    <w:nsid w:val="6A6D1586"/>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2">
    <w:nsid w:val="6CA968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3">
    <w:nsid w:val="6CD338D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4">
    <w:nsid w:val="6CEF62C5"/>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5">
    <w:nsid w:val="6CF83F39"/>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6">
    <w:nsid w:val="6D4530B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7">
    <w:nsid w:val="6E3F43B6"/>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8">
    <w:nsid w:val="6EC434EF"/>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6F0E3E12"/>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0">
    <w:nsid w:val="6F45680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1">
    <w:nsid w:val="714E197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71A50BA5"/>
    <w:multiLevelType w:val="multilevel"/>
    <w:tmpl w:val="DC02E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3">
    <w:nsid w:val="71D14049"/>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4">
    <w:nsid w:val="71DB397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5">
    <w:nsid w:val="71F35AB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6">
    <w:nsid w:val="720C062D"/>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7">
    <w:nsid w:val="726D08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8">
    <w:nsid w:val="72CA08D5"/>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73584667"/>
    <w:multiLevelType w:val="hybridMultilevel"/>
    <w:tmpl w:val="1B260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nsid w:val="73E025E2"/>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1">
    <w:nsid w:val="74202EEE"/>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2">
    <w:nsid w:val="74982FC6"/>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3">
    <w:nsid w:val="758B2CA8"/>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4">
    <w:nsid w:val="75FC272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5">
    <w:nsid w:val="767B0F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6">
    <w:nsid w:val="76CA01A8"/>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7">
    <w:nsid w:val="77B2364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8">
    <w:nsid w:val="78094BD8"/>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9">
    <w:nsid w:val="789A76D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0">
    <w:nsid w:val="78A10D2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1">
    <w:nsid w:val="78B929DA"/>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2">
    <w:nsid w:val="78CB5E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3">
    <w:nsid w:val="79BC01AF"/>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4">
    <w:nsid w:val="7BBC25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5">
    <w:nsid w:val="7D114ABB"/>
    <w:multiLevelType w:val="multilevel"/>
    <w:tmpl w:val="21B233D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6">
    <w:nsid w:val="7D1844C0"/>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7">
    <w:nsid w:val="7DC656B2"/>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8">
    <w:nsid w:val="7E31680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9">
    <w:nsid w:val="7FD608A8"/>
    <w:multiLevelType w:val="hybridMultilevel"/>
    <w:tmpl w:val="5742FD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81"/>
  </w:num>
  <w:num w:numId="2">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5"/>
  </w:num>
  <w:num w:numId="4">
    <w:abstractNumId w:val="176"/>
  </w:num>
  <w:num w:numId="5">
    <w:abstractNumId w:val="162"/>
  </w:num>
  <w:num w:numId="6">
    <w:abstractNumId w:val="51"/>
  </w:num>
  <w:num w:numId="7">
    <w:abstractNumId w:val="94"/>
  </w:num>
  <w:num w:numId="8">
    <w:abstractNumId w:val="57"/>
  </w:num>
  <w:num w:numId="9">
    <w:abstractNumId w:val="193"/>
  </w:num>
  <w:num w:numId="10">
    <w:abstractNumId w:val="99"/>
  </w:num>
  <w:num w:numId="11">
    <w:abstractNumId w:val="196"/>
  </w:num>
  <w:num w:numId="12">
    <w:abstractNumId w:val="160"/>
  </w:num>
  <w:num w:numId="13">
    <w:abstractNumId w:val="132"/>
  </w:num>
  <w:num w:numId="14">
    <w:abstractNumId w:val="19"/>
  </w:num>
  <w:num w:numId="15">
    <w:abstractNumId w:val="169"/>
  </w:num>
  <w:num w:numId="16">
    <w:abstractNumId w:val="54"/>
  </w:num>
  <w:num w:numId="17">
    <w:abstractNumId w:val="225"/>
  </w:num>
  <w:num w:numId="18">
    <w:abstractNumId w:val="200"/>
  </w:num>
  <w:num w:numId="19">
    <w:abstractNumId w:val="35"/>
  </w:num>
  <w:num w:numId="20">
    <w:abstractNumId w:val="219"/>
  </w:num>
  <w:num w:numId="21">
    <w:abstractNumId w:val="81"/>
  </w:num>
  <w:num w:numId="22">
    <w:abstractNumId w:val="205"/>
  </w:num>
  <w:num w:numId="23">
    <w:abstractNumId w:val="195"/>
  </w:num>
  <w:num w:numId="24">
    <w:abstractNumId w:val="122"/>
  </w:num>
  <w:num w:numId="25">
    <w:abstractNumId w:val="156"/>
  </w:num>
  <w:num w:numId="26">
    <w:abstractNumId w:val="185"/>
  </w:num>
  <w:num w:numId="27">
    <w:abstractNumId w:val="257"/>
  </w:num>
  <w:num w:numId="28">
    <w:abstractNumId w:val="174"/>
  </w:num>
  <w:num w:numId="29">
    <w:abstractNumId w:val="55"/>
  </w:num>
  <w:num w:numId="30">
    <w:abstractNumId w:val="56"/>
  </w:num>
  <w:num w:numId="31">
    <w:abstractNumId w:val="178"/>
  </w:num>
  <w:num w:numId="32">
    <w:abstractNumId w:val="15"/>
  </w:num>
  <w:num w:numId="33">
    <w:abstractNumId w:val="53"/>
  </w:num>
  <w:num w:numId="34">
    <w:abstractNumId w:val="43"/>
  </w:num>
  <w:num w:numId="35">
    <w:abstractNumId w:val="192"/>
  </w:num>
  <w:num w:numId="36">
    <w:abstractNumId w:val="112"/>
  </w:num>
  <w:num w:numId="37">
    <w:abstractNumId w:val="121"/>
  </w:num>
  <w:num w:numId="38">
    <w:abstractNumId w:val="47"/>
  </w:num>
  <w:num w:numId="39">
    <w:abstractNumId w:val="215"/>
  </w:num>
  <w:num w:numId="40">
    <w:abstractNumId w:val="102"/>
  </w:num>
  <w:num w:numId="41">
    <w:abstractNumId w:val="72"/>
  </w:num>
  <w:num w:numId="42">
    <w:abstractNumId w:val="74"/>
  </w:num>
  <w:num w:numId="43">
    <w:abstractNumId w:val="70"/>
  </w:num>
  <w:num w:numId="44">
    <w:abstractNumId w:val="96"/>
  </w:num>
  <w:num w:numId="45">
    <w:abstractNumId w:val="175"/>
  </w:num>
  <w:num w:numId="46">
    <w:abstractNumId w:val="62"/>
  </w:num>
  <w:num w:numId="47">
    <w:abstractNumId w:val="45"/>
  </w:num>
  <w:num w:numId="48">
    <w:abstractNumId w:val="124"/>
  </w:num>
  <w:num w:numId="49">
    <w:abstractNumId w:val="226"/>
  </w:num>
  <w:num w:numId="50">
    <w:abstractNumId w:val="165"/>
  </w:num>
  <w:num w:numId="51">
    <w:abstractNumId w:val="173"/>
  </w:num>
  <w:num w:numId="52">
    <w:abstractNumId w:val="140"/>
  </w:num>
  <w:num w:numId="53">
    <w:abstractNumId w:val="34"/>
  </w:num>
  <w:num w:numId="54">
    <w:abstractNumId w:val="20"/>
  </w:num>
  <w:num w:numId="55">
    <w:abstractNumId w:val="44"/>
  </w:num>
  <w:num w:numId="56">
    <w:abstractNumId w:val="21"/>
  </w:num>
  <w:num w:numId="57">
    <w:abstractNumId w:val="3"/>
  </w:num>
  <w:num w:numId="58">
    <w:abstractNumId w:val="64"/>
  </w:num>
  <w:num w:numId="59">
    <w:abstractNumId w:val="247"/>
  </w:num>
  <w:num w:numId="60">
    <w:abstractNumId w:val="93"/>
  </w:num>
  <w:num w:numId="61">
    <w:abstractNumId w:val="129"/>
  </w:num>
  <w:num w:numId="62">
    <w:abstractNumId w:val="14"/>
  </w:num>
  <w:num w:numId="63">
    <w:abstractNumId w:val="5"/>
  </w:num>
  <w:num w:numId="64">
    <w:abstractNumId w:val="190"/>
  </w:num>
  <w:num w:numId="65">
    <w:abstractNumId w:val="29"/>
  </w:num>
  <w:num w:numId="66">
    <w:abstractNumId w:val="262"/>
  </w:num>
  <w:num w:numId="67">
    <w:abstractNumId w:val="106"/>
  </w:num>
  <w:num w:numId="68">
    <w:abstractNumId w:val="28"/>
  </w:num>
  <w:num w:numId="69">
    <w:abstractNumId w:val="17"/>
  </w:num>
  <w:num w:numId="70">
    <w:abstractNumId w:val="183"/>
  </w:num>
  <w:num w:numId="71">
    <w:abstractNumId w:val="269"/>
  </w:num>
  <w:num w:numId="72">
    <w:abstractNumId w:val="120"/>
  </w:num>
  <w:num w:numId="73">
    <w:abstractNumId w:val="90"/>
  </w:num>
  <w:num w:numId="74">
    <w:abstractNumId w:val="227"/>
  </w:num>
  <w:num w:numId="75">
    <w:abstractNumId w:val="117"/>
  </w:num>
  <w:num w:numId="76">
    <w:abstractNumId w:val="95"/>
  </w:num>
  <w:num w:numId="77">
    <w:abstractNumId w:val="166"/>
  </w:num>
  <w:num w:numId="78">
    <w:abstractNumId w:val="238"/>
  </w:num>
  <w:num w:numId="79">
    <w:abstractNumId w:val="16"/>
  </w:num>
  <w:num w:numId="80">
    <w:abstractNumId w:val="73"/>
  </w:num>
  <w:num w:numId="81">
    <w:abstractNumId w:val="8"/>
  </w:num>
  <w:num w:numId="82">
    <w:abstractNumId w:val="208"/>
  </w:num>
  <w:num w:numId="83">
    <w:abstractNumId w:val="145"/>
  </w:num>
  <w:num w:numId="84">
    <w:abstractNumId w:val="40"/>
  </w:num>
  <w:num w:numId="85">
    <w:abstractNumId w:val="214"/>
  </w:num>
  <w:num w:numId="86">
    <w:abstractNumId w:val="241"/>
  </w:num>
  <w:num w:numId="87">
    <w:abstractNumId w:val="189"/>
  </w:num>
  <w:num w:numId="88">
    <w:abstractNumId w:val="82"/>
  </w:num>
  <w:num w:numId="89">
    <w:abstractNumId w:val="163"/>
  </w:num>
  <w:num w:numId="90">
    <w:abstractNumId w:val="6"/>
  </w:num>
  <w:num w:numId="91">
    <w:abstractNumId w:val="0"/>
  </w:num>
  <w:num w:numId="92">
    <w:abstractNumId w:val="263"/>
  </w:num>
  <w:num w:numId="93">
    <w:abstractNumId w:val="161"/>
  </w:num>
  <w:num w:numId="94">
    <w:abstractNumId w:val="141"/>
  </w:num>
  <w:num w:numId="95">
    <w:abstractNumId w:val="180"/>
  </w:num>
  <w:num w:numId="96">
    <w:abstractNumId w:val="2"/>
  </w:num>
  <w:num w:numId="97">
    <w:abstractNumId w:val="66"/>
  </w:num>
  <w:num w:numId="98">
    <w:abstractNumId w:val="248"/>
  </w:num>
  <w:num w:numId="99">
    <w:abstractNumId w:val="22"/>
  </w:num>
  <w:num w:numId="100">
    <w:abstractNumId w:val="237"/>
  </w:num>
  <w:num w:numId="101">
    <w:abstractNumId w:val="113"/>
  </w:num>
  <w:num w:numId="102">
    <w:abstractNumId w:val="197"/>
  </w:num>
  <w:num w:numId="103">
    <w:abstractNumId w:val="25"/>
  </w:num>
  <w:num w:numId="104">
    <w:abstractNumId w:val="252"/>
  </w:num>
  <w:num w:numId="105">
    <w:abstractNumId w:val="18"/>
  </w:num>
  <w:num w:numId="106">
    <w:abstractNumId w:val="78"/>
  </w:num>
  <w:num w:numId="107">
    <w:abstractNumId w:val="130"/>
  </w:num>
  <w:num w:numId="108">
    <w:abstractNumId w:val="50"/>
  </w:num>
  <w:num w:numId="109">
    <w:abstractNumId w:val="9"/>
  </w:num>
  <w:num w:numId="110">
    <w:abstractNumId w:val="27"/>
  </w:num>
  <w:num w:numId="111">
    <w:abstractNumId w:val="177"/>
  </w:num>
  <w:num w:numId="112">
    <w:abstractNumId w:val="83"/>
  </w:num>
  <w:num w:numId="113">
    <w:abstractNumId w:val="109"/>
  </w:num>
  <w:num w:numId="114">
    <w:abstractNumId w:val="222"/>
  </w:num>
  <w:num w:numId="115">
    <w:abstractNumId w:val="85"/>
  </w:num>
  <w:num w:numId="116">
    <w:abstractNumId w:val="261"/>
  </w:num>
  <w:num w:numId="117">
    <w:abstractNumId w:val="139"/>
  </w:num>
  <w:num w:numId="118">
    <w:abstractNumId w:val="33"/>
  </w:num>
  <w:num w:numId="119">
    <w:abstractNumId w:val="267"/>
  </w:num>
  <w:num w:numId="120">
    <w:abstractNumId w:val="86"/>
  </w:num>
  <w:num w:numId="121">
    <w:abstractNumId w:val="203"/>
  </w:num>
  <w:num w:numId="122">
    <w:abstractNumId w:val="258"/>
  </w:num>
  <w:num w:numId="123">
    <w:abstractNumId w:val="167"/>
  </w:num>
  <w:num w:numId="124">
    <w:abstractNumId w:val="119"/>
  </w:num>
  <w:num w:numId="125">
    <w:abstractNumId w:val="137"/>
  </w:num>
  <w:num w:numId="126">
    <w:abstractNumId w:val="242"/>
  </w:num>
  <w:num w:numId="127">
    <w:abstractNumId w:val="104"/>
  </w:num>
  <w:num w:numId="128">
    <w:abstractNumId w:val="39"/>
  </w:num>
  <w:num w:numId="129">
    <w:abstractNumId w:val="255"/>
  </w:num>
  <w:num w:numId="130">
    <w:abstractNumId w:val="115"/>
  </w:num>
  <w:num w:numId="131">
    <w:abstractNumId w:val="24"/>
  </w:num>
  <w:num w:numId="132">
    <w:abstractNumId w:val="246"/>
  </w:num>
  <w:num w:numId="133">
    <w:abstractNumId w:val="216"/>
  </w:num>
  <w:num w:numId="134">
    <w:abstractNumId w:val="251"/>
  </w:num>
  <w:num w:numId="135">
    <w:abstractNumId w:val="158"/>
  </w:num>
  <w:num w:numId="136">
    <w:abstractNumId w:val="198"/>
  </w:num>
  <w:num w:numId="137">
    <w:abstractNumId w:val="30"/>
  </w:num>
  <w:num w:numId="138">
    <w:abstractNumId w:val="184"/>
  </w:num>
  <w:num w:numId="139">
    <w:abstractNumId w:val="60"/>
  </w:num>
  <w:num w:numId="140">
    <w:abstractNumId w:val="133"/>
  </w:num>
  <w:num w:numId="141">
    <w:abstractNumId w:val="87"/>
  </w:num>
  <w:num w:numId="142">
    <w:abstractNumId w:val="89"/>
  </w:num>
  <w:num w:numId="143">
    <w:abstractNumId w:val="58"/>
  </w:num>
  <w:num w:numId="144">
    <w:abstractNumId w:val="136"/>
  </w:num>
  <w:num w:numId="145">
    <w:abstractNumId w:val="164"/>
  </w:num>
  <w:num w:numId="146">
    <w:abstractNumId w:val="123"/>
  </w:num>
  <w:num w:numId="147">
    <w:abstractNumId w:val="235"/>
  </w:num>
  <w:num w:numId="148">
    <w:abstractNumId w:val="59"/>
  </w:num>
  <w:num w:numId="149">
    <w:abstractNumId w:val="147"/>
  </w:num>
  <w:num w:numId="150">
    <w:abstractNumId w:val="97"/>
  </w:num>
  <w:num w:numId="151">
    <w:abstractNumId w:val="38"/>
  </w:num>
  <w:num w:numId="152">
    <w:abstractNumId w:val="42"/>
  </w:num>
  <w:num w:numId="153">
    <w:abstractNumId w:val="153"/>
  </w:num>
  <w:num w:numId="154">
    <w:abstractNumId w:val="98"/>
  </w:num>
  <w:num w:numId="155">
    <w:abstractNumId w:val="211"/>
  </w:num>
  <w:num w:numId="156">
    <w:abstractNumId w:val="31"/>
  </w:num>
  <w:num w:numId="157">
    <w:abstractNumId w:val="204"/>
  </w:num>
  <w:num w:numId="158">
    <w:abstractNumId w:val="240"/>
  </w:num>
  <w:num w:numId="159">
    <w:abstractNumId w:val="150"/>
  </w:num>
  <w:num w:numId="160">
    <w:abstractNumId w:val="12"/>
  </w:num>
  <w:num w:numId="161">
    <w:abstractNumId w:val="79"/>
  </w:num>
  <w:num w:numId="162">
    <w:abstractNumId w:val="105"/>
  </w:num>
  <w:num w:numId="163">
    <w:abstractNumId w:val="84"/>
  </w:num>
  <w:num w:numId="164">
    <w:abstractNumId w:val="223"/>
  </w:num>
  <w:num w:numId="165">
    <w:abstractNumId w:val="154"/>
  </w:num>
  <w:num w:numId="166">
    <w:abstractNumId w:val="127"/>
  </w:num>
  <w:num w:numId="167">
    <w:abstractNumId w:val="101"/>
  </w:num>
  <w:num w:numId="168">
    <w:abstractNumId w:val="194"/>
  </w:num>
  <w:num w:numId="169">
    <w:abstractNumId w:val="253"/>
  </w:num>
  <w:num w:numId="170">
    <w:abstractNumId w:val="131"/>
  </w:num>
  <w:num w:numId="171">
    <w:abstractNumId w:val="224"/>
  </w:num>
  <w:num w:numId="172">
    <w:abstractNumId w:val="37"/>
  </w:num>
  <w:num w:numId="173">
    <w:abstractNumId w:val="229"/>
  </w:num>
  <w:num w:numId="174">
    <w:abstractNumId w:val="46"/>
  </w:num>
  <w:num w:numId="175">
    <w:abstractNumId w:val="149"/>
  </w:num>
  <w:num w:numId="176">
    <w:abstractNumId w:val="234"/>
  </w:num>
  <w:num w:numId="177">
    <w:abstractNumId w:val="256"/>
  </w:num>
  <w:num w:numId="178">
    <w:abstractNumId w:val="231"/>
  </w:num>
  <w:num w:numId="179">
    <w:abstractNumId w:val="49"/>
  </w:num>
  <w:num w:numId="180">
    <w:abstractNumId w:val="220"/>
  </w:num>
  <w:num w:numId="181">
    <w:abstractNumId w:val="71"/>
  </w:num>
  <w:num w:numId="182">
    <w:abstractNumId w:val="107"/>
  </w:num>
  <w:num w:numId="183">
    <w:abstractNumId w:val="7"/>
  </w:num>
  <w:num w:numId="184">
    <w:abstractNumId w:val="230"/>
  </w:num>
  <w:num w:numId="185">
    <w:abstractNumId w:val="108"/>
  </w:num>
  <w:num w:numId="186">
    <w:abstractNumId w:val="191"/>
  </w:num>
  <w:num w:numId="187">
    <w:abstractNumId w:val="118"/>
  </w:num>
  <w:num w:numId="188">
    <w:abstractNumId w:val="88"/>
  </w:num>
  <w:num w:numId="189">
    <w:abstractNumId w:val="75"/>
  </w:num>
  <w:num w:numId="190">
    <w:abstractNumId w:val="250"/>
  </w:num>
  <w:num w:numId="191">
    <w:abstractNumId w:val="155"/>
  </w:num>
  <w:num w:numId="192">
    <w:abstractNumId w:val="52"/>
  </w:num>
  <w:num w:numId="193">
    <w:abstractNumId w:val="243"/>
  </w:num>
  <w:num w:numId="194">
    <w:abstractNumId w:val="142"/>
  </w:num>
  <w:num w:numId="195">
    <w:abstractNumId w:val="116"/>
  </w:num>
  <w:num w:numId="196">
    <w:abstractNumId w:val="41"/>
  </w:num>
  <w:num w:numId="197">
    <w:abstractNumId w:val="268"/>
  </w:num>
  <w:num w:numId="198">
    <w:abstractNumId w:val="232"/>
  </w:num>
  <w:num w:numId="199">
    <w:abstractNumId w:val="146"/>
  </w:num>
  <w:num w:numId="200">
    <w:abstractNumId w:val="159"/>
  </w:num>
  <w:num w:numId="201">
    <w:abstractNumId w:val="202"/>
  </w:num>
  <w:num w:numId="202">
    <w:abstractNumId w:val="206"/>
  </w:num>
  <w:num w:numId="203">
    <w:abstractNumId w:val="221"/>
  </w:num>
  <w:num w:numId="204">
    <w:abstractNumId w:val="114"/>
  </w:num>
  <w:num w:numId="205">
    <w:abstractNumId w:val="172"/>
  </w:num>
  <w:num w:numId="206">
    <w:abstractNumId w:val="91"/>
  </w:num>
  <w:num w:numId="207">
    <w:abstractNumId w:val="218"/>
  </w:num>
  <w:num w:numId="208">
    <w:abstractNumId w:val="245"/>
  </w:num>
  <w:num w:numId="209">
    <w:abstractNumId w:val="11"/>
  </w:num>
  <w:num w:numId="210">
    <w:abstractNumId w:val="266"/>
  </w:num>
  <w:num w:numId="211">
    <w:abstractNumId w:val="48"/>
  </w:num>
  <w:num w:numId="212">
    <w:abstractNumId w:val="23"/>
  </w:num>
  <w:num w:numId="213">
    <w:abstractNumId w:val="10"/>
  </w:num>
  <w:num w:numId="214">
    <w:abstractNumId w:val="151"/>
  </w:num>
  <w:num w:numId="215">
    <w:abstractNumId w:val="69"/>
  </w:num>
  <w:num w:numId="216">
    <w:abstractNumId w:val="111"/>
  </w:num>
  <w:num w:numId="217">
    <w:abstractNumId w:val="186"/>
  </w:num>
  <w:num w:numId="218">
    <w:abstractNumId w:val="110"/>
  </w:num>
  <w:num w:numId="219">
    <w:abstractNumId w:val="148"/>
  </w:num>
  <w:num w:numId="220">
    <w:abstractNumId w:val="260"/>
  </w:num>
  <w:num w:numId="221">
    <w:abstractNumId w:val="80"/>
  </w:num>
  <w:num w:numId="222">
    <w:abstractNumId w:val="264"/>
  </w:num>
  <w:num w:numId="223">
    <w:abstractNumId w:val="144"/>
  </w:num>
  <w:num w:numId="224">
    <w:abstractNumId w:val="188"/>
  </w:num>
  <w:num w:numId="225">
    <w:abstractNumId w:val="187"/>
  </w:num>
  <w:num w:numId="226">
    <w:abstractNumId w:val="134"/>
  </w:num>
  <w:num w:numId="227">
    <w:abstractNumId w:val="4"/>
  </w:num>
  <w:num w:numId="228">
    <w:abstractNumId w:val="213"/>
  </w:num>
  <w:num w:numId="229">
    <w:abstractNumId w:val="228"/>
  </w:num>
  <w:num w:numId="230">
    <w:abstractNumId w:val="182"/>
  </w:num>
  <w:num w:numId="231">
    <w:abstractNumId w:val="92"/>
  </w:num>
  <w:num w:numId="232">
    <w:abstractNumId w:val="138"/>
  </w:num>
  <w:num w:numId="233">
    <w:abstractNumId w:val="217"/>
  </w:num>
  <w:num w:numId="234">
    <w:abstractNumId w:val="65"/>
  </w:num>
  <w:num w:numId="235">
    <w:abstractNumId w:val="157"/>
  </w:num>
  <w:num w:numId="236">
    <w:abstractNumId w:val="236"/>
  </w:num>
  <w:num w:numId="237">
    <w:abstractNumId w:val="61"/>
  </w:num>
  <w:num w:numId="238">
    <w:abstractNumId w:val="170"/>
  </w:num>
  <w:num w:numId="239">
    <w:abstractNumId w:val="168"/>
  </w:num>
  <w:num w:numId="240">
    <w:abstractNumId w:val="32"/>
  </w:num>
  <w:num w:numId="241">
    <w:abstractNumId w:val="135"/>
  </w:num>
  <w:num w:numId="242">
    <w:abstractNumId w:val="128"/>
  </w:num>
  <w:num w:numId="243">
    <w:abstractNumId w:val="143"/>
  </w:num>
  <w:num w:numId="244">
    <w:abstractNumId w:val="68"/>
  </w:num>
  <w:num w:numId="245">
    <w:abstractNumId w:val="76"/>
  </w:num>
  <w:num w:numId="246">
    <w:abstractNumId w:val="26"/>
  </w:num>
  <w:num w:numId="247">
    <w:abstractNumId w:val="239"/>
  </w:num>
  <w:num w:numId="248">
    <w:abstractNumId w:val="77"/>
  </w:num>
  <w:num w:numId="249">
    <w:abstractNumId w:val="171"/>
  </w:num>
  <w:num w:numId="250">
    <w:abstractNumId w:val="36"/>
  </w:num>
  <w:num w:numId="251">
    <w:abstractNumId w:val="179"/>
  </w:num>
  <w:num w:numId="252">
    <w:abstractNumId w:val="199"/>
  </w:num>
  <w:num w:numId="253">
    <w:abstractNumId w:val="63"/>
  </w:num>
  <w:num w:numId="254">
    <w:abstractNumId w:val="254"/>
  </w:num>
  <w:num w:numId="255">
    <w:abstractNumId w:val="233"/>
  </w:num>
  <w:num w:numId="256">
    <w:abstractNumId w:val="244"/>
  </w:num>
  <w:num w:numId="257">
    <w:abstractNumId w:val="259"/>
  </w:num>
  <w:num w:numId="258">
    <w:abstractNumId w:val="1"/>
  </w:num>
  <w:num w:numId="259">
    <w:abstractNumId w:val="126"/>
  </w:num>
  <w:num w:numId="260">
    <w:abstractNumId w:val="249"/>
  </w:num>
  <w:num w:numId="261">
    <w:abstractNumId w:val="209"/>
  </w:num>
  <w:num w:numId="262">
    <w:abstractNumId w:val="152"/>
  </w:num>
  <w:num w:numId="263">
    <w:abstractNumId w:val="67"/>
  </w:num>
  <w:num w:numId="264">
    <w:abstractNumId w:val="13"/>
  </w:num>
  <w:num w:numId="265">
    <w:abstractNumId w:val="100"/>
  </w:num>
  <w:num w:numId="266">
    <w:abstractNumId w:val="210"/>
  </w:num>
  <w:num w:numId="267">
    <w:abstractNumId w:val="201"/>
  </w:num>
  <w:num w:numId="268">
    <w:abstractNumId w:val="212"/>
  </w:num>
  <w:num w:numId="269">
    <w:abstractNumId w:val="207"/>
  </w:num>
  <w:num w:numId="270">
    <w:abstractNumId w:val="125"/>
  </w:num>
  <w:num w:numId="271">
    <w:abstractNumId w:val="103"/>
  </w:num>
  <w:numIdMacAtCleanup w:val="2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28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69"/>
    <w:rsid w:val="000004E1"/>
    <w:rsid w:val="000005C0"/>
    <w:rsid w:val="0000192F"/>
    <w:rsid w:val="00001F87"/>
    <w:rsid w:val="000025B3"/>
    <w:rsid w:val="00003F2F"/>
    <w:rsid w:val="00004DD9"/>
    <w:rsid w:val="0000665C"/>
    <w:rsid w:val="00006FAC"/>
    <w:rsid w:val="000073EF"/>
    <w:rsid w:val="00007803"/>
    <w:rsid w:val="00010E08"/>
    <w:rsid w:val="000142D9"/>
    <w:rsid w:val="00015242"/>
    <w:rsid w:val="00015674"/>
    <w:rsid w:val="000156F7"/>
    <w:rsid w:val="000172FA"/>
    <w:rsid w:val="000213CC"/>
    <w:rsid w:val="00021B53"/>
    <w:rsid w:val="00022467"/>
    <w:rsid w:val="00024D04"/>
    <w:rsid w:val="0002667C"/>
    <w:rsid w:val="000267B7"/>
    <w:rsid w:val="000271A7"/>
    <w:rsid w:val="00027BED"/>
    <w:rsid w:val="00027CF3"/>
    <w:rsid w:val="000312E7"/>
    <w:rsid w:val="00031F5F"/>
    <w:rsid w:val="00033479"/>
    <w:rsid w:val="00034220"/>
    <w:rsid w:val="000351D1"/>
    <w:rsid w:val="0003536C"/>
    <w:rsid w:val="00035BC0"/>
    <w:rsid w:val="00036839"/>
    <w:rsid w:val="00037993"/>
    <w:rsid w:val="00040E93"/>
    <w:rsid w:val="000445D1"/>
    <w:rsid w:val="00046321"/>
    <w:rsid w:val="000503DE"/>
    <w:rsid w:val="0005195A"/>
    <w:rsid w:val="00051DE3"/>
    <w:rsid w:val="00052A03"/>
    <w:rsid w:val="00053785"/>
    <w:rsid w:val="00054375"/>
    <w:rsid w:val="00054FBF"/>
    <w:rsid w:val="00055BC9"/>
    <w:rsid w:val="00056D0B"/>
    <w:rsid w:val="000575D8"/>
    <w:rsid w:val="0005787F"/>
    <w:rsid w:val="00062B00"/>
    <w:rsid w:val="000633C1"/>
    <w:rsid w:val="00064D20"/>
    <w:rsid w:val="00065130"/>
    <w:rsid w:val="000655AA"/>
    <w:rsid w:val="00065ED5"/>
    <w:rsid w:val="0007144A"/>
    <w:rsid w:val="000724C2"/>
    <w:rsid w:val="00072654"/>
    <w:rsid w:val="0007357A"/>
    <w:rsid w:val="00073A78"/>
    <w:rsid w:val="00076BCE"/>
    <w:rsid w:val="000778D6"/>
    <w:rsid w:val="0008001D"/>
    <w:rsid w:val="0008020F"/>
    <w:rsid w:val="00082552"/>
    <w:rsid w:val="00082DD5"/>
    <w:rsid w:val="00083524"/>
    <w:rsid w:val="0008471A"/>
    <w:rsid w:val="000855B1"/>
    <w:rsid w:val="000859DD"/>
    <w:rsid w:val="000865AD"/>
    <w:rsid w:val="0008679E"/>
    <w:rsid w:val="00086BD2"/>
    <w:rsid w:val="000877BC"/>
    <w:rsid w:val="000944FD"/>
    <w:rsid w:val="00094C3D"/>
    <w:rsid w:val="00094F77"/>
    <w:rsid w:val="0009610D"/>
    <w:rsid w:val="00097CF0"/>
    <w:rsid w:val="00097FD2"/>
    <w:rsid w:val="000A0496"/>
    <w:rsid w:val="000A11D5"/>
    <w:rsid w:val="000A3665"/>
    <w:rsid w:val="000A5D74"/>
    <w:rsid w:val="000A6564"/>
    <w:rsid w:val="000A664A"/>
    <w:rsid w:val="000A690E"/>
    <w:rsid w:val="000A7BB3"/>
    <w:rsid w:val="000B0E9E"/>
    <w:rsid w:val="000B2433"/>
    <w:rsid w:val="000B243D"/>
    <w:rsid w:val="000B3578"/>
    <w:rsid w:val="000B362B"/>
    <w:rsid w:val="000B4A90"/>
    <w:rsid w:val="000B5564"/>
    <w:rsid w:val="000B55ED"/>
    <w:rsid w:val="000B67C7"/>
    <w:rsid w:val="000C0DEA"/>
    <w:rsid w:val="000C4AA7"/>
    <w:rsid w:val="000C6C26"/>
    <w:rsid w:val="000D0106"/>
    <w:rsid w:val="000D0498"/>
    <w:rsid w:val="000D0A57"/>
    <w:rsid w:val="000D22CB"/>
    <w:rsid w:val="000D5346"/>
    <w:rsid w:val="000D7D58"/>
    <w:rsid w:val="000D7E11"/>
    <w:rsid w:val="000E1BAE"/>
    <w:rsid w:val="000E201E"/>
    <w:rsid w:val="000E2415"/>
    <w:rsid w:val="000E38D3"/>
    <w:rsid w:val="000E4807"/>
    <w:rsid w:val="000E61C4"/>
    <w:rsid w:val="000E65E5"/>
    <w:rsid w:val="000E6F5B"/>
    <w:rsid w:val="000E79D7"/>
    <w:rsid w:val="000F0811"/>
    <w:rsid w:val="000F1CA7"/>
    <w:rsid w:val="000F4FB9"/>
    <w:rsid w:val="000F5C9A"/>
    <w:rsid w:val="000F5EE9"/>
    <w:rsid w:val="000F5F0B"/>
    <w:rsid w:val="000F6CAC"/>
    <w:rsid w:val="000F717A"/>
    <w:rsid w:val="0010070D"/>
    <w:rsid w:val="001029E6"/>
    <w:rsid w:val="00104F74"/>
    <w:rsid w:val="001053DE"/>
    <w:rsid w:val="00105760"/>
    <w:rsid w:val="00106422"/>
    <w:rsid w:val="001068B7"/>
    <w:rsid w:val="001075FB"/>
    <w:rsid w:val="00107D64"/>
    <w:rsid w:val="00110969"/>
    <w:rsid w:val="00110B1B"/>
    <w:rsid w:val="001111C2"/>
    <w:rsid w:val="00113AC6"/>
    <w:rsid w:val="00114175"/>
    <w:rsid w:val="00117479"/>
    <w:rsid w:val="00117F5B"/>
    <w:rsid w:val="001206F2"/>
    <w:rsid w:val="00122FE2"/>
    <w:rsid w:val="00123BCB"/>
    <w:rsid w:val="00125B0E"/>
    <w:rsid w:val="00125FC2"/>
    <w:rsid w:val="00126423"/>
    <w:rsid w:val="00126633"/>
    <w:rsid w:val="001266E7"/>
    <w:rsid w:val="001269B7"/>
    <w:rsid w:val="0013009A"/>
    <w:rsid w:val="00130546"/>
    <w:rsid w:val="001305D0"/>
    <w:rsid w:val="0013113A"/>
    <w:rsid w:val="00133040"/>
    <w:rsid w:val="00133A9C"/>
    <w:rsid w:val="00133F61"/>
    <w:rsid w:val="001341C6"/>
    <w:rsid w:val="00135AB9"/>
    <w:rsid w:val="00137BF6"/>
    <w:rsid w:val="001405A5"/>
    <w:rsid w:val="001417F0"/>
    <w:rsid w:val="001442D9"/>
    <w:rsid w:val="0014454D"/>
    <w:rsid w:val="00144B14"/>
    <w:rsid w:val="00145C30"/>
    <w:rsid w:val="00145D51"/>
    <w:rsid w:val="00146045"/>
    <w:rsid w:val="0015218A"/>
    <w:rsid w:val="00152BBC"/>
    <w:rsid w:val="001539E8"/>
    <w:rsid w:val="00154741"/>
    <w:rsid w:val="00154A1A"/>
    <w:rsid w:val="00154A21"/>
    <w:rsid w:val="00155414"/>
    <w:rsid w:val="00155F4C"/>
    <w:rsid w:val="00160546"/>
    <w:rsid w:val="00161623"/>
    <w:rsid w:val="0016386C"/>
    <w:rsid w:val="00163937"/>
    <w:rsid w:val="00165817"/>
    <w:rsid w:val="00166958"/>
    <w:rsid w:val="0017128D"/>
    <w:rsid w:val="00173BF4"/>
    <w:rsid w:val="00174458"/>
    <w:rsid w:val="0017584D"/>
    <w:rsid w:val="00176515"/>
    <w:rsid w:val="00176596"/>
    <w:rsid w:val="00176613"/>
    <w:rsid w:val="00176678"/>
    <w:rsid w:val="00176E33"/>
    <w:rsid w:val="00176F10"/>
    <w:rsid w:val="001778D6"/>
    <w:rsid w:val="00180CEA"/>
    <w:rsid w:val="0018188B"/>
    <w:rsid w:val="00181B66"/>
    <w:rsid w:val="0018712E"/>
    <w:rsid w:val="001873AC"/>
    <w:rsid w:val="00190264"/>
    <w:rsid w:val="001903EA"/>
    <w:rsid w:val="00191BBE"/>
    <w:rsid w:val="00191D94"/>
    <w:rsid w:val="00191E55"/>
    <w:rsid w:val="001920A4"/>
    <w:rsid w:val="00193269"/>
    <w:rsid w:val="00193334"/>
    <w:rsid w:val="00193500"/>
    <w:rsid w:val="00193E9A"/>
    <w:rsid w:val="001955AD"/>
    <w:rsid w:val="001972AA"/>
    <w:rsid w:val="0019764C"/>
    <w:rsid w:val="001A0744"/>
    <w:rsid w:val="001A1E04"/>
    <w:rsid w:val="001A2004"/>
    <w:rsid w:val="001A3911"/>
    <w:rsid w:val="001A5DA4"/>
    <w:rsid w:val="001A6819"/>
    <w:rsid w:val="001B02A1"/>
    <w:rsid w:val="001B0358"/>
    <w:rsid w:val="001B05AA"/>
    <w:rsid w:val="001B1740"/>
    <w:rsid w:val="001B43E9"/>
    <w:rsid w:val="001B503D"/>
    <w:rsid w:val="001B6DDC"/>
    <w:rsid w:val="001B72AE"/>
    <w:rsid w:val="001B75AD"/>
    <w:rsid w:val="001C0583"/>
    <w:rsid w:val="001C0C5F"/>
    <w:rsid w:val="001C20AF"/>
    <w:rsid w:val="001C7CC9"/>
    <w:rsid w:val="001D029D"/>
    <w:rsid w:val="001D4E6C"/>
    <w:rsid w:val="001D5071"/>
    <w:rsid w:val="001D5AE1"/>
    <w:rsid w:val="001D67E2"/>
    <w:rsid w:val="001D683D"/>
    <w:rsid w:val="001D6E68"/>
    <w:rsid w:val="001D6FFB"/>
    <w:rsid w:val="001D7463"/>
    <w:rsid w:val="001D78A3"/>
    <w:rsid w:val="001E0DC0"/>
    <w:rsid w:val="001E123D"/>
    <w:rsid w:val="001E2362"/>
    <w:rsid w:val="001E2DF5"/>
    <w:rsid w:val="001E3655"/>
    <w:rsid w:val="001E4081"/>
    <w:rsid w:val="001E485B"/>
    <w:rsid w:val="001E56B1"/>
    <w:rsid w:val="001E5F11"/>
    <w:rsid w:val="001E65B9"/>
    <w:rsid w:val="001E68FA"/>
    <w:rsid w:val="001E6F1C"/>
    <w:rsid w:val="001E7735"/>
    <w:rsid w:val="001E7D1E"/>
    <w:rsid w:val="001F1470"/>
    <w:rsid w:val="001F1D1D"/>
    <w:rsid w:val="001F230D"/>
    <w:rsid w:val="001F23D1"/>
    <w:rsid w:val="001F407C"/>
    <w:rsid w:val="001F5C75"/>
    <w:rsid w:val="001F6294"/>
    <w:rsid w:val="001F6C56"/>
    <w:rsid w:val="00200B71"/>
    <w:rsid w:val="0020172C"/>
    <w:rsid w:val="002019D4"/>
    <w:rsid w:val="0020365E"/>
    <w:rsid w:val="00204309"/>
    <w:rsid w:val="00204BF3"/>
    <w:rsid w:val="00205114"/>
    <w:rsid w:val="00205681"/>
    <w:rsid w:val="002075C4"/>
    <w:rsid w:val="002077A4"/>
    <w:rsid w:val="0021006F"/>
    <w:rsid w:val="00210EE0"/>
    <w:rsid w:val="002135F4"/>
    <w:rsid w:val="002137E1"/>
    <w:rsid w:val="00214B73"/>
    <w:rsid w:val="00215B27"/>
    <w:rsid w:val="0021773E"/>
    <w:rsid w:val="00220AF4"/>
    <w:rsid w:val="00222A3C"/>
    <w:rsid w:val="00224B8C"/>
    <w:rsid w:val="0022522A"/>
    <w:rsid w:val="002273F6"/>
    <w:rsid w:val="002279D1"/>
    <w:rsid w:val="002313EA"/>
    <w:rsid w:val="002319A0"/>
    <w:rsid w:val="00232741"/>
    <w:rsid w:val="002344E3"/>
    <w:rsid w:val="002347C8"/>
    <w:rsid w:val="00236555"/>
    <w:rsid w:val="00237038"/>
    <w:rsid w:val="00240432"/>
    <w:rsid w:val="002411EC"/>
    <w:rsid w:val="00241CD4"/>
    <w:rsid w:val="00242D42"/>
    <w:rsid w:val="00243638"/>
    <w:rsid w:val="00244431"/>
    <w:rsid w:val="00244644"/>
    <w:rsid w:val="00245284"/>
    <w:rsid w:val="0024686A"/>
    <w:rsid w:val="00246E8F"/>
    <w:rsid w:val="00250F40"/>
    <w:rsid w:val="002515F7"/>
    <w:rsid w:val="00253F6C"/>
    <w:rsid w:val="002545ED"/>
    <w:rsid w:val="00254CC2"/>
    <w:rsid w:val="002556D5"/>
    <w:rsid w:val="0025656F"/>
    <w:rsid w:val="002575DF"/>
    <w:rsid w:val="002600DA"/>
    <w:rsid w:val="00260B74"/>
    <w:rsid w:val="0026112F"/>
    <w:rsid w:val="002620CF"/>
    <w:rsid w:val="00265F4A"/>
    <w:rsid w:val="00266B47"/>
    <w:rsid w:val="002676CC"/>
    <w:rsid w:val="00267A5A"/>
    <w:rsid w:val="002704D2"/>
    <w:rsid w:val="002732D0"/>
    <w:rsid w:val="0027358B"/>
    <w:rsid w:val="00273923"/>
    <w:rsid w:val="002764EA"/>
    <w:rsid w:val="0028071D"/>
    <w:rsid w:val="00282863"/>
    <w:rsid w:val="00285EF0"/>
    <w:rsid w:val="0028758E"/>
    <w:rsid w:val="00287949"/>
    <w:rsid w:val="00290064"/>
    <w:rsid w:val="0029029C"/>
    <w:rsid w:val="00292223"/>
    <w:rsid w:val="002A04CD"/>
    <w:rsid w:val="002A0699"/>
    <w:rsid w:val="002A13F6"/>
    <w:rsid w:val="002A16D0"/>
    <w:rsid w:val="002A4AB6"/>
    <w:rsid w:val="002A5D04"/>
    <w:rsid w:val="002A6893"/>
    <w:rsid w:val="002A6DAC"/>
    <w:rsid w:val="002A7033"/>
    <w:rsid w:val="002B1F91"/>
    <w:rsid w:val="002B28BE"/>
    <w:rsid w:val="002B4746"/>
    <w:rsid w:val="002B5413"/>
    <w:rsid w:val="002B688A"/>
    <w:rsid w:val="002C2F6D"/>
    <w:rsid w:val="002C40BC"/>
    <w:rsid w:val="002C5316"/>
    <w:rsid w:val="002C677E"/>
    <w:rsid w:val="002D0332"/>
    <w:rsid w:val="002D1E7D"/>
    <w:rsid w:val="002D2586"/>
    <w:rsid w:val="002D31C3"/>
    <w:rsid w:val="002D3873"/>
    <w:rsid w:val="002D416D"/>
    <w:rsid w:val="002D4743"/>
    <w:rsid w:val="002D69E5"/>
    <w:rsid w:val="002E10DE"/>
    <w:rsid w:val="002E1606"/>
    <w:rsid w:val="002E1A23"/>
    <w:rsid w:val="002E1EF8"/>
    <w:rsid w:val="002E50AB"/>
    <w:rsid w:val="002E577F"/>
    <w:rsid w:val="002E6A0B"/>
    <w:rsid w:val="002F0185"/>
    <w:rsid w:val="002F03FE"/>
    <w:rsid w:val="002F1404"/>
    <w:rsid w:val="002F1736"/>
    <w:rsid w:val="002F1BC8"/>
    <w:rsid w:val="002F2171"/>
    <w:rsid w:val="002F3313"/>
    <w:rsid w:val="002F40B8"/>
    <w:rsid w:val="002F41AF"/>
    <w:rsid w:val="002F43CD"/>
    <w:rsid w:val="002F4CEA"/>
    <w:rsid w:val="002F560E"/>
    <w:rsid w:val="002F5A1B"/>
    <w:rsid w:val="002F665C"/>
    <w:rsid w:val="002F689E"/>
    <w:rsid w:val="002F7089"/>
    <w:rsid w:val="00300123"/>
    <w:rsid w:val="00300888"/>
    <w:rsid w:val="00300D17"/>
    <w:rsid w:val="00301CD6"/>
    <w:rsid w:val="00302153"/>
    <w:rsid w:val="0030612B"/>
    <w:rsid w:val="00307FD5"/>
    <w:rsid w:val="0031014D"/>
    <w:rsid w:val="003122CD"/>
    <w:rsid w:val="00312B78"/>
    <w:rsid w:val="00312BA7"/>
    <w:rsid w:val="0031533F"/>
    <w:rsid w:val="0031603C"/>
    <w:rsid w:val="0031631F"/>
    <w:rsid w:val="00321074"/>
    <w:rsid w:val="00321665"/>
    <w:rsid w:val="00322038"/>
    <w:rsid w:val="003223DC"/>
    <w:rsid w:val="00325276"/>
    <w:rsid w:val="003253DB"/>
    <w:rsid w:val="00326A69"/>
    <w:rsid w:val="00326FB2"/>
    <w:rsid w:val="003271BA"/>
    <w:rsid w:val="003277CD"/>
    <w:rsid w:val="0033221F"/>
    <w:rsid w:val="003329F4"/>
    <w:rsid w:val="00333485"/>
    <w:rsid w:val="003340F6"/>
    <w:rsid w:val="00337E6A"/>
    <w:rsid w:val="00340EA4"/>
    <w:rsid w:val="003435C9"/>
    <w:rsid w:val="00347E75"/>
    <w:rsid w:val="0035184B"/>
    <w:rsid w:val="003539B2"/>
    <w:rsid w:val="0035446A"/>
    <w:rsid w:val="003547A1"/>
    <w:rsid w:val="0035780D"/>
    <w:rsid w:val="00360F2C"/>
    <w:rsid w:val="00362912"/>
    <w:rsid w:val="00362CD7"/>
    <w:rsid w:val="00363B16"/>
    <w:rsid w:val="00364203"/>
    <w:rsid w:val="00364894"/>
    <w:rsid w:val="00364BE4"/>
    <w:rsid w:val="00366755"/>
    <w:rsid w:val="003667E4"/>
    <w:rsid w:val="00371D4F"/>
    <w:rsid w:val="0037248A"/>
    <w:rsid w:val="00374133"/>
    <w:rsid w:val="00374B52"/>
    <w:rsid w:val="00374D4C"/>
    <w:rsid w:val="00375D57"/>
    <w:rsid w:val="003761C0"/>
    <w:rsid w:val="00376DC5"/>
    <w:rsid w:val="003773F5"/>
    <w:rsid w:val="00380178"/>
    <w:rsid w:val="00380B39"/>
    <w:rsid w:val="00382567"/>
    <w:rsid w:val="0038315D"/>
    <w:rsid w:val="00384E17"/>
    <w:rsid w:val="0038620A"/>
    <w:rsid w:val="0039341B"/>
    <w:rsid w:val="0039416D"/>
    <w:rsid w:val="0039544B"/>
    <w:rsid w:val="00395928"/>
    <w:rsid w:val="00396928"/>
    <w:rsid w:val="00396D54"/>
    <w:rsid w:val="0039774A"/>
    <w:rsid w:val="003A0101"/>
    <w:rsid w:val="003A0CF2"/>
    <w:rsid w:val="003A37F3"/>
    <w:rsid w:val="003A3E34"/>
    <w:rsid w:val="003A45C6"/>
    <w:rsid w:val="003A4623"/>
    <w:rsid w:val="003A4BE6"/>
    <w:rsid w:val="003A6BA0"/>
    <w:rsid w:val="003A6D58"/>
    <w:rsid w:val="003A6E98"/>
    <w:rsid w:val="003A7FE3"/>
    <w:rsid w:val="003B0F59"/>
    <w:rsid w:val="003B2626"/>
    <w:rsid w:val="003B2E55"/>
    <w:rsid w:val="003B420D"/>
    <w:rsid w:val="003B55C8"/>
    <w:rsid w:val="003B5C2F"/>
    <w:rsid w:val="003B5D9A"/>
    <w:rsid w:val="003B7982"/>
    <w:rsid w:val="003C05E5"/>
    <w:rsid w:val="003C22A4"/>
    <w:rsid w:val="003C4AB2"/>
    <w:rsid w:val="003C4F09"/>
    <w:rsid w:val="003C4F44"/>
    <w:rsid w:val="003C5E15"/>
    <w:rsid w:val="003C73CF"/>
    <w:rsid w:val="003C788F"/>
    <w:rsid w:val="003D1157"/>
    <w:rsid w:val="003D262C"/>
    <w:rsid w:val="003D30CA"/>
    <w:rsid w:val="003D3ABC"/>
    <w:rsid w:val="003D3B94"/>
    <w:rsid w:val="003D45E1"/>
    <w:rsid w:val="003D797C"/>
    <w:rsid w:val="003D7C8E"/>
    <w:rsid w:val="003E004D"/>
    <w:rsid w:val="003E062B"/>
    <w:rsid w:val="003E0938"/>
    <w:rsid w:val="003E1572"/>
    <w:rsid w:val="003E1AB1"/>
    <w:rsid w:val="003E300F"/>
    <w:rsid w:val="003E44B6"/>
    <w:rsid w:val="003E4693"/>
    <w:rsid w:val="003E722F"/>
    <w:rsid w:val="003F2902"/>
    <w:rsid w:val="003F6661"/>
    <w:rsid w:val="003F6711"/>
    <w:rsid w:val="003F6913"/>
    <w:rsid w:val="003F7AF5"/>
    <w:rsid w:val="00402B12"/>
    <w:rsid w:val="00403C55"/>
    <w:rsid w:val="00404383"/>
    <w:rsid w:val="004043CF"/>
    <w:rsid w:val="004063C8"/>
    <w:rsid w:val="00406AA0"/>
    <w:rsid w:val="00411BF9"/>
    <w:rsid w:val="00412013"/>
    <w:rsid w:val="004125F2"/>
    <w:rsid w:val="00412EFB"/>
    <w:rsid w:val="00415623"/>
    <w:rsid w:val="00415A8A"/>
    <w:rsid w:val="00415F1F"/>
    <w:rsid w:val="00420A75"/>
    <w:rsid w:val="00421619"/>
    <w:rsid w:val="00421966"/>
    <w:rsid w:val="00421AE6"/>
    <w:rsid w:val="00424651"/>
    <w:rsid w:val="004272EF"/>
    <w:rsid w:val="004315DC"/>
    <w:rsid w:val="00431C63"/>
    <w:rsid w:val="00432205"/>
    <w:rsid w:val="00433BF6"/>
    <w:rsid w:val="0043437F"/>
    <w:rsid w:val="004369C2"/>
    <w:rsid w:val="00436B24"/>
    <w:rsid w:val="0043759A"/>
    <w:rsid w:val="00440494"/>
    <w:rsid w:val="00440589"/>
    <w:rsid w:val="004428B0"/>
    <w:rsid w:val="00445C25"/>
    <w:rsid w:val="004461FF"/>
    <w:rsid w:val="00447861"/>
    <w:rsid w:val="00451042"/>
    <w:rsid w:val="00453D8C"/>
    <w:rsid w:val="00453EBB"/>
    <w:rsid w:val="004541FF"/>
    <w:rsid w:val="00454F9E"/>
    <w:rsid w:val="00455021"/>
    <w:rsid w:val="00455873"/>
    <w:rsid w:val="00455BA1"/>
    <w:rsid w:val="004565C8"/>
    <w:rsid w:val="00457531"/>
    <w:rsid w:val="004579D7"/>
    <w:rsid w:val="00460A9F"/>
    <w:rsid w:val="00462459"/>
    <w:rsid w:val="0046358D"/>
    <w:rsid w:val="00466151"/>
    <w:rsid w:val="00466958"/>
    <w:rsid w:val="00467015"/>
    <w:rsid w:val="004674C6"/>
    <w:rsid w:val="00467AE1"/>
    <w:rsid w:val="00470A21"/>
    <w:rsid w:val="00470CED"/>
    <w:rsid w:val="00470F02"/>
    <w:rsid w:val="004712B9"/>
    <w:rsid w:val="00473116"/>
    <w:rsid w:val="00473A5C"/>
    <w:rsid w:val="0047644C"/>
    <w:rsid w:val="00477361"/>
    <w:rsid w:val="00481907"/>
    <w:rsid w:val="004819A4"/>
    <w:rsid w:val="004838FC"/>
    <w:rsid w:val="004846D8"/>
    <w:rsid w:val="00485ADE"/>
    <w:rsid w:val="0048612D"/>
    <w:rsid w:val="00487FE5"/>
    <w:rsid w:val="00491172"/>
    <w:rsid w:val="00491516"/>
    <w:rsid w:val="00495280"/>
    <w:rsid w:val="004A273F"/>
    <w:rsid w:val="004A3CC1"/>
    <w:rsid w:val="004A5B4B"/>
    <w:rsid w:val="004A5D29"/>
    <w:rsid w:val="004A6823"/>
    <w:rsid w:val="004B0E06"/>
    <w:rsid w:val="004B0EBC"/>
    <w:rsid w:val="004B35D5"/>
    <w:rsid w:val="004B3A65"/>
    <w:rsid w:val="004B53E6"/>
    <w:rsid w:val="004B6080"/>
    <w:rsid w:val="004B7AF1"/>
    <w:rsid w:val="004C2981"/>
    <w:rsid w:val="004C57FF"/>
    <w:rsid w:val="004C585F"/>
    <w:rsid w:val="004C79CF"/>
    <w:rsid w:val="004D0949"/>
    <w:rsid w:val="004D13D9"/>
    <w:rsid w:val="004D1782"/>
    <w:rsid w:val="004D29F6"/>
    <w:rsid w:val="004D409C"/>
    <w:rsid w:val="004D4ACD"/>
    <w:rsid w:val="004D50FA"/>
    <w:rsid w:val="004E1C6B"/>
    <w:rsid w:val="004E2CCB"/>
    <w:rsid w:val="004E4D12"/>
    <w:rsid w:val="004E542E"/>
    <w:rsid w:val="004E5928"/>
    <w:rsid w:val="004E59A5"/>
    <w:rsid w:val="004E79DF"/>
    <w:rsid w:val="004E7D0E"/>
    <w:rsid w:val="004F09FB"/>
    <w:rsid w:val="004F1B7C"/>
    <w:rsid w:val="004F26EF"/>
    <w:rsid w:val="004F2F8A"/>
    <w:rsid w:val="004F535E"/>
    <w:rsid w:val="00501761"/>
    <w:rsid w:val="0050178E"/>
    <w:rsid w:val="00502EF8"/>
    <w:rsid w:val="00503ECE"/>
    <w:rsid w:val="005051CA"/>
    <w:rsid w:val="005058F4"/>
    <w:rsid w:val="0051039F"/>
    <w:rsid w:val="00510D0F"/>
    <w:rsid w:val="0051259B"/>
    <w:rsid w:val="005144A1"/>
    <w:rsid w:val="00514E25"/>
    <w:rsid w:val="00515717"/>
    <w:rsid w:val="00515BF7"/>
    <w:rsid w:val="00515C0A"/>
    <w:rsid w:val="00515DAB"/>
    <w:rsid w:val="00516460"/>
    <w:rsid w:val="00517590"/>
    <w:rsid w:val="00517A86"/>
    <w:rsid w:val="00517DC9"/>
    <w:rsid w:val="005212A3"/>
    <w:rsid w:val="00522A89"/>
    <w:rsid w:val="00523442"/>
    <w:rsid w:val="0052460B"/>
    <w:rsid w:val="00524D0B"/>
    <w:rsid w:val="00524D32"/>
    <w:rsid w:val="00526500"/>
    <w:rsid w:val="005304A3"/>
    <w:rsid w:val="00530BDC"/>
    <w:rsid w:val="00532D3D"/>
    <w:rsid w:val="00535388"/>
    <w:rsid w:val="005356BD"/>
    <w:rsid w:val="00535805"/>
    <w:rsid w:val="00537370"/>
    <w:rsid w:val="005376AC"/>
    <w:rsid w:val="005411EB"/>
    <w:rsid w:val="00541F13"/>
    <w:rsid w:val="005450D1"/>
    <w:rsid w:val="00545332"/>
    <w:rsid w:val="00551534"/>
    <w:rsid w:val="0055287E"/>
    <w:rsid w:val="0055404B"/>
    <w:rsid w:val="005542E8"/>
    <w:rsid w:val="005565BD"/>
    <w:rsid w:val="00561D5C"/>
    <w:rsid w:val="0056287A"/>
    <w:rsid w:val="005648C4"/>
    <w:rsid w:val="00565AF1"/>
    <w:rsid w:val="00565D97"/>
    <w:rsid w:val="005661A2"/>
    <w:rsid w:val="00571A5C"/>
    <w:rsid w:val="0057273E"/>
    <w:rsid w:val="00573379"/>
    <w:rsid w:val="0057338E"/>
    <w:rsid w:val="0057382C"/>
    <w:rsid w:val="005746C1"/>
    <w:rsid w:val="00574EB6"/>
    <w:rsid w:val="0057528F"/>
    <w:rsid w:val="0057581C"/>
    <w:rsid w:val="00577E71"/>
    <w:rsid w:val="00581033"/>
    <w:rsid w:val="00582038"/>
    <w:rsid w:val="0058484E"/>
    <w:rsid w:val="00584A1F"/>
    <w:rsid w:val="005853DD"/>
    <w:rsid w:val="00586D13"/>
    <w:rsid w:val="00590985"/>
    <w:rsid w:val="00591498"/>
    <w:rsid w:val="005915B6"/>
    <w:rsid w:val="00591E53"/>
    <w:rsid w:val="005939EC"/>
    <w:rsid w:val="00596CB1"/>
    <w:rsid w:val="005973C1"/>
    <w:rsid w:val="005A236C"/>
    <w:rsid w:val="005A2556"/>
    <w:rsid w:val="005A4043"/>
    <w:rsid w:val="005A4437"/>
    <w:rsid w:val="005A57D0"/>
    <w:rsid w:val="005A59D1"/>
    <w:rsid w:val="005A6F4C"/>
    <w:rsid w:val="005A7B61"/>
    <w:rsid w:val="005B1185"/>
    <w:rsid w:val="005B1736"/>
    <w:rsid w:val="005B220B"/>
    <w:rsid w:val="005B29B0"/>
    <w:rsid w:val="005B3036"/>
    <w:rsid w:val="005B4E7A"/>
    <w:rsid w:val="005B6A3D"/>
    <w:rsid w:val="005B7769"/>
    <w:rsid w:val="005B7B60"/>
    <w:rsid w:val="005C0A6C"/>
    <w:rsid w:val="005C0B95"/>
    <w:rsid w:val="005C1857"/>
    <w:rsid w:val="005C2178"/>
    <w:rsid w:val="005C3AC5"/>
    <w:rsid w:val="005C440B"/>
    <w:rsid w:val="005C4AD6"/>
    <w:rsid w:val="005C583B"/>
    <w:rsid w:val="005C5AE3"/>
    <w:rsid w:val="005C5BD9"/>
    <w:rsid w:val="005C688A"/>
    <w:rsid w:val="005C6F8F"/>
    <w:rsid w:val="005C766F"/>
    <w:rsid w:val="005C7A23"/>
    <w:rsid w:val="005D0CE0"/>
    <w:rsid w:val="005D15C5"/>
    <w:rsid w:val="005D1B48"/>
    <w:rsid w:val="005D1D9F"/>
    <w:rsid w:val="005D20EE"/>
    <w:rsid w:val="005D21D1"/>
    <w:rsid w:val="005D3BAB"/>
    <w:rsid w:val="005D3E97"/>
    <w:rsid w:val="005D3F3D"/>
    <w:rsid w:val="005D64BB"/>
    <w:rsid w:val="005D64CB"/>
    <w:rsid w:val="005D72A1"/>
    <w:rsid w:val="005D746A"/>
    <w:rsid w:val="005E1154"/>
    <w:rsid w:val="005E41BA"/>
    <w:rsid w:val="005E72B6"/>
    <w:rsid w:val="005E75F7"/>
    <w:rsid w:val="005F02B9"/>
    <w:rsid w:val="005F0648"/>
    <w:rsid w:val="005F0A34"/>
    <w:rsid w:val="005F1285"/>
    <w:rsid w:val="005F14A1"/>
    <w:rsid w:val="005F286F"/>
    <w:rsid w:val="005F410D"/>
    <w:rsid w:val="005F4774"/>
    <w:rsid w:val="005F59B6"/>
    <w:rsid w:val="005F605D"/>
    <w:rsid w:val="005F6777"/>
    <w:rsid w:val="005F798E"/>
    <w:rsid w:val="00601F99"/>
    <w:rsid w:val="00603F85"/>
    <w:rsid w:val="00604563"/>
    <w:rsid w:val="00604660"/>
    <w:rsid w:val="006120F6"/>
    <w:rsid w:val="00613B4C"/>
    <w:rsid w:val="00614411"/>
    <w:rsid w:val="006158FA"/>
    <w:rsid w:val="00616896"/>
    <w:rsid w:val="006176A1"/>
    <w:rsid w:val="006204EA"/>
    <w:rsid w:val="00621C42"/>
    <w:rsid w:val="00625DC8"/>
    <w:rsid w:val="006268D4"/>
    <w:rsid w:val="00626BCD"/>
    <w:rsid w:val="00626F8B"/>
    <w:rsid w:val="006271B4"/>
    <w:rsid w:val="00627D26"/>
    <w:rsid w:val="00627E33"/>
    <w:rsid w:val="00630336"/>
    <w:rsid w:val="00633CFF"/>
    <w:rsid w:val="006343BE"/>
    <w:rsid w:val="0063442B"/>
    <w:rsid w:val="00634D76"/>
    <w:rsid w:val="00640585"/>
    <w:rsid w:val="00641141"/>
    <w:rsid w:val="00641D99"/>
    <w:rsid w:val="00641E5B"/>
    <w:rsid w:val="00643F61"/>
    <w:rsid w:val="00645072"/>
    <w:rsid w:val="00646CEE"/>
    <w:rsid w:val="006505B0"/>
    <w:rsid w:val="0065196F"/>
    <w:rsid w:val="006553A3"/>
    <w:rsid w:val="006557C7"/>
    <w:rsid w:val="00655EC8"/>
    <w:rsid w:val="006569AA"/>
    <w:rsid w:val="006612C6"/>
    <w:rsid w:val="006613F4"/>
    <w:rsid w:val="00663820"/>
    <w:rsid w:val="00665F62"/>
    <w:rsid w:val="00666FA2"/>
    <w:rsid w:val="00667077"/>
    <w:rsid w:val="0066715A"/>
    <w:rsid w:val="00674290"/>
    <w:rsid w:val="0067514A"/>
    <w:rsid w:val="00675DAA"/>
    <w:rsid w:val="00676013"/>
    <w:rsid w:val="00676983"/>
    <w:rsid w:val="00677C4A"/>
    <w:rsid w:val="00680E66"/>
    <w:rsid w:val="006841F8"/>
    <w:rsid w:val="0068426D"/>
    <w:rsid w:val="00684CA0"/>
    <w:rsid w:val="00685E7C"/>
    <w:rsid w:val="0068614D"/>
    <w:rsid w:val="00686FBA"/>
    <w:rsid w:val="0068733D"/>
    <w:rsid w:val="00690C93"/>
    <w:rsid w:val="006916DF"/>
    <w:rsid w:val="00691B9B"/>
    <w:rsid w:val="00692800"/>
    <w:rsid w:val="00693C2F"/>
    <w:rsid w:val="006947AD"/>
    <w:rsid w:val="006A044E"/>
    <w:rsid w:val="006A111D"/>
    <w:rsid w:val="006A1D20"/>
    <w:rsid w:val="006A2A74"/>
    <w:rsid w:val="006A416A"/>
    <w:rsid w:val="006A434D"/>
    <w:rsid w:val="006A4465"/>
    <w:rsid w:val="006A4E4C"/>
    <w:rsid w:val="006A5307"/>
    <w:rsid w:val="006A6361"/>
    <w:rsid w:val="006A6423"/>
    <w:rsid w:val="006A6BDF"/>
    <w:rsid w:val="006A7FE9"/>
    <w:rsid w:val="006B0034"/>
    <w:rsid w:val="006B2C03"/>
    <w:rsid w:val="006B3365"/>
    <w:rsid w:val="006B3A95"/>
    <w:rsid w:val="006B43DC"/>
    <w:rsid w:val="006B4EBC"/>
    <w:rsid w:val="006B68D6"/>
    <w:rsid w:val="006C0150"/>
    <w:rsid w:val="006C03B8"/>
    <w:rsid w:val="006C04E0"/>
    <w:rsid w:val="006C1AEA"/>
    <w:rsid w:val="006C1DAA"/>
    <w:rsid w:val="006C378C"/>
    <w:rsid w:val="006C49C8"/>
    <w:rsid w:val="006C51BC"/>
    <w:rsid w:val="006C70A5"/>
    <w:rsid w:val="006D1334"/>
    <w:rsid w:val="006D24CB"/>
    <w:rsid w:val="006D2FDC"/>
    <w:rsid w:val="006D3FAB"/>
    <w:rsid w:val="006D3FDF"/>
    <w:rsid w:val="006D4B01"/>
    <w:rsid w:val="006D70E7"/>
    <w:rsid w:val="006D7359"/>
    <w:rsid w:val="006E0884"/>
    <w:rsid w:val="006E1C53"/>
    <w:rsid w:val="006E3863"/>
    <w:rsid w:val="006E3ACF"/>
    <w:rsid w:val="006E3C49"/>
    <w:rsid w:val="006E3DDE"/>
    <w:rsid w:val="006E4AB8"/>
    <w:rsid w:val="006E5109"/>
    <w:rsid w:val="006E595C"/>
    <w:rsid w:val="006F171B"/>
    <w:rsid w:val="006F18B5"/>
    <w:rsid w:val="006F1B73"/>
    <w:rsid w:val="006F254E"/>
    <w:rsid w:val="006F5879"/>
    <w:rsid w:val="006F65E6"/>
    <w:rsid w:val="0070019C"/>
    <w:rsid w:val="00701760"/>
    <w:rsid w:val="00701CFB"/>
    <w:rsid w:val="00702B9C"/>
    <w:rsid w:val="00702E17"/>
    <w:rsid w:val="007037F0"/>
    <w:rsid w:val="00704BC8"/>
    <w:rsid w:val="00705A0E"/>
    <w:rsid w:val="007070CC"/>
    <w:rsid w:val="007103CB"/>
    <w:rsid w:val="00711B86"/>
    <w:rsid w:val="00711D09"/>
    <w:rsid w:val="007134FB"/>
    <w:rsid w:val="007138C9"/>
    <w:rsid w:val="00713A5A"/>
    <w:rsid w:val="00713B27"/>
    <w:rsid w:val="00715A25"/>
    <w:rsid w:val="007172A2"/>
    <w:rsid w:val="00717F8E"/>
    <w:rsid w:val="00720534"/>
    <w:rsid w:val="00721858"/>
    <w:rsid w:val="0072440C"/>
    <w:rsid w:val="00724B5B"/>
    <w:rsid w:val="00724CA6"/>
    <w:rsid w:val="0072650D"/>
    <w:rsid w:val="00726A16"/>
    <w:rsid w:val="00730B62"/>
    <w:rsid w:val="00732A3B"/>
    <w:rsid w:val="007332AF"/>
    <w:rsid w:val="00736AD9"/>
    <w:rsid w:val="0073766A"/>
    <w:rsid w:val="00743DC6"/>
    <w:rsid w:val="00745DC2"/>
    <w:rsid w:val="00745E24"/>
    <w:rsid w:val="007463F9"/>
    <w:rsid w:val="00752A40"/>
    <w:rsid w:val="00752ED4"/>
    <w:rsid w:val="007533FC"/>
    <w:rsid w:val="00754971"/>
    <w:rsid w:val="007553E0"/>
    <w:rsid w:val="0076027A"/>
    <w:rsid w:val="00761B27"/>
    <w:rsid w:val="0076281C"/>
    <w:rsid w:val="00763ABC"/>
    <w:rsid w:val="00763B8C"/>
    <w:rsid w:val="0076475C"/>
    <w:rsid w:val="0076639A"/>
    <w:rsid w:val="00767DEC"/>
    <w:rsid w:val="007700CE"/>
    <w:rsid w:val="00770155"/>
    <w:rsid w:val="00771231"/>
    <w:rsid w:val="00771A44"/>
    <w:rsid w:val="00771EDF"/>
    <w:rsid w:val="007744EE"/>
    <w:rsid w:val="007749AD"/>
    <w:rsid w:val="007749E2"/>
    <w:rsid w:val="00775CDC"/>
    <w:rsid w:val="0077660C"/>
    <w:rsid w:val="00777B5A"/>
    <w:rsid w:val="0078100C"/>
    <w:rsid w:val="00781210"/>
    <w:rsid w:val="0078188A"/>
    <w:rsid w:val="00782F9B"/>
    <w:rsid w:val="00783B68"/>
    <w:rsid w:val="00784A07"/>
    <w:rsid w:val="00784C19"/>
    <w:rsid w:val="0078519D"/>
    <w:rsid w:val="007877E2"/>
    <w:rsid w:val="00787ED5"/>
    <w:rsid w:val="00790B4D"/>
    <w:rsid w:val="00793981"/>
    <w:rsid w:val="0079420A"/>
    <w:rsid w:val="00794B2D"/>
    <w:rsid w:val="00795F2D"/>
    <w:rsid w:val="00796D05"/>
    <w:rsid w:val="0079747D"/>
    <w:rsid w:val="00797756"/>
    <w:rsid w:val="007978A8"/>
    <w:rsid w:val="007A1BA8"/>
    <w:rsid w:val="007A2C4C"/>
    <w:rsid w:val="007A3493"/>
    <w:rsid w:val="007A350C"/>
    <w:rsid w:val="007A5791"/>
    <w:rsid w:val="007A6304"/>
    <w:rsid w:val="007A706D"/>
    <w:rsid w:val="007A7168"/>
    <w:rsid w:val="007B063D"/>
    <w:rsid w:val="007B0878"/>
    <w:rsid w:val="007B1C65"/>
    <w:rsid w:val="007B2528"/>
    <w:rsid w:val="007B5D70"/>
    <w:rsid w:val="007B680B"/>
    <w:rsid w:val="007B724B"/>
    <w:rsid w:val="007C03A9"/>
    <w:rsid w:val="007C0EF8"/>
    <w:rsid w:val="007C622E"/>
    <w:rsid w:val="007D3B68"/>
    <w:rsid w:val="007D3D87"/>
    <w:rsid w:val="007D50B5"/>
    <w:rsid w:val="007D72DB"/>
    <w:rsid w:val="007E08AC"/>
    <w:rsid w:val="007E1C03"/>
    <w:rsid w:val="007E748A"/>
    <w:rsid w:val="007E7D43"/>
    <w:rsid w:val="007E7D6E"/>
    <w:rsid w:val="007F14D0"/>
    <w:rsid w:val="007F17C2"/>
    <w:rsid w:val="007F180A"/>
    <w:rsid w:val="007F262C"/>
    <w:rsid w:val="007F2B87"/>
    <w:rsid w:val="007F3E0D"/>
    <w:rsid w:val="007F5835"/>
    <w:rsid w:val="007F699A"/>
    <w:rsid w:val="007F7A5D"/>
    <w:rsid w:val="007F7BE9"/>
    <w:rsid w:val="007F7F26"/>
    <w:rsid w:val="00800069"/>
    <w:rsid w:val="0080029F"/>
    <w:rsid w:val="008024C8"/>
    <w:rsid w:val="00802C1A"/>
    <w:rsid w:val="00802C9C"/>
    <w:rsid w:val="0080365B"/>
    <w:rsid w:val="0080446E"/>
    <w:rsid w:val="00805EC6"/>
    <w:rsid w:val="008060A9"/>
    <w:rsid w:val="0080623F"/>
    <w:rsid w:val="008062E1"/>
    <w:rsid w:val="0080633F"/>
    <w:rsid w:val="00806359"/>
    <w:rsid w:val="00806CC2"/>
    <w:rsid w:val="00806F99"/>
    <w:rsid w:val="00810205"/>
    <w:rsid w:val="00810527"/>
    <w:rsid w:val="0081248F"/>
    <w:rsid w:val="0081396B"/>
    <w:rsid w:val="008145D3"/>
    <w:rsid w:val="00814C3D"/>
    <w:rsid w:val="00815FA0"/>
    <w:rsid w:val="008164CD"/>
    <w:rsid w:val="00816C4A"/>
    <w:rsid w:val="00817008"/>
    <w:rsid w:val="0081710C"/>
    <w:rsid w:val="0081726E"/>
    <w:rsid w:val="008201E3"/>
    <w:rsid w:val="00820416"/>
    <w:rsid w:val="0082163A"/>
    <w:rsid w:val="00821679"/>
    <w:rsid w:val="00821ABB"/>
    <w:rsid w:val="00821B05"/>
    <w:rsid w:val="00822B95"/>
    <w:rsid w:val="008236E7"/>
    <w:rsid w:val="008249E0"/>
    <w:rsid w:val="00824CF2"/>
    <w:rsid w:val="00826011"/>
    <w:rsid w:val="008320A0"/>
    <w:rsid w:val="00832459"/>
    <w:rsid w:val="00833331"/>
    <w:rsid w:val="00833EA4"/>
    <w:rsid w:val="008348C2"/>
    <w:rsid w:val="0083588F"/>
    <w:rsid w:val="0084317C"/>
    <w:rsid w:val="00845C3C"/>
    <w:rsid w:val="00846703"/>
    <w:rsid w:val="00846C35"/>
    <w:rsid w:val="008473BB"/>
    <w:rsid w:val="00847A57"/>
    <w:rsid w:val="008509BD"/>
    <w:rsid w:val="00850C6C"/>
    <w:rsid w:val="00850FC5"/>
    <w:rsid w:val="00851CEE"/>
    <w:rsid w:val="00851F18"/>
    <w:rsid w:val="00852B55"/>
    <w:rsid w:val="00853A65"/>
    <w:rsid w:val="00855E09"/>
    <w:rsid w:val="008605F8"/>
    <w:rsid w:val="00861D03"/>
    <w:rsid w:val="00861FB2"/>
    <w:rsid w:val="00863C5E"/>
    <w:rsid w:val="00864206"/>
    <w:rsid w:val="008646F7"/>
    <w:rsid w:val="008659A3"/>
    <w:rsid w:val="00870364"/>
    <w:rsid w:val="0087068A"/>
    <w:rsid w:val="00872422"/>
    <w:rsid w:val="00872749"/>
    <w:rsid w:val="00872D0A"/>
    <w:rsid w:val="008801B1"/>
    <w:rsid w:val="0088047D"/>
    <w:rsid w:val="00880C55"/>
    <w:rsid w:val="00881240"/>
    <w:rsid w:val="00882622"/>
    <w:rsid w:val="008832B2"/>
    <w:rsid w:val="00884FA7"/>
    <w:rsid w:val="0088502D"/>
    <w:rsid w:val="0088506B"/>
    <w:rsid w:val="00885742"/>
    <w:rsid w:val="00885A74"/>
    <w:rsid w:val="00886E3D"/>
    <w:rsid w:val="00886EED"/>
    <w:rsid w:val="00890379"/>
    <w:rsid w:val="008923E6"/>
    <w:rsid w:val="00892ADA"/>
    <w:rsid w:val="00893F19"/>
    <w:rsid w:val="008951FF"/>
    <w:rsid w:val="0089563F"/>
    <w:rsid w:val="00895F73"/>
    <w:rsid w:val="0089607A"/>
    <w:rsid w:val="00897F16"/>
    <w:rsid w:val="008A253D"/>
    <w:rsid w:val="008A347A"/>
    <w:rsid w:val="008A4B61"/>
    <w:rsid w:val="008A69B6"/>
    <w:rsid w:val="008A7AD6"/>
    <w:rsid w:val="008B1897"/>
    <w:rsid w:val="008C02AA"/>
    <w:rsid w:val="008C0A5D"/>
    <w:rsid w:val="008C2791"/>
    <w:rsid w:val="008C2A83"/>
    <w:rsid w:val="008C2DBB"/>
    <w:rsid w:val="008C3AAA"/>
    <w:rsid w:val="008C4227"/>
    <w:rsid w:val="008C4A1E"/>
    <w:rsid w:val="008C6754"/>
    <w:rsid w:val="008C6911"/>
    <w:rsid w:val="008C6B34"/>
    <w:rsid w:val="008C7568"/>
    <w:rsid w:val="008C763E"/>
    <w:rsid w:val="008C7729"/>
    <w:rsid w:val="008D00F9"/>
    <w:rsid w:val="008D16FC"/>
    <w:rsid w:val="008D24F6"/>
    <w:rsid w:val="008D30C1"/>
    <w:rsid w:val="008D3EF9"/>
    <w:rsid w:val="008D69E9"/>
    <w:rsid w:val="008D6D3E"/>
    <w:rsid w:val="008D71C6"/>
    <w:rsid w:val="008D74EC"/>
    <w:rsid w:val="008E0AF0"/>
    <w:rsid w:val="008E31A5"/>
    <w:rsid w:val="008E46F4"/>
    <w:rsid w:val="008E4D34"/>
    <w:rsid w:val="008E4F1F"/>
    <w:rsid w:val="008E50B6"/>
    <w:rsid w:val="008E55C6"/>
    <w:rsid w:val="008F3477"/>
    <w:rsid w:val="008F3858"/>
    <w:rsid w:val="008F3D0A"/>
    <w:rsid w:val="008F4CDD"/>
    <w:rsid w:val="008F57AD"/>
    <w:rsid w:val="008F5A15"/>
    <w:rsid w:val="008F636A"/>
    <w:rsid w:val="00901CBA"/>
    <w:rsid w:val="009021F6"/>
    <w:rsid w:val="00904EFA"/>
    <w:rsid w:val="009063A7"/>
    <w:rsid w:val="00906983"/>
    <w:rsid w:val="00906B97"/>
    <w:rsid w:val="00906BC6"/>
    <w:rsid w:val="009077A2"/>
    <w:rsid w:val="009114C4"/>
    <w:rsid w:val="00911788"/>
    <w:rsid w:val="00912DBE"/>
    <w:rsid w:val="00912E4F"/>
    <w:rsid w:val="00914CEC"/>
    <w:rsid w:val="00915592"/>
    <w:rsid w:val="00915A7E"/>
    <w:rsid w:val="00915D78"/>
    <w:rsid w:val="0091706B"/>
    <w:rsid w:val="00920344"/>
    <w:rsid w:val="00920DE6"/>
    <w:rsid w:val="009211AD"/>
    <w:rsid w:val="009216B5"/>
    <w:rsid w:val="00922982"/>
    <w:rsid w:val="0092563E"/>
    <w:rsid w:val="00930475"/>
    <w:rsid w:val="00930736"/>
    <w:rsid w:val="00932AA4"/>
    <w:rsid w:val="00932E57"/>
    <w:rsid w:val="009336DC"/>
    <w:rsid w:val="0093376F"/>
    <w:rsid w:val="00933AD4"/>
    <w:rsid w:val="009352FF"/>
    <w:rsid w:val="009359B3"/>
    <w:rsid w:val="00936657"/>
    <w:rsid w:val="0093671B"/>
    <w:rsid w:val="00937E9C"/>
    <w:rsid w:val="00937EF5"/>
    <w:rsid w:val="009425A3"/>
    <w:rsid w:val="009427F0"/>
    <w:rsid w:val="00943B94"/>
    <w:rsid w:val="00944FFE"/>
    <w:rsid w:val="009500E3"/>
    <w:rsid w:val="0095130F"/>
    <w:rsid w:val="00951C88"/>
    <w:rsid w:val="0095596E"/>
    <w:rsid w:val="0095726A"/>
    <w:rsid w:val="0096087C"/>
    <w:rsid w:val="00961E82"/>
    <w:rsid w:val="00962148"/>
    <w:rsid w:val="0096248F"/>
    <w:rsid w:val="00965282"/>
    <w:rsid w:val="0096571E"/>
    <w:rsid w:val="0096611D"/>
    <w:rsid w:val="0096748D"/>
    <w:rsid w:val="009708CA"/>
    <w:rsid w:val="0097365C"/>
    <w:rsid w:val="0097416E"/>
    <w:rsid w:val="00975FD2"/>
    <w:rsid w:val="00976644"/>
    <w:rsid w:val="00977B9B"/>
    <w:rsid w:val="00977DD7"/>
    <w:rsid w:val="00980205"/>
    <w:rsid w:val="00980E0D"/>
    <w:rsid w:val="00984A40"/>
    <w:rsid w:val="00985432"/>
    <w:rsid w:val="00985E66"/>
    <w:rsid w:val="00987270"/>
    <w:rsid w:val="00987CFA"/>
    <w:rsid w:val="00990D57"/>
    <w:rsid w:val="0099405D"/>
    <w:rsid w:val="0099455A"/>
    <w:rsid w:val="009A0917"/>
    <w:rsid w:val="009A1AFD"/>
    <w:rsid w:val="009A1CA5"/>
    <w:rsid w:val="009A27B7"/>
    <w:rsid w:val="009A2DBF"/>
    <w:rsid w:val="009A3A00"/>
    <w:rsid w:val="009A3A19"/>
    <w:rsid w:val="009A40EF"/>
    <w:rsid w:val="009A4F20"/>
    <w:rsid w:val="009A5A98"/>
    <w:rsid w:val="009A683E"/>
    <w:rsid w:val="009A6D2F"/>
    <w:rsid w:val="009A6DFD"/>
    <w:rsid w:val="009A6E40"/>
    <w:rsid w:val="009A7B1E"/>
    <w:rsid w:val="009B00F5"/>
    <w:rsid w:val="009B0A77"/>
    <w:rsid w:val="009B1BA7"/>
    <w:rsid w:val="009B1EC7"/>
    <w:rsid w:val="009B32BE"/>
    <w:rsid w:val="009B3421"/>
    <w:rsid w:val="009B67EE"/>
    <w:rsid w:val="009B7B67"/>
    <w:rsid w:val="009C0300"/>
    <w:rsid w:val="009C235F"/>
    <w:rsid w:val="009C3421"/>
    <w:rsid w:val="009C35A1"/>
    <w:rsid w:val="009C479B"/>
    <w:rsid w:val="009C5D79"/>
    <w:rsid w:val="009D0BE6"/>
    <w:rsid w:val="009D16F9"/>
    <w:rsid w:val="009D5A6A"/>
    <w:rsid w:val="009D7EB8"/>
    <w:rsid w:val="009E01D5"/>
    <w:rsid w:val="009E0A85"/>
    <w:rsid w:val="009E104B"/>
    <w:rsid w:val="009E1E46"/>
    <w:rsid w:val="009E3490"/>
    <w:rsid w:val="009E3926"/>
    <w:rsid w:val="009E410E"/>
    <w:rsid w:val="009E4673"/>
    <w:rsid w:val="009E6299"/>
    <w:rsid w:val="009E6EB4"/>
    <w:rsid w:val="009F02C4"/>
    <w:rsid w:val="009F05AC"/>
    <w:rsid w:val="009F1F01"/>
    <w:rsid w:val="009F22C0"/>
    <w:rsid w:val="009F3F2A"/>
    <w:rsid w:val="009F5418"/>
    <w:rsid w:val="009F6620"/>
    <w:rsid w:val="009F726C"/>
    <w:rsid w:val="00A003D3"/>
    <w:rsid w:val="00A004A8"/>
    <w:rsid w:val="00A014C8"/>
    <w:rsid w:val="00A0166E"/>
    <w:rsid w:val="00A01E17"/>
    <w:rsid w:val="00A03004"/>
    <w:rsid w:val="00A03271"/>
    <w:rsid w:val="00A03E08"/>
    <w:rsid w:val="00A03E32"/>
    <w:rsid w:val="00A04ACC"/>
    <w:rsid w:val="00A04B5C"/>
    <w:rsid w:val="00A05D11"/>
    <w:rsid w:val="00A05D6C"/>
    <w:rsid w:val="00A068AD"/>
    <w:rsid w:val="00A0773D"/>
    <w:rsid w:val="00A1075A"/>
    <w:rsid w:val="00A125B3"/>
    <w:rsid w:val="00A127DB"/>
    <w:rsid w:val="00A130AD"/>
    <w:rsid w:val="00A135D0"/>
    <w:rsid w:val="00A13AFD"/>
    <w:rsid w:val="00A14BDF"/>
    <w:rsid w:val="00A16152"/>
    <w:rsid w:val="00A164DC"/>
    <w:rsid w:val="00A16DA2"/>
    <w:rsid w:val="00A203FE"/>
    <w:rsid w:val="00A20771"/>
    <w:rsid w:val="00A213B5"/>
    <w:rsid w:val="00A24D8A"/>
    <w:rsid w:val="00A250B0"/>
    <w:rsid w:val="00A26C5B"/>
    <w:rsid w:val="00A27981"/>
    <w:rsid w:val="00A30BE9"/>
    <w:rsid w:val="00A30C7E"/>
    <w:rsid w:val="00A31764"/>
    <w:rsid w:val="00A32639"/>
    <w:rsid w:val="00A32EB7"/>
    <w:rsid w:val="00A34A70"/>
    <w:rsid w:val="00A350E6"/>
    <w:rsid w:val="00A355FB"/>
    <w:rsid w:val="00A36DF0"/>
    <w:rsid w:val="00A37149"/>
    <w:rsid w:val="00A37745"/>
    <w:rsid w:val="00A40DA4"/>
    <w:rsid w:val="00A426D5"/>
    <w:rsid w:val="00A439F7"/>
    <w:rsid w:val="00A43F20"/>
    <w:rsid w:val="00A43FB5"/>
    <w:rsid w:val="00A444AC"/>
    <w:rsid w:val="00A44D92"/>
    <w:rsid w:val="00A45B60"/>
    <w:rsid w:val="00A45C5A"/>
    <w:rsid w:val="00A46790"/>
    <w:rsid w:val="00A46B11"/>
    <w:rsid w:val="00A46F8A"/>
    <w:rsid w:val="00A4797C"/>
    <w:rsid w:val="00A530D1"/>
    <w:rsid w:val="00A53F51"/>
    <w:rsid w:val="00A54E03"/>
    <w:rsid w:val="00A55701"/>
    <w:rsid w:val="00A5580D"/>
    <w:rsid w:val="00A57429"/>
    <w:rsid w:val="00A57CBD"/>
    <w:rsid w:val="00A60AB8"/>
    <w:rsid w:val="00A62CFB"/>
    <w:rsid w:val="00A64475"/>
    <w:rsid w:val="00A64684"/>
    <w:rsid w:val="00A64AE4"/>
    <w:rsid w:val="00A65E61"/>
    <w:rsid w:val="00A66545"/>
    <w:rsid w:val="00A67567"/>
    <w:rsid w:val="00A702DD"/>
    <w:rsid w:val="00A7045F"/>
    <w:rsid w:val="00A705D3"/>
    <w:rsid w:val="00A72C27"/>
    <w:rsid w:val="00A73396"/>
    <w:rsid w:val="00A74021"/>
    <w:rsid w:val="00A75598"/>
    <w:rsid w:val="00A80798"/>
    <w:rsid w:val="00A82502"/>
    <w:rsid w:val="00A8366E"/>
    <w:rsid w:val="00A8571C"/>
    <w:rsid w:val="00A87A4C"/>
    <w:rsid w:val="00A90BF9"/>
    <w:rsid w:val="00A91AAA"/>
    <w:rsid w:val="00A91BAC"/>
    <w:rsid w:val="00A9514E"/>
    <w:rsid w:val="00AA0E7C"/>
    <w:rsid w:val="00AA217E"/>
    <w:rsid w:val="00AA22A2"/>
    <w:rsid w:val="00AA24DE"/>
    <w:rsid w:val="00AA3175"/>
    <w:rsid w:val="00AA5106"/>
    <w:rsid w:val="00AA6F63"/>
    <w:rsid w:val="00AB2CE0"/>
    <w:rsid w:val="00AB3A0E"/>
    <w:rsid w:val="00AB531E"/>
    <w:rsid w:val="00AB578B"/>
    <w:rsid w:val="00AB6FE1"/>
    <w:rsid w:val="00AB73DB"/>
    <w:rsid w:val="00AC1632"/>
    <w:rsid w:val="00AC3709"/>
    <w:rsid w:val="00AC38AB"/>
    <w:rsid w:val="00AC4EB5"/>
    <w:rsid w:val="00AC50B7"/>
    <w:rsid w:val="00AC52AA"/>
    <w:rsid w:val="00AC57D2"/>
    <w:rsid w:val="00AC5FF0"/>
    <w:rsid w:val="00AC6628"/>
    <w:rsid w:val="00AC7E72"/>
    <w:rsid w:val="00AD0719"/>
    <w:rsid w:val="00AD0927"/>
    <w:rsid w:val="00AD18BF"/>
    <w:rsid w:val="00AD1C5C"/>
    <w:rsid w:val="00AD1E3D"/>
    <w:rsid w:val="00AD2330"/>
    <w:rsid w:val="00AD2B40"/>
    <w:rsid w:val="00AD48A6"/>
    <w:rsid w:val="00AD4EC0"/>
    <w:rsid w:val="00AD4EF3"/>
    <w:rsid w:val="00AD6C14"/>
    <w:rsid w:val="00AD7482"/>
    <w:rsid w:val="00AD7808"/>
    <w:rsid w:val="00AE3DED"/>
    <w:rsid w:val="00AE5425"/>
    <w:rsid w:val="00AE5E02"/>
    <w:rsid w:val="00AE635C"/>
    <w:rsid w:val="00AE6B59"/>
    <w:rsid w:val="00AF02E0"/>
    <w:rsid w:val="00AF05EB"/>
    <w:rsid w:val="00AF0D9D"/>
    <w:rsid w:val="00AF1C00"/>
    <w:rsid w:val="00AF1F76"/>
    <w:rsid w:val="00AF21F6"/>
    <w:rsid w:val="00AF2527"/>
    <w:rsid w:val="00AF429F"/>
    <w:rsid w:val="00AF47FF"/>
    <w:rsid w:val="00AF4E8C"/>
    <w:rsid w:val="00AF5BC4"/>
    <w:rsid w:val="00B02056"/>
    <w:rsid w:val="00B03C49"/>
    <w:rsid w:val="00B0453E"/>
    <w:rsid w:val="00B05478"/>
    <w:rsid w:val="00B05514"/>
    <w:rsid w:val="00B0561B"/>
    <w:rsid w:val="00B056D9"/>
    <w:rsid w:val="00B06154"/>
    <w:rsid w:val="00B069B8"/>
    <w:rsid w:val="00B071D7"/>
    <w:rsid w:val="00B12AE7"/>
    <w:rsid w:val="00B13391"/>
    <w:rsid w:val="00B13C5A"/>
    <w:rsid w:val="00B13E2C"/>
    <w:rsid w:val="00B15BCC"/>
    <w:rsid w:val="00B2339D"/>
    <w:rsid w:val="00B2344D"/>
    <w:rsid w:val="00B241F7"/>
    <w:rsid w:val="00B247DB"/>
    <w:rsid w:val="00B247F0"/>
    <w:rsid w:val="00B2554E"/>
    <w:rsid w:val="00B265CF"/>
    <w:rsid w:val="00B304B3"/>
    <w:rsid w:val="00B30DB5"/>
    <w:rsid w:val="00B33019"/>
    <w:rsid w:val="00B3532F"/>
    <w:rsid w:val="00B372F3"/>
    <w:rsid w:val="00B41AEB"/>
    <w:rsid w:val="00B44B58"/>
    <w:rsid w:val="00B44D9F"/>
    <w:rsid w:val="00B47977"/>
    <w:rsid w:val="00B50236"/>
    <w:rsid w:val="00B510C8"/>
    <w:rsid w:val="00B5240C"/>
    <w:rsid w:val="00B537D4"/>
    <w:rsid w:val="00B53AB0"/>
    <w:rsid w:val="00B558E5"/>
    <w:rsid w:val="00B55DCB"/>
    <w:rsid w:val="00B5615D"/>
    <w:rsid w:val="00B601F4"/>
    <w:rsid w:val="00B61C12"/>
    <w:rsid w:val="00B62084"/>
    <w:rsid w:val="00B62EDF"/>
    <w:rsid w:val="00B63714"/>
    <w:rsid w:val="00B63A92"/>
    <w:rsid w:val="00B641D8"/>
    <w:rsid w:val="00B64FB2"/>
    <w:rsid w:val="00B65E48"/>
    <w:rsid w:val="00B713A1"/>
    <w:rsid w:val="00B72E32"/>
    <w:rsid w:val="00B757CF"/>
    <w:rsid w:val="00B77955"/>
    <w:rsid w:val="00B80220"/>
    <w:rsid w:val="00B805DA"/>
    <w:rsid w:val="00B823A3"/>
    <w:rsid w:val="00B8280F"/>
    <w:rsid w:val="00B836C1"/>
    <w:rsid w:val="00B83894"/>
    <w:rsid w:val="00B83FCA"/>
    <w:rsid w:val="00B8407C"/>
    <w:rsid w:val="00B8504A"/>
    <w:rsid w:val="00B852EC"/>
    <w:rsid w:val="00B85F46"/>
    <w:rsid w:val="00B90DF7"/>
    <w:rsid w:val="00B9194A"/>
    <w:rsid w:val="00B92B46"/>
    <w:rsid w:val="00B93339"/>
    <w:rsid w:val="00B933AF"/>
    <w:rsid w:val="00B968FA"/>
    <w:rsid w:val="00B9712D"/>
    <w:rsid w:val="00BA20BE"/>
    <w:rsid w:val="00BA279A"/>
    <w:rsid w:val="00BA309A"/>
    <w:rsid w:val="00BA4DB5"/>
    <w:rsid w:val="00BA66DA"/>
    <w:rsid w:val="00BA683F"/>
    <w:rsid w:val="00BA76E9"/>
    <w:rsid w:val="00BA7ADB"/>
    <w:rsid w:val="00BA7B5B"/>
    <w:rsid w:val="00BB2244"/>
    <w:rsid w:val="00BB37AB"/>
    <w:rsid w:val="00BB688E"/>
    <w:rsid w:val="00BB72AB"/>
    <w:rsid w:val="00BC0F77"/>
    <w:rsid w:val="00BC15C1"/>
    <w:rsid w:val="00BC18C6"/>
    <w:rsid w:val="00BC256C"/>
    <w:rsid w:val="00BC4B67"/>
    <w:rsid w:val="00BC50DC"/>
    <w:rsid w:val="00BC657B"/>
    <w:rsid w:val="00BC65C0"/>
    <w:rsid w:val="00BC68DF"/>
    <w:rsid w:val="00BC6D57"/>
    <w:rsid w:val="00BD08DB"/>
    <w:rsid w:val="00BD0919"/>
    <w:rsid w:val="00BD1E78"/>
    <w:rsid w:val="00BD23A8"/>
    <w:rsid w:val="00BD23C7"/>
    <w:rsid w:val="00BD2715"/>
    <w:rsid w:val="00BD42A1"/>
    <w:rsid w:val="00BD5079"/>
    <w:rsid w:val="00BD639F"/>
    <w:rsid w:val="00BD6A51"/>
    <w:rsid w:val="00BD6B33"/>
    <w:rsid w:val="00BD6B37"/>
    <w:rsid w:val="00BE11FD"/>
    <w:rsid w:val="00BE3C9B"/>
    <w:rsid w:val="00BE3D77"/>
    <w:rsid w:val="00BE456B"/>
    <w:rsid w:val="00BE736A"/>
    <w:rsid w:val="00BE7999"/>
    <w:rsid w:val="00BF08B7"/>
    <w:rsid w:val="00BF0C97"/>
    <w:rsid w:val="00BF1056"/>
    <w:rsid w:val="00BF11CC"/>
    <w:rsid w:val="00BF16C3"/>
    <w:rsid w:val="00BF2358"/>
    <w:rsid w:val="00BF4EDC"/>
    <w:rsid w:val="00BF4F3C"/>
    <w:rsid w:val="00BF5404"/>
    <w:rsid w:val="00BF5529"/>
    <w:rsid w:val="00BF60E6"/>
    <w:rsid w:val="00C00B90"/>
    <w:rsid w:val="00C03B40"/>
    <w:rsid w:val="00C03C79"/>
    <w:rsid w:val="00C0417D"/>
    <w:rsid w:val="00C04B91"/>
    <w:rsid w:val="00C05A3F"/>
    <w:rsid w:val="00C07E2B"/>
    <w:rsid w:val="00C10E73"/>
    <w:rsid w:val="00C112C4"/>
    <w:rsid w:val="00C11A2F"/>
    <w:rsid w:val="00C13432"/>
    <w:rsid w:val="00C1430C"/>
    <w:rsid w:val="00C16235"/>
    <w:rsid w:val="00C1760C"/>
    <w:rsid w:val="00C17B65"/>
    <w:rsid w:val="00C17D15"/>
    <w:rsid w:val="00C20EE9"/>
    <w:rsid w:val="00C21D8B"/>
    <w:rsid w:val="00C2226A"/>
    <w:rsid w:val="00C247B2"/>
    <w:rsid w:val="00C266A2"/>
    <w:rsid w:val="00C308FC"/>
    <w:rsid w:val="00C322B9"/>
    <w:rsid w:val="00C367F5"/>
    <w:rsid w:val="00C41398"/>
    <w:rsid w:val="00C416B3"/>
    <w:rsid w:val="00C41999"/>
    <w:rsid w:val="00C41D70"/>
    <w:rsid w:val="00C41FE9"/>
    <w:rsid w:val="00C425BF"/>
    <w:rsid w:val="00C46A22"/>
    <w:rsid w:val="00C47BC2"/>
    <w:rsid w:val="00C502D5"/>
    <w:rsid w:val="00C50D37"/>
    <w:rsid w:val="00C50D7F"/>
    <w:rsid w:val="00C512AB"/>
    <w:rsid w:val="00C51FB7"/>
    <w:rsid w:val="00C529B1"/>
    <w:rsid w:val="00C538F5"/>
    <w:rsid w:val="00C54CBB"/>
    <w:rsid w:val="00C55A45"/>
    <w:rsid w:val="00C55F1E"/>
    <w:rsid w:val="00C57CD2"/>
    <w:rsid w:val="00C57D30"/>
    <w:rsid w:val="00C602E9"/>
    <w:rsid w:val="00C614B9"/>
    <w:rsid w:val="00C615BC"/>
    <w:rsid w:val="00C61824"/>
    <w:rsid w:val="00C62131"/>
    <w:rsid w:val="00C623AF"/>
    <w:rsid w:val="00C659D1"/>
    <w:rsid w:val="00C6647C"/>
    <w:rsid w:val="00C66C47"/>
    <w:rsid w:val="00C66D2F"/>
    <w:rsid w:val="00C66DC9"/>
    <w:rsid w:val="00C6701F"/>
    <w:rsid w:val="00C71AE9"/>
    <w:rsid w:val="00C72877"/>
    <w:rsid w:val="00C7316C"/>
    <w:rsid w:val="00C73B5C"/>
    <w:rsid w:val="00C74A72"/>
    <w:rsid w:val="00C7695D"/>
    <w:rsid w:val="00C80C46"/>
    <w:rsid w:val="00C80FBB"/>
    <w:rsid w:val="00C81FB3"/>
    <w:rsid w:val="00C82B70"/>
    <w:rsid w:val="00C832EC"/>
    <w:rsid w:val="00C856AE"/>
    <w:rsid w:val="00C86B24"/>
    <w:rsid w:val="00C87FC3"/>
    <w:rsid w:val="00C91176"/>
    <w:rsid w:val="00C94CE3"/>
    <w:rsid w:val="00C95B09"/>
    <w:rsid w:val="00C97B82"/>
    <w:rsid w:val="00CA01C9"/>
    <w:rsid w:val="00CA0456"/>
    <w:rsid w:val="00CA089D"/>
    <w:rsid w:val="00CA0DF7"/>
    <w:rsid w:val="00CA0FF3"/>
    <w:rsid w:val="00CA1A1B"/>
    <w:rsid w:val="00CA2111"/>
    <w:rsid w:val="00CA4BE0"/>
    <w:rsid w:val="00CA4D52"/>
    <w:rsid w:val="00CB15D8"/>
    <w:rsid w:val="00CB298E"/>
    <w:rsid w:val="00CB32E5"/>
    <w:rsid w:val="00CB5071"/>
    <w:rsid w:val="00CB60C5"/>
    <w:rsid w:val="00CB69F4"/>
    <w:rsid w:val="00CB6D65"/>
    <w:rsid w:val="00CC09BE"/>
    <w:rsid w:val="00CC1F19"/>
    <w:rsid w:val="00CC55B8"/>
    <w:rsid w:val="00CC5DC9"/>
    <w:rsid w:val="00CD027C"/>
    <w:rsid w:val="00CD0598"/>
    <w:rsid w:val="00CD187B"/>
    <w:rsid w:val="00CD1B38"/>
    <w:rsid w:val="00CD32CD"/>
    <w:rsid w:val="00CD3AFE"/>
    <w:rsid w:val="00CD4104"/>
    <w:rsid w:val="00CD4A1B"/>
    <w:rsid w:val="00CD4FF5"/>
    <w:rsid w:val="00CD5FCE"/>
    <w:rsid w:val="00CD69B5"/>
    <w:rsid w:val="00CD7647"/>
    <w:rsid w:val="00CE042F"/>
    <w:rsid w:val="00CE4C71"/>
    <w:rsid w:val="00CE7C9A"/>
    <w:rsid w:val="00CE7EFF"/>
    <w:rsid w:val="00CF08FA"/>
    <w:rsid w:val="00CF1063"/>
    <w:rsid w:val="00CF1C6A"/>
    <w:rsid w:val="00CF2055"/>
    <w:rsid w:val="00CF2907"/>
    <w:rsid w:val="00CF2C70"/>
    <w:rsid w:val="00CF36D4"/>
    <w:rsid w:val="00CF46E3"/>
    <w:rsid w:val="00CF5388"/>
    <w:rsid w:val="00CF5881"/>
    <w:rsid w:val="00CF6348"/>
    <w:rsid w:val="00D003F6"/>
    <w:rsid w:val="00D00D4E"/>
    <w:rsid w:val="00D024BA"/>
    <w:rsid w:val="00D02EC3"/>
    <w:rsid w:val="00D0354B"/>
    <w:rsid w:val="00D03572"/>
    <w:rsid w:val="00D036A0"/>
    <w:rsid w:val="00D03DD8"/>
    <w:rsid w:val="00D04AFA"/>
    <w:rsid w:val="00D04FA8"/>
    <w:rsid w:val="00D05F40"/>
    <w:rsid w:val="00D06F69"/>
    <w:rsid w:val="00D07172"/>
    <w:rsid w:val="00D07F69"/>
    <w:rsid w:val="00D107AF"/>
    <w:rsid w:val="00D11EFD"/>
    <w:rsid w:val="00D12B39"/>
    <w:rsid w:val="00D1495A"/>
    <w:rsid w:val="00D14B8D"/>
    <w:rsid w:val="00D14E7C"/>
    <w:rsid w:val="00D153E9"/>
    <w:rsid w:val="00D15A85"/>
    <w:rsid w:val="00D17ADC"/>
    <w:rsid w:val="00D200C5"/>
    <w:rsid w:val="00D217E3"/>
    <w:rsid w:val="00D21948"/>
    <w:rsid w:val="00D21A3D"/>
    <w:rsid w:val="00D23D81"/>
    <w:rsid w:val="00D25FBB"/>
    <w:rsid w:val="00D27B6E"/>
    <w:rsid w:val="00D30A37"/>
    <w:rsid w:val="00D32AE0"/>
    <w:rsid w:val="00D33420"/>
    <w:rsid w:val="00D3346C"/>
    <w:rsid w:val="00D334D4"/>
    <w:rsid w:val="00D359A6"/>
    <w:rsid w:val="00D35ABD"/>
    <w:rsid w:val="00D35C61"/>
    <w:rsid w:val="00D35FE3"/>
    <w:rsid w:val="00D35FFC"/>
    <w:rsid w:val="00D36E4B"/>
    <w:rsid w:val="00D4006D"/>
    <w:rsid w:val="00D41A46"/>
    <w:rsid w:val="00D43504"/>
    <w:rsid w:val="00D44252"/>
    <w:rsid w:val="00D4483E"/>
    <w:rsid w:val="00D4569C"/>
    <w:rsid w:val="00D46869"/>
    <w:rsid w:val="00D46E2C"/>
    <w:rsid w:val="00D47935"/>
    <w:rsid w:val="00D47B1E"/>
    <w:rsid w:val="00D50496"/>
    <w:rsid w:val="00D5082D"/>
    <w:rsid w:val="00D50CAF"/>
    <w:rsid w:val="00D5329A"/>
    <w:rsid w:val="00D5475C"/>
    <w:rsid w:val="00D60C76"/>
    <w:rsid w:val="00D61CA2"/>
    <w:rsid w:val="00D636CC"/>
    <w:rsid w:val="00D6403E"/>
    <w:rsid w:val="00D64546"/>
    <w:rsid w:val="00D64691"/>
    <w:rsid w:val="00D648CF"/>
    <w:rsid w:val="00D64F44"/>
    <w:rsid w:val="00D6511C"/>
    <w:rsid w:val="00D65C0D"/>
    <w:rsid w:val="00D66610"/>
    <w:rsid w:val="00D66FE7"/>
    <w:rsid w:val="00D67032"/>
    <w:rsid w:val="00D7067B"/>
    <w:rsid w:val="00D70AB6"/>
    <w:rsid w:val="00D70CF7"/>
    <w:rsid w:val="00D716B9"/>
    <w:rsid w:val="00D737C4"/>
    <w:rsid w:val="00D74BB5"/>
    <w:rsid w:val="00D76A0D"/>
    <w:rsid w:val="00D772AD"/>
    <w:rsid w:val="00D82FEC"/>
    <w:rsid w:val="00D831CF"/>
    <w:rsid w:val="00D83C63"/>
    <w:rsid w:val="00D85161"/>
    <w:rsid w:val="00D8638C"/>
    <w:rsid w:val="00D8690F"/>
    <w:rsid w:val="00D877DC"/>
    <w:rsid w:val="00D87A0D"/>
    <w:rsid w:val="00D90BAF"/>
    <w:rsid w:val="00D90FF0"/>
    <w:rsid w:val="00D93921"/>
    <w:rsid w:val="00D93AF7"/>
    <w:rsid w:val="00D94692"/>
    <w:rsid w:val="00D96434"/>
    <w:rsid w:val="00D9677B"/>
    <w:rsid w:val="00D97C7D"/>
    <w:rsid w:val="00D97D64"/>
    <w:rsid w:val="00DA274C"/>
    <w:rsid w:val="00DA2861"/>
    <w:rsid w:val="00DA385E"/>
    <w:rsid w:val="00DA4842"/>
    <w:rsid w:val="00DA6014"/>
    <w:rsid w:val="00DA642E"/>
    <w:rsid w:val="00DA64FE"/>
    <w:rsid w:val="00DA78EE"/>
    <w:rsid w:val="00DA79C3"/>
    <w:rsid w:val="00DB024A"/>
    <w:rsid w:val="00DB1915"/>
    <w:rsid w:val="00DB2D1E"/>
    <w:rsid w:val="00DB3DB2"/>
    <w:rsid w:val="00DB5D67"/>
    <w:rsid w:val="00DC33B4"/>
    <w:rsid w:val="00DC3D87"/>
    <w:rsid w:val="00DC4A73"/>
    <w:rsid w:val="00DD0E90"/>
    <w:rsid w:val="00DD38F8"/>
    <w:rsid w:val="00DD3E45"/>
    <w:rsid w:val="00DD432B"/>
    <w:rsid w:val="00DD47E1"/>
    <w:rsid w:val="00DD4E04"/>
    <w:rsid w:val="00DD51E1"/>
    <w:rsid w:val="00DD6879"/>
    <w:rsid w:val="00DE095D"/>
    <w:rsid w:val="00DE27CD"/>
    <w:rsid w:val="00DE3A46"/>
    <w:rsid w:val="00DE3B5B"/>
    <w:rsid w:val="00DE40F9"/>
    <w:rsid w:val="00DE4BEE"/>
    <w:rsid w:val="00DE4C9A"/>
    <w:rsid w:val="00DE5DD8"/>
    <w:rsid w:val="00DE60BC"/>
    <w:rsid w:val="00DF00F6"/>
    <w:rsid w:val="00DF0C0F"/>
    <w:rsid w:val="00DF0F23"/>
    <w:rsid w:val="00DF192B"/>
    <w:rsid w:val="00DF26A4"/>
    <w:rsid w:val="00DF325F"/>
    <w:rsid w:val="00DF3414"/>
    <w:rsid w:val="00DF3BD2"/>
    <w:rsid w:val="00DF44E1"/>
    <w:rsid w:val="00DF4BFA"/>
    <w:rsid w:val="00DF5A2A"/>
    <w:rsid w:val="00DF64EC"/>
    <w:rsid w:val="00DF761B"/>
    <w:rsid w:val="00DF7F3D"/>
    <w:rsid w:val="00E009D9"/>
    <w:rsid w:val="00E00D01"/>
    <w:rsid w:val="00E00DD2"/>
    <w:rsid w:val="00E01659"/>
    <w:rsid w:val="00E02371"/>
    <w:rsid w:val="00E02A21"/>
    <w:rsid w:val="00E03F9B"/>
    <w:rsid w:val="00E05D30"/>
    <w:rsid w:val="00E075EA"/>
    <w:rsid w:val="00E10DC1"/>
    <w:rsid w:val="00E1114E"/>
    <w:rsid w:val="00E1161C"/>
    <w:rsid w:val="00E13620"/>
    <w:rsid w:val="00E13887"/>
    <w:rsid w:val="00E1446F"/>
    <w:rsid w:val="00E144DC"/>
    <w:rsid w:val="00E14C6F"/>
    <w:rsid w:val="00E1509C"/>
    <w:rsid w:val="00E16A91"/>
    <w:rsid w:val="00E20292"/>
    <w:rsid w:val="00E212A4"/>
    <w:rsid w:val="00E23F5E"/>
    <w:rsid w:val="00E24636"/>
    <w:rsid w:val="00E258B9"/>
    <w:rsid w:val="00E26749"/>
    <w:rsid w:val="00E26A50"/>
    <w:rsid w:val="00E26B47"/>
    <w:rsid w:val="00E27768"/>
    <w:rsid w:val="00E310B1"/>
    <w:rsid w:val="00E326FE"/>
    <w:rsid w:val="00E3330D"/>
    <w:rsid w:val="00E33EAB"/>
    <w:rsid w:val="00E34BC1"/>
    <w:rsid w:val="00E35068"/>
    <w:rsid w:val="00E35FB2"/>
    <w:rsid w:val="00E37BA4"/>
    <w:rsid w:val="00E429F3"/>
    <w:rsid w:val="00E42CF9"/>
    <w:rsid w:val="00E43420"/>
    <w:rsid w:val="00E44BEC"/>
    <w:rsid w:val="00E45BB8"/>
    <w:rsid w:val="00E460CC"/>
    <w:rsid w:val="00E46ED6"/>
    <w:rsid w:val="00E47E8D"/>
    <w:rsid w:val="00E512CD"/>
    <w:rsid w:val="00E51384"/>
    <w:rsid w:val="00E525AE"/>
    <w:rsid w:val="00E5441D"/>
    <w:rsid w:val="00E54D40"/>
    <w:rsid w:val="00E54F92"/>
    <w:rsid w:val="00E60A6A"/>
    <w:rsid w:val="00E60EC3"/>
    <w:rsid w:val="00E61C3C"/>
    <w:rsid w:val="00E61D3A"/>
    <w:rsid w:val="00E62ADD"/>
    <w:rsid w:val="00E6456C"/>
    <w:rsid w:val="00E64639"/>
    <w:rsid w:val="00E64B17"/>
    <w:rsid w:val="00E64D2D"/>
    <w:rsid w:val="00E651CB"/>
    <w:rsid w:val="00E65A01"/>
    <w:rsid w:val="00E65DE4"/>
    <w:rsid w:val="00E66629"/>
    <w:rsid w:val="00E666B9"/>
    <w:rsid w:val="00E66E46"/>
    <w:rsid w:val="00E66F43"/>
    <w:rsid w:val="00E670E4"/>
    <w:rsid w:val="00E6734D"/>
    <w:rsid w:val="00E67EB6"/>
    <w:rsid w:val="00E71721"/>
    <w:rsid w:val="00E72167"/>
    <w:rsid w:val="00E7406B"/>
    <w:rsid w:val="00E750B6"/>
    <w:rsid w:val="00E76F8A"/>
    <w:rsid w:val="00E81970"/>
    <w:rsid w:val="00E82071"/>
    <w:rsid w:val="00E84C7C"/>
    <w:rsid w:val="00E86758"/>
    <w:rsid w:val="00E870F4"/>
    <w:rsid w:val="00E905AF"/>
    <w:rsid w:val="00E90998"/>
    <w:rsid w:val="00E91E0A"/>
    <w:rsid w:val="00E91E7F"/>
    <w:rsid w:val="00E91F97"/>
    <w:rsid w:val="00E92C2F"/>
    <w:rsid w:val="00E9357B"/>
    <w:rsid w:val="00E94C05"/>
    <w:rsid w:val="00E94D84"/>
    <w:rsid w:val="00EA0211"/>
    <w:rsid w:val="00EA0772"/>
    <w:rsid w:val="00EA1E9E"/>
    <w:rsid w:val="00EA2443"/>
    <w:rsid w:val="00EA3099"/>
    <w:rsid w:val="00EA364B"/>
    <w:rsid w:val="00EA430B"/>
    <w:rsid w:val="00EA4DC6"/>
    <w:rsid w:val="00EA55DD"/>
    <w:rsid w:val="00EA56A5"/>
    <w:rsid w:val="00EA6A97"/>
    <w:rsid w:val="00EA6EBF"/>
    <w:rsid w:val="00EA7FEB"/>
    <w:rsid w:val="00EB20C5"/>
    <w:rsid w:val="00EB21E1"/>
    <w:rsid w:val="00EB550B"/>
    <w:rsid w:val="00EB58D5"/>
    <w:rsid w:val="00EB6441"/>
    <w:rsid w:val="00EB6CA8"/>
    <w:rsid w:val="00EB711C"/>
    <w:rsid w:val="00EB742F"/>
    <w:rsid w:val="00EB78B8"/>
    <w:rsid w:val="00EB7ACC"/>
    <w:rsid w:val="00EC13D9"/>
    <w:rsid w:val="00EC1DE2"/>
    <w:rsid w:val="00EC21FF"/>
    <w:rsid w:val="00EC22B7"/>
    <w:rsid w:val="00EC2BD0"/>
    <w:rsid w:val="00EC39EF"/>
    <w:rsid w:val="00EC4274"/>
    <w:rsid w:val="00EC5433"/>
    <w:rsid w:val="00EC58F6"/>
    <w:rsid w:val="00EC6828"/>
    <w:rsid w:val="00EC6B4C"/>
    <w:rsid w:val="00ED1FC6"/>
    <w:rsid w:val="00ED27BF"/>
    <w:rsid w:val="00ED2900"/>
    <w:rsid w:val="00ED4A24"/>
    <w:rsid w:val="00ED7B21"/>
    <w:rsid w:val="00ED7BA9"/>
    <w:rsid w:val="00ED7CBF"/>
    <w:rsid w:val="00EE0EE9"/>
    <w:rsid w:val="00EE0EF3"/>
    <w:rsid w:val="00EE3115"/>
    <w:rsid w:val="00EE3743"/>
    <w:rsid w:val="00EE3CDB"/>
    <w:rsid w:val="00EE42C0"/>
    <w:rsid w:val="00EE5364"/>
    <w:rsid w:val="00EE67C1"/>
    <w:rsid w:val="00EE6F31"/>
    <w:rsid w:val="00EE7A96"/>
    <w:rsid w:val="00EF18F2"/>
    <w:rsid w:val="00EF3D04"/>
    <w:rsid w:val="00EF45BE"/>
    <w:rsid w:val="00EF5264"/>
    <w:rsid w:val="00EF7843"/>
    <w:rsid w:val="00F0073C"/>
    <w:rsid w:val="00F01723"/>
    <w:rsid w:val="00F01FA7"/>
    <w:rsid w:val="00F0299E"/>
    <w:rsid w:val="00F02BAC"/>
    <w:rsid w:val="00F02EB2"/>
    <w:rsid w:val="00F0395E"/>
    <w:rsid w:val="00F03A65"/>
    <w:rsid w:val="00F061AA"/>
    <w:rsid w:val="00F06525"/>
    <w:rsid w:val="00F067F7"/>
    <w:rsid w:val="00F11761"/>
    <w:rsid w:val="00F1371C"/>
    <w:rsid w:val="00F1545F"/>
    <w:rsid w:val="00F161B6"/>
    <w:rsid w:val="00F178E2"/>
    <w:rsid w:val="00F17A30"/>
    <w:rsid w:val="00F222E9"/>
    <w:rsid w:val="00F23C12"/>
    <w:rsid w:val="00F24278"/>
    <w:rsid w:val="00F249A5"/>
    <w:rsid w:val="00F25598"/>
    <w:rsid w:val="00F25CF4"/>
    <w:rsid w:val="00F26E4D"/>
    <w:rsid w:val="00F3206C"/>
    <w:rsid w:val="00F324C9"/>
    <w:rsid w:val="00F33A06"/>
    <w:rsid w:val="00F35463"/>
    <w:rsid w:val="00F35564"/>
    <w:rsid w:val="00F35BCE"/>
    <w:rsid w:val="00F36651"/>
    <w:rsid w:val="00F3769C"/>
    <w:rsid w:val="00F41C5A"/>
    <w:rsid w:val="00F42079"/>
    <w:rsid w:val="00F420E1"/>
    <w:rsid w:val="00F43CE6"/>
    <w:rsid w:val="00F4437E"/>
    <w:rsid w:val="00F44693"/>
    <w:rsid w:val="00F4682C"/>
    <w:rsid w:val="00F47A72"/>
    <w:rsid w:val="00F512E4"/>
    <w:rsid w:val="00F519DE"/>
    <w:rsid w:val="00F53457"/>
    <w:rsid w:val="00F5466F"/>
    <w:rsid w:val="00F55D21"/>
    <w:rsid w:val="00F57070"/>
    <w:rsid w:val="00F61E2E"/>
    <w:rsid w:val="00F6489E"/>
    <w:rsid w:val="00F64DE1"/>
    <w:rsid w:val="00F66F0C"/>
    <w:rsid w:val="00F67815"/>
    <w:rsid w:val="00F678DC"/>
    <w:rsid w:val="00F67A67"/>
    <w:rsid w:val="00F67C8B"/>
    <w:rsid w:val="00F70367"/>
    <w:rsid w:val="00F72B98"/>
    <w:rsid w:val="00F739E9"/>
    <w:rsid w:val="00F74888"/>
    <w:rsid w:val="00F76827"/>
    <w:rsid w:val="00F77579"/>
    <w:rsid w:val="00F80393"/>
    <w:rsid w:val="00F81E69"/>
    <w:rsid w:val="00F825EB"/>
    <w:rsid w:val="00F82B2A"/>
    <w:rsid w:val="00F834CE"/>
    <w:rsid w:val="00F8515C"/>
    <w:rsid w:val="00F91172"/>
    <w:rsid w:val="00F92B89"/>
    <w:rsid w:val="00F92EA1"/>
    <w:rsid w:val="00F94B9A"/>
    <w:rsid w:val="00F94EDC"/>
    <w:rsid w:val="00F95CB3"/>
    <w:rsid w:val="00F95E58"/>
    <w:rsid w:val="00FA1554"/>
    <w:rsid w:val="00FA16B5"/>
    <w:rsid w:val="00FA1EBF"/>
    <w:rsid w:val="00FA43A9"/>
    <w:rsid w:val="00FA4718"/>
    <w:rsid w:val="00FA69E2"/>
    <w:rsid w:val="00FA70FC"/>
    <w:rsid w:val="00FB0DD1"/>
    <w:rsid w:val="00FB15F8"/>
    <w:rsid w:val="00FB221A"/>
    <w:rsid w:val="00FB252B"/>
    <w:rsid w:val="00FB3A4B"/>
    <w:rsid w:val="00FB4080"/>
    <w:rsid w:val="00FB4105"/>
    <w:rsid w:val="00FB670D"/>
    <w:rsid w:val="00FB67C8"/>
    <w:rsid w:val="00FC0DEE"/>
    <w:rsid w:val="00FC2CB6"/>
    <w:rsid w:val="00FC2F50"/>
    <w:rsid w:val="00FC3268"/>
    <w:rsid w:val="00FC3B61"/>
    <w:rsid w:val="00FC5124"/>
    <w:rsid w:val="00FC6290"/>
    <w:rsid w:val="00FC6B11"/>
    <w:rsid w:val="00FC6B70"/>
    <w:rsid w:val="00FC77E2"/>
    <w:rsid w:val="00FD0057"/>
    <w:rsid w:val="00FD2D82"/>
    <w:rsid w:val="00FD3428"/>
    <w:rsid w:val="00FD3CB1"/>
    <w:rsid w:val="00FD59C6"/>
    <w:rsid w:val="00FD5E30"/>
    <w:rsid w:val="00FD5F33"/>
    <w:rsid w:val="00FD6872"/>
    <w:rsid w:val="00FD7022"/>
    <w:rsid w:val="00FD74D5"/>
    <w:rsid w:val="00FD7C13"/>
    <w:rsid w:val="00FE1A76"/>
    <w:rsid w:val="00FE1C59"/>
    <w:rsid w:val="00FE2769"/>
    <w:rsid w:val="00FE2E8C"/>
    <w:rsid w:val="00FE3609"/>
    <w:rsid w:val="00FE4719"/>
    <w:rsid w:val="00FE5240"/>
    <w:rsid w:val="00FE6828"/>
    <w:rsid w:val="00FE734E"/>
    <w:rsid w:val="00FF1FAC"/>
    <w:rsid w:val="00FF4445"/>
    <w:rsid w:val="00FF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ED6"/>
    <w:pPr>
      <w:spacing w:after="0"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1D67E2"/>
    <w:pPr>
      <w:keepNext/>
      <w:numPr>
        <w:ilvl w:val="2"/>
        <w:numId w:val="3"/>
      </w:numPr>
      <w:ind w:left="1008" w:hanging="1008"/>
      <w:outlineLvl w:val="2"/>
    </w:pPr>
    <w:rPr>
      <w:rFonts w:eastAsiaTheme="majorEastAsia"/>
      <w:bCs/>
      <w:i/>
      <w:szCs w:val="24"/>
      <w:lang w:val="en-US"/>
    </w:rPr>
  </w:style>
  <w:style w:type="paragraph" w:styleId="Heading4">
    <w:name w:val="heading 4"/>
    <w:basedOn w:val="Normal"/>
    <w:next w:val="Normal"/>
    <w:link w:val="Heading4Char"/>
    <w:uiPriority w:val="9"/>
    <w:unhideWhenUsed/>
    <w:qFormat/>
    <w:rsid w:val="00F67A67"/>
    <w:pPr>
      <w:keepNext/>
      <w:numPr>
        <w:ilvl w:val="3"/>
        <w:numId w:val="3"/>
      </w:numPr>
      <w:ind w:left="1152" w:hanging="1152"/>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1D67E2"/>
    <w:rPr>
      <w:rFonts w:ascii="Times New Roman" w:eastAsiaTheme="majorEastAsia" w:hAnsi="Times New Roman" w:cs="Times New Roman"/>
      <w:bCs/>
      <w:i/>
      <w:color w:val="000000"/>
      <w:sz w:val="23"/>
      <w:szCs w:val="24"/>
    </w:rPr>
  </w:style>
  <w:style w:type="character" w:customStyle="1" w:styleId="Heading4Char">
    <w:name w:val="Heading 4 Char"/>
    <w:basedOn w:val="DefaultParagraphFont"/>
    <w:link w:val="Heading4"/>
    <w:uiPriority w:val="9"/>
    <w:rsid w:val="00F67A67"/>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 w:type="paragraph" w:styleId="NormalWeb">
    <w:name w:val="Normal (Web)"/>
    <w:basedOn w:val="Normal"/>
    <w:uiPriority w:val="99"/>
    <w:semiHidden/>
    <w:unhideWhenUsed/>
    <w:rsid w:val="00D97D64"/>
    <w:pPr>
      <w:spacing w:before="100" w:beforeAutospacing="1" w:after="100" w:afterAutospacing="1"/>
      <w:contextualSpacing w:val="0"/>
    </w:pPr>
    <w:rPr>
      <w:rFonts w:eastAsia="Times New Roman"/>
      <w:color w:val="auto"/>
      <w:sz w:val="24"/>
      <w:szCs w:val="24"/>
      <w:lang w:val="en-US"/>
    </w:rPr>
  </w:style>
  <w:style w:type="paragraph" w:styleId="Revision">
    <w:name w:val="Revision"/>
    <w:hidden/>
    <w:uiPriority w:val="99"/>
    <w:semiHidden/>
    <w:rsid w:val="009A40EF"/>
    <w:pPr>
      <w:spacing w:after="0" w:line="240" w:lineRule="auto"/>
    </w:pPr>
    <w:rPr>
      <w:rFonts w:ascii="Times New Roman" w:hAnsi="Times New Roman" w:cs="Times New Roman"/>
      <w:color w:val="000000"/>
      <w:sz w:val="23"/>
      <w:szCs w:val="23"/>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ED6"/>
    <w:pPr>
      <w:spacing w:after="0"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1D67E2"/>
    <w:pPr>
      <w:keepNext/>
      <w:numPr>
        <w:ilvl w:val="2"/>
        <w:numId w:val="3"/>
      </w:numPr>
      <w:ind w:left="1008" w:hanging="1008"/>
      <w:outlineLvl w:val="2"/>
    </w:pPr>
    <w:rPr>
      <w:rFonts w:eastAsiaTheme="majorEastAsia"/>
      <w:bCs/>
      <w:i/>
      <w:szCs w:val="24"/>
      <w:lang w:val="en-US"/>
    </w:rPr>
  </w:style>
  <w:style w:type="paragraph" w:styleId="Heading4">
    <w:name w:val="heading 4"/>
    <w:basedOn w:val="Normal"/>
    <w:next w:val="Normal"/>
    <w:link w:val="Heading4Char"/>
    <w:uiPriority w:val="9"/>
    <w:unhideWhenUsed/>
    <w:qFormat/>
    <w:rsid w:val="00F67A67"/>
    <w:pPr>
      <w:keepNext/>
      <w:numPr>
        <w:ilvl w:val="3"/>
        <w:numId w:val="3"/>
      </w:numPr>
      <w:ind w:left="1152" w:hanging="1152"/>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1D67E2"/>
    <w:rPr>
      <w:rFonts w:ascii="Times New Roman" w:eastAsiaTheme="majorEastAsia" w:hAnsi="Times New Roman" w:cs="Times New Roman"/>
      <w:bCs/>
      <w:i/>
      <w:color w:val="000000"/>
      <w:sz w:val="23"/>
      <w:szCs w:val="24"/>
    </w:rPr>
  </w:style>
  <w:style w:type="character" w:customStyle="1" w:styleId="Heading4Char">
    <w:name w:val="Heading 4 Char"/>
    <w:basedOn w:val="DefaultParagraphFont"/>
    <w:link w:val="Heading4"/>
    <w:uiPriority w:val="9"/>
    <w:rsid w:val="00F67A67"/>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 w:type="paragraph" w:styleId="NormalWeb">
    <w:name w:val="Normal (Web)"/>
    <w:basedOn w:val="Normal"/>
    <w:uiPriority w:val="99"/>
    <w:semiHidden/>
    <w:unhideWhenUsed/>
    <w:rsid w:val="00D97D64"/>
    <w:pPr>
      <w:spacing w:before="100" w:beforeAutospacing="1" w:after="100" w:afterAutospacing="1"/>
      <w:contextualSpacing w:val="0"/>
    </w:pPr>
    <w:rPr>
      <w:rFonts w:eastAsia="Times New Roman"/>
      <w:color w:val="auto"/>
      <w:sz w:val="24"/>
      <w:szCs w:val="24"/>
      <w:lang w:val="en-US"/>
    </w:rPr>
  </w:style>
  <w:style w:type="paragraph" w:styleId="Revision">
    <w:name w:val="Revision"/>
    <w:hidden/>
    <w:uiPriority w:val="99"/>
    <w:semiHidden/>
    <w:rsid w:val="009A40EF"/>
    <w:pPr>
      <w:spacing w:after="0" w:line="240" w:lineRule="auto"/>
    </w:pPr>
    <w:rPr>
      <w:rFonts w:ascii="Times New Roman" w:hAnsi="Times New Roman" w:cs="Times New Roman"/>
      <w:color w:val="000000"/>
      <w:sz w:val="23"/>
      <w:szCs w:val="23"/>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9718752">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5492277">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255023886">
      <w:bodyDiv w:val="1"/>
      <w:marLeft w:val="0"/>
      <w:marRight w:val="0"/>
      <w:marTop w:val="0"/>
      <w:marBottom w:val="0"/>
      <w:divBdr>
        <w:top w:val="none" w:sz="0" w:space="0" w:color="auto"/>
        <w:left w:val="none" w:sz="0" w:space="0" w:color="auto"/>
        <w:bottom w:val="none" w:sz="0" w:space="0" w:color="auto"/>
        <w:right w:val="none" w:sz="0" w:space="0" w:color="auto"/>
      </w:divBdr>
    </w:div>
    <w:div w:id="265357125">
      <w:bodyDiv w:val="1"/>
      <w:marLeft w:val="0"/>
      <w:marRight w:val="0"/>
      <w:marTop w:val="0"/>
      <w:marBottom w:val="0"/>
      <w:divBdr>
        <w:top w:val="none" w:sz="0" w:space="0" w:color="auto"/>
        <w:left w:val="none" w:sz="0" w:space="0" w:color="auto"/>
        <w:bottom w:val="none" w:sz="0" w:space="0" w:color="auto"/>
        <w:right w:val="none" w:sz="0" w:space="0" w:color="auto"/>
      </w:divBdr>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515850019">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92876227">
      <w:bodyDiv w:val="1"/>
      <w:marLeft w:val="0"/>
      <w:marRight w:val="0"/>
      <w:marTop w:val="0"/>
      <w:marBottom w:val="0"/>
      <w:divBdr>
        <w:top w:val="none" w:sz="0" w:space="0" w:color="auto"/>
        <w:left w:val="none" w:sz="0" w:space="0" w:color="auto"/>
        <w:bottom w:val="none" w:sz="0" w:space="0" w:color="auto"/>
        <w:right w:val="none" w:sz="0" w:space="0" w:color="auto"/>
      </w:divBdr>
    </w:div>
    <w:div w:id="704326193">
      <w:bodyDiv w:val="1"/>
      <w:marLeft w:val="0"/>
      <w:marRight w:val="0"/>
      <w:marTop w:val="0"/>
      <w:marBottom w:val="0"/>
      <w:divBdr>
        <w:top w:val="none" w:sz="0" w:space="0" w:color="auto"/>
        <w:left w:val="none" w:sz="0" w:space="0" w:color="auto"/>
        <w:bottom w:val="none" w:sz="0" w:space="0" w:color="auto"/>
        <w:right w:val="none" w:sz="0" w:space="0" w:color="auto"/>
      </w:divBdr>
    </w:div>
    <w:div w:id="744956755">
      <w:bodyDiv w:val="1"/>
      <w:marLeft w:val="0"/>
      <w:marRight w:val="0"/>
      <w:marTop w:val="0"/>
      <w:marBottom w:val="0"/>
      <w:divBdr>
        <w:top w:val="none" w:sz="0" w:space="0" w:color="auto"/>
        <w:left w:val="none" w:sz="0" w:space="0" w:color="auto"/>
        <w:bottom w:val="none" w:sz="0" w:space="0" w:color="auto"/>
        <w:right w:val="none" w:sz="0" w:space="0" w:color="auto"/>
      </w:divBdr>
    </w:div>
    <w:div w:id="796222554">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913781920">
      <w:bodyDiv w:val="1"/>
      <w:marLeft w:val="0"/>
      <w:marRight w:val="0"/>
      <w:marTop w:val="0"/>
      <w:marBottom w:val="0"/>
      <w:divBdr>
        <w:top w:val="none" w:sz="0" w:space="0" w:color="auto"/>
        <w:left w:val="none" w:sz="0" w:space="0" w:color="auto"/>
        <w:bottom w:val="none" w:sz="0" w:space="0" w:color="auto"/>
        <w:right w:val="none" w:sz="0" w:space="0" w:color="auto"/>
      </w:divBdr>
    </w:div>
    <w:div w:id="957220866">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052115594">
      <w:bodyDiv w:val="1"/>
      <w:marLeft w:val="0"/>
      <w:marRight w:val="0"/>
      <w:marTop w:val="0"/>
      <w:marBottom w:val="0"/>
      <w:divBdr>
        <w:top w:val="none" w:sz="0" w:space="0" w:color="auto"/>
        <w:left w:val="none" w:sz="0" w:space="0" w:color="auto"/>
        <w:bottom w:val="none" w:sz="0" w:space="0" w:color="auto"/>
        <w:right w:val="none" w:sz="0" w:space="0" w:color="auto"/>
      </w:divBdr>
    </w:div>
    <w:div w:id="1234779151">
      <w:bodyDiv w:val="1"/>
      <w:marLeft w:val="0"/>
      <w:marRight w:val="0"/>
      <w:marTop w:val="0"/>
      <w:marBottom w:val="0"/>
      <w:divBdr>
        <w:top w:val="none" w:sz="0" w:space="0" w:color="auto"/>
        <w:left w:val="none" w:sz="0" w:space="0" w:color="auto"/>
        <w:bottom w:val="none" w:sz="0" w:space="0" w:color="auto"/>
        <w:right w:val="none" w:sz="0" w:space="0" w:color="auto"/>
      </w:divBdr>
    </w:div>
    <w:div w:id="1265268523">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345352928">
      <w:bodyDiv w:val="1"/>
      <w:marLeft w:val="0"/>
      <w:marRight w:val="0"/>
      <w:marTop w:val="0"/>
      <w:marBottom w:val="0"/>
      <w:divBdr>
        <w:top w:val="none" w:sz="0" w:space="0" w:color="auto"/>
        <w:left w:val="none" w:sz="0" w:space="0" w:color="auto"/>
        <w:bottom w:val="none" w:sz="0" w:space="0" w:color="auto"/>
        <w:right w:val="none" w:sz="0" w:space="0" w:color="auto"/>
      </w:divBdr>
    </w:div>
    <w:div w:id="1393314901">
      <w:bodyDiv w:val="1"/>
      <w:marLeft w:val="0"/>
      <w:marRight w:val="0"/>
      <w:marTop w:val="0"/>
      <w:marBottom w:val="0"/>
      <w:divBdr>
        <w:top w:val="none" w:sz="0" w:space="0" w:color="auto"/>
        <w:left w:val="none" w:sz="0" w:space="0" w:color="auto"/>
        <w:bottom w:val="none" w:sz="0" w:space="0" w:color="auto"/>
        <w:right w:val="none" w:sz="0" w:space="0" w:color="auto"/>
      </w:divBdr>
      <w:divsChild>
        <w:div w:id="542789536">
          <w:marLeft w:val="0"/>
          <w:marRight w:val="0"/>
          <w:marTop w:val="0"/>
          <w:marBottom w:val="0"/>
          <w:divBdr>
            <w:top w:val="none" w:sz="0" w:space="0" w:color="auto"/>
            <w:left w:val="none" w:sz="0" w:space="0" w:color="auto"/>
            <w:bottom w:val="none" w:sz="0" w:space="0" w:color="auto"/>
            <w:right w:val="none" w:sz="0" w:space="0" w:color="auto"/>
          </w:divBdr>
          <w:divsChild>
            <w:div w:id="558367698">
              <w:marLeft w:val="0"/>
              <w:marRight w:val="0"/>
              <w:marTop w:val="0"/>
              <w:marBottom w:val="0"/>
              <w:divBdr>
                <w:top w:val="none" w:sz="0" w:space="0" w:color="auto"/>
                <w:left w:val="none" w:sz="0" w:space="0" w:color="auto"/>
                <w:bottom w:val="none" w:sz="0" w:space="0" w:color="auto"/>
                <w:right w:val="none" w:sz="0" w:space="0" w:color="auto"/>
              </w:divBdr>
              <w:divsChild>
                <w:div w:id="768237952">
                  <w:marLeft w:val="-225"/>
                  <w:marRight w:val="-225"/>
                  <w:marTop w:val="0"/>
                  <w:marBottom w:val="0"/>
                  <w:divBdr>
                    <w:top w:val="none" w:sz="0" w:space="0" w:color="auto"/>
                    <w:left w:val="none" w:sz="0" w:space="0" w:color="auto"/>
                    <w:bottom w:val="none" w:sz="0" w:space="0" w:color="auto"/>
                    <w:right w:val="none" w:sz="0" w:space="0" w:color="auto"/>
                  </w:divBdr>
                  <w:divsChild>
                    <w:div w:id="1432428944">
                      <w:marLeft w:val="0"/>
                      <w:marRight w:val="0"/>
                      <w:marTop w:val="210"/>
                      <w:marBottom w:val="300"/>
                      <w:divBdr>
                        <w:top w:val="none" w:sz="0" w:space="0" w:color="auto"/>
                        <w:left w:val="none" w:sz="0" w:space="0" w:color="auto"/>
                        <w:bottom w:val="none" w:sz="0" w:space="0" w:color="auto"/>
                        <w:right w:val="none" w:sz="0" w:space="0" w:color="auto"/>
                      </w:divBdr>
                      <w:divsChild>
                        <w:div w:id="873426650">
                          <w:marLeft w:val="0"/>
                          <w:marRight w:val="0"/>
                          <w:marTop w:val="0"/>
                          <w:marBottom w:val="0"/>
                          <w:divBdr>
                            <w:top w:val="none" w:sz="0" w:space="0" w:color="auto"/>
                            <w:left w:val="none" w:sz="0" w:space="0" w:color="auto"/>
                            <w:bottom w:val="none" w:sz="0" w:space="0" w:color="auto"/>
                            <w:right w:val="none" w:sz="0" w:space="0" w:color="auto"/>
                          </w:divBdr>
                          <w:divsChild>
                            <w:div w:id="1919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25663">
      <w:bodyDiv w:val="1"/>
      <w:marLeft w:val="0"/>
      <w:marRight w:val="0"/>
      <w:marTop w:val="0"/>
      <w:marBottom w:val="0"/>
      <w:divBdr>
        <w:top w:val="none" w:sz="0" w:space="0" w:color="auto"/>
        <w:left w:val="none" w:sz="0" w:space="0" w:color="auto"/>
        <w:bottom w:val="none" w:sz="0" w:space="0" w:color="auto"/>
        <w:right w:val="none" w:sz="0" w:space="0" w:color="auto"/>
      </w:divBdr>
    </w:div>
    <w:div w:id="1679386583">
      <w:bodyDiv w:val="1"/>
      <w:marLeft w:val="0"/>
      <w:marRight w:val="0"/>
      <w:marTop w:val="0"/>
      <w:marBottom w:val="0"/>
      <w:divBdr>
        <w:top w:val="none" w:sz="0" w:space="0" w:color="auto"/>
        <w:left w:val="none" w:sz="0" w:space="0" w:color="auto"/>
        <w:bottom w:val="none" w:sz="0" w:space="0" w:color="auto"/>
        <w:right w:val="none" w:sz="0" w:space="0" w:color="auto"/>
      </w:divBdr>
    </w:div>
    <w:div w:id="1692141809">
      <w:bodyDiv w:val="1"/>
      <w:marLeft w:val="0"/>
      <w:marRight w:val="0"/>
      <w:marTop w:val="0"/>
      <w:marBottom w:val="0"/>
      <w:divBdr>
        <w:top w:val="none" w:sz="0" w:space="0" w:color="auto"/>
        <w:left w:val="none" w:sz="0" w:space="0" w:color="auto"/>
        <w:bottom w:val="none" w:sz="0" w:space="0" w:color="auto"/>
        <w:right w:val="none" w:sz="0" w:space="0" w:color="auto"/>
      </w:divBdr>
      <w:divsChild>
        <w:div w:id="1726250869">
          <w:marLeft w:val="0"/>
          <w:marRight w:val="0"/>
          <w:marTop w:val="0"/>
          <w:marBottom w:val="0"/>
          <w:divBdr>
            <w:top w:val="none" w:sz="0" w:space="0" w:color="auto"/>
            <w:left w:val="none" w:sz="0" w:space="0" w:color="auto"/>
            <w:bottom w:val="none" w:sz="0" w:space="0" w:color="auto"/>
            <w:right w:val="none" w:sz="0" w:space="0" w:color="auto"/>
          </w:divBdr>
          <w:divsChild>
            <w:div w:id="1145045842">
              <w:marLeft w:val="0"/>
              <w:marRight w:val="0"/>
              <w:marTop w:val="0"/>
              <w:marBottom w:val="0"/>
              <w:divBdr>
                <w:top w:val="none" w:sz="0" w:space="0" w:color="auto"/>
                <w:left w:val="none" w:sz="0" w:space="0" w:color="auto"/>
                <w:bottom w:val="none" w:sz="0" w:space="0" w:color="auto"/>
                <w:right w:val="none" w:sz="0" w:space="0" w:color="auto"/>
              </w:divBdr>
              <w:divsChild>
                <w:div w:id="987512915">
                  <w:marLeft w:val="-225"/>
                  <w:marRight w:val="-225"/>
                  <w:marTop w:val="0"/>
                  <w:marBottom w:val="0"/>
                  <w:divBdr>
                    <w:top w:val="none" w:sz="0" w:space="0" w:color="auto"/>
                    <w:left w:val="none" w:sz="0" w:space="0" w:color="auto"/>
                    <w:bottom w:val="none" w:sz="0" w:space="0" w:color="auto"/>
                    <w:right w:val="none" w:sz="0" w:space="0" w:color="auto"/>
                  </w:divBdr>
                  <w:divsChild>
                    <w:div w:id="1448506668">
                      <w:marLeft w:val="0"/>
                      <w:marRight w:val="0"/>
                      <w:marTop w:val="210"/>
                      <w:marBottom w:val="300"/>
                      <w:divBdr>
                        <w:top w:val="none" w:sz="0" w:space="0" w:color="auto"/>
                        <w:left w:val="none" w:sz="0" w:space="0" w:color="auto"/>
                        <w:bottom w:val="none" w:sz="0" w:space="0" w:color="auto"/>
                        <w:right w:val="none" w:sz="0" w:space="0" w:color="auto"/>
                      </w:divBdr>
                      <w:divsChild>
                        <w:div w:id="5576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84250349">
      <w:bodyDiv w:val="1"/>
      <w:marLeft w:val="0"/>
      <w:marRight w:val="0"/>
      <w:marTop w:val="0"/>
      <w:marBottom w:val="0"/>
      <w:divBdr>
        <w:top w:val="none" w:sz="0" w:space="0" w:color="auto"/>
        <w:left w:val="none" w:sz="0" w:space="0" w:color="auto"/>
        <w:bottom w:val="none" w:sz="0" w:space="0" w:color="auto"/>
        <w:right w:val="none" w:sz="0" w:space="0" w:color="auto"/>
      </w:divBdr>
    </w:div>
    <w:div w:id="20469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mailto:hc.hpr-rps.sc@canada.ca"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eader" Target="header5.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yperlink" Target="http://www.w3.org/2001/XMLSchema-insta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B0BC4A-B1C9-4D5B-9517-218DA6551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90</Pages>
  <Words>23578</Words>
  <Characters>134395</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157658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pbx</cp:lastModifiedBy>
  <cp:revision>4</cp:revision>
  <cp:lastPrinted>2016-03-07T15:22:00Z</cp:lastPrinted>
  <dcterms:created xsi:type="dcterms:W3CDTF">2017-11-03T21:13:00Z</dcterms:created>
  <dcterms:modified xsi:type="dcterms:W3CDTF">2017-11-03T22:00:00Z</dcterms:modified>
</cp:coreProperties>
</file>