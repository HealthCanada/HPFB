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comments.xml" ContentType="application/vnd.openxmlformats-officedocument.wordprocessingml.comments+xml"/>
  <Override PartName="/word/header5.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7F69" w:rsidRPr="00675DAA" w:rsidRDefault="003A6D58" w:rsidP="0080029F">
      <w:r w:rsidRPr="00675DAA">
        <w:rPr>
          <w:noProof/>
          <w:lang w:val="en-US"/>
        </w:rPr>
        <w:drawing>
          <wp:anchor distT="0" distB="0" distL="114300" distR="114300" simplePos="0" relativeHeight="251692032" behindDoc="0" locked="0" layoutInCell="1" allowOverlap="1" wp14:anchorId="182AEC1B" wp14:editId="41B09895">
            <wp:simplePos x="0" y="0"/>
            <wp:positionH relativeFrom="column">
              <wp:align>left</wp:align>
            </wp:positionH>
            <wp:positionV relativeFrom="paragraph">
              <wp:align>top</wp:align>
            </wp:positionV>
            <wp:extent cx="2532380" cy="347345"/>
            <wp:effectExtent l="0" t="0" r="127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health_e.jpg"/>
                    <pic:cNvPicPr/>
                  </pic:nvPicPr>
                  <pic:blipFill>
                    <a:blip r:embed="rId10">
                      <a:extLst>
                        <a:ext uri="{28A0092B-C50C-407E-A947-70E740481C1C}">
                          <a14:useLocalDpi xmlns:a14="http://schemas.microsoft.com/office/drawing/2010/main" val="0"/>
                        </a:ext>
                      </a:extLst>
                    </a:blip>
                    <a:stretch>
                      <a:fillRect/>
                    </a:stretch>
                  </pic:blipFill>
                  <pic:spPr>
                    <a:xfrm>
                      <a:off x="0" y="0"/>
                      <a:ext cx="2532380" cy="347345"/>
                    </a:xfrm>
                    <a:prstGeom prst="rect">
                      <a:avLst/>
                    </a:prstGeom>
                  </pic:spPr>
                </pic:pic>
              </a:graphicData>
            </a:graphic>
          </wp:anchor>
        </w:drawing>
      </w:r>
    </w:p>
    <w:p w:rsidR="00D07F69" w:rsidRPr="00675DAA" w:rsidRDefault="00D07F69" w:rsidP="0080029F"/>
    <w:p w:rsidR="00D07F69" w:rsidRPr="00675DAA" w:rsidRDefault="00D07F69" w:rsidP="0080029F"/>
    <w:p w:rsidR="00191E55" w:rsidRPr="00675DAA" w:rsidRDefault="00191E55" w:rsidP="0080029F"/>
    <w:p w:rsidR="00191E55" w:rsidRPr="00675DAA" w:rsidRDefault="00191E55" w:rsidP="0080029F"/>
    <w:p w:rsidR="00517DC9" w:rsidRPr="00675DAA" w:rsidRDefault="00517DC9" w:rsidP="0080029F"/>
    <w:p w:rsidR="00517DC9" w:rsidRDefault="00292223" w:rsidP="005450D1">
      <w:pPr>
        <w:jc w:val="center"/>
        <w:rPr>
          <w:sz w:val="72"/>
        </w:rPr>
      </w:pPr>
      <w:r w:rsidRPr="005450D1">
        <w:rPr>
          <w:sz w:val="72"/>
        </w:rPr>
        <w:t xml:space="preserve">WORKING </w:t>
      </w:r>
      <w:r w:rsidR="00CD4FF5" w:rsidRPr="005450D1">
        <w:rPr>
          <w:sz w:val="72"/>
        </w:rPr>
        <w:t>DRAFT</w:t>
      </w:r>
    </w:p>
    <w:p w:rsidR="0021006F" w:rsidRPr="005450D1" w:rsidRDefault="00BD42A1" w:rsidP="005450D1">
      <w:pPr>
        <w:jc w:val="center"/>
        <w:rPr>
          <w:sz w:val="72"/>
        </w:rPr>
      </w:pPr>
      <w:r>
        <w:rPr>
          <w:sz w:val="72"/>
        </w:rPr>
        <w:t>Phase 1</w:t>
      </w:r>
    </w:p>
    <w:p w:rsidR="00E90998" w:rsidRPr="00675DAA" w:rsidRDefault="00E90998" w:rsidP="0080029F"/>
    <w:p w:rsidR="00191E55" w:rsidRPr="00675DAA" w:rsidRDefault="00191E55" w:rsidP="0080029F"/>
    <w:p w:rsidR="00191E55" w:rsidRPr="00675DAA" w:rsidRDefault="00191E55" w:rsidP="0080029F"/>
    <w:tbl>
      <w:tblPr>
        <w:tblW w:w="0" w:type="auto"/>
        <w:tblInd w:w="100" w:type="dxa"/>
        <w:tblLayout w:type="fixed"/>
        <w:tblCellMar>
          <w:left w:w="100" w:type="dxa"/>
          <w:right w:w="100" w:type="dxa"/>
        </w:tblCellMar>
        <w:tblLook w:val="0000" w:firstRow="0" w:lastRow="0" w:firstColumn="0" w:lastColumn="0" w:noHBand="0" w:noVBand="0"/>
      </w:tblPr>
      <w:tblGrid>
        <w:gridCol w:w="9360"/>
      </w:tblGrid>
      <w:tr w:rsidR="00D07F69" w:rsidRPr="00675DAA">
        <w:trPr>
          <w:cantSplit/>
        </w:trPr>
        <w:tc>
          <w:tcPr>
            <w:tcW w:w="9360" w:type="dxa"/>
            <w:tcBorders>
              <w:top w:val="single" w:sz="6" w:space="0" w:color="FF0000"/>
              <w:left w:val="single" w:sz="6" w:space="0" w:color="FF0000"/>
              <w:bottom w:val="single" w:sz="6" w:space="0" w:color="FF0000"/>
              <w:right w:val="single" w:sz="6" w:space="0" w:color="FF0000"/>
            </w:tcBorders>
            <w:shd w:val="solid" w:color="FF0000" w:fill="auto"/>
          </w:tcPr>
          <w:p w:rsidR="00D07F69" w:rsidRPr="00675DAA" w:rsidRDefault="00D07F69" w:rsidP="0080029F"/>
        </w:tc>
      </w:tr>
    </w:tbl>
    <w:p w:rsidR="00D07F69" w:rsidRPr="00675DAA" w:rsidRDefault="00D07F69" w:rsidP="0080029F"/>
    <w:p w:rsidR="00D07F69" w:rsidRPr="00675DAA" w:rsidRDefault="00D07F69" w:rsidP="0080029F"/>
    <w:p w:rsidR="00D07F69" w:rsidRPr="00675DAA" w:rsidRDefault="00D07F69" w:rsidP="0080029F"/>
    <w:p w:rsidR="00D07F69" w:rsidRPr="00675DAA" w:rsidRDefault="009D7EB8" w:rsidP="0080029F">
      <w:r>
        <w:t>Technical G</w:t>
      </w:r>
      <w:r w:rsidRPr="00675DAA">
        <w:t xml:space="preserve">uidance </w:t>
      </w:r>
      <w:r>
        <w:t>D</w:t>
      </w:r>
      <w:r w:rsidRPr="00675DAA">
        <w:t>ocument</w:t>
      </w:r>
    </w:p>
    <w:p w:rsidR="00380B39" w:rsidRPr="00675DAA" w:rsidRDefault="00380B39" w:rsidP="0080029F"/>
    <w:p w:rsidR="00D07F69" w:rsidRPr="00675DAA" w:rsidRDefault="0022522A" w:rsidP="0080029F">
      <w:r w:rsidRPr="00675DAA">
        <w:t xml:space="preserve">Structured </w:t>
      </w:r>
      <w:r w:rsidR="00D07F69" w:rsidRPr="00675DAA">
        <w:t xml:space="preserve">Product </w:t>
      </w:r>
      <w:r w:rsidR="00F178E2" w:rsidRPr="00675DAA">
        <w:t>Label</w:t>
      </w:r>
      <w:r w:rsidR="001539E8">
        <w:t>l</w:t>
      </w:r>
      <w:r w:rsidR="00F178E2" w:rsidRPr="00675DAA">
        <w:t xml:space="preserve">ing (SPL) </w:t>
      </w:r>
      <w:r w:rsidR="00027CF3">
        <w:t xml:space="preserve">– General </w:t>
      </w:r>
      <w:r w:rsidRPr="00675DAA">
        <w:t>Validation</w:t>
      </w:r>
      <w:r w:rsidR="00027CF3">
        <w:t xml:space="preserve"> Rules for all Doc</w:t>
      </w:r>
      <w:r w:rsidR="00C614B9">
        <w:t>ument T</w:t>
      </w:r>
      <w:r w:rsidR="00027CF3">
        <w:t>ypes</w:t>
      </w:r>
    </w:p>
    <w:p w:rsidR="00D07F69" w:rsidRPr="00675DAA" w:rsidRDefault="00D07F69" w:rsidP="0080029F"/>
    <w:p w:rsidR="00D07F69" w:rsidRPr="00675DAA" w:rsidRDefault="00D07F69" w:rsidP="0080029F"/>
    <w:p w:rsidR="00D07F69" w:rsidRPr="00675DAA" w:rsidRDefault="00D07F69" w:rsidP="0080029F"/>
    <w:tbl>
      <w:tblPr>
        <w:tblW w:w="0" w:type="auto"/>
        <w:tblInd w:w="100" w:type="dxa"/>
        <w:tblLayout w:type="fixed"/>
        <w:tblCellMar>
          <w:left w:w="100" w:type="dxa"/>
          <w:right w:w="100" w:type="dxa"/>
        </w:tblCellMar>
        <w:tblLook w:val="0000" w:firstRow="0" w:lastRow="0" w:firstColumn="0" w:lastColumn="0" w:noHBand="0" w:noVBand="0"/>
      </w:tblPr>
      <w:tblGrid>
        <w:gridCol w:w="9360"/>
      </w:tblGrid>
      <w:tr w:rsidR="00D07F69" w:rsidRPr="00675DAA">
        <w:trPr>
          <w:cantSplit/>
        </w:trPr>
        <w:tc>
          <w:tcPr>
            <w:tcW w:w="9360" w:type="dxa"/>
            <w:tcBorders>
              <w:top w:val="single" w:sz="6" w:space="0" w:color="FF0000"/>
              <w:left w:val="single" w:sz="6" w:space="0" w:color="FF0000"/>
              <w:bottom w:val="single" w:sz="6" w:space="0" w:color="FF0000"/>
              <w:right w:val="single" w:sz="6" w:space="0" w:color="FF0000"/>
            </w:tcBorders>
            <w:shd w:val="solid" w:color="FF0000" w:fill="auto"/>
          </w:tcPr>
          <w:p w:rsidR="00D07F69" w:rsidRPr="00675DAA" w:rsidRDefault="00D07F69" w:rsidP="0080029F"/>
        </w:tc>
      </w:tr>
    </w:tbl>
    <w:p w:rsidR="00D07F69" w:rsidRPr="00675DAA" w:rsidRDefault="00D07F69" w:rsidP="0080029F">
      <w:r w:rsidRPr="00675DAA">
        <w:t>Published by authority of the</w:t>
      </w:r>
    </w:p>
    <w:p w:rsidR="00D07F69" w:rsidRPr="00675DAA" w:rsidRDefault="00D07F69" w:rsidP="0080029F">
      <w:r w:rsidRPr="00675DAA">
        <w:t>Minister of Health</w:t>
      </w:r>
    </w:p>
    <w:tbl>
      <w:tblPr>
        <w:tblW w:w="0" w:type="auto"/>
        <w:tblInd w:w="100" w:type="dxa"/>
        <w:tblLayout w:type="fixed"/>
        <w:tblCellMar>
          <w:left w:w="100" w:type="dxa"/>
          <w:right w:w="100" w:type="dxa"/>
        </w:tblCellMar>
        <w:tblLook w:val="0000" w:firstRow="0" w:lastRow="0" w:firstColumn="0" w:lastColumn="0" w:noHBand="0" w:noVBand="0"/>
      </w:tblPr>
      <w:tblGrid>
        <w:gridCol w:w="9360"/>
      </w:tblGrid>
      <w:tr w:rsidR="00D07F69" w:rsidRPr="00675DAA">
        <w:trPr>
          <w:cantSplit/>
        </w:trPr>
        <w:tc>
          <w:tcPr>
            <w:tcW w:w="9360" w:type="dxa"/>
            <w:tcBorders>
              <w:top w:val="single" w:sz="6" w:space="0" w:color="FF0000"/>
              <w:left w:val="single" w:sz="6" w:space="0" w:color="FF0000"/>
              <w:bottom w:val="single" w:sz="6" w:space="0" w:color="FF0000"/>
              <w:right w:val="single" w:sz="6" w:space="0" w:color="FF0000"/>
            </w:tcBorders>
            <w:shd w:val="solid" w:color="FF0000" w:fill="FFFFFF"/>
          </w:tcPr>
          <w:p w:rsidR="00D07F69" w:rsidRPr="00675DAA" w:rsidRDefault="00D07F69" w:rsidP="0080029F"/>
        </w:tc>
      </w:tr>
    </w:tbl>
    <w:p w:rsidR="00D07F69" w:rsidRPr="00675DAA" w:rsidRDefault="00D07F69" w:rsidP="0080029F"/>
    <w:p w:rsidR="00D07F69" w:rsidRPr="00675DAA" w:rsidRDefault="00D07F69" w:rsidP="0080029F"/>
    <w:p w:rsidR="00D07F69" w:rsidRPr="00675DAA" w:rsidRDefault="00D07F69" w:rsidP="0080029F"/>
    <w:tbl>
      <w:tblPr>
        <w:tblW w:w="0" w:type="auto"/>
        <w:tblInd w:w="1540" w:type="dxa"/>
        <w:tblLayout w:type="fixed"/>
        <w:tblCellMar>
          <w:left w:w="100" w:type="dxa"/>
          <w:right w:w="100" w:type="dxa"/>
        </w:tblCellMar>
        <w:tblLook w:val="0000" w:firstRow="0" w:lastRow="0" w:firstColumn="0" w:lastColumn="0" w:noHBand="0" w:noVBand="0"/>
      </w:tblPr>
      <w:tblGrid>
        <w:gridCol w:w="3240"/>
        <w:gridCol w:w="3150"/>
      </w:tblGrid>
      <w:tr w:rsidR="00D07F69" w:rsidRPr="00675DAA">
        <w:trPr>
          <w:cantSplit/>
        </w:trPr>
        <w:tc>
          <w:tcPr>
            <w:tcW w:w="3240" w:type="dxa"/>
            <w:tcBorders>
              <w:top w:val="single" w:sz="6" w:space="0" w:color="000000"/>
              <w:left w:val="single" w:sz="6" w:space="0" w:color="000000"/>
              <w:bottom w:val="single" w:sz="6" w:space="0" w:color="000000"/>
              <w:right w:val="nil"/>
            </w:tcBorders>
          </w:tcPr>
          <w:p w:rsidR="00D07F69" w:rsidRPr="00675DAA" w:rsidRDefault="003A6D58" w:rsidP="0080029F">
            <w:r w:rsidRPr="00675DAA">
              <w:t xml:space="preserve">Adopted </w:t>
            </w:r>
            <w:r w:rsidR="00D07F69" w:rsidRPr="00675DAA">
              <w:t>Date</w:t>
            </w:r>
          </w:p>
        </w:tc>
        <w:tc>
          <w:tcPr>
            <w:tcW w:w="3150" w:type="dxa"/>
            <w:tcBorders>
              <w:top w:val="single" w:sz="6" w:space="0" w:color="000000"/>
              <w:left w:val="single" w:sz="6" w:space="0" w:color="000000"/>
              <w:bottom w:val="single" w:sz="6" w:space="0" w:color="000000"/>
              <w:right w:val="single" w:sz="6" w:space="0" w:color="000000"/>
            </w:tcBorders>
          </w:tcPr>
          <w:p w:rsidR="00D07F69" w:rsidRPr="00675DAA" w:rsidRDefault="00380B39" w:rsidP="0080029F">
            <w:r w:rsidRPr="00675DAA">
              <w:rPr>
                <w:highlight w:val="yellow"/>
              </w:rPr>
              <w:t>???</w:t>
            </w:r>
          </w:p>
        </w:tc>
      </w:tr>
      <w:tr w:rsidR="003A6D58" w:rsidRPr="00675DAA">
        <w:trPr>
          <w:cantSplit/>
        </w:trPr>
        <w:tc>
          <w:tcPr>
            <w:tcW w:w="3240" w:type="dxa"/>
            <w:tcBorders>
              <w:top w:val="single" w:sz="6" w:space="0" w:color="000000"/>
              <w:left w:val="single" w:sz="6" w:space="0" w:color="000000"/>
              <w:bottom w:val="single" w:sz="6" w:space="0" w:color="000000"/>
              <w:right w:val="nil"/>
            </w:tcBorders>
          </w:tcPr>
          <w:p w:rsidR="003A6D58" w:rsidRPr="00675DAA" w:rsidRDefault="003A6D58" w:rsidP="0080029F">
            <w:r w:rsidRPr="00675DAA">
              <w:t>Effective Date</w:t>
            </w:r>
          </w:p>
        </w:tc>
        <w:tc>
          <w:tcPr>
            <w:tcW w:w="3150" w:type="dxa"/>
            <w:tcBorders>
              <w:top w:val="single" w:sz="6" w:space="0" w:color="000000"/>
              <w:left w:val="single" w:sz="6" w:space="0" w:color="000000"/>
              <w:bottom w:val="single" w:sz="6" w:space="0" w:color="000000"/>
              <w:right w:val="single" w:sz="6" w:space="0" w:color="000000"/>
            </w:tcBorders>
          </w:tcPr>
          <w:p w:rsidR="003A6D58" w:rsidRPr="00675DAA" w:rsidRDefault="00380B39" w:rsidP="0080029F">
            <w:r w:rsidRPr="00675DAA">
              <w:rPr>
                <w:highlight w:val="yellow"/>
              </w:rPr>
              <w:t>???</w:t>
            </w:r>
          </w:p>
        </w:tc>
      </w:tr>
    </w:tbl>
    <w:p w:rsidR="00D07F69" w:rsidRPr="00675DAA" w:rsidRDefault="00D07F69" w:rsidP="0080029F"/>
    <w:p w:rsidR="00D07F69" w:rsidRPr="00675DAA" w:rsidRDefault="00D07F69" w:rsidP="0080029F"/>
    <w:p w:rsidR="00D07F69" w:rsidRPr="00675DAA" w:rsidRDefault="00D07F69" w:rsidP="0080029F"/>
    <w:p w:rsidR="00D07F69" w:rsidRPr="00675DAA" w:rsidRDefault="00D07F69" w:rsidP="0080029F">
      <w:r w:rsidRPr="00675DAA">
        <w:t>Health Products and Food Branch</w:t>
      </w:r>
    </w:p>
    <w:p w:rsidR="00D07F69" w:rsidRPr="00675DAA" w:rsidRDefault="00D07F69" w:rsidP="0080029F"/>
    <w:p w:rsidR="00D07F69" w:rsidRPr="00675DAA" w:rsidRDefault="00D07F69" w:rsidP="0080029F"/>
    <w:p w:rsidR="00D07F69" w:rsidRPr="00675DAA" w:rsidRDefault="003A6D58" w:rsidP="0080029F">
      <w:r w:rsidRPr="00675DAA">
        <w:rPr>
          <w:noProof/>
          <w:lang w:val="en-US"/>
        </w:rPr>
        <w:drawing>
          <wp:inline distT="0" distB="0" distL="0" distR="0" wp14:anchorId="22C6CE3A" wp14:editId="3FE250CD">
            <wp:extent cx="1592580" cy="38862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anada.jpg"/>
                    <pic:cNvPicPr/>
                  </pic:nvPicPr>
                  <pic:blipFill>
                    <a:blip r:embed="rId11">
                      <a:extLst>
                        <a:ext uri="{28A0092B-C50C-407E-A947-70E740481C1C}">
                          <a14:useLocalDpi xmlns:a14="http://schemas.microsoft.com/office/drawing/2010/main" val="0"/>
                        </a:ext>
                      </a:extLst>
                    </a:blip>
                    <a:stretch>
                      <a:fillRect/>
                    </a:stretch>
                  </pic:blipFill>
                  <pic:spPr>
                    <a:xfrm>
                      <a:off x="0" y="0"/>
                      <a:ext cx="1592580" cy="388620"/>
                    </a:xfrm>
                    <a:prstGeom prst="rect">
                      <a:avLst/>
                    </a:prstGeom>
                  </pic:spPr>
                </pic:pic>
              </a:graphicData>
            </a:graphic>
          </wp:inline>
        </w:drawing>
      </w:r>
    </w:p>
    <w:p w:rsidR="00D07F69" w:rsidRPr="00675DAA" w:rsidRDefault="00D07F69" w:rsidP="0080029F">
      <w:r w:rsidRPr="00675DAA">
        <w:lastRenderedPageBreak/>
        <w:br w:type="page"/>
      </w:r>
    </w:p>
    <w:tbl>
      <w:tblPr>
        <w:tblW w:w="0" w:type="auto"/>
        <w:tblInd w:w="100" w:type="dxa"/>
        <w:tblLayout w:type="fixed"/>
        <w:tblCellMar>
          <w:left w:w="100" w:type="dxa"/>
          <w:right w:w="100" w:type="dxa"/>
        </w:tblCellMar>
        <w:tblLook w:val="0000" w:firstRow="0" w:lastRow="0" w:firstColumn="0" w:lastColumn="0" w:noHBand="0" w:noVBand="0"/>
      </w:tblPr>
      <w:tblGrid>
        <w:gridCol w:w="4410"/>
        <w:gridCol w:w="4950"/>
      </w:tblGrid>
      <w:tr w:rsidR="00D07F69" w:rsidRPr="00675DAA">
        <w:trPr>
          <w:cantSplit/>
        </w:trPr>
        <w:tc>
          <w:tcPr>
            <w:tcW w:w="4410" w:type="dxa"/>
            <w:tcBorders>
              <w:top w:val="single" w:sz="6" w:space="0" w:color="000000"/>
              <w:left w:val="single" w:sz="6" w:space="0" w:color="000000"/>
              <w:bottom w:val="single" w:sz="6" w:space="0" w:color="000000"/>
              <w:right w:val="nil"/>
            </w:tcBorders>
          </w:tcPr>
          <w:p w:rsidR="00D07F69" w:rsidRPr="00675DAA" w:rsidRDefault="00D07F69" w:rsidP="0080029F">
            <w:r w:rsidRPr="00675DAA">
              <w:lastRenderedPageBreak/>
              <w:t>Our mission is to help the people of Canada</w:t>
            </w:r>
            <w:r w:rsidR="003122CD" w:rsidRPr="00675DAA">
              <w:t xml:space="preserve"> </w:t>
            </w:r>
            <w:r w:rsidRPr="00675DAA">
              <w:t>maintain and improve their health.</w:t>
            </w:r>
          </w:p>
          <w:p w:rsidR="005D20EE" w:rsidRDefault="00D07F69" w:rsidP="0080029F">
            <w:r w:rsidRPr="00675DAA">
              <w:tab/>
            </w:r>
          </w:p>
          <w:p w:rsidR="00D07F69" w:rsidRPr="00675DAA" w:rsidRDefault="00D07F69" w:rsidP="0080029F">
            <w:pPr>
              <w:rPr>
                <w:szCs w:val="24"/>
              </w:rPr>
            </w:pPr>
            <w:r w:rsidRPr="00675DAA">
              <w:t>Health Canada</w:t>
            </w:r>
          </w:p>
        </w:tc>
        <w:tc>
          <w:tcPr>
            <w:tcW w:w="4950" w:type="dxa"/>
            <w:tcBorders>
              <w:top w:val="single" w:sz="6" w:space="0" w:color="000000"/>
              <w:left w:val="single" w:sz="6" w:space="0" w:color="000000"/>
              <w:bottom w:val="single" w:sz="6" w:space="0" w:color="000000"/>
              <w:right w:val="single" w:sz="6" w:space="0" w:color="000000"/>
            </w:tcBorders>
          </w:tcPr>
          <w:p w:rsidR="00D07F69" w:rsidRPr="00675DAA" w:rsidRDefault="00D07F69" w:rsidP="0080029F">
            <w:r w:rsidRPr="00675DAA">
              <w:t>The Health Products and Food Branch (HPFB)’s mandate is to take an integrated approach to managing the health-</w:t>
            </w:r>
            <w:r w:rsidR="00210EE0" w:rsidRPr="00675DAA">
              <w:t>related</w:t>
            </w:r>
            <w:r w:rsidRPr="00675DAA">
              <w:t xml:space="preserve"> risks and benefits of health products and food by:</w:t>
            </w:r>
          </w:p>
          <w:p w:rsidR="00702B9C" w:rsidRDefault="00702B9C" w:rsidP="0080029F">
            <w:pPr>
              <w:pStyle w:val="Level1"/>
              <w:tabs>
                <w:tab w:val="left" w:pos="0"/>
                <w:tab w:val="left" w:pos="720"/>
                <w:tab w:val="left" w:pos="1440"/>
                <w:tab w:val="left" w:pos="2160"/>
                <w:tab w:val="left" w:pos="2880"/>
                <w:tab w:val="left" w:pos="3600"/>
                <w:tab w:val="left" w:pos="4320"/>
              </w:tabs>
              <w:ind w:left="0"/>
              <w:rPr>
                <w:sz w:val="20"/>
                <w:szCs w:val="20"/>
              </w:rPr>
            </w:pPr>
          </w:p>
          <w:p w:rsidR="00702B9C" w:rsidRPr="00702B9C" w:rsidRDefault="00D07F69" w:rsidP="0043437F">
            <w:pPr>
              <w:pStyle w:val="Level1"/>
              <w:numPr>
                <w:ilvl w:val="0"/>
                <w:numId w:val="50"/>
              </w:numPr>
              <w:tabs>
                <w:tab w:val="left" w:pos="0"/>
                <w:tab w:val="left" w:pos="720"/>
                <w:tab w:val="left" w:pos="1440"/>
                <w:tab w:val="left" w:pos="2160"/>
                <w:tab w:val="left" w:pos="2880"/>
                <w:tab w:val="left" w:pos="3600"/>
                <w:tab w:val="left" w:pos="4320"/>
              </w:tabs>
              <w:rPr>
                <w:color w:val="000000"/>
                <w:sz w:val="23"/>
                <w:szCs w:val="23"/>
                <w:lang w:val="en-CA"/>
              </w:rPr>
            </w:pPr>
            <w:r w:rsidRPr="00702B9C">
              <w:rPr>
                <w:color w:val="000000"/>
                <w:sz w:val="23"/>
                <w:szCs w:val="23"/>
                <w:lang w:val="en-CA"/>
              </w:rPr>
              <w:t>Minimizing health risk factors to Canadians while maximizing the safety provided by the regulatory system for health products and food; and,</w:t>
            </w:r>
          </w:p>
          <w:p w:rsidR="00702B9C" w:rsidRPr="00702B9C" w:rsidRDefault="00702B9C" w:rsidP="0080029F">
            <w:pPr>
              <w:pStyle w:val="Level1"/>
              <w:tabs>
                <w:tab w:val="left" w:pos="0"/>
                <w:tab w:val="left" w:pos="720"/>
                <w:tab w:val="left" w:pos="1440"/>
                <w:tab w:val="left" w:pos="2160"/>
                <w:tab w:val="left" w:pos="2880"/>
                <w:tab w:val="left" w:pos="3600"/>
                <w:tab w:val="left" w:pos="4320"/>
              </w:tabs>
              <w:ind w:left="360"/>
              <w:rPr>
                <w:color w:val="000000"/>
                <w:sz w:val="23"/>
                <w:szCs w:val="23"/>
                <w:lang w:val="en-CA"/>
              </w:rPr>
            </w:pPr>
          </w:p>
          <w:p w:rsidR="00D07F69" w:rsidRPr="00702B9C" w:rsidRDefault="00D07F69" w:rsidP="0043437F">
            <w:pPr>
              <w:pStyle w:val="Level1"/>
              <w:numPr>
                <w:ilvl w:val="0"/>
                <w:numId w:val="50"/>
              </w:numPr>
              <w:tabs>
                <w:tab w:val="left" w:pos="0"/>
                <w:tab w:val="left" w:pos="720"/>
                <w:tab w:val="left" w:pos="1440"/>
                <w:tab w:val="left" w:pos="2160"/>
                <w:tab w:val="left" w:pos="2880"/>
                <w:tab w:val="left" w:pos="3600"/>
                <w:tab w:val="left" w:pos="4320"/>
              </w:tabs>
              <w:rPr>
                <w:color w:val="000000"/>
                <w:sz w:val="23"/>
                <w:szCs w:val="23"/>
                <w:lang w:val="en-CA"/>
              </w:rPr>
            </w:pPr>
            <w:r w:rsidRPr="00702B9C">
              <w:rPr>
                <w:color w:val="000000"/>
                <w:sz w:val="23"/>
                <w:szCs w:val="23"/>
                <w:lang w:val="en-CA"/>
              </w:rPr>
              <w:t>Promoting conditions that enable Canadians to make healthy choices and providing information so that they can make informed decisions about their health.</w:t>
            </w:r>
          </w:p>
          <w:p w:rsidR="005D20EE" w:rsidRDefault="005D20EE" w:rsidP="0080029F"/>
          <w:p w:rsidR="00D07F69" w:rsidRPr="00675DAA" w:rsidRDefault="00D07F69" w:rsidP="0080029F">
            <w:pPr>
              <w:rPr>
                <w:szCs w:val="24"/>
              </w:rPr>
            </w:pPr>
            <w:r w:rsidRPr="00675DAA">
              <w:t>Health Products and Food Branch</w:t>
            </w:r>
          </w:p>
        </w:tc>
      </w:tr>
    </w:tbl>
    <w:p w:rsidR="00D07F69" w:rsidRPr="00675DAA" w:rsidRDefault="00D07F69" w:rsidP="0080029F"/>
    <w:p w:rsidR="00D07F69" w:rsidRPr="00675DAA" w:rsidRDefault="00D07F69" w:rsidP="0080029F"/>
    <w:p w:rsidR="00D07F69" w:rsidRPr="00675DAA" w:rsidRDefault="00D07F69" w:rsidP="0080029F">
      <w:r w:rsidRPr="00675DAA">
        <w:t xml:space="preserve">© Minister of Public Works and Government Services Canada </w:t>
      </w:r>
      <w:r w:rsidR="001E6F1C" w:rsidRPr="00675DAA">
        <w:t>2014</w:t>
      </w:r>
    </w:p>
    <w:p w:rsidR="00D07F69" w:rsidRPr="00675DAA" w:rsidRDefault="00D07F69" w:rsidP="0080029F"/>
    <w:p w:rsidR="00D07F69" w:rsidRPr="000267B7" w:rsidRDefault="00D07F69" w:rsidP="0080029F">
      <w:pPr>
        <w:rPr>
          <w:lang w:val="fr-CA"/>
        </w:rPr>
      </w:pPr>
      <w:r w:rsidRPr="000267B7">
        <w:rPr>
          <w:lang w:val="fr-CA"/>
        </w:rPr>
        <w:t>Également disponible en français sous le titre : Ligne directrice</w:t>
      </w:r>
      <w:proofErr w:type="gramStart"/>
      <w:r w:rsidRPr="000267B7">
        <w:rPr>
          <w:lang w:val="fr-CA"/>
        </w:rPr>
        <w:t xml:space="preserve">: </w:t>
      </w:r>
      <w:r w:rsidR="00384E17" w:rsidRPr="00384E17">
        <w:rPr>
          <w:highlight w:val="yellow"/>
          <w:lang w:val="fr-CA"/>
        </w:rPr>
        <w:t>???</w:t>
      </w:r>
      <w:proofErr w:type="gramEnd"/>
    </w:p>
    <w:p w:rsidR="00E00DD2" w:rsidRPr="000267B7" w:rsidRDefault="00E00DD2" w:rsidP="0080029F">
      <w:pPr>
        <w:rPr>
          <w:lang w:val="fr-CA"/>
        </w:rPr>
      </w:pPr>
    </w:p>
    <w:p w:rsidR="00E00DD2" w:rsidRPr="000267B7" w:rsidRDefault="00E00DD2" w:rsidP="0080029F">
      <w:pPr>
        <w:rPr>
          <w:lang w:val="fr-CA"/>
        </w:rPr>
        <w:sectPr w:rsidR="00E00DD2" w:rsidRPr="000267B7" w:rsidSect="00C05A3F">
          <w:headerReference w:type="even" r:id="rId12"/>
          <w:headerReference w:type="default" r:id="rId13"/>
          <w:footerReference w:type="default" r:id="rId14"/>
          <w:type w:val="continuous"/>
          <w:pgSz w:w="12240" w:h="15840" w:code="1"/>
          <w:pgMar w:top="1440" w:right="1440" w:bottom="1440" w:left="1440" w:header="1440" w:footer="1440" w:gutter="0"/>
          <w:cols w:space="720"/>
          <w:noEndnote/>
          <w:docGrid w:linePitch="313"/>
        </w:sectPr>
      </w:pPr>
    </w:p>
    <w:p w:rsidR="00D07F69" w:rsidRPr="00675DAA" w:rsidRDefault="00D07F69" w:rsidP="0080029F">
      <w:r w:rsidRPr="00675DAA">
        <w:lastRenderedPageBreak/>
        <w:t>FOREWORD</w:t>
      </w:r>
    </w:p>
    <w:p w:rsidR="00D07F69" w:rsidRPr="00675DAA" w:rsidRDefault="00D07F69" w:rsidP="0080029F"/>
    <w:p w:rsidR="00D07F69" w:rsidRPr="00675DAA" w:rsidRDefault="00D07F69" w:rsidP="0080029F">
      <w:r w:rsidRPr="00675DAA">
        <w:t xml:space="preserve">Guidance documents are meant to provide assistance to industry and health care professionals on </w:t>
      </w:r>
      <w:r w:rsidRPr="00675DAA">
        <w:rPr>
          <w:b/>
          <w:bCs/>
        </w:rPr>
        <w:t>how</w:t>
      </w:r>
      <w:r w:rsidRPr="00675DAA">
        <w:t xml:space="preserve"> to comply with the policies and governing statutes and regulations. They also serve to provide review and compliance guidance to staff, thereby ensuring that mandates are implemented in a fair, consistent and effective manner.</w:t>
      </w:r>
    </w:p>
    <w:p w:rsidR="00D07F69" w:rsidRPr="00675DAA" w:rsidRDefault="00D07F69" w:rsidP="0080029F"/>
    <w:p w:rsidR="00D07F69" w:rsidRPr="00675DAA" w:rsidRDefault="00D07F69" w:rsidP="0080029F">
      <w:r w:rsidRPr="00675DAA">
        <w:t xml:space="preserve">Guidance documents are administrative instruments not having force of law and, as such, allow for flexibility in approach. Alternate approaches to the principles and practices described in this document </w:t>
      </w:r>
      <w:r w:rsidRPr="00675DAA">
        <w:rPr>
          <w:b/>
          <w:bCs/>
          <w:i/>
          <w:iCs/>
        </w:rPr>
        <w:t>may be</w:t>
      </w:r>
      <w:r w:rsidRPr="00675DAA">
        <w:t xml:space="preserve"> acceptable provided they are supported by adequate scientific justification. Alternate approaches should be discussed in advance with the relevant program area to avoid the possible finding that applicable statutory or regulatory requirements have not been met.</w:t>
      </w:r>
    </w:p>
    <w:p w:rsidR="00D07F69" w:rsidRPr="00675DAA" w:rsidRDefault="00D07F69" w:rsidP="0080029F"/>
    <w:p w:rsidR="00D07F69" w:rsidRPr="00675DAA" w:rsidRDefault="00D07F69" w:rsidP="0080029F">
      <w:r w:rsidRPr="00675DAA">
        <w:t>As a corollary to the above, it is equally important to note that Health Canada reserves the right to request information or material, or define conditions not specifically described in this guidance, in order to allow the Department to adequately assess the safety, efficacy or quality of a therapeutic product. Health Canada is committed to ensuring that such requests are justifiable and that decisions are clearly documented.</w:t>
      </w:r>
    </w:p>
    <w:p w:rsidR="00D07F69" w:rsidRPr="00675DAA" w:rsidRDefault="00D07F69" w:rsidP="0080029F"/>
    <w:p w:rsidR="00D07F69" w:rsidRPr="00675DAA" w:rsidRDefault="00D07F69" w:rsidP="0080029F">
      <w:r w:rsidRPr="00675DAA">
        <w:t xml:space="preserve">This document should be read in conjunction with the accompanying notice and the relevant sections of other applicable </w:t>
      </w:r>
      <w:r w:rsidR="00FE4719" w:rsidRPr="00675DAA">
        <w:t>guidance’s</w:t>
      </w:r>
      <w:r w:rsidRPr="00675DAA">
        <w:t>.</w:t>
      </w:r>
    </w:p>
    <w:p w:rsidR="00D07F69" w:rsidRPr="00675DAA" w:rsidRDefault="00D07F69" w:rsidP="0080029F">
      <w:r w:rsidRPr="00675DAA">
        <w:br w:type="page"/>
      </w:r>
      <w:r w:rsidRPr="00675DAA">
        <w:lastRenderedPageBreak/>
        <w:t>DOCUMENT REVISION HISTORY</w:t>
      </w:r>
    </w:p>
    <w:p w:rsidR="00D07F69" w:rsidRPr="00675DAA" w:rsidRDefault="00D07F69" w:rsidP="0080029F"/>
    <w:tbl>
      <w:tblPr>
        <w:tblW w:w="9360" w:type="dxa"/>
        <w:tblInd w:w="91" w:type="dxa"/>
        <w:tblLayout w:type="fixed"/>
        <w:tblCellMar>
          <w:left w:w="91" w:type="dxa"/>
          <w:right w:w="91" w:type="dxa"/>
        </w:tblCellMar>
        <w:tblLook w:val="0000" w:firstRow="0" w:lastRow="0" w:firstColumn="0" w:lastColumn="0" w:noHBand="0" w:noVBand="0"/>
      </w:tblPr>
      <w:tblGrid>
        <w:gridCol w:w="2340"/>
        <w:gridCol w:w="2340"/>
        <w:gridCol w:w="2340"/>
        <w:gridCol w:w="2340"/>
      </w:tblGrid>
      <w:tr w:rsidR="00380B39" w:rsidRPr="00675DAA" w:rsidTr="00380B39">
        <w:trPr>
          <w:cantSplit/>
        </w:trPr>
        <w:tc>
          <w:tcPr>
            <w:tcW w:w="2340" w:type="dxa"/>
            <w:tcBorders>
              <w:top w:val="single" w:sz="6" w:space="0" w:color="000000"/>
              <w:left w:val="single" w:sz="6" w:space="0" w:color="000000"/>
              <w:bottom w:val="nil"/>
              <w:right w:val="nil"/>
            </w:tcBorders>
          </w:tcPr>
          <w:p w:rsidR="00380B39" w:rsidRPr="00675DAA" w:rsidRDefault="00380B39" w:rsidP="0080029F">
            <w:r w:rsidRPr="00675DAA">
              <w:t>File name</w:t>
            </w:r>
          </w:p>
        </w:tc>
        <w:tc>
          <w:tcPr>
            <w:tcW w:w="2340" w:type="dxa"/>
            <w:tcBorders>
              <w:top w:val="single" w:sz="6" w:space="0" w:color="000000"/>
              <w:left w:val="single" w:sz="6" w:space="0" w:color="000000"/>
              <w:bottom w:val="nil"/>
              <w:right w:val="nil"/>
            </w:tcBorders>
          </w:tcPr>
          <w:p w:rsidR="00380B39" w:rsidRPr="00675DAA" w:rsidRDefault="00784A07" w:rsidP="0080029F">
            <w:r w:rsidRPr="00675DAA">
              <w:t xml:space="preserve">Structured Product </w:t>
            </w:r>
            <w:r w:rsidR="00F178E2" w:rsidRPr="00675DAA">
              <w:t>Labeling (SPL) Document</w:t>
            </w:r>
            <w:r w:rsidRPr="00675DAA">
              <w:t xml:space="preserve"> Validation</w:t>
            </w:r>
          </w:p>
        </w:tc>
        <w:tc>
          <w:tcPr>
            <w:tcW w:w="2340" w:type="dxa"/>
            <w:tcBorders>
              <w:top w:val="single" w:sz="6" w:space="0" w:color="000000"/>
              <w:left w:val="single" w:sz="12" w:space="0" w:color="000000"/>
              <w:bottom w:val="nil"/>
              <w:right w:val="nil"/>
            </w:tcBorders>
          </w:tcPr>
          <w:p w:rsidR="00380B39" w:rsidRPr="00675DAA" w:rsidRDefault="00380B39" w:rsidP="0080029F">
            <w:r w:rsidRPr="00675DAA">
              <w:t>Replaces</w:t>
            </w:r>
          </w:p>
        </w:tc>
        <w:tc>
          <w:tcPr>
            <w:tcW w:w="2340" w:type="dxa"/>
            <w:tcBorders>
              <w:top w:val="single" w:sz="6" w:space="0" w:color="000000"/>
              <w:left w:val="single" w:sz="6" w:space="0" w:color="000000"/>
              <w:bottom w:val="nil"/>
              <w:right w:val="single" w:sz="6" w:space="0" w:color="000000"/>
            </w:tcBorders>
          </w:tcPr>
          <w:p w:rsidR="00380B39" w:rsidRPr="00675DAA" w:rsidRDefault="00784A07" w:rsidP="0080029F">
            <w:r w:rsidRPr="00675DAA">
              <w:t>N/A</w:t>
            </w:r>
            <w:r w:rsidR="00380B39" w:rsidRPr="00675DAA">
              <w:t xml:space="preserve"> </w:t>
            </w:r>
          </w:p>
        </w:tc>
      </w:tr>
      <w:tr w:rsidR="00380B39" w:rsidRPr="00675DAA" w:rsidTr="00380B39">
        <w:trPr>
          <w:cantSplit/>
        </w:trPr>
        <w:tc>
          <w:tcPr>
            <w:tcW w:w="2340" w:type="dxa"/>
            <w:tcBorders>
              <w:top w:val="single" w:sz="6" w:space="0" w:color="000000"/>
              <w:left w:val="single" w:sz="6" w:space="0" w:color="000000"/>
              <w:bottom w:val="single" w:sz="6" w:space="0" w:color="000000"/>
              <w:right w:val="nil"/>
            </w:tcBorders>
          </w:tcPr>
          <w:p w:rsidR="00380B39" w:rsidRPr="00675DAA" w:rsidRDefault="00380B39" w:rsidP="0080029F">
            <w:r w:rsidRPr="00675DAA">
              <w:t>Date Adopted</w:t>
            </w:r>
          </w:p>
          <w:p w:rsidR="00380B39" w:rsidRPr="00675DAA" w:rsidRDefault="00380B39" w:rsidP="0080029F">
            <w:r w:rsidRPr="00675DAA">
              <w:t>Effective Date</w:t>
            </w:r>
          </w:p>
        </w:tc>
        <w:tc>
          <w:tcPr>
            <w:tcW w:w="2340" w:type="dxa"/>
            <w:tcBorders>
              <w:top w:val="single" w:sz="6" w:space="0" w:color="000000"/>
              <w:left w:val="single" w:sz="6" w:space="0" w:color="000000"/>
              <w:bottom w:val="single" w:sz="6" w:space="0" w:color="000000"/>
              <w:right w:val="nil"/>
            </w:tcBorders>
          </w:tcPr>
          <w:p w:rsidR="00380B39" w:rsidRPr="00384E17" w:rsidRDefault="00380B39" w:rsidP="0080029F">
            <w:pPr>
              <w:rPr>
                <w:highlight w:val="yellow"/>
              </w:rPr>
            </w:pPr>
            <w:r w:rsidRPr="00384E17">
              <w:rPr>
                <w:highlight w:val="yellow"/>
              </w:rPr>
              <w:t>???</w:t>
            </w:r>
          </w:p>
          <w:p w:rsidR="00380B39" w:rsidRPr="00326FB2" w:rsidRDefault="00380B39" w:rsidP="0080029F">
            <w:r w:rsidRPr="00384E17">
              <w:rPr>
                <w:highlight w:val="yellow"/>
              </w:rPr>
              <w:t>???</w:t>
            </w:r>
          </w:p>
        </w:tc>
        <w:tc>
          <w:tcPr>
            <w:tcW w:w="2340" w:type="dxa"/>
            <w:tcBorders>
              <w:top w:val="single" w:sz="6" w:space="0" w:color="000000"/>
              <w:left w:val="single" w:sz="12" w:space="0" w:color="000000"/>
              <w:bottom w:val="single" w:sz="6" w:space="0" w:color="000000"/>
              <w:right w:val="nil"/>
            </w:tcBorders>
          </w:tcPr>
          <w:p w:rsidR="00380B39" w:rsidRPr="00675DAA" w:rsidRDefault="00380B39" w:rsidP="0080029F">
            <w:r w:rsidRPr="00675DAA">
              <w:t>Date Adopted</w:t>
            </w:r>
          </w:p>
          <w:p w:rsidR="00380B39" w:rsidRPr="00675DAA" w:rsidRDefault="00380B39" w:rsidP="0080029F">
            <w:r w:rsidRPr="00675DAA">
              <w:t>Effective Date</w:t>
            </w:r>
          </w:p>
        </w:tc>
        <w:tc>
          <w:tcPr>
            <w:tcW w:w="2340" w:type="dxa"/>
            <w:tcBorders>
              <w:top w:val="single" w:sz="6" w:space="0" w:color="000000"/>
              <w:left w:val="single" w:sz="6" w:space="0" w:color="000000"/>
              <w:bottom w:val="single" w:sz="6" w:space="0" w:color="000000"/>
              <w:right w:val="single" w:sz="6" w:space="0" w:color="000000"/>
            </w:tcBorders>
          </w:tcPr>
          <w:p w:rsidR="00380B39" w:rsidRPr="00675DAA" w:rsidRDefault="00784A07" w:rsidP="0080029F">
            <w:r w:rsidRPr="00675DAA">
              <w:t>N/A</w:t>
            </w:r>
          </w:p>
          <w:p w:rsidR="00784A07" w:rsidRPr="00326FB2" w:rsidRDefault="00784A07" w:rsidP="0080029F">
            <w:r w:rsidRPr="00675DAA">
              <w:t>N/A</w:t>
            </w:r>
          </w:p>
        </w:tc>
      </w:tr>
    </w:tbl>
    <w:p w:rsidR="00D07F69" w:rsidRPr="00675DAA" w:rsidRDefault="00D07F69" w:rsidP="0080029F"/>
    <w:tbl>
      <w:tblPr>
        <w:tblW w:w="0" w:type="auto"/>
        <w:tblInd w:w="100" w:type="dxa"/>
        <w:tblLayout w:type="fixed"/>
        <w:tblCellMar>
          <w:left w:w="100" w:type="dxa"/>
          <w:right w:w="100" w:type="dxa"/>
        </w:tblCellMar>
        <w:tblLook w:val="0000" w:firstRow="0" w:lastRow="0" w:firstColumn="0" w:lastColumn="0" w:noHBand="0" w:noVBand="0"/>
      </w:tblPr>
      <w:tblGrid>
        <w:gridCol w:w="1080"/>
        <w:gridCol w:w="3780"/>
        <w:gridCol w:w="2880"/>
        <w:gridCol w:w="1620"/>
      </w:tblGrid>
      <w:tr w:rsidR="00D07F69" w:rsidRPr="00675DAA">
        <w:trPr>
          <w:cantSplit/>
        </w:trPr>
        <w:tc>
          <w:tcPr>
            <w:tcW w:w="1080" w:type="dxa"/>
            <w:tcBorders>
              <w:top w:val="single" w:sz="6" w:space="0" w:color="000000"/>
              <w:left w:val="single" w:sz="6" w:space="0" w:color="000000"/>
              <w:bottom w:val="single" w:sz="12" w:space="0" w:color="000000"/>
              <w:right w:val="nil"/>
            </w:tcBorders>
          </w:tcPr>
          <w:p w:rsidR="00D07F69" w:rsidRPr="00675DAA" w:rsidRDefault="00D07F69" w:rsidP="0080029F">
            <w:r w:rsidRPr="00675DAA">
              <w:t>Version</w:t>
            </w:r>
          </w:p>
        </w:tc>
        <w:tc>
          <w:tcPr>
            <w:tcW w:w="3780" w:type="dxa"/>
            <w:tcBorders>
              <w:top w:val="single" w:sz="6" w:space="0" w:color="000000"/>
              <w:left w:val="single" w:sz="6" w:space="0" w:color="000000"/>
              <w:bottom w:val="single" w:sz="12" w:space="0" w:color="000000"/>
              <w:right w:val="nil"/>
            </w:tcBorders>
          </w:tcPr>
          <w:p w:rsidR="00D07F69" w:rsidRPr="00675DAA" w:rsidRDefault="00D07F69" w:rsidP="0080029F">
            <w:r w:rsidRPr="00675DAA">
              <w:t>Location of Change</w:t>
            </w:r>
          </w:p>
        </w:tc>
        <w:tc>
          <w:tcPr>
            <w:tcW w:w="2880" w:type="dxa"/>
            <w:tcBorders>
              <w:top w:val="single" w:sz="6" w:space="0" w:color="000000"/>
              <w:left w:val="single" w:sz="6" w:space="0" w:color="000000"/>
              <w:bottom w:val="single" w:sz="12" w:space="0" w:color="000000"/>
              <w:right w:val="nil"/>
            </w:tcBorders>
          </w:tcPr>
          <w:p w:rsidR="00D07F69" w:rsidRPr="00675DAA" w:rsidRDefault="00D07F69" w:rsidP="0080029F">
            <w:r w:rsidRPr="00675DAA">
              <w:t>Change Made</w:t>
            </w:r>
          </w:p>
        </w:tc>
        <w:tc>
          <w:tcPr>
            <w:tcW w:w="1620" w:type="dxa"/>
            <w:tcBorders>
              <w:top w:val="single" w:sz="6" w:space="0" w:color="000000"/>
              <w:left w:val="single" w:sz="6" w:space="0" w:color="000000"/>
              <w:bottom w:val="single" w:sz="12" w:space="0" w:color="000000"/>
              <w:right w:val="single" w:sz="6" w:space="0" w:color="000000"/>
            </w:tcBorders>
          </w:tcPr>
          <w:p w:rsidR="00D07F69" w:rsidRPr="00675DAA" w:rsidRDefault="00D07F69" w:rsidP="0080029F">
            <w:r w:rsidRPr="00675DAA">
              <w:t>Effective Date</w:t>
            </w:r>
          </w:p>
        </w:tc>
      </w:tr>
      <w:tr w:rsidR="00D07F69" w:rsidRPr="00675DAA">
        <w:trPr>
          <w:cantSplit/>
        </w:trPr>
        <w:tc>
          <w:tcPr>
            <w:tcW w:w="1080" w:type="dxa"/>
            <w:tcBorders>
              <w:top w:val="single" w:sz="6" w:space="0" w:color="000000"/>
              <w:left w:val="single" w:sz="6" w:space="0" w:color="000000"/>
              <w:bottom w:val="nil"/>
              <w:right w:val="nil"/>
            </w:tcBorders>
          </w:tcPr>
          <w:p w:rsidR="00D07F69" w:rsidRPr="00675DAA" w:rsidRDefault="00D07F69" w:rsidP="0080029F">
            <w:r w:rsidRPr="00675DAA">
              <w:t>1</w:t>
            </w:r>
          </w:p>
        </w:tc>
        <w:tc>
          <w:tcPr>
            <w:tcW w:w="3780" w:type="dxa"/>
            <w:tcBorders>
              <w:top w:val="single" w:sz="6" w:space="0" w:color="000000"/>
              <w:left w:val="single" w:sz="6" w:space="0" w:color="000000"/>
              <w:bottom w:val="nil"/>
              <w:right w:val="nil"/>
            </w:tcBorders>
          </w:tcPr>
          <w:p w:rsidR="00D07F69" w:rsidRPr="00675DAA" w:rsidRDefault="00784A07" w:rsidP="0080029F">
            <w:r w:rsidRPr="00675DAA">
              <w:t>N</w:t>
            </w:r>
            <w:r w:rsidR="00D07F69" w:rsidRPr="00675DAA">
              <w:t xml:space="preserve">ot </w:t>
            </w:r>
            <w:r w:rsidRPr="00675DAA">
              <w:t>A</w:t>
            </w:r>
            <w:r w:rsidR="00D07F69" w:rsidRPr="00675DAA">
              <w:t>pplicable</w:t>
            </w:r>
          </w:p>
        </w:tc>
        <w:tc>
          <w:tcPr>
            <w:tcW w:w="2880" w:type="dxa"/>
            <w:tcBorders>
              <w:top w:val="single" w:sz="6" w:space="0" w:color="000000"/>
              <w:left w:val="single" w:sz="6" w:space="0" w:color="000000"/>
              <w:bottom w:val="nil"/>
              <w:right w:val="nil"/>
            </w:tcBorders>
          </w:tcPr>
          <w:p w:rsidR="00D07F69" w:rsidRPr="00675DAA" w:rsidRDefault="00784A07" w:rsidP="0080029F">
            <w:r w:rsidRPr="00675DAA">
              <w:t>Initial Issuance of Guidance</w:t>
            </w:r>
          </w:p>
        </w:tc>
        <w:tc>
          <w:tcPr>
            <w:tcW w:w="1620" w:type="dxa"/>
            <w:tcBorders>
              <w:top w:val="single" w:sz="6" w:space="0" w:color="000000"/>
              <w:left w:val="single" w:sz="6" w:space="0" w:color="000000"/>
              <w:bottom w:val="nil"/>
              <w:right w:val="single" w:sz="6" w:space="0" w:color="000000"/>
            </w:tcBorders>
          </w:tcPr>
          <w:p w:rsidR="00D07F69" w:rsidRPr="00675DAA" w:rsidRDefault="00380B39" w:rsidP="0080029F">
            <w:r w:rsidRPr="00384E17">
              <w:rPr>
                <w:highlight w:val="yellow"/>
              </w:rPr>
              <w:t>???</w:t>
            </w:r>
          </w:p>
        </w:tc>
      </w:tr>
      <w:tr w:rsidR="00D07F69" w:rsidRPr="00675DAA" w:rsidTr="00010E08">
        <w:trPr>
          <w:cantSplit/>
        </w:trPr>
        <w:tc>
          <w:tcPr>
            <w:tcW w:w="1080" w:type="dxa"/>
            <w:tcBorders>
              <w:top w:val="single" w:sz="4" w:space="0" w:color="auto"/>
              <w:left w:val="single" w:sz="6" w:space="0" w:color="000000"/>
              <w:bottom w:val="single" w:sz="6" w:space="0" w:color="000000"/>
              <w:right w:val="nil"/>
            </w:tcBorders>
          </w:tcPr>
          <w:p w:rsidR="00D07F69" w:rsidRPr="00675DAA" w:rsidRDefault="00D07F69" w:rsidP="0080029F"/>
        </w:tc>
        <w:tc>
          <w:tcPr>
            <w:tcW w:w="3780" w:type="dxa"/>
            <w:tcBorders>
              <w:top w:val="single" w:sz="4" w:space="0" w:color="auto"/>
              <w:left w:val="single" w:sz="6" w:space="0" w:color="000000"/>
              <w:bottom w:val="single" w:sz="6" w:space="0" w:color="000000"/>
              <w:right w:val="nil"/>
            </w:tcBorders>
          </w:tcPr>
          <w:p w:rsidR="00D07F69" w:rsidRPr="00675DAA" w:rsidRDefault="00D07F69" w:rsidP="0080029F"/>
        </w:tc>
        <w:tc>
          <w:tcPr>
            <w:tcW w:w="2880" w:type="dxa"/>
            <w:tcBorders>
              <w:top w:val="single" w:sz="4" w:space="0" w:color="auto"/>
              <w:left w:val="single" w:sz="6" w:space="0" w:color="000000"/>
              <w:bottom w:val="single" w:sz="6" w:space="0" w:color="000000"/>
              <w:right w:val="nil"/>
            </w:tcBorders>
          </w:tcPr>
          <w:p w:rsidR="00D07F69" w:rsidRPr="00675DAA" w:rsidRDefault="00D07F69" w:rsidP="0080029F"/>
        </w:tc>
        <w:tc>
          <w:tcPr>
            <w:tcW w:w="1620" w:type="dxa"/>
            <w:tcBorders>
              <w:top w:val="single" w:sz="4" w:space="0" w:color="auto"/>
              <w:left w:val="single" w:sz="6" w:space="0" w:color="000000"/>
              <w:bottom w:val="single" w:sz="6" w:space="0" w:color="000000"/>
              <w:right w:val="single" w:sz="6" w:space="0" w:color="000000"/>
            </w:tcBorders>
          </w:tcPr>
          <w:p w:rsidR="00D07F69" w:rsidRPr="00675DAA" w:rsidRDefault="00D07F69" w:rsidP="0080029F"/>
        </w:tc>
      </w:tr>
    </w:tbl>
    <w:p w:rsidR="00453EBB" w:rsidRPr="00675DAA" w:rsidRDefault="00D07F69" w:rsidP="0080029F">
      <w:r w:rsidRPr="00675DAA">
        <w:br w:type="page"/>
      </w:r>
    </w:p>
    <w:bookmarkStart w:id="0" w:name="_Toc495429236" w:displacedByCustomXml="next"/>
    <w:sdt>
      <w:sdtPr>
        <w:rPr>
          <w:rFonts w:eastAsiaTheme="minorHAnsi"/>
          <w:b w:val="0"/>
          <w:bCs w:val="0"/>
          <w:szCs w:val="23"/>
          <w:lang w:val="en-CA"/>
        </w:rPr>
        <w:id w:val="603303393"/>
        <w:docPartObj>
          <w:docPartGallery w:val="Table of Contents"/>
          <w:docPartUnique/>
        </w:docPartObj>
      </w:sdtPr>
      <w:sdtEndPr>
        <w:rPr>
          <w:noProof/>
        </w:rPr>
      </w:sdtEndPr>
      <w:sdtContent>
        <w:p w:rsidR="00117479" w:rsidRDefault="00117479" w:rsidP="0080029F">
          <w:pPr>
            <w:pStyle w:val="Heading1"/>
          </w:pPr>
          <w:r>
            <w:t>Table of Contents</w:t>
          </w:r>
          <w:bookmarkEnd w:id="0"/>
        </w:p>
        <w:p w:rsidR="005450D1" w:rsidRDefault="00117479">
          <w:pPr>
            <w:pStyle w:val="TOC1"/>
            <w:rPr>
              <w:rFonts w:asciiTheme="minorHAnsi" w:eastAsiaTheme="minorEastAsia" w:hAnsiTheme="minorHAnsi" w:cstheme="minorBidi"/>
              <w:noProof/>
              <w:color w:val="auto"/>
              <w:sz w:val="22"/>
              <w:szCs w:val="22"/>
              <w:lang w:val="en-US"/>
            </w:rPr>
          </w:pPr>
          <w:r>
            <w:fldChar w:fldCharType="begin"/>
          </w:r>
          <w:r>
            <w:instrText xml:space="preserve"> TOC \o "1-3" \h \z \u </w:instrText>
          </w:r>
          <w:r>
            <w:fldChar w:fldCharType="separate"/>
          </w:r>
          <w:hyperlink w:anchor="_Toc495429236" w:history="1">
            <w:r w:rsidR="005450D1" w:rsidRPr="003C0003">
              <w:rPr>
                <w:rStyle w:val="Hyperlink"/>
                <w:noProof/>
              </w:rPr>
              <w:t>1</w: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t>Table of Contents</w:t>
            </w:r>
            <w:r w:rsidR="005450D1">
              <w:rPr>
                <w:noProof/>
                <w:webHidden/>
              </w:rPr>
              <w:tab/>
            </w:r>
            <w:r w:rsidR="005450D1">
              <w:rPr>
                <w:noProof/>
                <w:webHidden/>
              </w:rPr>
              <w:fldChar w:fldCharType="begin"/>
            </w:r>
            <w:r w:rsidR="005450D1">
              <w:rPr>
                <w:noProof/>
                <w:webHidden/>
              </w:rPr>
              <w:instrText xml:space="preserve"> PAGEREF _Toc495429236 \h </w:instrText>
            </w:r>
            <w:r w:rsidR="005450D1">
              <w:rPr>
                <w:noProof/>
                <w:webHidden/>
              </w:rPr>
            </w:r>
            <w:r w:rsidR="005450D1">
              <w:rPr>
                <w:noProof/>
                <w:webHidden/>
              </w:rPr>
              <w:fldChar w:fldCharType="separate"/>
            </w:r>
            <w:r w:rsidR="005450D1">
              <w:rPr>
                <w:noProof/>
                <w:webHidden/>
              </w:rPr>
              <w:t>4</w:t>
            </w:r>
            <w:r w:rsidR="005450D1">
              <w:rPr>
                <w:noProof/>
                <w:webHidden/>
              </w:rPr>
              <w:fldChar w:fldCharType="end"/>
            </w:r>
          </w:hyperlink>
        </w:p>
        <w:p w:rsidR="005450D1" w:rsidRDefault="003277CD">
          <w:pPr>
            <w:pStyle w:val="TOC1"/>
            <w:rPr>
              <w:rFonts w:asciiTheme="minorHAnsi" w:eastAsiaTheme="minorEastAsia" w:hAnsiTheme="minorHAnsi" w:cstheme="minorBidi"/>
              <w:noProof/>
              <w:color w:val="auto"/>
              <w:sz w:val="22"/>
              <w:szCs w:val="22"/>
              <w:lang w:val="en-US"/>
            </w:rPr>
          </w:pPr>
          <w:hyperlink w:anchor="_Toc495429237" w:history="1">
            <w:r w:rsidR="005450D1" w:rsidRPr="003C0003">
              <w:rPr>
                <w:rStyle w:val="Hyperlink"/>
                <w:noProof/>
              </w:rPr>
              <w:t>1</w: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t>Introduction &amp; General Information</w:t>
            </w:r>
            <w:r w:rsidR="005450D1">
              <w:rPr>
                <w:noProof/>
                <w:webHidden/>
              </w:rPr>
              <w:tab/>
            </w:r>
            <w:r w:rsidR="005450D1">
              <w:rPr>
                <w:noProof/>
                <w:webHidden/>
              </w:rPr>
              <w:fldChar w:fldCharType="begin"/>
            </w:r>
            <w:r w:rsidR="005450D1">
              <w:rPr>
                <w:noProof/>
                <w:webHidden/>
              </w:rPr>
              <w:instrText xml:space="preserve"> PAGEREF _Toc495429237 \h </w:instrText>
            </w:r>
            <w:r w:rsidR="005450D1">
              <w:rPr>
                <w:noProof/>
                <w:webHidden/>
              </w:rPr>
            </w:r>
            <w:r w:rsidR="005450D1">
              <w:rPr>
                <w:noProof/>
                <w:webHidden/>
              </w:rPr>
              <w:fldChar w:fldCharType="separate"/>
            </w:r>
            <w:r w:rsidR="005450D1">
              <w:rPr>
                <w:noProof/>
                <w:webHidden/>
              </w:rPr>
              <w:t>2</w:t>
            </w:r>
            <w:r w:rsidR="005450D1">
              <w:rPr>
                <w:noProof/>
                <w:webHidden/>
              </w:rPr>
              <w:fldChar w:fldCharType="end"/>
            </w:r>
          </w:hyperlink>
        </w:p>
        <w:p w:rsidR="005450D1" w:rsidRDefault="003277CD">
          <w:pPr>
            <w:pStyle w:val="TOC2"/>
            <w:rPr>
              <w:rFonts w:asciiTheme="minorHAnsi" w:eastAsiaTheme="minorEastAsia" w:hAnsiTheme="minorHAnsi" w:cstheme="minorBidi"/>
              <w:noProof/>
              <w:color w:val="auto"/>
              <w:sz w:val="22"/>
              <w:szCs w:val="22"/>
              <w:lang w:val="en-US"/>
            </w:rPr>
          </w:pPr>
          <w:hyperlink w:anchor="_Toc495429238" w:history="1">
            <w:r w:rsidR="005450D1" w:rsidRPr="003C0003">
              <w:rPr>
                <w:rStyle w:val="Hyperlink"/>
                <w:noProof/>
              </w:rPr>
              <w:t>1.1</w: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t>Purpose</w:t>
            </w:r>
            <w:r w:rsidR="005450D1">
              <w:rPr>
                <w:noProof/>
                <w:webHidden/>
              </w:rPr>
              <w:tab/>
            </w:r>
            <w:r w:rsidR="005450D1">
              <w:rPr>
                <w:noProof/>
                <w:webHidden/>
              </w:rPr>
              <w:fldChar w:fldCharType="begin"/>
            </w:r>
            <w:r w:rsidR="005450D1">
              <w:rPr>
                <w:noProof/>
                <w:webHidden/>
              </w:rPr>
              <w:instrText xml:space="preserve"> PAGEREF _Toc495429238 \h </w:instrText>
            </w:r>
            <w:r w:rsidR="005450D1">
              <w:rPr>
                <w:noProof/>
                <w:webHidden/>
              </w:rPr>
            </w:r>
            <w:r w:rsidR="005450D1">
              <w:rPr>
                <w:noProof/>
                <w:webHidden/>
              </w:rPr>
              <w:fldChar w:fldCharType="separate"/>
            </w:r>
            <w:r w:rsidR="005450D1">
              <w:rPr>
                <w:noProof/>
                <w:webHidden/>
              </w:rPr>
              <w:t>2</w:t>
            </w:r>
            <w:r w:rsidR="005450D1">
              <w:rPr>
                <w:noProof/>
                <w:webHidden/>
              </w:rPr>
              <w:fldChar w:fldCharType="end"/>
            </w:r>
          </w:hyperlink>
        </w:p>
        <w:p w:rsidR="005450D1" w:rsidRDefault="003277CD">
          <w:pPr>
            <w:pStyle w:val="TOC2"/>
            <w:rPr>
              <w:rFonts w:asciiTheme="minorHAnsi" w:eastAsiaTheme="minorEastAsia" w:hAnsiTheme="minorHAnsi" w:cstheme="minorBidi"/>
              <w:noProof/>
              <w:color w:val="auto"/>
              <w:sz w:val="22"/>
              <w:szCs w:val="22"/>
              <w:lang w:val="en-US"/>
            </w:rPr>
          </w:pPr>
          <w:hyperlink w:anchor="_Toc495429239" w:history="1">
            <w:r w:rsidR="005450D1" w:rsidRPr="003C0003">
              <w:rPr>
                <w:rStyle w:val="Hyperlink"/>
                <w:noProof/>
              </w:rPr>
              <w:t>1.2</w: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t>Inquiries</w:t>
            </w:r>
            <w:r w:rsidR="005450D1">
              <w:rPr>
                <w:noProof/>
                <w:webHidden/>
              </w:rPr>
              <w:tab/>
            </w:r>
            <w:r w:rsidR="005450D1">
              <w:rPr>
                <w:noProof/>
                <w:webHidden/>
              </w:rPr>
              <w:fldChar w:fldCharType="begin"/>
            </w:r>
            <w:r w:rsidR="005450D1">
              <w:rPr>
                <w:noProof/>
                <w:webHidden/>
              </w:rPr>
              <w:instrText xml:space="preserve"> PAGEREF _Toc495429239 \h </w:instrText>
            </w:r>
            <w:r w:rsidR="005450D1">
              <w:rPr>
                <w:noProof/>
                <w:webHidden/>
              </w:rPr>
            </w:r>
            <w:r w:rsidR="005450D1">
              <w:rPr>
                <w:noProof/>
                <w:webHidden/>
              </w:rPr>
              <w:fldChar w:fldCharType="separate"/>
            </w:r>
            <w:r w:rsidR="005450D1">
              <w:rPr>
                <w:noProof/>
                <w:webHidden/>
              </w:rPr>
              <w:t>2</w:t>
            </w:r>
            <w:r w:rsidR="005450D1">
              <w:rPr>
                <w:noProof/>
                <w:webHidden/>
              </w:rPr>
              <w:fldChar w:fldCharType="end"/>
            </w:r>
          </w:hyperlink>
        </w:p>
        <w:p w:rsidR="005450D1" w:rsidRDefault="003277CD">
          <w:pPr>
            <w:pStyle w:val="TOC2"/>
            <w:rPr>
              <w:rFonts w:asciiTheme="minorHAnsi" w:eastAsiaTheme="minorEastAsia" w:hAnsiTheme="minorHAnsi" w:cstheme="minorBidi"/>
              <w:noProof/>
              <w:color w:val="auto"/>
              <w:sz w:val="22"/>
              <w:szCs w:val="22"/>
              <w:lang w:val="en-US"/>
            </w:rPr>
          </w:pPr>
          <w:hyperlink w:anchor="_Toc495429240" w:history="1">
            <w:r w:rsidR="005450D1" w:rsidRPr="003C0003">
              <w:rPr>
                <w:rStyle w:val="Hyperlink"/>
                <w:noProof/>
              </w:rPr>
              <w:t>1.3</w: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t>Content Related</w:t>
            </w:r>
            <w:r w:rsidR="005450D1">
              <w:rPr>
                <w:noProof/>
                <w:webHidden/>
              </w:rPr>
              <w:tab/>
            </w:r>
            <w:r w:rsidR="005450D1">
              <w:rPr>
                <w:noProof/>
                <w:webHidden/>
              </w:rPr>
              <w:fldChar w:fldCharType="begin"/>
            </w:r>
            <w:r w:rsidR="005450D1">
              <w:rPr>
                <w:noProof/>
                <w:webHidden/>
              </w:rPr>
              <w:instrText xml:space="preserve"> PAGEREF _Toc495429240 \h </w:instrText>
            </w:r>
            <w:r w:rsidR="005450D1">
              <w:rPr>
                <w:noProof/>
                <w:webHidden/>
              </w:rPr>
            </w:r>
            <w:r w:rsidR="005450D1">
              <w:rPr>
                <w:noProof/>
                <w:webHidden/>
              </w:rPr>
              <w:fldChar w:fldCharType="separate"/>
            </w:r>
            <w:r w:rsidR="005450D1">
              <w:rPr>
                <w:noProof/>
                <w:webHidden/>
              </w:rPr>
              <w:t>2</w:t>
            </w:r>
            <w:r w:rsidR="005450D1">
              <w:rPr>
                <w:noProof/>
                <w:webHidden/>
              </w:rPr>
              <w:fldChar w:fldCharType="end"/>
            </w:r>
          </w:hyperlink>
        </w:p>
        <w:p w:rsidR="005450D1" w:rsidRDefault="003277CD">
          <w:pPr>
            <w:pStyle w:val="TOC2"/>
            <w:rPr>
              <w:rFonts w:asciiTheme="minorHAnsi" w:eastAsiaTheme="minorEastAsia" w:hAnsiTheme="minorHAnsi" w:cstheme="minorBidi"/>
              <w:noProof/>
              <w:color w:val="auto"/>
              <w:sz w:val="22"/>
              <w:szCs w:val="22"/>
              <w:lang w:val="en-US"/>
            </w:rPr>
          </w:pPr>
          <w:hyperlink w:anchor="_Toc495429241" w:history="1">
            <w:r w:rsidR="005450D1" w:rsidRPr="003C0003">
              <w:rPr>
                <w:rStyle w:val="Hyperlink"/>
                <w:noProof/>
              </w:rPr>
              <w:t>1.4</w: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t>GUID Related</w:t>
            </w:r>
            <w:r w:rsidR="005450D1">
              <w:rPr>
                <w:noProof/>
                <w:webHidden/>
              </w:rPr>
              <w:tab/>
            </w:r>
            <w:r w:rsidR="005450D1">
              <w:rPr>
                <w:noProof/>
                <w:webHidden/>
              </w:rPr>
              <w:fldChar w:fldCharType="begin"/>
            </w:r>
            <w:r w:rsidR="005450D1">
              <w:rPr>
                <w:noProof/>
                <w:webHidden/>
              </w:rPr>
              <w:instrText xml:space="preserve"> PAGEREF _Toc495429241 \h </w:instrText>
            </w:r>
            <w:r w:rsidR="005450D1">
              <w:rPr>
                <w:noProof/>
                <w:webHidden/>
              </w:rPr>
            </w:r>
            <w:r w:rsidR="005450D1">
              <w:rPr>
                <w:noProof/>
                <w:webHidden/>
              </w:rPr>
              <w:fldChar w:fldCharType="separate"/>
            </w:r>
            <w:r w:rsidR="005450D1">
              <w:rPr>
                <w:noProof/>
                <w:webHidden/>
              </w:rPr>
              <w:t>2</w:t>
            </w:r>
            <w:r w:rsidR="005450D1">
              <w:rPr>
                <w:noProof/>
                <w:webHidden/>
              </w:rPr>
              <w:fldChar w:fldCharType="end"/>
            </w:r>
          </w:hyperlink>
        </w:p>
        <w:p w:rsidR="005450D1" w:rsidRDefault="003277CD">
          <w:pPr>
            <w:pStyle w:val="TOC2"/>
            <w:rPr>
              <w:rFonts w:asciiTheme="minorHAnsi" w:eastAsiaTheme="minorEastAsia" w:hAnsiTheme="minorHAnsi" w:cstheme="minorBidi"/>
              <w:noProof/>
              <w:color w:val="auto"/>
              <w:sz w:val="22"/>
              <w:szCs w:val="22"/>
              <w:lang w:val="en-US"/>
            </w:rPr>
          </w:pPr>
          <w:hyperlink w:anchor="_Toc495429242" w:history="1">
            <w:r w:rsidR="005450D1" w:rsidRPr="003C0003">
              <w:rPr>
                <w:rStyle w:val="Hyperlink"/>
                <w:noProof/>
              </w:rPr>
              <w:t>1.5</w: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t>Visual Aids within the Document</w:t>
            </w:r>
            <w:r w:rsidR="005450D1">
              <w:rPr>
                <w:noProof/>
                <w:webHidden/>
              </w:rPr>
              <w:tab/>
            </w:r>
            <w:r w:rsidR="005450D1">
              <w:rPr>
                <w:noProof/>
                <w:webHidden/>
              </w:rPr>
              <w:fldChar w:fldCharType="begin"/>
            </w:r>
            <w:r w:rsidR="005450D1">
              <w:rPr>
                <w:noProof/>
                <w:webHidden/>
              </w:rPr>
              <w:instrText xml:space="preserve"> PAGEREF _Toc495429242 \h </w:instrText>
            </w:r>
            <w:r w:rsidR="005450D1">
              <w:rPr>
                <w:noProof/>
                <w:webHidden/>
              </w:rPr>
            </w:r>
            <w:r w:rsidR="005450D1">
              <w:rPr>
                <w:noProof/>
                <w:webHidden/>
              </w:rPr>
              <w:fldChar w:fldCharType="separate"/>
            </w:r>
            <w:r w:rsidR="005450D1">
              <w:rPr>
                <w:noProof/>
                <w:webHidden/>
              </w:rPr>
              <w:t>2</w:t>
            </w:r>
            <w:r w:rsidR="005450D1">
              <w:rPr>
                <w:noProof/>
                <w:webHidden/>
              </w:rPr>
              <w:fldChar w:fldCharType="end"/>
            </w:r>
          </w:hyperlink>
        </w:p>
        <w:p w:rsidR="005450D1" w:rsidRDefault="003277CD">
          <w:pPr>
            <w:pStyle w:val="TOC1"/>
            <w:rPr>
              <w:rFonts w:asciiTheme="minorHAnsi" w:eastAsiaTheme="minorEastAsia" w:hAnsiTheme="minorHAnsi" w:cstheme="minorBidi"/>
              <w:noProof/>
              <w:color w:val="auto"/>
              <w:sz w:val="22"/>
              <w:szCs w:val="22"/>
              <w:lang w:val="en-US"/>
            </w:rPr>
          </w:pPr>
          <w:hyperlink w:anchor="_Toc495429243" w:history="1">
            <w:r w:rsidR="005450D1" w:rsidRPr="003C0003">
              <w:rPr>
                <w:rStyle w:val="Hyperlink"/>
                <w:noProof/>
              </w:rPr>
              <w:t>2</w: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t>General</w:t>
            </w:r>
            <w:r w:rsidR="005450D1">
              <w:rPr>
                <w:noProof/>
                <w:webHidden/>
              </w:rPr>
              <w:tab/>
            </w:r>
            <w:r w:rsidR="005450D1">
              <w:rPr>
                <w:noProof/>
                <w:webHidden/>
              </w:rPr>
              <w:fldChar w:fldCharType="begin"/>
            </w:r>
            <w:r w:rsidR="005450D1">
              <w:rPr>
                <w:noProof/>
                <w:webHidden/>
              </w:rPr>
              <w:instrText xml:space="preserve"> PAGEREF _Toc495429243 \h </w:instrText>
            </w:r>
            <w:r w:rsidR="005450D1">
              <w:rPr>
                <w:noProof/>
                <w:webHidden/>
              </w:rPr>
            </w:r>
            <w:r w:rsidR="005450D1">
              <w:rPr>
                <w:noProof/>
                <w:webHidden/>
              </w:rPr>
              <w:fldChar w:fldCharType="separate"/>
            </w:r>
            <w:r w:rsidR="005450D1">
              <w:rPr>
                <w:noProof/>
                <w:webHidden/>
              </w:rPr>
              <w:t>2</w:t>
            </w:r>
            <w:r w:rsidR="005450D1">
              <w:rPr>
                <w:noProof/>
                <w:webHidden/>
              </w:rPr>
              <w:fldChar w:fldCharType="end"/>
            </w:r>
          </w:hyperlink>
        </w:p>
        <w:p w:rsidR="005450D1" w:rsidRDefault="003277CD">
          <w:pPr>
            <w:pStyle w:val="TOC1"/>
            <w:rPr>
              <w:rFonts w:asciiTheme="minorHAnsi" w:eastAsiaTheme="minorEastAsia" w:hAnsiTheme="minorHAnsi" w:cstheme="minorBidi"/>
              <w:noProof/>
              <w:color w:val="auto"/>
              <w:sz w:val="22"/>
              <w:szCs w:val="22"/>
              <w:lang w:val="en-US"/>
            </w:rPr>
          </w:pPr>
          <w:hyperlink w:anchor="_Toc495429244" w:history="1">
            <w:r w:rsidR="005450D1" w:rsidRPr="003C0003">
              <w:rPr>
                <w:rStyle w:val="Hyperlink"/>
                <w:noProof/>
              </w:rPr>
              <w:t>3</w: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t>Controlled Vocabularies</w:t>
            </w:r>
            <w:r w:rsidR="005450D1">
              <w:rPr>
                <w:noProof/>
                <w:webHidden/>
              </w:rPr>
              <w:tab/>
            </w:r>
            <w:r w:rsidR="005450D1">
              <w:rPr>
                <w:noProof/>
                <w:webHidden/>
              </w:rPr>
              <w:fldChar w:fldCharType="begin"/>
            </w:r>
            <w:r w:rsidR="005450D1">
              <w:rPr>
                <w:noProof/>
                <w:webHidden/>
              </w:rPr>
              <w:instrText xml:space="preserve"> PAGEREF _Toc495429244 \h </w:instrText>
            </w:r>
            <w:r w:rsidR="005450D1">
              <w:rPr>
                <w:noProof/>
                <w:webHidden/>
              </w:rPr>
            </w:r>
            <w:r w:rsidR="005450D1">
              <w:rPr>
                <w:noProof/>
                <w:webHidden/>
              </w:rPr>
              <w:fldChar w:fldCharType="separate"/>
            </w:r>
            <w:r w:rsidR="005450D1">
              <w:rPr>
                <w:noProof/>
                <w:webHidden/>
              </w:rPr>
              <w:t>4</w:t>
            </w:r>
            <w:r w:rsidR="005450D1">
              <w:rPr>
                <w:noProof/>
                <w:webHidden/>
              </w:rPr>
              <w:fldChar w:fldCharType="end"/>
            </w:r>
          </w:hyperlink>
        </w:p>
        <w:p w:rsidR="005450D1" w:rsidRDefault="003277CD">
          <w:pPr>
            <w:pStyle w:val="TOC1"/>
            <w:rPr>
              <w:rFonts w:asciiTheme="minorHAnsi" w:eastAsiaTheme="minorEastAsia" w:hAnsiTheme="minorHAnsi" w:cstheme="minorBidi"/>
              <w:noProof/>
              <w:color w:val="auto"/>
              <w:sz w:val="22"/>
              <w:szCs w:val="22"/>
              <w:lang w:val="en-US"/>
            </w:rPr>
          </w:pPr>
          <w:hyperlink w:anchor="_Toc495429245" w:history="1">
            <w:r w:rsidR="005450D1" w:rsidRPr="003C0003">
              <w:rPr>
                <w:rStyle w:val="Hyperlink"/>
                <w:noProof/>
              </w:rPr>
              <w:t>4</w: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t>SPL Documents</w:t>
            </w:r>
            <w:r w:rsidR="005450D1">
              <w:rPr>
                <w:noProof/>
                <w:webHidden/>
              </w:rPr>
              <w:tab/>
            </w:r>
            <w:r w:rsidR="005450D1">
              <w:rPr>
                <w:noProof/>
                <w:webHidden/>
              </w:rPr>
              <w:fldChar w:fldCharType="begin"/>
            </w:r>
            <w:r w:rsidR="005450D1">
              <w:rPr>
                <w:noProof/>
                <w:webHidden/>
              </w:rPr>
              <w:instrText xml:space="preserve"> PAGEREF _Toc495429245 \h </w:instrText>
            </w:r>
            <w:r w:rsidR="005450D1">
              <w:rPr>
                <w:noProof/>
                <w:webHidden/>
              </w:rPr>
            </w:r>
            <w:r w:rsidR="005450D1">
              <w:rPr>
                <w:noProof/>
                <w:webHidden/>
              </w:rPr>
              <w:fldChar w:fldCharType="separate"/>
            </w:r>
            <w:r w:rsidR="005450D1">
              <w:rPr>
                <w:noProof/>
                <w:webHidden/>
              </w:rPr>
              <w:t>6</w:t>
            </w:r>
            <w:r w:rsidR="005450D1">
              <w:rPr>
                <w:noProof/>
                <w:webHidden/>
              </w:rPr>
              <w:fldChar w:fldCharType="end"/>
            </w:r>
          </w:hyperlink>
        </w:p>
        <w:p w:rsidR="005450D1" w:rsidRDefault="003277CD">
          <w:pPr>
            <w:pStyle w:val="TOC2"/>
            <w:rPr>
              <w:rFonts w:asciiTheme="minorHAnsi" w:eastAsiaTheme="minorEastAsia" w:hAnsiTheme="minorHAnsi" w:cstheme="minorBidi"/>
              <w:noProof/>
              <w:color w:val="auto"/>
              <w:sz w:val="22"/>
              <w:szCs w:val="22"/>
              <w:lang w:val="en-US"/>
            </w:rPr>
          </w:pPr>
          <w:hyperlink w:anchor="_Toc495429246" w:history="1">
            <w:r w:rsidR="005450D1" w:rsidRPr="003C0003">
              <w:rPr>
                <w:rStyle w:val="Hyperlink"/>
                <w:noProof/>
              </w:rPr>
              <w:t>4.1</w: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t>Prolog/Declaration</w:t>
            </w:r>
            <w:r w:rsidR="005450D1">
              <w:rPr>
                <w:noProof/>
                <w:webHidden/>
              </w:rPr>
              <w:tab/>
            </w:r>
            <w:r w:rsidR="005450D1">
              <w:rPr>
                <w:noProof/>
                <w:webHidden/>
              </w:rPr>
              <w:fldChar w:fldCharType="begin"/>
            </w:r>
            <w:r w:rsidR="005450D1">
              <w:rPr>
                <w:noProof/>
                <w:webHidden/>
              </w:rPr>
              <w:instrText xml:space="preserve"> PAGEREF _Toc495429246 \h </w:instrText>
            </w:r>
            <w:r w:rsidR="005450D1">
              <w:rPr>
                <w:noProof/>
                <w:webHidden/>
              </w:rPr>
            </w:r>
            <w:r w:rsidR="005450D1">
              <w:rPr>
                <w:noProof/>
                <w:webHidden/>
              </w:rPr>
              <w:fldChar w:fldCharType="separate"/>
            </w:r>
            <w:r w:rsidR="005450D1">
              <w:rPr>
                <w:noProof/>
                <w:webHidden/>
              </w:rPr>
              <w:t>7</w:t>
            </w:r>
            <w:r w:rsidR="005450D1">
              <w:rPr>
                <w:noProof/>
                <w:webHidden/>
              </w:rPr>
              <w:fldChar w:fldCharType="end"/>
            </w:r>
          </w:hyperlink>
        </w:p>
        <w:p w:rsidR="005450D1" w:rsidRDefault="003277CD">
          <w:pPr>
            <w:pStyle w:val="TOC3"/>
            <w:rPr>
              <w:rFonts w:asciiTheme="minorHAnsi" w:eastAsiaTheme="minorEastAsia" w:hAnsiTheme="minorHAnsi" w:cstheme="minorBidi"/>
              <w:noProof/>
              <w:color w:val="auto"/>
              <w:sz w:val="22"/>
              <w:szCs w:val="22"/>
              <w:lang w:val="en-US"/>
            </w:rPr>
          </w:pPr>
          <w:hyperlink w:anchor="_Toc495429247" w:history="1">
            <w:r w:rsidR="005450D1" w:rsidRPr="003C0003">
              <w:rPr>
                <w:rStyle w:val="Hyperlink"/>
                <w:noProof/>
                <w:lang w:val="en-US"/>
              </w:rPr>
              <w:t>4.1.1</w:t>
            </w:r>
            <w:r w:rsidR="005450D1">
              <w:rPr>
                <w:rFonts w:asciiTheme="minorHAnsi" w:eastAsiaTheme="minorEastAsia" w:hAnsiTheme="minorHAnsi" w:cstheme="minorBidi"/>
                <w:noProof/>
                <w:color w:val="auto"/>
                <w:sz w:val="22"/>
                <w:szCs w:val="22"/>
                <w:lang w:val="en-US"/>
              </w:rPr>
              <w:tab/>
            </w:r>
            <w:r w:rsidR="005450D1" w:rsidRPr="003C0003">
              <w:rPr>
                <w:rStyle w:val="Hyperlink"/>
                <w:noProof/>
                <w:lang w:val="en-US"/>
              </w:rPr>
              <w:t>XML</w:t>
            </w:r>
            <w:r w:rsidR="005450D1">
              <w:rPr>
                <w:noProof/>
                <w:webHidden/>
              </w:rPr>
              <w:tab/>
            </w:r>
            <w:r w:rsidR="005450D1">
              <w:rPr>
                <w:noProof/>
                <w:webHidden/>
              </w:rPr>
              <w:fldChar w:fldCharType="begin"/>
            </w:r>
            <w:r w:rsidR="005450D1">
              <w:rPr>
                <w:noProof/>
                <w:webHidden/>
              </w:rPr>
              <w:instrText xml:space="preserve"> PAGEREF _Toc495429247 \h </w:instrText>
            </w:r>
            <w:r w:rsidR="005450D1">
              <w:rPr>
                <w:noProof/>
                <w:webHidden/>
              </w:rPr>
            </w:r>
            <w:r w:rsidR="005450D1">
              <w:rPr>
                <w:noProof/>
                <w:webHidden/>
              </w:rPr>
              <w:fldChar w:fldCharType="separate"/>
            </w:r>
            <w:r w:rsidR="005450D1">
              <w:rPr>
                <w:noProof/>
                <w:webHidden/>
              </w:rPr>
              <w:t>7</w:t>
            </w:r>
            <w:r w:rsidR="005450D1">
              <w:rPr>
                <w:noProof/>
                <w:webHidden/>
              </w:rPr>
              <w:fldChar w:fldCharType="end"/>
            </w:r>
          </w:hyperlink>
        </w:p>
        <w:p w:rsidR="005450D1" w:rsidRDefault="003277CD">
          <w:pPr>
            <w:pStyle w:val="TOC3"/>
            <w:rPr>
              <w:rFonts w:asciiTheme="minorHAnsi" w:eastAsiaTheme="minorEastAsia" w:hAnsiTheme="minorHAnsi" w:cstheme="minorBidi"/>
              <w:noProof/>
              <w:color w:val="auto"/>
              <w:sz w:val="22"/>
              <w:szCs w:val="22"/>
              <w:lang w:val="en-US"/>
            </w:rPr>
          </w:pPr>
          <w:hyperlink w:anchor="_Toc495429248" w:history="1">
            <w:r w:rsidR="005450D1" w:rsidRPr="003C0003">
              <w:rPr>
                <w:rStyle w:val="Hyperlink"/>
                <w:noProof/>
                <w:lang w:val="en-US"/>
              </w:rPr>
              <w:t>4.1.2</w:t>
            </w:r>
            <w:r w:rsidR="005450D1">
              <w:rPr>
                <w:rFonts w:asciiTheme="minorHAnsi" w:eastAsiaTheme="minorEastAsia" w:hAnsiTheme="minorHAnsi" w:cstheme="minorBidi"/>
                <w:noProof/>
                <w:color w:val="auto"/>
                <w:sz w:val="22"/>
                <w:szCs w:val="22"/>
                <w:lang w:val="en-US"/>
              </w:rPr>
              <w:tab/>
            </w:r>
            <w:r w:rsidR="005450D1" w:rsidRPr="003C0003">
              <w:rPr>
                <w:rStyle w:val="Hyperlink"/>
                <w:noProof/>
                <w:lang w:val="en-US"/>
              </w:rPr>
              <w:t>Validation</w:t>
            </w:r>
            <w:r w:rsidR="005450D1">
              <w:rPr>
                <w:noProof/>
                <w:webHidden/>
              </w:rPr>
              <w:tab/>
            </w:r>
            <w:r w:rsidR="005450D1">
              <w:rPr>
                <w:noProof/>
                <w:webHidden/>
              </w:rPr>
              <w:fldChar w:fldCharType="begin"/>
            </w:r>
            <w:r w:rsidR="005450D1">
              <w:rPr>
                <w:noProof/>
                <w:webHidden/>
              </w:rPr>
              <w:instrText xml:space="preserve"> PAGEREF _Toc495429248 \h </w:instrText>
            </w:r>
            <w:r w:rsidR="005450D1">
              <w:rPr>
                <w:noProof/>
                <w:webHidden/>
              </w:rPr>
            </w:r>
            <w:r w:rsidR="005450D1">
              <w:rPr>
                <w:noProof/>
                <w:webHidden/>
              </w:rPr>
              <w:fldChar w:fldCharType="separate"/>
            </w:r>
            <w:r w:rsidR="005450D1">
              <w:rPr>
                <w:noProof/>
                <w:webHidden/>
              </w:rPr>
              <w:t>7</w:t>
            </w:r>
            <w:r w:rsidR="005450D1">
              <w:rPr>
                <w:noProof/>
                <w:webHidden/>
              </w:rPr>
              <w:fldChar w:fldCharType="end"/>
            </w:r>
          </w:hyperlink>
        </w:p>
        <w:p w:rsidR="005450D1" w:rsidRDefault="003277CD">
          <w:pPr>
            <w:pStyle w:val="TOC2"/>
            <w:rPr>
              <w:rFonts w:asciiTheme="minorHAnsi" w:eastAsiaTheme="minorEastAsia" w:hAnsiTheme="minorHAnsi" w:cstheme="minorBidi"/>
              <w:noProof/>
              <w:color w:val="auto"/>
              <w:sz w:val="22"/>
              <w:szCs w:val="22"/>
              <w:lang w:val="en-US"/>
            </w:rPr>
          </w:pPr>
          <w:hyperlink w:anchor="_Toc495429249" w:history="1">
            <w:r w:rsidR="005450D1" w:rsidRPr="003C0003">
              <w:rPr>
                <w:rStyle w:val="Hyperlink"/>
                <w:noProof/>
              </w:rPr>
              <w:t>4.2</w: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t>Document Information</w:t>
            </w:r>
            <w:r w:rsidR="005450D1">
              <w:rPr>
                <w:noProof/>
                <w:webHidden/>
              </w:rPr>
              <w:tab/>
            </w:r>
            <w:r w:rsidR="005450D1">
              <w:rPr>
                <w:noProof/>
                <w:webHidden/>
              </w:rPr>
              <w:fldChar w:fldCharType="begin"/>
            </w:r>
            <w:r w:rsidR="005450D1">
              <w:rPr>
                <w:noProof/>
                <w:webHidden/>
              </w:rPr>
              <w:instrText xml:space="preserve"> PAGEREF _Toc495429249 \h </w:instrText>
            </w:r>
            <w:r w:rsidR="005450D1">
              <w:rPr>
                <w:noProof/>
                <w:webHidden/>
              </w:rPr>
            </w:r>
            <w:r w:rsidR="005450D1">
              <w:rPr>
                <w:noProof/>
                <w:webHidden/>
              </w:rPr>
              <w:fldChar w:fldCharType="separate"/>
            </w:r>
            <w:r w:rsidR="005450D1">
              <w:rPr>
                <w:noProof/>
                <w:webHidden/>
              </w:rPr>
              <w:t>7</w:t>
            </w:r>
            <w:r w:rsidR="005450D1">
              <w:rPr>
                <w:noProof/>
                <w:webHidden/>
              </w:rPr>
              <w:fldChar w:fldCharType="end"/>
            </w:r>
          </w:hyperlink>
        </w:p>
        <w:p w:rsidR="005450D1" w:rsidRDefault="003277CD">
          <w:pPr>
            <w:pStyle w:val="TOC3"/>
            <w:rPr>
              <w:rFonts w:asciiTheme="minorHAnsi" w:eastAsiaTheme="minorEastAsia" w:hAnsiTheme="minorHAnsi" w:cstheme="minorBidi"/>
              <w:noProof/>
              <w:color w:val="auto"/>
              <w:sz w:val="22"/>
              <w:szCs w:val="22"/>
              <w:lang w:val="en-US"/>
            </w:rPr>
          </w:pPr>
          <w:hyperlink w:anchor="_Toc495429250" w:history="1">
            <w:r w:rsidR="005450D1" w:rsidRPr="003C0003">
              <w:rPr>
                <w:rStyle w:val="Hyperlink"/>
                <w:noProof/>
                <w:lang w:val="en-US"/>
              </w:rPr>
              <w:t>4.2.1</w:t>
            </w:r>
            <w:r w:rsidR="005450D1">
              <w:rPr>
                <w:rFonts w:asciiTheme="minorHAnsi" w:eastAsiaTheme="minorEastAsia" w:hAnsiTheme="minorHAnsi" w:cstheme="minorBidi"/>
                <w:noProof/>
                <w:color w:val="auto"/>
                <w:sz w:val="22"/>
                <w:szCs w:val="22"/>
                <w:lang w:val="en-US"/>
              </w:rPr>
              <w:tab/>
            </w:r>
            <w:r w:rsidR="005450D1" w:rsidRPr="003C0003">
              <w:rPr>
                <w:rStyle w:val="Hyperlink"/>
                <w:noProof/>
                <w:lang w:val="en-US"/>
              </w:rPr>
              <w:t>XML</w:t>
            </w:r>
            <w:r w:rsidR="005450D1">
              <w:rPr>
                <w:noProof/>
                <w:webHidden/>
              </w:rPr>
              <w:tab/>
            </w:r>
            <w:r w:rsidR="005450D1">
              <w:rPr>
                <w:noProof/>
                <w:webHidden/>
              </w:rPr>
              <w:fldChar w:fldCharType="begin"/>
            </w:r>
            <w:r w:rsidR="005450D1">
              <w:rPr>
                <w:noProof/>
                <w:webHidden/>
              </w:rPr>
              <w:instrText xml:space="preserve"> PAGEREF _Toc495429250 \h </w:instrText>
            </w:r>
            <w:r w:rsidR="005450D1">
              <w:rPr>
                <w:noProof/>
                <w:webHidden/>
              </w:rPr>
            </w:r>
            <w:r w:rsidR="005450D1">
              <w:rPr>
                <w:noProof/>
                <w:webHidden/>
              </w:rPr>
              <w:fldChar w:fldCharType="separate"/>
            </w:r>
            <w:r w:rsidR="005450D1">
              <w:rPr>
                <w:noProof/>
                <w:webHidden/>
              </w:rPr>
              <w:t>7</w:t>
            </w:r>
            <w:r w:rsidR="005450D1">
              <w:rPr>
                <w:noProof/>
                <w:webHidden/>
              </w:rPr>
              <w:fldChar w:fldCharType="end"/>
            </w:r>
          </w:hyperlink>
        </w:p>
        <w:p w:rsidR="005450D1" w:rsidRDefault="003277CD">
          <w:pPr>
            <w:pStyle w:val="TOC3"/>
            <w:rPr>
              <w:rFonts w:asciiTheme="minorHAnsi" w:eastAsiaTheme="minorEastAsia" w:hAnsiTheme="minorHAnsi" w:cstheme="minorBidi"/>
              <w:noProof/>
              <w:color w:val="auto"/>
              <w:sz w:val="22"/>
              <w:szCs w:val="22"/>
              <w:lang w:val="en-US"/>
            </w:rPr>
          </w:pPr>
          <w:hyperlink w:anchor="_Toc495429251" w:history="1">
            <w:r w:rsidR="005450D1" w:rsidRPr="003C0003">
              <w:rPr>
                <w:rStyle w:val="Hyperlink"/>
                <w:noProof/>
                <w:lang w:val="en-US"/>
              </w:rPr>
              <w:t>4.2.2</w:t>
            </w:r>
            <w:r w:rsidR="005450D1">
              <w:rPr>
                <w:rFonts w:asciiTheme="minorHAnsi" w:eastAsiaTheme="minorEastAsia" w:hAnsiTheme="minorHAnsi" w:cstheme="minorBidi"/>
                <w:noProof/>
                <w:color w:val="auto"/>
                <w:sz w:val="22"/>
                <w:szCs w:val="22"/>
                <w:lang w:val="en-US"/>
              </w:rPr>
              <w:tab/>
            </w:r>
            <w:r w:rsidR="005450D1" w:rsidRPr="003C0003">
              <w:rPr>
                <w:rStyle w:val="Hyperlink"/>
                <w:noProof/>
                <w:lang w:val="en-US"/>
              </w:rPr>
              <w:t>Validation</w:t>
            </w:r>
            <w:r w:rsidR="005450D1">
              <w:rPr>
                <w:noProof/>
                <w:webHidden/>
              </w:rPr>
              <w:tab/>
            </w:r>
            <w:r w:rsidR="005450D1">
              <w:rPr>
                <w:noProof/>
                <w:webHidden/>
              </w:rPr>
              <w:fldChar w:fldCharType="begin"/>
            </w:r>
            <w:r w:rsidR="005450D1">
              <w:rPr>
                <w:noProof/>
                <w:webHidden/>
              </w:rPr>
              <w:instrText xml:space="preserve"> PAGEREF _Toc495429251 \h </w:instrText>
            </w:r>
            <w:r w:rsidR="005450D1">
              <w:rPr>
                <w:noProof/>
                <w:webHidden/>
              </w:rPr>
            </w:r>
            <w:r w:rsidR="005450D1">
              <w:rPr>
                <w:noProof/>
                <w:webHidden/>
              </w:rPr>
              <w:fldChar w:fldCharType="separate"/>
            </w:r>
            <w:r w:rsidR="005450D1">
              <w:rPr>
                <w:noProof/>
                <w:webHidden/>
              </w:rPr>
              <w:t>8</w:t>
            </w:r>
            <w:r w:rsidR="005450D1">
              <w:rPr>
                <w:noProof/>
                <w:webHidden/>
              </w:rPr>
              <w:fldChar w:fldCharType="end"/>
            </w:r>
          </w:hyperlink>
        </w:p>
        <w:p w:rsidR="005450D1" w:rsidRDefault="003277CD">
          <w:pPr>
            <w:pStyle w:val="TOC2"/>
            <w:rPr>
              <w:rFonts w:asciiTheme="minorHAnsi" w:eastAsiaTheme="minorEastAsia" w:hAnsiTheme="minorHAnsi" w:cstheme="minorBidi"/>
              <w:noProof/>
              <w:color w:val="auto"/>
              <w:sz w:val="22"/>
              <w:szCs w:val="22"/>
              <w:lang w:val="en-US"/>
            </w:rPr>
          </w:pPr>
          <w:hyperlink w:anchor="_Toc495429252" w:history="1">
            <w:r w:rsidR="005450D1" w:rsidRPr="003C0003">
              <w:rPr>
                <w:rStyle w:val="Hyperlink"/>
                <w:noProof/>
              </w:rPr>
              <w:t>4.3</w: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t>Author Information</w:t>
            </w:r>
            <w:r w:rsidR="005450D1">
              <w:rPr>
                <w:noProof/>
                <w:webHidden/>
              </w:rPr>
              <w:tab/>
            </w:r>
            <w:r w:rsidR="005450D1">
              <w:rPr>
                <w:noProof/>
                <w:webHidden/>
              </w:rPr>
              <w:fldChar w:fldCharType="begin"/>
            </w:r>
            <w:r w:rsidR="005450D1">
              <w:rPr>
                <w:noProof/>
                <w:webHidden/>
              </w:rPr>
              <w:instrText xml:space="preserve"> PAGEREF _Toc495429252 \h </w:instrText>
            </w:r>
            <w:r w:rsidR="005450D1">
              <w:rPr>
                <w:noProof/>
                <w:webHidden/>
              </w:rPr>
            </w:r>
            <w:r w:rsidR="005450D1">
              <w:rPr>
                <w:noProof/>
                <w:webHidden/>
              </w:rPr>
              <w:fldChar w:fldCharType="separate"/>
            </w:r>
            <w:r w:rsidR="005450D1">
              <w:rPr>
                <w:noProof/>
                <w:webHidden/>
              </w:rPr>
              <w:t>14</w:t>
            </w:r>
            <w:r w:rsidR="005450D1">
              <w:rPr>
                <w:noProof/>
                <w:webHidden/>
              </w:rPr>
              <w:fldChar w:fldCharType="end"/>
            </w:r>
          </w:hyperlink>
        </w:p>
        <w:p w:rsidR="005450D1" w:rsidRDefault="003277CD">
          <w:pPr>
            <w:pStyle w:val="TOC3"/>
            <w:rPr>
              <w:rFonts w:asciiTheme="minorHAnsi" w:eastAsiaTheme="minorEastAsia" w:hAnsiTheme="minorHAnsi" w:cstheme="minorBidi"/>
              <w:noProof/>
              <w:color w:val="auto"/>
              <w:sz w:val="22"/>
              <w:szCs w:val="22"/>
              <w:lang w:val="en-US"/>
            </w:rPr>
          </w:pPr>
          <w:hyperlink w:anchor="_Toc495429253" w:history="1">
            <w:r w:rsidR="005450D1" w:rsidRPr="003C0003">
              <w:rPr>
                <w:rStyle w:val="Hyperlink"/>
                <w:noProof/>
                <w:lang w:val="en-US"/>
              </w:rPr>
              <w:t>4.3.1</w:t>
            </w:r>
            <w:r w:rsidR="005450D1">
              <w:rPr>
                <w:rFonts w:asciiTheme="minorHAnsi" w:eastAsiaTheme="minorEastAsia" w:hAnsiTheme="minorHAnsi" w:cstheme="minorBidi"/>
                <w:noProof/>
                <w:color w:val="auto"/>
                <w:sz w:val="22"/>
                <w:szCs w:val="22"/>
                <w:lang w:val="en-US"/>
              </w:rPr>
              <w:tab/>
            </w:r>
            <w:r w:rsidR="005450D1" w:rsidRPr="003C0003">
              <w:rPr>
                <w:rStyle w:val="Hyperlink"/>
                <w:noProof/>
                <w:lang w:val="en-US"/>
              </w:rPr>
              <w:t>XML</w:t>
            </w:r>
            <w:r w:rsidR="005450D1">
              <w:rPr>
                <w:noProof/>
                <w:webHidden/>
              </w:rPr>
              <w:tab/>
            </w:r>
            <w:r w:rsidR="005450D1">
              <w:rPr>
                <w:noProof/>
                <w:webHidden/>
              </w:rPr>
              <w:fldChar w:fldCharType="begin"/>
            </w:r>
            <w:r w:rsidR="005450D1">
              <w:rPr>
                <w:noProof/>
                <w:webHidden/>
              </w:rPr>
              <w:instrText xml:space="preserve"> PAGEREF _Toc495429253 \h </w:instrText>
            </w:r>
            <w:r w:rsidR="005450D1">
              <w:rPr>
                <w:noProof/>
                <w:webHidden/>
              </w:rPr>
            </w:r>
            <w:r w:rsidR="005450D1">
              <w:rPr>
                <w:noProof/>
                <w:webHidden/>
              </w:rPr>
              <w:fldChar w:fldCharType="separate"/>
            </w:r>
            <w:r w:rsidR="005450D1">
              <w:rPr>
                <w:noProof/>
                <w:webHidden/>
              </w:rPr>
              <w:t>14</w:t>
            </w:r>
            <w:r w:rsidR="005450D1">
              <w:rPr>
                <w:noProof/>
                <w:webHidden/>
              </w:rPr>
              <w:fldChar w:fldCharType="end"/>
            </w:r>
          </w:hyperlink>
        </w:p>
        <w:p w:rsidR="005450D1" w:rsidRDefault="003277CD">
          <w:pPr>
            <w:pStyle w:val="TOC3"/>
            <w:rPr>
              <w:rFonts w:asciiTheme="minorHAnsi" w:eastAsiaTheme="minorEastAsia" w:hAnsiTheme="minorHAnsi" w:cstheme="minorBidi"/>
              <w:noProof/>
              <w:color w:val="auto"/>
              <w:sz w:val="22"/>
              <w:szCs w:val="22"/>
              <w:lang w:val="en-US"/>
            </w:rPr>
          </w:pPr>
          <w:hyperlink w:anchor="_Toc495429254" w:history="1">
            <w:r w:rsidR="005450D1" w:rsidRPr="003C0003">
              <w:rPr>
                <w:rStyle w:val="Hyperlink"/>
                <w:noProof/>
              </w:rPr>
              <w:t>4.3.2</w: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t>Validation</w:t>
            </w:r>
            <w:r w:rsidR="005450D1">
              <w:rPr>
                <w:noProof/>
                <w:webHidden/>
              </w:rPr>
              <w:tab/>
            </w:r>
            <w:r w:rsidR="005450D1">
              <w:rPr>
                <w:noProof/>
                <w:webHidden/>
              </w:rPr>
              <w:fldChar w:fldCharType="begin"/>
            </w:r>
            <w:r w:rsidR="005450D1">
              <w:rPr>
                <w:noProof/>
                <w:webHidden/>
              </w:rPr>
              <w:instrText xml:space="preserve"> PAGEREF _Toc495429254 \h </w:instrText>
            </w:r>
            <w:r w:rsidR="005450D1">
              <w:rPr>
                <w:noProof/>
                <w:webHidden/>
              </w:rPr>
            </w:r>
            <w:r w:rsidR="005450D1">
              <w:rPr>
                <w:noProof/>
                <w:webHidden/>
              </w:rPr>
              <w:fldChar w:fldCharType="separate"/>
            </w:r>
            <w:r w:rsidR="005450D1">
              <w:rPr>
                <w:noProof/>
                <w:webHidden/>
              </w:rPr>
              <w:t>16</w:t>
            </w:r>
            <w:r w:rsidR="005450D1">
              <w:rPr>
                <w:noProof/>
                <w:webHidden/>
              </w:rPr>
              <w:fldChar w:fldCharType="end"/>
            </w:r>
          </w:hyperlink>
        </w:p>
        <w:p w:rsidR="005450D1" w:rsidRDefault="003277CD">
          <w:pPr>
            <w:pStyle w:val="TOC2"/>
            <w:rPr>
              <w:rFonts w:asciiTheme="minorHAnsi" w:eastAsiaTheme="minorEastAsia" w:hAnsiTheme="minorHAnsi" w:cstheme="minorBidi"/>
              <w:noProof/>
              <w:color w:val="auto"/>
              <w:sz w:val="22"/>
              <w:szCs w:val="22"/>
              <w:lang w:val="en-US"/>
            </w:rPr>
          </w:pPr>
          <w:hyperlink w:anchor="_Toc495429255" w:history="1">
            <w:r w:rsidR="005450D1" w:rsidRPr="003C0003">
              <w:rPr>
                <w:rStyle w:val="Hyperlink"/>
                <w:noProof/>
              </w:rPr>
              <w:t>4.4</w: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t>Core Document Reference</w:t>
            </w:r>
            <w:r w:rsidR="005450D1">
              <w:rPr>
                <w:noProof/>
                <w:webHidden/>
              </w:rPr>
              <w:tab/>
            </w:r>
            <w:r w:rsidR="005450D1">
              <w:rPr>
                <w:noProof/>
                <w:webHidden/>
              </w:rPr>
              <w:fldChar w:fldCharType="begin"/>
            </w:r>
            <w:r w:rsidR="005450D1">
              <w:rPr>
                <w:noProof/>
                <w:webHidden/>
              </w:rPr>
              <w:instrText xml:space="preserve"> PAGEREF _Toc495429255 \h </w:instrText>
            </w:r>
            <w:r w:rsidR="005450D1">
              <w:rPr>
                <w:noProof/>
                <w:webHidden/>
              </w:rPr>
            </w:r>
            <w:r w:rsidR="005450D1">
              <w:rPr>
                <w:noProof/>
                <w:webHidden/>
              </w:rPr>
              <w:fldChar w:fldCharType="separate"/>
            </w:r>
            <w:r w:rsidR="005450D1">
              <w:rPr>
                <w:noProof/>
                <w:webHidden/>
              </w:rPr>
              <w:t>25</w:t>
            </w:r>
            <w:r w:rsidR="005450D1">
              <w:rPr>
                <w:noProof/>
                <w:webHidden/>
              </w:rPr>
              <w:fldChar w:fldCharType="end"/>
            </w:r>
          </w:hyperlink>
        </w:p>
        <w:p w:rsidR="005450D1" w:rsidRDefault="003277CD">
          <w:pPr>
            <w:pStyle w:val="TOC3"/>
            <w:rPr>
              <w:rFonts w:asciiTheme="minorHAnsi" w:eastAsiaTheme="minorEastAsia" w:hAnsiTheme="minorHAnsi" w:cstheme="minorBidi"/>
              <w:noProof/>
              <w:color w:val="auto"/>
              <w:sz w:val="22"/>
              <w:szCs w:val="22"/>
              <w:lang w:val="en-US"/>
            </w:rPr>
          </w:pPr>
          <w:hyperlink w:anchor="_Toc495429256" w:history="1">
            <w:r w:rsidR="005450D1" w:rsidRPr="003C0003">
              <w:rPr>
                <w:rStyle w:val="Hyperlink"/>
                <w:noProof/>
              </w:rPr>
              <w:t>4.4.1</w: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t>XML</w:t>
            </w:r>
            <w:r w:rsidR="005450D1">
              <w:rPr>
                <w:noProof/>
                <w:webHidden/>
              </w:rPr>
              <w:tab/>
            </w:r>
            <w:r w:rsidR="005450D1">
              <w:rPr>
                <w:noProof/>
                <w:webHidden/>
              </w:rPr>
              <w:fldChar w:fldCharType="begin"/>
            </w:r>
            <w:r w:rsidR="005450D1">
              <w:rPr>
                <w:noProof/>
                <w:webHidden/>
              </w:rPr>
              <w:instrText xml:space="preserve"> PAGEREF _Toc495429256 \h </w:instrText>
            </w:r>
            <w:r w:rsidR="005450D1">
              <w:rPr>
                <w:noProof/>
                <w:webHidden/>
              </w:rPr>
            </w:r>
            <w:r w:rsidR="005450D1">
              <w:rPr>
                <w:noProof/>
                <w:webHidden/>
              </w:rPr>
              <w:fldChar w:fldCharType="separate"/>
            </w:r>
            <w:r w:rsidR="005450D1">
              <w:rPr>
                <w:noProof/>
                <w:webHidden/>
              </w:rPr>
              <w:t>25</w:t>
            </w:r>
            <w:r w:rsidR="005450D1">
              <w:rPr>
                <w:noProof/>
                <w:webHidden/>
              </w:rPr>
              <w:fldChar w:fldCharType="end"/>
            </w:r>
          </w:hyperlink>
        </w:p>
        <w:p w:rsidR="005450D1" w:rsidRDefault="003277CD">
          <w:pPr>
            <w:pStyle w:val="TOC3"/>
            <w:rPr>
              <w:rFonts w:asciiTheme="minorHAnsi" w:eastAsiaTheme="minorEastAsia" w:hAnsiTheme="minorHAnsi" w:cstheme="minorBidi"/>
              <w:noProof/>
              <w:color w:val="auto"/>
              <w:sz w:val="22"/>
              <w:szCs w:val="22"/>
              <w:lang w:val="en-US"/>
            </w:rPr>
          </w:pPr>
          <w:hyperlink w:anchor="_Toc495429257" w:history="1">
            <w:r w:rsidR="005450D1" w:rsidRPr="003C0003">
              <w:rPr>
                <w:rStyle w:val="Hyperlink"/>
                <w:noProof/>
              </w:rPr>
              <w:t>4.4.2</w: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t>Validation</w:t>
            </w:r>
            <w:r w:rsidR="005450D1">
              <w:rPr>
                <w:noProof/>
                <w:webHidden/>
              </w:rPr>
              <w:tab/>
            </w:r>
            <w:r w:rsidR="005450D1">
              <w:rPr>
                <w:noProof/>
                <w:webHidden/>
              </w:rPr>
              <w:fldChar w:fldCharType="begin"/>
            </w:r>
            <w:r w:rsidR="005450D1">
              <w:rPr>
                <w:noProof/>
                <w:webHidden/>
              </w:rPr>
              <w:instrText xml:space="preserve"> PAGEREF _Toc495429257 \h </w:instrText>
            </w:r>
            <w:r w:rsidR="005450D1">
              <w:rPr>
                <w:noProof/>
                <w:webHidden/>
              </w:rPr>
            </w:r>
            <w:r w:rsidR="005450D1">
              <w:rPr>
                <w:noProof/>
                <w:webHidden/>
              </w:rPr>
              <w:fldChar w:fldCharType="separate"/>
            </w:r>
            <w:r w:rsidR="005450D1">
              <w:rPr>
                <w:noProof/>
                <w:webHidden/>
              </w:rPr>
              <w:t>25</w:t>
            </w:r>
            <w:r w:rsidR="005450D1">
              <w:rPr>
                <w:noProof/>
                <w:webHidden/>
              </w:rPr>
              <w:fldChar w:fldCharType="end"/>
            </w:r>
          </w:hyperlink>
        </w:p>
        <w:p w:rsidR="005450D1" w:rsidRDefault="003277CD">
          <w:pPr>
            <w:pStyle w:val="TOC2"/>
            <w:rPr>
              <w:rFonts w:asciiTheme="minorHAnsi" w:eastAsiaTheme="minorEastAsia" w:hAnsiTheme="minorHAnsi" w:cstheme="minorBidi"/>
              <w:noProof/>
              <w:color w:val="auto"/>
              <w:sz w:val="22"/>
              <w:szCs w:val="22"/>
              <w:lang w:val="en-US"/>
            </w:rPr>
          </w:pPr>
          <w:hyperlink w:anchor="_Toc495429258" w:history="1">
            <w:r w:rsidR="005450D1" w:rsidRPr="003C0003">
              <w:rPr>
                <w:rStyle w:val="Hyperlink"/>
                <w:noProof/>
              </w:rPr>
              <w:t>4.5</w: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t>Predecessor Document</w:t>
            </w:r>
            <w:r w:rsidR="005450D1">
              <w:rPr>
                <w:noProof/>
                <w:webHidden/>
              </w:rPr>
              <w:tab/>
            </w:r>
            <w:r w:rsidR="005450D1">
              <w:rPr>
                <w:noProof/>
                <w:webHidden/>
              </w:rPr>
              <w:fldChar w:fldCharType="begin"/>
            </w:r>
            <w:r w:rsidR="005450D1">
              <w:rPr>
                <w:noProof/>
                <w:webHidden/>
              </w:rPr>
              <w:instrText xml:space="preserve"> PAGEREF _Toc495429258 \h </w:instrText>
            </w:r>
            <w:r w:rsidR="005450D1">
              <w:rPr>
                <w:noProof/>
                <w:webHidden/>
              </w:rPr>
            </w:r>
            <w:r w:rsidR="005450D1">
              <w:rPr>
                <w:noProof/>
                <w:webHidden/>
              </w:rPr>
              <w:fldChar w:fldCharType="separate"/>
            </w:r>
            <w:r w:rsidR="005450D1">
              <w:rPr>
                <w:noProof/>
                <w:webHidden/>
              </w:rPr>
              <w:t>25</w:t>
            </w:r>
            <w:r w:rsidR="005450D1">
              <w:rPr>
                <w:noProof/>
                <w:webHidden/>
              </w:rPr>
              <w:fldChar w:fldCharType="end"/>
            </w:r>
          </w:hyperlink>
        </w:p>
        <w:p w:rsidR="005450D1" w:rsidRDefault="003277CD">
          <w:pPr>
            <w:pStyle w:val="TOC3"/>
            <w:rPr>
              <w:rFonts w:asciiTheme="minorHAnsi" w:eastAsiaTheme="minorEastAsia" w:hAnsiTheme="minorHAnsi" w:cstheme="minorBidi"/>
              <w:noProof/>
              <w:color w:val="auto"/>
              <w:sz w:val="22"/>
              <w:szCs w:val="22"/>
              <w:lang w:val="en-US"/>
            </w:rPr>
          </w:pPr>
          <w:hyperlink w:anchor="_Toc495429259" w:history="1">
            <w:r w:rsidR="005450D1" w:rsidRPr="003C0003">
              <w:rPr>
                <w:rStyle w:val="Hyperlink"/>
                <w:noProof/>
              </w:rPr>
              <w:t>4.5.1</w: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t>XML</w:t>
            </w:r>
            <w:r w:rsidR="005450D1">
              <w:rPr>
                <w:noProof/>
                <w:webHidden/>
              </w:rPr>
              <w:tab/>
            </w:r>
            <w:r w:rsidR="005450D1">
              <w:rPr>
                <w:noProof/>
                <w:webHidden/>
              </w:rPr>
              <w:fldChar w:fldCharType="begin"/>
            </w:r>
            <w:r w:rsidR="005450D1">
              <w:rPr>
                <w:noProof/>
                <w:webHidden/>
              </w:rPr>
              <w:instrText xml:space="preserve"> PAGEREF _Toc495429259 \h </w:instrText>
            </w:r>
            <w:r w:rsidR="005450D1">
              <w:rPr>
                <w:noProof/>
                <w:webHidden/>
              </w:rPr>
            </w:r>
            <w:r w:rsidR="005450D1">
              <w:rPr>
                <w:noProof/>
                <w:webHidden/>
              </w:rPr>
              <w:fldChar w:fldCharType="separate"/>
            </w:r>
            <w:r w:rsidR="005450D1">
              <w:rPr>
                <w:noProof/>
                <w:webHidden/>
              </w:rPr>
              <w:t>25</w:t>
            </w:r>
            <w:r w:rsidR="005450D1">
              <w:rPr>
                <w:noProof/>
                <w:webHidden/>
              </w:rPr>
              <w:fldChar w:fldCharType="end"/>
            </w:r>
          </w:hyperlink>
        </w:p>
        <w:p w:rsidR="005450D1" w:rsidRDefault="003277CD">
          <w:pPr>
            <w:pStyle w:val="TOC3"/>
            <w:rPr>
              <w:rFonts w:asciiTheme="minorHAnsi" w:eastAsiaTheme="minorEastAsia" w:hAnsiTheme="minorHAnsi" w:cstheme="minorBidi"/>
              <w:noProof/>
              <w:color w:val="auto"/>
              <w:sz w:val="22"/>
              <w:szCs w:val="22"/>
              <w:lang w:val="en-US"/>
            </w:rPr>
          </w:pPr>
          <w:hyperlink w:anchor="_Toc495429260" w:history="1">
            <w:r w:rsidR="005450D1" w:rsidRPr="003C0003">
              <w:rPr>
                <w:rStyle w:val="Hyperlink"/>
                <w:noProof/>
              </w:rPr>
              <w:t>4.5.2</w: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t>Validation</w:t>
            </w:r>
            <w:r w:rsidR="005450D1">
              <w:rPr>
                <w:noProof/>
                <w:webHidden/>
              </w:rPr>
              <w:tab/>
            </w:r>
            <w:r w:rsidR="005450D1">
              <w:rPr>
                <w:noProof/>
                <w:webHidden/>
              </w:rPr>
              <w:fldChar w:fldCharType="begin"/>
            </w:r>
            <w:r w:rsidR="005450D1">
              <w:rPr>
                <w:noProof/>
                <w:webHidden/>
              </w:rPr>
              <w:instrText xml:space="preserve"> PAGEREF _Toc495429260 \h </w:instrText>
            </w:r>
            <w:r w:rsidR="005450D1">
              <w:rPr>
                <w:noProof/>
                <w:webHidden/>
              </w:rPr>
            </w:r>
            <w:r w:rsidR="005450D1">
              <w:rPr>
                <w:noProof/>
                <w:webHidden/>
              </w:rPr>
              <w:fldChar w:fldCharType="separate"/>
            </w:r>
            <w:r w:rsidR="005450D1">
              <w:rPr>
                <w:noProof/>
                <w:webHidden/>
              </w:rPr>
              <w:t>26</w:t>
            </w:r>
            <w:r w:rsidR="005450D1">
              <w:rPr>
                <w:noProof/>
                <w:webHidden/>
              </w:rPr>
              <w:fldChar w:fldCharType="end"/>
            </w:r>
          </w:hyperlink>
        </w:p>
        <w:p w:rsidR="005450D1" w:rsidRDefault="003277CD">
          <w:pPr>
            <w:pStyle w:val="TOC2"/>
            <w:rPr>
              <w:rFonts w:asciiTheme="minorHAnsi" w:eastAsiaTheme="minorEastAsia" w:hAnsiTheme="minorHAnsi" w:cstheme="minorBidi"/>
              <w:noProof/>
              <w:color w:val="auto"/>
              <w:sz w:val="22"/>
              <w:szCs w:val="22"/>
              <w:lang w:val="en-US"/>
            </w:rPr>
          </w:pPr>
          <w:hyperlink w:anchor="_Toc495429261" w:history="1">
            <w:r w:rsidR="005450D1" w:rsidRPr="003C0003">
              <w:rPr>
                <w:rStyle w:val="Hyperlink"/>
                <w:noProof/>
              </w:rPr>
              <w:t>4.6</w: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t>Document Body</w:t>
            </w:r>
            <w:r w:rsidR="005450D1">
              <w:rPr>
                <w:noProof/>
                <w:webHidden/>
              </w:rPr>
              <w:tab/>
            </w:r>
            <w:r w:rsidR="005450D1">
              <w:rPr>
                <w:noProof/>
                <w:webHidden/>
              </w:rPr>
              <w:fldChar w:fldCharType="begin"/>
            </w:r>
            <w:r w:rsidR="005450D1">
              <w:rPr>
                <w:noProof/>
                <w:webHidden/>
              </w:rPr>
              <w:instrText xml:space="preserve"> PAGEREF _Toc495429261 \h </w:instrText>
            </w:r>
            <w:r w:rsidR="005450D1">
              <w:rPr>
                <w:noProof/>
                <w:webHidden/>
              </w:rPr>
            </w:r>
            <w:r w:rsidR="005450D1">
              <w:rPr>
                <w:noProof/>
                <w:webHidden/>
              </w:rPr>
              <w:fldChar w:fldCharType="separate"/>
            </w:r>
            <w:r w:rsidR="005450D1">
              <w:rPr>
                <w:noProof/>
                <w:webHidden/>
              </w:rPr>
              <w:t>26</w:t>
            </w:r>
            <w:r w:rsidR="005450D1">
              <w:rPr>
                <w:noProof/>
                <w:webHidden/>
              </w:rPr>
              <w:fldChar w:fldCharType="end"/>
            </w:r>
          </w:hyperlink>
        </w:p>
        <w:p w:rsidR="005450D1" w:rsidRDefault="003277CD">
          <w:pPr>
            <w:pStyle w:val="TOC3"/>
            <w:rPr>
              <w:rFonts w:asciiTheme="minorHAnsi" w:eastAsiaTheme="minorEastAsia" w:hAnsiTheme="minorHAnsi" w:cstheme="minorBidi"/>
              <w:noProof/>
              <w:color w:val="auto"/>
              <w:sz w:val="22"/>
              <w:szCs w:val="22"/>
              <w:lang w:val="en-US"/>
            </w:rPr>
          </w:pPr>
          <w:hyperlink w:anchor="_Toc495429262" w:history="1">
            <w:r w:rsidR="005450D1" w:rsidRPr="003C0003">
              <w:rPr>
                <w:rStyle w:val="Hyperlink"/>
                <w:noProof/>
              </w:rPr>
              <w:t>4.6.1</w: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t>XML</w:t>
            </w:r>
            <w:r w:rsidR="005450D1">
              <w:rPr>
                <w:noProof/>
                <w:webHidden/>
              </w:rPr>
              <w:tab/>
            </w:r>
            <w:r w:rsidR="005450D1">
              <w:rPr>
                <w:noProof/>
                <w:webHidden/>
              </w:rPr>
              <w:fldChar w:fldCharType="begin"/>
            </w:r>
            <w:r w:rsidR="005450D1">
              <w:rPr>
                <w:noProof/>
                <w:webHidden/>
              </w:rPr>
              <w:instrText xml:space="preserve"> PAGEREF _Toc495429262 \h </w:instrText>
            </w:r>
            <w:r w:rsidR="005450D1">
              <w:rPr>
                <w:noProof/>
                <w:webHidden/>
              </w:rPr>
            </w:r>
            <w:r w:rsidR="005450D1">
              <w:rPr>
                <w:noProof/>
                <w:webHidden/>
              </w:rPr>
              <w:fldChar w:fldCharType="separate"/>
            </w:r>
            <w:r w:rsidR="005450D1">
              <w:rPr>
                <w:noProof/>
                <w:webHidden/>
              </w:rPr>
              <w:t>26</w:t>
            </w:r>
            <w:r w:rsidR="005450D1">
              <w:rPr>
                <w:noProof/>
                <w:webHidden/>
              </w:rPr>
              <w:fldChar w:fldCharType="end"/>
            </w:r>
          </w:hyperlink>
        </w:p>
        <w:p w:rsidR="005450D1" w:rsidRDefault="003277CD">
          <w:pPr>
            <w:pStyle w:val="TOC2"/>
            <w:rPr>
              <w:rFonts w:asciiTheme="minorHAnsi" w:eastAsiaTheme="minorEastAsia" w:hAnsiTheme="minorHAnsi" w:cstheme="minorBidi"/>
              <w:noProof/>
              <w:color w:val="auto"/>
              <w:sz w:val="22"/>
              <w:szCs w:val="22"/>
              <w:lang w:val="en-US"/>
            </w:rPr>
          </w:pPr>
          <w:hyperlink w:anchor="_Toc495429263" w:history="1">
            <w:r w:rsidR="005450D1" w:rsidRPr="003C0003">
              <w:rPr>
                <w:rStyle w:val="Hyperlink"/>
                <w:noProof/>
              </w:rPr>
              <w:t>4.7</w: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t>Labeling Content Section Information</w:t>
            </w:r>
            <w:r w:rsidR="005450D1">
              <w:rPr>
                <w:noProof/>
                <w:webHidden/>
              </w:rPr>
              <w:tab/>
            </w:r>
            <w:r w:rsidR="005450D1">
              <w:rPr>
                <w:noProof/>
                <w:webHidden/>
              </w:rPr>
              <w:fldChar w:fldCharType="begin"/>
            </w:r>
            <w:r w:rsidR="005450D1">
              <w:rPr>
                <w:noProof/>
                <w:webHidden/>
              </w:rPr>
              <w:instrText xml:space="preserve"> PAGEREF _Toc495429263 \h </w:instrText>
            </w:r>
            <w:r w:rsidR="005450D1">
              <w:rPr>
                <w:noProof/>
                <w:webHidden/>
              </w:rPr>
            </w:r>
            <w:r w:rsidR="005450D1">
              <w:rPr>
                <w:noProof/>
                <w:webHidden/>
              </w:rPr>
              <w:fldChar w:fldCharType="separate"/>
            </w:r>
            <w:r w:rsidR="005450D1">
              <w:rPr>
                <w:noProof/>
                <w:webHidden/>
              </w:rPr>
              <w:t>26</w:t>
            </w:r>
            <w:r w:rsidR="005450D1">
              <w:rPr>
                <w:noProof/>
                <w:webHidden/>
              </w:rPr>
              <w:fldChar w:fldCharType="end"/>
            </w:r>
          </w:hyperlink>
        </w:p>
        <w:p w:rsidR="005450D1" w:rsidRDefault="003277CD">
          <w:pPr>
            <w:pStyle w:val="TOC3"/>
            <w:rPr>
              <w:rFonts w:asciiTheme="minorHAnsi" w:eastAsiaTheme="minorEastAsia" w:hAnsiTheme="minorHAnsi" w:cstheme="minorBidi"/>
              <w:noProof/>
              <w:color w:val="auto"/>
              <w:sz w:val="22"/>
              <w:szCs w:val="22"/>
              <w:lang w:val="en-US"/>
            </w:rPr>
          </w:pPr>
          <w:hyperlink w:anchor="_Toc495429264" w:history="1">
            <w:r w:rsidR="005450D1" w:rsidRPr="003C0003">
              <w:rPr>
                <w:rStyle w:val="Hyperlink"/>
                <w:noProof/>
              </w:rPr>
              <w:t>4.7.1</w: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t>XML</w:t>
            </w:r>
            <w:r w:rsidR="005450D1">
              <w:rPr>
                <w:noProof/>
                <w:webHidden/>
              </w:rPr>
              <w:tab/>
            </w:r>
            <w:r w:rsidR="005450D1">
              <w:rPr>
                <w:noProof/>
                <w:webHidden/>
              </w:rPr>
              <w:fldChar w:fldCharType="begin"/>
            </w:r>
            <w:r w:rsidR="005450D1">
              <w:rPr>
                <w:noProof/>
                <w:webHidden/>
              </w:rPr>
              <w:instrText xml:space="preserve"> PAGEREF _Toc495429264 \h </w:instrText>
            </w:r>
            <w:r w:rsidR="005450D1">
              <w:rPr>
                <w:noProof/>
                <w:webHidden/>
              </w:rPr>
            </w:r>
            <w:r w:rsidR="005450D1">
              <w:rPr>
                <w:noProof/>
                <w:webHidden/>
              </w:rPr>
              <w:fldChar w:fldCharType="separate"/>
            </w:r>
            <w:r w:rsidR="005450D1">
              <w:rPr>
                <w:noProof/>
                <w:webHidden/>
              </w:rPr>
              <w:t>26</w:t>
            </w:r>
            <w:r w:rsidR="005450D1">
              <w:rPr>
                <w:noProof/>
                <w:webHidden/>
              </w:rPr>
              <w:fldChar w:fldCharType="end"/>
            </w:r>
          </w:hyperlink>
        </w:p>
        <w:p w:rsidR="005450D1" w:rsidRDefault="003277CD">
          <w:pPr>
            <w:pStyle w:val="TOC3"/>
            <w:rPr>
              <w:rFonts w:asciiTheme="minorHAnsi" w:eastAsiaTheme="minorEastAsia" w:hAnsiTheme="minorHAnsi" w:cstheme="minorBidi"/>
              <w:noProof/>
              <w:color w:val="auto"/>
              <w:sz w:val="22"/>
              <w:szCs w:val="22"/>
              <w:lang w:val="en-US"/>
            </w:rPr>
          </w:pPr>
          <w:hyperlink w:anchor="_Toc495429265" w:history="1">
            <w:r w:rsidR="005450D1" w:rsidRPr="003C0003">
              <w:rPr>
                <w:rStyle w:val="Hyperlink"/>
                <w:noProof/>
                <w:lang w:val="en-US"/>
              </w:rPr>
              <w:t>4.7.2</w:t>
            </w:r>
            <w:r w:rsidR="005450D1">
              <w:rPr>
                <w:rFonts w:asciiTheme="minorHAnsi" w:eastAsiaTheme="minorEastAsia" w:hAnsiTheme="minorHAnsi" w:cstheme="minorBidi"/>
                <w:noProof/>
                <w:color w:val="auto"/>
                <w:sz w:val="22"/>
                <w:szCs w:val="22"/>
                <w:lang w:val="en-US"/>
              </w:rPr>
              <w:tab/>
            </w:r>
            <w:r w:rsidR="005450D1" w:rsidRPr="003C0003">
              <w:rPr>
                <w:rStyle w:val="Hyperlink"/>
                <w:noProof/>
                <w:lang w:val="en-US"/>
              </w:rPr>
              <w:t>Validation</w:t>
            </w:r>
            <w:r w:rsidR="005450D1">
              <w:rPr>
                <w:noProof/>
                <w:webHidden/>
              </w:rPr>
              <w:tab/>
            </w:r>
            <w:r w:rsidR="005450D1">
              <w:rPr>
                <w:noProof/>
                <w:webHidden/>
              </w:rPr>
              <w:fldChar w:fldCharType="begin"/>
            </w:r>
            <w:r w:rsidR="005450D1">
              <w:rPr>
                <w:noProof/>
                <w:webHidden/>
              </w:rPr>
              <w:instrText xml:space="preserve"> PAGEREF _Toc495429265 \h </w:instrText>
            </w:r>
            <w:r w:rsidR="005450D1">
              <w:rPr>
                <w:noProof/>
                <w:webHidden/>
              </w:rPr>
            </w:r>
            <w:r w:rsidR="005450D1">
              <w:rPr>
                <w:noProof/>
                <w:webHidden/>
              </w:rPr>
              <w:fldChar w:fldCharType="separate"/>
            </w:r>
            <w:r w:rsidR="005450D1">
              <w:rPr>
                <w:noProof/>
                <w:webHidden/>
              </w:rPr>
              <w:t>26</w:t>
            </w:r>
            <w:r w:rsidR="005450D1">
              <w:rPr>
                <w:noProof/>
                <w:webHidden/>
              </w:rPr>
              <w:fldChar w:fldCharType="end"/>
            </w:r>
          </w:hyperlink>
        </w:p>
        <w:p w:rsidR="005450D1" w:rsidRDefault="003277CD">
          <w:pPr>
            <w:pStyle w:val="TOC3"/>
            <w:rPr>
              <w:rFonts w:asciiTheme="minorHAnsi" w:eastAsiaTheme="minorEastAsia" w:hAnsiTheme="minorHAnsi" w:cstheme="minorBidi"/>
              <w:noProof/>
              <w:color w:val="auto"/>
              <w:sz w:val="22"/>
              <w:szCs w:val="22"/>
              <w:lang w:val="en-US"/>
            </w:rPr>
          </w:pPr>
          <w:hyperlink w:anchor="_Toc495429266" w:history="1">
            <w:r w:rsidR="005450D1" w:rsidRPr="003C0003">
              <w:rPr>
                <w:rStyle w:val="Hyperlink"/>
                <w:noProof/>
              </w:rPr>
              <w:t>4.7.3</w: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t>Labeling Content Section Details</w:t>
            </w:r>
            <w:r w:rsidR="005450D1">
              <w:rPr>
                <w:noProof/>
                <w:webHidden/>
              </w:rPr>
              <w:tab/>
            </w:r>
            <w:r w:rsidR="005450D1">
              <w:rPr>
                <w:noProof/>
                <w:webHidden/>
              </w:rPr>
              <w:fldChar w:fldCharType="begin"/>
            </w:r>
            <w:r w:rsidR="005450D1">
              <w:rPr>
                <w:noProof/>
                <w:webHidden/>
              </w:rPr>
              <w:instrText xml:space="preserve"> PAGEREF _Toc495429266 \h </w:instrText>
            </w:r>
            <w:r w:rsidR="005450D1">
              <w:rPr>
                <w:noProof/>
                <w:webHidden/>
              </w:rPr>
            </w:r>
            <w:r w:rsidR="005450D1">
              <w:rPr>
                <w:noProof/>
                <w:webHidden/>
              </w:rPr>
              <w:fldChar w:fldCharType="separate"/>
            </w:r>
            <w:r w:rsidR="005450D1">
              <w:rPr>
                <w:noProof/>
                <w:webHidden/>
              </w:rPr>
              <w:t>31</w:t>
            </w:r>
            <w:r w:rsidR="005450D1">
              <w:rPr>
                <w:noProof/>
                <w:webHidden/>
              </w:rPr>
              <w:fldChar w:fldCharType="end"/>
            </w:r>
          </w:hyperlink>
        </w:p>
        <w:p w:rsidR="005450D1" w:rsidRDefault="003277CD">
          <w:pPr>
            <w:pStyle w:val="TOC2"/>
            <w:rPr>
              <w:rFonts w:asciiTheme="minorHAnsi" w:eastAsiaTheme="minorEastAsia" w:hAnsiTheme="minorHAnsi" w:cstheme="minorBidi"/>
              <w:noProof/>
              <w:color w:val="auto"/>
              <w:sz w:val="22"/>
              <w:szCs w:val="22"/>
              <w:lang w:val="en-US"/>
            </w:rPr>
          </w:pPr>
          <w:hyperlink w:anchor="_Toc495429267" w:history="1">
            <w:r w:rsidR="005450D1" w:rsidRPr="003C0003">
              <w:rPr>
                <w:rStyle w:val="Hyperlink"/>
                <w:noProof/>
              </w:rPr>
              <w:t>4.8</w: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t>Text Information</w:t>
            </w:r>
            <w:r w:rsidR="005450D1">
              <w:rPr>
                <w:noProof/>
                <w:webHidden/>
              </w:rPr>
              <w:tab/>
            </w:r>
            <w:r w:rsidR="005450D1">
              <w:rPr>
                <w:noProof/>
                <w:webHidden/>
              </w:rPr>
              <w:fldChar w:fldCharType="begin"/>
            </w:r>
            <w:r w:rsidR="005450D1">
              <w:rPr>
                <w:noProof/>
                <w:webHidden/>
              </w:rPr>
              <w:instrText xml:space="preserve"> PAGEREF _Toc495429267 \h </w:instrText>
            </w:r>
            <w:r w:rsidR="005450D1">
              <w:rPr>
                <w:noProof/>
                <w:webHidden/>
              </w:rPr>
            </w:r>
            <w:r w:rsidR="005450D1">
              <w:rPr>
                <w:noProof/>
                <w:webHidden/>
              </w:rPr>
              <w:fldChar w:fldCharType="separate"/>
            </w:r>
            <w:r w:rsidR="005450D1">
              <w:rPr>
                <w:noProof/>
                <w:webHidden/>
              </w:rPr>
              <w:t>33</w:t>
            </w:r>
            <w:r w:rsidR="005450D1">
              <w:rPr>
                <w:noProof/>
                <w:webHidden/>
              </w:rPr>
              <w:fldChar w:fldCharType="end"/>
            </w:r>
          </w:hyperlink>
        </w:p>
        <w:p w:rsidR="005450D1" w:rsidRDefault="003277CD">
          <w:pPr>
            <w:pStyle w:val="TOC3"/>
            <w:rPr>
              <w:rFonts w:asciiTheme="minorHAnsi" w:eastAsiaTheme="minorEastAsia" w:hAnsiTheme="minorHAnsi" w:cstheme="minorBidi"/>
              <w:noProof/>
              <w:color w:val="auto"/>
              <w:sz w:val="22"/>
              <w:szCs w:val="22"/>
              <w:lang w:val="en-US"/>
            </w:rPr>
          </w:pPr>
          <w:hyperlink w:anchor="_Toc495429268" w:history="1">
            <w:r w:rsidR="005450D1" w:rsidRPr="003C0003">
              <w:rPr>
                <w:rStyle w:val="Hyperlink"/>
                <w:noProof/>
              </w:rPr>
              <w:t>4.8.1</w: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t>XML</w:t>
            </w:r>
            <w:r w:rsidR="005450D1">
              <w:rPr>
                <w:noProof/>
                <w:webHidden/>
              </w:rPr>
              <w:tab/>
            </w:r>
            <w:r w:rsidR="005450D1">
              <w:rPr>
                <w:noProof/>
                <w:webHidden/>
              </w:rPr>
              <w:fldChar w:fldCharType="begin"/>
            </w:r>
            <w:r w:rsidR="005450D1">
              <w:rPr>
                <w:noProof/>
                <w:webHidden/>
              </w:rPr>
              <w:instrText xml:space="preserve"> PAGEREF _Toc495429268 \h </w:instrText>
            </w:r>
            <w:r w:rsidR="005450D1">
              <w:rPr>
                <w:noProof/>
                <w:webHidden/>
              </w:rPr>
            </w:r>
            <w:r w:rsidR="005450D1">
              <w:rPr>
                <w:noProof/>
                <w:webHidden/>
              </w:rPr>
              <w:fldChar w:fldCharType="separate"/>
            </w:r>
            <w:r w:rsidR="005450D1">
              <w:rPr>
                <w:noProof/>
                <w:webHidden/>
              </w:rPr>
              <w:t>34</w:t>
            </w:r>
            <w:r w:rsidR="005450D1">
              <w:rPr>
                <w:noProof/>
                <w:webHidden/>
              </w:rPr>
              <w:fldChar w:fldCharType="end"/>
            </w:r>
          </w:hyperlink>
        </w:p>
        <w:p w:rsidR="005450D1" w:rsidRDefault="003277CD">
          <w:pPr>
            <w:pStyle w:val="TOC3"/>
            <w:rPr>
              <w:rFonts w:asciiTheme="minorHAnsi" w:eastAsiaTheme="minorEastAsia" w:hAnsiTheme="minorHAnsi" w:cstheme="minorBidi"/>
              <w:noProof/>
              <w:color w:val="auto"/>
              <w:sz w:val="22"/>
              <w:szCs w:val="22"/>
              <w:lang w:val="en-US"/>
            </w:rPr>
          </w:pPr>
          <w:hyperlink w:anchor="_Toc495429269" w:history="1">
            <w:r w:rsidR="005450D1" w:rsidRPr="003C0003">
              <w:rPr>
                <w:rStyle w:val="Hyperlink"/>
                <w:noProof/>
              </w:rPr>
              <w:t>4.8.2</w: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t>Text Details</w:t>
            </w:r>
            <w:r w:rsidR="005450D1">
              <w:rPr>
                <w:noProof/>
                <w:webHidden/>
              </w:rPr>
              <w:tab/>
            </w:r>
            <w:r w:rsidR="005450D1">
              <w:rPr>
                <w:noProof/>
                <w:webHidden/>
              </w:rPr>
              <w:fldChar w:fldCharType="begin"/>
            </w:r>
            <w:r w:rsidR="005450D1">
              <w:rPr>
                <w:noProof/>
                <w:webHidden/>
              </w:rPr>
              <w:instrText xml:space="preserve"> PAGEREF _Toc495429269 \h </w:instrText>
            </w:r>
            <w:r w:rsidR="005450D1">
              <w:rPr>
                <w:noProof/>
                <w:webHidden/>
              </w:rPr>
            </w:r>
            <w:r w:rsidR="005450D1">
              <w:rPr>
                <w:noProof/>
                <w:webHidden/>
              </w:rPr>
              <w:fldChar w:fldCharType="separate"/>
            </w:r>
            <w:r w:rsidR="005450D1">
              <w:rPr>
                <w:noProof/>
                <w:webHidden/>
              </w:rPr>
              <w:t>34</w:t>
            </w:r>
            <w:r w:rsidR="005450D1">
              <w:rPr>
                <w:noProof/>
                <w:webHidden/>
              </w:rPr>
              <w:fldChar w:fldCharType="end"/>
            </w:r>
          </w:hyperlink>
        </w:p>
        <w:p w:rsidR="005450D1" w:rsidRDefault="003277CD">
          <w:pPr>
            <w:pStyle w:val="TOC3"/>
            <w:rPr>
              <w:rFonts w:asciiTheme="minorHAnsi" w:eastAsiaTheme="minorEastAsia" w:hAnsiTheme="minorHAnsi" w:cstheme="minorBidi"/>
              <w:noProof/>
              <w:color w:val="auto"/>
              <w:sz w:val="22"/>
              <w:szCs w:val="22"/>
              <w:lang w:val="en-US"/>
            </w:rPr>
          </w:pPr>
          <w:hyperlink w:anchor="_Toc495429270" w:history="1">
            <w:r w:rsidR="005450D1" w:rsidRPr="003C0003">
              <w:rPr>
                <w:rStyle w:val="Hyperlink"/>
                <w:noProof/>
              </w:rPr>
              <w:t>4.8.3</w: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t>Formatting Details</w:t>
            </w:r>
            <w:r w:rsidR="005450D1">
              <w:rPr>
                <w:noProof/>
                <w:webHidden/>
              </w:rPr>
              <w:tab/>
            </w:r>
            <w:r w:rsidR="005450D1">
              <w:rPr>
                <w:noProof/>
                <w:webHidden/>
              </w:rPr>
              <w:fldChar w:fldCharType="begin"/>
            </w:r>
            <w:r w:rsidR="005450D1">
              <w:rPr>
                <w:noProof/>
                <w:webHidden/>
              </w:rPr>
              <w:instrText xml:space="preserve"> PAGEREF _Toc495429270 \h </w:instrText>
            </w:r>
            <w:r w:rsidR="005450D1">
              <w:rPr>
                <w:noProof/>
                <w:webHidden/>
              </w:rPr>
            </w:r>
            <w:r w:rsidR="005450D1">
              <w:rPr>
                <w:noProof/>
                <w:webHidden/>
              </w:rPr>
              <w:fldChar w:fldCharType="separate"/>
            </w:r>
            <w:r w:rsidR="005450D1">
              <w:rPr>
                <w:noProof/>
                <w:webHidden/>
              </w:rPr>
              <w:t>35</w:t>
            </w:r>
            <w:r w:rsidR="005450D1">
              <w:rPr>
                <w:noProof/>
                <w:webHidden/>
              </w:rPr>
              <w:fldChar w:fldCharType="end"/>
            </w:r>
          </w:hyperlink>
        </w:p>
        <w:p w:rsidR="005450D1" w:rsidRDefault="003277CD">
          <w:pPr>
            <w:pStyle w:val="TOC3"/>
            <w:rPr>
              <w:rFonts w:asciiTheme="minorHAnsi" w:eastAsiaTheme="minorEastAsia" w:hAnsiTheme="minorHAnsi" w:cstheme="minorBidi"/>
              <w:noProof/>
              <w:color w:val="auto"/>
              <w:sz w:val="22"/>
              <w:szCs w:val="22"/>
              <w:lang w:val="en-US"/>
            </w:rPr>
          </w:pPr>
          <w:hyperlink w:anchor="_Toc495429271" w:history="1">
            <w:r w:rsidR="005450D1" w:rsidRPr="003C0003">
              <w:rPr>
                <w:rStyle w:val="Hyperlink"/>
                <w:noProof/>
              </w:rPr>
              <w:t>4.8.4</w: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t>Footnote Details</w:t>
            </w:r>
            <w:r w:rsidR="005450D1">
              <w:rPr>
                <w:noProof/>
                <w:webHidden/>
              </w:rPr>
              <w:tab/>
            </w:r>
            <w:r w:rsidR="005450D1">
              <w:rPr>
                <w:noProof/>
                <w:webHidden/>
              </w:rPr>
              <w:fldChar w:fldCharType="begin"/>
            </w:r>
            <w:r w:rsidR="005450D1">
              <w:rPr>
                <w:noProof/>
                <w:webHidden/>
              </w:rPr>
              <w:instrText xml:space="preserve"> PAGEREF _Toc495429271 \h </w:instrText>
            </w:r>
            <w:r w:rsidR="005450D1">
              <w:rPr>
                <w:noProof/>
                <w:webHidden/>
              </w:rPr>
            </w:r>
            <w:r w:rsidR="005450D1">
              <w:rPr>
                <w:noProof/>
                <w:webHidden/>
              </w:rPr>
              <w:fldChar w:fldCharType="separate"/>
            </w:r>
            <w:r w:rsidR="005450D1">
              <w:rPr>
                <w:noProof/>
                <w:webHidden/>
              </w:rPr>
              <w:t>36</w:t>
            </w:r>
            <w:r w:rsidR="005450D1">
              <w:rPr>
                <w:noProof/>
                <w:webHidden/>
              </w:rPr>
              <w:fldChar w:fldCharType="end"/>
            </w:r>
          </w:hyperlink>
        </w:p>
        <w:p w:rsidR="005450D1" w:rsidRDefault="003277CD">
          <w:pPr>
            <w:pStyle w:val="TOC3"/>
            <w:rPr>
              <w:rFonts w:asciiTheme="minorHAnsi" w:eastAsiaTheme="minorEastAsia" w:hAnsiTheme="minorHAnsi" w:cstheme="minorBidi"/>
              <w:noProof/>
              <w:color w:val="auto"/>
              <w:sz w:val="22"/>
              <w:szCs w:val="22"/>
              <w:lang w:val="en-US"/>
            </w:rPr>
          </w:pPr>
          <w:hyperlink w:anchor="_Toc495429272" w:history="1">
            <w:r w:rsidR="005450D1" w:rsidRPr="003C0003">
              <w:rPr>
                <w:rStyle w:val="Hyperlink"/>
                <w:noProof/>
              </w:rPr>
              <w:t>4.8.5</w: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t>List Details</w:t>
            </w:r>
            <w:r w:rsidR="005450D1">
              <w:rPr>
                <w:noProof/>
                <w:webHidden/>
              </w:rPr>
              <w:tab/>
            </w:r>
            <w:r w:rsidR="005450D1">
              <w:rPr>
                <w:noProof/>
                <w:webHidden/>
              </w:rPr>
              <w:fldChar w:fldCharType="begin"/>
            </w:r>
            <w:r w:rsidR="005450D1">
              <w:rPr>
                <w:noProof/>
                <w:webHidden/>
              </w:rPr>
              <w:instrText xml:space="preserve"> PAGEREF _Toc495429272 \h </w:instrText>
            </w:r>
            <w:r w:rsidR="005450D1">
              <w:rPr>
                <w:noProof/>
                <w:webHidden/>
              </w:rPr>
            </w:r>
            <w:r w:rsidR="005450D1">
              <w:rPr>
                <w:noProof/>
                <w:webHidden/>
              </w:rPr>
              <w:fldChar w:fldCharType="separate"/>
            </w:r>
            <w:r w:rsidR="005450D1">
              <w:rPr>
                <w:noProof/>
                <w:webHidden/>
              </w:rPr>
              <w:t>36</w:t>
            </w:r>
            <w:r w:rsidR="005450D1">
              <w:rPr>
                <w:noProof/>
                <w:webHidden/>
              </w:rPr>
              <w:fldChar w:fldCharType="end"/>
            </w:r>
          </w:hyperlink>
        </w:p>
        <w:p w:rsidR="005450D1" w:rsidRDefault="003277CD">
          <w:pPr>
            <w:pStyle w:val="TOC3"/>
            <w:rPr>
              <w:rFonts w:asciiTheme="minorHAnsi" w:eastAsiaTheme="minorEastAsia" w:hAnsiTheme="minorHAnsi" w:cstheme="minorBidi"/>
              <w:noProof/>
              <w:color w:val="auto"/>
              <w:sz w:val="22"/>
              <w:szCs w:val="22"/>
              <w:lang w:val="en-US"/>
            </w:rPr>
          </w:pPr>
          <w:hyperlink w:anchor="_Toc495429273" w:history="1">
            <w:r w:rsidR="005450D1" w:rsidRPr="003C0003">
              <w:rPr>
                <w:rStyle w:val="Hyperlink"/>
                <w:noProof/>
              </w:rPr>
              <w:t>4.8.6</w: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t>Table Details</w:t>
            </w:r>
            <w:r w:rsidR="005450D1">
              <w:rPr>
                <w:noProof/>
                <w:webHidden/>
              </w:rPr>
              <w:tab/>
            </w:r>
            <w:r w:rsidR="005450D1">
              <w:rPr>
                <w:noProof/>
                <w:webHidden/>
              </w:rPr>
              <w:fldChar w:fldCharType="begin"/>
            </w:r>
            <w:r w:rsidR="005450D1">
              <w:rPr>
                <w:noProof/>
                <w:webHidden/>
              </w:rPr>
              <w:instrText xml:space="preserve"> PAGEREF _Toc495429273 \h </w:instrText>
            </w:r>
            <w:r w:rsidR="005450D1">
              <w:rPr>
                <w:noProof/>
                <w:webHidden/>
              </w:rPr>
            </w:r>
            <w:r w:rsidR="005450D1">
              <w:rPr>
                <w:noProof/>
                <w:webHidden/>
              </w:rPr>
              <w:fldChar w:fldCharType="separate"/>
            </w:r>
            <w:r w:rsidR="005450D1">
              <w:rPr>
                <w:noProof/>
                <w:webHidden/>
              </w:rPr>
              <w:t>37</w:t>
            </w:r>
            <w:r w:rsidR="005450D1">
              <w:rPr>
                <w:noProof/>
                <w:webHidden/>
              </w:rPr>
              <w:fldChar w:fldCharType="end"/>
            </w:r>
          </w:hyperlink>
        </w:p>
        <w:p w:rsidR="005450D1" w:rsidRDefault="003277CD">
          <w:pPr>
            <w:pStyle w:val="TOC3"/>
            <w:rPr>
              <w:rFonts w:asciiTheme="minorHAnsi" w:eastAsiaTheme="minorEastAsia" w:hAnsiTheme="minorHAnsi" w:cstheme="minorBidi"/>
              <w:noProof/>
              <w:color w:val="auto"/>
              <w:sz w:val="22"/>
              <w:szCs w:val="22"/>
              <w:lang w:val="en-US"/>
            </w:rPr>
          </w:pPr>
          <w:hyperlink w:anchor="_Toc495429274" w:history="1">
            <w:r w:rsidR="005450D1" w:rsidRPr="003C0003">
              <w:rPr>
                <w:rStyle w:val="Hyperlink"/>
                <w:rFonts w:eastAsia="Arial Unicode MS"/>
                <w:noProof/>
              </w:rPr>
              <w:t>4.8.7</w:t>
            </w:r>
            <w:r w:rsidR="005450D1">
              <w:rPr>
                <w:rFonts w:asciiTheme="minorHAnsi" w:eastAsiaTheme="minorEastAsia" w:hAnsiTheme="minorHAnsi" w:cstheme="minorBidi"/>
                <w:noProof/>
                <w:color w:val="auto"/>
                <w:sz w:val="22"/>
                <w:szCs w:val="22"/>
                <w:lang w:val="en-US"/>
              </w:rPr>
              <w:tab/>
            </w:r>
            <w:r w:rsidR="005450D1" w:rsidRPr="003C0003">
              <w:rPr>
                <w:rStyle w:val="Hyperlink"/>
                <w:rFonts w:eastAsia="Arial Unicode MS"/>
                <w:noProof/>
              </w:rPr>
              <w:t>Hypertext links</w:t>
            </w:r>
            <w:r w:rsidR="005450D1">
              <w:rPr>
                <w:noProof/>
                <w:webHidden/>
              </w:rPr>
              <w:tab/>
            </w:r>
            <w:r w:rsidR="005450D1">
              <w:rPr>
                <w:noProof/>
                <w:webHidden/>
              </w:rPr>
              <w:fldChar w:fldCharType="begin"/>
            </w:r>
            <w:r w:rsidR="005450D1">
              <w:rPr>
                <w:noProof/>
                <w:webHidden/>
              </w:rPr>
              <w:instrText xml:space="preserve"> PAGEREF _Toc495429274 \h </w:instrText>
            </w:r>
            <w:r w:rsidR="005450D1">
              <w:rPr>
                <w:noProof/>
                <w:webHidden/>
              </w:rPr>
            </w:r>
            <w:r w:rsidR="005450D1">
              <w:rPr>
                <w:noProof/>
                <w:webHidden/>
              </w:rPr>
              <w:fldChar w:fldCharType="separate"/>
            </w:r>
            <w:r w:rsidR="005450D1">
              <w:rPr>
                <w:noProof/>
                <w:webHidden/>
              </w:rPr>
              <w:t>39</w:t>
            </w:r>
            <w:r w:rsidR="005450D1">
              <w:rPr>
                <w:noProof/>
                <w:webHidden/>
              </w:rPr>
              <w:fldChar w:fldCharType="end"/>
            </w:r>
          </w:hyperlink>
        </w:p>
        <w:p w:rsidR="005450D1" w:rsidRDefault="003277CD">
          <w:pPr>
            <w:pStyle w:val="TOC3"/>
            <w:rPr>
              <w:rFonts w:asciiTheme="minorHAnsi" w:eastAsiaTheme="minorEastAsia" w:hAnsiTheme="minorHAnsi" w:cstheme="minorBidi"/>
              <w:noProof/>
              <w:color w:val="auto"/>
              <w:sz w:val="22"/>
              <w:szCs w:val="22"/>
              <w:lang w:val="en-US"/>
            </w:rPr>
          </w:pPr>
          <w:hyperlink w:anchor="_Toc495429275" w:history="1">
            <w:r w:rsidR="005450D1" w:rsidRPr="003C0003">
              <w:rPr>
                <w:rStyle w:val="Hyperlink"/>
                <w:rFonts w:eastAsia="Arial Unicode MS"/>
                <w:noProof/>
              </w:rPr>
              <w:t>4.8.8</w:t>
            </w:r>
            <w:r w:rsidR="005450D1">
              <w:rPr>
                <w:rFonts w:asciiTheme="minorHAnsi" w:eastAsiaTheme="minorEastAsia" w:hAnsiTheme="minorHAnsi" w:cstheme="minorBidi"/>
                <w:noProof/>
                <w:color w:val="auto"/>
                <w:sz w:val="22"/>
                <w:szCs w:val="22"/>
                <w:lang w:val="en-US"/>
              </w:rPr>
              <w:tab/>
            </w:r>
            <w:r w:rsidR="005450D1" w:rsidRPr="003C0003">
              <w:rPr>
                <w:rStyle w:val="Hyperlink"/>
                <w:rFonts w:eastAsia="Arial Unicode MS"/>
                <w:noProof/>
              </w:rPr>
              <w:t>Recent major changes in labeling text</w:t>
            </w:r>
            <w:r w:rsidR="005450D1">
              <w:rPr>
                <w:noProof/>
                <w:webHidden/>
              </w:rPr>
              <w:tab/>
            </w:r>
            <w:r w:rsidR="005450D1">
              <w:rPr>
                <w:noProof/>
                <w:webHidden/>
              </w:rPr>
              <w:fldChar w:fldCharType="begin"/>
            </w:r>
            <w:r w:rsidR="005450D1">
              <w:rPr>
                <w:noProof/>
                <w:webHidden/>
              </w:rPr>
              <w:instrText xml:space="preserve"> PAGEREF _Toc495429275 \h </w:instrText>
            </w:r>
            <w:r w:rsidR="005450D1">
              <w:rPr>
                <w:noProof/>
                <w:webHidden/>
              </w:rPr>
            </w:r>
            <w:r w:rsidR="005450D1">
              <w:rPr>
                <w:noProof/>
                <w:webHidden/>
              </w:rPr>
              <w:fldChar w:fldCharType="separate"/>
            </w:r>
            <w:r w:rsidR="005450D1">
              <w:rPr>
                <w:noProof/>
                <w:webHidden/>
              </w:rPr>
              <w:t>39</w:t>
            </w:r>
            <w:r w:rsidR="005450D1">
              <w:rPr>
                <w:noProof/>
                <w:webHidden/>
              </w:rPr>
              <w:fldChar w:fldCharType="end"/>
            </w:r>
          </w:hyperlink>
        </w:p>
        <w:p w:rsidR="005450D1" w:rsidRDefault="003277CD">
          <w:pPr>
            <w:pStyle w:val="TOC3"/>
            <w:rPr>
              <w:rFonts w:asciiTheme="minorHAnsi" w:eastAsiaTheme="minorEastAsia" w:hAnsiTheme="minorHAnsi" w:cstheme="minorBidi"/>
              <w:noProof/>
              <w:color w:val="auto"/>
              <w:sz w:val="22"/>
              <w:szCs w:val="22"/>
              <w:lang w:val="en-US"/>
            </w:rPr>
          </w:pPr>
          <w:hyperlink w:anchor="_Toc495429276" w:history="1">
            <w:r w:rsidR="005450D1" w:rsidRPr="003C0003">
              <w:rPr>
                <w:rStyle w:val="Hyperlink"/>
                <w:rFonts w:eastAsia="Arial Unicode MS"/>
                <w:noProof/>
              </w:rPr>
              <w:t>4.8.9</w:t>
            </w:r>
            <w:r w:rsidR="005450D1">
              <w:rPr>
                <w:rFonts w:asciiTheme="minorHAnsi" w:eastAsiaTheme="minorEastAsia" w:hAnsiTheme="minorHAnsi" w:cstheme="minorBidi"/>
                <w:noProof/>
                <w:color w:val="auto"/>
                <w:sz w:val="22"/>
                <w:szCs w:val="22"/>
                <w:lang w:val="en-US"/>
              </w:rPr>
              <w:tab/>
            </w:r>
            <w:r w:rsidR="005450D1" w:rsidRPr="003C0003">
              <w:rPr>
                <w:rStyle w:val="Hyperlink"/>
                <w:rFonts w:eastAsia="Arial Unicode MS"/>
                <w:noProof/>
              </w:rPr>
              <w:t>Images</w:t>
            </w:r>
            <w:r w:rsidR="005450D1">
              <w:rPr>
                <w:noProof/>
                <w:webHidden/>
              </w:rPr>
              <w:tab/>
            </w:r>
            <w:r w:rsidR="005450D1">
              <w:rPr>
                <w:noProof/>
                <w:webHidden/>
              </w:rPr>
              <w:fldChar w:fldCharType="begin"/>
            </w:r>
            <w:r w:rsidR="005450D1">
              <w:rPr>
                <w:noProof/>
                <w:webHidden/>
              </w:rPr>
              <w:instrText xml:space="preserve"> PAGEREF _Toc495429276 \h </w:instrText>
            </w:r>
            <w:r w:rsidR="005450D1">
              <w:rPr>
                <w:noProof/>
                <w:webHidden/>
              </w:rPr>
            </w:r>
            <w:r w:rsidR="005450D1">
              <w:rPr>
                <w:noProof/>
                <w:webHidden/>
              </w:rPr>
              <w:fldChar w:fldCharType="separate"/>
            </w:r>
            <w:r w:rsidR="005450D1">
              <w:rPr>
                <w:noProof/>
                <w:webHidden/>
              </w:rPr>
              <w:t>39</w:t>
            </w:r>
            <w:r w:rsidR="005450D1">
              <w:rPr>
                <w:noProof/>
                <w:webHidden/>
              </w:rPr>
              <w:fldChar w:fldCharType="end"/>
            </w:r>
          </w:hyperlink>
        </w:p>
        <w:p w:rsidR="005450D1" w:rsidRDefault="003277CD">
          <w:pPr>
            <w:pStyle w:val="TOC2"/>
            <w:rPr>
              <w:rFonts w:asciiTheme="minorHAnsi" w:eastAsiaTheme="minorEastAsia" w:hAnsiTheme="minorHAnsi" w:cstheme="minorBidi"/>
              <w:noProof/>
              <w:color w:val="auto"/>
              <w:sz w:val="22"/>
              <w:szCs w:val="22"/>
              <w:lang w:val="en-US"/>
            </w:rPr>
          </w:pPr>
          <w:hyperlink w:anchor="_Toc495429277" w:history="1">
            <w:r w:rsidR="005450D1" w:rsidRPr="003C0003">
              <w:rPr>
                <w:rStyle w:val="Hyperlink"/>
                <w:rFonts w:eastAsia="Arial Unicode MS"/>
                <w:noProof/>
              </w:rPr>
              <w:t>4.9</w:t>
            </w:r>
            <w:r w:rsidR="005450D1">
              <w:rPr>
                <w:rFonts w:asciiTheme="minorHAnsi" w:eastAsiaTheme="minorEastAsia" w:hAnsiTheme="minorHAnsi" w:cstheme="minorBidi"/>
                <w:noProof/>
                <w:color w:val="auto"/>
                <w:sz w:val="22"/>
                <w:szCs w:val="22"/>
                <w:lang w:val="en-US"/>
              </w:rPr>
              <w:tab/>
            </w:r>
            <w:r w:rsidR="005450D1" w:rsidRPr="003C0003">
              <w:rPr>
                <w:rStyle w:val="Hyperlink"/>
                <w:rFonts w:eastAsia="Arial Unicode MS"/>
                <w:noProof/>
              </w:rPr>
              <w:t>Excerpt Information</w:t>
            </w:r>
            <w:r w:rsidR="005450D1">
              <w:rPr>
                <w:noProof/>
                <w:webHidden/>
              </w:rPr>
              <w:tab/>
            </w:r>
            <w:r w:rsidR="005450D1">
              <w:rPr>
                <w:noProof/>
                <w:webHidden/>
              </w:rPr>
              <w:fldChar w:fldCharType="begin"/>
            </w:r>
            <w:r w:rsidR="005450D1">
              <w:rPr>
                <w:noProof/>
                <w:webHidden/>
              </w:rPr>
              <w:instrText xml:space="preserve"> PAGEREF _Toc495429277 \h </w:instrText>
            </w:r>
            <w:r w:rsidR="005450D1">
              <w:rPr>
                <w:noProof/>
                <w:webHidden/>
              </w:rPr>
            </w:r>
            <w:r w:rsidR="005450D1">
              <w:rPr>
                <w:noProof/>
                <w:webHidden/>
              </w:rPr>
              <w:fldChar w:fldCharType="separate"/>
            </w:r>
            <w:r w:rsidR="005450D1">
              <w:rPr>
                <w:noProof/>
                <w:webHidden/>
              </w:rPr>
              <w:t>40</w:t>
            </w:r>
            <w:r w:rsidR="005450D1">
              <w:rPr>
                <w:noProof/>
                <w:webHidden/>
              </w:rPr>
              <w:fldChar w:fldCharType="end"/>
            </w:r>
          </w:hyperlink>
        </w:p>
        <w:p w:rsidR="005450D1" w:rsidRDefault="003277CD">
          <w:pPr>
            <w:pStyle w:val="TOC3"/>
            <w:rPr>
              <w:rFonts w:asciiTheme="minorHAnsi" w:eastAsiaTheme="minorEastAsia" w:hAnsiTheme="minorHAnsi" w:cstheme="minorBidi"/>
              <w:noProof/>
              <w:color w:val="auto"/>
              <w:sz w:val="22"/>
              <w:szCs w:val="22"/>
              <w:lang w:val="en-US"/>
            </w:rPr>
          </w:pPr>
          <w:hyperlink w:anchor="_Toc495429278" w:history="1">
            <w:r w:rsidR="005450D1" w:rsidRPr="003C0003">
              <w:rPr>
                <w:rStyle w:val="Hyperlink"/>
                <w:noProof/>
              </w:rPr>
              <w:t>4.9.1</w: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t>XML</w:t>
            </w:r>
            <w:r w:rsidR="005450D1">
              <w:rPr>
                <w:noProof/>
                <w:webHidden/>
              </w:rPr>
              <w:tab/>
            </w:r>
            <w:r w:rsidR="005450D1">
              <w:rPr>
                <w:noProof/>
                <w:webHidden/>
              </w:rPr>
              <w:fldChar w:fldCharType="begin"/>
            </w:r>
            <w:r w:rsidR="005450D1">
              <w:rPr>
                <w:noProof/>
                <w:webHidden/>
              </w:rPr>
              <w:instrText xml:space="preserve"> PAGEREF _Toc495429278 \h </w:instrText>
            </w:r>
            <w:r w:rsidR="005450D1">
              <w:rPr>
                <w:noProof/>
                <w:webHidden/>
              </w:rPr>
            </w:r>
            <w:r w:rsidR="005450D1">
              <w:rPr>
                <w:noProof/>
                <w:webHidden/>
              </w:rPr>
              <w:fldChar w:fldCharType="separate"/>
            </w:r>
            <w:r w:rsidR="005450D1">
              <w:rPr>
                <w:noProof/>
                <w:webHidden/>
              </w:rPr>
              <w:t>40</w:t>
            </w:r>
            <w:r w:rsidR="005450D1">
              <w:rPr>
                <w:noProof/>
                <w:webHidden/>
              </w:rPr>
              <w:fldChar w:fldCharType="end"/>
            </w:r>
          </w:hyperlink>
        </w:p>
        <w:p w:rsidR="005450D1" w:rsidRDefault="003277CD">
          <w:pPr>
            <w:pStyle w:val="TOC3"/>
            <w:rPr>
              <w:rFonts w:asciiTheme="minorHAnsi" w:eastAsiaTheme="minorEastAsia" w:hAnsiTheme="minorHAnsi" w:cstheme="minorBidi"/>
              <w:noProof/>
              <w:color w:val="auto"/>
              <w:sz w:val="22"/>
              <w:szCs w:val="22"/>
              <w:lang w:val="en-US"/>
            </w:rPr>
          </w:pPr>
          <w:hyperlink w:anchor="_Toc495429279" w:history="1">
            <w:r w:rsidR="005450D1" w:rsidRPr="003C0003">
              <w:rPr>
                <w:rStyle w:val="Hyperlink"/>
                <w:rFonts w:eastAsia="Arial Unicode MS"/>
                <w:noProof/>
              </w:rPr>
              <w:t>4.9.2</w:t>
            </w:r>
            <w:r w:rsidR="005450D1">
              <w:rPr>
                <w:rFonts w:asciiTheme="minorHAnsi" w:eastAsiaTheme="minorEastAsia" w:hAnsiTheme="minorHAnsi" w:cstheme="minorBidi"/>
                <w:noProof/>
                <w:color w:val="auto"/>
                <w:sz w:val="22"/>
                <w:szCs w:val="22"/>
                <w:lang w:val="en-US"/>
              </w:rPr>
              <w:tab/>
            </w:r>
            <w:r w:rsidR="005450D1" w:rsidRPr="003C0003">
              <w:rPr>
                <w:rStyle w:val="Hyperlink"/>
                <w:rFonts w:eastAsia="Arial Unicode MS"/>
                <w:noProof/>
              </w:rPr>
              <w:t>Excerpt Details</w:t>
            </w:r>
            <w:r w:rsidR="005450D1">
              <w:rPr>
                <w:noProof/>
                <w:webHidden/>
              </w:rPr>
              <w:tab/>
            </w:r>
            <w:r w:rsidR="005450D1">
              <w:rPr>
                <w:noProof/>
                <w:webHidden/>
              </w:rPr>
              <w:fldChar w:fldCharType="begin"/>
            </w:r>
            <w:r w:rsidR="005450D1">
              <w:rPr>
                <w:noProof/>
                <w:webHidden/>
              </w:rPr>
              <w:instrText xml:space="preserve"> PAGEREF _Toc495429279 \h </w:instrText>
            </w:r>
            <w:r w:rsidR="005450D1">
              <w:rPr>
                <w:noProof/>
                <w:webHidden/>
              </w:rPr>
            </w:r>
            <w:r w:rsidR="005450D1">
              <w:rPr>
                <w:noProof/>
                <w:webHidden/>
              </w:rPr>
              <w:fldChar w:fldCharType="separate"/>
            </w:r>
            <w:r w:rsidR="005450D1">
              <w:rPr>
                <w:noProof/>
                <w:webHidden/>
              </w:rPr>
              <w:t>41</w:t>
            </w:r>
            <w:r w:rsidR="005450D1">
              <w:rPr>
                <w:noProof/>
                <w:webHidden/>
              </w:rPr>
              <w:fldChar w:fldCharType="end"/>
            </w:r>
          </w:hyperlink>
        </w:p>
        <w:p w:rsidR="005450D1" w:rsidRDefault="003277CD">
          <w:pPr>
            <w:pStyle w:val="TOC2"/>
            <w:rPr>
              <w:rFonts w:asciiTheme="minorHAnsi" w:eastAsiaTheme="minorEastAsia" w:hAnsiTheme="minorHAnsi" w:cstheme="minorBidi"/>
              <w:noProof/>
              <w:color w:val="auto"/>
              <w:sz w:val="22"/>
              <w:szCs w:val="22"/>
              <w:lang w:val="en-US"/>
            </w:rPr>
          </w:pPr>
          <w:hyperlink w:anchor="_Toc495429280" w:history="1">
            <w:r w:rsidR="005450D1" w:rsidRPr="003C0003">
              <w:rPr>
                <w:rStyle w:val="Hyperlink"/>
                <w:noProof/>
              </w:rPr>
              <w:t>4.10</w: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t>Product Data Information</w:t>
            </w:r>
            <w:r w:rsidR="005450D1">
              <w:rPr>
                <w:noProof/>
                <w:webHidden/>
              </w:rPr>
              <w:tab/>
            </w:r>
            <w:r w:rsidR="005450D1">
              <w:rPr>
                <w:noProof/>
                <w:webHidden/>
              </w:rPr>
              <w:fldChar w:fldCharType="begin"/>
            </w:r>
            <w:r w:rsidR="005450D1">
              <w:rPr>
                <w:noProof/>
                <w:webHidden/>
              </w:rPr>
              <w:instrText xml:space="preserve"> PAGEREF _Toc495429280 \h </w:instrText>
            </w:r>
            <w:r w:rsidR="005450D1">
              <w:rPr>
                <w:noProof/>
                <w:webHidden/>
              </w:rPr>
            </w:r>
            <w:r w:rsidR="005450D1">
              <w:rPr>
                <w:noProof/>
                <w:webHidden/>
              </w:rPr>
              <w:fldChar w:fldCharType="separate"/>
            </w:r>
            <w:r w:rsidR="005450D1">
              <w:rPr>
                <w:noProof/>
                <w:webHidden/>
              </w:rPr>
              <w:t>42</w:t>
            </w:r>
            <w:r w:rsidR="005450D1">
              <w:rPr>
                <w:noProof/>
                <w:webHidden/>
              </w:rPr>
              <w:fldChar w:fldCharType="end"/>
            </w:r>
          </w:hyperlink>
        </w:p>
        <w:p w:rsidR="005450D1" w:rsidRDefault="003277CD">
          <w:pPr>
            <w:pStyle w:val="TOC3"/>
            <w:rPr>
              <w:rFonts w:asciiTheme="minorHAnsi" w:eastAsiaTheme="minorEastAsia" w:hAnsiTheme="minorHAnsi" w:cstheme="minorBidi"/>
              <w:noProof/>
              <w:color w:val="auto"/>
              <w:sz w:val="22"/>
              <w:szCs w:val="22"/>
              <w:lang w:val="en-US"/>
            </w:rPr>
          </w:pPr>
          <w:hyperlink w:anchor="_Toc495429281" w:history="1">
            <w:r w:rsidR="005450D1" w:rsidRPr="003C0003">
              <w:rPr>
                <w:rStyle w:val="Hyperlink"/>
                <w:noProof/>
              </w:rPr>
              <w:t>4.10.1</w: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t>Location in Document</w:t>
            </w:r>
            <w:r w:rsidR="005450D1">
              <w:rPr>
                <w:noProof/>
                <w:webHidden/>
              </w:rPr>
              <w:tab/>
            </w:r>
            <w:r w:rsidR="005450D1">
              <w:rPr>
                <w:noProof/>
                <w:webHidden/>
              </w:rPr>
              <w:fldChar w:fldCharType="begin"/>
            </w:r>
            <w:r w:rsidR="005450D1">
              <w:rPr>
                <w:noProof/>
                <w:webHidden/>
              </w:rPr>
              <w:instrText xml:space="preserve"> PAGEREF _Toc495429281 \h </w:instrText>
            </w:r>
            <w:r w:rsidR="005450D1">
              <w:rPr>
                <w:noProof/>
                <w:webHidden/>
              </w:rPr>
            </w:r>
            <w:r w:rsidR="005450D1">
              <w:rPr>
                <w:noProof/>
                <w:webHidden/>
              </w:rPr>
              <w:fldChar w:fldCharType="separate"/>
            </w:r>
            <w:r w:rsidR="005450D1">
              <w:rPr>
                <w:noProof/>
                <w:webHidden/>
              </w:rPr>
              <w:t>43</w:t>
            </w:r>
            <w:r w:rsidR="005450D1">
              <w:rPr>
                <w:noProof/>
                <w:webHidden/>
              </w:rPr>
              <w:fldChar w:fldCharType="end"/>
            </w:r>
          </w:hyperlink>
        </w:p>
        <w:p w:rsidR="005450D1" w:rsidRDefault="003277CD">
          <w:pPr>
            <w:pStyle w:val="TOC3"/>
            <w:rPr>
              <w:rFonts w:asciiTheme="minorHAnsi" w:eastAsiaTheme="minorEastAsia" w:hAnsiTheme="minorHAnsi" w:cstheme="minorBidi"/>
              <w:noProof/>
              <w:color w:val="auto"/>
              <w:sz w:val="22"/>
              <w:szCs w:val="22"/>
              <w:lang w:val="en-US"/>
            </w:rPr>
          </w:pPr>
          <w:hyperlink w:anchor="_Toc495429282" w:history="1">
            <w:r w:rsidR="005450D1" w:rsidRPr="003C0003">
              <w:rPr>
                <w:rStyle w:val="Hyperlink"/>
                <w:noProof/>
              </w:rPr>
              <w:t>4.10.2</w: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t>XML</w:t>
            </w:r>
            <w:r w:rsidR="005450D1">
              <w:rPr>
                <w:noProof/>
                <w:webHidden/>
              </w:rPr>
              <w:tab/>
            </w:r>
            <w:r w:rsidR="005450D1">
              <w:rPr>
                <w:noProof/>
                <w:webHidden/>
              </w:rPr>
              <w:fldChar w:fldCharType="begin"/>
            </w:r>
            <w:r w:rsidR="005450D1">
              <w:rPr>
                <w:noProof/>
                <w:webHidden/>
              </w:rPr>
              <w:instrText xml:space="preserve"> PAGEREF _Toc495429282 \h </w:instrText>
            </w:r>
            <w:r w:rsidR="005450D1">
              <w:rPr>
                <w:noProof/>
                <w:webHidden/>
              </w:rPr>
            </w:r>
            <w:r w:rsidR="005450D1">
              <w:rPr>
                <w:noProof/>
                <w:webHidden/>
              </w:rPr>
              <w:fldChar w:fldCharType="separate"/>
            </w:r>
            <w:r w:rsidR="005450D1">
              <w:rPr>
                <w:noProof/>
                <w:webHidden/>
              </w:rPr>
              <w:t>43</w:t>
            </w:r>
            <w:r w:rsidR="005450D1">
              <w:rPr>
                <w:noProof/>
                <w:webHidden/>
              </w:rPr>
              <w:fldChar w:fldCharType="end"/>
            </w:r>
          </w:hyperlink>
        </w:p>
        <w:p w:rsidR="005450D1" w:rsidRDefault="003277CD">
          <w:pPr>
            <w:pStyle w:val="TOC3"/>
            <w:rPr>
              <w:rFonts w:asciiTheme="minorHAnsi" w:eastAsiaTheme="minorEastAsia" w:hAnsiTheme="minorHAnsi" w:cstheme="minorBidi"/>
              <w:noProof/>
              <w:color w:val="auto"/>
              <w:sz w:val="22"/>
              <w:szCs w:val="22"/>
              <w:lang w:val="en-US"/>
            </w:rPr>
          </w:pPr>
          <w:hyperlink w:anchor="_Toc495429283" w:history="1">
            <w:r w:rsidR="005450D1" w:rsidRPr="003C0003">
              <w:rPr>
                <w:rStyle w:val="Hyperlink"/>
                <w:noProof/>
              </w:rPr>
              <w:t>4.10.3</w: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t>Equivalence to other Products, Product Source</w:t>
            </w:r>
            <w:r w:rsidR="005450D1">
              <w:rPr>
                <w:noProof/>
                <w:webHidden/>
              </w:rPr>
              <w:tab/>
            </w:r>
            <w:r w:rsidR="005450D1">
              <w:rPr>
                <w:noProof/>
                <w:webHidden/>
              </w:rPr>
              <w:fldChar w:fldCharType="begin"/>
            </w:r>
            <w:r w:rsidR="005450D1">
              <w:rPr>
                <w:noProof/>
                <w:webHidden/>
              </w:rPr>
              <w:instrText xml:space="preserve"> PAGEREF _Toc495429283 \h </w:instrText>
            </w:r>
            <w:r w:rsidR="005450D1">
              <w:rPr>
                <w:noProof/>
                <w:webHidden/>
              </w:rPr>
            </w:r>
            <w:r w:rsidR="005450D1">
              <w:rPr>
                <w:noProof/>
                <w:webHidden/>
              </w:rPr>
              <w:fldChar w:fldCharType="separate"/>
            </w:r>
            <w:r w:rsidR="005450D1">
              <w:rPr>
                <w:noProof/>
                <w:webHidden/>
              </w:rPr>
              <w:t>46</w:t>
            </w:r>
            <w:r w:rsidR="005450D1">
              <w:rPr>
                <w:noProof/>
                <w:webHidden/>
              </w:rPr>
              <w:fldChar w:fldCharType="end"/>
            </w:r>
          </w:hyperlink>
        </w:p>
        <w:p w:rsidR="005450D1" w:rsidRDefault="003277CD">
          <w:pPr>
            <w:pStyle w:val="TOC3"/>
            <w:rPr>
              <w:rFonts w:asciiTheme="minorHAnsi" w:eastAsiaTheme="minorEastAsia" w:hAnsiTheme="minorHAnsi" w:cstheme="minorBidi"/>
              <w:noProof/>
              <w:color w:val="auto"/>
              <w:sz w:val="22"/>
              <w:szCs w:val="22"/>
              <w:lang w:val="en-US"/>
            </w:rPr>
          </w:pPr>
          <w:hyperlink w:anchor="_Toc495429284" w:history="1">
            <w:r w:rsidR="005450D1" w:rsidRPr="003C0003">
              <w:rPr>
                <w:rStyle w:val="Hyperlink"/>
                <w:noProof/>
              </w:rPr>
              <w:t>4.10.4</w: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t>Additional Identifiers for this Product</w:t>
            </w:r>
            <w:r w:rsidR="005450D1">
              <w:rPr>
                <w:noProof/>
                <w:webHidden/>
              </w:rPr>
              <w:tab/>
            </w:r>
            <w:r w:rsidR="005450D1">
              <w:rPr>
                <w:noProof/>
                <w:webHidden/>
              </w:rPr>
              <w:fldChar w:fldCharType="begin"/>
            </w:r>
            <w:r w:rsidR="005450D1">
              <w:rPr>
                <w:noProof/>
                <w:webHidden/>
              </w:rPr>
              <w:instrText xml:space="preserve"> PAGEREF _Toc495429284 \h </w:instrText>
            </w:r>
            <w:r w:rsidR="005450D1">
              <w:rPr>
                <w:noProof/>
                <w:webHidden/>
              </w:rPr>
            </w:r>
            <w:r w:rsidR="005450D1">
              <w:rPr>
                <w:noProof/>
                <w:webHidden/>
              </w:rPr>
              <w:fldChar w:fldCharType="separate"/>
            </w:r>
            <w:r w:rsidR="005450D1">
              <w:rPr>
                <w:noProof/>
                <w:webHidden/>
              </w:rPr>
              <w:t>47</w:t>
            </w:r>
            <w:r w:rsidR="005450D1">
              <w:rPr>
                <w:noProof/>
                <w:webHidden/>
              </w:rPr>
              <w:fldChar w:fldCharType="end"/>
            </w:r>
          </w:hyperlink>
        </w:p>
        <w:p w:rsidR="005450D1" w:rsidRDefault="003277CD">
          <w:pPr>
            <w:pStyle w:val="TOC3"/>
            <w:rPr>
              <w:rFonts w:asciiTheme="minorHAnsi" w:eastAsiaTheme="minorEastAsia" w:hAnsiTheme="minorHAnsi" w:cstheme="minorBidi"/>
              <w:noProof/>
              <w:color w:val="auto"/>
              <w:sz w:val="22"/>
              <w:szCs w:val="22"/>
              <w:lang w:val="en-US"/>
            </w:rPr>
          </w:pPr>
          <w:hyperlink w:anchor="_Toc495429285" w:history="1">
            <w:r w:rsidR="005450D1" w:rsidRPr="003C0003">
              <w:rPr>
                <w:rStyle w:val="Hyperlink"/>
                <w:noProof/>
              </w:rPr>
              <w:t>4.10.5</w: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t>Ingredient</w:t>
            </w:r>
            <w:r w:rsidR="005450D1">
              <w:rPr>
                <w:noProof/>
                <w:webHidden/>
              </w:rPr>
              <w:tab/>
            </w:r>
            <w:r w:rsidR="005450D1">
              <w:rPr>
                <w:noProof/>
                <w:webHidden/>
              </w:rPr>
              <w:fldChar w:fldCharType="begin"/>
            </w:r>
            <w:r w:rsidR="005450D1">
              <w:rPr>
                <w:noProof/>
                <w:webHidden/>
              </w:rPr>
              <w:instrText xml:space="preserve"> PAGEREF _Toc495429285 \h </w:instrText>
            </w:r>
            <w:r w:rsidR="005450D1">
              <w:rPr>
                <w:noProof/>
                <w:webHidden/>
              </w:rPr>
            </w:r>
            <w:r w:rsidR="005450D1">
              <w:rPr>
                <w:noProof/>
                <w:webHidden/>
              </w:rPr>
              <w:fldChar w:fldCharType="separate"/>
            </w:r>
            <w:r w:rsidR="005450D1">
              <w:rPr>
                <w:noProof/>
                <w:webHidden/>
              </w:rPr>
              <w:t>48</w:t>
            </w:r>
            <w:r w:rsidR="005450D1">
              <w:rPr>
                <w:noProof/>
                <w:webHidden/>
              </w:rPr>
              <w:fldChar w:fldCharType="end"/>
            </w:r>
          </w:hyperlink>
        </w:p>
        <w:p w:rsidR="005450D1" w:rsidRDefault="003277CD">
          <w:pPr>
            <w:pStyle w:val="TOC3"/>
            <w:rPr>
              <w:rFonts w:asciiTheme="minorHAnsi" w:eastAsiaTheme="minorEastAsia" w:hAnsiTheme="minorHAnsi" w:cstheme="minorBidi"/>
              <w:noProof/>
              <w:color w:val="auto"/>
              <w:sz w:val="22"/>
              <w:szCs w:val="22"/>
              <w:lang w:val="en-US"/>
            </w:rPr>
          </w:pPr>
          <w:hyperlink w:anchor="_Toc495429286" w:history="1">
            <w:r w:rsidR="005450D1" w:rsidRPr="003C0003">
              <w:rPr>
                <w:rStyle w:val="Hyperlink"/>
                <w:noProof/>
              </w:rPr>
              <w:t>4.10.6</w: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t>Packaging</w:t>
            </w:r>
            <w:r w:rsidR="005450D1">
              <w:rPr>
                <w:noProof/>
                <w:webHidden/>
              </w:rPr>
              <w:tab/>
            </w:r>
            <w:r w:rsidR="005450D1">
              <w:rPr>
                <w:noProof/>
                <w:webHidden/>
              </w:rPr>
              <w:fldChar w:fldCharType="begin"/>
            </w:r>
            <w:r w:rsidR="005450D1">
              <w:rPr>
                <w:noProof/>
                <w:webHidden/>
              </w:rPr>
              <w:instrText xml:space="preserve"> PAGEREF _Toc495429286 \h </w:instrText>
            </w:r>
            <w:r w:rsidR="005450D1">
              <w:rPr>
                <w:noProof/>
                <w:webHidden/>
              </w:rPr>
            </w:r>
            <w:r w:rsidR="005450D1">
              <w:rPr>
                <w:noProof/>
                <w:webHidden/>
              </w:rPr>
              <w:fldChar w:fldCharType="separate"/>
            </w:r>
            <w:r w:rsidR="005450D1">
              <w:rPr>
                <w:noProof/>
                <w:webHidden/>
              </w:rPr>
              <w:t>53</w:t>
            </w:r>
            <w:r w:rsidR="005450D1">
              <w:rPr>
                <w:noProof/>
                <w:webHidden/>
              </w:rPr>
              <w:fldChar w:fldCharType="end"/>
            </w:r>
          </w:hyperlink>
        </w:p>
        <w:p w:rsidR="005450D1" w:rsidRDefault="003277CD">
          <w:pPr>
            <w:pStyle w:val="TOC3"/>
            <w:rPr>
              <w:rFonts w:asciiTheme="minorHAnsi" w:eastAsiaTheme="minorEastAsia" w:hAnsiTheme="minorHAnsi" w:cstheme="minorBidi"/>
              <w:noProof/>
              <w:color w:val="auto"/>
              <w:sz w:val="22"/>
              <w:szCs w:val="22"/>
              <w:lang w:val="en-US"/>
            </w:rPr>
          </w:pPr>
          <w:hyperlink w:anchor="_Toc495429287" w:history="1">
            <w:r w:rsidR="005450D1" w:rsidRPr="003C0003">
              <w:rPr>
                <w:rStyle w:val="Hyperlink"/>
                <w:noProof/>
              </w:rPr>
              <w:t>4.10.7</w: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t>Kits, Parts, Components and Accessories</w:t>
            </w:r>
            <w:r w:rsidR="005450D1">
              <w:rPr>
                <w:noProof/>
                <w:webHidden/>
              </w:rPr>
              <w:tab/>
            </w:r>
            <w:r w:rsidR="005450D1">
              <w:rPr>
                <w:noProof/>
                <w:webHidden/>
              </w:rPr>
              <w:fldChar w:fldCharType="begin"/>
            </w:r>
            <w:r w:rsidR="005450D1">
              <w:rPr>
                <w:noProof/>
                <w:webHidden/>
              </w:rPr>
              <w:instrText xml:space="preserve"> PAGEREF _Toc495429287 \h </w:instrText>
            </w:r>
            <w:r w:rsidR="005450D1">
              <w:rPr>
                <w:noProof/>
                <w:webHidden/>
              </w:rPr>
            </w:r>
            <w:r w:rsidR="005450D1">
              <w:rPr>
                <w:noProof/>
                <w:webHidden/>
              </w:rPr>
              <w:fldChar w:fldCharType="separate"/>
            </w:r>
            <w:r w:rsidR="005450D1">
              <w:rPr>
                <w:noProof/>
                <w:webHidden/>
              </w:rPr>
              <w:t>54</w:t>
            </w:r>
            <w:r w:rsidR="005450D1">
              <w:rPr>
                <w:noProof/>
                <w:webHidden/>
              </w:rPr>
              <w:fldChar w:fldCharType="end"/>
            </w:r>
          </w:hyperlink>
        </w:p>
        <w:p w:rsidR="005450D1" w:rsidRDefault="003277CD">
          <w:pPr>
            <w:pStyle w:val="TOC3"/>
            <w:rPr>
              <w:rFonts w:asciiTheme="minorHAnsi" w:eastAsiaTheme="minorEastAsia" w:hAnsiTheme="minorHAnsi" w:cstheme="minorBidi"/>
              <w:noProof/>
              <w:color w:val="auto"/>
              <w:sz w:val="22"/>
              <w:szCs w:val="22"/>
              <w:lang w:val="en-US"/>
            </w:rPr>
          </w:pPr>
          <w:hyperlink w:anchor="_Toc495429288" w:history="1">
            <w:r w:rsidR="005450D1" w:rsidRPr="003C0003">
              <w:rPr>
                <w:rStyle w:val="Hyperlink"/>
                <w:noProof/>
              </w:rPr>
              <w:t>4.10.8</w: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t>Drug Kit with a Device Part</w:t>
            </w:r>
            <w:r w:rsidR="005450D1">
              <w:rPr>
                <w:noProof/>
                <w:webHidden/>
              </w:rPr>
              <w:tab/>
            </w:r>
            <w:r w:rsidR="005450D1">
              <w:rPr>
                <w:noProof/>
                <w:webHidden/>
              </w:rPr>
              <w:fldChar w:fldCharType="begin"/>
            </w:r>
            <w:r w:rsidR="005450D1">
              <w:rPr>
                <w:noProof/>
                <w:webHidden/>
              </w:rPr>
              <w:instrText xml:space="preserve"> PAGEREF _Toc495429288 \h </w:instrText>
            </w:r>
            <w:r w:rsidR="005450D1">
              <w:rPr>
                <w:noProof/>
                <w:webHidden/>
              </w:rPr>
            </w:r>
            <w:r w:rsidR="005450D1">
              <w:rPr>
                <w:noProof/>
                <w:webHidden/>
              </w:rPr>
              <w:fldChar w:fldCharType="separate"/>
            </w:r>
            <w:r w:rsidR="005450D1">
              <w:rPr>
                <w:noProof/>
                <w:webHidden/>
              </w:rPr>
              <w:t>56</w:t>
            </w:r>
            <w:r w:rsidR="005450D1">
              <w:rPr>
                <w:noProof/>
                <w:webHidden/>
              </w:rPr>
              <w:fldChar w:fldCharType="end"/>
            </w:r>
          </w:hyperlink>
        </w:p>
        <w:p w:rsidR="005450D1" w:rsidRDefault="003277CD">
          <w:pPr>
            <w:pStyle w:val="TOC3"/>
            <w:rPr>
              <w:rFonts w:asciiTheme="minorHAnsi" w:eastAsiaTheme="minorEastAsia" w:hAnsiTheme="minorHAnsi" w:cstheme="minorBidi"/>
              <w:noProof/>
              <w:color w:val="auto"/>
              <w:sz w:val="22"/>
              <w:szCs w:val="22"/>
              <w:lang w:val="en-US"/>
            </w:rPr>
          </w:pPr>
          <w:hyperlink w:anchor="_Toc495429289" w:history="1">
            <w:r w:rsidR="005450D1" w:rsidRPr="003C0003">
              <w:rPr>
                <w:rStyle w:val="Hyperlink"/>
                <w:noProof/>
              </w:rPr>
              <w:t>4.10.9</w: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t>Device Kit with a Drug Part</w:t>
            </w:r>
            <w:r w:rsidR="005450D1">
              <w:rPr>
                <w:noProof/>
                <w:webHidden/>
              </w:rPr>
              <w:tab/>
            </w:r>
            <w:r w:rsidR="005450D1">
              <w:rPr>
                <w:noProof/>
                <w:webHidden/>
              </w:rPr>
              <w:fldChar w:fldCharType="begin"/>
            </w:r>
            <w:r w:rsidR="005450D1">
              <w:rPr>
                <w:noProof/>
                <w:webHidden/>
              </w:rPr>
              <w:instrText xml:space="preserve"> PAGEREF _Toc495429289 \h </w:instrText>
            </w:r>
            <w:r w:rsidR="005450D1">
              <w:rPr>
                <w:noProof/>
                <w:webHidden/>
              </w:rPr>
            </w:r>
            <w:r w:rsidR="005450D1">
              <w:rPr>
                <w:noProof/>
                <w:webHidden/>
              </w:rPr>
              <w:fldChar w:fldCharType="separate"/>
            </w:r>
            <w:r w:rsidR="005450D1">
              <w:rPr>
                <w:noProof/>
                <w:webHidden/>
              </w:rPr>
              <w:t>58</w:t>
            </w:r>
            <w:r w:rsidR="005450D1">
              <w:rPr>
                <w:noProof/>
                <w:webHidden/>
              </w:rPr>
              <w:fldChar w:fldCharType="end"/>
            </w:r>
          </w:hyperlink>
        </w:p>
        <w:p w:rsidR="005450D1" w:rsidRDefault="003277CD">
          <w:pPr>
            <w:pStyle w:val="TOC3"/>
            <w:rPr>
              <w:rFonts w:asciiTheme="minorHAnsi" w:eastAsiaTheme="minorEastAsia" w:hAnsiTheme="minorHAnsi" w:cstheme="minorBidi"/>
              <w:noProof/>
              <w:color w:val="auto"/>
              <w:sz w:val="22"/>
              <w:szCs w:val="22"/>
              <w:lang w:val="en-US"/>
            </w:rPr>
          </w:pPr>
          <w:hyperlink w:anchor="_Toc495429290" w:history="1">
            <w:r w:rsidR="005450D1" w:rsidRPr="003C0003">
              <w:rPr>
                <w:rStyle w:val="Hyperlink"/>
                <w:noProof/>
              </w:rPr>
              <w:t>4.10.10</w: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t>Marketing Category and Application Number</w:t>
            </w:r>
            <w:r w:rsidR="005450D1">
              <w:rPr>
                <w:noProof/>
                <w:webHidden/>
              </w:rPr>
              <w:tab/>
            </w:r>
            <w:r w:rsidR="005450D1">
              <w:rPr>
                <w:noProof/>
                <w:webHidden/>
              </w:rPr>
              <w:fldChar w:fldCharType="begin"/>
            </w:r>
            <w:r w:rsidR="005450D1">
              <w:rPr>
                <w:noProof/>
                <w:webHidden/>
              </w:rPr>
              <w:instrText xml:space="preserve"> PAGEREF _Toc495429290 \h </w:instrText>
            </w:r>
            <w:r w:rsidR="005450D1">
              <w:rPr>
                <w:noProof/>
                <w:webHidden/>
              </w:rPr>
            </w:r>
            <w:r w:rsidR="005450D1">
              <w:rPr>
                <w:noProof/>
                <w:webHidden/>
              </w:rPr>
              <w:fldChar w:fldCharType="separate"/>
            </w:r>
            <w:r w:rsidR="005450D1">
              <w:rPr>
                <w:noProof/>
                <w:webHidden/>
              </w:rPr>
              <w:t>60</w:t>
            </w:r>
            <w:r w:rsidR="005450D1">
              <w:rPr>
                <w:noProof/>
                <w:webHidden/>
              </w:rPr>
              <w:fldChar w:fldCharType="end"/>
            </w:r>
          </w:hyperlink>
        </w:p>
        <w:p w:rsidR="005450D1" w:rsidRDefault="003277CD">
          <w:pPr>
            <w:pStyle w:val="TOC3"/>
            <w:rPr>
              <w:rFonts w:asciiTheme="minorHAnsi" w:eastAsiaTheme="minorEastAsia" w:hAnsiTheme="minorHAnsi" w:cstheme="minorBidi"/>
              <w:noProof/>
              <w:color w:val="auto"/>
              <w:sz w:val="22"/>
              <w:szCs w:val="22"/>
              <w:lang w:val="en-US"/>
            </w:rPr>
          </w:pPr>
          <w:hyperlink w:anchor="_Toc495429291" w:history="1">
            <w:r w:rsidR="005450D1" w:rsidRPr="003C0003">
              <w:rPr>
                <w:rStyle w:val="Hyperlink"/>
                <w:noProof/>
              </w:rPr>
              <w:t>4.10.11</w: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t>Marketing status</w:t>
            </w:r>
            <w:r w:rsidR="005450D1">
              <w:rPr>
                <w:noProof/>
                <w:webHidden/>
              </w:rPr>
              <w:tab/>
            </w:r>
            <w:r w:rsidR="005450D1">
              <w:rPr>
                <w:noProof/>
                <w:webHidden/>
              </w:rPr>
              <w:fldChar w:fldCharType="begin"/>
            </w:r>
            <w:r w:rsidR="005450D1">
              <w:rPr>
                <w:noProof/>
                <w:webHidden/>
              </w:rPr>
              <w:instrText xml:space="preserve"> PAGEREF _Toc495429291 \h </w:instrText>
            </w:r>
            <w:r w:rsidR="005450D1">
              <w:rPr>
                <w:noProof/>
                <w:webHidden/>
              </w:rPr>
            </w:r>
            <w:r w:rsidR="005450D1">
              <w:rPr>
                <w:noProof/>
                <w:webHidden/>
              </w:rPr>
              <w:fldChar w:fldCharType="separate"/>
            </w:r>
            <w:r w:rsidR="005450D1">
              <w:rPr>
                <w:noProof/>
                <w:webHidden/>
              </w:rPr>
              <w:t>61</w:t>
            </w:r>
            <w:r w:rsidR="005450D1">
              <w:rPr>
                <w:noProof/>
                <w:webHidden/>
              </w:rPr>
              <w:fldChar w:fldCharType="end"/>
            </w:r>
          </w:hyperlink>
        </w:p>
        <w:p w:rsidR="005450D1" w:rsidRDefault="003277CD">
          <w:pPr>
            <w:pStyle w:val="TOC3"/>
            <w:rPr>
              <w:rFonts w:asciiTheme="minorHAnsi" w:eastAsiaTheme="minorEastAsia" w:hAnsiTheme="minorHAnsi" w:cstheme="minorBidi"/>
              <w:noProof/>
              <w:color w:val="auto"/>
              <w:sz w:val="22"/>
              <w:szCs w:val="22"/>
              <w:lang w:val="en-US"/>
            </w:rPr>
          </w:pPr>
          <w:hyperlink w:anchor="_Toc495429292" w:history="1">
            <w:r w:rsidR="005450D1" w:rsidRPr="003C0003">
              <w:rPr>
                <w:rStyle w:val="Hyperlink"/>
                <w:noProof/>
              </w:rPr>
              <w:t>4.10.12</w: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t>General Characteristics</w:t>
            </w:r>
            <w:r w:rsidR="005450D1">
              <w:rPr>
                <w:noProof/>
                <w:webHidden/>
              </w:rPr>
              <w:tab/>
            </w:r>
            <w:r w:rsidR="005450D1">
              <w:rPr>
                <w:noProof/>
                <w:webHidden/>
              </w:rPr>
              <w:fldChar w:fldCharType="begin"/>
            </w:r>
            <w:r w:rsidR="005450D1">
              <w:rPr>
                <w:noProof/>
                <w:webHidden/>
              </w:rPr>
              <w:instrText xml:space="preserve"> PAGEREF _Toc495429292 \h </w:instrText>
            </w:r>
            <w:r w:rsidR="005450D1">
              <w:rPr>
                <w:noProof/>
                <w:webHidden/>
              </w:rPr>
            </w:r>
            <w:r w:rsidR="005450D1">
              <w:rPr>
                <w:noProof/>
                <w:webHidden/>
              </w:rPr>
              <w:fldChar w:fldCharType="separate"/>
            </w:r>
            <w:r w:rsidR="005450D1">
              <w:rPr>
                <w:noProof/>
                <w:webHidden/>
              </w:rPr>
              <w:t>63</w:t>
            </w:r>
            <w:r w:rsidR="005450D1">
              <w:rPr>
                <w:noProof/>
                <w:webHidden/>
              </w:rPr>
              <w:fldChar w:fldCharType="end"/>
            </w:r>
          </w:hyperlink>
        </w:p>
        <w:p w:rsidR="005450D1" w:rsidRDefault="003277CD">
          <w:pPr>
            <w:pStyle w:val="TOC3"/>
            <w:rPr>
              <w:rFonts w:asciiTheme="minorHAnsi" w:eastAsiaTheme="minorEastAsia" w:hAnsiTheme="minorHAnsi" w:cstheme="minorBidi"/>
              <w:noProof/>
              <w:color w:val="auto"/>
              <w:sz w:val="22"/>
              <w:szCs w:val="22"/>
              <w:lang w:val="en-US"/>
            </w:rPr>
          </w:pPr>
          <w:hyperlink w:anchor="_Toc495429293" w:history="1">
            <w:r w:rsidR="005450D1" w:rsidRPr="003C0003">
              <w:rPr>
                <w:rStyle w:val="Hyperlink"/>
                <w:noProof/>
              </w:rPr>
              <w:t>4.10.13</w: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t>Product characteristics</w:t>
            </w:r>
            <w:r w:rsidR="005450D1">
              <w:rPr>
                <w:noProof/>
                <w:webHidden/>
              </w:rPr>
              <w:tab/>
            </w:r>
            <w:r w:rsidR="005450D1">
              <w:rPr>
                <w:noProof/>
                <w:webHidden/>
              </w:rPr>
              <w:fldChar w:fldCharType="begin"/>
            </w:r>
            <w:r w:rsidR="005450D1">
              <w:rPr>
                <w:noProof/>
                <w:webHidden/>
              </w:rPr>
              <w:instrText xml:space="preserve"> PAGEREF _Toc495429293 \h </w:instrText>
            </w:r>
            <w:r w:rsidR="005450D1">
              <w:rPr>
                <w:noProof/>
                <w:webHidden/>
              </w:rPr>
            </w:r>
            <w:r w:rsidR="005450D1">
              <w:rPr>
                <w:noProof/>
                <w:webHidden/>
              </w:rPr>
              <w:fldChar w:fldCharType="separate"/>
            </w:r>
            <w:r w:rsidR="005450D1">
              <w:rPr>
                <w:noProof/>
                <w:webHidden/>
              </w:rPr>
              <w:t>65</w:t>
            </w:r>
            <w:r w:rsidR="005450D1">
              <w:rPr>
                <w:noProof/>
                <w:webHidden/>
              </w:rPr>
              <w:fldChar w:fldCharType="end"/>
            </w:r>
          </w:hyperlink>
        </w:p>
        <w:p w:rsidR="005450D1" w:rsidRDefault="003277CD">
          <w:pPr>
            <w:pStyle w:val="TOC3"/>
            <w:rPr>
              <w:rFonts w:asciiTheme="minorHAnsi" w:eastAsiaTheme="minorEastAsia" w:hAnsiTheme="minorHAnsi" w:cstheme="minorBidi"/>
              <w:noProof/>
              <w:color w:val="auto"/>
              <w:sz w:val="22"/>
              <w:szCs w:val="22"/>
              <w:lang w:val="en-US"/>
            </w:rPr>
          </w:pPr>
          <w:hyperlink w:anchor="_Toc495429294" w:history="1">
            <w:r w:rsidR="005450D1" w:rsidRPr="003C0003">
              <w:rPr>
                <w:rStyle w:val="Hyperlink"/>
                <w:noProof/>
              </w:rPr>
              <w:t>4.10.14</w: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t>Validation</w:t>
            </w:r>
            <w:r w:rsidR="005450D1">
              <w:rPr>
                <w:noProof/>
                <w:webHidden/>
              </w:rPr>
              <w:tab/>
            </w:r>
            <w:r w:rsidR="005450D1">
              <w:rPr>
                <w:noProof/>
                <w:webHidden/>
              </w:rPr>
              <w:fldChar w:fldCharType="begin"/>
            </w:r>
            <w:r w:rsidR="005450D1">
              <w:rPr>
                <w:noProof/>
                <w:webHidden/>
              </w:rPr>
              <w:instrText xml:space="preserve"> PAGEREF _Toc495429294 \h </w:instrText>
            </w:r>
            <w:r w:rsidR="005450D1">
              <w:rPr>
                <w:noProof/>
                <w:webHidden/>
              </w:rPr>
            </w:r>
            <w:r w:rsidR="005450D1">
              <w:rPr>
                <w:noProof/>
                <w:webHidden/>
              </w:rPr>
              <w:fldChar w:fldCharType="separate"/>
            </w:r>
            <w:r w:rsidR="005450D1">
              <w:rPr>
                <w:noProof/>
                <w:webHidden/>
              </w:rPr>
              <w:t>68</w:t>
            </w:r>
            <w:r w:rsidR="005450D1">
              <w:rPr>
                <w:noProof/>
                <w:webHidden/>
              </w:rPr>
              <w:fldChar w:fldCharType="end"/>
            </w:r>
          </w:hyperlink>
        </w:p>
        <w:p w:rsidR="005450D1" w:rsidRDefault="003277CD">
          <w:pPr>
            <w:pStyle w:val="TOC2"/>
            <w:rPr>
              <w:rFonts w:asciiTheme="minorHAnsi" w:eastAsiaTheme="minorEastAsia" w:hAnsiTheme="minorHAnsi" w:cstheme="minorBidi"/>
              <w:noProof/>
              <w:color w:val="auto"/>
              <w:sz w:val="22"/>
              <w:szCs w:val="22"/>
              <w:lang w:val="en-US"/>
            </w:rPr>
          </w:pPr>
          <w:hyperlink w:anchor="_Toc495429295" w:history="1">
            <w:r w:rsidR="005450D1" w:rsidRPr="003C0003">
              <w:rPr>
                <w:rStyle w:val="Hyperlink"/>
                <w:noProof/>
              </w:rPr>
              <w:t>4.11</w: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t>Product Data Information – Drug Products</w:t>
            </w:r>
            <w:r w:rsidR="005450D1">
              <w:rPr>
                <w:noProof/>
                <w:webHidden/>
              </w:rPr>
              <w:tab/>
            </w:r>
            <w:r w:rsidR="005450D1">
              <w:rPr>
                <w:noProof/>
                <w:webHidden/>
              </w:rPr>
              <w:fldChar w:fldCharType="begin"/>
            </w:r>
            <w:r w:rsidR="005450D1">
              <w:rPr>
                <w:noProof/>
                <w:webHidden/>
              </w:rPr>
              <w:instrText xml:space="preserve"> PAGEREF _Toc495429295 \h </w:instrText>
            </w:r>
            <w:r w:rsidR="005450D1">
              <w:rPr>
                <w:noProof/>
                <w:webHidden/>
              </w:rPr>
            </w:r>
            <w:r w:rsidR="005450D1">
              <w:rPr>
                <w:noProof/>
                <w:webHidden/>
              </w:rPr>
              <w:fldChar w:fldCharType="separate"/>
            </w:r>
            <w:r w:rsidR="005450D1">
              <w:rPr>
                <w:noProof/>
                <w:webHidden/>
              </w:rPr>
              <w:t>83</w:t>
            </w:r>
            <w:r w:rsidR="005450D1">
              <w:rPr>
                <w:noProof/>
                <w:webHidden/>
              </w:rPr>
              <w:fldChar w:fldCharType="end"/>
            </w:r>
          </w:hyperlink>
        </w:p>
        <w:p w:rsidR="005450D1" w:rsidRDefault="003277CD">
          <w:pPr>
            <w:pStyle w:val="TOC3"/>
            <w:rPr>
              <w:rFonts w:asciiTheme="minorHAnsi" w:eastAsiaTheme="minorEastAsia" w:hAnsiTheme="minorHAnsi" w:cstheme="minorBidi"/>
              <w:noProof/>
              <w:color w:val="auto"/>
              <w:sz w:val="22"/>
              <w:szCs w:val="22"/>
              <w:lang w:val="en-US"/>
            </w:rPr>
          </w:pPr>
          <w:hyperlink w:anchor="_Toc495429296" w:history="1">
            <w:r w:rsidR="005450D1" w:rsidRPr="003C0003">
              <w:rPr>
                <w:rStyle w:val="Hyperlink"/>
                <w:noProof/>
              </w:rPr>
              <w:t>4.11.1</w: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t>Code and Name</w:t>
            </w:r>
            <w:r w:rsidR="005450D1">
              <w:rPr>
                <w:noProof/>
                <w:webHidden/>
              </w:rPr>
              <w:tab/>
            </w:r>
            <w:r w:rsidR="005450D1">
              <w:rPr>
                <w:noProof/>
                <w:webHidden/>
              </w:rPr>
              <w:fldChar w:fldCharType="begin"/>
            </w:r>
            <w:r w:rsidR="005450D1">
              <w:rPr>
                <w:noProof/>
                <w:webHidden/>
              </w:rPr>
              <w:instrText xml:space="preserve"> PAGEREF _Toc495429296 \h </w:instrText>
            </w:r>
            <w:r w:rsidR="005450D1">
              <w:rPr>
                <w:noProof/>
                <w:webHidden/>
              </w:rPr>
            </w:r>
            <w:r w:rsidR="005450D1">
              <w:rPr>
                <w:noProof/>
                <w:webHidden/>
              </w:rPr>
              <w:fldChar w:fldCharType="separate"/>
            </w:r>
            <w:r w:rsidR="005450D1">
              <w:rPr>
                <w:noProof/>
                <w:webHidden/>
              </w:rPr>
              <w:t>83</w:t>
            </w:r>
            <w:r w:rsidR="005450D1">
              <w:rPr>
                <w:noProof/>
                <w:webHidden/>
              </w:rPr>
              <w:fldChar w:fldCharType="end"/>
            </w:r>
          </w:hyperlink>
        </w:p>
        <w:p w:rsidR="005450D1" w:rsidRDefault="003277CD">
          <w:pPr>
            <w:pStyle w:val="TOC3"/>
            <w:rPr>
              <w:rFonts w:asciiTheme="minorHAnsi" w:eastAsiaTheme="minorEastAsia" w:hAnsiTheme="minorHAnsi" w:cstheme="minorBidi"/>
              <w:noProof/>
              <w:color w:val="auto"/>
              <w:sz w:val="22"/>
              <w:szCs w:val="22"/>
              <w:lang w:val="en-US"/>
            </w:rPr>
          </w:pPr>
          <w:hyperlink w:anchor="_Toc495429297" w:history="1">
            <w:r w:rsidR="005450D1" w:rsidRPr="003C0003">
              <w:rPr>
                <w:rStyle w:val="Hyperlink"/>
                <w:noProof/>
              </w:rPr>
              <w:t>4.11.2</w: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t>Product source</w:t>
            </w:r>
            <w:r w:rsidR="005450D1">
              <w:rPr>
                <w:noProof/>
                <w:webHidden/>
              </w:rPr>
              <w:tab/>
            </w:r>
            <w:r w:rsidR="005450D1">
              <w:rPr>
                <w:noProof/>
                <w:webHidden/>
              </w:rPr>
              <w:fldChar w:fldCharType="begin"/>
            </w:r>
            <w:r w:rsidR="005450D1">
              <w:rPr>
                <w:noProof/>
                <w:webHidden/>
              </w:rPr>
              <w:instrText xml:space="preserve"> PAGEREF _Toc495429297 \h </w:instrText>
            </w:r>
            <w:r w:rsidR="005450D1">
              <w:rPr>
                <w:noProof/>
                <w:webHidden/>
              </w:rPr>
            </w:r>
            <w:r w:rsidR="005450D1">
              <w:rPr>
                <w:noProof/>
                <w:webHidden/>
              </w:rPr>
              <w:fldChar w:fldCharType="separate"/>
            </w:r>
            <w:r w:rsidR="005450D1">
              <w:rPr>
                <w:noProof/>
                <w:webHidden/>
              </w:rPr>
              <w:t>84</w:t>
            </w:r>
            <w:r w:rsidR="005450D1">
              <w:rPr>
                <w:noProof/>
                <w:webHidden/>
              </w:rPr>
              <w:fldChar w:fldCharType="end"/>
            </w:r>
          </w:hyperlink>
        </w:p>
        <w:p w:rsidR="005450D1" w:rsidRDefault="003277CD">
          <w:pPr>
            <w:pStyle w:val="TOC3"/>
            <w:rPr>
              <w:rFonts w:asciiTheme="minorHAnsi" w:eastAsiaTheme="minorEastAsia" w:hAnsiTheme="minorHAnsi" w:cstheme="minorBidi"/>
              <w:noProof/>
              <w:color w:val="auto"/>
              <w:sz w:val="22"/>
              <w:szCs w:val="22"/>
              <w:lang w:val="en-US"/>
            </w:rPr>
          </w:pPr>
          <w:hyperlink w:anchor="_Toc495429298" w:history="1">
            <w:r w:rsidR="005450D1" w:rsidRPr="003C0003">
              <w:rPr>
                <w:rStyle w:val="Hyperlink"/>
                <w:noProof/>
              </w:rPr>
              <w:t>4.11.3</w: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t>Packaging</w:t>
            </w:r>
            <w:r w:rsidR="005450D1">
              <w:rPr>
                <w:noProof/>
                <w:webHidden/>
              </w:rPr>
              <w:tab/>
            </w:r>
            <w:r w:rsidR="005450D1">
              <w:rPr>
                <w:noProof/>
                <w:webHidden/>
              </w:rPr>
              <w:fldChar w:fldCharType="begin"/>
            </w:r>
            <w:r w:rsidR="005450D1">
              <w:rPr>
                <w:noProof/>
                <w:webHidden/>
              </w:rPr>
              <w:instrText xml:space="preserve"> PAGEREF _Toc495429298 \h </w:instrText>
            </w:r>
            <w:r w:rsidR="005450D1">
              <w:rPr>
                <w:noProof/>
                <w:webHidden/>
              </w:rPr>
            </w:r>
            <w:r w:rsidR="005450D1">
              <w:rPr>
                <w:noProof/>
                <w:webHidden/>
              </w:rPr>
              <w:fldChar w:fldCharType="separate"/>
            </w:r>
            <w:r w:rsidR="005450D1">
              <w:rPr>
                <w:noProof/>
                <w:webHidden/>
              </w:rPr>
              <w:t>84</w:t>
            </w:r>
            <w:r w:rsidR="005450D1">
              <w:rPr>
                <w:noProof/>
                <w:webHidden/>
              </w:rPr>
              <w:fldChar w:fldCharType="end"/>
            </w:r>
          </w:hyperlink>
        </w:p>
        <w:p w:rsidR="005450D1" w:rsidRDefault="003277CD">
          <w:pPr>
            <w:pStyle w:val="TOC3"/>
            <w:rPr>
              <w:rFonts w:asciiTheme="minorHAnsi" w:eastAsiaTheme="minorEastAsia" w:hAnsiTheme="minorHAnsi" w:cstheme="minorBidi"/>
              <w:noProof/>
              <w:color w:val="auto"/>
              <w:sz w:val="22"/>
              <w:szCs w:val="22"/>
              <w:lang w:val="en-US"/>
            </w:rPr>
          </w:pPr>
          <w:hyperlink w:anchor="_Toc495429299" w:history="1">
            <w:r w:rsidR="005450D1" w:rsidRPr="003C0003">
              <w:rPr>
                <w:rStyle w:val="Hyperlink"/>
                <w:noProof/>
              </w:rPr>
              <w:t>4.11.4</w: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t>Parts</w:t>
            </w:r>
            <w:r w:rsidR="005450D1">
              <w:rPr>
                <w:noProof/>
                <w:webHidden/>
              </w:rPr>
              <w:tab/>
            </w:r>
            <w:r w:rsidR="005450D1">
              <w:rPr>
                <w:noProof/>
                <w:webHidden/>
              </w:rPr>
              <w:fldChar w:fldCharType="begin"/>
            </w:r>
            <w:r w:rsidR="005450D1">
              <w:rPr>
                <w:noProof/>
                <w:webHidden/>
              </w:rPr>
              <w:instrText xml:space="preserve"> PAGEREF _Toc495429299 \h </w:instrText>
            </w:r>
            <w:r w:rsidR="005450D1">
              <w:rPr>
                <w:noProof/>
                <w:webHidden/>
              </w:rPr>
            </w:r>
            <w:r w:rsidR="005450D1">
              <w:rPr>
                <w:noProof/>
                <w:webHidden/>
              </w:rPr>
              <w:fldChar w:fldCharType="separate"/>
            </w:r>
            <w:r w:rsidR="005450D1">
              <w:rPr>
                <w:noProof/>
                <w:webHidden/>
              </w:rPr>
              <w:t>84</w:t>
            </w:r>
            <w:r w:rsidR="005450D1">
              <w:rPr>
                <w:noProof/>
                <w:webHidden/>
              </w:rPr>
              <w:fldChar w:fldCharType="end"/>
            </w:r>
          </w:hyperlink>
        </w:p>
        <w:p w:rsidR="005450D1" w:rsidRDefault="003277CD">
          <w:pPr>
            <w:pStyle w:val="TOC3"/>
            <w:rPr>
              <w:rFonts w:asciiTheme="minorHAnsi" w:eastAsiaTheme="minorEastAsia" w:hAnsiTheme="minorHAnsi" w:cstheme="minorBidi"/>
              <w:noProof/>
              <w:color w:val="auto"/>
              <w:sz w:val="22"/>
              <w:szCs w:val="22"/>
              <w:lang w:val="en-US"/>
            </w:rPr>
          </w:pPr>
          <w:hyperlink w:anchor="_Toc495429300" w:history="1">
            <w:r w:rsidR="005450D1" w:rsidRPr="003C0003">
              <w:rPr>
                <w:rStyle w:val="Hyperlink"/>
                <w:noProof/>
              </w:rPr>
              <w:t>4.11.5</w: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t>Marketing Category</w:t>
            </w:r>
            <w:r w:rsidR="005450D1">
              <w:rPr>
                <w:noProof/>
                <w:webHidden/>
              </w:rPr>
              <w:tab/>
            </w:r>
            <w:r w:rsidR="005450D1">
              <w:rPr>
                <w:noProof/>
                <w:webHidden/>
              </w:rPr>
              <w:fldChar w:fldCharType="begin"/>
            </w:r>
            <w:r w:rsidR="005450D1">
              <w:rPr>
                <w:noProof/>
                <w:webHidden/>
              </w:rPr>
              <w:instrText xml:space="preserve"> PAGEREF _Toc495429300 \h </w:instrText>
            </w:r>
            <w:r w:rsidR="005450D1">
              <w:rPr>
                <w:noProof/>
                <w:webHidden/>
              </w:rPr>
            </w:r>
            <w:r w:rsidR="005450D1">
              <w:rPr>
                <w:noProof/>
                <w:webHidden/>
              </w:rPr>
              <w:fldChar w:fldCharType="separate"/>
            </w:r>
            <w:r w:rsidR="005450D1">
              <w:rPr>
                <w:noProof/>
                <w:webHidden/>
              </w:rPr>
              <w:t>85</w:t>
            </w:r>
            <w:r w:rsidR="005450D1">
              <w:rPr>
                <w:noProof/>
                <w:webHidden/>
              </w:rPr>
              <w:fldChar w:fldCharType="end"/>
            </w:r>
          </w:hyperlink>
        </w:p>
        <w:p w:rsidR="005450D1" w:rsidRDefault="003277CD">
          <w:pPr>
            <w:pStyle w:val="TOC3"/>
            <w:rPr>
              <w:rFonts w:asciiTheme="minorHAnsi" w:eastAsiaTheme="minorEastAsia" w:hAnsiTheme="minorHAnsi" w:cstheme="minorBidi"/>
              <w:noProof/>
              <w:color w:val="auto"/>
              <w:sz w:val="22"/>
              <w:szCs w:val="22"/>
              <w:lang w:val="en-US"/>
            </w:rPr>
          </w:pPr>
          <w:hyperlink w:anchor="_Toc495429301" w:history="1">
            <w:r w:rsidR="005450D1" w:rsidRPr="003C0003">
              <w:rPr>
                <w:rStyle w:val="Hyperlink"/>
                <w:noProof/>
              </w:rPr>
              <w:t>4.11.6</w: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t>Marketing Status and Date</w:t>
            </w:r>
            <w:r w:rsidR="005450D1">
              <w:rPr>
                <w:noProof/>
                <w:webHidden/>
              </w:rPr>
              <w:tab/>
            </w:r>
            <w:r w:rsidR="005450D1">
              <w:rPr>
                <w:noProof/>
                <w:webHidden/>
              </w:rPr>
              <w:fldChar w:fldCharType="begin"/>
            </w:r>
            <w:r w:rsidR="005450D1">
              <w:rPr>
                <w:noProof/>
                <w:webHidden/>
              </w:rPr>
              <w:instrText xml:space="preserve"> PAGEREF _Toc495429301 \h </w:instrText>
            </w:r>
            <w:r w:rsidR="005450D1">
              <w:rPr>
                <w:noProof/>
                <w:webHidden/>
              </w:rPr>
            </w:r>
            <w:r w:rsidR="005450D1">
              <w:rPr>
                <w:noProof/>
                <w:webHidden/>
              </w:rPr>
              <w:fldChar w:fldCharType="separate"/>
            </w:r>
            <w:r w:rsidR="005450D1">
              <w:rPr>
                <w:noProof/>
                <w:webHidden/>
              </w:rPr>
              <w:t>85</w:t>
            </w:r>
            <w:r w:rsidR="005450D1">
              <w:rPr>
                <w:noProof/>
                <w:webHidden/>
              </w:rPr>
              <w:fldChar w:fldCharType="end"/>
            </w:r>
          </w:hyperlink>
        </w:p>
        <w:p w:rsidR="005450D1" w:rsidRDefault="003277CD">
          <w:pPr>
            <w:pStyle w:val="TOC3"/>
            <w:rPr>
              <w:rFonts w:asciiTheme="minorHAnsi" w:eastAsiaTheme="minorEastAsia" w:hAnsiTheme="minorHAnsi" w:cstheme="minorBidi"/>
              <w:noProof/>
              <w:color w:val="auto"/>
              <w:sz w:val="22"/>
              <w:szCs w:val="22"/>
              <w:lang w:val="en-US"/>
            </w:rPr>
          </w:pPr>
          <w:hyperlink w:anchor="_Toc495429302" w:history="1">
            <w:r w:rsidR="005450D1" w:rsidRPr="003C0003">
              <w:rPr>
                <w:rStyle w:val="Hyperlink"/>
                <w:noProof/>
              </w:rPr>
              <w:t>4.11.7</w: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t>Controlled Substance</w:t>
            </w:r>
            <w:r w:rsidR="005450D1">
              <w:rPr>
                <w:noProof/>
                <w:webHidden/>
              </w:rPr>
              <w:tab/>
            </w:r>
            <w:r w:rsidR="005450D1">
              <w:rPr>
                <w:noProof/>
                <w:webHidden/>
              </w:rPr>
              <w:fldChar w:fldCharType="begin"/>
            </w:r>
            <w:r w:rsidR="005450D1">
              <w:rPr>
                <w:noProof/>
                <w:webHidden/>
              </w:rPr>
              <w:instrText xml:space="preserve"> PAGEREF _Toc495429302 \h </w:instrText>
            </w:r>
            <w:r w:rsidR="005450D1">
              <w:rPr>
                <w:noProof/>
                <w:webHidden/>
              </w:rPr>
            </w:r>
            <w:r w:rsidR="005450D1">
              <w:rPr>
                <w:noProof/>
                <w:webHidden/>
              </w:rPr>
              <w:fldChar w:fldCharType="separate"/>
            </w:r>
            <w:r w:rsidR="005450D1">
              <w:rPr>
                <w:noProof/>
                <w:webHidden/>
              </w:rPr>
              <w:t>85</w:t>
            </w:r>
            <w:r w:rsidR="005450D1">
              <w:rPr>
                <w:noProof/>
                <w:webHidden/>
              </w:rPr>
              <w:fldChar w:fldCharType="end"/>
            </w:r>
          </w:hyperlink>
        </w:p>
        <w:p w:rsidR="005450D1" w:rsidRDefault="003277CD">
          <w:pPr>
            <w:pStyle w:val="TOC3"/>
            <w:rPr>
              <w:rFonts w:asciiTheme="minorHAnsi" w:eastAsiaTheme="minorEastAsia" w:hAnsiTheme="minorHAnsi" w:cstheme="minorBidi"/>
              <w:noProof/>
              <w:color w:val="auto"/>
              <w:sz w:val="22"/>
              <w:szCs w:val="22"/>
              <w:lang w:val="en-US"/>
            </w:rPr>
          </w:pPr>
          <w:hyperlink w:anchor="_Toc495429303" w:history="1">
            <w:r w:rsidR="005450D1" w:rsidRPr="003C0003">
              <w:rPr>
                <w:rStyle w:val="Hyperlink"/>
                <w:noProof/>
              </w:rPr>
              <w:t>4.11.8</w: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t>Route of administration</w:t>
            </w:r>
            <w:r w:rsidR="005450D1">
              <w:rPr>
                <w:noProof/>
                <w:webHidden/>
              </w:rPr>
              <w:tab/>
            </w:r>
            <w:r w:rsidR="005450D1">
              <w:rPr>
                <w:noProof/>
                <w:webHidden/>
              </w:rPr>
              <w:fldChar w:fldCharType="begin"/>
            </w:r>
            <w:r w:rsidR="005450D1">
              <w:rPr>
                <w:noProof/>
                <w:webHidden/>
              </w:rPr>
              <w:instrText xml:space="preserve"> PAGEREF _Toc495429303 \h </w:instrText>
            </w:r>
            <w:r w:rsidR="005450D1">
              <w:rPr>
                <w:noProof/>
                <w:webHidden/>
              </w:rPr>
            </w:r>
            <w:r w:rsidR="005450D1">
              <w:rPr>
                <w:noProof/>
                <w:webHidden/>
              </w:rPr>
              <w:fldChar w:fldCharType="separate"/>
            </w:r>
            <w:r w:rsidR="005450D1">
              <w:rPr>
                <w:noProof/>
                <w:webHidden/>
              </w:rPr>
              <w:t>86</w:t>
            </w:r>
            <w:r w:rsidR="005450D1">
              <w:rPr>
                <w:noProof/>
                <w:webHidden/>
              </w:rPr>
              <w:fldChar w:fldCharType="end"/>
            </w:r>
          </w:hyperlink>
        </w:p>
        <w:p w:rsidR="005450D1" w:rsidRDefault="003277CD">
          <w:pPr>
            <w:pStyle w:val="TOC2"/>
            <w:rPr>
              <w:rFonts w:asciiTheme="minorHAnsi" w:eastAsiaTheme="minorEastAsia" w:hAnsiTheme="minorHAnsi" w:cstheme="minorBidi"/>
              <w:noProof/>
              <w:color w:val="auto"/>
              <w:sz w:val="22"/>
              <w:szCs w:val="22"/>
              <w:lang w:val="en-US"/>
            </w:rPr>
          </w:pPr>
          <w:hyperlink w:anchor="_Toc495429304" w:history="1">
            <w:r w:rsidR="005450D1" w:rsidRPr="003C0003">
              <w:rPr>
                <w:rStyle w:val="Hyperlink"/>
                <w:noProof/>
              </w:rPr>
              <w:t>4.12</w: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t>Device Product</w:t>
            </w:r>
            <w:r w:rsidR="005450D1">
              <w:rPr>
                <w:noProof/>
                <w:webHidden/>
              </w:rPr>
              <w:tab/>
            </w:r>
            <w:r w:rsidR="005450D1">
              <w:rPr>
                <w:noProof/>
                <w:webHidden/>
              </w:rPr>
              <w:fldChar w:fldCharType="begin"/>
            </w:r>
            <w:r w:rsidR="005450D1">
              <w:rPr>
                <w:noProof/>
                <w:webHidden/>
              </w:rPr>
              <w:instrText xml:space="preserve"> PAGEREF _Toc495429304 \h </w:instrText>
            </w:r>
            <w:r w:rsidR="005450D1">
              <w:rPr>
                <w:noProof/>
                <w:webHidden/>
              </w:rPr>
            </w:r>
            <w:r w:rsidR="005450D1">
              <w:rPr>
                <w:noProof/>
                <w:webHidden/>
              </w:rPr>
              <w:fldChar w:fldCharType="separate"/>
            </w:r>
            <w:r w:rsidR="005450D1">
              <w:rPr>
                <w:noProof/>
                <w:webHidden/>
              </w:rPr>
              <w:t>87</w:t>
            </w:r>
            <w:r w:rsidR="005450D1">
              <w:rPr>
                <w:noProof/>
                <w:webHidden/>
              </w:rPr>
              <w:fldChar w:fldCharType="end"/>
            </w:r>
          </w:hyperlink>
        </w:p>
        <w:p w:rsidR="005450D1" w:rsidRDefault="003277CD">
          <w:pPr>
            <w:pStyle w:val="TOC3"/>
            <w:rPr>
              <w:rFonts w:asciiTheme="minorHAnsi" w:eastAsiaTheme="minorEastAsia" w:hAnsiTheme="minorHAnsi" w:cstheme="minorBidi"/>
              <w:noProof/>
              <w:color w:val="auto"/>
              <w:sz w:val="22"/>
              <w:szCs w:val="22"/>
              <w:lang w:val="en-US"/>
            </w:rPr>
          </w:pPr>
          <w:hyperlink w:anchor="_Toc495429305" w:history="1">
            <w:r w:rsidR="005450D1" w:rsidRPr="003C0003">
              <w:rPr>
                <w:rStyle w:val="Hyperlink"/>
                <w:noProof/>
              </w:rPr>
              <w:t>4.12.1</w: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t>Item Code and Name</w:t>
            </w:r>
            <w:r w:rsidR="005450D1">
              <w:rPr>
                <w:noProof/>
                <w:webHidden/>
              </w:rPr>
              <w:tab/>
            </w:r>
            <w:r w:rsidR="005450D1">
              <w:rPr>
                <w:noProof/>
                <w:webHidden/>
              </w:rPr>
              <w:fldChar w:fldCharType="begin"/>
            </w:r>
            <w:r w:rsidR="005450D1">
              <w:rPr>
                <w:noProof/>
                <w:webHidden/>
              </w:rPr>
              <w:instrText xml:space="preserve"> PAGEREF _Toc495429305 \h </w:instrText>
            </w:r>
            <w:r w:rsidR="005450D1">
              <w:rPr>
                <w:noProof/>
                <w:webHidden/>
              </w:rPr>
            </w:r>
            <w:r w:rsidR="005450D1">
              <w:rPr>
                <w:noProof/>
                <w:webHidden/>
              </w:rPr>
              <w:fldChar w:fldCharType="separate"/>
            </w:r>
            <w:r w:rsidR="005450D1">
              <w:rPr>
                <w:noProof/>
                <w:webHidden/>
              </w:rPr>
              <w:t>87</w:t>
            </w:r>
            <w:r w:rsidR="005450D1">
              <w:rPr>
                <w:noProof/>
                <w:webHidden/>
              </w:rPr>
              <w:fldChar w:fldCharType="end"/>
            </w:r>
          </w:hyperlink>
        </w:p>
        <w:p w:rsidR="005450D1" w:rsidRDefault="003277CD">
          <w:pPr>
            <w:pStyle w:val="TOC3"/>
            <w:rPr>
              <w:rFonts w:asciiTheme="minorHAnsi" w:eastAsiaTheme="minorEastAsia" w:hAnsiTheme="minorHAnsi" w:cstheme="minorBidi"/>
              <w:noProof/>
              <w:color w:val="auto"/>
              <w:sz w:val="22"/>
              <w:szCs w:val="22"/>
              <w:lang w:val="en-US"/>
            </w:rPr>
          </w:pPr>
          <w:hyperlink w:anchor="_Toc495429306" w:history="1">
            <w:r w:rsidR="005450D1" w:rsidRPr="003C0003">
              <w:rPr>
                <w:rStyle w:val="Hyperlink"/>
                <w:noProof/>
              </w:rPr>
              <w:t>4.12.2</w: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t>Additional Device Identifiers</w:t>
            </w:r>
            <w:r w:rsidR="005450D1">
              <w:rPr>
                <w:noProof/>
                <w:webHidden/>
              </w:rPr>
              <w:tab/>
            </w:r>
            <w:r w:rsidR="005450D1">
              <w:rPr>
                <w:noProof/>
                <w:webHidden/>
              </w:rPr>
              <w:fldChar w:fldCharType="begin"/>
            </w:r>
            <w:r w:rsidR="005450D1">
              <w:rPr>
                <w:noProof/>
                <w:webHidden/>
              </w:rPr>
              <w:instrText xml:space="preserve"> PAGEREF _Toc495429306 \h </w:instrText>
            </w:r>
            <w:r w:rsidR="005450D1">
              <w:rPr>
                <w:noProof/>
                <w:webHidden/>
              </w:rPr>
            </w:r>
            <w:r w:rsidR="005450D1">
              <w:rPr>
                <w:noProof/>
                <w:webHidden/>
              </w:rPr>
              <w:fldChar w:fldCharType="separate"/>
            </w:r>
            <w:r w:rsidR="005450D1">
              <w:rPr>
                <w:noProof/>
                <w:webHidden/>
              </w:rPr>
              <w:t>87</w:t>
            </w:r>
            <w:r w:rsidR="005450D1">
              <w:rPr>
                <w:noProof/>
                <w:webHidden/>
              </w:rPr>
              <w:fldChar w:fldCharType="end"/>
            </w:r>
          </w:hyperlink>
        </w:p>
        <w:p w:rsidR="005450D1" w:rsidRDefault="003277CD">
          <w:pPr>
            <w:pStyle w:val="TOC3"/>
            <w:rPr>
              <w:rFonts w:asciiTheme="minorHAnsi" w:eastAsiaTheme="minorEastAsia" w:hAnsiTheme="minorHAnsi" w:cstheme="minorBidi"/>
              <w:noProof/>
              <w:color w:val="auto"/>
              <w:sz w:val="22"/>
              <w:szCs w:val="22"/>
              <w:lang w:val="en-US"/>
            </w:rPr>
          </w:pPr>
          <w:hyperlink w:anchor="_Toc495429307" w:history="1">
            <w:r w:rsidR="005450D1" w:rsidRPr="003C0003">
              <w:rPr>
                <w:rStyle w:val="Hyperlink"/>
                <w:noProof/>
              </w:rPr>
              <w:t>4.12.3</w: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t>Device Ingredient</w:t>
            </w:r>
            <w:r w:rsidR="005450D1">
              <w:rPr>
                <w:noProof/>
                <w:webHidden/>
              </w:rPr>
              <w:tab/>
            </w:r>
            <w:r w:rsidR="005450D1">
              <w:rPr>
                <w:noProof/>
                <w:webHidden/>
              </w:rPr>
              <w:fldChar w:fldCharType="begin"/>
            </w:r>
            <w:r w:rsidR="005450D1">
              <w:rPr>
                <w:noProof/>
                <w:webHidden/>
              </w:rPr>
              <w:instrText xml:space="preserve"> PAGEREF _Toc495429307 \h </w:instrText>
            </w:r>
            <w:r w:rsidR="005450D1">
              <w:rPr>
                <w:noProof/>
                <w:webHidden/>
              </w:rPr>
            </w:r>
            <w:r w:rsidR="005450D1">
              <w:rPr>
                <w:noProof/>
                <w:webHidden/>
              </w:rPr>
              <w:fldChar w:fldCharType="separate"/>
            </w:r>
            <w:r w:rsidR="005450D1">
              <w:rPr>
                <w:noProof/>
                <w:webHidden/>
              </w:rPr>
              <w:t>88</w:t>
            </w:r>
            <w:r w:rsidR="005450D1">
              <w:rPr>
                <w:noProof/>
                <w:webHidden/>
              </w:rPr>
              <w:fldChar w:fldCharType="end"/>
            </w:r>
          </w:hyperlink>
        </w:p>
        <w:p w:rsidR="005450D1" w:rsidRDefault="003277CD">
          <w:pPr>
            <w:pStyle w:val="TOC3"/>
            <w:rPr>
              <w:rFonts w:asciiTheme="minorHAnsi" w:eastAsiaTheme="minorEastAsia" w:hAnsiTheme="minorHAnsi" w:cstheme="minorBidi"/>
              <w:noProof/>
              <w:color w:val="auto"/>
              <w:sz w:val="22"/>
              <w:szCs w:val="22"/>
              <w:lang w:val="en-US"/>
            </w:rPr>
          </w:pPr>
          <w:hyperlink w:anchor="_Toc495429308" w:history="1">
            <w:r w:rsidR="005450D1" w:rsidRPr="003C0003">
              <w:rPr>
                <w:rStyle w:val="Hyperlink"/>
                <w:noProof/>
              </w:rPr>
              <w:t>4.12.4</w: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t>Device Parts</w:t>
            </w:r>
            <w:r w:rsidR="005450D1">
              <w:rPr>
                <w:noProof/>
                <w:webHidden/>
              </w:rPr>
              <w:tab/>
            </w:r>
            <w:r w:rsidR="005450D1">
              <w:rPr>
                <w:noProof/>
                <w:webHidden/>
              </w:rPr>
              <w:fldChar w:fldCharType="begin"/>
            </w:r>
            <w:r w:rsidR="005450D1">
              <w:rPr>
                <w:noProof/>
                <w:webHidden/>
              </w:rPr>
              <w:instrText xml:space="preserve"> PAGEREF _Toc495429308 \h </w:instrText>
            </w:r>
            <w:r w:rsidR="005450D1">
              <w:rPr>
                <w:noProof/>
                <w:webHidden/>
              </w:rPr>
            </w:r>
            <w:r w:rsidR="005450D1">
              <w:rPr>
                <w:noProof/>
                <w:webHidden/>
              </w:rPr>
              <w:fldChar w:fldCharType="separate"/>
            </w:r>
            <w:r w:rsidR="005450D1">
              <w:rPr>
                <w:noProof/>
                <w:webHidden/>
              </w:rPr>
              <w:t>88</w:t>
            </w:r>
            <w:r w:rsidR="005450D1">
              <w:rPr>
                <w:noProof/>
                <w:webHidden/>
              </w:rPr>
              <w:fldChar w:fldCharType="end"/>
            </w:r>
          </w:hyperlink>
        </w:p>
        <w:p w:rsidR="005450D1" w:rsidRDefault="003277CD">
          <w:pPr>
            <w:pStyle w:val="TOC3"/>
            <w:rPr>
              <w:rFonts w:asciiTheme="minorHAnsi" w:eastAsiaTheme="minorEastAsia" w:hAnsiTheme="minorHAnsi" w:cstheme="minorBidi"/>
              <w:noProof/>
              <w:color w:val="auto"/>
              <w:sz w:val="22"/>
              <w:szCs w:val="22"/>
              <w:lang w:val="en-US"/>
            </w:rPr>
          </w:pPr>
          <w:hyperlink w:anchor="_Toc495429309" w:history="1">
            <w:r w:rsidR="005450D1" w:rsidRPr="003C0003">
              <w:rPr>
                <w:rStyle w:val="Hyperlink"/>
                <w:noProof/>
              </w:rPr>
              <w:t>4.12.5</w: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t>Part of Assembly</w:t>
            </w:r>
            <w:r w:rsidR="005450D1">
              <w:rPr>
                <w:noProof/>
                <w:webHidden/>
              </w:rPr>
              <w:tab/>
            </w:r>
            <w:r w:rsidR="005450D1">
              <w:rPr>
                <w:noProof/>
                <w:webHidden/>
              </w:rPr>
              <w:fldChar w:fldCharType="begin"/>
            </w:r>
            <w:r w:rsidR="005450D1">
              <w:rPr>
                <w:noProof/>
                <w:webHidden/>
              </w:rPr>
              <w:instrText xml:space="preserve"> PAGEREF _Toc495429309 \h </w:instrText>
            </w:r>
            <w:r w:rsidR="005450D1">
              <w:rPr>
                <w:noProof/>
                <w:webHidden/>
              </w:rPr>
            </w:r>
            <w:r w:rsidR="005450D1">
              <w:rPr>
                <w:noProof/>
                <w:webHidden/>
              </w:rPr>
              <w:fldChar w:fldCharType="separate"/>
            </w:r>
            <w:r w:rsidR="005450D1">
              <w:rPr>
                <w:noProof/>
                <w:webHidden/>
              </w:rPr>
              <w:t>89</w:t>
            </w:r>
            <w:r w:rsidR="005450D1">
              <w:rPr>
                <w:noProof/>
                <w:webHidden/>
              </w:rPr>
              <w:fldChar w:fldCharType="end"/>
            </w:r>
          </w:hyperlink>
        </w:p>
        <w:p w:rsidR="005450D1" w:rsidRDefault="003277CD">
          <w:pPr>
            <w:pStyle w:val="TOC3"/>
            <w:rPr>
              <w:rFonts w:asciiTheme="minorHAnsi" w:eastAsiaTheme="minorEastAsia" w:hAnsiTheme="minorHAnsi" w:cstheme="minorBidi"/>
              <w:noProof/>
              <w:color w:val="auto"/>
              <w:sz w:val="22"/>
              <w:szCs w:val="22"/>
              <w:lang w:val="en-US"/>
            </w:rPr>
          </w:pPr>
          <w:hyperlink w:anchor="_Toc495429310" w:history="1">
            <w:r w:rsidR="005450D1" w:rsidRPr="003C0003">
              <w:rPr>
                <w:rStyle w:val="Hyperlink"/>
                <w:noProof/>
              </w:rPr>
              <w:t>4.12.6</w: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t>Regulatory Identifiers</w:t>
            </w:r>
            <w:r w:rsidR="005450D1">
              <w:rPr>
                <w:noProof/>
                <w:webHidden/>
              </w:rPr>
              <w:tab/>
            </w:r>
            <w:r w:rsidR="005450D1">
              <w:rPr>
                <w:noProof/>
                <w:webHidden/>
              </w:rPr>
              <w:fldChar w:fldCharType="begin"/>
            </w:r>
            <w:r w:rsidR="005450D1">
              <w:rPr>
                <w:noProof/>
                <w:webHidden/>
              </w:rPr>
              <w:instrText xml:space="preserve"> PAGEREF _Toc495429310 \h </w:instrText>
            </w:r>
            <w:r w:rsidR="005450D1">
              <w:rPr>
                <w:noProof/>
                <w:webHidden/>
              </w:rPr>
            </w:r>
            <w:r w:rsidR="005450D1">
              <w:rPr>
                <w:noProof/>
                <w:webHidden/>
              </w:rPr>
              <w:fldChar w:fldCharType="separate"/>
            </w:r>
            <w:r w:rsidR="005450D1">
              <w:rPr>
                <w:noProof/>
                <w:webHidden/>
              </w:rPr>
              <w:t>89</w:t>
            </w:r>
            <w:r w:rsidR="005450D1">
              <w:rPr>
                <w:noProof/>
                <w:webHidden/>
              </w:rPr>
              <w:fldChar w:fldCharType="end"/>
            </w:r>
          </w:hyperlink>
        </w:p>
        <w:p w:rsidR="005450D1" w:rsidRDefault="003277CD">
          <w:pPr>
            <w:pStyle w:val="TOC3"/>
            <w:rPr>
              <w:rFonts w:asciiTheme="minorHAnsi" w:eastAsiaTheme="minorEastAsia" w:hAnsiTheme="minorHAnsi" w:cstheme="minorBidi"/>
              <w:noProof/>
              <w:color w:val="auto"/>
              <w:sz w:val="22"/>
              <w:szCs w:val="22"/>
              <w:lang w:val="en-US"/>
            </w:rPr>
          </w:pPr>
          <w:hyperlink w:anchor="_Toc495429311" w:history="1">
            <w:r w:rsidR="005450D1" w:rsidRPr="003C0003">
              <w:rPr>
                <w:rStyle w:val="Hyperlink"/>
                <w:noProof/>
              </w:rPr>
              <w:t>4.12.7</w: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t>Marketing status and date</w:t>
            </w:r>
            <w:r w:rsidR="005450D1">
              <w:rPr>
                <w:noProof/>
                <w:webHidden/>
              </w:rPr>
              <w:tab/>
            </w:r>
            <w:r w:rsidR="005450D1">
              <w:rPr>
                <w:noProof/>
                <w:webHidden/>
              </w:rPr>
              <w:fldChar w:fldCharType="begin"/>
            </w:r>
            <w:r w:rsidR="005450D1">
              <w:rPr>
                <w:noProof/>
                <w:webHidden/>
              </w:rPr>
              <w:instrText xml:space="preserve"> PAGEREF _Toc495429311 \h </w:instrText>
            </w:r>
            <w:r w:rsidR="005450D1">
              <w:rPr>
                <w:noProof/>
                <w:webHidden/>
              </w:rPr>
            </w:r>
            <w:r w:rsidR="005450D1">
              <w:rPr>
                <w:noProof/>
                <w:webHidden/>
              </w:rPr>
              <w:fldChar w:fldCharType="separate"/>
            </w:r>
            <w:r w:rsidR="005450D1">
              <w:rPr>
                <w:noProof/>
                <w:webHidden/>
              </w:rPr>
              <w:t>90</w:t>
            </w:r>
            <w:r w:rsidR="005450D1">
              <w:rPr>
                <w:noProof/>
                <w:webHidden/>
              </w:rPr>
              <w:fldChar w:fldCharType="end"/>
            </w:r>
          </w:hyperlink>
        </w:p>
        <w:p w:rsidR="005450D1" w:rsidRDefault="003277CD">
          <w:pPr>
            <w:pStyle w:val="TOC3"/>
            <w:rPr>
              <w:rFonts w:asciiTheme="minorHAnsi" w:eastAsiaTheme="minorEastAsia" w:hAnsiTheme="minorHAnsi" w:cstheme="minorBidi"/>
              <w:noProof/>
              <w:color w:val="auto"/>
              <w:sz w:val="22"/>
              <w:szCs w:val="22"/>
              <w:lang w:val="en-US"/>
            </w:rPr>
          </w:pPr>
          <w:hyperlink w:anchor="_Toc495429312" w:history="1">
            <w:r w:rsidR="005450D1" w:rsidRPr="003C0003">
              <w:rPr>
                <w:rStyle w:val="Hyperlink"/>
                <w:noProof/>
              </w:rPr>
              <w:t>4.12.8</w: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t>Device Characteristics</w:t>
            </w:r>
            <w:r w:rsidR="005450D1">
              <w:rPr>
                <w:noProof/>
                <w:webHidden/>
              </w:rPr>
              <w:tab/>
            </w:r>
            <w:r w:rsidR="005450D1">
              <w:rPr>
                <w:noProof/>
                <w:webHidden/>
              </w:rPr>
              <w:fldChar w:fldCharType="begin"/>
            </w:r>
            <w:r w:rsidR="005450D1">
              <w:rPr>
                <w:noProof/>
                <w:webHidden/>
              </w:rPr>
              <w:instrText xml:space="preserve"> PAGEREF _Toc495429312 \h </w:instrText>
            </w:r>
            <w:r w:rsidR="005450D1">
              <w:rPr>
                <w:noProof/>
                <w:webHidden/>
              </w:rPr>
            </w:r>
            <w:r w:rsidR="005450D1">
              <w:rPr>
                <w:noProof/>
                <w:webHidden/>
              </w:rPr>
              <w:fldChar w:fldCharType="separate"/>
            </w:r>
            <w:r w:rsidR="005450D1">
              <w:rPr>
                <w:noProof/>
                <w:webHidden/>
              </w:rPr>
              <w:t>90</w:t>
            </w:r>
            <w:r w:rsidR="005450D1">
              <w:rPr>
                <w:noProof/>
                <w:webHidden/>
              </w:rPr>
              <w:fldChar w:fldCharType="end"/>
            </w:r>
          </w:hyperlink>
        </w:p>
        <w:p w:rsidR="005450D1" w:rsidRDefault="003277CD">
          <w:pPr>
            <w:pStyle w:val="TOC3"/>
            <w:rPr>
              <w:rFonts w:asciiTheme="minorHAnsi" w:eastAsiaTheme="minorEastAsia" w:hAnsiTheme="minorHAnsi" w:cstheme="minorBidi"/>
              <w:noProof/>
              <w:color w:val="auto"/>
              <w:sz w:val="22"/>
              <w:szCs w:val="22"/>
              <w:lang w:val="en-US"/>
            </w:rPr>
          </w:pPr>
          <w:hyperlink w:anchor="_Toc495429313" w:history="1">
            <w:r w:rsidR="005450D1" w:rsidRPr="003C0003">
              <w:rPr>
                <w:rStyle w:val="Hyperlink"/>
                <w:noProof/>
              </w:rPr>
              <w:t>4.12.9</w: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t>Reusability</w:t>
            </w:r>
            <w:r w:rsidR="005450D1">
              <w:rPr>
                <w:noProof/>
                <w:webHidden/>
              </w:rPr>
              <w:tab/>
            </w:r>
            <w:r w:rsidR="005450D1">
              <w:rPr>
                <w:noProof/>
                <w:webHidden/>
              </w:rPr>
              <w:fldChar w:fldCharType="begin"/>
            </w:r>
            <w:r w:rsidR="005450D1">
              <w:rPr>
                <w:noProof/>
                <w:webHidden/>
              </w:rPr>
              <w:instrText xml:space="preserve"> PAGEREF _Toc495429313 \h </w:instrText>
            </w:r>
            <w:r w:rsidR="005450D1">
              <w:rPr>
                <w:noProof/>
                <w:webHidden/>
              </w:rPr>
            </w:r>
            <w:r w:rsidR="005450D1">
              <w:rPr>
                <w:noProof/>
                <w:webHidden/>
              </w:rPr>
              <w:fldChar w:fldCharType="separate"/>
            </w:r>
            <w:r w:rsidR="005450D1">
              <w:rPr>
                <w:noProof/>
                <w:webHidden/>
              </w:rPr>
              <w:t>90</w:t>
            </w:r>
            <w:r w:rsidR="005450D1">
              <w:rPr>
                <w:noProof/>
                <w:webHidden/>
              </w:rPr>
              <w:fldChar w:fldCharType="end"/>
            </w:r>
          </w:hyperlink>
        </w:p>
        <w:p w:rsidR="005450D1" w:rsidRDefault="003277CD">
          <w:pPr>
            <w:pStyle w:val="TOC3"/>
            <w:rPr>
              <w:rFonts w:asciiTheme="minorHAnsi" w:eastAsiaTheme="minorEastAsia" w:hAnsiTheme="minorHAnsi" w:cstheme="minorBidi"/>
              <w:noProof/>
              <w:color w:val="auto"/>
              <w:sz w:val="22"/>
              <w:szCs w:val="22"/>
              <w:lang w:val="en-US"/>
            </w:rPr>
          </w:pPr>
          <w:hyperlink w:anchor="_Toc495429314" w:history="1">
            <w:r w:rsidR="005450D1" w:rsidRPr="003C0003">
              <w:rPr>
                <w:rStyle w:val="Hyperlink"/>
                <w:noProof/>
              </w:rPr>
              <w:t>4.12.10</w: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t>Sterile Use</w:t>
            </w:r>
            <w:r w:rsidR="005450D1">
              <w:rPr>
                <w:noProof/>
                <w:webHidden/>
              </w:rPr>
              <w:tab/>
            </w:r>
            <w:r w:rsidR="005450D1">
              <w:rPr>
                <w:noProof/>
                <w:webHidden/>
              </w:rPr>
              <w:fldChar w:fldCharType="begin"/>
            </w:r>
            <w:r w:rsidR="005450D1">
              <w:rPr>
                <w:noProof/>
                <w:webHidden/>
              </w:rPr>
              <w:instrText xml:space="preserve"> PAGEREF _Toc495429314 \h </w:instrText>
            </w:r>
            <w:r w:rsidR="005450D1">
              <w:rPr>
                <w:noProof/>
                <w:webHidden/>
              </w:rPr>
            </w:r>
            <w:r w:rsidR="005450D1">
              <w:rPr>
                <w:noProof/>
                <w:webHidden/>
              </w:rPr>
              <w:fldChar w:fldCharType="separate"/>
            </w:r>
            <w:r w:rsidR="005450D1">
              <w:rPr>
                <w:noProof/>
                <w:webHidden/>
              </w:rPr>
              <w:t>91</w:t>
            </w:r>
            <w:r w:rsidR="005450D1">
              <w:rPr>
                <w:noProof/>
                <w:webHidden/>
              </w:rPr>
              <w:fldChar w:fldCharType="end"/>
            </w:r>
          </w:hyperlink>
        </w:p>
        <w:p w:rsidR="005450D1" w:rsidRDefault="003277CD">
          <w:pPr>
            <w:pStyle w:val="TOC3"/>
            <w:rPr>
              <w:rFonts w:asciiTheme="minorHAnsi" w:eastAsiaTheme="minorEastAsia" w:hAnsiTheme="minorHAnsi" w:cstheme="minorBidi"/>
              <w:noProof/>
              <w:color w:val="auto"/>
              <w:sz w:val="22"/>
              <w:szCs w:val="22"/>
              <w:lang w:val="en-US"/>
            </w:rPr>
          </w:pPr>
          <w:hyperlink w:anchor="_Toc495429315" w:history="1">
            <w:r w:rsidR="005450D1" w:rsidRPr="003C0003">
              <w:rPr>
                <w:rStyle w:val="Hyperlink"/>
                <w:noProof/>
              </w:rPr>
              <w:t>4.12.11</w: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t>Marketing status and date</w:t>
            </w:r>
            <w:r w:rsidR="005450D1">
              <w:rPr>
                <w:noProof/>
                <w:webHidden/>
              </w:rPr>
              <w:tab/>
            </w:r>
            <w:r w:rsidR="005450D1">
              <w:rPr>
                <w:noProof/>
                <w:webHidden/>
              </w:rPr>
              <w:fldChar w:fldCharType="begin"/>
            </w:r>
            <w:r w:rsidR="005450D1">
              <w:rPr>
                <w:noProof/>
                <w:webHidden/>
              </w:rPr>
              <w:instrText xml:space="preserve"> PAGEREF _Toc495429315 \h </w:instrText>
            </w:r>
            <w:r w:rsidR="005450D1">
              <w:rPr>
                <w:noProof/>
                <w:webHidden/>
              </w:rPr>
            </w:r>
            <w:r w:rsidR="005450D1">
              <w:rPr>
                <w:noProof/>
                <w:webHidden/>
              </w:rPr>
              <w:fldChar w:fldCharType="separate"/>
            </w:r>
            <w:r w:rsidR="005450D1">
              <w:rPr>
                <w:noProof/>
                <w:webHidden/>
              </w:rPr>
              <w:t>91</w:t>
            </w:r>
            <w:r w:rsidR="005450D1">
              <w:rPr>
                <w:noProof/>
                <w:webHidden/>
              </w:rPr>
              <w:fldChar w:fldCharType="end"/>
            </w:r>
          </w:hyperlink>
        </w:p>
        <w:p w:rsidR="00117479" w:rsidRDefault="00117479" w:rsidP="0080029F">
          <w:r>
            <w:rPr>
              <w:b/>
              <w:bCs/>
              <w:noProof/>
            </w:rPr>
            <w:fldChar w:fldCharType="end"/>
          </w:r>
        </w:p>
      </w:sdtContent>
    </w:sdt>
    <w:p w:rsidR="00E00DD2" w:rsidRDefault="00E00DD2" w:rsidP="0080029F"/>
    <w:p w:rsidR="00117479" w:rsidRPr="00117479" w:rsidRDefault="00117479" w:rsidP="0080029F">
      <w:pPr>
        <w:rPr>
          <w:lang w:val="en-US"/>
        </w:rPr>
        <w:sectPr w:rsidR="00117479" w:rsidRPr="00117479" w:rsidSect="00D12B39">
          <w:headerReference w:type="even" r:id="rId15"/>
          <w:headerReference w:type="default" r:id="rId16"/>
          <w:type w:val="continuous"/>
          <w:pgSz w:w="12240" w:h="15840" w:code="1"/>
          <w:pgMar w:top="1440" w:right="1440" w:bottom="1440" w:left="1440" w:header="720" w:footer="720" w:gutter="0"/>
          <w:cols w:space="720"/>
          <w:noEndnote/>
          <w:docGrid w:linePitch="313"/>
        </w:sectPr>
      </w:pPr>
    </w:p>
    <w:p w:rsidR="00C512AB" w:rsidRDefault="00C512AB" w:rsidP="0080029F">
      <w:pPr>
        <w:rPr>
          <w:rFonts w:eastAsiaTheme="majorEastAsia"/>
          <w:szCs w:val="24"/>
          <w:lang w:val="en-US"/>
        </w:rPr>
      </w:pPr>
      <w:r>
        <w:lastRenderedPageBreak/>
        <w:br w:type="page"/>
      </w:r>
    </w:p>
    <w:p w:rsidR="00614411" w:rsidRPr="00326FB2" w:rsidRDefault="00980E0D" w:rsidP="0080029F">
      <w:pPr>
        <w:pStyle w:val="Heading1"/>
        <w:numPr>
          <w:ilvl w:val="0"/>
          <w:numId w:val="2"/>
        </w:numPr>
      </w:pPr>
      <w:bookmarkStart w:id="1" w:name="_Toc495429237"/>
      <w:r w:rsidRPr="00326FB2">
        <w:lastRenderedPageBreak/>
        <w:t>Introduction</w:t>
      </w:r>
      <w:r w:rsidR="00614411" w:rsidRPr="00326FB2">
        <w:t xml:space="preserve"> &amp; General Information</w:t>
      </w:r>
      <w:bookmarkEnd w:id="1"/>
    </w:p>
    <w:p w:rsidR="00614411" w:rsidRDefault="00614411" w:rsidP="0080029F">
      <w:r w:rsidRPr="00675DAA">
        <w:t>This section will outline the intent of guidance document along with general information on the guidance document.</w:t>
      </w:r>
    </w:p>
    <w:p w:rsidR="0080029F" w:rsidRPr="00675DAA" w:rsidRDefault="0080029F" w:rsidP="0080029F"/>
    <w:p w:rsidR="00D07F69" w:rsidRPr="00326FB2" w:rsidRDefault="003A6D58" w:rsidP="0080029F">
      <w:pPr>
        <w:pStyle w:val="Heading2"/>
      </w:pPr>
      <w:bookmarkStart w:id="2" w:name="_1__2_"/>
      <w:bookmarkStart w:id="3" w:name="_Toc495429238"/>
      <w:bookmarkEnd w:id="2"/>
      <w:r w:rsidRPr="00326FB2">
        <w:t>Purpose</w:t>
      </w:r>
      <w:bookmarkEnd w:id="3"/>
    </w:p>
    <w:p w:rsidR="00B05514" w:rsidRDefault="00D07F69" w:rsidP="0080029F">
      <w:r w:rsidRPr="00675DAA">
        <w:t xml:space="preserve">The purpose of this guidance document is to assist </w:t>
      </w:r>
      <w:r w:rsidR="00784A07" w:rsidRPr="00675DAA">
        <w:t xml:space="preserve">with </w:t>
      </w:r>
      <w:r w:rsidR="003122CD" w:rsidRPr="00675DAA">
        <w:t xml:space="preserve">the </w:t>
      </w:r>
      <w:r w:rsidR="00F178E2" w:rsidRPr="00675DAA">
        <w:t xml:space="preserve">overall </w:t>
      </w:r>
      <w:r w:rsidR="003122CD" w:rsidRPr="00675DAA">
        <w:t xml:space="preserve">technical </w:t>
      </w:r>
      <w:r w:rsidR="00E33EAB" w:rsidRPr="00675DAA">
        <w:t>validation of the</w:t>
      </w:r>
      <w:r w:rsidR="00784A07" w:rsidRPr="00675DAA">
        <w:t xml:space="preserve"> </w:t>
      </w:r>
      <w:r w:rsidR="00F178E2" w:rsidRPr="00675DAA">
        <w:t>Structured Product Labeling (</w:t>
      </w:r>
      <w:r w:rsidR="00784C19" w:rsidRPr="00675DAA">
        <w:t>SPL</w:t>
      </w:r>
      <w:r w:rsidR="00F178E2" w:rsidRPr="00675DAA">
        <w:t>)</w:t>
      </w:r>
      <w:r w:rsidR="00784C19" w:rsidRPr="00675DAA">
        <w:t xml:space="preserve"> </w:t>
      </w:r>
      <w:r w:rsidR="00B05514">
        <w:t>documents.</w:t>
      </w:r>
    </w:p>
    <w:p w:rsidR="00B05514" w:rsidRDefault="00B05514" w:rsidP="0080029F"/>
    <w:p w:rsidR="00B05514" w:rsidRDefault="00B05514" w:rsidP="0080029F">
      <w:r>
        <w:t>T</w:t>
      </w:r>
      <w:r w:rsidR="00F178E2" w:rsidRPr="00675DAA">
        <w:t>his document details</w:t>
      </w:r>
      <w:r>
        <w:t xml:space="preserve"> how the </w:t>
      </w:r>
      <w:r w:rsidRPr="00675DAA">
        <w:t>Health Products and Food Branch</w:t>
      </w:r>
      <w:r>
        <w:t xml:space="preserve"> (HPFB) </w:t>
      </w:r>
      <w:proofErr w:type="gramStart"/>
      <w:r>
        <w:t>implements</w:t>
      </w:r>
      <w:proofErr w:type="gramEnd"/>
      <w:r>
        <w:t xml:space="preserve"> the technical validation of the Structured Product Labeling (SPL) document. In this context technical validation includes ensuring that the business rules are adhered to however the content itself is not validated.</w:t>
      </w:r>
    </w:p>
    <w:p w:rsidR="00B05514" w:rsidRDefault="00B05514" w:rsidP="0080029F">
      <w:r>
        <w:t>A</w:t>
      </w:r>
      <w:r w:rsidR="00F178E2" w:rsidRPr="00675DAA">
        <w:t>ddition</w:t>
      </w:r>
      <w:r>
        <w:t xml:space="preserve">ally </w:t>
      </w:r>
      <w:r w:rsidR="00F178E2" w:rsidRPr="00675DAA">
        <w:t xml:space="preserve">there is a </w:t>
      </w:r>
      <w:r>
        <w:t xml:space="preserve">detailed document per </w:t>
      </w:r>
      <w:r w:rsidR="00F178E2" w:rsidRPr="00675DAA">
        <w:t xml:space="preserve">document </w:t>
      </w:r>
      <w:r>
        <w:t xml:space="preserve">type </w:t>
      </w:r>
      <w:r w:rsidR="00F178E2" w:rsidRPr="00675DAA">
        <w:t xml:space="preserve">instance that provides document </w:t>
      </w:r>
      <w:r>
        <w:t xml:space="preserve">type </w:t>
      </w:r>
      <w:r w:rsidR="00F178E2" w:rsidRPr="00675DAA">
        <w:t>specific details.</w:t>
      </w:r>
    </w:p>
    <w:p w:rsidR="00B05514" w:rsidRPr="00675DAA" w:rsidRDefault="00B05514" w:rsidP="0080029F"/>
    <w:p w:rsidR="00E72167" w:rsidRPr="00DF0F23" w:rsidRDefault="00E33EAB" w:rsidP="0080029F">
      <w:r w:rsidRPr="00DF0F23">
        <w:t xml:space="preserve">The guidance document </w:t>
      </w:r>
      <w:r w:rsidR="003122CD" w:rsidRPr="00DF0F23">
        <w:t xml:space="preserve">is limited to the technical aspects of validating </w:t>
      </w:r>
      <w:r w:rsidR="00F178E2" w:rsidRPr="00DF0F23">
        <w:t xml:space="preserve">the overall SPL document and </w:t>
      </w:r>
      <w:r w:rsidR="003122CD" w:rsidRPr="00DF0F23">
        <w:t xml:space="preserve">is a companion to the </w:t>
      </w:r>
      <w:r w:rsidRPr="00DF0F23">
        <w:t xml:space="preserve">business related </w:t>
      </w:r>
      <w:r w:rsidR="00027CF3" w:rsidRPr="00DF0F23">
        <w:t>g</w:t>
      </w:r>
      <w:r w:rsidR="003122CD" w:rsidRPr="00DF0F23">
        <w:t>uidance document</w:t>
      </w:r>
      <w:r w:rsidR="00F178E2" w:rsidRPr="00DF0F23">
        <w:t xml:space="preserve"> for the specific document</w:t>
      </w:r>
      <w:r w:rsidR="00027CF3" w:rsidRPr="00DF0F23">
        <w:t xml:space="preserve"> type</w:t>
      </w:r>
      <w:r w:rsidRPr="00DF0F23">
        <w:t>.</w:t>
      </w:r>
      <w:r w:rsidR="00D5475C" w:rsidRPr="00DF0F23">
        <w:t xml:space="preserve"> </w:t>
      </w:r>
    </w:p>
    <w:p w:rsidR="00B05514" w:rsidRDefault="00B05514" w:rsidP="0080029F"/>
    <w:p w:rsidR="00D07F69" w:rsidRPr="00675DAA" w:rsidRDefault="00232741" w:rsidP="0080029F">
      <w:pPr>
        <w:pStyle w:val="Heading2"/>
      </w:pPr>
      <w:bookmarkStart w:id="4" w:name="_1__4_"/>
      <w:bookmarkStart w:id="5" w:name="_1__6_"/>
      <w:bookmarkStart w:id="6" w:name="_1__8_"/>
      <w:bookmarkStart w:id="7" w:name="_1__10_"/>
      <w:bookmarkStart w:id="8" w:name="_1__11_"/>
      <w:bookmarkStart w:id="9" w:name="_Toc495429239"/>
      <w:bookmarkEnd w:id="4"/>
      <w:bookmarkEnd w:id="5"/>
      <w:bookmarkEnd w:id="6"/>
      <w:bookmarkEnd w:id="7"/>
      <w:bookmarkEnd w:id="8"/>
      <w:r w:rsidRPr="00675DAA">
        <w:t>Inquiries</w:t>
      </w:r>
      <w:bookmarkEnd w:id="9"/>
    </w:p>
    <w:p w:rsidR="00B304B3" w:rsidRDefault="00C425BF" w:rsidP="0080029F">
      <w:pPr>
        <w:rPr>
          <w:rStyle w:val="Hyperlink"/>
        </w:rPr>
      </w:pPr>
      <w:r>
        <w:t xml:space="preserve">Questions should be </w:t>
      </w:r>
      <w:r w:rsidR="00BA4DB5">
        <w:t>emailed</w:t>
      </w:r>
      <w:r>
        <w:t xml:space="preserve"> to </w:t>
      </w:r>
      <w:hyperlink r:id="rId17" w:history="1">
        <w:r w:rsidR="00A127DB" w:rsidRPr="00A127DB">
          <w:rPr>
            <w:rStyle w:val="Hyperlink"/>
          </w:rPr>
          <w:t>hc.hpr-rps.sc@canada.ca</w:t>
        </w:r>
      </w:hyperlink>
    </w:p>
    <w:p w:rsidR="0080029F" w:rsidRDefault="0080029F" w:rsidP="0080029F"/>
    <w:p w:rsidR="00B304B3" w:rsidRPr="00675DAA" w:rsidRDefault="005F0A34" w:rsidP="0080029F">
      <w:pPr>
        <w:pStyle w:val="Heading2"/>
      </w:pPr>
      <w:bookmarkStart w:id="10" w:name="_1__12_"/>
      <w:bookmarkStart w:id="11" w:name="_1__13_"/>
      <w:bookmarkStart w:id="12" w:name="_1__15_"/>
      <w:bookmarkStart w:id="13" w:name="_1__16_"/>
      <w:bookmarkStart w:id="14" w:name="_1__17_"/>
      <w:bookmarkStart w:id="15" w:name="_Toc495429240"/>
      <w:bookmarkEnd w:id="10"/>
      <w:bookmarkEnd w:id="11"/>
      <w:bookmarkEnd w:id="12"/>
      <w:bookmarkEnd w:id="13"/>
      <w:bookmarkEnd w:id="14"/>
      <w:r>
        <w:t xml:space="preserve">Content </w:t>
      </w:r>
      <w:r w:rsidR="00B805DA">
        <w:t>Related</w:t>
      </w:r>
      <w:bookmarkEnd w:id="15"/>
      <w:r w:rsidR="00B304B3" w:rsidRPr="00675DAA">
        <w:t xml:space="preserve"> </w:t>
      </w:r>
    </w:p>
    <w:p w:rsidR="00B304B3" w:rsidRDefault="00B304B3" w:rsidP="0080029F">
      <w:r w:rsidRPr="00675DAA">
        <w:t>The content along with all associated material such as images, of the SPL labeling files should be placed in a single folder</w:t>
      </w:r>
      <w:r w:rsidR="005F0A34">
        <w:t xml:space="preserve">. The file naming conventions for all content shall be adhered to and </w:t>
      </w:r>
      <w:r w:rsidR="00AA24DE">
        <w:t xml:space="preserve">it is the </w:t>
      </w:r>
      <w:proofErr w:type="gramStart"/>
      <w:r w:rsidR="00AA24DE">
        <w:t>sponsors</w:t>
      </w:r>
      <w:proofErr w:type="gramEnd"/>
      <w:r w:rsidR="00AA24DE">
        <w:t xml:space="preserve"> </w:t>
      </w:r>
      <w:r w:rsidR="005F0A34">
        <w:t>responsibility to ensure that there are no content naming collisions</w:t>
      </w:r>
      <w:r w:rsidRPr="00675DAA">
        <w:t xml:space="preserve">. </w:t>
      </w:r>
    </w:p>
    <w:p w:rsidR="0080029F" w:rsidRDefault="0080029F" w:rsidP="0080029F"/>
    <w:p w:rsidR="00B805DA" w:rsidRPr="00675DAA" w:rsidRDefault="00B805DA" w:rsidP="0080029F">
      <w:pPr>
        <w:pStyle w:val="Heading2"/>
      </w:pPr>
      <w:bookmarkStart w:id="16" w:name="_Toc495429241"/>
      <w:r>
        <w:t>GUID Related</w:t>
      </w:r>
      <w:bookmarkEnd w:id="16"/>
    </w:p>
    <w:p w:rsidR="00B805DA" w:rsidRDefault="00B805DA" w:rsidP="0080029F">
      <w:r>
        <w:t xml:space="preserve">The GUID rules shall be adhered to and it is the </w:t>
      </w:r>
      <w:proofErr w:type="gramStart"/>
      <w:r>
        <w:t>sponsors</w:t>
      </w:r>
      <w:proofErr w:type="gramEnd"/>
      <w:r>
        <w:t xml:space="preserve"> responsibility to ensure that there are no GUID collisions</w:t>
      </w:r>
      <w:r w:rsidRPr="00675DAA">
        <w:t xml:space="preserve">. </w:t>
      </w:r>
    </w:p>
    <w:p w:rsidR="0080029F" w:rsidRPr="00675DAA" w:rsidRDefault="0080029F" w:rsidP="0080029F"/>
    <w:p w:rsidR="002F1736" w:rsidRDefault="00892ADA" w:rsidP="0080029F">
      <w:pPr>
        <w:pStyle w:val="Heading2"/>
      </w:pPr>
      <w:bookmarkStart w:id="17" w:name="_1__18_"/>
      <w:bookmarkStart w:id="18" w:name="_Toc495429242"/>
      <w:bookmarkEnd w:id="17"/>
      <w:r>
        <w:t xml:space="preserve">Visual Aids </w:t>
      </w:r>
      <w:r w:rsidR="00BF4F3C">
        <w:t>within t</w:t>
      </w:r>
      <w:r>
        <w:t xml:space="preserve">he </w:t>
      </w:r>
      <w:r w:rsidR="002F1736">
        <w:t>Document</w:t>
      </w:r>
      <w:bookmarkEnd w:id="18"/>
      <w:r w:rsidR="002F1736">
        <w:t xml:space="preserve"> </w:t>
      </w:r>
    </w:p>
    <w:p w:rsidR="00892ADA" w:rsidRDefault="00892ADA" w:rsidP="0080029F">
      <w:pPr>
        <w:rPr>
          <w:lang w:val="en-US"/>
        </w:rPr>
      </w:pPr>
      <w:r>
        <w:rPr>
          <w:lang w:val="en-US"/>
        </w:rPr>
        <w:t>There are several visual aids used in this document, they are designed to assist the user:</w:t>
      </w:r>
    </w:p>
    <w:p w:rsidR="00892ADA" w:rsidRPr="00105760" w:rsidRDefault="00892ADA" w:rsidP="0043437F">
      <w:pPr>
        <w:pStyle w:val="ListParagraph"/>
        <w:numPr>
          <w:ilvl w:val="0"/>
          <w:numId w:val="58"/>
        </w:numPr>
        <w:rPr>
          <w:lang w:val="en-US"/>
        </w:rPr>
      </w:pPr>
      <w:r>
        <w:rPr>
          <w:lang w:val="en-US"/>
        </w:rPr>
        <w:t>T</w:t>
      </w:r>
      <w:r w:rsidRPr="00892ADA">
        <w:rPr>
          <w:lang w:val="en-US"/>
        </w:rPr>
        <w:t xml:space="preserve">he element tables identify the rules related to a specific xml </w:t>
      </w:r>
      <w:r>
        <w:rPr>
          <w:lang w:val="en-US"/>
        </w:rPr>
        <w:t>element.</w:t>
      </w:r>
      <w:r w:rsidR="0072440C">
        <w:rPr>
          <w:lang w:val="en-US"/>
        </w:rPr>
        <w:t xml:space="preserve"> </w:t>
      </w:r>
    </w:p>
    <w:p w:rsidR="00962148" w:rsidRDefault="00F161B6" w:rsidP="0043437F">
      <w:pPr>
        <w:pStyle w:val="ListParagraph"/>
        <w:numPr>
          <w:ilvl w:val="0"/>
          <w:numId w:val="58"/>
        </w:numPr>
        <w:rPr>
          <w:lang w:val="en-US"/>
        </w:rPr>
      </w:pPr>
      <w:r>
        <w:rPr>
          <w:lang w:val="en-US"/>
        </w:rPr>
        <w:t xml:space="preserve">Numbers </w:t>
      </w:r>
      <w:r w:rsidR="00962148">
        <w:rPr>
          <w:lang w:val="en-US"/>
        </w:rPr>
        <w:t>(1)</w:t>
      </w:r>
      <w:r>
        <w:rPr>
          <w:lang w:val="en-US"/>
        </w:rPr>
        <w:t xml:space="preserve"> are used to detail </w:t>
      </w:r>
      <w:r w:rsidR="00962148">
        <w:rPr>
          <w:lang w:val="en-US"/>
        </w:rPr>
        <w:t xml:space="preserve">technical conformance </w:t>
      </w:r>
      <w:r>
        <w:rPr>
          <w:lang w:val="en-US"/>
        </w:rPr>
        <w:t>requirements;</w:t>
      </w:r>
      <w:r w:rsidR="00962148">
        <w:rPr>
          <w:lang w:val="en-US"/>
        </w:rPr>
        <w:t xml:space="preserve"> validation rules are detailed directly below</w:t>
      </w:r>
      <w:r>
        <w:rPr>
          <w:lang w:val="en-US"/>
        </w:rPr>
        <w:t xml:space="preserve"> the requirements and are organized </w:t>
      </w:r>
      <w:r w:rsidR="00962148">
        <w:rPr>
          <w:lang w:val="en-US"/>
        </w:rPr>
        <w:t>using letters (a).</w:t>
      </w:r>
    </w:p>
    <w:p w:rsidR="00457531" w:rsidRDefault="00457531" w:rsidP="0043437F">
      <w:pPr>
        <w:pStyle w:val="ListParagraph"/>
        <w:numPr>
          <w:ilvl w:val="0"/>
          <w:numId w:val="58"/>
        </w:numPr>
        <w:rPr>
          <w:lang w:val="en-US"/>
        </w:rPr>
      </w:pPr>
      <w:r>
        <w:rPr>
          <w:lang w:val="en-US"/>
        </w:rPr>
        <w:t>Comments are used to denote sections or content that is under development.</w:t>
      </w:r>
    </w:p>
    <w:p w:rsidR="00886EED" w:rsidRPr="00675DAA" w:rsidRDefault="00886EED" w:rsidP="00886EED"/>
    <w:p w:rsidR="00886EED" w:rsidRDefault="00886EED" w:rsidP="00886EED">
      <w:pPr>
        <w:pStyle w:val="Heading2"/>
      </w:pPr>
      <w:r>
        <w:t>Scope</w:t>
      </w:r>
    </w:p>
    <w:p w:rsidR="00886EED" w:rsidRPr="00886EED" w:rsidRDefault="00886EED" w:rsidP="00886EED">
      <w:pPr>
        <w:rPr>
          <w:lang w:val="en-US"/>
        </w:rPr>
      </w:pPr>
      <w:r>
        <w:rPr>
          <w:lang w:val="en-US"/>
        </w:rPr>
        <w:t>This document is limited in scope to Phase 1 of the SPL implementation at HPFB.</w:t>
      </w:r>
    </w:p>
    <w:p w:rsidR="00886EED" w:rsidRPr="00886EED" w:rsidRDefault="00886EED" w:rsidP="00886EED">
      <w:pPr>
        <w:rPr>
          <w:lang w:val="en-US"/>
        </w:rPr>
      </w:pPr>
    </w:p>
    <w:p w:rsidR="00F42079" w:rsidRPr="00675DAA" w:rsidRDefault="00F42079" w:rsidP="0080029F">
      <w:pPr>
        <w:pStyle w:val="Heading1"/>
      </w:pPr>
      <w:bookmarkStart w:id="19" w:name="_Toc495429243"/>
      <w:r w:rsidRPr="00675DAA">
        <w:t>General</w:t>
      </w:r>
      <w:bookmarkEnd w:id="19"/>
    </w:p>
    <w:p w:rsidR="00F42079" w:rsidRPr="00675DAA" w:rsidRDefault="00F42079" w:rsidP="0080029F">
      <w:pPr>
        <w:rPr>
          <w:szCs w:val="24"/>
        </w:rPr>
      </w:pPr>
      <w:r w:rsidRPr="00675DAA">
        <w:t>This section will outline general validation rules that apply to the overall document</w:t>
      </w:r>
      <w:r w:rsidRPr="00675DAA">
        <w:rPr>
          <w:szCs w:val="24"/>
        </w:rPr>
        <w:t xml:space="preserve">. </w:t>
      </w:r>
    </w:p>
    <w:p w:rsidR="00EE6F31" w:rsidRDefault="00EE6F31" w:rsidP="0080029F">
      <w:pPr>
        <w:pStyle w:val="ListParagraph"/>
        <w:numPr>
          <w:ilvl w:val="0"/>
          <w:numId w:val="1"/>
        </w:numPr>
      </w:pPr>
      <w:r w:rsidRPr="00EE6F31">
        <w:t>When the validation rules are context sensitive (e.</w:t>
      </w:r>
      <w:r w:rsidR="00CD4FF5">
        <w:t>g.</w:t>
      </w:r>
      <w:r w:rsidRPr="00EE6F31">
        <w:t xml:space="preserve"> an element can appear in multiple places within the document) then a dot (.) notation has been used to provide the context</w:t>
      </w:r>
      <w:r w:rsidR="00457531">
        <w:t>.</w:t>
      </w:r>
      <w:r w:rsidRPr="00EE6F31">
        <w:t xml:space="preserve"> </w:t>
      </w:r>
      <w:r w:rsidR="00457531">
        <w:t>For</w:t>
      </w:r>
      <w:r w:rsidR="00457531" w:rsidRPr="00EE6F31">
        <w:t xml:space="preserve"> </w:t>
      </w:r>
      <w:r w:rsidRPr="00EE6F31">
        <w:t>example</w:t>
      </w:r>
      <w:r w:rsidR="00457531">
        <w:t>,</w:t>
      </w:r>
      <w:r w:rsidRPr="00EE6F31">
        <w:t xml:space="preserve"> </w:t>
      </w:r>
      <w:r>
        <w:t>c</w:t>
      </w:r>
      <w:r w:rsidRPr="00F512E4">
        <w:t>ontactParty</w:t>
      </w:r>
      <w:r>
        <w:t xml:space="preserve"> (</w:t>
      </w:r>
      <w:r w:rsidRPr="00C41999">
        <w:t>representedOrganization</w:t>
      </w:r>
      <w:r>
        <w:t>.c</w:t>
      </w:r>
      <w:r w:rsidRPr="00F512E4">
        <w:t>ontactParty</w:t>
      </w:r>
      <w:r>
        <w:t xml:space="preserve"> and </w:t>
      </w:r>
      <w:r w:rsidRPr="00C41999">
        <w:t>assignedOrganization</w:t>
      </w:r>
      <w:r>
        <w:t>.c</w:t>
      </w:r>
      <w:r w:rsidRPr="00F512E4">
        <w:t>ontactParty</w:t>
      </w:r>
      <w:r>
        <w:t xml:space="preserve"> respectively).</w:t>
      </w:r>
    </w:p>
    <w:p w:rsidR="00EE6F31" w:rsidRDefault="00EE6F31" w:rsidP="0043437F">
      <w:pPr>
        <w:pStyle w:val="ListParagraph"/>
        <w:numPr>
          <w:ilvl w:val="0"/>
          <w:numId w:val="250"/>
        </w:numPr>
        <w:rPr>
          <w:highlight w:val="white"/>
        </w:rPr>
      </w:pPr>
      <w:r w:rsidRPr="00E46ED6">
        <w:rPr>
          <w:highlight w:val="white"/>
        </w:rPr>
        <w:t>Informational only (no validation aspect).</w:t>
      </w:r>
    </w:p>
    <w:p w:rsidR="00E46ED6" w:rsidRPr="00E46ED6" w:rsidRDefault="00E46ED6" w:rsidP="0080029F">
      <w:pPr>
        <w:pStyle w:val="ListParagraph"/>
        <w:rPr>
          <w:highlight w:val="white"/>
        </w:rPr>
      </w:pPr>
    </w:p>
    <w:p w:rsidR="00EE6F31" w:rsidRPr="00EE6F31" w:rsidRDefault="00EE6F31" w:rsidP="0080029F">
      <w:pPr>
        <w:pStyle w:val="ListParagraph"/>
        <w:numPr>
          <w:ilvl w:val="0"/>
          <w:numId w:val="1"/>
        </w:numPr>
        <w:rPr>
          <w:lang w:val="en-US"/>
        </w:rPr>
      </w:pPr>
      <w:r>
        <w:lastRenderedPageBreak/>
        <w:t xml:space="preserve">Elements that neither </w:t>
      </w:r>
      <w:proofErr w:type="gramStart"/>
      <w:r>
        <w:t>contain</w:t>
      </w:r>
      <w:proofErr w:type="gramEnd"/>
      <w:r>
        <w:t xml:space="preserve"> content nor attributes are not directly validated</w:t>
      </w:r>
      <w:r w:rsidR="00CD4FF5">
        <w:t>.</w:t>
      </w:r>
      <w:r>
        <w:t xml:space="preserve"> </w:t>
      </w:r>
      <w:r w:rsidR="00CD4FF5">
        <w:t>R</w:t>
      </w:r>
      <w:r>
        <w:t>ather</w:t>
      </w:r>
      <w:r w:rsidR="00CD4FF5">
        <w:t>,</w:t>
      </w:r>
      <w:r>
        <w:t xml:space="preserve"> they are validated by the lack of a required child element</w:t>
      </w:r>
      <w:r w:rsidR="00CD4FF5">
        <w:t>.</w:t>
      </w:r>
      <w:r>
        <w:t xml:space="preserve"> </w:t>
      </w:r>
      <w:r w:rsidR="00CD4FF5">
        <w:t>T</w:t>
      </w:r>
      <w:r>
        <w:t xml:space="preserve">herefore they are omitted from this document, an example is </w:t>
      </w:r>
      <w:r w:rsidRPr="00EE6F31">
        <w:rPr>
          <w:lang w:val="en-US"/>
        </w:rPr>
        <w:t>assignedEntity</w:t>
      </w:r>
      <w:r>
        <w:rPr>
          <w:lang w:val="en-US"/>
        </w:rPr>
        <w:t>.</w:t>
      </w:r>
    </w:p>
    <w:p w:rsidR="00EE6F31" w:rsidRDefault="00EE6F31" w:rsidP="0043437F">
      <w:pPr>
        <w:pStyle w:val="ListParagraph"/>
        <w:numPr>
          <w:ilvl w:val="0"/>
          <w:numId w:val="251"/>
        </w:numPr>
        <w:rPr>
          <w:highlight w:val="white"/>
        </w:rPr>
      </w:pPr>
      <w:r w:rsidRPr="00E46ED6">
        <w:rPr>
          <w:highlight w:val="white"/>
        </w:rPr>
        <w:t>Informational only (no validation aspect).</w:t>
      </w:r>
    </w:p>
    <w:p w:rsidR="00E46ED6" w:rsidRPr="00E46ED6" w:rsidRDefault="00E46ED6" w:rsidP="0080029F">
      <w:pPr>
        <w:pStyle w:val="ListParagraph"/>
        <w:rPr>
          <w:highlight w:val="white"/>
        </w:rPr>
      </w:pPr>
    </w:p>
    <w:p w:rsidR="00B05514" w:rsidRDefault="00F42079" w:rsidP="0080029F">
      <w:pPr>
        <w:pStyle w:val="ListParagraph"/>
        <w:numPr>
          <w:ilvl w:val="0"/>
          <w:numId w:val="1"/>
        </w:numPr>
      </w:pPr>
      <w:commentRangeStart w:id="20"/>
      <w:r w:rsidRPr="00675DAA">
        <w:t xml:space="preserve">SPL file name is the document id </w:t>
      </w:r>
      <w:r w:rsidR="00DF192B">
        <w:t xml:space="preserve">(the value </w:t>
      </w:r>
      <w:r w:rsidR="007F17C2">
        <w:t xml:space="preserve">of </w:t>
      </w:r>
      <w:r w:rsidR="00DF192B" w:rsidRPr="00DF192B">
        <w:t>id@root</w:t>
      </w:r>
      <w:r w:rsidR="00DF192B">
        <w:t xml:space="preserve"> in the document information section)</w:t>
      </w:r>
      <w:r w:rsidR="00DF192B" w:rsidRPr="00DF192B">
        <w:t xml:space="preserve"> </w:t>
      </w:r>
      <w:r w:rsidRPr="00675DAA">
        <w:t>followed by “.xml”</w:t>
      </w:r>
    </w:p>
    <w:p w:rsidR="0099455A" w:rsidRDefault="0099455A" w:rsidP="0080029F">
      <w:pPr>
        <w:pStyle w:val="ListParagraph"/>
      </w:pPr>
    </w:p>
    <w:p w:rsidR="00F42079" w:rsidRPr="00675DAA" w:rsidRDefault="00F42079" w:rsidP="0080029F">
      <w:pPr>
        <w:pStyle w:val="ListParagraph"/>
        <w:numPr>
          <w:ilvl w:val="0"/>
          <w:numId w:val="1"/>
        </w:numPr>
      </w:pPr>
      <w:r w:rsidRPr="00675DAA">
        <w:t xml:space="preserve">A </w:t>
      </w:r>
      <w:r w:rsidR="003B55C8" w:rsidRPr="00675DAA">
        <w:t xml:space="preserve">SPL labeling file </w:t>
      </w:r>
      <w:r w:rsidRPr="00675DAA">
        <w:t xml:space="preserve">contains only the SPL file and associated files. </w:t>
      </w:r>
    </w:p>
    <w:p w:rsidR="00F42079" w:rsidRPr="00675DAA" w:rsidRDefault="00F42079" w:rsidP="0080029F">
      <w:pPr>
        <w:pStyle w:val="ListParagraph"/>
      </w:pPr>
    </w:p>
    <w:p w:rsidR="00F42079" w:rsidRPr="00675DAA" w:rsidRDefault="00F42079" w:rsidP="0080029F">
      <w:pPr>
        <w:pStyle w:val="ListParagraph"/>
        <w:numPr>
          <w:ilvl w:val="0"/>
          <w:numId w:val="1"/>
        </w:numPr>
      </w:pPr>
      <w:r w:rsidRPr="00675DAA">
        <w:t>All files associated with the SPL document are referenced from that SPL document.</w:t>
      </w:r>
      <w:commentRangeEnd w:id="20"/>
      <w:r w:rsidR="0099455A">
        <w:rPr>
          <w:rStyle w:val="CommentReference"/>
        </w:rPr>
        <w:commentReference w:id="20"/>
      </w:r>
    </w:p>
    <w:p w:rsidR="00F42079" w:rsidRPr="00675DAA" w:rsidRDefault="00F42079" w:rsidP="0080029F">
      <w:pPr>
        <w:pStyle w:val="ListParagraph"/>
      </w:pPr>
    </w:p>
    <w:p w:rsidR="0099455A" w:rsidRDefault="00F42079" w:rsidP="0080029F">
      <w:pPr>
        <w:pStyle w:val="ListParagraph"/>
        <w:numPr>
          <w:ilvl w:val="0"/>
          <w:numId w:val="1"/>
        </w:numPr>
      </w:pPr>
      <w:r w:rsidRPr="00675DAA">
        <w:t>XML is well formed and valid against the schema.</w:t>
      </w:r>
    </w:p>
    <w:p w:rsidR="0099455A" w:rsidRDefault="00487FE5" w:rsidP="0043437F">
      <w:pPr>
        <w:pStyle w:val="ListParagraph"/>
        <w:numPr>
          <w:ilvl w:val="0"/>
          <w:numId w:val="252"/>
        </w:numPr>
        <w:rPr>
          <w:highlight w:val="white"/>
        </w:rPr>
      </w:pPr>
      <w:r>
        <w:rPr>
          <w:highlight w:val="white"/>
        </w:rPr>
        <w:t>SPL Rule 2</w:t>
      </w:r>
      <w:r w:rsidR="000B3578">
        <w:rPr>
          <w:highlight w:val="white"/>
        </w:rPr>
        <w:t>2</w:t>
      </w:r>
      <w:r w:rsidR="0099455A" w:rsidRPr="0099455A">
        <w:rPr>
          <w:highlight w:val="white"/>
        </w:rPr>
        <w:t xml:space="preserve"> identifies the outcome of the validation for both well formedness and validity</w:t>
      </w:r>
      <w:r w:rsidR="0099455A" w:rsidRPr="00E46ED6">
        <w:rPr>
          <w:highlight w:val="white"/>
        </w:rPr>
        <w:t xml:space="preserve"> of the </w:t>
      </w:r>
      <w:proofErr w:type="gramStart"/>
      <w:r w:rsidR="0099455A" w:rsidRPr="00E46ED6">
        <w:rPr>
          <w:highlight w:val="white"/>
        </w:rPr>
        <w:t>document,</w:t>
      </w:r>
      <w:proofErr w:type="gramEnd"/>
      <w:r w:rsidR="0099455A" w:rsidRPr="00E46ED6">
        <w:rPr>
          <w:highlight w:val="white"/>
        </w:rPr>
        <w:t xml:space="preserve"> this includes both the status and the details.</w:t>
      </w:r>
    </w:p>
    <w:p w:rsidR="00E46ED6" w:rsidRPr="00E46ED6" w:rsidRDefault="00E46ED6" w:rsidP="0080029F">
      <w:pPr>
        <w:pStyle w:val="ListParagraph"/>
        <w:rPr>
          <w:highlight w:val="white"/>
        </w:rPr>
      </w:pPr>
    </w:p>
    <w:p w:rsidR="00F42079" w:rsidRDefault="00F42079" w:rsidP="0080029F">
      <w:pPr>
        <w:pStyle w:val="ListParagraph"/>
        <w:numPr>
          <w:ilvl w:val="0"/>
          <w:numId w:val="1"/>
        </w:numPr>
      </w:pPr>
      <w:r w:rsidRPr="00675DAA">
        <w:t>There are no elements and/or attributes in addition to those described in the schema.</w:t>
      </w:r>
    </w:p>
    <w:p w:rsidR="0099455A" w:rsidRDefault="00487FE5" w:rsidP="0043437F">
      <w:pPr>
        <w:pStyle w:val="ListParagraph"/>
        <w:numPr>
          <w:ilvl w:val="0"/>
          <w:numId w:val="253"/>
        </w:numPr>
        <w:rPr>
          <w:highlight w:val="white"/>
        </w:rPr>
      </w:pPr>
      <w:r>
        <w:rPr>
          <w:highlight w:val="white"/>
        </w:rPr>
        <w:t>SPL Rule 2</w:t>
      </w:r>
      <w:r w:rsidR="000B3578">
        <w:rPr>
          <w:highlight w:val="white"/>
        </w:rPr>
        <w:t>2</w:t>
      </w:r>
      <w:r w:rsidR="0099455A" w:rsidRPr="000F3551">
        <w:rPr>
          <w:highlight w:val="white"/>
        </w:rPr>
        <w:t xml:space="preserve"> identifies the outcome of the validation for both well formedness and validity</w:t>
      </w:r>
      <w:r w:rsidR="0099455A" w:rsidRPr="00E46ED6">
        <w:rPr>
          <w:highlight w:val="white"/>
        </w:rPr>
        <w:t xml:space="preserve"> of the </w:t>
      </w:r>
      <w:proofErr w:type="gramStart"/>
      <w:r w:rsidR="0099455A" w:rsidRPr="00E46ED6">
        <w:rPr>
          <w:highlight w:val="white"/>
        </w:rPr>
        <w:t>document,</w:t>
      </w:r>
      <w:proofErr w:type="gramEnd"/>
      <w:r w:rsidR="0099455A" w:rsidRPr="00E46ED6">
        <w:rPr>
          <w:highlight w:val="white"/>
        </w:rPr>
        <w:t xml:space="preserve"> this includes both the status and the details.</w:t>
      </w:r>
    </w:p>
    <w:p w:rsidR="00E46ED6" w:rsidRPr="00E46ED6" w:rsidRDefault="00E46ED6" w:rsidP="0080029F">
      <w:pPr>
        <w:pStyle w:val="ListParagraph"/>
        <w:rPr>
          <w:highlight w:val="white"/>
        </w:rPr>
      </w:pPr>
    </w:p>
    <w:p w:rsidR="0099455A" w:rsidRDefault="00F42079" w:rsidP="0080029F">
      <w:pPr>
        <w:pStyle w:val="ListParagraph"/>
        <w:numPr>
          <w:ilvl w:val="0"/>
          <w:numId w:val="1"/>
        </w:numPr>
      </w:pPr>
      <w:r w:rsidRPr="00675DAA">
        <w:t>There are no spaces in codes.</w:t>
      </w:r>
    </w:p>
    <w:p w:rsidR="00F42079" w:rsidRDefault="0099455A" w:rsidP="0043437F">
      <w:pPr>
        <w:pStyle w:val="ListParagraph"/>
        <w:numPr>
          <w:ilvl w:val="0"/>
          <w:numId w:val="254"/>
        </w:numPr>
        <w:rPr>
          <w:highlight w:val="white"/>
        </w:rPr>
      </w:pPr>
      <w:r>
        <w:rPr>
          <w:highlight w:val="white"/>
        </w:rPr>
        <w:t>There are several rules that</w:t>
      </w:r>
      <w:r w:rsidR="00CD4FF5">
        <w:rPr>
          <w:highlight w:val="white"/>
        </w:rPr>
        <w:t>, when</w:t>
      </w:r>
      <w:r>
        <w:rPr>
          <w:highlight w:val="white"/>
        </w:rPr>
        <w:t xml:space="preserve"> combined</w:t>
      </w:r>
      <w:r w:rsidR="00CD4FF5">
        <w:rPr>
          <w:highlight w:val="white"/>
        </w:rPr>
        <w:t>,</w:t>
      </w:r>
      <w:r>
        <w:rPr>
          <w:highlight w:val="white"/>
        </w:rPr>
        <w:t xml:space="preserve"> validate the codes, </w:t>
      </w:r>
      <w:r w:rsidR="009B00F5">
        <w:rPr>
          <w:highlight w:val="white"/>
        </w:rPr>
        <w:t xml:space="preserve">however the main one used to validate against the </w:t>
      </w:r>
      <w:r w:rsidR="00CD4FF5">
        <w:rPr>
          <w:highlight w:val="white"/>
        </w:rPr>
        <w:t>Controlled Vocabulary (</w:t>
      </w:r>
      <w:r w:rsidR="009B00F5">
        <w:rPr>
          <w:highlight w:val="white"/>
        </w:rPr>
        <w:t>CV</w:t>
      </w:r>
      <w:r w:rsidR="00CD4FF5">
        <w:rPr>
          <w:highlight w:val="white"/>
        </w:rPr>
        <w:t>)</w:t>
      </w:r>
      <w:r w:rsidR="009B00F5">
        <w:rPr>
          <w:highlight w:val="white"/>
        </w:rPr>
        <w:t xml:space="preserve"> is </w:t>
      </w:r>
      <w:r>
        <w:rPr>
          <w:highlight w:val="white"/>
        </w:rPr>
        <w:t>SPL</w:t>
      </w:r>
      <w:r w:rsidRPr="000F3551">
        <w:rPr>
          <w:highlight w:val="white"/>
        </w:rPr>
        <w:t xml:space="preserve"> Rule</w:t>
      </w:r>
      <w:r w:rsidR="009B00F5">
        <w:rPr>
          <w:highlight w:val="white"/>
        </w:rPr>
        <w:t>’s</w:t>
      </w:r>
      <w:r w:rsidRPr="000F3551">
        <w:rPr>
          <w:highlight w:val="white"/>
        </w:rPr>
        <w:t xml:space="preserve"> </w:t>
      </w:r>
      <w:r w:rsidR="009B00F5" w:rsidRPr="00E46ED6">
        <w:rPr>
          <w:highlight w:val="white"/>
        </w:rPr>
        <w:t>7 and 8.</w:t>
      </w:r>
    </w:p>
    <w:p w:rsidR="00E46ED6" w:rsidRPr="00E46ED6" w:rsidRDefault="00E46ED6" w:rsidP="0080029F">
      <w:pPr>
        <w:pStyle w:val="ListParagraph"/>
        <w:rPr>
          <w:highlight w:val="white"/>
        </w:rPr>
      </w:pPr>
    </w:p>
    <w:p w:rsidR="00F42079" w:rsidRDefault="003C4F44" w:rsidP="0080029F">
      <w:pPr>
        <w:pStyle w:val="ListParagraph"/>
        <w:numPr>
          <w:ilvl w:val="0"/>
          <w:numId w:val="1"/>
        </w:numPr>
      </w:pPr>
      <w:r>
        <w:t>The case sensitivity rules for d</w:t>
      </w:r>
      <w:r w:rsidR="00F42079" w:rsidRPr="00675DAA">
        <w:t xml:space="preserve">isplay names are </w:t>
      </w:r>
      <w:r>
        <w:t>document specific.</w:t>
      </w:r>
    </w:p>
    <w:p w:rsidR="00117479" w:rsidRDefault="00117479" w:rsidP="0043437F">
      <w:pPr>
        <w:pStyle w:val="ListParagraph"/>
        <w:numPr>
          <w:ilvl w:val="0"/>
          <w:numId w:val="255"/>
        </w:numPr>
        <w:rPr>
          <w:highlight w:val="white"/>
        </w:rPr>
      </w:pPr>
      <w:r w:rsidRPr="00E46ED6">
        <w:rPr>
          <w:highlight w:val="white"/>
        </w:rPr>
        <w:t xml:space="preserve">All validation is case </w:t>
      </w:r>
      <w:proofErr w:type="gramStart"/>
      <w:r w:rsidRPr="00E46ED6">
        <w:rPr>
          <w:highlight w:val="white"/>
        </w:rPr>
        <w:t>sensitive,</w:t>
      </w:r>
      <w:proofErr w:type="gramEnd"/>
      <w:r w:rsidRPr="00E46ED6">
        <w:rPr>
          <w:highlight w:val="white"/>
        </w:rPr>
        <w:t xml:space="preserve"> however there is no general case sensitivity rule</w:t>
      </w:r>
      <w:r w:rsidR="00C529B1" w:rsidRPr="00E46ED6">
        <w:rPr>
          <w:highlight w:val="white"/>
        </w:rPr>
        <w:t>.</w:t>
      </w:r>
    </w:p>
    <w:p w:rsidR="00E46ED6" w:rsidRPr="00E46ED6" w:rsidRDefault="00E46ED6" w:rsidP="0080029F">
      <w:pPr>
        <w:pStyle w:val="ListParagraph"/>
        <w:rPr>
          <w:highlight w:val="white"/>
        </w:rPr>
      </w:pPr>
    </w:p>
    <w:p w:rsidR="00C529B1" w:rsidRDefault="00C529B1" w:rsidP="0080029F">
      <w:pPr>
        <w:pStyle w:val="ListParagraph"/>
        <w:numPr>
          <w:ilvl w:val="0"/>
          <w:numId w:val="1"/>
        </w:numPr>
      </w:pPr>
      <w:r>
        <w:t>All displayNames are language specific and when derived from a CV they shall be based on the language of the document.</w:t>
      </w:r>
    </w:p>
    <w:p w:rsidR="00C529B1" w:rsidRDefault="00C529B1" w:rsidP="0043437F">
      <w:pPr>
        <w:pStyle w:val="ListParagraph"/>
        <w:numPr>
          <w:ilvl w:val="0"/>
          <w:numId w:val="256"/>
        </w:numPr>
        <w:rPr>
          <w:highlight w:val="white"/>
        </w:rPr>
      </w:pPr>
      <w:r w:rsidRPr="00E46ED6">
        <w:rPr>
          <w:highlight w:val="white"/>
        </w:rPr>
        <w:t xml:space="preserve">CV validation rules are responsible for ensuring the </w:t>
      </w:r>
      <w:proofErr w:type="gramStart"/>
      <w:r w:rsidRPr="00E46ED6">
        <w:rPr>
          <w:highlight w:val="white"/>
        </w:rPr>
        <w:t>applicability,</w:t>
      </w:r>
      <w:proofErr w:type="gramEnd"/>
      <w:r w:rsidRPr="00E46ED6">
        <w:rPr>
          <w:highlight w:val="white"/>
        </w:rPr>
        <w:t xml:space="preserve"> however there is no general case sensitivity rule.</w:t>
      </w:r>
    </w:p>
    <w:p w:rsidR="00E46ED6" w:rsidRPr="00E46ED6" w:rsidRDefault="00E46ED6" w:rsidP="0080029F">
      <w:pPr>
        <w:pStyle w:val="ListParagraph"/>
        <w:rPr>
          <w:highlight w:val="white"/>
        </w:rPr>
      </w:pPr>
    </w:p>
    <w:p w:rsidR="00F42079" w:rsidRPr="00675DAA" w:rsidRDefault="00F42079" w:rsidP="0080029F">
      <w:pPr>
        <w:pStyle w:val="ListParagraph"/>
        <w:numPr>
          <w:ilvl w:val="0"/>
          <w:numId w:val="1"/>
        </w:numPr>
      </w:pPr>
      <w:commentRangeStart w:id="21"/>
      <w:r w:rsidRPr="00675DAA">
        <w:t>There are no spaces in id extensions.</w:t>
      </w:r>
    </w:p>
    <w:p w:rsidR="00F42079" w:rsidRPr="00675DAA" w:rsidRDefault="00F42079" w:rsidP="0080029F">
      <w:pPr>
        <w:pStyle w:val="ListParagraph"/>
      </w:pPr>
    </w:p>
    <w:p w:rsidR="00F42079" w:rsidRPr="00675DAA" w:rsidRDefault="00F42079" w:rsidP="0080029F">
      <w:pPr>
        <w:pStyle w:val="ListParagraph"/>
        <w:numPr>
          <w:ilvl w:val="0"/>
          <w:numId w:val="1"/>
        </w:numPr>
      </w:pPr>
      <w:r w:rsidRPr="00675DAA">
        <w:t>Letters in Globally Unique Identifiers (GUID) are lower case.</w:t>
      </w:r>
    </w:p>
    <w:p w:rsidR="00F42079" w:rsidRPr="00675DAA" w:rsidRDefault="00F42079" w:rsidP="0080029F">
      <w:pPr>
        <w:pStyle w:val="ListParagraph"/>
      </w:pPr>
    </w:p>
    <w:p w:rsidR="00F42079" w:rsidRPr="00675DAA" w:rsidRDefault="00F42079" w:rsidP="0080029F">
      <w:pPr>
        <w:pStyle w:val="ListParagraph"/>
        <w:numPr>
          <w:ilvl w:val="0"/>
          <w:numId w:val="1"/>
        </w:numPr>
      </w:pPr>
      <w:r w:rsidRPr="00675DAA">
        <w:t xml:space="preserve">There are no empty or incomplete elements except where the element can be empty. </w:t>
      </w:r>
    </w:p>
    <w:p w:rsidR="006D70E7" w:rsidRPr="00675DAA" w:rsidRDefault="006D70E7" w:rsidP="0080029F">
      <w:pPr>
        <w:pStyle w:val="ListParagraph"/>
      </w:pPr>
    </w:p>
    <w:p w:rsidR="005D1D9F" w:rsidRDefault="005D1D9F" w:rsidP="0080029F">
      <w:pPr>
        <w:pStyle w:val="ListParagraph"/>
        <w:numPr>
          <w:ilvl w:val="0"/>
          <w:numId w:val="1"/>
        </w:numPr>
      </w:pPr>
      <w:r>
        <w:t>The maximum file size limit is 500</w:t>
      </w:r>
      <w:r w:rsidR="00CF2055">
        <w:t>M</w:t>
      </w:r>
      <w:r w:rsidR="006D70E7" w:rsidRPr="00675DAA">
        <w:t>B per individual file</w:t>
      </w:r>
      <w:r>
        <w:t>.</w:t>
      </w:r>
    </w:p>
    <w:p w:rsidR="005D1D9F" w:rsidRDefault="005D1D9F" w:rsidP="0080029F">
      <w:pPr>
        <w:pStyle w:val="ListParagraph"/>
      </w:pPr>
    </w:p>
    <w:p w:rsidR="00D024BA" w:rsidRDefault="005D1D9F" w:rsidP="0080029F">
      <w:pPr>
        <w:pStyle w:val="ListParagraph"/>
        <w:numPr>
          <w:ilvl w:val="0"/>
          <w:numId w:val="1"/>
        </w:numPr>
      </w:pPr>
      <w:r>
        <w:t xml:space="preserve">The overall </w:t>
      </w:r>
      <w:r w:rsidRPr="00675DAA">
        <w:t xml:space="preserve">SPL labeling file </w:t>
      </w:r>
      <w:r>
        <w:t xml:space="preserve">is limited to 5GB in size, should a </w:t>
      </w:r>
      <w:r w:rsidRPr="00675DAA">
        <w:t>SPL labeling file</w:t>
      </w:r>
      <w:r>
        <w:t xml:space="preserve"> exceed 5GB then it must be divided into subsets with a clear explanation of how the data set has been split.</w:t>
      </w:r>
    </w:p>
    <w:p w:rsidR="00D024BA" w:rsidRDefault="00D024BA" w:rsidP="0080029F">
      <w:pPr>
        <w:pStyle w:val="ListParagraph"/>
      </w:pPr>
    </w:p>
    <w:p w:rsidR="006C04E0" w:rsidRPr="00675DAA" w:rsidRDefault="006C04E0" w:rsidP="0080029F">
      <w:pPr>
        <w:pStyle w:val="ListParagraph"/>
        <w:numPr>
          <w:ilvl w:val="0"/>
          <w:numId w:val="1"/>
        </w:numPr>
      </w:pPr>
      <w:r w:rsidRPr="00675DAA">
        <w:t>There are no Processing Instructions included in the SPL file.</w:t>
      </w:r>
      <w:commentRangeEnd w:id="21"/>
      <w:r w:rsidR="00627D26">
        <w:rPr>
          <w:rStyle w:val="CommentReference"/>
        </w:rPr>
        <w:commentReference w:id="21"/>
      </w:r>
    </w:p>
    <w:p w:rsidR="009A2DBF" w:rsidRPr="00675DAA" w:rsidRDefault="009A2DBF" w:rsidP="0080029F">
      <w:pPr>
        <w:pStyle w:val="ListParagraph"/>
      </w:pPr>
    </w:p>
    <w:p w:rsidR="00627D26" w:rsidRDefault="009A2DBF" w:rsidP="0080029F">
      <w:pPr>
        <w:pStyle w:val="ListParagraph"/>
        <w:numPr>
          <w:ilvl w:val="0"/>
          <w:numId w:val="1"/>
        </w:numPr>
      </w:pPr>
      <w:r w:rsidRPr="00675DAA">
        <w:t xml:space="preserve">The Schema and Style sheet are a pure adaptation of the </w:t>
      </w:r>
      <w:r w:rsidR="001341C6">
        <w:t>HL7 s</w:t>
      </w:r>
      <w:r w:rsidRPr="00675DAA">
        <w:t>chema</w:t>
      </w:r>
      <w:r w:rsidR="005F410D">
        <w:t>.</w:t>
      </w:r>
    </w:p>
    <w:p w:rsidR="00627D26" w:rsidRPr="00E46ED6" w:rsidRDefault="00962148" w:rsidP="0043437F">
      <w:pPr>
        <w:pStyle w:val="ListParagraph"/>
        <w:numPr>
          <w:ilvl w:val="0"/>
          <w:numId w:val="66"/>
        </w:numPr>
        <w:rPr>
          <w:highlight w:val="white"/>
        </w:rPr>
      </w:pPr>
      <w:r w:rsidRPr="00E46ED6">
        <w:rPr>
          <w:highlight w:val="white"/>
        </w:rPr>
        <w:t>I</w:t>
      </w:r>
      <w:r w:rsidR="00627D26" w:rsidRPr="00E46ED6">
        <w:rPr>
          <w:highlight w:val="white"/>
        </w:rPr>
        <w:t xml:space="preserve">nformational </w:t>
      </w:r>
      <w:r w:rsidR="00EE6F31" w:rsidRPr="00E46ED6">
        <w:rPr>
          <w:highlight w:val="white"/>
        </w:rPr>
        <w:t xml:space="preserve">only (no </w:t>
      </w:r>
      <w:r w:rsidR="00627D26" w:rsidRPr="00E46ED6">
        <w:rPr>
          <w:highlight w:val="white"/>
        </w:rPr>
        <w:t>validation aspect</w:t>
      </w:r>
      <w:r w:rsidRPr="00E46ED6">
        <w:rPr>
          <w:highlight w:val="white"/>
        </w:rPr>
        <w:t>)</w:t>
      </w:r>
      <w:r w:rsidR="00627D26" w:rsidRPr="00E46ED6">
        <w:rPr>
          <w:highlight w:val="white"/>
        </w:rPr>
        <w:t>.</w:t>
      </w:r>
    </w:p>
    <w:p w:rsidR="008D6D3E" w:rsidRDefault="008D6D3E" w:rsidP="0080029F">
      <w:pPr>
        <w:pStyle w:val="ListParagraph"/>
      </w:pPr>
    </w:p>
    <w:p w:rsidR="008D6D3E" w:rsidRPr="00675DAA" w:rsidRDefault="008D6D3E" w:rsidP="0080029F">
      <w:pPr>
        <w:pStyle w:val="ListParagraph"/>
        <w:numPr>
          <w:ilvl w:val="0"/>
          <w:numId w:val="1"/>
        </w:numPr>
      </w:pPr>
      <w:r>
        <w:t xml:space="preserve">Images shall be of sufficient quality </w:t>
      </w:r>
      <w:r w:rsidR="005F14A1">
        <w:t xml:space="preserve">and size </w:t>
      </w:r>
      <w:r>
        <w:t xml:space="preserve">to be legible </w:t>
      </w:r>
      <w:r w:rsidR="005F14A1">
        <w:t>in the intended context by a user</w:t>
      </w:r>
      <w:r>
        <w:t>.</w:t>
      </w:r>
    </w:p>
    <w:p w:rsidR="00E46ED6" w:rsidRDefault="00ED1FC6" w:rsidP="0043437F">
      <w:pPr>
        <w:pStyle w:val="ListParagraph"/>
        <w:numPr>
          <w:ilvl w:val="0"/>
          <w:numId w:val="257"/>
        </w:numPr>
        <w:rPr>
          <w:highlight w:val="white"/>
        </w:rPr>
      </w:pPr>
      <w:r w:rsidRPr="00E46ED6">
        <w:rPr>
          <w:highlight w:val="white"/>
        </w:rPr>
        <w:t xml:space="preserve">Informational </w:t>
      </w:r>
      <w:r w:rsidR="00EE6F31" w:rsidRPr="00E46ED6">
        <w:rPr>
          <w:highlight w:val="white"/>
        </w:rPr>
        <w:t xml:space="preserve">only (no </w:t>
      </w:r>
      <w:r w:rsidRPr="00E46ED6">
        <w:rPr>
          <w:highlight w:val="white"/>
        </w:rPr>
        <w:t>validation aspect).</w:t>
      </w:r>
    </w:p>
    <w:p w:rsidR="00E46ED6" w:rsidRDefault="00E46ED6" w:rsidP="0080029F">
      <w:pPr>
        <w:pStyle w:val="ListParagraph"/>
      </w:pPr>
    </w:p>
    <w:p w:rsidR="00DF0F23" w:rsidRDefault="00DF0F23" w:rsidP="0080029F">
      <w:pPr>
        <w:pStyle w:val="ListParagraph"/>
        <w:numPr>
          <w:ilvl w:val="0"/>
          <w:numId w:val="1"/>
        </w:numPr>
      </w:pPr>
      <w:r>
        <w:t>Any element not explicitly mentioned in the validation rules is to be left empty where permitted and when it cannot be left empty is to be removed.</w:t>
      </w:r>
    </w:p>
    <w:p w:rsidR="004E59A5" w:rsidRDefault="004E59A5" w:rsidP="0043437F">
      <w:pPr>
        <w:pStyle w:val="ListParagraph"/>
        <w:numPr>
          <w:ilvl w:val="0"/>
          <w:numId w:val="259"/>
        </w:numPr>
        <w:rPr>
          <w:highlight w:val="white"/>
        </w:rPr>
      </w:pPr>
      <w:r w:rsidRPr="00E46ED6">
        <w:rPr>
          <w:highlight w:val="white"/>
        </w:rPr>
        <w:t>Informational only (no validation aspect).</w:t>
      </w:r>
    </w:p>
    <w:p w:rsidR="0080029F" w:rsidRPr="00E46ED6" w:rsidRDefault="0080029F" w:rsidP="0080029F">
      <w:pPr>
        <w:pStyle w:val="ListParagraph"/>
        <w:ind w:left="360"/>
        <w:rPr>
          <w:highlight w:val="white"/>
        </w:rPr>
      </w:pPr>
    </w:p>
    <w:p w:rsidR="00A426D5" w:rsidRPr="00E83024" w:rsidRDefault="00A426D5" w:rsidP="0080029F">
      <w:r w:rsidRPr="00E46ED6">
        <w:t>The title for labeling section will be the same as the &lt;code@displayName&gt; value when the Title column states Fixed, when it states Manual then the title is free form, in cases when it states N/A then there is no title for the section.</w:t>
      </w:r>
      <w:r w:rsidR="00CC1F19">
        <w:t xml:space="preserve"> OID </w:t>
      </w:r>
      <w:r w:rsidR="00CC1F19" w:rsidRPr="00D877DC">
        <w:rPr>
          <w:lang w:val="en-US"/>
        </w:rPr>
        <w:t>2.16.840.1.113883.2.20.6.36</w:t>
      </w:r>
      <w:r w:rsidR="00CC1F19">
        <w:rPr>
          <w:lang w:val="en-US"/>
        </w:rPr>
        <w:t xml:space="preserve"> encodes the validation details for sections.</w:t>
      </w:r>
    </w:p>
    <w:p w:rsidR="00A426D5" w:rsidRPr="00E46ED6" w:rsidRDefault="004E59A5" w:rsidP="0043437F">
      <w:pPr>
        <w:pStyle w:val="ListParagraph"/>
        <w:numPr>
          <w:ilvl w:val="0"/>
          <w:numId w:val="258"/>
        </w:numPr>
        <w:rPr>
          <w:highlight w:val="white"/>
        </w:rPr>
      </w:pPr>
      <w:r>
        <w:rPr>
          <w:highlight w:val="white"/>
        </w:rPr>
        <w:t>SPL Rule 7 does the general validation of this aspect.</w:t>
      </w:r>
    </w:p>
    <w:p w:rsidR="00627D26" w:rsidRPr="00E46ED6" w:rsidRDefault="00627D26" w:rsidP="0080029F"/>
    <w:p w:rsidR="00065130" w:rsidRPr="00675DAA" w:rsidRDefault="00065130" w:rsidP="0080029F">
      <w:pPr>
        <w:pStyle w:val="Heading1"/>
      </w:pPr>
      <w:bookmarkStart w:id="22" w:name="_Toc495429244"/>
      <w:r w:rsidRPr="00675DAA">
        <w:t>Controlled Vocabularies</w:t>
      </w:r>
      <w:bookmarkEnd w:id="22"/>
    </w:p>
    <w:p w:rsidR="005E72B6" w:rsidRDefault="00CB5071" w:rsidP="0080029F">
      <w:r>
        <w:t>A listing of t</w:t>
      </w:r>
      <w:r w:rsidR="00892ADA">
        <w:t xml:space="preserve">he </w:t>
      </w:r>
      <w:r w:rsidR="00065130" w:rsidRPr="00675DAA">
        <w:t xml:space="preserve">CV’s used in the context of </w:t>
      </w:r>
      <w:r w:rsidR="00AF21F6">
        <w:t>HPFB</w:t>
      </w:r>
      <w:r w:rsidR="00FE4719">
        <w:t xml:space="preserve"> SPL</w:t>
      </w:r>
      <w:r>
        <w:t xml:space="preserve"> is provided below, the usage and validation aspects are detailed throughout the document as appropriate.</w:t>
      </w:r>
    </w:p>
    <w:tbl>
      <w:tblPr>
        <w:tblW w:w="9375" w:type="dxa"/>
        <w:tblInd w:w="9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3217"/>
        <w:gridCol w:w="2416"/>
        <w:gridCol w:w="3742"/>
      </w:tblGrid>
      <w:tr w:rsidR="00D877DC" w:rsidRPr="001111C2" w:rsidTr="005450D1">
        <w:trPr>
          <w:trHeight w:val="300"/>
          <w:tblHeader/>
        </w:trPr>
        <w:tc>
          <w:tcPr>
            <w:tcW w:w="3217" w:type="dxa"/>
            <w:shd w:val="clear" w:color="auto" w:fill="D9D9D9" w:themeFill="background1" w:themeFillShade="D9"/>
          </w:tcPr>
          <w:p w:rsidR="00D877DC" w:rsidRPr="001111C2" w:rsidRDefault="00D877DC" w:rsidP="0080029F">
            <w:pPr>
              <w:rPr>
                <w:lang w:val="en-US"/>
              </w:rPr>
            </w:pPr>
            <w:r w:rsidRPr="001111C2">
              <w:rPr>
                <w:lang w:val="en-US"/>
              </w:rPr>
              <w:t>OID</w:t>
            </w:r>
          </w:p>
        </w:tc>
        <w:tc>
          <w:tcPr>
            <w:tcW w:w="2416" w:type="dxa"/>
            <w:shd w:val="clear" w:color="auto" w:fill="D9D9D9" w:themeFill="background1" w:themeFillShade="D9"/>
          </w:tcPr>
          <w:p w:rsidR="00D877DC" w:rsidRPr="001111C2" w:rsidRDefault="00D877DC" w:rsidP="0080029F">
            <w:pPr>
              <w:rPr>
                <w:lang w:val="en-US"/>
              </w:rPr>
            </w:pPr>
            <w:r w:rsidRPr="001111C2">
              <w:rPr>
                <w:lang w:val="en-US"/>
              </w:rPr>
              <w:t>Symbolic Name</w:t>
            </w:r>
          </w:p>
        </w:tc>
        <w:tc>
          <w:tcPr>
            <w:tcW w:w="3742" w:type="dxa"/>
            <w:shd w:val="clear" w:color="auto" w:fill="D9D9D9" w:themeFill="background1" w:themeFillShade="D9"/>
          </w:tcPr>
          <w:p w:rsidR="00D877DC" w:rsidRPr="001111C2" w:rsidRDefault="00D877DC" w:rsidP="0080029F">
            <w:pPr>
              <w:rPr>
                <w:lang w:val="en-US"/>
              </w:rPr>
            </w:pPr>
            <w:r w:rsidRPr="001111C2">
              <w:rPr>
                <w:lang w:val="en-US"/>
              </w:rPr>
              <w:t>Usage</w:t>
            </w:r>
          </w:p>
        </w:tc>
      </w:tr>
      <w:tr w:rsidR="00CD4FF5" w:rsidRPr="00D877DC" w:rsidTr="005450D1">
        <w:trPr>
          <w:trHeight w:val="300"/>
        </w:trPr>
        <w:tc>
          <w:tcPr>
            <w:tcW w:w="3217" w:type="dxa"/>
            <w:shd w:val="clear" w:color="auto" w:fill="auto"/>
          </w:tcPr>
          <w:p w:rsidR="00CD4FF5" w:rsidRPr="00D877DC" w:rsidRDefault="00CD4FF5" w:rsidP="0080029F">
            <w:pPr>
              <w:rPr>
                <w:lang w:val="en-US"/>
              </w:rPr>
            </w:pPr>
            <w:r w:rsidRPr="00D877DC">
              <w:rPr>
                <w:lang w:val="en-US"/>
              </w:rPr>
              <w:t>2.16.840.1.113883.2.20.6</w:t>
            </w:r>
          </w:p>
        </w:tc>
        <w:tc>
          <w:tcPr>
            <w:tcW w:w="2416" w:type="dxa"/>
            <w:shd w:val="clear" w:color="auto" w:fill="auto"/>
          </w:tcPr>
          <w:p w:rsidR="00CD4FF5" w:rsidRPr="00D877DC" w:rsidRDefault="00D41A46" w:rsidP="0080029F">
            <w:pPr>
              <w:rPr>
                <w:lang w:val="en-US"/>
              </w:rPr>
            </w:pPr>
            <w:r>
              <w:rPr>
                <w:lang w:val="en-US"/>
              </w:rPr>
              <w:t>h</w:t>
            </w:r>
            <w:r w:rsidR="00CD4FF5">
              <w:rPr>
                <w:lang w:val="en-US"/>
              </w:rPr>
              <w:t>c-hpfb</w:t>
            </w:r>
          </w:p>
        </w:tc>
        <w:tc>
          <w:tcPr>
            <w:tcW w:w="3742" w:type="dxa"/>
            <w:shd w:val="clear" w:color="auto" w:fill="auto"/>
          </w:tcPr>
          <w:p w:rsidR="00CD4FF5" w:rsidRPr="00D877DC" w:rsidRDefault="00D41A46" w:rsidP="0080029F">
            <w:pPr>
              <w:rPr>
                <w:lang w:val="en-US"/>
              </w:rPr>
            </w:pPr>
            <w:r>
              <w:rPr>
                <w:lang w:val="en-US"/>
              </w:rPr>
              <w:t>Root OID for the Health Products</w:t>
            </w:r>
            <w:r w:rsidR="00CD4FF5">
              <w:rPr>
                <w:lang w:val="en-US"/>
              </w:rPr>
              <w:t xml:space="preserve"> and Food Branch (HPFB)</w:t>
            </w:r>
          </w:p>
        </w:tc>
      </w:tr>
      <w:tr w:rsidR="00D877DC" w:rsidRPr="00D877DC" w:rsidTr="005450D1">
        <w:trPr>
          <w:trHeight w:val="300"/>
        </w:trPr>
        <w:tc>
          <w:tcPr>
            <w:tcW w:w="3217" w:type="dxa"/>
            <w:shd w:val="clear" w:color="auto" w:fill="auto"/>
          </w:tcPr>
          <w:p w:rsidR="00D877DC" w:rsidRPr="00D877DC" w:rsidRDefault="00D877DC" w:rsidP="0080029F">
            <w:pPr>
              <w:rPr>
                <w:lang w:val="en-US"/>
              </w:rPr>
            </w:pPr>
            <w:r w:rsidRPr="00D877DC">
              <w:rPr>
                <w:lang w:val="en-US"/>
              </w:rPr>
              <w:t>2.16.840.1.113883.2.20.6.2</w:t>
            </w:r>
          </w:p>
        </w:tc>
        <w:tc>
          <w:tcPr>
            <w:tcW w:w="2416" w:type="dxa"/>
            <w:shd w:val="clear" w:color="auto" w:fill="auto"/>
          </w:tcPr>
          <w:p w:rsidR="00D877DC" w:rsidRPr="00D877DC" w:rsidRDefault="00D877DC" w:rsidP="0080029F">
            <w:pPr>
              <w:rPr>
                <w:lang w:val="en-US"/>
              </w:rPr>
            </w:pPr>
            <w:r w:rsidRPr="00D877DC">
              <w:rPr>
                <w:lang w:val="en-US"/>
              </w:rPr>
              <w:t>scheduling-symbol</w:t>
            </w:r>
          </w:p>
        </w:tc>
        <w:tc>
          <w:tcPr>
            <w:tcW w:w="3742" w:type="dxa"/>
            <w:shd w:val="clear" w:color="auto" w:fill="auto"/>
          </w:tcPr>
          <w:p w:rsidR="00D877DC" w:rsidRDefault="00D877DC" w:rsidP="0080029F">
            <w:pPr>
              <w:rPr>
                <w:lang w:val="en-US"/>
              </w:rPr>
            </w:pPr>
            <w:r w:rsidRPr="00D877DC">
              <w:rPr>
                <w:lang w:val="en-US"/>
              </w:rPr>
              <w:t>Short form version of the product schedule</w:t>
            </w:r>
            <w:r w:rsidR="001B75AD" w:rsidRPr="00D877DC">
              <w:rPr>
                <w:lang w:val="en-US"/>
              </w:rPr>
              <w:t>; e.g.,</w:t>
            </w:r>
            <w:r w:rsidR="005F1285">
              <w:rPr>
                <w:lang w:val="en-US"/>
              </w:rPr>
              <w:t xml:space="preserve"> </w:t>
            </w:r>
            <w:r w:rsidRPr="00D877DC">
              <w:rPr>
                <w:lang w:val="en-US"/>
              </w:rPr>
              <w:t>Pr, N, CT</w:t>
            </w:r>
          </w:p>
          <w:p w:rsidR="00466151" w:rsidRDefault="00466151" w:rsidP="0080029F">
            <w:pPr>
              <w:rPr>
                <w:lang w:val="en-US"/>
              </w:rPr>
            </w:pPr>
          </w:p>
          <w:p w:rsidR="00466151" w:rsidRPr="00D877DC" w:rsidRDefault="00466151" w:rsidP="0080029F">
            <w:pPr>
              <w:rPr>
                <w:lang w:val="en-US"/>
              </w:rPr>
            </w:pPr>
            <w:r>
              <w:rPr>
                <w:lang w:val="en-US"/>
              </w:rPr>
              <w:t>This OID is currently used only for doctype specific aspects.</w:t>
            </w:r>
          </w:p>
        </w:tc>
      </w:tr>
      <w:tr w:rsidR="00D877DC" w:rsidRPr="00D877DC" w:rsidTr="005450D1">
        <w:trPr>
          <w:trHeight w:val="300"/>
        </w:trPr>
        <w:tc>
          <w:tcPr>
            <w:tcW w:w="3217" w:type="dxa"/>
            <w:shd w:val="clear" w:color="auto" w:fill="auto"/>
            <w:hideMark/>
          </w:tcPr>
          <w:p w:rsidR="00D877DC" w:rsidRPr="00D877DC" w:rsidRDefault="00D877DC" w:rsidP="0080029F">
            <w:pPr>
              <w:rPr>
                <w:lang w:val="en-US"/>
              </w:rPr>
            </w:pPr>
            <w:r w:rsidRPr="00D877DC">
              <w:rPr>
                <w:lang w:val="en-US"/>
              </w:rPr>
              <w:t>2.16.840.1.113883.2.20.6.3</w:t>
            </w:r>
          </w:p>
        </w:tc>
        <w:tc>
          <w:tcPr>
            <w:tcW w:w="2416" w:type="dxa"/>
            <w:shd w:val="clear" w:color="auto" w:fill="auto"/>
            <w:hideMark/>
          </w:tcPr>
          <w:p w:rsidR="00D877DC" w:rsidRPr="00D877DC" w:rsidRDefault="00D877DC" w:rsidP="0080029F">
            <w:pPr>
              <w:rPr>
                <w:lang w:val="en-US"/>
              </w:rPr>
            </w:pPr>
            <w:r w:rsidRPr="00D877DC">
              <w:rPr>
                <w:lang w:val="en-US"/>
              </w:rPr>
              <w:t>dosage-form</w:t>
            </w:r>
          </w:p>
        </w:tc>
        <w:tc>
          <w:tcPr>
            <w:tcW w:w="3742" w:type="dxa"/>
            <w:shd w:val="clear" w:color="auto" w:fill="auto"/>
            <w:hideMark/>
          </w:tcPr>
          <w:p w:rsidR="005F1285" w:rsidRPr="00D877DC" w:rsidRDefault="00D877DC" w:rsidP="0080029F">
            <w:pPr>
              <w:rPr>
                <w:lang w:val="en-US"/>
              </w:rPr>
            </w:pPr>
            <w:r w:rsidRPr="00D877DC">
              <w:rPr>
                <w:lang w:val="en-US"/>
              </w:rPr>
              <w:t>List of dosage forms</w:t>
            </w:r>
            <w:r w:rsidR="001B75AD" w:rsidRPr="00D877DC">
              <w:rPr>
                <w:lang w:val="en-US"/>
              </w:rPr>
              <w:t>; e.g.,</w:t>
            </w:r>
            <w:r w:rsidR="001B75AD">
              <w:rPr>
                <w:lang w:val="en-US"/>
              </w:rPr>
              <w:t xml:space="preserve"> </w:t>
            </w:r>
            <w:r w:rsidR="005F1285">
              <w:rPr>
                <w:lang w:val="en-US"/>
              </w:rPr>
              <w:t xml:space="preserve"> </w:t>
            </w:r>
            <w:r w:rsidR="005F1285" w:rsidRPr="005F1285">
              <w:rPr>
                <w:lang w:val="en-US"/>
              </w:rPr>
              <w:t>Aerosol</w:t>
            </w:r>
            <w:r w:rsidR="005F1285">
              <w:rPr>
                <w:lang w:val="en-US"/>
              </w:rPr>
              <w:t xml:space="preserve">, </w:t>
            </w:r>
            <w:r w:rsidR="005F1285" w:rsidRPr="005F1285">
              <w:rPr>
                <w:lang w:val="en-US"/>
              </w:rPr>
              <w:t>Drops</w:t>
            </w:r>
            <w:r w:rsidR="005F1285">
              <w:rPr>
                <w:lang w:val="en-US"/>
              </w:rPr>
              <w:t>, Tablet</w:t>
            </w:r>
          </w:p>
        </w:tc>
      </w:tr>
      <w:tr w:rsidR="00D877DC" w:rsidRPr="00D877DC" w:rsidTr="005450D1">
        <w:trPr>
          <w:trHeight w:val="300"/>
        </w:trPr>
        <w:tc>
          <w:tcPr>
            <w:tcW w:w="3217" w:type="dxa"/>
            <w:shd w:val="clear" w:color="auto" w:fill="auto"/>
            <w:hideMark/>
          </w:tcPr>
          <w:p w:rsidR="00D877DC" w:rsidRPr="00D877DC" w:rsidRDefault="00D877DC" w:rsidP="0080029F">
            <w:pPr>
              <w:rPr>
                <w:lang w:val="en-US"/>
              </w:rPr>
            </w:pPr>
            <w:r w:rsidRPr="00D877DC">
              <w:rPr>
                <w:lang w:val="en-US"/>
              </w:rPr>
              <w:t>2.16.840.1.113883.2.20.6.4</w:t>
            </w:r>
          </w:p>
        </w:tc>
        <w:tc>
          <w:tcPr>
            <w:tcW w:w="2416" w:type="dxa"/>
            <w:shd w:val="clear" w:color="auto" w:fill="auto"/>
            <w:hideMark/>
          </w:tcPr>
          <w:p w:rsidR="00D877DC" w:rsidRPr="00D877DC" w:rsidRDefault="00D877DC" w:rsidP="0080029F">
            <w:pPr>
              <w:rPr>
                <w:lang w:val="en-US"/>
              </w:rPr>
            </w:pPr>
            <w:r w:rsidRPr="00D877DC">
              <w:rPr>
                <w:lang w:val="en-US"/>
              </w:rPr>
              <w:t>telecom-use</w:t>
            </w:r>
          </w:p>
        </w:tc>
        <w:tc>
          <w:tcPr>
            <w:tcW w:w="3742" w:type="dxa"/>
            <w:shd w:val="clear" w:color="auto" w:fill="auto"/>
            <w:hideMark/>
          </w:tcPr>
          <w:p w:rsidR="005F1285" w:rsidRDefault="00D877DC" w:rsidP="0080029F">
            <w:pPr>
              <w:rPr>
                <w:lang w:val="en-US"/>
              </w:rPr>
            </w:pPr>
            <w:r w:rsidRPr="00D877DC">
              <w:rPr>
                <w:lang w:val="en-US"/>
              </w:rPr>
              <w:t xml:space="preserve">Defines </w:t>
            </w:r>
            <w:r w:rsidR="005F1285">
              <w:rPr>
                <w:lang w:val="en-US"/>
              </w:rPr>
              <w:t xml:space="preserve">the type of </w:t>
            </w:r>
            <w:r w:rsidRPr="00D877DC">
              <w:rPr>
                <w:lang w:val="en-US"/>
              </w:rPr>
              <w:t>contact informa</w:t>
            </w:r>
            <w:r w:rsidR="001B75AD">
              <w:rPr>
                <w:lang w:val="en-US"/>
              </w:rPr>
              <w:t>tion</w:t>
            </w:r>
            <w:r w:rsidR="001B75AD" w:rsidRPr="00D877DC">
              <w:rPr>
                <w:lang w:val="en-US"/>
              </w:rPr>
              <w:t>; e.g.,</w:t>
            </w:r>
            <w:r w:rsidR="001B75AD">
              <w:rPr>
                <w:lang w:val="en-US"/>
              </w:rPr>
              <w:t xml:space="preserve"> </w:t>
            </w:r>
            <w:r w:rsidR="005F1285">
              <w:rPr>
                <w:lang w:val="en-US"/>
              </w:rPr>
              <w:t>Home, Office, Private.</w:t>
            </w:r>
          </w:p>
          <w:p w:rsidR="005F1285" w:rsidRDefault="005F1285" w:rsidP="0080029F">
            <w:pPr>
              <w:rPr>
                <w:lang w:val="en-US"/>
              </w:rPr>
            </w:pPr>
          </w:p>
          <w:p w:rsidR="00466151" w:rsidRPr="00D877DC" w:rsidRDefault="00466151" w:rsidP="0080029F">
            <w:pPr>
              <w:rPr>
                <w:lang w:val="en-US"/>
              </w:rPr>
            </w:pPr>
            <w:r>
              <w:rPr>
                <w:lang w:val="en-US"/>
              </w:rPr>
              <w:t>This OID is currently not used by the SPM.</w:t>
            </w:r>
          </w:p>
        </w:tc>
      </w:tr>
      <w:tr w:rsidR="00D877DC" w:rsidRPr="00D877DC" w:rsidTr="005450D1">
        <w:trPr>
          <w:trHeight w:val="300"/>
        </w:trPr>
        <w:tc>
          <w:tcPr>
            <w:tcW w:w="3217" w:type="dxa"/>
            <w:shd w:val="clear" w:color="auto" w:fill="auto"/>
            <w:hideMark/>
          </w:tcPr>
          <w:p w:rsidR="00D877DC" w:rsidRPr="00D877DC" w:rsidRDefault="00D877DC" w:rsidP="0080029F">
            <w:pPr>
              <w:rPr>
                <w:lang w:val="en-US"/>
              </w:rPr>
            </w:pPr>
            <w:r w:rsidRPr="00D877DC">
              <w:rPr>
                <w:lang w:val="en-US"/>
              </w:rPr>
              <w:t>2.16.840.1.113883.2.20.6.5</w:t>
            </w:r>
          </w:p>
        </w:tc>
        <w:tc>
          <w:tcPr>
            <w:tcW w:w="2416" w:type="dxa"/>
            <w:shd w:val="clear" w:color="auto" w:fill="auto"/>
            <w:hideMark/>
          </w:tcPr>
          <w:p w:rsidR="00D877DC" w:rsidRPr="00D877DC" w:rsidRDefault="00D877DC" w:rsidP="0080029F">
            <w:pPr>
              <w:rPr>
                <w:lang w:val="en-US"/>
              </w:rPr>
            </w:pPr>
            <w:r w:rsidRPr="00D877DC">
              <w:rPr>
                <w:lang w:val="en-US"/>
              </w:rPr>
              <w:t>pharmaceutical-standard</w:t>
            </w:r>
          </w:p>
        </w:tc>
        <w:tc>
          <w:tcPr>
            <w:tcW w:w="3742" w:type="dxa"/>
            <w:shd w:val="clear" w:color="auto" w:fill="auto"/>
            <w:hideMark/>
          </w:tcPr>
          <w:p w:rsidR="005F1285" w:rsidRPr="005F1285" w:rsidRDefault="00D877DC" w:rsidP="0080029F">
            <w:pPr>
              <w:rPr>
                <w:lang w:val="en-US"/>
              </w:rPr>
            </w:pPr>
            <w:r w:rsidRPr="00D877DC">
              <w:rPr>
                <w:lang w:val="en-US"/>
              </w:rPr>
              <w:t>List of pharmaceopias</w:t>
            </w:r>
            <w:r w:rsidR="001B75AD" w:rsidRPr="00D877DC">
              <w:rPr>
                <w:lang w:val="en-US"/>
              </w:rPr>
              <w:t>; e.g.,</w:t>
            </w:r>
            <w:r w:rsidR="001B75AD">
              <w:rPr>
                <w:lang w:val="en-US"/>
              </w:rPr>
              <w:t xml:space="preserve"> </w:t>
            </w:r>
            <w:r w:rsidR="005F1285">
              <w:rPr>
                <w:lang w:val="en-US"/>
              </w:rPr>
              <w:t xml:space="preserve"> </w:t>
            </w:r>
            <w:r w:rsidR="005F1285" w:rsidRPr="005F1285">
              <w:rPr>
                <w:lang w:val="en-US"/>
              </w:rPr>
              <w:t>BP, MFR, PH EUR, USP</w:t>
            </w:r>
          </w:p>
          <w:p w:rsidR="00466151" w:rsidRDefault="00466151" w:rsidP="0080029F">
            <w:pPr>
              <w:rPr>
                <w:lang w:val="en-US"/>
              </w:rPr>
            </w:pPr>
          </w:p>
          <w:p w:rsidR="00466151" w:rsidRPr="00D877DC" w:rsidRDefault="00466151" w:rsidP="0080029F">
            <w:pPr>
              <w:rPr>
                <w:lang w:val="en-US"/>
              </w:rPr>
            </w:pPr>
            <w:r>
              <w:rPr>
                <w:lang w:val="en-US"/>
              </w:rPr>
              <w:t>This OID is currently used only for doctype specific aspects.</w:t>
            </w:r>
          </w:p>
        </w:tc>
      </w:tr>
      <w:tr w:rsidR="00D877DC" w:rsidRPr="00D877DC" w:rsidTr="005450D1">
        <w:trPr>
          <w:trHeight w:val="300"/>
        </w:trPr>
        <w:tc>
          <w:tcPr>
            <w:tcW w:w="3217" w:type="dxa"/>
            <w:shd w:val="clear" w:color="auto" w:fill="auto"/>
            <w:hideMark/>
          </w:tcPr>
          <w:p w:rsidR="00D877DC" w:rsidRPr="00D877DC" w:rsidRDefault="00D877DC" w:rsidP="0080029F">
            <w:pPr>
              <w:rPr>
                <w:lang w:val="en-US"/>
              </w:rPr>
            </w:pPr>
            <w:r w:rsidRPr="00D877DC">
              <w:rPr>
                <w:lang w:val="en-US"/>
              </w:rPr>
              <w:t>2.16.840.1.113883.2.20.6.6</w:t>
            </w:r>
          </w:p>
        </w:tc>
        <w:tc>
          <w:tcPr>
            <w:tcW w:w="2416" w:type="dxa"/>
            <w:shd w:val="clear" w:color="auto" w:fill="auto"/>
            <w:hideMark/>
          </w:tcPr>
          <w:p w:rsidR="00D877DC" w:rsidRPr="00D877DC" w:rsidRDefault="00D877DC" w:rsidP="0080029F">
            <w:pPr>
              <w:rPr>
                <w:lang w:val="en-US"/>
              </w:rPr>
            </w:pPr>
            <w:r w:rsidRPr="00D877DC">
              <w:rPr>
                <w:lang w:val="en-US"/>
              </w:rPr>
              <w:t>therapeutic-class</w:t>
            </w:r>
          </w:p>
        </w:tc>
        <w:tc>
          <w:tcPr>
            <w:tcW w:w="3742" w:type="dxa"/>
            <w:shd w:val="clear" w:color="auto" w:fill="auto"/>
            <w:hideMark/>
          </w:tcPr>
          <w:p w:rsidR="005D3BAB" w:rsidRPr="005D3BAB" w:rsidRDefault="00D877DC" w:rsidP="0080029F">
            <w:pPr>
              <w:rPr>
                <w:lang w:val="en-US"/>
              </w:rPr>
            </w:pPr>
            <w:r w:rsidRPr="00D877DC">
              <w:rPr>
                <w:lang w:val="en-US"/>
              </w:rPr>
              <w:t>List of therapeutic classes</w:t>
            </w:r>
            <w:r w:rsidR="001B75AD" w:rsidRPr="00D877DC">
              <w:rPr>
                <w:lang w:val="en-US"/>
              </w:rPr>
              <w:t>; e.g.,</w:t>
            </w:r>
            <w:r w:rsidR="001B75AD">
              <w:rPr>
                <w:lang w:val="en-US"/>
              </w:rPr>
              <w:t xml:space="preserve">  </w:t>
            </w:r>
            <w:r w:rsidR="005D3BAB" w:rsidRPr="005D3BAB">
              <w:rPr>
                <w:lang w:val="en-US"/>
              </w:rPr>
              <w:t>Chlorhexidine, Cimetidine, Silicones</w:t>
            </w:r>
          </w:p>
          <w:p w:rsidR="00466151" w:rsidRDefault="00466151" w:rsidP="0080029F">
            <w:pPr>
              <w:rPr>
                <w:lang w:val="en-US"/>
              </w:rPr>
            </w:pPr>
          </w:p>
          <w:p w:rsidR="00466151" w:rsidRPr="00D877DC" w:rsidRDefault="00466151" w:rsidP="0080029F">
            <w:pPr>
              <w:rPr>
                <w:lang w:val="en-US"/>
              </w:rPr>
            </w:pPr>
            <w:r>
              <w:rPr>
                <w:lang w:val="en-US"/>
              </w:rPr>
              <w:t>This OID is currently used only for doctype specific aspects.</w:t>
            </w:r>
          </w:p>
        </w:tc>
      </w:tr>
      <w:tr w:rsidR="00D877DC" w:rsidRPr="00D877DC" w:rsidTr="005450D1">
        <w:trPr>
          <w:trHeight w:val="300"/>
        </w:trPr>
        <w:tc>
          <w:tcPr>
            <w:tcW w:w="3217" w:type="dxa"/>
            <w:shd w:val="clear" w:color="auto" w:fill="auto"/>
            <w:hideMark/>
          </w:tcPr>
          <w:p w:rsidR="00D877DC" w:rsidRPr="00D877DC" w:rsidRDefault="00D877DC" w:rsidP="0080029F">
            <w:pPr>
              <w:rPr>
                <w:lang w:val="en-US"/>
              </w:rPr>
            </w:pPr>
            <w:r w:rsidRPr="00D877DC">
              <w:rPr>
                <w:lang w:val="en-US"/>
              </w:rPr>
              <w:t>2.16.840.1.113883.2.20.6.7</w:t>
            </w:r>
          </w:p>
        </w:tc>
        <w:tc>
          <w:tcPr>
            <w:tcW w:w="2416" w:type="dxa"/>
            <w:shd w:val="clear" w:color="auto" w:fill="auto"/>
            <w:hideMark/>
          </w:tcPr>
          <w:p w:rsidR="00D877DC" w:rsidRPr="00D877DC" w:rsidRDefault="00D877DC" w:rsidP="0080029F">
            <w:pPr>
              <w:rPr>
                <w:lang w:val="en-US"/>
              </w:rPr>
            </w:pPr>
            <w:r w:rsidRPr="00D877DC">
              <w:rPr>
                <w:lang w:val="en-US"/>
              </w:rPr>
              <w:t>route-of-administration</w:t>
            </w:r>
          </w:p>
        </w:tc>
        <w:tc>
          <w:tcPr>
            <w:tcW w:w="3742" w:type="dxa"/>
            <w:shd w:val="clear" w:color="auto" w:fill="auto"/>
            <w:hideMark/>
          </w:tcPr>
          <w:p w:rsidR="001B75AD" w:rsidRDefault="00D877DC" w:rsidP="0080029F">
            <w:pPr>
              <w:rPr>
                <w:lang w:val="en-US"/>
              </w:rPr>
            </w:pPr>
            <w:r w:rsidRPr="00D877DC">
              <w:rPr>
                <w:lang w:val="en-US"/>
              </w:rPr>
              <w:t>List of routes of administration</w:t>
            </w:r>
            <w:r w:rsidR="001B75AD" w:rsidRPr="00D877DC">
              <w:rPr>
                <w:lang w:val="en-US"/>
              </w:rPr>
              <w:t>; e.g.,</w:t>
            </w:r>
            <w:r w:rsidR="001B75AD">
              <w:rPr>
                <w:lang w:val="en-US"/>
              </w:rPr>
              <w:t xml:space="preserve"> </w:t>
            </w:r>
          </w:p>
          <w:p w:rsidR="005D3BAB" w:rsidRPr="00D877DC" w:rsidRDefault="005D3BAB" w:rsidP="0080029F">
            <w:pPr>
              <w:rPr>
                <w:lang w:val="en-US"/>
              </w:rPr>
            </w:pPr>
            <w:r>
              <w:rPr>
                <w:lang w:val="en-US"/>
              </w:rPr>
              <w:t xml:space="preserve"> </w:t>
            </w:r>
            <w:r w:rsidRPr="005D3BAB">
              <w:rPr>
                <w:lang w:val="en-US"/>
              </w:rPr>
              <w:t>Dental</w:t>
            </w:r>
            <w:r>
              <w:rPr>
                <w:lang w:val="en-US"/>
              </w:rPr>
              <w:t xml:space="preserve">, </w:t>
            </w:r>
            <w:r w:rsidRPr="005D3BAB">
              <w:rPr>
                <w:lang w:val="en-US"/>
              </w:rPr>
              <w:t>Epidural</w:t>
            </w:r>
            <w:r>
              <w:rPr>
                <w:lang w:val="en-US"/>
              </w:rPr>
              <w:t xml:space="preserve">, </w:t>
            </w:r>
            <w:r w:rsidRPr="005D3BAB">
              <w:rPr>
                <w:lang w:val="en-US"/>
              </w:rPr>
              <w:t>Intracardiac</w:t>
            </w:r>
          </w:p>
        </w:tc>
      </w:tr>
      <w:tr w:rsidR="00D877DC" w:rsidRPr="00D877DC" w:rsidTr="005450D1">
        <w:trPr>
          <w:trHeight w:val="300"/>
        </w:trPr>
        <w:tc>
          <w:tcPr>
            <w:tcW w:w="3217" w:type="dxa"/>
            <w:shd w:val="clear" w:color="auto" w:fill="auto"/>
            <w:hideMark/>
          </w:tcPr>
          <w:p w:rsidR="00D877DC" w:rsidRPr="00D877DC" w:rsidRDefault="00D877DC" w:rsidP="0080029F">
            <w:pPr>
              <w:rPr>
                <w:lang w:val="en-US"/>
              </w:rPr>
            </w:pPr>
            <w:r w:rsidRPr="00D877DC">
              <w:rPr>
                <w:lang w:val="en-US"/>
              </w:rPr>
              <w:t>2.16.840.1.113883.2.20.6.8</w:t>
            </w:r>
          </w:p>
        </w:tc>
        <w:tc>
          <w:tcPr>
            <w:tcW w:w="2416" w:type="dxa"/>
            <w:shd w:val="clear" w:color="auto" w:fill="auto"/>
            <w:hideMark/>
          </w:tcPr>
          <w:p w:rsidR="00D877DC" w:rsidRPr="00D877DC" w:rsidRDefault="00D877DC" w:rsidP="0080029F">
            <w:pPr>
              <w:rPr>
                <w:lang w:val="en-US"/>
              </w:rPr>
            </w:pPr>
            <w:r w:rsidRPr="00D877DC">
              <w:rPr>
                <w:lang w:val="en-US"/>
              </w:rPr>
              <w:t>section-id</w:t>
            </w:r>
          </w:p>
        </w:tc>
        <w:tc>
          <w:tcPr>
            <w:tcW w:w="3742" w:type="dxa"/>
            <w:shd w:val="clear" w:color="auto" w:fill="auto"/>
            <w:hideMark/>
          </w:tcPr>
          <w:p w:rsidR="005D3BAB" w:rsidRPr="00D877DC" w:rsidRDefault="00D877DC" w:rsidP="0080029F">
            <w:pPr>
              <w:rPr>
                <w:lang w:val="en-US"/>
              </w:rPr>
            </w:pPr>
            <w:r w:rsidRPr="00D877DC">
              <w:rPr>
                <w:lang w:val="en-US"/>
              </w:rPr>
              <w:t xml:space="preserve">List of all </w:t>
            </w:r>
            <w:r w:rsidR="005D3BAB">
              <w:rPr>
                <w:lang w:val="en-US"/>
              </w:rPr>
              <w:t xml:space="preserve">document </w:t>
            </w:r>
            <w:r w:rsidRPr="00D877DC">
              <w:rPr>
                <w:lang w:val="en-US"/>
              </w:rPr>
              <w:t>section headings</w:t>
            </w:r>
            <w:r w:rsidR="001B75AD" w:rsidRPr="00D877DC">
              <w:rPr>
                <w:lang w:val="en-US"/>
              </w:rPr>
              <w:t>; e.g.,</w:t>
            </w:r>
            <w:r w:rsidR="001B75AD">
              <w:rPr>
                <w:lang w:val="en-US"/>
              </w:rPr>
              <w:t xml:space="preserve"> </w:t>
            </w:r>
            <w:r w:rsidR="005D3BAB" w:rsidRPr="005D3BAB">
              <w:rPr>
                <w:lang w:val="en-US"/>
              </w:rPr>
              <w:t>Indications and Clinical Use</w:t>
            </w:r>
            <w:r w:rsidR="005D3BAB">
              <w:rPr>
                <w:lang w:val="en-US"/>
              </w:rPr>
              <w:t xml:space="preserve">, </w:t>
            </w:r>
            <w:r w:rsidR="005D3BAB" w:rsidRPr="005D3BAB">
              <w:rPr>
                <w:lang w:val="en-US"/>
              </w:rPr>
              <w:lastRenderedPageBreak/>
              <w:t>Psychiatric</w:t>
            </w:r>
            <w:r w:rsidR="005D3BAB">
              <w:rPr>
                <w:lang w:val="en-US"/>
              </w:rPr>
              <w:t xml:space="preserve">, </w:t>
            </w:r>
            <w:r w:rsidR="005D3BAB" w:rsidRPr="005D3BAB">
              <w:rPr>
                <w:lang w:val="en-US"/>
              </w:rPr>
              <w:t>Geriatrics</w:t>
            </w:r>
          </w:p>
        </w:tc>
      </w:tr>
      <w:tr w:rsidR="00D877DC" w:rsidRPr="00D877DC" w:rsidTr="005450D1">
        <w:trPr>
          <w:trHeight w:val="300"/>
        </w:trPr>
        <w:tc>
          <w:tcPr>
            <w:tcW w:w="3217" w:type="dxa"/>
            <w:shd w:val="clear" w:color="auto" w:fill="auto"/>
            <w:hideMark/>
          </w:tcPr>
          <w:p w:rsidR="00D877DC" w:rsidRPr="00D877DC" w:rsidRDefault="00D877DC" w:rsidP="0080029F">
            <w:pPr>
              <w:rPr>
                <w:lang w:val="en-US"/>
              </w:rPr>
            </w:pPr>
            <w:r w:rsidRPr="00D877DC">
              <w:rPr>
                <w:lang w:val="en-US"/>
              </w:rPr>
              <w:lastRenderedPageBreak/>
              <w:t>2.16.840.1.113883.2.20.6.9</w:t>
            </w:r>
          </w:p>
        </w:tc>
        <w:tc>
          <w:tcPr>
            <w:tcW w:w="2416" w:type="dxa"/>
            <w:shd w:val="clear" w:color="auto" w:fill="auto"/>
            <w:hideMark/>
          </w:tcPr>
          <w:p w:rsidR="00D877DC" w:rsidRPr="00D877DC" w:rsidRDefault="00D877DC" w:rsidP="0080029F">
            <w:pPr>
              <w:rPr>
                <w:lang w:val="en-US"/>
              </w:rPr>
            </w:pPr>
            <w:r w:rsidRPr="00D877DC">
              <w:rPr>
                <w:lang w:val="en-US"/>
              </w:rPr>
              <w:t>template-id</w:t>
            </w:r>
          </w:p>
        </w:tc>
        <w:tc>
          <w:tcPr>
            <w:tcW w:w="3742" w:type="dxa"/>
            <w:shd w:val="clear" w:color="auto" w:fill="auto"/>
            <w:hideMark/>
          </w:tcPr>
          <w:p w:rsidR="001B75AD" w:rsidRPr="00D877DC" w:rsidRDefault="00D877DC" w:rsidP="0080029F">
            <w:pPr>
              <w:rPr>
                <w:lang w:val="en-US"/>
              </w:rPr>
            </w:pPr>
            <w:r w:rsidRPr="00D877DC">
              <w:rPr>
                <w:lang w:val="en-US"/>
              </w:rPr>
              <w:t>List of iden</w:t>
            </w:r>
            <w:r w:rsidR="001B75AD">
              <w:rPr>
                <w:lang w:val="en-US"/>
              </w:rPr>
              <w:t xml:space="preserve">tifier for each template; e.g., </w:t>
            </w:r>
            <w:r w:rsidR="001B75AD" w:rsidRPr="001B75AD">
              <w:rPr>
                <w:lang w:val="en-US"/>
              </w:rPr>
              <w:t>2004 Product Monograph Template – Standard</w:t>
            </w:r>
            <w:r w:rsidR="001B75AD">
              <w:rPr>
                <w:lang w:val="en-US"/>
              </w:rPr>
              <w:t xml:space="preserve">, </w:t>
            </w:r>
            <w:r w:rsidR="001B75AD" w:rsidRPr="001B75AD">
              <w:rPr>
                <w:lang w:val="en-US"/>
              </w:rPr>
              <w:t>2016 Product Monograph Template - Schedule D</w:t>
            </w:r>
          </w:p>
        </w:tc>
      </w:tr>
      <w:tr w:rsidR="00D877DC" w:rsidRPr="00D877DC" w:rsidTr="005450D1">
        <w:trPr>
          <w:trHeight w:val="300"/>
        </w:trPr>
        <w:tc>
          <w:tcPr>
            <w:tcW w:w="3217" w:type="dxa"/>
            <w:shd w:val="clear" w:color="auto" w:fill="auto"/>
            <w:hideMark/>
          </w:tcPr>
          <w:p w:rsidR="00D877DC" w:rsidRPr="00D877DC" w:rsidRDefault="00D877DC" w:rsidP="0080029F">
            <w:pPr>
              <w:rPr>
                <w:lang w:val="en-US"/>
              </w:rPr>
            </w:pPr>
            <w:r w:rsidRPr="00D877DC">
              <w:rPr>
                <w:lang w:val="en-US"/>
              </w:rPr>
              <w:t>2.16.840.1.113883.2.20.6.10</w:t>
            </w:r>
          </w:p>
        </w:tc>
        <w:tc>
          <w:tcPr>
            <w:tcW w:w="2416" w:type="dxa"/>
            <w:shd w:val="clear" w:color="auto" w:fill="auto"/>
            <w:hideMark/>
          </w:tcPr>
          <w:p w:rsidR="00D877DC" w:rsidRPr="00D877DC" w:rsidRDefault="00D877DC" w:rsidP="0080029F">
            <w:pPr>
              <w:rPr>
                <w:lang w:val="en-US"/>
              </w:rPr>
            </w:pPr>
            <w:r w:rsidRPr="00D877DC">
              <w:rPr>
                <w:lang w:val="en-US"/>
              </w:rPr>
              <w:t>document-id</w:t>
            </w:r>
          </w:p>
        </w:tc>
        <w:tc>
          <w:tcPr>
            <w:tcW w:w="3742" w:type="dxa"/>
            <w:shd w:val="clear" w:color="auto" w:fill="auto"/>
            <w:hideMark/>
          </w:tcPr>
          <w:p w:rsidR="00D877DC" w:rsidRPr="00D877DC" w:rsidRDefault="00D877DC" w:rsidP="0080029F">
            <w:pPr>
              <w:rPr>
                <w:lang w:val="en-US"/>
              </w:rPr>
            </w:pPr>
            <w:r w:rsidRPr="00D877DC">
              <w:rPr>
                <w:lang w:val="en-US"/>
              </w:rPr>
              <w:t xml:space="preserve">Lists the type of </w:t>
            </w:r>
            <w:r w:rsidR="001B75AD">
              <w:rPr>
                <w:lang w:val="en-US"/>
              </w:rPr>
              <w:t>document</w:t>
            </w:r>
            <w:r w:rsidR="001B75AD" w:rsidRPr="00D877DC">
              <w:rPr>
                <w:lang w:val="en-US"/>
              </w:rPr>
              <w:t>; e.g.,</w:t>
            </w:r>
            <w:r w:rsidR="001B75AD">
              <w:rPr>
                <w:lang w:val="en-US"/>
              </w:rPr>
              <w:t xml:space="preserve"> </w:t>
            </w:r>
            <w:r w:rsidR="001B75AD" w:rsidRPr="00D877DC">
              <w:rPr>
                <w:lang w:val="en-US"/>
              </w:rPr>
              <w:t>CPID, PM, QOS</w:t>
            </w:r>
          </w:p>
        </w:tc>
      </w:tr>
      <w:tr w:rsidR="00D877DC" w:rsidRPr="00D877DC" w:rsidTr="005450D1">
        <w:trPr>
          <w:trHeight w:val="300"/>
        </w:trPr>
        <w:tc>
          <w:tcPr>
            <w:tcW w:w="3217" w:type="dxa"/>
            <w:shd w:val="clear" w:color="auto" w:fill="auto"/>
            <w:hideMark/>
          </w:tcPr>
          <w:p w:rsidR="00D877DC" w:rsidRPr="00D877DC" w:rsidRDefault="00D877DC" w:rsidP="0080029F">
            <w:pPr>
              <w:rPr>
                <w:lang w:val="en-US"/>
              </w:rPr>
            </w:pPr>
            <w:r w:rsidRPr="00D877DC">
              <w:rPr>
                <w:lang w:val="en-US"/>
              </w:rPr>
              <w:t>2.16.840.1.113883.2.20.6.11</w:t>
            </w:r>
          </w:p>
        </w:tc>
        <w:tc>
          <w:tcPr>
            <w:tcW w:w="2416" w:type="dxa"/>
            <w:shd w:val="clear" w:color="auto" w:fill="auto"/>
            <w:hideMark/>
          </w:tcPr>
          <w:p w:rsidR="00D877DC" w:rsidRPr="00D877DC" w:rsidRDefault="00D877DC" w:rsidP="0080029F">
            <w:pPr>
              <w:rPr>
                <w:lang w:val="en-US"/>
              </w:rPr>
            </w:pPr>
            <w:r w:rsidRPr="00D877DC">
              <w:rPr>
                <w:lang w:val="en-US"/>
              </w:rPr>
              <w:t>marketing-category</w:t>
            </w:r>
          </w:p>
        </w:tc>
        <w:tc>
          <w:tcPr>
            <w:tcW w:w="3742" w:type="dxa"/>
            <w:shd w:val="clear" w:color="auto" w:fill="auto"/>
            <w:hideMark/>
          </w:tcPr>
          <w:p w:rsidR="00D877DC" w:rsidRPr="00D877DC" w:rsidRDefault="00D877DC" w:rsidP="0080029F">
            <w:pPr>
              <w:rPr>
                <w:lang w:val="en-US"/>
              </w:rPr>
            </w:pPr>
            <w:r w:rsidRPr="00D877DC">
              <w:rPr>
                <w:lang w:val="en-US"/>
              </w:rPr>
              <w:t>The regulatory activity the approved PM is associated with; e.g., NDS, SNDS</w:t>
            </w:r>
          </w:p>
        </w:tc>
      </w:tr>
      <w:tr w:rsidR="00D877DC" w:rsidRPr="00D877DC" w:rsidTr="005450D1">
        <w:trPr>
          <w:trHeight w:val="300"/>
        </w:trPr>
        <w:tc>
          <w:tcPr>
            <w:tcW w:w="3217" w:type="dxa"/>
            <w:shd w:val="clear" w:color="auto" w:fill="auto"/>
            <w:hideMark/>
          </w:tcPr>
          <w:p w:rsidR="00D877DC" w:rsidRPr="00D877DC" w:rsidRDefault="00D877DC" w:rsidP="0080029F">
            <w:pPr>
              <w:rPr>
                <w:lang w:val="en-US"/>
              </w:rPr>
            </w:pPr>
            <w:r w:rsidRPr="00D877DC">
              <w:rPr>
                <w:lang w:val="en-US"/>
              </w:rPr>
              <w:t>2.16.840.1.113883.2.20.6.12</w:t>
            </w:r>
          </w:p>
        </w:tc>
        <w:tc>
          <w:tcPr>
            <w:tcW w:w="2416" w:type="dxa"/>
            <w:shd w:val="clear" w:color="auto" w:fill="auto"/>
            <w:hideMark/>
          </w:tcPr>
          <w:p w:rsidR="00D877DC" w:rsidRPr="00D877DC" w:rsidRDefault="00D877DC" w:rsidP="0080029F">
            <w:pPr>
              <w:rPr>
                <w:lang w:val="en-US"/>
              </w:rPr>
            </w:pPr>
            <w:r w:rsidRPr="00D877DC">
              <w:rPr>
                <w:lang w:val="en-US"/>
              </w:rPr>
              <w:t>equivalence-codes</w:t>
            </w:r>
          </w:p>
        </w:tc>
        <w:tc>
          <w:tcPr>
            <w:tcW w:w="3742" w:type="dxa"/>
            <w:shd w:val="clear" w:color="auto" w:fill="auto"/>
            <w:hideMark/>
          </w:tcPr>
          <w:p w:rsidR="00466151" w:rsidRPr="00D877DC" w:rsidRDefault="00D877DC" w:rsidP="0080029F">
            <w:pPr>
              <w:rPr>
                <w:lang w:val="en-US"/>
              </w:rPr>
            </w:pPr>
            <w:r w:rsidRPr="00D877DC">
              <w:rPr>
                <w:lang w:val="en-US"/>
              </w:rPr>
              <w:t>Can be used to link a generic to its reference product</w:t>
            </w:r>
            <w:r w:rsidR="00466151">
              <w:rPr>
                <w:lang w:val="en-US"/>
              </w:rPr>
              <w:t>.</w:t>
            </w:r>
          </w:p>
        </w:tc>
      </w:tr>
      <w:tr w:rsidR="00D877DC" w:rsidRPr="00D877DC" w:rsidTr="005450D1">
        <w:trPr>
          <w:trHeight w:val="300"/>
        </w:trPr>
        <w:tc>
          <w:tcPr>
            <w:tcW w:w="3217" w:type="dxa"/>
            <w:shd w:val="clear" w:color="auto" w:fill="auto"/>
            <w:hideMark/>
          </w:tcPr>
          <w:p w:rsidR="00D877DC" w:rsidRPr="00D877DC" w:rsidRDefault="00D877DC" w:rsidP="0080029F">
            <w:pPr>
              <w:rPr>
                <w:lang w:val="en-US"/>
              </w:rPr>
            </w:pPr>
            <w:r w:rsidRPr="00D877DC">
              <w:rPr>
                <w:lang w:val="en-US"/>
              </w:rPr>
              <w:t>2.16.840.1.113883.2.20.6.13</w:t>
            </w:r>
          </w:p>
        </w:tc>
        <w:tc>
          <w:tcPr>
            <w:tcW w:w="2416" w:type="dxa"/>
            <w:shd w:val="clear" w:color="auto" w:fill="auto"/>
            <w:hideMark/>
          </w:tcPr>
          <w:p w:rsidR="00D877DC" w:rsidRPr="00D877DC" w:rsidRDefault="004B7AF1" w:rsidP="0080029F">
            <w:pPr>
              <w:rPr>
                <w:lang w:val="en-US"/>
              </w:rPr>
            </w:pPr>
            <w:r>
              <w:rPr>
                <w:lang w:val="en-US"/>
              </w:rPr>
              <w:t>identifier-t</w:t>
            </w:r>
            <w:r w:rsidR="00D877DC" w:rsidRPr="00D877DC">
              <w:rPr>
                <w:lang w:val="en-US"/>
              </w:rPr>
              <w:t>ype</w:t>
            </w:r>
          </w:p>
        </w:tc>
        <w:tc>
          <w:tcPr>
            <w:tcW w:w="3742" w:type="dxa"/>
            <w:shd w:val="clear" w:color="auto" w:fill="auto"/>
            <w:hideMark/>
          </w:tcPr>
          <w:p w:rsidR="00D5082D" w:rsidRPr="00D877DC" w:rsidRDefault="00D5082D" w:rsidP="0080029F">
            <w:pPr>
              <w:rPr>
                <w:lang w:val="en-US"/>
              </w:rPr>
            </w:pPr>
            <w:r>
              <w:rPr>
                <w:lang w:val="en-US"/>
              </w:rPr>
              <w:t>All non HPFB</w:t>
            </w:r>
            <w:r w:rsidR="001B75AD">
              <w:rPr>
                <w:lang w:val="en-US"/>
              </w:rPr>
              <w:t xml:space="preserve"> assigned part and product ID’s</w:t>
            </w:r>
            <w:r w:rsidR="001B75AD" w:rsidRPr="00D877DC">
              <w:rPr>
                <w:lang w:val="en-US"/>
              </w:rPr>
              <w:t>; e.g.,</w:t>
            </w:r>
            <w:r w:rsidR="001B75AD">
              <w:rPr>
                <w:lang w:val="en-US"/>
              </w:rPr>
              <w:t xml:space="preserve"> s</w:t>
            </w:r>
            <w:r>
              <w:rPr>
                <w:lang w:val="en-US"/>
              </w:rPr>
              <w:t>ponsor assigned part ID’s for kit components.</w:t>
            </w:r>
          </w:p>
        </w:tc>
      </w:tr>
      <w:tr w:rsidR="00D877DC" w:rsidRPr="00D877DC" w:rsidTr="005450D1">
        <w:trPr>
          <w:trHeight w:val="600"/>
        </w:trPr>
        <w:tc>
          <w:tcPr>
            <w:tcW w:w="3217" w:type="dxa"/>
            <w:shd w:val="clear" w:color="auto" w:fill="auto"/>
            <w:hideMark/>
          </w:tcPr>
          <w:p w:rsidR="00D877DC" w:rsidRPr="00D877DC" w:rsidRDefault="00D877DC" w:rsidP="0080029F">
            <w:pPr>
              <w:rPr>
                <w:lang w:val="en-US"/>
              </w:rPr>
            </w:pPr>
            <w:r w:rsidRPr="00D877DC">
              <w:rPr>
                <w:lang w:val="en-US"/>
              </w:rPr>
              <w:t>2.16.840.1.113883.2.20.6.14</w:t>
            </w:r>
          </w:p>
        </w:tc>
        <w:tc>
          <w:tcPr>
            <w:tcW w:w="2416" w:type="dxa"/>
            <w:shd w:val="clear" w:color="auto" w:fill="auto"/>
            <w:hideMark/>
          </w:tcPr>
          <w:p w:rsidR="00D877DC" w:rsidRPr="00D877DC" w:rsidRDefault="00D877DC" w:rsidP="0080029F">
            <w:pPr>
              <w:rPr>
                <w:lang w:val="en-US"/>
              </w:rPr>
            </w:pPr>
            <w:r w:rsidRPr="00D877DC">
              <w:rPr>
                <w:lang w:val="en-US"/>
              </w:rPr>
              <w:t>ingredient-id</w:t>
            </w:r>
          </w:p>
        </w:tc>
        <w:tc>
          <w:tcPr>
            <w:tcW w:w="3742" w:type="dxa"/>
            <w:shd w:val="clear" w:color="auto" w:fill="auto"/>
            <w:hideMark/>
          </w:tcPr>
          <w:p w:rsidR="00D877DC" w:rsidRPr="00D877DC" w:rsidRDefault="00D877DC" w:rsidP="0080029F">
            <w:pPr>
              <w:rPr>
                <w:lang w:val="en-US"/>
              </w:rPr>
            </w:pPr>
            <w:r w:rsidRPr="00D877DC">
              <w:rPr>
                <w:lang w:val="en-US"/>
              </w:rPr>
              <w:t xml:space="preserve">List of </w:t>
            </w:r>
            <w:r w:rsidR="00D41A46">
              <w:rPr>
                <w:lang w:val="en-US"/>
              </w:rPr>
              <w:t xml:space="preserve">HPFB </w:t>
            </w:r>
            <w:r w:rsidRPr="00D877DC">
              <w:rPr>
                <w:lang w:val="en-US"/>
              </w:rPr>
              <w:t>substances</w:t>
            </w:r>
          </w:p>
        </w:tc>
      </w:tr>
      <w:tr w:rsidR="00D877DC" w:rsidRPr="00D877DC" w:rsidTr="005450D1">
        <w:trPr>
          <w:trHeight w:val="300"/>
        </w:trPr>
        <w:tc>
          <w:tcPr>
            <w:tcW w:w="3217" w:type="dxa"/>
            <w:shd w:val="clear" w:color="auto" w:fill="auto"/>
            <w:hideMark/>
          </w:tcPr>
          <w:p w:rsidR="00D877DC" w:rsidRPr="00D877DC" w:rsidRDefault="00D877DC" w:rsidP="0080029F">
            <w:pPr>
              <w:rPr>
                <w:lang w:val="en-US"/>
              </w:rPr>
            </w:pPr>
            <w:r w:rsidRPr="00D877DC">
              <w:rPr>
                <w:lang w:val="en-US"/>
              </w:rPr>
              <w:t>2.16.840.1.113883.2.20.6.15</w:t>
            </w:r>
          </w:p>
        </w:tc>
        <w:tc>
          <w:tcPr>
            <w:tcW w:w="2416" w:type="dxa"/>
            <w:shd w:val="clear" w:color="auto" w:fill="auto"/>
            <w:hideMark/>
          </w:tcPr>
          <w:p w:rsidR="00D877DC" w:rsidRPr="00D877DC" w:rsidRDefault="00D877DC" w:rsidP="0080029F">
            <w:pPr>
              <w:rPr>
                <w:lang w:val="en-US"/>
              </w:rPr>
            </w:pPr>
            <w:r w:rsidRPr="00D877DC">
              <w:rPr>
                <w:lang w:val="en-US"/>
              </w:rPr>
              <w:t>units-of-measure</w:t>
            </w:r>
          </w:p>
        </w:tc>
        <w:tc>
          <w:tcPr>
            <w:tcW w:w="3742" w:type="dxa"/>
            <w:shd w:val="clear" w:color="auto" w:fill="auto"/>
            <w:hideMark/>
          </w:tcPr>
          <w:p w:rsidR="00D877DC" w:rsidRPr="00D877DC" w:rsidRDefault="00D877DC" w:rsidP="0080029F">
            <w:pPr>
              <w:rPr>
                <w:lang w:val="en-US"/>
              </w:rPr>
            </w:pPr>
            <w:r w:rsidRPr="00D877DC">
              <w:rPr>
                <w:lang w:val="en-US"/>
              </w:rPr>
              <w:t>List of units of measure</w:t>
            </w:r>
            <w:r w:rsidR="001B75AD" w:rsidRPr="00D877DC">
              <w:rPr>
                <w:lang w:val="en-US"/>
              </w:rPr>
              <w:t>; e.g.,</w:t>
            </w:r>
            <w:r w:rsidR="001B75AD">
              <w:rPr>
                <w:lang w:val="en-US"/>
              </w:rPr>
              <w:t xml:space="preserve"> mg, mm, </w:t>
            </w:r>
            <w:r w:rsidR="00806F99">
              <w:rPr>
                <w:lang w:val="en-US"/>
              </w:rPr>
              <w:t>ml</w:t>
            </w:r>
          </w:p>
        </w:tc>
      </w:tr>
      <w:tr w:rsidR="00D877DC" w:rsidRPr="00D877DC" w:rsidTr="005450D1">
        <w:trPr>
          <w:trHeight w:val="300"/>
        </w:trPr>
        <w:tc>
          <w:tcPr>
            <w:tcW w:w="3217" w:type="dxa"/>
            <w:shd w:val="clear" w:color="auto" w:fill="auto"/>
            <w:hideMark/>
          </w:tcPr>
          <w:p w:rsidR="00D877DC" w:rsidRPr="00D877DC" w:rsidRDefault="00D877DC" w:rsidP="0080029F">
            <w:pPr>
              <w:rPr>
                <w:lang w:val="en-US"/>
              </w:rPr>
            </w:pPr>
            <w:r w:rsidRPr="00D877DC">
              <w:rPr>
                <w:lang w:val="en-US"/>
              </w:rPr>
              <w:t>2.16.840.1.113883.2.20.6.16</w:t>
            </w:r>
          </w:p>
        </w:tc>
        <w:tc>
          <w:tcPr>
            <w:tcW w:w="2416" w:type="dxa"/>
            <w:shd w:val="clear" w:color="auto" w:fill="auto"/>
            <w:hideMark/>
          </w:tcPr>
          <w:p w:rsidR="00D877DC" w:rsidRPr="00D877DC" w:rsidRDefault="008F5A15" w:rsidP="0080029F">
            <w:pPr>
              <w:rPr>
                <w:lang w:val="en-US"/>
              </w:rPr>
            </w:pPr>
            <w:r>
              <w:rPr>
                <w:lang w:val="en-US"/>
              </w:rPr>
              <w:t>TBD</w:t>
            </w:r>
          </w:p>
        </w:tc>
        <w:tc>
          <w:tcPr>
            <w:tcW w:w="3742" w:type="dxa"/>
            <w:shd w:val="clear" w:color="auto" w:fill="auto"/>
            <w:hideMark/>
          </w:tcPr>
          <w:p w:rsidR="00D877DC" w:rsidRPr="00D877DC" w:rsidRDefault="00E651CB" w:rsidP="0080029F">
            <w:pPr>
              <w:rPr>
                <w:lang w:val="en-US"/>
              </w:rPr>
            </w:pPr>
            <w:r w:rsidRPr="00855E09">
              <w:rPr>
                <w:lang w:val="en-US"/>
              </w:rPr>
              <w:t>Thi</w:t>
            </w:r>
            <w:r>
              <w:rPr>
                <w:lang w:val="en-US"/>
              </w:rPr>
              <w:t>s OID is not used at this time.</w:t>
            </w:r>
          </w:p>
        </w:tc>
      </w:tr>
      <w:tr w:rsidR="00D877DC" w:rsidRPr="00D877DC" w:rsidTr="005450D1">
        <w:trPr>
          <w:trHeight w:val="300"/>
        </w:trPr>
        <w:tc>
          <w:tcPr>
            <w:tcW w:w="3217" w:type="dxa"/>
            <w:shd w:val="clear" w:color="auto" w:fill="auto"/>
            <w:hideMark/>
          </w:tcPr>
          <w:p w:rsidR="00D877DC" w:rsidRPr="00D877DC" w:rsidRDefault="00D877DC" w:rsidP="0080029F">
            <w:pPr>
              <w:rPr>
                <w:lang w:val="en-US"/>
              </w:rPr>
            </w:pPr>
            <w:r w:rsidRPr="00D877DC">
              <w:rPr>
                <w:lang w:val="en-US"/>
              </w:rPr>
              <w:t>2.16.840.1.113883.2.20.6.17</w:t>
            </w:r>
          </w:p>
        </w:tc>
        <w:tc>
          <w:tcPr>
            <w:tcW w:w="2416" w:type="dxa"/>
            <w:shd w:val="clear" w:color="auto" w:fill="auto"/>
            <w:hideMark/>
          </w:tcPr>
          <w:p w:rsidR="00D877DC" w:rsidRPr="00D877DC" w:rsidRDefault="00D877DC" w:rsidP="0080029F">
            <w:pPr>
              <w:rPr>
                <w:lang w:val="en-US"/>
              </w:rPr>
            </w:pPr>
            <w:r w:rsidRPr="00D877DC">
              <w:rPr>
                <w:lang w:val="en-US"/>
              </w:rPr>
              <w:t>country-code</w:t>
            </w:r>
          </w:p>
        </w:tc>
        <w:tc>
          <w:tcPr>
            <w:tcW w:w="3742" w:type="dxa"/>
            <w:shd w:val="clear" w:color="auto" w:fill="auto"/>
            <w:hideMark/>
          </w:tcPr>
          <w:p w:rsidR="00D877DC" w:rsidRPr="00D877DC" w:rsidRDefault="00D877DC" w:rsidP="0080029F">
            <w:pPr>
              <w:rPr>
                <w:lang w:val="en-US"/>
              </w:rPr>
            </w:pPr>
            <w:r w:rsidRPr="00D877DC">
              <w:rPr>
                <w:lang w:val="en-US"/>
              </w:rPr>
              <w:t>List of countries</w:t>
            </w:r>
            <w:r w:rsidR="00806F99" w:rsidRPr="00D877DC">
              <w:rPr>
                <w:lang w:val="en-US"/>
              </w:rPr>
              <w:t>; e.g.,</w:t>
            </w:r>
            <w:r w:rsidR="00806F99">
              <w:rPr>
                <w:lang w:val="en-US"/>
              </w:rPr>
              <w:t xml:space="preserve"> CAN, US</w:t>
            </w:r>
            <w:r w:rsidR="0008001D">
              <w:rPr>
                <w:lang w:val="en-US"/>
              </w:rPr>
              <w:t>A</w:t>
            </w:r>
          </w:p>
        </w:tc>
      </w:tr>
      <w:tr w:rsidR="00D877DC" w:rsidRPr="00D877DC" w:rsidTr="005450D1">
        <w:trPr>
          <w:trHeight w:val="300"/>
        </w:trPr>
        <w:tc>
          <w:tcPr>
            <w:tcW w:w="3217" w:type="dxa"/>
            <w:shd w:val="clear" w:color="auto" w:fill="auto"/>
            <w:hideMark/>
          </w:tcPr>
          <w:p w:rsidR="00D877DC" w:rsidRPr="00D877DC" w:rsidRDefault="00D877DC" w:rsidP="0080029F">
            <w:pPr>
              <w:rPr>
                <w:lang w:val="en-US"/>
              </w:rPr>
            </w:pPr>
            <w:r w:rsidRPr="00D877DC">
              <w:rPr>
                <w:lang w:val="en-US"/>
              </w:rPr>
              <w:t>2.16.840.1.113883.2.20.6.18</w:t>
            </w:r>
          </w:p>
        </w:tc>
        <w:tc>
          <w:tcPr>
            <w:tcW w:w="2416" w:type="dxa"/>
            <w:shd w:val="clear" w:color="auto" w:fill="auto"/>
            <w:hideMark/>
          </w:tcPr>
          <w:p w:rsidR="00D877DC" w:rsidRPr="00D877DC" w:rsidRDefault="00D877DC" w:rsidP="0080029F">
            <w:pPr>
              <w:rPr>
                <w:lang w:val="en-US"/>
              </w:rPr>
            </w:pPr>
            <w:r w:rsidRPr="00D877DC">
              <w:rPr>
                <w:lang w:val="en-US"/>
              </w:rPr>
              <w:t>marketing-status</w:t>
            </w:r>
          </w:p>
        </w:tc>
        <w:tc>
          <w:tcPr>
            <w:tcW w:w="3742" w:type="dxa"/>
            <w:shd w:val="clear" w:color="auto" w:fill="auto"/>
            <w:hideMark/>
          </w:tcPr>
          <w:p w:rsidR="003329F4" w:rsidRPr="00D877DC" w:rsidRDefault="00D877DC" w:rsidP="0080029F">
            <w:pPr>
              <w:rPr>
                <w:lang w:val="en-US"/>
              </w:rPr>
            </w:pPr>
            <w:r w:rsidRPr="00D877DC">
              <w:rPr>
                <w:lang w:val="en-US"/>
              </w:rPr>
              <w:t>Status</w:t>
            </w:r>
            <w:r w:rsidR="003329F4">
              <w:rPr>
                <w:lang w:val="en-US"/>
              </w:rPr>
              <w:t xml:space="preserve"> of products</w:t>
            </w:r>
            <w:r w:rsidR="00806F99" w:rsidRPr="00D877DC">
              <w:rPr>
                <w:lang w:val="en-US"/>
              </w:rPr>
              <w:t>; e.g.,</w:t>
            </w:r>
            <w:r w:rsidR="003329F4">
              <w:rPr>
                <w:lang w:val="en-US"/>
              </w:rPr>
              <w:t xml:space="preserve"> </w:t>
            </w:r>
            <w:r w:rsidR="003329F4" w:rsidRPr="00D877DC">
              <w:rPr>
                <w:lang w:val="en-US"/>
              </w:rPr>
              <w:t>approved, marketed cancelled</w:t>
            </w:r>
          </w:p>
        </w:tc>
      </w:tr>
      <w:tr w:rsidR="00D877DC" w:rsidRPr="00D877DC" w:rsidTr="005450D1">
        <w:trPr>
          <w:trHeight w:val="300"/>
        </w:trPr>
        <w:tc>
          <w:tcPr>
            <w:tcW w:w="3217" w:type="dxa"/>
            <w:shd w:val="clear" w:color="auto" w:fill="auto"/>
            <w:hideMark/>
          </w:tcPr>
          <w:p w:rsidR="00D877DC" w:rsidRPr="00D877DC" w:rsidRDefault="00D877DC" w:rsidP="0080029F">
            <w:pPr>
              <w:rPr>
                <w:lang w:val="en-US"/>
              </w:rPr>
            </w:pPr>
            <w:r w:rsidRPr="00D877DC">
              <w:rPr>
                <w:lang w:val="en-US"/>
              </w:rPr>
              <w:t>2.16.840.1.113883.2.20.6.19</w:t>
            </w:r>
          </w:p>
        </w:tc>
        <w:tc>
          <w:tcPr>
            <w:tcW w:w="2416" w:type="dxa"/>
            <w:shd w:val="clear" w:color="auto" w:fill="auto"/>
            <w:hideMark/>
          </w:tcPr>
          <w:p w:rsidR="00D877DC" w:rsidRPr="00D877DC" w:rsidRDefault="00D877DC" w:rsidP="0080029F">
            <w:pPr>
              <w:rPr>
                <w:lang w:val="en-US"/>
              </w:rPr>
            </w:pPr>
            <w:r w:rsidRPr="00D877DC">
              <w:rPr>
                <w:lang w:val="en-US"/>
              </w:rPr>
              <w:t>telecom-capability</w:t>
            </w:r>
          </w:p>
        </w:tc>
        <w:tc>
          <w:tcPr>
            <w:tcW w:w="3742" w:type="dxa"/>
            <w:shd w:val="clear" w:color="auto" w:fill="auto"/>
            <w:hideMark/>
          </w:tcPr>
          <w:p w:rsidR="00D877DC" w:rsidRDefault="00D877DC" w:rsidP="0080029F">
            <w:pPr>
              <w:rPr>
                <w:lang w:val="en-US"/>
              </w:rPr>
            </w:pPr>
            <w:r w:rsidRPr="00D877DC">
              <w:rPr>
                <w:lang w:val="en-US"/>
              </w:rPr>
              <w:t>Type of telecommunication; e.g., phone, fax or email</w:t>
            </w:r>
            <w:r w:rsidR="00466151">
              <w:rPr>
                <w:lang w:val="en-US"/>
              </w:rPr>
              <w:t>.</w:t>
            </w:r>
          </w:p>
          <w:p w:rsidR="00466151" w:rsidRDefault="00466151" w:rsidP="0080029F">
            <w:pPr>
              <w:rPr>
                <w:lang w:val="en-US"/>
              </w:rPr>
            </w:pPr>
          </w:p>
          <w:p w:rsidR="00466151" w:rsidRPr="00D877DC" w:rsidRDefault="00466151" w:rsidP="0080029F">
            <w:pPr>
              <w:rPr>
                <w:lang w:val="en-US"/>
              </w:rPr>
            </w:pPr>
            <w:r>
              <w:rPr>
                <w:lang w:val="en-US"/>
              </w:rPr>
              <w:t>This OID is currently not used by the SPM.</w:t>
            </w:r>
          </w:p>
        </w:tc>
      </w:tr>
      <w:tr w:rsidR="00D877DC" w:rsidRPr="00D877DC" w:rsidTr="005450D1">
        <w:trPr>
          <w:trHeight w:val="300"/>
        </w:trPr>
        <w:tc>
          <w:tcPr>
            <w:tcW w:w="3217" w:type="dxa"/>
            <w:shd w:val="clear" w:color="auto" w:fill="auto"/>
            <w:hideMark/>
          </w:tcPr>
          <w:p w:rsidR="00D877DC" w:rsidRPr="00D877DC" w:rsidRDefault="00D877DC" w:rsidP="0080029F">
            <w:pPr>
              <w:rPr>
                <w:lang w:val="en-US"/>
              </w:rPr>
            </w:pPr>
            <w:r w:rsidRPr="00D877DC">
              <w:rPr>
                <w:lang w:val="en-US"/>
              </w:rPr>
              <w:t>2.16.840.1.113883.2.20.6.20</w:t>
            </w:r>
          </w:p>
        </w:tc>
        <w:tc>
          <w:tcPr>
            <w:tcW w:w="2416" w:type="dxa"/>
            <w:shd w:val="clear" w:color="auto" w:fill="auto"/>
            <w:hideMark/>
          </w:tcPr>
          <w:p w:rsidR="00D877DC" w:rsidRPr="00D877DC" w:rsidRDefault="00D877DC" w:rsidP="0080029F">
            <w:pPr>
              <w:rPr>
                <w:lang w:val="en-US"/>
              </w:rPr>
            </w:pPr>
            <w:r w:rsidRPr="00D877DC">
              <w:rPr>
                <w:lang w:val="en-US"/>
              </w:rPr>
              <w:t>product-item-code</w:t>
            </w:r>
          </w:p>
        </w:tc>
        <w:tc>
          <w:tcPr>
            <w:tcW w:w="3742" w:type="dxa"/>
            <w:shd w:val="clear" w:color="auto" w:fill="auto"/>
            <w:hideMark/>
          </w:tcPr>
          <w:p w:rsidR="00855E09" w:rsidRPr="00855E09" w:rsidRDefault="00855E09" w:rsidP="00855E09">
            <w:pPr>
              <w:rPr>
                <w:lang w:val="en-US"/>
              </w:rPr>
            </w:pPr>
            <w:r w:rsidRPr="00855E09">
              <w:rPr>
                <w:lang w:val="en-US"/>
              </w:rPr>
              <w:t>This OID is not used at this time.</w:t>
            </w:r>
          </w:p>
          <w:p w:rsidR="00855E09" w:rsidRPr="00855E09" w:rsidRDefault="00855E09" w:rsidP="00855E09">
            <w:pPr>
              <w:rPr>
                <w:lang w:val="en-US"/>
              </w:rPr>
            </w:pPr>
          </w:p>
          <w:p w:rsidR="00D877DC" w:rsidRPr="00D877DC" w:rsidRDefault="00855E09" w:rsidP="00855E09">
            <w:pPr>
              <w:rPr>
                <w:lang w:val="en-US"/>
              </w:rPr>
            </w:pPr>
            <w:r w:rsidRPr="00855E09">
              <w:rPr>
                <w:lang w:val="en-US"/>
              </w:rPr>
              <w:t>Once IDMP is implemented this OID will be used to capture Package Identifiers (PCID).</w:t>
            </w:r>
          </w:p>
        </w:tc>
      </w:tr>
      <w:tr w:rsidR="00D877DC" w:rsidRPr="00D877DC" w:rsidTr="005450D1">
        <w:trPr>
          <w:trHeight w:val="300"/>
        </w:trPr>
        <w:tc>
          <w:tcPr>
            <w:tcW w:w="3217" w:type="dxa"/>
            <w:shd w:val="clear" w:color="auto" w:fill="auto"/>
            <w:hideMark/>
          </w:tcPr>
          <w:p w:rsidR="00D877DC" w:rsidRPr="00D877DC" w:rsidRDefault="00D877DC" w:rsidP="0080029F">
            <w:pPr>
              <w:rPr>
                <w:lang w:val="en-US"/>
              </w:rPr>
            </w:pPr>
            <w:r w:rsidRPr="00D877DC">
              <w:rPr>
                <w:lang w:val="en-US"/>
              </w:rPr>
              <w:t>2.16.840.1.113883.2.20.6.21</w:t>
            </w:r>
          </w:p>
        </w:tc>
        <w:tc>
          <w:tcPr>
            <w:tcW w:w="2416" w:type="dxa"/>
            <w:shd w:val="clear" w:color="auto" w:fill="auto"/>
            <w:hideMark/>
          </w:tcPr>
          <w:p w:rsidR="00D877DC" w:rsidRPr="00D877DC" w:rsidRDefault="00D877DC" w:rsidP="0080029F">
            <w:pPr>
              <w:rPr>
                <w:lang w:val="en-US"/>
              </w:rPr>
            </w:pPr>
            <w:r w:rsidRPr="00D877DC">
              <w:rPr>
                <w:lang w:val="en-US"/>
              </w:rPr>
              <w:t>information-disclosure</w:t>
            </w:r>
          </w:p>
        </w:tc>
        <w:tc>
          <w:tcPr>
            <w:tcW w:w="3742" w:type="dxa"/>
            <w:shd w:val="clear" w:color="auto" w:fill="auto"/>
            <w:hideMark/>
          </w:tcPr>
          <w:p w:rsidR="00D877DC" w:rsidRPr="00D877DC" w:rsidRDefault="00D877DC" w:rsidP="0080029F">
            <w:pPr>
              <w:rPr>
                <w:lang w:val="en-US"/>
              </w:rPr>
            </w:pPr>
            <w:r w:rsidRPr="00D877DC">
              <w:rPr>
                <w:lang w:val="en-US"/>
              </w:rPr>
              <w:t>List of terms related to confidentiality and privacy</w:t>
            </w:r>
            <w:r w:rsidR="00806F99" w:rsidRPr="00D877DC">
              <w:rPr>
                <w:lang w:val="en-US"/>
              </w:rPr>
              <w:t>; e.g.,</w:t>
            </w:r>
          </w:p>
        </w:tc>
      </w:tr>
      <w:tr w:rsidR="00D877DC" w:rsidRPr="00D877DC" w:rsidTr="005450D1">
        <w:trPr>
          <w:trHeight w:val="300"/>
        </w:trPr>
        <w:tc>
          <w:tcPr>
            <w:tcW w:w="3217" w:type="dxa"/>
            <w:shd w:val="clear" w:color="auto" w:fill="auto"/>
            <w:hideMark/>
          </w:tcPr>
          <w:p w:rsidR="00D877DC" w:rsidRPr="00D877DC" w:rsidRDefault="00D877DC" w:rsidP="0080029F">
            <w:pPr>
              <w:rPr>
                <w:lang w:val="en-US"/>
              </w:rPr>
            </w:pPr>
            <w:r w:rsidRPr="00D877DC">
              <w:rPr>
                <w:lang w:val="en-US"/>
              </w:rPr>
              <w:t>2.16.840.1.113883.2.20.6.22</w:t>
            </w:r>
          </w:p>
        </w:tc>
        <w:tc>
          <w:tcPr>
            <w:tcW w:w="2416" w:type="dxa"/>
            <w:shd w:val="clear" w:color="auto" w:fill="auto"/>
            <w:hideMark/>
          </w:tcPr>
          <w:p w:rsidR="00D877DC" w:rsidRPr="00D877DC" w:rsidRDefault="00D877DC" w:rsidP="0080029F">
            <w:pPr>
              <w:rPr>
                <w:lang w:val="en-US"/>
              </w:rPr>
            </w:pPr>
            <w:r w:rsidRPr="00D877DC">
              <w:rPr>
                <w:lang w:val="en-US"/>
              </w:rPr>
              <w:t>schedule</w:t>
            </w:r>
          </w:p>
        </w:tc>
        <w:tc>
          <w:tcPr>
            <w:tcW w:w="3742" w:type="dxa"/>
            <w:shd w:val="clear" w:color="auto" w:fill="auto"/>
            <w:hideMark/>
          </w:tcPr>
          <w:p w:rsidR="00D877DC" w:rsidRPr="00D877DC" w:rsidRDefault="00D877DC" w:rsidP="0080029F">
            <w:pPr>
              <w:rPr>
                <w:lang w:val="en-US"/>
              </w:rPr>
            </w:pPr>
            <w:r w:rsidRPr="00D877DC">
              <w:rPr>
                <w:lang w:val="en-US"/>
              </w:rPr>
              <w:t>List of product schedules (Spelled out version)</w:t>
            </w:r>
            <w:r w:rsidR="009708CA">
              <w:rPr>
                <w:lang w:val="en-US"/>
              </w:rPr>
              <w:t xml:space="preserve">, </w:t>
            </w:r>
            <w:r w:rsidR="009708CA" w:rsidRPr="009708CA">
              <w:rPr>
                <w:lang w:val="en-US"/>
              </w:rPr>
              <w:t>Ethical, Schedule G (CDSA IV, CDSA Recommended</w:t>
            </w:r>
          </w:p>
        </w:tc>
      </w:tr>
      <w:tr w:rsidR="00D877DC" w:rsidRPr="00D877DC" w:rsidTr="005450D1">
        <w:trPr>
          <w:trHeight w:val="300"/>
        </w:trPr>
        <w:tc>
          <w:tcPr>
            <w:tcW w:w="3217" w:type="dxa"/>
            <w:shd w:val="clear" w:color="auto" w:fill="auto"/>
            <w:hideMark/>
          </w:tcPr>
          <w:p w:rsidR="00D877DC" w:rsidRPr="00D877DC" w:rsidRDefault="00D877DC" w:rsidP="0080029F">
            <w:pPr>
              <w:rPr>
                <w:lang w:val="en-US"/>
              </w:rPr>
            </w:pPr>
            <w:r w:rsidRPr="00D877DC">
              <w:rPr>
                <w:lang w:val="en-US"/>
              </w:rPr>
              <w:t>2.16.840.1.113883.2.20.6.23</w:t>
            </w:r>
          </w:p>
        </w:tc>
        <w:tc>
          <w:tcPr>
            <w:tcW w:w="2416" w:type="dxa"/>
            <w:shd w:val="clear" w:color="auto" w:fill="auto"/>
            <w:hideMark/>
          </w:tcPr>
          <w:p w:rsidR="00D877DC" w:rsidRPr="00D877DC" w:rsidRDefault="00D877DC" w:rsidP="0080029F">
            <w:pPr>
              <w:rPr>
                <w:lang w:val="en-US"/>
              </w:rPr>
            </w:pPr>
            <w:r w:rsidRPr="00D877DC">
              <w:rPr>
                <w:lang w:val="en-US"/>
              </w:rPr>
              <w:t>product-characteristics</w:t>
            </w:r>
          </w:p>
        </w:tc>
        <w:tc>
          <w:tcPr>
            <w:tcW w:w="3742" w:type="dxa"/>
            <w:shd w:val="clear" w:color="auto" w:fill="auto"/>
            <w:hideMark/>
          </w:tcPr>
          <w:p w:rsidR="00D877DC" w:rsidRPr="00D877DC" w:rsidRDefault="00D877DC" w:rsidP="0080029F">
            <w:pPr>
              <w:rPr>
                <w:lang w:val="en-US"/>
              </w:rPr>
            </w:pPr>
            <w:r w:rsidRPr="00D877DC">
              <w:rPr>
                <w:lang w:val="en-US"/>
              </w:rPr>
              <w:t xml:space="preserve">List of physical characteristics; e.g., </w:t>
            </w:r>
            <w:r w:rsidR="00E651CB" w:rsidRPr="00D877DC">
              <w:rPr>
                <w:lang w:val="en-US"/>
              </w:rPr>
              <w:t>color</w:t>
            </w:r>
            <w:r w:rsidRPr="00D877DC">
              <w:rPr>
                <w:lang w:val="en-US"/>
              </w:rPr>
              <w:t xml:space="preserve"> and shape</w:t>
            </w:r>
          </w:p>
        </w:tc>
      </w:tr>
      <w:tr w:rsidR="00D877DC" w:rsidRPr="00D877DC" w:rsidTr="005450D1">
        <w:trPr>
          <w:trHeight w:val="300"/>
        </w:trPr>
        <w:tc>
          <w:tcPr>
            <w:tcW w:w="3217" w:type="dxa"/>
            <w:shd w:val="clear" w:color="auto" w:fill="auto"/>
            <w:hideMark/>
          </w:tcPr>
          <w:p w:rsidR="00D877DC" w:rsidRPr="00D877DC" w:rsidRDefault="00D877DC" w:rsidP="0080029F">
            <w:pPr>
              <w:rPr>
                <w:lang w:val="en-US"/>
              </w:rPr>
            </w:pPr>
            <w:r w:rsidRPr="00D877DC">
              <w:rPr>
                <w:lang w:val="en-US"/>
              </w:rPr>
              <w:t>2.16.840.1.113883.2.20.6.24</w:t>
            </w:r>
          </w:p>
        </w:tc>
        <w:tc>
          <w:tcPr>
            <w:tcW w:w="2416" w:type="dxa"/>
            <w:shd w:val="clear" w:color="auto" w:fill="auto"/>
            <w:hideMark/>
          </w:tcPr>
          <w:p w:rsidR="00D877DC" w:rsidRPr="00D877DC" w:rsidRDefault="00D877DC" w:rsidP="0080029F">
            <w:pPr>
              <w:rPr>
                <w:lang w:val="en-US"/>
              </w:rPr>
            </w:pPr>
            <w:r w:rsidRPr="00D877DC">
              <w:rPr>
                <w:lang w:val="en-US"/>
              </w:rPr>
              <w:t>color</w:t>
            </w:r>
          </w:p>
        </w:tc>
        <w:tc>
          <w:tcPr>
            <w:tcW w:w="3742" w:type="dxa"/>
            <w:shd w:val="clear" w:color="auto" w:fill="auto"/>
            <w:hideMark/>
          </w:tcPr>
          <w:p w:rsidR="00D877DC" w:rsidRPr="00D877DC" w:rsidRDefault="00D877DC" w:rsidP="0080029F">
            <w:pPr>
              <w:rPr>
                <w:lang w:val="en-US"/>
              </w:rPr>
            </w:pPr>
            <w:r w:rsidRPr="00D877DC">
              <w:rPr>
                <w:lang w:val="en-US"/>
              </w:rPr>
              <w:t xml:space="preserve">List of </w:t>
            </w:r>
            <w:r w:rsidR="00E651CB" w:rsidRPr="00D877DC">
              <w:rPr>
                <w:lang w:val="en-US"/>
              </w:rPr>
              <w:t>colors</w:t>
            </w:r>
            <w:r w:rsidR="009708CA" w:rsidRPr="00D877DC">
              <w:rPr>
                <w:lang w:val="en-US"/>
              </w:rPr>
              <w:t>; e.g.,</w:t>
            </w:r>
            <w:r w:rsidR="009708CA">
              <w:rPr>
                <w:lang w:val="en-US"/>
              </w:rPr>
              <w:t xml:space="preserve"> white, yellow, red</w:t>
            </w:r>
          </w:p>
        </w:tc>
      </w:tr>
      <w:tr w:rsidR="00D877DC" w:rsidRPr="00D877DC" w:rsidTr="005450D1">
        <w:trPr>
          <w:trHeight w:val="300"/>
        </w:trPr>
        <w:tc>
          <w:tcPr>
            <w:tcW w:w="3217" w:type="dxa"/>
            <w:shd w:val="clear" w:color="auto" w:fill="auto"/>
            <w:hideMark/>
          </w:tcPr>
          <w:p w:rsidR="00D877DC" w:rsidRPr="00D877DC" w:rsidRDefault="00D877DC" w:rsidP="0080029F">
            <w:pPr>
              <w:rPr>
                <w:lang w:val="en-US"/>
              </w:rPr>
            </w:pPr>
            <w:r w:rsidRPr="00D877DC">
              <w:rPr>
                <w:lang w:val="en-US"/>
              </w:rPr>
              <w:t>2.16.840.1.113883.2.20.6.25</w:t>
            </w:r>
          </w:p>
        </w:tc>
        <w:tc>
          <w:tcPr>
            <w:tcW w:w="2416" w:type="dxa"/>
            <w:shd w:val="clear" w:color="auto" w:fill="auto"/>
            <w:hideMark/>
          </w:tcPr>
          <w:p w:rsidR="00D877DC" w:rsidRPr="00D877DC" w:rsidRDefault="00D877DC" w:rsidP="0080029F">
            <w:pPr>
              <w:rPr>
                <w:lang w:val="en-US"/>
              </w:rPr>
            </w:pPr>
            <w:r w:rsidRPr="00D877DC">
              <w:rPr>
                <w:lang w:val="en-US"/>
              </w:rPr>
              <w:t>shape</w:t>
            </w:r>
          </w:p>
        </w:tc>
        <w:tc>
          <w:tcPr>
            <w:tcW w:w="3742" w:type="dxa"/>
            <w:shd w:val="clear" w:color="auto" w:fill="auto"/>
            <w:hideMark/>
          </w:tcPr>
          <w:p w:rsidR="00D877DC" w:rsidRPr="00D877DC" w:rsidRDefault="00D877DC" w:rsidP="0080029F">
            <w:pPr>
              <w:rPr>
                <w:lang w:val="en-US"/>
              </w:rPr>
            </w:pPr>
            <w:r w:rsidRPr="00D877DC">
              <w:rPr>
                <w:lang w:val="en-US"/>
              </w:rPr>
              <w:t>List of shapes</w:t>
            </w:r>
            <w:r w:rsidR="009708CA" w:rsidRPr="00D877DC">
              <w:rPr>
                <w:lang w:val="en-US"/>
              </w:rPr>
              <w:t>; e.g.,</w:t>
            </w:r>
            <w:r w:rsidR="009708CA">
              <w:rPr>
                <w:lang w:val="en-US"/>
              </w:rPr>
              <w:t xml:space="preserve"> oval, square, </w:t>
            </w:r>
            <w:r w:rsidR="00535805" w:rsidRPr="00535805">
              <w:rPr>
                <w:lang w:val="en-US"/>
              </w:rPr>
              <w:t>capsule</w:t>
            </w:r>
            <w:r w:rsidR="00535805">
              <w:rPr>
                <w:lang w:val="en-US"/>
              </w:rPr>
              <w:t>, triangle</w:t>
            </w:r>
          </w:p>
        </w:tc>
      </w:tr>
      <w:tr w:rsidR="00D877DC" w:rsidRPr="00D877DC" w:rsidTr="005450D1">
        <w:trPr>
          <w:trHeight w:val="300"/>
        </w:trPr>
        <w:tc>
          <w:tcPr>
            <w:tcW w:w="3217" w:type="dxa"/>
            <w:shd w:val="clear" w:color="auto" w:fill="auto"/>
            <w:hideMark/>
          </w:tcPr>
          <w:p w:rsidR="00D877DC" w:rsidRPr="00D877DC" w:rsidRDefault="00D877DC" w:rsidP="0080029F">
            <w:pPr>
              <w:rPr>
                <w:lang w:val="en-US"/>
              </w:rPr>
            </w:pPr>
            <w:r w:rsidRPr="00D877DC">
              <w:rPr>
                <w:lang w:val="en-US"/>
              </w:rPr>
              <w:t>2.16.840.1.113883.2.20.6.26</w:t>
            </w:r>
          </w:p>
        </w:tc>
        <w:tc>
          <w:tcPr>
            <w:tcW w:w="2416" w:type="dxa"/>
            <w:shd w:val="clear" w:color="auto" w:fill="auto"/>
            <w:hideMark/>
          </w:tcPr>
          <w:p w:rsidR="00D877DC" w:rsidRPr="00D877DC" w:rsidRDefault="00D877DC" w:rsidP="0080029F">
            <w:pPr>
              <w:rPr>
                <w:lang w:val="en-US"/>
              </w:rPr>
            </w:pPr>
            <w:r w:rsidRPr="00D877DC">
              <w:rPr>
                <w:lang w:val="en-US"/>
              </w:rPr>
              <w:t>flavor</w:t>
            </w:r>
          </w:p>
        </w:tc>
        <w:tc>
          <w:tcPr>
            <w:tcW w:w="3742" w:type="dxa"/>
            <w:shd w:val="clear" w:color="auto" w:fill="auto"/>
            <w:hideMark/>
          </w:tcPr>
          <w:p w:rsidR="00D877DC" w:rsidRPr="00D877DC" w:rsidRDefault="00D877DC" w:rsidP="0080029F">
            <w:pPr>
              <w:rPr>
                <w:lang w:val="en-US"/>
              </w:rPr>
            </w:pPr>
            <w:r w:rsidRPr="00D877DC">
              <w:rPr>
                <w:lang w:val="en-US"/>
              </w:rPr>
              <w:t xml:space="preserve">List of </w:t>
            </w:r>
            <w:r w:rsidR="00E651CB" w:rsidRPr="00D877DC">
              <w:rPr>
                <w:lang w:val="en-US"/>
              </w:rPr>
              <w:t>flavors</w:t>
            </w:r>
            <w:r w:rsidR="00535805" w:rsidRPr="00D877DC">
              <w:rPr>
                <w:lang w:val="en-US"/>
              </w:rPr>
              <w:t>; e.g.,</w:t>
            </w:r>
            <w:r w:rsidR="00535805">
              <w:rPr>
                <w:lang w:val="en-US"/>
              </w:rPr>
              <w:t xml:space="preserve"> rose, pepper, </w:t>
            </w:r>
            <w:r w:rsidR="00535805">
              <w:rPr>
                <w:lang w:val="en-US"/>
              </w:rPr>
              <w:lastRenderedPageBreak/>
              <w:t>sweet, honey</w:t>
            </w:r>
          </w:p>
        </w:tc>
      </w:tr>
      <w:tr w:rsidR="00D877DC" w:rsidRPr="00D877DC" w:rsidTr="005450D1">
        <w:trPr>
          <w:trHeight w:val="300"/>
        </w:trPr>
        <w:tc>
          <w:tcPr>
            <w:tcW w:w="3217" w:type="dxa"/>
            <w:shd w:val="clear" w:color="auto" w:fill="auto"/>
            <w:hideMark/>
          </w:tcPr>
          <w:p w:rsidR="00D877DC" w:rsidRPr="00D877DC" w:rsidRDefault="00D877DC" w:rsidP="0080029F">
            <w:pPr>
              <w:rPr>
                <w:lang w:val="en-US"/>
              </w:rPr>
            </w:pPr>
            <w:r w:rsidRPr="00D877DC">
              <w:rPr>
                <w:lang w:val="en-US"/>
              </w:rPr>
              <w:lastRenderedPageBreak/>
              <w:t>2.16.840.1.113883.2.20.6.27</w:t>
            </w:r>
          </w:p>
        </w:tc>
        <w:tc>
          <w:tcPr>
            <w:tcW w:w="2416" w:type="dxa"/>
            <w:shd w:val="clear" w:color="auto" w:fill="auto"/>
            <w:hideMark/>
          </w:tcPr>
          <w:p w:rsidR="00D877DC" w:rsidRPr="00D877DC" w:rsidRDefault="00D877DC" w:rsidP="0080029F">
            <w:pPr>
              <w:rPr>
                <w:lang w:val="en-US"/>
              </w:rPr>
            </w:pPr>
            <w:r w:rsidRPr="00D877DC">
              <w:rPr>
                <w:lang w:val="en-US"/>
              </w:rPr>
              <w:t>product-classification</w:t>
            </w:r>
          </w:p>
        </w:tc>
        <w:tc>
          <w:tcPr>
            <w:tcW w:w="3742" w:type="dxa"/>
            <w:shd w:val="clear" w:color="auto" w:fill="auto"/>
            <w:hideMark/>
          </w:tcPr>
          <w:p w:rsidR="00D41A46" w:rsidRPr="00D877DC" w:rsidDel="00D41A46" w:rsidRDefault="00D877DC" w:rsidP="0080029F">
            <w:pPr>
              <w:rPr>
                <w:lang w:val="en-US"/>
              </w:rPr>
            </w:pPr>
            <w:r w:rsidRPr="00D877DC">
              <w:rPr>
                <w:lang w:val="en-US"/>
              </w:rPr>
              <w:t xml:space="preserve">List of </w:t>
            </w:r>
            <w:r w:rsidR="00D41A46">
              <w:rPr>
                <w:lang w:val="en-US"/>
              </w:rPr>
              <w:t xml:space="preserve">HPFB </w:t>
            </w:r>
            <w:r w:rsidRPr="00D877DC">
              <w:rPr>
                <w:lang w:val="en-US"/>
              </w:rPr>
              <w:t>product classes</w:t>
            </w:r>
          </w:p>
          <w:p w:rsidR="003329F4" w:rsidRPr="00D877DC" w:rsidRDefault="003329F4" w:rsidP="0080029F">
            <w:pPr>
              <w:rPr>
                <w:lang w:val="en-US"/>
              </w:rPr>
            </w:pPr>
          </w:p>
        </w:tc>
      </w:tr>
      <w:tr w:rsidR="00D877DC" w:rsidRPr="00D877DC" w:rsidTr="005450D1">
        <w:trPr>
          <w:trHeight w:val="300"/>
        </w:trPr>
        <w:tc>
          <w:tcPr>
            <w:tcW w:w="3217" w:type="dxa"/>
            <w:shd w:val="clear" w:color="auto" w:fill="auto"/>
            <w:hideMark/>
          </w:tcPr>
          <w:p w:rsidR="00D877DC" w:rsidRPr="00D877DC" w:rsidRDefault="00D877DC" w:rsidP="0080029F">
            <w:pPr>
              <w:rPr>
                <w:lang w:val="en-US"/>
              </w:rPr>
            </w:pPr>
            <w:r w:rsidRPr="00D877DC">
              <w:rPr>
                <w:lang w:val="en-US"/>
              </w:rPr>
              <w:t>2.16.840.1.113883.2.20.6.28</w:t>
            </w:r>
          </w:p>
        </w:tc>
        <w:tc>
          <w:tcPr>
            <w:tcW w:w="2416" w:type="dxa"/>
            <w:shd w:val="clear" w:color="auto" w:fill="auto"/>
            <w:hideMark/>
          </w:tcPr>
          <w:p w:rsidR="00D877DC" w:rsidRPr="00D877DC" w:rsidRDefault="00D877DC" w:rsidP="0080029F">
            <w:pPr>
              <w:rPr>
                <w:lang w:val="en-US"/>
              </w:rPr>
            </w:pPr>
            <w:r w:rsidRPr="00D877DC">
              <w:rPr>
                <w:lang w:val="en-US"/>
              </w:rPr>
              <w:t>submission-tracking-system</w:t>
            </w:r>
          </w:p>
        </w:tc>
        <w:tc>
          <w:tcPr>
            <w:tcW w:w="3742" w:type="dxa"/>
            <w:shd w:val="clear" w:color="auto" w:fill="auto"/>
            <w:hideMark/>
          </w:tcPr>
          <w:p w:rsidR="00466151" w:rsidRPr="00D877DC" w:rsidRDefault="00466151" w:rsidP="0080029F">
            <w:pPr>
              <w:rPr>
                <w:color w:val="FF0000"/>
                <w:lang w:val="en-US"/>
              </w:rPr>
            </w:pPr>
            <w:r>
              <w:rPr>
                <w:lang w:val="en-US"/>
              </w:rPr>
              <w:t>This OID is currently not used by the SPM.</w:t>
            </w:r>
            <w:r w:rsidR="00D41A46">
              <w:rPr>
                <w:lang w:val="en-US"/>
              </w:rPr>
              <w:t xml:space="preserve"> Description to be added at a later date</w:t>
            </w:r>
          </w:p>
        </w:tc>
      </w:tr>
      <w:tr w:rsidR="00D877DC" w:rsidRPr="00D877DC" w:rsidTr="005450D1">
        <w:trPr>
          <w:trHeight w:val="300"/>
        </w:trPr>
        <w:tc>
          <w:tcPr>
            <w:tcW w:w="3217" w:type="dxa"/>
            <w:shd w:val="clear" w:color="auto" w:fill="auto"/>
            <w:hideMark/>
          </w:tcPr>
          <w:p w:rsidR="00D877DC" w:rsidRPr="00D877DC" w:rsidRDefault="00D877DC" w:rsidP="0080029F">
            <w:pPr>
              <w:rPr>
                <w:lang w:val="en-US"/>
              </w:rPr>
            </w:pPr>
            <w:r w:rsidRPr="00D877DC">
              <w:rPr>
                <w:lang w:val="en-US"/>
              </w:rPr>
              <w:t>2.16.840.1.113883.2.20.6.29</w:t>
            </w:r>
          </w:p>
        </w:tc>
        <w:tc>
          <w:tcPr>
            <w:tcW w:w="2416" w:type="dxa"/>
            <w:shd w:val="clear" w:color="auto" w:fill="auto"/>
            <w:hideMark/>
          </w:tcPr>
          <w:p w:rsidR="00D877DC" w:rsidRPr="00D877DC" w:rsidRDefault="00D877DC" w:rsidP="0080029F">
            <w:pPr>
              <w:rPr>
                <w:lang w:val="en-US"/>
              </w:rPr>
            </w:pPr>
            <w:r w:rsidRPr="00D877DC">
              <w:rPr>
                <w:lang w:val="en-US"/>
              </w:rPr>
              <w:t>language-code</w:t>
            </w:r>
          </w:p>
        </w:tc>
        <w:tc>
          <w:tcPr>
            <w:tcW w:w="3742" w:type="dxa"/>
            <w:shd w:val="clear" w:color="auto" w:fill="auto"/>
            <w:hideMark/>
          </w:tcPr>
          <w:p w:rsidR="00D877DC" w:rsidRPr="00D877DC" w:rsidRDefault="00D877DC" w:rsidP="0080029F">
            <w:pPr>
              <w:rPr>
                <w:lang w:val="en-US"/>
              </w:rPr>
            </w:pPr>
            <w:r w:rsidRPr="00D877DC">
              <w:rPr>
                <w:lang w:val="en-US"/>
              </w:rPr>
              <w:t>List of languages</w:t>
            </w:r>
            <w:r w:rsidR="00535805" w:rsidRPr="00D877DC">
              <w:rPr>
                <w:lang w:val="en-US"/>
              </w:rPr>
              <w:t>; e.g.,</w:t>
            </w:r>
            <w:r w:rsidR="00535805">
              <w:rPr>
                <w:lang w:val="en-US"/>
              </w:rPr>
              <w:t xml:space="preserve"> </w:t>
            </w:r>
            <w:r w:rsidR="003329F4">
              <w:rPr>
                <w:lang w:val="en-US"/>
              </w:rPr>
              <w:t>ENG, FRA</w:t>
            </w:r>
          </w:p>
        </w:tc>
      </w:tr>
      <w:tr w:rsidR="00D877DC" w:rsidRPr="00D877DC" w:rsidTr="005450D1">
        <w:trPr>
          <w:trHeight w:val="300"/>
        </w:trPr>
        <w:tc>
          <w:tcPr>
            <w:tcW w:w="3217" w:type="dxa"/>
            <w:shd w:val="clear" w:color="auto" w:fill="auto"/>
            <w:hideMark/>
          </w:tcPr>
          <w:p w:rsidR="00D877DC" w:rsidRPr="00D877DC" w:rsidRDefault="00D877DC" w:rsidP="0080029F">
            <w:pPr>
              <w:rPr>
                <w:lang w:val="en-US"/>
              </w:rPr>
            </w:pPr>
            <w:r w:rsidRPr="00D877DC">
              <w:rPr>
                <w:lang w:val="en-US"/>
              </w:rPr>
              <w:t>2.16.840.1.113883.2.20.6.30</w:t>
            </w:r>
          </w:p>
        </w:tc>
        <w:tc>
          <w:tcPr>
            <w:tcW w:w="2416" w:type="dxa"/>
            <w:shd w:val="clear" w:color="auto" w:fill="auto"/>
            <w:hideMark/>
          </w:tcPr>
          <w:p w:rsidR="00D877DC" w:rsidRPr="00D877DC" w:rsidRDefault="00D877DC" w:rsidP="0080029F">
            <w:pPr>
              <w:rPr>
                <w:lang w:val="en-US"/>
              </w:rPr>
            </w:pPr>
            <w:r w:rsidRPr="00D877DC">
              <w:rPr>
                <w:lang w:val="en-US"/>
              </w:rPr>
              <w:t>combination-product-type</w:t>
            </w:r>
          </w:p>
        </w:tc>
        <w:tc>
          <w:tcPr>
            <w:tcW w:w="3742" w:type="dxa"/>
            <w:shd w:val="clear" w:color="auto" w:fill="auto"/>
            <w:hideMark/>
          </w:tcPr>
          <w:p w:rsidR="00D877DC" w:rsidRPr="00D877DC" w:rsidRDefault="00D877DC" w:rsidP="0080029F">
            <w:pPr>
              <w:rPr>
                <w:lang w:val="en-US"/>
              </w:rPr>
            </w:pPr>
            <w:r w:rsidRPr="00D877DC">
              <w:rPr>
                <w:lang w:val="en-US"/>
              </w:rPr>
              <w:t>List of combination products</w:t>
            </w:r>
            <w:proofErr w:type="gramStart"/>
            <w:r w:rsidR="00535805">
              <w:rPr>
                <w:lang w:val="en-US"/>
              </w:rPr>
              <w:t xml:space="preserve">, </w:t>
            </w:r>
            <w:r w:rsidR="00535805" w:rsidRPr="00D877DC">
              <w:rPr>
                <w:lang w:val="en-US"/>
              </w:rPr>
              <w:t>;</w:t>
            </w:r>
            <w:proofErr w:type="gramEnd"/>
            <w:r w:rsidR="00535805" w:rsidRPr="00D877DC">
              <w:rPr>
                <w:lang w:val="en-US"/>
              </w:rPr>
              <w:t xml:space="preserve"> e.g.,</w:t>
            </w:r>
            <w:r w:rsidR="00535805">
              <w:rPr>
                <w:lang w:val="en-US"/>
              </w:rPr>
              <w:t xml:space="preserve"> ???</w:t>
            </w:r>
          </w:p>
        </w:tc>
      </w:tr>
      <w:tr w:rsidR="00D877DC" w:rsidRPr="00D877DC" w:rsidTr="005450D1">
        <w:trPr>
          <w:trHeight w:val="300"/>
        </w:trPr>
        <w:tc>
          <w:tcPr>
            <w:tcW w:w="3217" w:type="dxa"/>
            <w:shd w:val="clear" w:color="auto" w:fill="auto"/>
            <w:hideMark/>
          </w:tcPr>
          <w:p w:rsidR="00D877DC" w:rsidRPr="00D877DC" w:rsidRDefault="00D877DC" w:rsidP="0080029F">
            <w:pPr>
              <w:rPr>
                <w:lang w:val="en-US"/>
              </w:rPr>
            </w:pPr>
            <w:r w:rsidRPr="00D877DC">
              <w:rPr>
                <w:lang w:val="en-US"/>
              </w:rPr>
              <w:t>2.16.840.1.113883.2.20.6.31</w:t>
            </w:r>
          </w:p>
        </w:tc>
        <w:tc>
          <w:tcPr>
            <w:tcW w:w="2416" w:type="dxa"/>
            <w:shd w:val="clear" w:color="auto" w:fill="auto"/>
            <w:hideMark/>
          </w:tcPr>
          <w:p w:rsidR="00D877DC" w:rsidRPr="00D877DC" w:rsidRDefault="00D877DC" w:rsidP="0080029F">
            <w:pPr>
              <w:rPr>
                <w:lang w:val="en-US"/>
              </w:rPr>
            </w:pPr>
            <w:r w:rsidRPr="00D877DC">
              <w:rPr>
                <w:lang w:val="en-US"/>
              </w:rPr>
              <w:t>company-id</w:t>
            </w:r>
          </w:p>
        </w:tc>
        <w:tc>
          <w:tcPr>
            <w:tcW w:w="3742" w:type="dxa"/>
            <w:shd w:val="clear" w:color="auto" w:fill="auto"/>
            <w:hideMark/>
          </w:tcPr>
          <w:p w:rsidR="00D877DC" w:rsidRPr="00D877DC" w:rsidRDefault="00D877DC" w:rsidP="0080029F">
            <w:pPr>
              <w:rPr>
                <w:lang w:val="en-US"/>
              </w:rPr>
            </w:pPr>
            <w:r w:rsidRPr="00D877DC">
              <w:rPr>
                <w:lang w:val="en-US"/>
              </w:rPr>
              <w:t>List of companies</w:t>
            </w:r>
            <w:r w:rsidR="00535805" w:rsidRPr="00D877DC">
              <w:rPr>
                <w:lang w:val="en-US"/>
              </w:rPr>
              <w:t>; e.g.,</w:t>
            </w:r>
            <w:r w:rsidR="00535805">
              <w:rPr>
                <w:lang w:val="en-US"/>
              </w:rPr>
              <w:t xml:space="preserve"> Mylan, Pfizer</w:t>
            </w:r>
          </w:p>
        </w:tc>
      </w:tr>
      <w:tr w:rsidR="00D877DC" w:rsidRPr="00D877DC" w:rsidTr="005450D1">
        <w:trPr>
          <w:trHeight w:val="300"/>
        </w:trPr>
        <w:tc>
          <w:tcPr>
            <w:tcW w:w="3217" w:type="dxa"/>
            <w:shd w:val="clear" w:color="auto" w:fill="auto"/>
            <w:hideMark/>
          </w:tcPr>
          <w:p w:rsidR="00D877DC" w:rsidRPr="00D877DC" w:rsidRDefault="00D877DC" w:rsidP="0080029F">
            <w:pPr>
              <w:rPr>
                <w:lang w:val="en-US"/>
              </w:rPr>
            </w:pPr>
            <w:r w:rsidRPr="00D877DC">
              <w:rPr>
                <w:lang w:val="en-US"/>
              </w:rPr>
              <w:t>2.16.840.1.113883.2.20.6.32</w:t>
            </w:r>
          </w:p>
        </w:tc>
        <w:tc>
          <w:tcPr>
            <w:tcW w:w="2416" w:type="dxa"/>
            <w:shd w:val="clear" w:color="auto" w:fill="auto"/>
            <w:hideMark/>
          </w:tcPr>
          <w:p w:rsidR="00D877DC" w:rsidRPr="00D877DC" w:rsidRDefault="00D877DC" w:rsidP="0080029F">
            <w:pPr>
              <w:rPr>
                <w:lang w:val="en-US"/>
              </w:rPr>
            </w:pPr>
            <w:r w:rsidRPr="00D877DC">
              <w:rPr>
                <w:lang w:val="en-US"/>
              </w:rPr>
              <w:t>pack-type</w:t>
            </w:r>
          </w:p>
        </w:tc>
        <w:tc>
          <w:tcPr>
            <w:tcW w:w="3742" w:type="dxa"/>
            <w:shd w:val="clear" w:color="auto" w:fill="auto"/>
            <w:hideMark/>
          </w:tcPr>
          <w:p w:rsidR="00D877DC" w:rsidRPr="00D877DC" w:rsidRDefault="00D877DC" w:rsidP="0080029F">
            <w:pPr>
              <w:rPr>
                <w:lang w:val="en-US"/>
              </w:rPr>
            </w:pPr>
            <w:r w:rsidRPr="00D877DC">
              <w:rPr>
                <w:lang w:val="en-US"/>
              </w:rPr>
              <w:t>List of packaging types</w:t>
            </w:r>
          </w:p>
        </w:tc>
      </w:tr>
      <w:tr w:rsidR="00D877DC" w:rsidRPr="00D877DC" w:rsidTr="005450D1">
        <w:trPr>
          <w:trHeight w:val="300"/>
        </w:trPr>
        <w:tc>
          <w:tcPr>
            <w:tcW w:w="3217" w:type="dxa"/>
            <w:shd w:val="clear" w:color="auto" w:fill="auto"/>
            <w:hideMark/>
          </w:tcPr>
          <w:p w:rsidR="00D877DC" w:rsidRPr="00D877DC" w:rsidRDefault="00D877DC" w:rsidP="0080029F">
            <w:pPr>
              <w:rPr>
                <w:lang w:val="en-US"/>
              </w:rPr>
            </w:pPr>
            <w:r w:rsidRPr="00D877DC">
              <w:rPr>
                <w:lang w:val="en-US"/>
              </w:rPr>
              <w:t>2.16.840.1.113883.2.20.6.33</w:t>
            </w:r>
          </w:p>
        </w:tc>
        <w:tc>
          <w:tcPr>
            <w:tcW w:w="2416" w:type="dxa"/>
            <w:shd w:val="clear" w:color="auto" w:fill="auto"/>
            <w:hideMark/>
          </w:tcPr>
          <w:p w:rsidR="00D877DC" w:rsidRPr="00D877DC" w:rsidRDefault="00D877DC" w:rsidP="0080029F">
            <w:pPr>
              <w:rPr>
                <w:lang w:val="en-US"/>
              </w:rPr>
            </w:pPr>
            <w:r w:rsidRPr="00D877DC">
              <w:rPr>
                <w:lang w:val="en-US"/>
              </w:rPr>
              <w:t>organization-role</w:t>
            </w:r>
          </w:p>
        </w:tc>
        <w:tc>
          <w:tcPr>
            <w:tcW w:w="3742" w:type="dxa"/>
            <w:shd w:val="clear" w:color="auto" w:fill="auto"/>
            <w:hideMark/>
          </w:tcPr>
          <w:p w:rsidR="00D877DC" w:rsidRPr="00D877DC" w:rsidRDefault="00D877DC" w:rsidP="0080029F">
            <w:pPr>
              <w:rPr>
                <w:lang w:val="en-US"/>
              </w:rPr>
            </w:pPr>
            <w:r w:rsidRPr="00D877DC">
              <w:rPr>
                <w:lang w:val="en-US"/>
              </w:rPr>
              <w:t>List of company roles</w:t>
            </w:r>
            <w:r w:rsidR="00B8280F" w:rsidRPr="00D877DC">
              <w:rPr>
                <w:lang w:val="en-US"/>
              </w:rPr>
              <w:t>; e.g.,</w:t>
            </w:r>
            <w:r w:rsidR="00B8280F">
              <w:rPr>
                <w:lang w:val="en-US"/>
              </w:rPr>
              <w:t xml:space="preserve"> DIN Owner, Agent, Importer, </w:t>
            </w:r>
          </w:p>
        </w:tc>
      </w:tr>
      <w:tr w:rsidR="00AD0719" w:rsidRPr="00D877DC" w:rsidTr="005450D1">
        <w:trPr>
          <w:trHeight w:val="300"/>
        </w:trPr>
        <w:tc>
          <w:tcPr>
            <w:tcW w:w="3217" w:type="dxa"/>
            <w:shd w:val="clear" w:color="auto" w:fill="auto"/>
            <w:hideMark/>
          </w:tcPr>
          <w:p w:rsidR="00AD0719" w:rsidRPr="00D877DC" w:rsidRDefault="00AD0719" w:rsidP="0080029F">
            <w:pPr>
              <w:rPr>
                <w:lang w:val="en-US"/>
              </w:rPr>
            </w:pPr>
            <w:r w:rsidRPr="00D877DC">
              <w:rPr>
                <w:lang w:val="en-US"/>
              </w:rPr>
              <w:t>2.16.840.1.113883.2.20.6.34</w:t>
            </w:r>
          </w:p>
        </w:tc>
        <w:tc>
          <w:tcPr>
            <w:tcW w:w="2416" w:type="dxa"/>
            <w:shd w:val="clear" w:color="auto" w:fill="auto"/>
            <w:hideMark/>
          </w:tcPr>
          <w:p w:rsidR="00AD0719" w:rsidRPr="00D877DC" w:rsidRDefault="00AD0719" w:rsidP="0080029F">
            <w:pPr>
              <w:rPr>
                <w:lang w:val="en-US"/>
              </w:rPr>
            </w:pPr>
            <w:r w:rsidRPr="00D877DC">
              <w:rPr>
                <w:lang w:val="en-US"/>
              </w:rPr>
              <w:t>product-source</w:t>
            </w:r>
          </w:p>
        </w:tc>
        <w:tc>
          <w:tcPr>
            <w:tcW w:w="3742" w:type="dxa"/>
            <w:shd w:val="clear" w:color="auto" w:fill="auto"/>
            <w:hideMark/>
          </w:tcPr>
          <w:p w:rsidR="00AD0719" w:rsidRDefault="00AD0719" w:rsidP="0080029F">
            <w:r w:rsidRPr="000364C3">
              <w:rPr>
                <w:lang w:val="en-US"/>
              </w:rPr>
              <w:t>This OID is currently not used by the SPM.</w:t>
            </w:r>
          </w:p>
        </w:tc>
      </w:tr>
      <w:tr w:rsidR="00AD0719" w:rsidRPr="00D877DC" w:rsidTr="005450D1">
        <w:trPr>
          <w:trHeight w:val="300"/>
        </w:trPr>
        <w:tc>
          <w:tcPr>
            <w:tcW w:w="3217" w:type="dxa"/>
            <w:shd w:val="clear" w:color="auto" w:fill="auto"/>
            <w:hideMark/>
          </w:tcPr>
          <w:p w:rsidR="00AD0719" w:rsidRPr="00D877DC" w:rsidRDefault="00AD0719" w:rsidP="0080029F">
            <w:pPr>
              <w:rPr>
                <w:lang w:val="en-US"/>
              </w:rPr>
            </w:pPr>
            <w:r w:rsidRPr="00D877DC">
              <w:rPr>
                <w:lang w:val="en-US"/>
              </w:rPr>
              <w:t>2.16.840.1.113883.2.20.6.35</w:t>
            </w:r>
          </w:p>
        </w:tc>
        <w:tc>
          <w:tcPr>
            <w:tcW w:w="2416" w:type="dxa"/>
            <w:shd w:val="clear" w:color="auto" w:fill="auto"/>
            <w:hideMark/>
          </w:tcPr>
          <w:p w:rsidR="00AD0719" w:rsidRPr="00D877DC" w:rsidRDefault="00AD0719" w:rsidP="0080029F">
            <w:pPr>
              <w:rPr>
                <w:lang w:val="en-US"/>
              </w:rPr>
            </w:pPr>
            <w:r w:rsidRPr="00D877DC">
              <w:rPr>
                <w:lang w:val="en-US"/>
              </w:rPr>
              <w:t>derived-source</w:t>
            </w:r>
          </w:p>
        </w:tc>
        <w:tc>
          <w:tcPr>
            <w:tcW w:w="3742" w:type="dxa"/>
            <w:shd w:val="clear" w:color="auto" w:fill="auto"/>
            <w:hideMark/>
          </w:tcPr>
          <w:p w:rsidR="00AD0719" w:rsidRDefault="00AD0719" w:rsidP="0080029F">
            <w:r w:rsidRPr="000364C3">
              <w:rPr>
                <w:lang w:val="en-US"/>
              </w:rPr>
              <w:t>This OID is currently not used by the SPM.</w:t>
            </w:r>
            <w:r w:rsidR="00D41A46">
              <w:rPr>
                <w:lang w:val="en-US"/>
              </w:rPr>
              <w:t xml:space="preserve"> Description to be added at a later date</w:t>
            </w:r>
          </w:p>
        </w:tc>
      </w:tr>
      <w:tr w:rsidR="00D877DC" w:rsidRPr="00D877DC" w:rsidTr="005450D1">
        <w:trPr>
          <w:trHeight w:val="300"/>
        </w:trPr>
        <w:tc>
          <w:tcPr>
            <w:tcW w:w="3217" w:type="dxa"/>
            <w:shd w:val="clear" w:color="auto" w:fill="auto"/>
            <w:hideMark/>
          </w:tcPr>
          <w:p w:rsidR="00D877DC" w:rsidRPr="00D877DC" w:rsidRDefault="00D877DC" w:rsidP="0080029F">
            <w:pPr>
              <w:rPr>
                <w:lang w:val="en-US"/>
              </w:rPr>
            </w:pPr>
            <w:r w:rsidRPr="00D877DC">
              <w:rPr>
                <w:lang w:val="en-US"/>
              </w:rPr>
              <w:t>2.16.840.1.113883.2.20.6.36</w:t>
            </w:r>
          </w:p>
        </w:tc>
        <w:tc>
          <w:tcPr>
            <w:tcW w:w="2416" w:type="dxa"/>
            <w:shd w:val="clear" w:color="auto" w:fill="auto"/>
            <w:hideMark/>
          </w:tcPr>
          <w:p w:rsidR="00D877DC" w:rsidRPr="00D877DC" w:rsidRDefault="00D877DC" w:rsidP="0080029F">
            <w:pPr>
              <w:rPr>
                <w:lang w:val="en-US"/>
              </w:rPr>
            </w:pPr>
            <w:r w:rsidRPr="00D877DC">
              <w:rPr>
                <w:lang w:val="en-US"/>
              </w:rPr>
              <w:t>structure-aspects</w:t>
            </w:r>
          </w:p>
        </w:tc>
        <w:tc>
          <w:tcPr>
            <w:tcW w:w="3742" w:type="dxa"/>
            <w:shd w:val="clear" w:color="auto" w:fill="auto"/>
            <w:hideMark/>
          </w:tcPr>
          <w:p w:rsidR="00D877DC" w:rsidRPr="00D877DC" w:rsidRDefault="00D877DC" w:rsidP="0080029F">
            <w:pPr>
              <w:rPr>
                <w:lang w:val="en-US"/>
              </w:rPr>
            </w:pPr>
            <w:r w:rsidRPr="00D877DC">
              <w:rPr>
                <w:lang w:val="en-US"/>
              </w:rPr>
              <w:t>Not used as a CV</w:t>
            </w:r>
            <w:r w:rsidR="00D41A46">
              <w:rPr>
                <w:lang w:val="en-US"/>
              </w:rPr>
              <w:t>. This OID is a table concept used to facilitate validation and publishing.</w:t>
            </w:r>
          </w:p>
        </w:tc>
      </w:tr>
      <w:tr w:rsidR="00D877DC" w:rsidRPr="00D877DC" w:rsidTr="005450D1">
        <w:trPr>
          <w:trHeight w:val="300"/>
        </w:trPr>
        <w:tc>
          <w:tcPr>
            <w:tcW w:w="3217" w:type="dxa"/>
            <w:shd w:val="clear" w:color="auto" w:fill="auto"/>
            <w:hideMark/>
          </w:tcPr>
          <w:p w:rsidR="00D877DC" w:rsidRPr="00D877DC" w:rsidRDefault="00D877DC" w:rsidP="0080029F">
            <w:pPr>
              <w:rPr>
                <w:lang w:val="en-US"/>
              </w:rPr>
            </w:pPr>
            <w:r w:rsidRPr="00D877DC">
              <w:rPr>
                <w:lang w:val="en-US"/>
              </w:rPr>
              <w:t>2.16.840.1.113883.2.20.6.37</w:t>
            </w:r>
          </w:p>
        </w:tc>
        <w:tc>
          <w:tcPr>
            <w:tcW w:w="2416" w:type="dxa"/>
            <w:shd w:val="clear" w:color="auto" w:fill="auto"/>
            <w:hideMark/>
          </w:tcPr>
          <w:p w:rsidR="00D877DC" w:rsidRPr="00D877DC" w:rsidRDefault="00D877DC" w:rsidP="0080029F">
            <w:pPr>
              <w:rPr>
                <w:lang w:val="en-US"/>
              </w:rPr>
            </w:pPr>
            <w:r w:rsidRPr="00D877DC">
              <w:rPr>
                <w:lang w:val="en-US"/>
              </w:rPr>
              <w:t>term-status</w:t>
            </w:r>
          </w:p>
        </w:tc>
        <w:tc>
          <w:tcPr>
            <w:tcW w:w="3742" w:type="dxa"/>
            <w:shd w:val="clear" w:color="auto" w:fill="auto"/>
            <w:hideMark/>
          </w:tcPr>
          <w:p w:rsidR="00D877DC" w:rsidRPr="00D877DC" w:rsidRDefault="00D877DC" w:rsidP="0080029F">
            <w:pPr>
              <w:rPr>
                <w:lang w:val="en-US"/>
              </w:rPr>
            </w:pPr>
            <w:r w:rsidRPr="00D877DC">
              <w:rPr>
                <w:lang w:val="en-US"/>
              </w:rPr>
              <w:t>List of status' used to describe what terms can be used</w:t>
            </w:r>
            <w:r w:rsidR="001D683D" w:rsidRPr="00D877DC">
              <w:rPr>
                <w:lang w:val="en-US"/>
              </w:rPr>
              <w:t>e.g.,</w:t>
            </w:r>
            <w:r w:rsidR="001D683D">
              <w:rPr>
                <w:lang w:val="en-US"/>
              </w:rPr>
              <w:t xml:space="preserve"> approved, superseded, legacy</w:t>
            </w:r>
          </w:p>
        </w:tc>
      </w:tr>
      <w:tr w:rsidR="00D877DC" w:rsidRPr="00D877DC" w:rsidTr="005450D1">
        <w:trPr>
          <w:trHeight w:val="300"/>
        </w:trPr>
        <w:tc>
          <w:tcPr>
            <w:tcW w:w="3217" w:type="dxa"/>
            <w:shd w:val="clear" w:color="auto" w:fill="auto"/>
            <w:hideMark/>
          </w:tcPr>
          <w:p w:rsidR="00D877DC" w:rsidRPr="00D877DC" w:rsidRDefault="00701760" w:rsidP="0080029F">
            <w:pPr>
              <w:rPr>
                <w:lang w:val="en-US"/>
              </w:rPr>
            </w:pPr>
            <w:commentRangeStart w:id="23"/>
            <w:r>
              <w:rPr>
                <w:lang w:val="en-US"/>
              </w:rPr>
              <w:t>2.16.840.1.113883.2.20.6.38</w:t>
            </w:r>
            <w:commentRangeEnd w:id="23"/>
            <w:r>
              <w:rPr>
                <w:rStyle w:val="CommentReference"/>
              </w:rPr>
              <w:commentReference w:id="23"/>
            </w:r>
          </w:p>
        </w:tc>
        <w:tc>
          <w:tcPr>
            <w:tcW w:w="2416" w:type="dxa"/>
            <w:shd w:val="clear" w:color="auto" w:fill="auto"/>
            <w:hideMark/>
          </w:tcPr>
          <w:p w:rsidR="00D877DC" w:rsidRPr="00D877DC" w:rsidRDefault="00D877DC" w:rsidP="0080029F">
            <w:pPr>
              <w:rPr>
                <w:lang w:val="en-US"/>
              </w:rPr>
            </w:pPr>
            <w:r w:rsidRPr="00D877DC">
              <w:rPr>
                <w:lang w:val="en-US"/>
              </w:rPr>
              <w:t>units-of-presentation</w:t>
            </w:r>
          </w:p>
        </w:tc>
        <w:tc>
          <w:tcPr>
            <w:tcW w:w="3742" w:type="dxa"/>
            <w:shd w:val="clear" w:color="auto" w:fill="auto"/>
            <w:hideMark/>
          </w:tcPr>
          <w:p w:rsidR="00D877DC" w:rsidRPr="00D877DC" w:rsidRDefault="00D877DC" w:rsidP="0080029F">
            <w:pPr>
              <w:rPr>
                <w:lang w:val="en-US"/>
              </w:rPr>
            </w:pPr>
            <w:r w:rsidRPr="00D877DC">
              <w:rPr>
                <w:lang w:val="en-US"/>
              </w:rPr>
              <w:t>List of units of presentation</w:t>
            </w:r>
            <w:r w:rsidR="00B8280F">
              <w:rPr>
                <w:lang w:val="en-US"/>
              </w:rPr>
              <w:t xml:space="preserve"> </w:t>
            </w:r>
            <w:r w:rsidR="00DF4BFA" w:rsidRPr="00D877DC">
              <w:rPr>
                <w:lang w:val="en-US"/>
              </w:rPr>
              <w:t>; e.g.,</w:t>
            </w:r>
            <w:r w:rsidR="00DF4BFA">
              <w:rPr>
                <w:lang w:val="en-US"/>
              </w:rPr>
              <w:t xml:space="preserve"> </w:t>
            </w:r>
            <w:r w:rsidR="00B8280F">
              <w:rPr>
                <w:lang w:val="en-US"/>
              </w:rPr>
              <w:t>bag, cup, implant</w:t>
            </w:r>
          </w:p>
        </w:tc>
      </w:tr>
      <w:tr w:rsidR="000213CC" w:rsidRPr="00D877DC" w:rsidTr="005450D1">
        <w:trPr>
          <w:trHeight w:val="300"/>
        </w:trPr>
        <w:tc>
          <w:tcPr>
            <w:tcW w:w="3217" w:type="dxa"/>
            <w:shd w:val="clear" w:color="auto" w:fill="auto"/>
          </w:tcPr>
          <w:p w:rsidR="000213CC" w:rsidRPr="00D877DC" w:rsidRDefault="0010070D" w:rsidP="0080029F">
            <w:pPr>
              <w:rPr>
                <w:lang w:val="en-US"/>
              </w:rPr>
            </w:pPr>
            <w:commentRangeStart w:id="24"/>
            <w:r w:rsidRPr="00D877DC">
              <w:rPr>
                <w:lang w:val="en-US"/>
              </w:rPr>
              <w:t>2.1</w:t>
            </w:r>
            <w:r>
              <w:rPr>
                <w:lang w:val="en-US"/>
              </w:rPr>
              <w:t>6.840.1.113883.2.20.6.39</w:t>
            </w:r>
            <w:commentRangeEnd w:id="24"/>
            <w:r w:rsidR="00AD0719">
              <w:rPr>
                <w:rStyle w:val="CommentReference"/>
              </w:rPr>
              <w:commentReference w:id="24"/>
            </w:r>
          </w:p>
        </w:tc>
        <w:tc>
          <w:tcPr>
            <w:tcW w:w="2416" w:type="dxa"/>
            <w:shd w:val="clear" w:color="auto" w:fill="auto"/>
          </w:tcPr>
          <w:p w:rsidR="000213CC" w:rsidRPr="00D877DC" w:rsidRDefault="000B4A90" w:rsidP="0080029F">
            <w:pPr>
              <w:rPr>
                <w:lang w:val="en-US"/>
              </w:rPr>
            </w:pPr>
            <w:r>
              <w:rPr>
                <w:lang w:val="en-US"/>
              </w:rPr>
              <w:t>i</w:t>
            </w:r>
            <w:r w:rsidR="000213CC">
              <w:rPr>
                <w:lang w:val="en-US"/>
              </w:rPr>
              <w:t>ngredient-role</w:t>
            </w:r>
          </w:p>
        </w:tc>
        <w:tc>
          <w:tcPr>
            <w:tcW w:w="3742" w:type="dxa"/>
            <w:shd w:val="clear" w:color="auto" w:fill="auto"/>
          </w:tcPr>
          <w:p w:rsidR="000213CC" w:rsidRPr="00D877DC" w:rsidRDefault="000213CC" w:rsidP="0080029F">
            <w:pPr>
              <w:rPr>
                <w:lang w:val="en-US"/>
              </w:rPr>
            </w:pPr>
            <w:r>
              <w:rPr>
                <w:lang w:val="en-US"/>
              </w:rPr>
              <w:t>The role a</w:t>
            </w:r>
            <w:r w:rsidR="00B8280F">
              <w:rPr>
                <w:lang w:val="en-US"/>
              </w:rPr>
              <w:t>n ingredient plays in a product</w:t>
            </w:r>
            <w:r w:rsidR="00DF4BFA" w:rsidRPr="00D877DC">
              <w:rPr>
                <w:lang w:val="en-US"/>
              </w:rPr>
              <w:t>; e.g.,</w:t>
            </w:r>
            <w:r w:rsidR="00DF4BFA">
              <w:rPr>
                <w:lang w:val="en-US"/>
              </w:rPr>
              <w:t xml:space="preserve"> </w:t>
            </w:r>
            <w:r w:rsidR="00DF4BFA" w:rsidRPr="00DF4BFA">
              <w:rPr>
                <w:lang w:val="en-US"/>
              </w:rPr>
              <w:t>CNTM, ACTIB, IACT</w:t>
            </w:r>
          </w:p>
        </w:tc>
      </w:tr>
      <w:tr w:rsidR="000B4A90" w:rsidRPr="00D877DC" w:rsidTr="005450D1">
        <w:trPr>
          <w:trHeight w:val="300"/>
        </w:trPr>
        <w:tc>
          <w:tcPr>
            <w:tcW w:w="3217" w:type="dxa"/>
            <w:shd w:val="clear" w:color="auto" w:fill="auto"/>
          </w:tcPr>
          <w:p w:rsidR="000B4A90" w:rsidRPr="00D877DC" w:rsidRDefault="00AD0719" w:rsidP="0080029F">
            <w:pPr>
              <w:rPr>
                <w:lang w:val="en-US"/>
              </w:rPr>
            </w:pPr>
            <w:commentRangeStart w:id="25"/>
            <w:r>
              <w:rPr>
                <w:lang w:val="en-US"/>
              </w:rPr>
              <w:t>2.16.840.1.113883.2.20.6.40</w:t>
            </w:r>
            <w:commentRangeEnd w:id="25"/>
            <w:r>
              <w:rPr>
                <w:rStyle w:val="CommentReference"/>
              </w:rPr>
              <w:commentReference w:id="25"/>
            </w:r>
          </w:p>
        </w:tc>
        <w:tc>
          <w:tcPr>
            <w:tcW w:w="2416" w:type="dxa"/>
            <w:shd w:val="clear" w:color="auto" w:fill="auto"/>
          </w:tcPr>
          <w:p w:rsidR="000B4A90" w:rsidRDefault="000B4A90" w:rsidP="0080029F">
            <w:pPr>
              <w:rPr>
                <w:lang w:val="en-US"/>
              </w:rPr>
            </w:pPr>
            <w:r>
              <w:rPr>
                <w:lang w:val="en-US"/>
              </w:rPr>
              <w:t>notice-type</w:t>
            </w:r>
          </w:p>
        </w:tc>
        <w:tc>
          <w:tcPr>
            <w:tcW w:w="3742" w:type="dxa"/>
            <w:shd w:val="clear" w:color="auto" w:fill="auto"/>
          </w:tcPr>
          <w:p w:rsidR="000B4A90" w:rsidRDefault="00AD0719" w:rsidP="0080029F">
            <w:pPr>
              <w:rPr>
                <w:lang w:val="en-US"/>
              </w:rPr>
            </w:pPr>
            <w:r w:rsidRPr="000364C3">
              <w:rPr>
                <w:lang w:val="en-US"/>
              </w:rPr>
              <w:t>This OID is currently not used by the SPM.</w:t>
            </w:r>
            <w:r w:rsidR="00D41A46">
              <w:rPr>
                <w:lang w:val="en-US"/>
              </w:rPr>
              <w:t xml:space="preserve"> Description to be added at a later date</w:t>
            </w:r>
          </w:p>
        </w:tc>
      </w:tr>
      <w:tr w:rsidR="000B4A90" w:rsidRPr="00D877DC" w:rsidTr="005450D1">
        <w:trPr>
          <w:trHeight w:val="300"/>
        </w:trPr>
        <w:tc>
          <w:tcPr>
            <w:tcW w:w="3217" w:type="dxa"/>
            <w:shd w:val="clear" w:color="auto" w:fill="auto"/>
          </w:tcPr>
          <w:p w:rsidR="000B4A90" w:rsidRPr="00D877DC" w:rsidRDefault="00AD0719" w:rsidP="0080029F">
            <w:pPr>
              <w:rPr>
                <w:lang w:val="en-US"/>
              </w:rPr>
            </w:pPr>
            <w:commentRangeStart w:id="26"/>
            <w:r>
              <w:rPr>
                <w:lang w:val="en-US"/>
              </w:rPr>
              <w:t>2.16.840.1.113883.2.20.6.41</w:t>
            </w:r>
            <w:commentRangeEnd w:id="26"/>
            <w:r>
              <w:rPr>
                <w:rStyle w:val="CommentReference"/>
              </w:rPr>
              <w:commentReference w:id="26"/>
            </w:r>
          </w:p>
        </w:tc>
        <w:tc>
          <w:tcPr>
            <w:tcW w:w="2416" w:type="dxa"/>
            <w:shd w:val="clear" w:color="auto" w:fill="auto"/>
          </w:tcPr>
          <w:p w:rsidR="000B4A90" w:rsidRDefault="000B4A90" w:rsidP="0080029F">
            <w:pPr>
              <w:rPr>
                <w:lang w:val="en-US"/>
              </w:rPr>
            </w:pPr>
            <w:r>
              <w:rPr>
                <w:lang w:val="en-US"/>
              </w:rPr>
              <w:t>related-documents</w:t>
            </w:r>
          </w:p>
        </w:tc>
        <w:tc>
          <w:tcPr>
            <w:tcW w:w="3742" w:type="dxa"/>
            <w:shd w:val="clear" w:color="auto" w:fill="auto"/>
          </w:tcPr>
          <w:p w:rsidR="00AD0719" w:rsidRDefault="00AD0719" w:rsidP="0080029F">
            <w:pPr>
              <w:rPr>
                <w:lang w:val="en-US"/>
              </w:rPr>
            </w:pPr>
            <w:r w:rsidRPr="000364C3">
              <w:rPr>
                <w:lang w:val="en-US"/>
              </w:rPr>
              <w:t>This OID is currently not used by the SPM.</w:t>
            </w:r>
            <w:r w:rsidR="00D41A46">
              <w:rPr>
                <w:lang w:val="en-US"/>
              </w:rPr>
              <w:t xml:space="preserve"> Description to be added at a later date</w:t>
            </w:r>
          </w:p>
        </w:tc>
      </w:tr>
      <w:tr w:rsidR="005C3AC5" w:rsidRPr="00D877DC" w:rsidTr="005450D1">
        <w:trPr>
          <w:trHeight w:val="300"/>
        </w:trPr>
        <w:tc>
          <w:tcPr>
            <w:tcW w:w="3217" w:type="dxa"/>
            <w:shd w:val="clear" w:color="auto" w:fill="auto"/>
          </w:tcPr>
          <w:p w:rsidR="005C3AC5" w:rsidRPr="00D877DC" w:rsidRDefault="00AD0719" w:rsidP="0080029F">
            <w:pPr>
              <w:rPr>
                <w:lang w:val="en-US"/>
              </w:rPr>
            </w:pPr>
            <w:r>
              <w:rPr>
                <w:lang w:val="en-US"/>
              </w:rPr>
              <w:t>2</w:t>
            </w:r>
            <w:commentRangeStart w:id="27"/>
            <w:r>
              <w:rPr>
                <w:lang w:val="en-US"/>
              </w:rPr>
              <w:t>.16.840.1.113883.2.20.6.42</w:t>
            </w:r>
            <w:commentRangeEnd w:id="27"/>
            <w:r>
              <w:rPr>
                <w:rStyle w:val="CommentReference"/>
              </w:rPr>
              <w:commentReference w:id="27"/>
            </w:r>
          </w:p>
        </w:tc>
        <w:tc>
          <w:tcPr>
            <w:tcW w:w="2416" w:type="dxa"/>
            <w:shd w:val="clear" w:color="auto" w:fill="auto"/>
          </w:tcPr>
          <w:p w:rsidR="005C3AC5" w:rsidRDefault="00AD0719" w:rsidP="0080029F">
            <w:pPr>
              <w:rPr>
                <w:lang w:val="en-US"/>
              </w:rPr>
            </w:pPr>
            <w:r>
              <w:rPr>
                <w:lang w:val="en-US"/>
              </w:rPr>
              <w:t>d</w:t>
            </w:r>
            <w:r w:rsidR="005C3AC5">
              <w:rPr>
                <w:lang w:val="en-US"/>
              </w:rPr>
              <w:t>in</w:t>
            </w:r>
          </w:p>
        </w:tc>
        <w:tc>
          <w:tcPr>
            <w:tcW w:w="3742" w:type="dxa"/>
            <w:shd w:val="clear" w:color="auto" w:fill="auto"/>
          </w:tcPr>
          <w:p w:rsidR="005C3AC5" w:rsidRDefault="005C3AC5" w:rsidP="0080029F">
            <w:pPr>
              <w:rPr>
                <w:lang w:val="en-US"/>
              </w:rPr>
            </w:pPr>
            <w:r>
              <w:rPr>
                <w:lang w:val="en-US"/>
              </w:rPr>
              <w:t xml:space="preserve">List of </w:t>
            </w:r>
            <w:r w:rsidR="00D41A46">
              <w:rPr>
                <w:lang w:val="en-US"/>
              </w:rPr>
              <w:t>Drug Identification Numbers (DIN)</w:t>
            </w:r>
            <w:r w:rsidR="00DF4BFA" w:rsidRPr="00D877DC">
              <w:rPr>
                <w:lang w:val="en-US"/>
              </w:rPr>
              <w:t xml:space="preserve">; </w:t>
            </w:r>
          </w:p>
        </w:tc>
      </w:tr>
    </w:tbl>
    <w:p w:rsidR="00065130" w:rsidRPr="00675DAA" w:rsidRDefault="00065130" w:rsidP="0080029F"/>
    <w:p w:rsidR="00675DAA" w:rsidRPr="00675DAA" w:rsidRDefault="00675DAA" w:rsidP="0080029F">
      <w:pPr>
        <w:pStyle w:val="Heading1"/>
      </w:pPr>
      <w:bookmarkStart w:id="28" w:name="_Toc495429245"/>
      <w:r w:rsidRPr="00675DAA">
        <w:t>SPL Documents</w:t>
      </w:r>
      <w:bookmarkEnd w:id="28"/>
    </w:p>
    <w:p w:rsidR="00675DAA" w:rsidRPr="00675DAA" w:rsidRDefault="00675DAA" w:rsidP="0080029F">
      <w:r w:rsidRPr="00675DAA">
        <w:t xml:space="preserve">This section details the technical and validation aspects for </w:t>
      </w:r>
      <w:r w:rsidR="002D0332">
        <w:t>HPFB</w:t>
      </w:r>
      <w:r w:rsidRPr="00675DAA">
        <w:t xml:space="preserve"> SPL documents.</w:t>
      </w:r>
    </w:p>
    <w:p w:rsidR="00675DAA" w:rsidRPr="00675DAA" w:rsidRDefault="00675DAA" w:rsidP="0080029F"/>
    <w:p w:rsidR="00F94EDC" w:rsidRPr="00675DAA" w:rsidRDefault="00987CFA" w:rsidP="0080029F">
      <w:pPr>
        <w:pStyle w:val="Heading2"/>
      </w:pPr>
      <w:bookmarkStart w:id="29" w:name="_Toc495429246"/>
      <w:r w:rsidRPr="00675DAA">
        <w:t>Prolog</w:t>
      </w:r>
      <w:r w:rsidR="00FD0057" w:rsidRPr="00675DAA">
        <w:t>/Declaration</w:t>
      </w:r>
      <w:bookmarkEnd w:id="29"/>
    </w:p>
    <w:p w:rsidR="00987CFA" w:rsidRDefault="00573379" w:rsidP="0080029F">
      <w:r w:rsidRPr="00675DAA">
        <w:t xml:space="preserve">This section will outline </w:t>
      </w:r>
      <w:r w:rsidR="00987CFA" w:rsidRPr="00675DAA">
        <w:t xml:space="preserve">the XML </w:t>
      </w:r>
      <w:proofErr w:type="gramStart"/>
      <w:r w:rsidR="00987CFA" w:rsidRPr="00675DAA">
        <w:t>prolog</w:t>
      </w:r>
      <w:r w:rsidR="004B6080">
        <w:t>,</w:t>
      </w:r>
      <w:proofErr w:type="gramEnd"/>
      <w:r w:rsidR="004B6080">
        <w:t xml:space="preserve"> it </w:t>
      </w:r>
      <w:r w:rsidR="00987CFA" w:rsidRPr="00675DAA">
        <w:t xml:space="preserve">must be the first part of </w:t>
      </w:r>
      <w:r w:rsidR="00A5580D" w:rsidRPr="00675DAA">
        <w:t xml:space="preserve">the </w:t>
      </w:r>
      <w:r w:rsidR="00987CFA" w:rsidRPr="00675DAA">
        <w:t xml:space="preserve">SPL file. </w:t>
      </w:r>
    </w:p>
    <w:p w:rsidR="005450D1" w:rsidRPr="00675DAA" w:rsidRDefault="005450D1" w:rsidP="0080029F"/>
    <w:p w:rsidR="00614411" w:rsidRDefault="009A2DBF" w:rsidP="001D67E2">
      <w:pPr>
        <w:pStyle w:val="Heading3"/>
      </w:pPr>
      <w:bookmarkStart w:id="30" w:name="_Toc495429247"/>
      <w:r w:rsidRPr="00675DAA">
        <w:t>XML</w:t>
      </w:r>
      <w:bookmarkEnd w:id="30"/>
    </w:p>
    <w:p w:rsidR="00224B8C" w:rsidRPr="00224B8C" w:rsidRDefault="00224B8C" w:rsidP="00224B8C">
      <w:pPr>
        <w:rPr>
          <w:lang w:val="en-US"/>
        </w:rPr>
      </w:pPr>
      <w:r>
        <w:rPr>
          <w:lang w:val="en-US"/>
        </w:rPr>
        <w:t>Outlined below is an example of the prolog/declaration:</w:t>
      </w:r>
    </w:p>
    <w:p w:rsidR="00E46ED6" w:rsidRPr="000A0496" w:rsidRDefault="00E46ED6" w:rsidP="0080029F">
      <w:proofErr w:type="gramStart"/>
      <w:r w:rsidRPr="000A0496">
        <w:lastRenderedPageBreak/>
        <w:t>&lt;?xml</w:t>
      </w:r>
      <w:proofErr w:type="gramEnd"/>
      <w:r w:rsidRPr="000A0496">
        <w:t xml:space="preserve"> version="1.0" encoding="UTF-8"?&gt;</w:t>
      </w:r>
    </w:p>
    <w:p w:rsidR="00E46ED6" w:rsidRDefault="00E46ED6" w:rsidP="0080029F">
      <w:proofErr w:type="gramStart"/>
      <w:r w:rsidRPr="000A0496">
        <w:t>&lt;?xml</w:t>
      </w:r>
      <w:proofErr w:type="gramEnd"/>
      <w:r w:rsidRPr="000A0496">
        <w:t xml:space="preserve">-stylesheet </w:t>
      </w:r>
      <w:r>
        <w:t>type="text/xsl"  href="</w:t>
      </w:r>
      <w:hyperlink r:id="rId19" w:history="1">
        <w:r w:rsidR="008B1897" w:rsidRPr="00720534">
          <w:t>https://raw.githubusercontent.com/HealthCanada/HPFB/master/Structured-Product-Labeling-(SPL)/Schema/current/SPL.xsd</w:t>
        </w:r>
      </w:hyperlink>
      <w:r>
        <w:t>"?&gt;</w:t>
      </w:r>
    </w:p>
    <w:p w:rsidR="00D14B8D" w:rsidRPr="00A82502" w:rsidRDefault="00D14B8D" w:rsidP="0080029F">
      <w:pPr>
        <w:rPr>
          <w:lang w:val="en-US"/>
        </w:rPr>
      </w:pPr>
    </w:p>
    <w:p w:rsidR="00573379" w:rsidRPr="005450D1" w:rsidRDefault="00573379" w:rsidP="001D67E2">
      <w:pPr>
        <w:pStyle w:val="Heading3"/>
      </w:pPr>
      <w:bookmarkStart w:id="31" w:name="_Toc495429248"/>
      <w:r w:rsidRPr="005450D1">
        <w:t>Validation</w:t>
      </w:r>
      <w:bookmarkEnd w:id="31"/>
    </w:p>
    <w:tbl>
      <w:tblPr>
        <w:tblW w:w="93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026"/>
        <w:gridCol w:w="1260"/>
        <w:gridCol w:w="1350"/>
        <w:gridCol w:w="2579"/>
      </w:tblGrid>
      <w:tr w:rsidR="00987CFA" w:rsidRPr="00675DAA" w:rsidTr="00C66D2F">
        <w:trPr>
          <w:cantSplit/>
          <w:trHeight w:val="580"/>
          <w:tblHeader/>
        </w:trPr>
        <w:tc>
          <w:tcPr>
            <w:tcW w:w="2127" w:type="dxa"/>
            <w:shd w:val="clear" w:color="auto" w:fill="808080"/>
          </w:tcPr>
          <w:p w:rsidR="00987CFA" w:rsidRPr="00675DAA" w:rsidRDefault="00987CFA" w:rsidP="0080029F">
            <w:pPr>
              <w:rPr>
                <w:i/>
              </w:rPr>
            </w:pPr>
            <w:r w:rsidRPr="00675DAA">
              <w:t>Element</w:t>
            </w:r>
          </w:p>
        </w:tc>
        <w:tc>
          <w:tcPr>
            <w:tcW w:w="2026" w:type="dxa"/>
            <w:shd w:val="clear" w:color="auto" w:fill="808080"/>
          </w:tcPr>
          <w:p w:rsidR="00987CFA" w:rsidRPr="00675DAA" w:rsidRDefault="00987CFA" w:rsidP="0080029F">
            <w:r w:rsidRPr="00675DAA">
              <w:t>Attribute</w:t>
            </w:r>
          </w:p>
        </w:tc>
        <w:tc>
          <w:tcPr>
            <w:tcW w:w="1260" w:type="dxa"/>
            <w:shd w:val="clear" w:color="auto" w:fill="808080"/>
          </w:tcPr>
          <w:p w:rsidR="00987CFA" w:rsidRPr="00326FB2" w:rsidRDefault="00987CFA" w:rsidP="0080029F">
            <w:r w:rsidRPr="00675DAA">
              <w:t>Cardinality</w:t>
            </w:r>
          </w:p>
        </w:tc>
        <w:tc>
          <w:tcPr>
            <w:tcW w:w="1350" w:type="dxa"/>
            <w:shd w:val="clear" w:color="auto" w:fill="808080"/>
          </w:tcPr>
          <w:p w:rsidR="00987CFA" w:rsidRPr="00675DAA" w:rsidRDefault="00987CFA" w:rsidP="0080029F">
            <w:r w:rsidRPr="00675DAA">
              <w:t>Value(s) Allowed</w:t>
            </w:r>
          </w:p>
          <w:p w:rsidR="00987CFA" w:rsidRPr="00675DAA" w:rsidRDefault="00987CFA" w:rsidP="0080029F">
            <w:r w:rsidRPr="00675DAA">
              <w:t>Examples</w:t>
            </w:r>
          </w:p>
        </w:tc>
        <w:tc>
          <w:tcPr>
            <w:tcW w:w="2579" w:type="dxa"/>
            <w:shd w:val="clear" w:color="auto" w:fill="808080"/>
          </w:tcPr>
          <w:p w:rsidR="00987CFA" w:rsidRPr="00675DAA" w:rsidRDefault="00987CFA" w:rsidP="0080029F">
            <w:r w:rsidRPr="00675DAA">
              <w:t>Description</w:t>
            </w:r>
          </w:p>
          <w:p w:rsidR="00987CFA" w:rsidRPr="00675DAA" w:rsidRDefault="00987CFA" w:rsidP="0080029F">
            <w:r w:rsidRPr="00675DAA">
              <w:t>Instructions</w:t>
            </w:r>
          </w:p>
        </w:tc>
      </w:tr>
      <w:tr w:rsidR="00987CFA" w:rsidRPr="00675DAA" w:rsidTr="00C66D2F">
        <w:trPr>
          <w:cantSplit/>
        </w:trPr>
        <w:tc>
          <w:tcPr>
            <w:tcW w:w="2127" w:type="dxa"/>
            <w:vMerge w:val="restart"/>
          </w:tcPr>
          <w:p w:rsidR="00987CFA" w:rsidRPr="00675DAA" w:rsidRDefault="00C10E73" w:rsidP="0080029F">
            <w:r w:rsidRPr="00675DAA">
              <w:t>?xml</w:t>
            </w:r>
          </w:p>
        </w:tc>
        <w:tc>
          <w:tcPr>
            <w:tcW w:w="2026" w:type="dxa"/>
            <w:shd w:val="clear" w:color="auto" w:fill="D9D9D9"/>
          </w:tcPr>
          <w:p w:rsidR="00987CFA" w:rsidRPr="00675DAA" w:rsidRDefault="00D06F69" w:rsidP="0080029F">
            <w:r w:rsidRPr="00675DAA">
              <w:t>N/A</w:t>
            </w:r>
          </w:p>
        </w:tc>
        <w:tc>
          <w:tcPr>
            <w:tcW w:w="1260" w:type="dxa"/>
            <w:shd w:val="clear" w:color="auto" w:fill="D9D9D9"/>
          </w:tcPr>
          <w:p w:rsidR="00987CFA" w:rsidRPr="00675DAA" w:rsidRDefault="00D06F69" w:rsidP="0080029F">
            <w:r w:rsidRPr="00675DAA">
              <w:t>1:1</w:t>
            </w:r>
          </w:p>
        </w:tc>
        <w:tc>
          <w:tcPr>
            <w:tcW w:w="1350" w:type="dxa"/>
            <w:shd w:val="clear" w:color="auto" w:fill="D9D9D9"/>
          </w:tcPr>
          <w:p w:rsidR="00987CFA" w:rsidRPr="00675DAA" w:rsidRDefault="00987CFA" w:rsidP="0080029F"/>
        </w:tc>
        <w:tc>
          <w:tcPr>
            <w:tcW w:w="2579" w:type="dxa"/>
            <w:shd w:val="clear" w:color="auto" w:fill="D9D9D9"/>
          </w:tcPr>
          <w:p w:rsidR="00987CFA" w:rsidRPr="00675DAA" w:rsidRDefault="004B6080" w:rsidP="0080029F">
            <w:r>
              <w:t>The XML declaration aspects</w:t>
            </w:r>
          </w:p>
        </w:tc>
      </w:tr>
      <w:tr w:rsidR="00987CFA" w:rsidRPr="00675DAA" w:rsidTr="00C66D2F">
        <w:trPr>
          <w:cantSplit/>
        </w:trPr>
        <w:tc>
          <w:tcPr>
            <w:tcW w:w="2127" w:type="dxa"/>
            <w:vMerge/>
          </w:tcPr>
          <w:p w:rsidR="00987CFA" w:rsidRPr="00675DAA" w:rsidRDefault="00987CFA" w:rsidP="0080029F"/>
        </w:tc>
        <w:tc>
          <w:tcPr>
            <w:tcW w:w="2026" w:type="dxa"/>
          </w:tcPr>
          <w:p w:rsidR="00987CFA" w:rsidRPr="00675DAA" w:rsidRDefault="00A82502" w:rsidP="0080029F">
            <w:r w:rsidRPr="00675DAA">
              <w:t>V</w:t>
            </w:r>
            <w:r w:rsidR="00C10E73" w:rsidRPr="00675DAA">
              <w:t>ersion</w:t>
            </w:r>
          </w:p>
        </w:tc>
        <w:tc>
          <w:tcPr>
            <w:tcW w:w="1260" w:type="dxa"/>
          </w:tcPr>
          <w:p w:rsidR="00987CFA" w:rsidRPr="00675DAA" w:rsidRDefault="00C10E73" w:rsidP="0080029F">
            <w:r w:rsidRPr="00675DAA">
              <w:t>1:1</w:t>
            </w:r>
          </w:p>
        </w:tc>
        <w:tc>
          <w:tcPr>
            <w:tcW w:w="1350" w:type="dxa"/>
          </w:tcPr>
          <w:p w:rsidR="00987CFA" w:rsidRPr="00675DAA" w:rsidRDefault="00987CFA" w:rsidP="0080029F"/>
        </w:tc>
        <w:tc>
          <w:tcPr>
            <w:tcW w:w="2579" w:type="dxa"/>
          </w:tcPr>
          <w:p w:rsidR="00987CFA" w:rsidRPr="00675DAA" w:rsidRDefault="00987CFA" w:rsidP="0080029F"/>
        </w:tc>
      </w:tr>
      <w:tr w:rsidR="00C10E73" w:rsidRPr="00675DAA" w:rsidTr="00C66D2F">
        <w:trPr>
          <w:cantSplit/>
        </w:trPr>
        <w:tc>
          <w:tcPr>
            <w:tcW w:w="2127" w:type="dxa"/>
            <w:vMerge/>
          </w:tcPr>
          <w:p w:rsidR="00C10E73" w:rsidRPr="00675DAA" w:rsidRDefault="00C10E73" w:rsidP="0080029F"/>
        </w:tc>
        <w:tc>
          <w:tcPr>
            <w:tcW w:w="2026" w:type="dxa"/>
          </w:tcPr>
          <w:p w:rsidR="00C10E73" w:rsidRPr="00675DAA" w:rsidRDefault="00A82502" w:rsidP="0080029F">
            <w:r w:rsidRPr="00675DAA">
              <w:t>E</w:t>
            </w:r>
            <w:r w:rsidR="00C10E73" w:rsidRPr="00675DAA">
              <w:t>ncoding</w:t>
            </w:r>
          </w:p>
        </w:tc>
        <w:tc>
          <w:tcPr>
            <w:tcW w:w="1260" w:type="dxa"/>
          </w:tcPr>
          <w:p w:rsidR="00C10E73" w:rsidRPr="00675DAA" w:rsidRDefault="00C10E73" w:rsidP="0080029F">
            <w:r w:rsidRPr="00675DAA">
              <w:t>1:1</w:t>
            </w:r>
          </w:p>
        </w:tc>
        <w:tc>
          <w:tcPr>
            <w:tcW w:w="1350" w:type="dxa"/>
          </w:tcPr>
          <w:p w:rsidR="00C10E73" w:rsidRPr="00675DAA" w:rsidRDefault="00C10E73" w:rsidP="0080029F"/>
        </w:tc>
        <w:tc>
          <w:tcPr>
            <w:tcW w:w="2579" w:type="dxa"/>
          </w:tcPr>
          <w:p w:rsidR="00C10E73" w:rsidRPr="00675DAA" w:rsidRDefault="00C10E73" w:rsidP="0080029F"/>
        </w:tc>
      </w:tr>
      <w:tr w:rsidR="00987CFA" w:rsidRPr="00675DAA" w:rsidTr="00C66D2F">
        <w:trPr>
          <w:cantSplit/>
        </w:trPr>
        <w:tc>
          <w:tcPr>
            <w:tcW w:w="2127" w:type="dxa"/>
            <w:shd w:val="clear" w:color="auto" w:fill="808080"/>
          </w:tcPr>
          <w:p w:rsidR="00987CFA" w:rsidRPr="00675DAA" w:rsidRDefault="00987CFA" w:rsidP="0080029F">
            <w:r w:rsidRPr="00675DAA">
              <w:t>Conformance</w:t>
            </w:r>
          </w:p>
        </w:tc>
        <w:tc>
          <w:tcPr>
            <w:tcW w:w="7215" w:type="dxa"/>
            <w:gridSpan w:val="4"/>
          </w:tcPr>
          <w:p w:rsidR="00C10E73" w:rsidRPr="00675DAA" w:rsidRDefault="00C10E73" w:rsidP="0043437F">
            <w:pPr>
              <w:pStyle w:val="ListParagraph"/>
              <w:numPr>
                <w:ilvl w:val="0"/>
                <w:numId w:val="118"/>
              </w:numPr>
            </w:pPr>
            <w:commentRangeStart w:id="32"/>
            <w:r w:rsidRPr="00675DAA">
              <w:t xml:space="preserve">The version must be 1.0 </w:t>
            </w:r>
          </w:p>
          <w:p w:rsidR="00987CFA" w:rsidRPr="00675DAA" w:rsidRDefault="00C10E73" w:rsidP="0043437F">
            <w:pPr>
              <w:pStyle w:val="ListParagraph"/>
              <w:numPr>
                <w:ilvl w:val="0"/>
                <w:numId w:val="118"/>
              </w:numPr>
            </w:pPr>
            <w:r w:rsidRPr="00675DAA">
              <w:t>The encoding must be UTF-8</w:t>
            </w:r>
          </w:p>
          <w:p w:rsidR="00F42079" w:rsidRPr="00675DAA" w:rsidRDefault="00F42079" w:rsidP="0043437F">
            <w:pPr>
              <w:pStyle w:val="ListParagraph"/>
              <w:numPr>
                <w:ilvl w:val="0"/>
                <w:numId w:val="118"/>
              </w:numPr>
            </w:pPr>
            <w:r w:rsidRPr="00675DAA">
              <w:t>T</w:t>
            </w:r>
            <w:r w:rsidR="006C04E0" w:rsidRPr="00675DAA">
              <w:t>here are no comments or annotations</w:t>
            </w:r>
            <w:r w:rsidRPr="00675DAA">
              <w:t xml:space="preserve"> </w:t>
            </w:r>
            <w:commentRangeEnd w:id="32"/>
            <w:r w:rsidR="007F7A5D">
              <w:rPr>
                <w:rStyle w:val="CommentReference"/>
              </w:rPr>
              <w:commentReference w:id="32"/>
            </w:r>
          </w:p>
        </w:tc>
      </w:tr>
    </w:tbl>
    <w:p w:rsidR="00985E66" w:rsidRDefault="00985E66" w:rsidP="0080029F"/>
    <w:tbl>
      <w:tblPr>
        <w:tblW w:w="93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026"/>
        <w:gridCol w:w="1260"/>
        <w:gridCol w:w="1350"/>
        <w:gridCol w:w="2579"/>
      </w:tblGrid>
      <w:tr w:rsidR="00D12B39" w:rsidRPr="00675DAA" w:rsidTr="00D12B39">
        <w:trPr>
          <w:cantSplit/>
          <w:trHeight w:val="580"/>
          <w:tblHeader/>
        </w:trPr>
        <w:tc>
          <w:tcPr>
            <w:tcW w:w="2127" w:type="dxa"/>
            <w:shd w:val="clear" w:color="auto" w:fill="808080"/>
          </w:tcPr>
          <w:p w:rsidR="00D12B39" w:rsidRPr="00675DAA" w:rsidRDefault="00D12B39" w:rsidP="0080029F">
            <w:pPr>
              <w:rPr>
                <w:i/>
              </w:rPr>
            </w:pPr>
            <w:r w:rsidRPr="00675DAA">
              <w:t>Element</w:t>
            </w:r>
          </w:p>
        </w:tc>
        <w:tc>
          <w:tcPr>
            <w:tcW w:w="2026" w:type="dxa"/>
            <w:shd w:val="clear" w:color="auto" w:fill="808080"/>
          </w:tcPr>
          <w:p w:rsidR="00D12B39" w:rsidRPr="00675DAA" w:rsidRDefault="00D12B39" w:rsidP="0080029F">
            <w:r w:rsidRPr="00675DAA">
              <w:t>Attribute</w:t>
            </w:r>
          </w:p>
        </w:tc>
        <w:tc>
          <w:tcPr>
            <w:tcW w:w="1260" w:type="dxa"/>
            <w:shd w:val="clear" w:color="auto" w:fill="808080"/>
          </w:tcPr>
          <w:p w:rsidR="00D12B39" w:rsidRPr="00326FB2" w:rsidRDefault="00D12B39" w:rsidP="0080029F">
            <w:r w:rsidRPr="00675DAA">
              <w:t>Cardinality</w:t>
            </w:r>
          </w:p>
        </w:tc>
        <w:tc>
          <w:tcPr>
            <w:tcW w:w="1350" w:type="dxa"/>
            <w:shd w:val="clear" w:color="auto" w:fill="808080"/>
          </w:tcPr>
          <w:p w:rsidR="00D12B39" w:rsidRPr="00675DAA" w:rsidRDefault="00D12B39" w:rsidP="0080029F">
            <w:r w:rsidRPr="00675DAA">
              <w:t>Value(s) Allowed</w:t>
            </w:r>
          </w:p>
          <w:p w:rsidR="00D12B39" w:rsidRPr="00675DAA" w:rsidRDefault="00D12B39" w:rsidP="0080029F">
            <w:r w:rsidRPr="00675DAA">
              <w:t>Examples</w:t>
            </w:r>
          </w:p>
        </w:tc>
        <w:tc>
          <w:tcPr>
            <w:tcW w:w="2579" w:type="dxa"/>
            <w:shd w:val="clear" w:color="auto" w:fill="808080"/>
          </w:tcPr>
          <w:p w:rsidR="00D12B39" w:rsidRPr="00675DAA" w:rsidRDefault="00D12B39" w:rsidP="0080029F">
            <w:r w:rsidRPr="00675DAA">
              <w:t>Description</w:t>
            </w:r>
          </w:p>
          <w:p w:rsidR="00D12B39" w:rsidRPr="00675DAA" w:rsidRDefault="00D12B39" w:rsidP="0080029F">
            <w:r w:rsidRPr="00675DAA">
              <w:t>Instructions</w:t>
            </w:r>
          </w:p>
        </w:tc>
      </w:tr>
      <w:tr w:rsidR="00D12B39" w:rsidRPr="00675DAA" w:rsidTr="00D12B39">
        <w:trPr>
          <w:cantSplit/>
        </w:trPr>
        <w:tc>
          <w:tcPr>
            <w:tcW w:w="2127" w:type="dxa"/>
          </w:tcPr>
          <w:p w:rsidR="00D12B39" w:rsidRPr="00675DAA" w:rsidRDefault="00D12B39" w:rsidP="0080029F">
            <w:r w:rsidRPr="00D12B39">
              <w:t>?xml-stylesheet</w:t>
            </w:r>
          </w:p>
        </w:tc>
        <w:tc>
          <w:tcPr>
            <w:tcW w:w="2026" w:type="dxa"/>
            <w:shd w:val="clear" w:color="auto" w:fill="D9D9D9"/>
          </w:tcPr>
          <w:p w:rsidR="00D12B39" w:rsidRPr="00675DAA" w:rsidRDefault="00D12B39" w:rsidP="0080029F">
            <w:r w:rsidRPr="00675DAA">
              <w:t>N/A</w:t>
            </w:r>
          </w:p>
        </w:tc>
        <w:tc>
          <w:tcPr>
            <w:tcW w:w="1260" w:type="dxa"/>
            <w:shd w:val="clear" w:color="auto" w:fill="D9D9D9"/>
          </w:tcPr>
          <w:p w:rsidR="00D12B39" w:rsidRPr="00675DAA" w:rsidRDefault="00D12B39" w:rsidP="0080029F">
            <w:r>
              <w:t>1:n</w:t>
            </w:r>
          </w:p>
        </w:tc>
        <w:tc>
          <w:tcPr>
            <w:tcW w:w="1350" w:type="dxa"/>
            <w:shd w:val="clear" w:color="auto" w:fill="D9D9D9"/>
          </w:tcPr>
          <w:p w:rsidR="00D12B39" w:rsidRPr="00675DAA" w:rsidRDefault="00D12B39" w:rsidP="0080029F">
            <w:r w:rsidRPr="00675DAA">
              <w:t>N/A</w:t>
            </w:r>
          </w:p>
        </w:tc>
        <w:tc>
          <w:tcPr>
            <w:tcW w:w="2579" w:type="dxa"/>
            <w:shd w:val="clear" w:color="auto" w:fill="D9D9D9"/>
          </w:tcPr>
          <w:p w:rsidR="00D12B39" w:rsidRPr="00675DAA" w:rsidRDefault="004B6080" w:rsidP="0080029F">
            <w:r>
              <w:t xml:space="preserve">The formatting related aspects are captured in this PI to ensure consistency. </w:t>
            </w:r>
          </w:p>
        </w:tc>
      </w:tr>
      <w:tr w:rsidR="00D12B39" w:rsidRPr="00675DAA" w:rsidTr="00D12B39">
        <w:trPr>
          <w:cantSplit/>
        </w:trPr>
        <w:tc>
          <w:tcPr>
            <w:tcW w:w="2127" w:type="dxa"/>
            <w:shd w:val="clear" w:color="auto" w:fill="808080"/>
          </w:tcPr>
          <w:p w:rsidR="00D12B39" w:rsidRPr="00675DAA" w:rsidRDefault="00D12B39" w:rsidP="0080029F">
            <w:r w:rsidRPr="00675DAA">
              <w:t>Conformance</w:t>
            </w:r>
          </w:p>
        </w:tc>
        <w:tc>
          <w:tcPr>
            <w:tcW w:w="7215" w:type="dxa"/>
            <w:gridSpan w:val="4"/>
          </w:tcPr>
          <w:p w:rsidR="00D87A0D" w:rsidRPr="00675DAA" w:rsidRDefault="00D12B39" w:rsidP="0080029F">
            <w:r>
              <w:t>Both the XSL and CSS stylesheet definitions are requi</w:t>
            </w:r>
            <w:r w:rsidR="00A82502">
              <w:t>red but they are document type</w:t>
            </w:r>
            <w:r>
              <w:t xml:space="preserve"> specific.</w:t>
            </w:r>
          </w:p>
        </w:tc>
      </w:tr>
    </w:tbl>
    <w:p w:rsidR="0057528F" w:rsidRPr="00675DAA" w:rsidRDefault="0057528F" w:rsidP="0080029F"/>
    <w:p w:rsidR="00B02056" w:rsidRPr="00675DAA" w:rsidRDefault="00F42079" w:rsidP="0080029F">
      <w:pPr>
        <w:pStyle w:val="Heading2"/>
      </w:pPr>
      <w:bookmarkStart w:id="33" w:name="_Toc495429249"/>
      <w:r w:rsidRPr="00675DAA">
        <w:t>Document</w:t>
      </w:r>
      <w:r w:rsidR="006C04E0" w:rsidRPr="00675DAA">
        <w:t xml:space="preserve"> Information</w:t>
      </w:r>
      <w:bookmarkEnd w:id="33"/>
    </w:p>
    <w:p w:rsidR="009B3421" w:rsidRDefault="009B3421" w:rsidP="0080029F">
      <w:r w:rsidRPr="00675DAA">
        <w:t xml:space="preserve">Outlined in this section are all aspects relating to the </w:t>
      </w:r>
      <w:r w:rsidR="006C04E0" w:rsidRPr="00675DAA">
        <w:t>Document Information (applicable to the overall document).</w:t>
      </w:r>
      <w:r w:rsidR="00675DAA" w:rsidRPr="00675DAA">
        <w:t xml:space="preserve"> The Document Information provides the identity of the particular document, its type, template, title, date and versioning as a member of a document set.</w:t>
      </w:r>
    </w:p>
    <w:p w:rsidR="005450D1" w:rsidRDefault="005450D1" w:rsidP="0080029F"/>
    <w:p w:rsidR="009B3421" w:rsidRDefault="009A2DBF" w:rsidP="001D67E2">
      <w:pPr>
        <w:pStyle w:val="Heading3"/>
      </w:pPr>
      <w:bookmarkStart w:id="34" w:name="_Toc495429250"/>
      <w:r w:rsidRPr="00675DAA">
        <w:t>XML</w:t>
      </w:r>
      <w:bookmarkEnd w:id="34"/>
    </w:p>
    <w:p w:rsidR="005450D1" w:rsidRPr="005450D1" w:rsidRDefault="005450D1" w:rsidP="005450D1">
      <w:pPr>
        <w:rPr>
          <w:lang w:val="en-US"/>
        </w:rPr>
      </w:pPr>
      <w:r>
        <w:rPr>
          <w:lang w:val="en-US"/>
        </w:rPr>
        <w:t>Outlined below is an example of the document information:</w:t>
      </w:r>
    </w:p>
    <w:p w:rsidR="00E46ED6" w:rsidRDefault="00E46ED6" w:rsidP="0080029F">
      <w:r w:rsidRPr="00B90DF7">
        <w:t>&lt;document xmlns="urn</w:t>
      </w:r>
      <w:proofErr w:type="gramStart"/>
      <w:r w:rsidRPr="00B90DF7">
        <w:t>:hl7</w:t>
      </w:r>
      <w:proofErr w:type="gramEnd"/>
      <w:r w:rsidRPr="00B90DF7">
        <w:t>-org:v3" xmlns:xsi="http://www.w3.org/2001/XMLSchema-instance" xsi</w:t>
      </w:r>
      <w:r w:rsidR="00720534">
        <w:t xml:space="preserve">:schemaLocation="urn:hl7-org:v3 </w:t>
      </w:r>
      <w:hyperlink r:id="rId20" w:history="1">
        <w:r w:rsidR="002075C4" w:rsidRPr="00720534">
          <w:t>https://raw.githubusercontent.com/HealthCanada/HPFB/master/Structured-Product-Labeling-(SPL)/Schema/current/SPL.xsd</w:t>
        </w:r>
      </w:hyperlink>
      <w:r w:rsidRPr="00B90DF7">
        <w:t>"&gt;</w:t>
      </w:r>
      <w:r>
        <w:t xml:space="preserve">     </w:t>
      </w:r>
    </w:p>
    <w:p w:rsidR="00E46ED6" w:rsidRPr="000A0496" w:rsidRDefault="00E46ED6" w:rsidP="0080029F">
      <w:pPr>
        <w:ind w:left="288"/>
      </w:pPr>
      <w:r w:rsidRPr="000A0496">
        <w:t>&lt;typeId assigningAuthorityName=”</w:t>
      </w:r>
      <w:r w:rsidRPr="002D0332">
        <w:t xml:space="preserve"> Health Products and Food Branch</w:t>
      </w:r>
      <w:r w:rsidRPr="000A0496">
        <w:t>”/&gt;</w:t>
      </w:r>
    </w:p>
    <w:p w:rsidR="00E46ED6" w:rsidRPr="00BD23A8" w:rsidRDefault="00E46ED6" w:rsidP="0080029F">
      <w:pPr>
        <w:ind w:left="288"/>
      </w:pPr>
      <w:r w:rsidRPr="00BD23A8">
        <w:t>&lt;templateId extension="1" root="</w:t>
      </w:r>
      <w:r>
        <w:t>2.16.840.1.113883.2.20.6.9</w:t>
      </w:r>
      <w:r w:rsidRPr="00BD23A8">
        <w:t>"/&gt;</w:t>
      </w:r>
    </w:p>
    <w:p w:rsidR="00E46ED6" w:rsidRPr="00BD23A8" w:rsidRDefault="00E46ED6" w:rsidP="0080029F">
      <w:pPr>
        <w:ind w:left="288"/>
      </w:pPr>
      <w:r w:rsidRPr="00BD23A8">
        <w:t>&lt;id root="a6c469cf-5820-48a8-b140-f8f4d63f5600"/&gt;</w:t>
      </w:r>
    </w:p>
    <w:p w:rsidR="00E46ED6" w:rsidRPr="00DA4842" w:rsidRDefault="00E46ED6" w:rsidP="0080029F">
      <w:pPr>
        <w:ind w:left="288"/>
      </w:pPr>
      <w:r w:rsidRPr="00BD23A8">
        <w:t>&lt;code code="1" codeSystem="</w:t>
      </w:r>
      <w:r>
        <w:t>2.16.840.1.113883.2.20.6.10</w:t>
      </w:r>
      <w:r w:rsidRPr="00BD23A8">
        <w:t>" displayName="Product Monograph"/&gt;</w:t>
      </w:r>
    </w:p>
    <w:p w:rsidR="00E46ED6" w:rsidRDefault="00E46ED6" w:rsidP="0080029F">
      <w:pPr>
        <w:ind w:left="288"/>
      </w:pPr>
      <w:r>
        <w:t>&lt;title=”Lipitor”/title&gt;</w:t>
      </w:r>
    </w:p>
    <w:p w:rsidR="00E46ED6" w:rsidRPr="000A0496" w:rsidRDefault="00E46ED6" w:rsidP="0080029F">
      <w:pPr>
        <w:ind w:left="288"/>
      </w:pPr>
      <w:r w:rsidRPr="000A0496">
        <w:t>&lt;effectiveTirme value="20070424"/&gt;</w:t>
      </w:r>
    </w:p>
    <w:p w:rsidR="00E46ED6" w:rsidRDefault="00E46ED6" w:rsidP="0080029F">
      <w:pPr>
        <w:ind w:left="288"/>
      </w:pPr>
      <w:r w:rsidRPr="000A0496">
        <w:t>&lt;languageCode code="</w:t>
      </w:r>
      <w:r>
        <w:t>ENG</w:t>
      </w:r>
      <w:r w:rsidRPr="000A0496">
        <w:t>" codeSystem="</w:t>
      </w:r>
      <w:r>
        <w:t xml:space="preserve">2.16.840.1.113883.2.20.6.29" </w:t>
      </w:r>
      <w:r w:rsidRPr="000A0496">
        <w:t>displ</w:t>
      </w:r>
      <w:r>
        <w:t>ayName="English”/&gt;</w:t>
      </w:r>
    </w:p>
    <w:p w:rsidR="00E46ED6" w:rsidRDefault="00E46ED6" w:rsidP="0080029F">
      <w:pPr>
        <w:ind w:left="288"/>
      </w:pPr>
      <w:r w:rsidRPr="000A0496">
        <w:lastRenderedPageBreak/>
        <w:t>&lt;setId root="a30accef-</w:t>
      </w:r>
      <w:r>
        <w:t>f437-4136-808c-9ed4ada5fcf8"/&gt;</w:t>
      </w:r>
    </w:p>
    <w:p w:rsidR="00E46ED6" w:rsidRPr="000A0496" w:rsidRDefault="00E46ED6" w:rsidP="0080029F">
      <w:pPr>
        <w:ind w:left="288"/>
      </w:pPr>
      <w:r w:rsidRPr="000A0496">
        <w:t>&lt;versionNumber value=“1”/&gt;</w:t>
      </w:r>
    </w:p>
    <w:p w:rsidR="00E46ED6" w:rsidRDefault="00E46ED6" w:rsidP="0080029F">
      <w:pPr>
        <w:rPr>
          <w:lang w:val="en-US"/>
        </w:rPr>
      </w:pPr>
    </w:p>
    <w:p w:rsidR="006E3DDE" w:rsidRPr="00675DAA" w:rsidRDefault="003C4F09" w:rsidP="001D67E2">
      <w:pPr>
        <w:pStyle w:val="Heading3"/>
      </w:pPr>
      <w:bookmarkStart w:id="35" w:name="_Toc495429251"/>
      <w:r>
        <w:t>Validation</w:t>
      </w:r>
      <w:bookmarkEnd w:id="35"/>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6E3DDE" w:rsidRPr="00675DAA" w:rsidTr="00C66D2F">
        <w:trPr>
          <w:cantSplit/>
          <w:trHeight w:val="580"/>
          <w:tblHeader/>
        </w:trPr>
        <w:tc>
          <w:tcPr>
            <w:tcW w:w="2127" w:type="dxa"/>
            <w:shd w:val="clear" w:color="auto" w:fill="808080"/>
          </w:tcPr>
          <w:p w:rsidR="006E3DDE" w:rsidRPr="003539B2" w:rsidRDefault="006E3DDE" w:rsidP="0080029F">
            <w:r w:rsidRPr="00675DAA">
              <w:t>Element</w:t>
            </w:r>
          </w:p>
        </w:tc>
        <w:tc>
          <w:tcPr>
            <w:tcW w:w="2103" w:type="dxa"/>
            <w:shd w:val="clear" w:color="auto" w:fill="808080"/>
          </w:tcPr>
          <w:p w:rsidR="006E3DDE" w:rsidRPr="00675DAA" w:rsidRDefault="006E3DDE" w:rsidP="0080029F">
            <w:r w:rsidRPr="00675DAA">
              <w:t>Attribute</w:t>
            </w:r>
          </w:p>
        </w:tc>
        <w:tc>
          <w:tcPr>
            <w:tcW w:w="1260" w:type="dxa"/>
            <w:shd w:val="clear" w:color="auto" w:fill="808080"/>
          </w:tcPr>
          <w:p w:rsidR="006E3DDE" w:rsidRPr="003539B2" w:rsidRDefault="006E3DDE" w:rsidP="0080029F">
            <w:r w:rsidRPr="00675DAA">
              <w:t>Cardinality</w:t>
            </w:r>
          </w:p>
        </w:tc>
        <w:tc>
          <w:tcPr>
            <w:tcW w:w="1350" w:type="dxa"/>
            <w:shd w:val="clear" w:color="auto" w:fill="808080"/>
          </w:tcPr>
          <w:p w:rsidR="006E3DDE" w:rsidRPr="00675DAA" w:rsidRDefault="006E3DDE" w:rsidP="0080029F">
            <w:r w:rsidRPr="00675DAA">
              <w:t>Value(s) Allowed</w:t>
            </w:r>
          </w:p>
          <w:p w:rsidR="006E3DDE" w:rsidRPr="00675DAA" w:rsidRDefault="006E3DDE" w:rsidP="0080029F">
            <w:r w:rsidRPr="00675DAA">
              <w:t>Examples</w:t>
            </w:r>
          </w:p>
        </w:tc>
        <w:tc>
          <w:tcPr>
            <w:tcW w:w="2520" w:type="dxa"/>
            <w:shd w:val="clear" w:color="auto" w:fill="808080"/>
          </w:tcPr>
          <w:p w:rsidR="006E3DDE" w:rsidRPr="00675DAA" w:rsidRDefault="006E3DDE" w:rsidP="0080029F">
            <w:r w:rsidRPr="00675DAA">
              <w:t>Description</w:t>
            </w:r>
          </w:p>
          <w:p w:rsidR="006E3DDE" w:rsidRPr="00675DAA" w:rsidRDefault="006E3DDE" w:rsidP="0080029F">
            <w:r w:rsidRPr="00675DAA">
              <w:t>Instructions</w:t>
            </w:r>
          </w:p>
        </w:tc>
      </w:tr>
      <w:tr w:rsidR="00A8366E" w:rsidRPr="00675DAA" w:rsidTr="00C66D2F">
        <w:trPr>
          <w:cantSplit/>
        </w:trPr>
        <w:tc>
          <w:tcPr>
            <w:tcW w:w="2127" w:type="dxa"/>
            <w:vMerge w:val="restart"/>
          </w:tcPr>
          <w:p w:rsidR="00A8366E" w:rsidRPr="003539B2" w:rsidRDefault="00A8366E" w:rsidP="0080029F">
            <w:r w:rsidRPr="00675DAA">
              <w:t xml:space="preserve">document </w:t>
            </w:r>
          </w:p>
        </w:tc>
        <w:tc>
          <w:tcPr>
            <w:tcW w:w="2103" w:type="dxa"/>
            <w:shd w:val="clear" w:color="auto" w:fill="D9D9D9"/>
          </w:tcPr>
          <w:p w:rsidR="00A8366E" w:rsidRPr="00675DAA" w:rsidRDefault="00A8366E" w:rsidP="0080029F">
            <w:r w:rsidRPr="00675DAA">
              <w:t>N/A</w:t>
            </w:r>
          </w:p>
        </w:tc>
        <w:tc>
          <w:tcPr>
            <w:tcW w:w="1260" w:type="dxa"/>
            <w:shd w:val="clear" w:color="auto" w:fill="D9D9D9"/>
          </w:tcPr>
          <w:p w:rsidR="00A8366E" w:rsidRPr="00675DAA" w:rsidRDefault="00A8366E" w:rsidP="0080029F">
            <w:r w:rsidRPr="00675DAA">
              <w:t>1:1</w:t>
            </w:r>
          </w:p>
        </w:tc>
        <w:tc>
          <w:tcPr>
            <w:tcW w:w="1350" w:type="dxa"/>
            <w:shd w:val="clear" w:color="auto" w:fill="D9D9D9"/>
          </w:tcPr>
          <w:p w:rsidR="00A8366E" w:rsidRPr="00675DAA" w:rsidRDefault="00A8366E" w:rsidP="0080029F"/>
        </w:tc>
        <w:tc>
          <w:tcPr>
            <w:tcW w:w="2520" w:type="dxa"/>
            <w:shd w:val="clear" w:color="auto" w:fill="D9D9D9"/>
          </w:tcPr>
          <w:p w:rsidR="00A8366E" w:rsidRPr="00675DAA" w:rsidRDefault="00A8366E" w:rsidP="0080029F"/>
        </w:tc>
      </w:tr>
      <w:tr w:rsidR="00A8366E" w:rsidRPr="00675DAA" w:rsidTr="00C66D2F">
        <w:trPr>
          <w:cantSplit/>
        </w:trPr>
        <w:tc>
          <w:tcPr>
            <w:tcW w:w="2127" w:type="dxa"/>
            <w:vMerge/>
          </w:tcPr>
          <w:p w:rsidR="00A8366E" w:rsidRPr="00675DAA" w:rsidRDefault="00A8366E" w:rsidP="0080029F"/>
        </w:tc>
        <w:tc>
          <w:tcPr>
            <w:tcW w:w="2103" w:type="dxa"/>
          </w:tcPr>
          <w:p w:rsidR="00A8366E" w:rsidRPr="00675DAA" w:rsidRDefault="00A8366E" w:rsidP="0080029F">
            <w:r w:rsidRPr="00675DAA">
              <w:t>xmlns</w:t>
            </w:r>
          </w:p>
        </w:tc>
        <w:tc>
          <w:tcPr>
            <w:tcW w:w="1260" w:type="dxa"/>
          </w:tcPr>
          <w:p w:rsidR="00A8366E" w:rsidRPr="00675DAA" w:rsidRDefault="00A8366E" w:rsidP="0080029F">
            <w:r w:rsidRPr="00675DAA">
              <w:t>1:1</w:t>
            </w:r>
          </w:p>
        </w:tc>
        <w:tc>
          <w:tcPr>
            <w:tcW w:w="1350" w:type="dxa"/>
          </w:tcPr>
          <w:p w:rsidR="00A8366E" w:rsidRPr="00675DAA" w:rsidRDefault="00A8366E" w:rsidP="0080029F"/>
        </w:tc>
        <w:tc>
          <w:tcPr>
            <w:tcW w:w="2520" w:type="dxa"/>
          </w:tcPr>
          <w:p w:rsidR="00A8366E" w:rsidRPr="00675DAA" w:rsidRDefault="00A8366E" w:rsidP="0080029F"/>
        </w:tc>
      </w:tr>
      <w:tr w:rsidR="00A8366E" w:rsidRPr="00675DAA" w:rsidTr="00C66D2F">
        <w:trPr>
          <w:cantSplit/>
        </w:trPr>
        <w:tc>
          <w:tcPr>
            <w:tcW w:w="2127" w:type="dxa"/>
            <w:vMerge/>
          </w:tcPr>
          <w:p w:rsidR="00A8366E" w:rsidRPr="00675DAA" w:rsidRDefault="00A8366E" w:rsidP="0080029F"/>
        </w:tc>
        <w:tc>
          <w:tcPr>
            <w:tcW w:w="2103" w:type="dxa"/>
          </w:tcPr>
          <w:p w:rsidR="00A8366E" w:rsidRPr="00675DAA" w:rsidRDefault="00A8366E" w:rsidP="0080029F">
            <w:r w:rsidRPr="00675DAA">
              <w:t>xmlns:xsi</w:t>
            </w:r>
          </w:p>
        </w:tc>
        <w:tc>
          <w:tcPr>
            <w:tcW w:w="1260" w:type="dxa"/>
          </w:tcPr>
          <w:p w:rsidR="00A8366E" w:rsidRPr="00675DAA" w:rsidRDefault="00A8366E" w:rsidP="0080029F">
            <w:r w:rsidRPr="00675DAA">
              <w:t>1:1</w:t>
            </w:r>
          </w:p>
        </w:tc>
        <w:tc>
          <w:tcPr>
            <w:tcW w:w="1350" w:type="dxa"/>
          </w:tcPr>
          <w:p w:rsidR="00A8366E" w:rsidRPr="00675DAA" w:rsidRDefault="00A8366E" w:rsidP="0080029F"/>
        </w:tc>
        <w:tc>
          <w:tcPr>
            <w:tcW w:w="2520" w:type="dxa"/>
          </w:tcPr>
          <w:p w:rsidR="00A8366E" w:rsidRPr="00675DAA" w:rsidRDefault="00A8366E" w:rsidP="0080029F"/>
        </w:tc>
      </w:tr>
      <w:tr w:rsidR="00A8366E" w:rsidRPr="00675DAA" w:rsidTr="00C66D2F">
        <w:trPr>
          <w:cantSplit/>
        </w:trPr>
        <w:tc>
          <w:tcPr>
            <w:tcW w:w="2127" w:type="dxa"/>
            <w:vMerge/>
          </w:tcPr>
          <w:p w:rsidR="00A8366E" w:rsidRPr="00675DAA" w:rsidRDefault="00A8366E" w:rsidP="0080029F"/>
        </w:tc>
        <w:tc>
          <w:tcPr>
            <w:tcW w:w="2103" w:type="dxa"/>
          </w:tcPr>
          <w:p w:rsidR="00A8366E" w:rsidRPr="00675DAA" w:rsidRDefault="00A8366E" w:rsidP="0080029F">
            <w:r w:rsidRPr="00675DAA">
              <w:t>xsi:schemaLocation</w:t>
            </w:r>
          </w:p>
        </w:tc>
        <w:tc>
          <w:tcPr>
            <w:tcW w:w="1260" w:type="dxa"/>
          </w:tcPr>
          <w:p w:rsidR="00A8366E" w:rsidRPr="00675DAA" w:rsidRDefault="00A8366E" w:rsidP="0080029F">
            <w:r w:rsidRPr="00675DAA">
              <w:t>1:1</w:t>
            </w:r>
          </w:p>
        </w:tc>
        <w:tc>
          <w:tcPr>
            <w:tcW w:w="1350" w:type="dxa"/>
          </w:tcPr>
          <w:p w:rsidR="00A8366E" w:rsidRPr="00675DAA" w:rsidRDefault="00A8366E" w:rsidP="0080029F"/>
        </w:tc>
        <w:tc>
          <w:tcPr>
            <w:tcW w:w="2520" w:type="dxa"/>
          </w:tcPr>
          <w:p w:rsidR="00A8366E" w:rsidRPr="00675DAA" w:rsidRDefault="00A8366E" w:rsidP="0080029F"/>
        </w:tc>
      </w:tr>
      <w:tr w:rsidR="006E3DDE" w:rsidRPr="00675DAA" w:rsidTr="00C66D2F">
        <w:trPr>
          <w:cantSplit/>
        </w:trPr>
        <w:tc>
          <w:tcPr>
            <w:tcW w:w="2127" w:type="dxa"/>
            <w:shd w:val="clear" w:color="auto" w:fill="808080"/>
          </w:tcPr>
          <w:p w:rsidR="006E3DDE" w:rsidRPr="00675DAA" w:rsidRDefault="006E3DDE" w:rsidP="0080029F">
            <w:r w:rsidRPr="00675DAA">
              <w:t>Conformance</w:t>
            </w:r>
          </w:p>
        </w:tc>
        <w:tc>
          <w:tcPr>
            <w:tcW w:w="7233" w:type="dxa"/>
            <w:gridSpan w:val="4"/>
          </w:tcPr>
          <w:p w:rsidR="007F7A5D" w:rsidRDefault="007F7A5D" w:rsidP="0043437F">
            <w:pPr>
              <w:pStyle w:val="ListParagraph"/>
              <w:numPr>
                <w:ilvl w:val="0"/>
                <w:numId w:val="28"/>
              </w:numPr>
            </w:pPr>
            <w:r>
              <w:t>There is a document element</w:t>
            </w:r>
          </w:p>
          <w:p w:rsidR="006E3DDE" w:rsidRPr="00675DAA" w:rsidRDefault="00526500" w:rsidP="0043437F">
            <w:pPr>
              <w:pStyle w:val="ListParagraph"/>
              <w:numPr>
                <w:ilvl w:val="0"/>
                <w:numId w:val="28"/>
              </w:numPr>
            </w:pPr>
            <w:commentRangeStart w:id="36"/>
            <w:r w:rsidRPr="00675DAA">
              <w:t>There is a name space</w:t>
            </w:r>
          </w:p>
          <w:p w:rsidR="006E3DDE" w:rsidRPr="00675DAA" w:rsidRDefault="006E3DDE" w:rsidP="0043437F">
            <w:pPr>
              <w:pStyle w:val="ListParagraph"/>
              <w:numPr>
                <w:ilvl w:val="0"/>
                <w:numId w:val="28"/>
              </w:numPr>
            </w:pPr>
            <w:r w:rsidRPr="00675DAA">
              <w:t>The name space is urn:hl7-org:v3</w:t>
            </w:r>
          </w:p>
          <w:p w:rsidR="006E3DDE" w:rsidRPr="00675DAA" w:rsidRDefault="006E3DDE" w:rsidP="0043437F">
            <w:pPr>
              <w:pStyle w:val="ListParagraph"/>
              <w:numPr>
                <w:ilvl w:val="0"/>
                <w:numId w:val="28"/>
              </w:numPr>
            </w:pPr>
            <w:r w:rsidRPr="00675DAA">
              <w:t>There</w:t>
            </w:r>
            <w:r w:rsidR="00526500" w:rsidRPr="00675DAA">
              <w:t xml:space="preserve"> is a name space for the schema</w:t>
            </w:r>
          </w:p>
          <w:p w:rsidR="006E3DDE" w:rsidRPr="00675DAA" w:rsidRDefault="006E3DDE" w:rsidP="0043437F">
            <w:pPr>
              <w:pStyle w:val="ListParagraph"/>
              <w:numPr>
                <w:ilvl w:val="0"/>
                <w:numId w:val="28"/>
              </w:numPr>
            </w:pPr>
            <w:r w:rsidRPr="00675DAA">
              <w:t xml:space="preserve">The name space for the schema is: </w:t>
            </w:r>
            <w:hyperlink r:id="rId21" w:history="1">
              <w:r w:rsidRPr="00675DAA">
                <w:t>http://www.w3.org/2001/XMLSchema-instance</w:t>
              </w:r>
            </w:hyperlink>
          </w:p>
          <w:p w:rsidR="006E3DDE" w:rsidRPr="00675DAA" w:rsidRDefault="006E3DDE" w:rsidP="0043437F">
            <w:pPr>
              <w:pStyle w:val="ListParagraph"/>
              <w:numPr>
                <w:ilvl w:val="0"/>
                <w:numId w:val="28"/>
              </w:numPr>
            </w:pPr>
            <w:r w:rsidRPr="00675DAA">
              <w:t>Th</w:t>
            </w:r>
            <w:r w:rsidR="00526500" w:rsidRPr="00675DAA">
              <w:t>e schema location is identified</w:t>
            </w:r>
          </w:p>
          <w:p w:rsidR="006E3DDE" w:rsidRDefault="006E3DDE" w:rsidP="0043437F">
            <w:pPr>
              <w:pStyle w:val="ListParagraph"/>
              <w:numPr>
                <w:ilvl w:val="0"/>
                <w:numId w:val="28"/>
              </w:numPr>
            </w:pPr>
            <w:r w:rsidRPr="00675DAA">
              <w:t xml:space="preserve">The schemaLocation of the urn:hl7-org:v3 namespace is provided as: </w:t>
            </w:r>
            <w:hyperlink r:id="rId22" w:history="1">
              <w:r w:rsidR="002075C4">
                <w:rPr>
                  <w:rStyle w:val="Hyperlink"/>
                </w:rPr>
                <w:t>https://raw.githubusercontent.com/HealthCanada/HPFB/master/Structured-Product-Labeling-(SPL)/Schema/current/SPL.xsd</w:t>
              </w:r>
            </w:hyperlink>
          </w:p>
          <w:p w:rsidR="006E3DDE" w:rsidRPr="00675DAA" w:rsidRDefault="006E3DDE" w:rsidP="0043437F">
            <w:pPr>
              <w:pStyle w:val="ListParagraph"/>
              <w:numPr>
                <w:ilvl w:val="0"/>
                <w:numId w:val="28"/>
              </w:numPr>
            </w:pPr>
            <w:r w:rsidRPr="00675DAA">
              <w:t>There are no processing instructions other than the xml a</w:t>
            </w:r>
            <w:r w:rsidR="00526500" w:rsidRPr="00675DAA">
              <w:t>nd xml-stylesheet declarations</w:t>
            </w:r>
          </w:p>
          <w:p w:rsidR="006E3DDE" w:rsidRPr="00675DAA" w:rsidRDefault="00526500" w:rsidP="0043437F">
            <w:pPr>
              <w:pStyle w:val="ListParagraph"/>
              <w:numPr>
                <w:ilvl w:val="0"/>
                <w:numId w:val="28"/>
              </w:numPr>
            </w:pPr>
            <w:r w:rsidRPr="00675DAA">
              <w:t>There are no comments</w:t>
            </w:r>
            <w:commentRangeEnd w:id="36"/>
            <w:r w:rsidR="007F7A5D">
              <w:rPr>
                <w:rStyle w:val="CommentReference"/>
              </w:rPr>
              <w:commentReference w:id="36"/>
            </w:r>
          </w:p>
        </w:tc>
      </w:tr>
    </w:tbl>
    <w:p w:rsidR="00EE7A96" w:rsidRPr="00675DAA" w:rsidRDefault="00EE7A96" w:rsidP="0080029F"/>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EE7A96" w:rsidRPr="00675DAA" w:rsidTr="00C66D2F">
        <w:trPr>
          <w:cantSplit/>
          <w:trHeight w:val="580"/>
          <w:tblHeader/>
        </w:trPr>
        <w:tc>
          <w:tcPr>
            <w:tcW w:w="2127" w:type="dxa"/>
            <w:shd w:val="clear" w:color="auto" w:fill="808080"/>
          </w:tcPr>
          <w:p w:rsidR="00EE7A96" w:rsidRPr="003539B2" w:rsidRDefault="00EE7A96" w:rsidP="0080029F">
            <w:r w:rsidRPr="00675DAA">
              <w:t>Element</w:t>
            </w:r>
          </w:p>
        </w:tc>
        <w:tc>
          <w:tcPr>
            <w:tcW w:w="2103" w:type="dxa"/>
            <w:shd w:val="clear" w:color="auto" w:fill="808080"/>
          </w:tcPr>
          <w:p w:rsidR="00EE7A96" w:rsidRPr="00675DAA" w:rsidRDefault="00EE7A96" w:rsidP="0080029F">
            <w:r w:rsidRPr="00675DAA">
              <w:t>Attribute</w:t>
            </w:r>
          </w:p>
        </w:tc>
        <w:tc>
          <w:tcPr>
            <w:tcW w:w="1260" w:type="dxa"/>
            <w:shd w:val="clear" w:color="auto" w:fill="808080"/>
          </w:tcPr>
          <w:p w:rsidR="00EE7A96" w:rsidRPr="003539B2" w:rsidRDefault="00EE7A96" w:rsidP="0080029F">
            <w:r w:rsidRPr="00675DAA">
              <w:t>Cardinality</w:t>
            </w:r>
          </w:p>
        </w:tc>
        <w:tc>
          <w:tcPr>
            <w:tcW w:w="1350" w:type="dxa"/>
            <w:shd w:val="clear" w:color="auto" w:fill="808080"/>
          </w:tcPr>
          <w:p w:rsidR="00EE7A96" w:rsidRPr="00675DAA" w:rsidRDefault="00EE7A96" w:rsidP="0080029F">
            <w:r w:rsidRPr="00675DAA">
              <w:t>Value(s) Allowed</w:t>
            </w:r>
          </w:p>
          <w:p w:rsidR="00EE7A96" w:rsidRPr="00675DAA" w:rsidRDefault="00EE7A96" w:rsidP="0080029F">
            <w:r w:rsidRPr="00675DAA">
              <w:t>Examples</w:t>
            </w:r>
          </w:p>
        </w:tc>
        <w:tc>
          <w:tcPr>
            <w:tcW w:w="2520" w:type="dxa"/>
            <w:shd w:val="clear" w:color="auto" w:fill="808080"/>
          </w:tcPr>
          <w:p w:rsidR="00EE7A96" w:rsidRPr="00675DAA" w:rsidRDefault="00EE7A96" w:rsidP="0080029F">
            <w:r w:rsidRPr="00675DAA">
              <w:t>Description</w:t>
            </w:r>
          </w:p>
          <w:p w:rsidR="00EE7A96" w:rsidRPr="00675DAA" w:rsidRDefault="00EE7A96" w:rsidP="0080029F">
            <w:r w:rsidRPr="00675DAA">
              <w:t>Instructions</w:t>
            </w:r>
          </w:p>
        </w:tc>
      </w:tr>
      <w:tr w:rsidR="00EE7A96" w:rsidRPr="00675DAA" w:rsidTr="00C66D2F">
        <w:trPr>
          <w:cantSplit/>
        </w:trPr>
        <w:tc>
          <w:tcPr>
            <w:tcW w:w="2127" w:type="dxa"/>
            <w:vMerge w:val="restart"/>
          </w:tcPr>
          <w:p w:rsidR="00EE7A96" w:rsidRPr="00675DAA" w:rsidRDefault="00EE7A96" w:rsidP="0080029F">
            <w:r w:rsidRPr="00675DAA">
              <w:t>typeId</w:t>
            </w:r>
          </w:p>
        </w:tc>
        <w:tc>
          <w:tcPr>
            <w:tcW w:w="2103" w:type="dxa"/>
            <w:shd w:val="clear" w:color="auto" w:fill="D9D9D9"/>
          </w:tcPr>
          <w:p w:rsidR="00EE7A96" w:rsidRPr="00675DAA" w:rsidRDefault="00EE7A96" w:rsidP="0080029F">
            <w:r w:rsidRPr="00675DAA">
              <w:t>N/A</w:t>
            </w:r>
          </w:p>
        </w:tc>
        <w:tc>
          <w:tcPr>
            <w:tcW w:w="1260" w:type="dxa"/>
            <w:shd w:val="clear" w:color="auto" w:fill="D9D9D9"/>
          </w:tcPr>
          <w:p w:rsidR="00EE7A96" w:rsidRPr="00675DAA" w:rsidRDefault="00EE7A96" w:rsidP="0080029F">
            <w:r w:rsidRPr="00675DAA">
              <w:t>1:1</w:t>
            </w:r>
          </w:p>
        </w:tc>
        <w:tc>
          <w:tcPr>
            <w:tcW w:w="1350" w:type="dxa"/>
            <w:shd w:val="clear" w:color="auto" w:fill="D9D9D9"/>
          </w:tcPr>
          <w:p w:rsidR="00EE7A96" w:rsidRPr="00675DAA" w:rsidRDefault="00EE7A96" w:rsidP="0080029F"/>
        </w:tc>
        <w:tc>
          <w:tcPr>
            <w:tcW w:w="2520" w:type="dxa"/>
            <w:shd w:val="clear" w:color="auto" w:fill="D9D9D9"/>
          </w:tcPr>
          <w:p w:rsidR="00EE7A96" w:rsidRPr="00675DAA" w:rsidRDefault="002347C8" w:rsidP="0080029F">
            <w:r w:rsidRPr="00675DAA">
              <w:t xml:space="preserve">Identifies that the document is a </w:t>
            </w:r>
            <w:r w:rsidR="002D0332">
              <w:t>HPFB</w:t>
            </w:r>
            <w:r w:rsidRPr="00675DAA">
              <w:t xml:space="preserve"> specified document</w:t>
            </w:r>
          </w:p>
        </w:tc>
      </w:tr>
      <w:tr w:rsidR="00EE7A96" w:rsidRPr="00675DAA" w:rsidTr="00C66D2F">
        <w:trPr>
          <w:cantSplit/>
        </w:trPr>
        <w:tc>
          <w:tcPr>
            <w:tcW w:w="2127" w:type="dxa"/>
            <w:vMerge/>
          </w:tcPr>
          <w:p w:rsidR="00EE7A96" w:rsidRPr="00675DAA" w:rsidRDefault="00EE7A96" w:rsidP="0080029F"/>
        </w:tc>
        <w:tc>
          <w:tcPr>
            <w:tcW w:w="2103" w:type="dxa"/>
          </w:tcPr>
          <w:p w:rsidR="00EE7A96" w:rsidRPr="00675DAA" w:rsidRDefault="00EE7A96" w:rsidP="0080029F">
            <w:r w:rsidRPr="00675DAA">
              <w:t>assigningAuthorityName</w:t>
            </w:r>
          </w:p>
        </w:tc>
        <w:tc>
          <w:tcPr>
            <w:tcW w:w="1260" w:type="dxa"/>
          </w:tcPr>
          <w:p w:rsidR="002F1736" w:rsidRPr="00675DAA" w:rsidRDefault="00EE7A96" w:rsidP="0080029F">
            <w:r w:rsidRPr="00675DAA">
              <w:t>1:1</w:t>
            </w:r>
          </w:p>
        </w:tc>
        <w:tc>
          <w:tcPr>
            <w:tcW w:w="1350" w:type="dxa"/>
          </w:tcPr>
          <w:p w:rsidR="00EE7A96" w:rsidRPr="00675DAA" w:rsidRDefault="00EE7A96" w:rsidP="0080029F"/>
        </w:tc>
        <w:tc>
          <w:tcPr>
            <w:tcW w:w="2520" w:type="dxa"/>
          </w:tcPr>
          <w:p w:rsidR="00EE7A96" w:rsidRPr="00675DAA" w:rsidRDefault="00EE7A96" w:rsidP="0080029F"/>
        </w:tc>
      </w:tr>
      <w:tr w:rsidR="00D76A0D" w:rsidRPr="00675DAA" w:rsidTr="00C66D2F">
        <w:trPr>
          <w:cantSplit/>
        </w:trPr>
        <w:tc>
          <w:tcPr>
            <w:tcW w:w="2127" w:type="dxa"/>
          </w:tcPr>
          <w:p w:rsidR="00D76A0D" w:rsidRPr="00675DAA" w:rsidRDefault="00D76A0D" w:rsidP="0080029F"/>
        </w:tc>
        <w:tc>
          <w:tcPr>
            <w:tcW w:w="2103" w:type="dxa"/>
          </w:tcPr>
          <w:p w:rsidR="00D76A0D" w:rsidRPr="00675DAA" w:rsidRDefault="00D76A0D" w:rsidP="0080029F"/>
        </w:tc>
        <w:tc>
          <w:tcPr>
            <w:tcW w:w="1260" w:type="dxa"/>
          </w:tcPr>
          <w:p w:rsidR="00D76A0D" w:rsidRPr="00675DAA" w:rsidRDefault="00D76A0D" w:rsidP="0080029F"/>
        </w:tc>
        <w:tc>
          <w:tcPr>
            <w:tcW w:w="1350" w:type="dxa"/>
          </w:tcPr>
          <w:p w:rsidR="00D76A0D" w:rsidRPr="00675DAA" w:rsidRDefault="00D76A0D" w:rsidP="0080029F"/>
        </w:tc>
        <w:tc>
          <w:tcPr>
            <w:tcW w:w="2520" w:type="dxa"/>
          </w:tcPr>
          <w:p w:rsidR="00D76A0D" w:rsidRPr="00675DAA" w:rsidRDefault="00D76A0D" w:rsidP="0080029F"/>
        </w:tc>
      </w:tr>
      <w:tr w:rsidR="00EE7A96" w:rsidRPr="00675DAA" w:rsidTr="00C66D2F">
        <w:trPr>
          <w:cantSplit/>
        </w:trPr>
        <w:tc>
          <w:tcPr>
            <w:tcW w:w="2127" w:type="dxa"/>
            <w:shd w:val="clear" w:color="auto" w:fill="808080"/>
          </w:tcPr>
          <w:p w:rsidR="00EE7A96" w:rsidRPr="00675DAA" w:rsidRDefault="00EE7A96" w:rsidP="0080029F">
            <w:r w:rsidRPr="00675DAA">
              <w:t>Conformance</w:t>
            </w:r>
          </w:p>
        </w:tc>
        <w:tc>
          <w:tcPr>
            <w:tcW w:w="7233" w:type="dxa"/>
            <w:gridSpan w:val="4"/>
          </w:tcPr>
          <w:p w:rsidR="007F7A5D" w:rsidRDefault="007F7A5D" w:rsidP="0043437F">
            <w:pPr>
              <w:pStyle w:val="ListParagraph"/>
              <w:numPr>
                <w:ilvl w:val="0"/>
                <w:numId w:val="29"/>
              </w:numPr>
            </w:pPr>
            <w:r>
              <w:t xml:space="preserve">There is a </w:t>
            </w:r>
            <w:r w:rsidRPr="00675DAA">
              <w:t>typeId</w:t>
            </w:r>
            <w:r>
              <w:t xml:space="preserve"> element</w:t>
            </w:r>
          </w:p>
          <w:p w:rsidR="007F7A5D" w:rsidRPr="00C13369" w:rsidRDefault="00487FE5" w:rsidP="0043437F">
            <w:pPr>
              <w:pStyle w:val="ListParagraph"/>
              <w:numPr>
                <w:ilvl w:val="0"/>
                <w:numId w:val="258"/>
              </w:numPr>
            </w:pPr>
            <w:r>
              <w:rPr>
                <w:highlight w:val="white"/>
              </w:rPr>
              <w:t>SPL Rule 3</w:t>
            </w:r>
            <w:r w:rsidR="00604660">
              <w:rPr>
                <w:highlight w:val="white"/>
              </w:rPr>
              <w:t xml:space="preserve"> </w:t>
            </w:r>
            <w:r w:rsidR="007F7A5D" w:rsidRPr="00D00628">
              <w:rPr>
                <w:highlight w:val="white"/>
              </w:rPr>
              <w:t xml:space="preserve">identifies that </w:t>
            </w:r>
            <w:r w:rsidR="00395928">
              <w:rPr>
                <w:highlight w:val="white"/>
              </w:rPr>
              <w:t>the</w:t>
            </w:r>
            <w:r w:rsidR="007F7A5D" w:rsidRPr="00D00628">
              <w:rPr>
                <w:highlight w:val="white"/>
              </w:rPr>
              <w:t xml:space="preserve"> </w:t>
            </w:r>
            <w:r w:rsidR="007F7A5D" w:rsidRPr="00D00628">
              <w:t xml:space="preserve">element has </w:t>
            </w:r>
            <w:r w:rsidR="00395928">
              <w:t xml:space="preserve">not </w:t>
            </w:r>
            <w:r w:rsidR="007F7A5D" w:rsidRPr="00D00628">
              <w:t>been defined.</w:t>
            </w:r>
          </w:p>
          <w:p w:rsidR="007F7A5D" w:rsidRPr="007F7A5D" w:rsidRDefault="00487FE5" w:rsidP="0043437F">
            <w:pPr>
              <w:pStyle w:val="ListParagraph"/>
              <w:numPr>
                <w:ilvl w:val="0"/>
                <w:numId w:val="258"/>
              </w:numPr>
            </w:pPr>
            <w:r>
              <w:rPr>
                <w:highlight w:val="white"/>
              </w:rPr>
              <w:t>SPL Rule 4</w:t>
            </w:r>
            <w:r w:rsidR="00604660">
              <w:rPr>
                <w:highlight w:val="white"/>
              </w:rPr>
              <w:t xml:space="preserve"> </w:t>
            </w:r>
            <w:r w:rsidR="007F7A5D" w:rsidRPr="00D00628">
              <w:rPr>
                <w:highlight w:val="white"/>
              </w:rPr>
              <w:t xml:space="preserve">identifies that more than one </w:t>
            </w:r>
            <w:r w:rsidR="007F7A5D" w:rsidRPr="00D00628">
              <w:t xml:space="preserve">element </w:t>
            </w:r>
            <w:r w:rsidR="00395928">
              <w:t xml:space="preserve">is </w:t>
            </w:r>
            <w:r w:rsidR="007F7A5D" w:rsidRPr="00D00628">
              <w:t>defined.</w:t>
            </w:r>
          </w:p>
          <w:p w:rsidR="007F7A5D" w:rsidRDefault="007F7A5D" w:rsidP="0080029F">
            <w:pPr>
              <w:pStyle w:val="ListParagraph"/>
            </w:pPr>
          </w:p>
          <w:p w:rsidR="00BF1056" w:rsidRDefault="00EE7A96" w:rsidP="0043437F">
            <w:pPr>
              <w:pStyle w:val="ListParagraph"/>
              <w:numPr>
                <w:ilvl w:val="0"/>
                <w:numId w:val="29"/>
              </w:numPr>
            </w:pPr>
            <w:r w:rsidRPr="003539B2">
              <w:t xml:space="preserve">There is a </w:t>
            </w:r>
            <w:r w:rsidRPr="00675DAA">
              <w:t>assigningAuthorityName</w:t>
            </w:r>
            <w:r w:rsidR="00D76A0D">
              <w:t xml:space="preserve"> attribute</w:t>
            </w:r>
            <w:r w:rsidR="00BF1056">
              <w:t xml:space="preserve"> with a </w:t>
            </w:r>
            <w:r w:rsidR="00BF1056" w:rsidRPr="00675DAA">
              <w:t xml:space="preserve">value </w:t>
            </w:r>
            <w:r w:rsidR="00BF1056">
              <w:t>of</w:t>
            </w:r>
            <w:r w:rsidR="00BF1056" w:rsidRPr="00675DAA">
              <w:t xml:space="preserve">: </w:t>
            </w:r>
            <w:r w:rsidR="00BF1056" w:rsidRPr="002D0332">
              <w:t>Health Products and Food Branch</w:t>
            </w:r>
          </w:p>
          <w:p w:rsidR="00BF1056" w:rsidRPr="00BF1056" w:rsidRDefault="00487FE5" w:rsidP="0043437F">
            <w:pPr>
              <w:pStyle w:val="ListParagraph"/>
              <w:numPr>
                <w:ilvl w:val="0"/>
                <w:numId w:val="67"/>
              </w:numPr>
              <w:rPr>
                <w:highlight w:val="white"/>
              </w:rPr>
            </w:pPr>
            <w:r>
              <w:rPr>
                <w:highlight w:val="white"/>
              </w:rPr>
              <w:t>SPL Rule 5</w:t>
            </w:r>
            <w:r w:rsidR="00604660">
              <w:rPr>
                <w:highlight w:val="white"/>
              </w:rPr>
              <w:t xml:space="preserve"> </w:t>
            </w:r>
            <w:r w:rsidR="007F7A5D" w:rsidRPr="00334410">
              <w:rPr>
                <w:highlight w:val="white"/>
              </w:rPr>
              <w:t xml:space="preserve">identifies that </w:t>
            </w:r>
            <w:r w:rsidR="00D76A0D">
              <w:rPr>
                <w:highlight w:val="white"/>
              </w:rPr>
              <w:t>the</w:t>
            </w:r>
            <w:r w:rsidR="007F7A5D">
              <w:rPr>
                <w:highlight w:val="white"/>
              </w:rPr>
              <w:t xml:space="preserve"> </w:t>
            </w:r>
            <w:r w:rsidR="007F7A5D" w:rsidRPr="00D00628">
              <w:rPr>
                <w:highlight w:val="white"/>
              </w:rPr>
              <w:t xml:space="preserve">attribute has </w:t>
            </w:r>
            <w:r w:rsidR="00D76A0D">
              <w:rPr>
                <w:highlight w:val="white"/>
              </w:rPr>
              <w:t xml:space="preserve">not </w:t>
            </w:r>
            <w:r w:rsidR="007F7A5D" w:rsidRPr="00D00628">
              <w:rPr>
                <w:highlight w:val="white"/>
              </w:rPr>
              <w:t>been defined</w:t>
            </w:r>
            <w:r w:rsidR="007F7A5D">
              <w:rPr>
                <w:highlight w:val="white"/>
              </w:rPr>
              <w:t>.</w:t>
            </w:r>
          </w:p>
          <w:p w:rsidR="007F7A5D" w:rsidRPr="00BF1056" w:rsidRDefault="00EE7A96" w:rsidP="0043437F">
            <w:pPr>
              <w:pStyle w:val="ListParagraph"/>
              <w:numPr>
                <w:ilvl w:val="0"/>
                <w:numId w:val="67"/>
              </w:numPr>
              <w:rPr>
                <w:highlight w:val="white"/>
              </w:rPr>
            </w:pPr>
            <w:r w:rsidRPr="003539B2">
              <w:t xml:space="preserve">The </w:t>
            </w:r>
            <w:r w:rsidRPr="00675DAA">
              <w:t xml:space="preserve">assigningAuthorityName </w:t>
            </w:r>
            <w:r w:rsidR="00E13620">
              <w:rPr>
                <w:highlight w:val="white"/>
              </w:rPr>
              <w:t>SPL Rule 10</w:t>
            </w:r>
            <w:r w:rsidR="00EA3099" w:rsidRPr="00BF1056">
              <w:rPr>
                <w:highlight w:val="white"/>
              </w:rPr>
              <w:t xml:space="preserve"> identifies that the attribute value is incorrect.</w:t>
            </w:r>
          </w:p>
        </w:tc>
      </w:tr>
    </w:tbl>
    <w:p w:rsidR="00EE7A96" w:rsidRDefault="00EE7A96" w:rsidP="0080029F"/>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A0773D" w:rsidRPr="00675DAA" w:rsidTr="002D0332">
        <w:trPr>
          <w:cantSplit/>
          <w:trHeight w:val="580"/>
          <w:tblHeader/>
        </w:trPr>
        <w:tc>
          <w:tcPr>
            <w:tcW w:w="2127" w:type="dxa"/>
            <w:shd w:val="clear" w:color="auto" w:fill="808080"/>
          </w:tcPr>
          <w:p w:rsidR="00A0773D" w:rsidRPr="003539B2" w:rsidRDefault="00A0773D" w:rsidP="0080029F">
            <w:r w:rsidRPr="00675DAA">
              <w:t>Element</w:t>
            </w:r>
          </w:p>
        </w:tc>
        <w:tc>
          <w:tcPr>
            <w:tcW w:w="2103" w:type="dxa"/>
            <w:shd w:val="clear" w:color="auto" w:fill="808080"/>
          </w:tcPr>
          <w:p w:rsidR="00A0773D" w:rsidRPr="00675DAA" w:rsidRDefault="00A0773D" w:rsidP="0080029F">
            <w:r w:rsidRPr="00675DAA">
              <w:t>Attribute</w:t>
            </w:r>
          </w:p>
        </w:tc>
        <w:tc>
          <w:tcPr>
            <w:tcW w:w="1260" w:type="dxa"/>
            <w:shd w:val="clear" w:color="auto" w:fill="808080"/>
          </w:tcPr>
          <w:p w:rsidR="00A0773D" w:rsidRPr="003539B2" w:rsidRDefault="00A0773D" w:rsidP="0080029F">
            <w:r w:rsidRPr="00675DAA">
              <w:t>Cardinality</w:t>
            </w:r>
          </w:p>
        </w:tc>
        <w:tc>
          <w:tcPr>
            <w:tcW w:w="1350" w:type="dxa"/>
            <w:shd w:val="clear" w:color="auto" w:fill="808080"/>
          </w:tcPr>
          <w:p w:rsidR="00A0773D" w:rsidRPr="00675DAA" w:rsidRDefault="00A0773D" w:rsidP="0080029F">
            <w:r w:rsidRPr="00675DAA">
              <w:t>Value(s) Allowed</w:t>
            </w:r>
          </w:p>
          <w:p w:rsidR="00A0773D" w:rsidRPr="00675DAA" w:rsidRDefault="00A0773D" w:rsidP="0080029F">
            <w:r w:rsidRPr="00675DAA">
              <w:t>Examples</w:t>
            </w:r>
          </w:p>
        </w:tc>
        <w:tc>
          <w:tcPr>
            <w:tcW w:w="2520" w:type="dxa"/>
            <w:shd w:val="clear" w:color="auto" w:fill="808080"/>
          </w:tcPr>
          <w:p w:rsidR="00A0773D" w:rsidRPr="00675DAA" w:rsidRDefault="00A0773D" w:rsidP="0080029F">
            <w:r w:rsidRPr="00675DAA">
              <w:t>Description</w:t>
            </w:r>
          </w:p>
          <w:p w:rsidR="00A0773D" w:rsidRPr="00675DAA" w:rsidRDefault="00A0773D" w:rsidP="0080029F">
            <w:r w:rsidRPr="00675DAA">
              <w:t>Instructions</w:t>
            </w:r>
          </w:p>
        </w:tc>
      </w:tr>
      <w:tr w:rsidR="00A0773D" w:rsidRPr="00675DAA" w:rsidTr="002D0332">
        <w:trPr>
          <w:cantSplit/>
        </w:trPr>
        <w:tc>
          <w:tcPr>
            <w:tcW w:w="2127" w:type="dxa"/>
            <w:vMerge w:val="restart"/>
          </w:tcPr>
          <w:p w:rsidR="00A0773D" w:rsidRPr="00675DAA" w:rsidRDefault="00A0773D" w:rsidP="0080029F">
            <w:r>
              <w:lastRenderedPageBreak/>
              <w:t>template</w:t>
            </w:r>
            <w:r w:rsidRPr="00675DAA">
              <w:t>Id</w:t>
            </w:r>
          </w:p>
        </w:tc>
        <w:tc>
          <w:tcPr>
            <w:tcW w:w="2103" w:type="dxa"/>
            <w:shd w:val="clear" w:color="auto" w:fill="D9D9D9"/>
          </w:tcPr>
          <w:p w:rsidR="00A0773D" w:rsidRPr="00675DAA" w:rsidRDefault="00A0773D" w:rsidP="0080029F">
            <w:r w:rsidRPr="00675DAA">
              <w:t>N/A</w:t>
            </w:r>
          </w:p>
        </w:tc>
        <w:tc>
          <w:tcPr>
            <w:tcW w:w="1260" w:type="dxa"/>
            <w:shd w:val="clear" w:color="auto" w:fill="D9D9D9"/>
          </w:tcPr>
          <w:p w:rsidR="00A0773D" w:rsidRPr="00675DAA" w:rsidRDefault="00AC4EB5" w:rsidP="0080029F">
            <w:r>
              <w:t>1:n</w:t>
            </w:r>
          </w:p>
        </w:tc>
        <w:tc>
          <w:tcPr>
            <w:tcW w:w="1350" w:type="dxa"/>
            <w:shd w:val="clear" w:color="auto" w:fill="D9D9D9"/>
          </w:tcPr>
          <w:p w:rsidR="00A0773D" w:rsidRPr="00675DAA" w:rsidRDefault="00A0773D" w:rsidP="0080029F"/>
        </w:tc>
        <w:tc>
          <w:tcPr>
            <w:tcW w:w="2520" w:type="dxa"/>
            <w:shd w:val="clear" w:color="auto" w:fill="D9D9D9"/>
          </w:tcPr>
          <w:p w:rsidR="00A0773D" w:rsidRDefault="00A0773D" w:rsidP="0080029F">
            <w:r w:rsidRPr="00675DAA">
              <w:t>Provides a</w:t>
            </w:r>
            <w:r w:rsidR="007F7BE9">
              <w:t>n</w:t>
            </w:r>
            <w:r w:rsidRPr="00675DAA">
              <w:t xml:space="preserve"> ID for the </w:t>
            </w:r>
            <w:r>
              <w:t>document template</w:t>
            </w:r>
            <w:r w:rsidR="00BD23A8">
              <w:t>.</w:t>
            </w:r>
          </w:p>
          <w:p w:rsidR="00BD23A8" w:rsidRDefault="00BD23A8" w:rsidP="0080029F"/>
          <w:p w:rsidR="00BD23A8" w:rsidRPr="00675DAA" w:rsidRDefault="00BD23A8" w:rsidP="0080029F">
            <w:r>
              <w:t>It is used to document the specific template (e.</w:t>
            </w:r>
            <w:r w:rsidR="00F61E2E">
              <w:t>g.</w:t>
            </w:r>
            <w:r>
              <w:t xml:space="preserve"> 2004 Standard P</w:t>
            </w:r>
            <w:r w:rsidR="004B6080">
              <w:t xml:space="preserve">roduct </w:t>
            </w:r>
            <w:r>
              <w:t>M</w:t>
            </w:r>
            <w:r w:rsidR="004B6080">
              <w:t>onograph</w:t>
            </w:r>
            <w:r>
              <w:t>)</w:t>
            </w:r>
          </w:p>
        </w:tc>
      </w:tr>
      <w:tr w:rsidR="00A0773D" w:rsidRPr="00675DAA" w:rsidTr="002D0332">
        <w:trPr>
          <w:cantSplit/>
        </w:trPr>
        <w:tc>
          <w:tcPr>
            <w:tcW w:w="2127" w:type="dxa"/>
            <w:vMerge/>
          </w:tcPr>
          <w:p w:rsidR="00A0773D" w:rsidRPr="00675DAA" w:rsidRDefault="00A0773D" w:rsidP="0080029F"/>
        </w:tc>
        <w:tc>
          <w:tcPr>
            <w:tcW w:w="2103" w:type="dxa"/>
          </w:tcPr>
          <w:p w:rsidR="00A0773D" w:rsidRPr="00675DAA" w:rsidRDefault="00D76A0D" w:rsidP="0080029F">
            <w:r>
              <w:t>r</w:t>
            </w:r>
            <w:r w:rsidR="00A0773D" w:rsidRPr="00675DAA">
              <w:t>oot</w:t>
            </w:r>
          </w:p>
        </w:tc>
        <w:tc>
          <w:tcPr>
            <w:tcW w:w="1260" w:type="dxa"/>
          </w:tcPr>
          <w:p w:rsidR="00A0773D" w:rsidRPr="00675DAA" w:rsidRDefault="00A0773D" w:rsidP="0080029F">
            <w:r w:rsidRPr="00675DAA">
              <w:t>1:1</w:t>
            </w:r>
          </w:p>
        </w:tc>
        <w:tc>
          <w:tcPr>
            <w:tcW w:w="1350" w:type="dxa"/>
          </w:tcPr>
          <w:p w:rsidR="00A0773D" w:rsidRPr="00675DAA" w:rsidRDefault="00A0773D" w:rsidP="0080029F"/>
        </w:tc>
        <w:tc>
          <w:tcPr>
            <w:tcW w:w="2520" w:type="dxa"/>
          </w:tcPr>
          <w:p w:rsidR="00A0773D" w:rsidRPr="00675DAA" w:rsidRDefault="00A0773D" w:rsidP="0080029F"/>
        </w:tc>
      </w:tr>
      <w:tr w:rsidR="00D76A0D" w:rsidRPr="00675DAA" w:rsidTr="002D0332">
        <w:trPr>
          <w:cantSplit/>
        </w:trPr>
        <w:tc>
          <w:tcPr>
            <w:tcW w:w="2127" w:type="dxa"/>
          </w:tcPr>
          <w:p w:rsidR="00D76A0D" w:rsidRPr="00675DAA" w:rsidRDefault="00D76A0D" w:rsidP="0080029F"/>
        </w:tc>
        <w:tc>
          <w:tcPr>
            <w:tcW w:w="2103" w:type="dxa"/>
          </w:tcPr>
          <w:p w:rsidR="00D76A0D" w:rsidRDefault="00D76A0D" w:rsidP="0080029F">
            <w:r w:rsidRPr="00A0773D">
              <w:t>extension</w:t>
            </w:r>
          </w:p>
        </w:tc>
        <w:tc>
          <w:tcPr>
            <w:tcW w:w="1260" w:type="dxa"/>
          </w:tcPr>
          <w:p w:rsidR="00D76A0D" w:rsidRPr="00675DAA" w:rsidRDefault="00D76A0D" w:rsidP="0080029F">
            <w:r>
              <w:t>1:1</w:t>
            </w:r>
          </w:p>
        </w:tc>
        <w:tc>
          <w:tcPr>
            <w:tcW w:w="1350" w:type="dxa"/>
          </w:tcPr>
          <w:p w:rsidR="00D76A0D" w:rsidRPr="00675DAA" w:rsidRDefault="00D76A0D" w:rsidP="0080029F"/>
        </w:tc>
        <w:tc>
          <w:tcPr>
            <w:tcW w:w="2520" w:type="dxa"/>
          </w:tcPr>
          <w:p w:rsidR="00D76A0D" w:rsidRPr="00675DAA" w:rsidRDefault="00D76A0D" w:rsidP="0080029F"/>
        </w:tc>
      </w:tr>
      <w:tr w:rsidR="00A0773D" w:rsidRPr="00675DAA" w:rsidTr="002D0332">
        <w:trPr>
          <w:cantSplit/>
        </w:trPr>
        <w:tc>
          <w:tcPr>
            <w:tcW w:w="2127" w:type="dxa"/>
            <w:shd w:val="clear" w:color="auto" w:fill="808080"/>
          </w:tcPr>
          <w:p w:rsidR="00A0773D" w:rsidRPr="00675DAA" w:rsidRDefault="00A0773D" w:rsidP="0080029F">
            <w:r w:rsidRPr="00675DAA">
              <w:t>Conformance</w:t>
            </w:r>
          </w:p>
        </w:tc>
        <w:tc>
          <w:tcPr>
            <w:tcW w:w="7233" w:type="dxa"/>
            <w:gridSpan w:val="4"/>
          </w:tcPr>
          <w:p w:rsidR="007F7A5D" w:rsidRDefault="00AC4EB5" w:rsidP="0043437F">
            <w:pPr>
              <w:pStyle w:val="ListParagraph"/>
              <w:numPr>
                <w:ilvl w:val="0"/>
                <w:numId w:val="68"/>
              </w:numPr>
            </w:pPr>
            <w:r>
              <w:t>There is one or more</w:t>
            </w:r>
            <w:r w:rsidR="007F7A5D">
              <w:t xml:space="preserve"> templateId element</w:t>
            </w:r>
            <w:r>
              <w:t>s</w:t>
            </w:r>
          </w:p>
          <w:p w:rsidR="0029029C" w:rsidRPr="00C13369" w:rsidRDefault="00487FE5" w:rsidP="0043437F">
            <w:pPr>
              <w:pStyle w:val="ListParagraph"/>
              <w:numPr>
                <w:ilvl w:val="0"/>
                <w:numId w:val="119"/>
              </w:num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D00628">
              <w:t xml:space="preserve">element has </w:t>
            </w:r>
            <w:r w:rsidR="00395928">
              <w:t xml:space="preserve">not </w:t>
            </w:r>
            <w:r w:rsidR="00395928" w:rsidRPr="00D00628">
              <w:t>been defined.</w:t>
            </w:r>
          </w:p>
          <w:p w:rsidR="007F7A5D" w:rsidRDefault="007F7A5D" w:rsidP="0080029F">
            <w:pPr>
              <w:pStyle w:val="ListParagraph"/>
            </w:pPr>
          </w:p>
          <w:p w:rsidR="00A0773D" w:rsidRDefault="00A0773D" w:rsidP="0043437F">
            <w:pPr>
              <w:pStyle w:val="ListParagraph"/>
              <w:numPr>
                <w:ilvl w:val="0"/>
                <w:numId w:val="68"/>
              </w:numPr>
            </w:pPr>
            <w:r w:rsidRPr="00675DAA">
              <w:t xml:space="preserve">There </w:t>
            </w:r>
            <w:r w:rsidR="00AC4EB5">
              <w:t xml:space="preserve">will be a templateId element where the </w:t>
            </w:r>
            <w:r w:rsidRPr="00675DAA">
              <w:t>root</w:t>
            </w:r>
            <w:r w:rsidR="00D76A0D">
              <w:t xml:space="preserve"> </w:t>
            </w:r>
            <w:r w:rsidR="00C529B1">
              <w:t>attribute</w:t>
            </w:r>
            <w:r w:rsidR="00BF1056">
              <w:t xml:space="preserve"> value </w:t>
            </w:r>
            <w:r w:rsidR="00AC4EB5">
              <w:t>is</w:t>
            </w:r>
            <w:r w:rsidR="00BF1056">
              <w:t>: 2.16.840.1.113883.2.20.6.9</w:t>
            </w:r>
            <w:r w:rsidR="00AC4EB5">
              <w:t xml:space="preserve"> and the value of the </w:t>
            </w:r>
            <w:r w:rsidR="00AC4EB5" w:rsidRPr="00A0773D">
              <w:t>extension</w:t>
            </w:r>
            <w:r w:rsidR="00AC4EB5">
              <w:t xml:space="preserve"> attribute derived from the OID.</w:t>
            </w:r>
          </w:p>
          <w:p w:rsidR="00BF1056" w:rsidRDefault="00487FE5" w:rsidP="0043437F">
            <w:pPr>
              <w:pStyle w:val="ListParagraph"/>
              <w:numPr>
                <w:ilvl w:val="0"/>
                <w:numId w:val="120"/>
              </w:numPr>
              <w:rPr>
                <w:highlight w:val="white"/>
              </w:rPr>
            </w:pPr>
            <w:r>
              <w:rPr>
                <w:highlight w:val="white"/>
              </w:rPr>
              <w:t>SPL Rule 5</w:t>
            </w:r>
            <w:r w:rsidR="00D76A0D">
              <w:rPr>
                <w:highlight w:val="white"/>
              </w:rPr>
              <w:t xml:space="preserve"> </w:t>
            </w:r>
            <w:r w:rsidR="00D76A0D" w:rsidRPr="00334410">
              <w:rPr>
                <w:highlight w:val="white"/>
              </w:rPr>
              <w:t xml:space="preserve">identifies that </w:t>
            </w:r>
            <w:r w:rsidR="00D76A0D">
              <w:rPr>
                <w:highlight w:val="white"/>
              </w:rPr>
              <w:t xml:space="preserve">the </w:t>
            </w:r>
            <w:r w:rsidR="00D76A0D" w:rsidRPr="00D00628">
              <w:rPr>
                <w:highlight w:val="white"/>
              </w:rPr>
              <w:t xml:space="preserve">attribute has </w:t>
            </w:r>
            <w:r w:rsidR="00D76A0D">
              <w:rPr>
                <w:highlight w:val="white"/>
              </w:rPr>
              <w:t xml:space="preserve">not </w:t>
            </w:r>
            <w:r w:rsidR="00D76A0D" w:rsidRPr="00D00628">
              <w:rPr>
                <w:highlight w:val="white"/>
              </w:rPr>
              <w:t>been defined</w:t>
            </w:r>
            <w:r w:rsidR="00D76A0D">
              <w:rPr>
                <w:highlight w:val="white"/>
              </w:rPr>
              <w:t>.</w:t>
            </w:r>
          </w:p>
          <w:p w:rsidR="00AC4EB5" w:rsidRDefault="00487FE5" w:rsidP="00AC4EB5">
            <w:pPr>
              <w:pStyle w:val="ListParagraph"/>
              <w:numPr>
                <w:ilvl w:val="0"/>
                <w:numId w:val="120"/>
              </w:numPr>
              <w:rPr>
                <w:highlight w:val="white"/>
              </w:rPr>
            </w:pPr>
            <w:r>
              <w:rPr>
                <w:highlight w:val="white"/>
              </w:rPr>
              <w:t>SPL Rule 2</w:t>
            </w:r>
            <w:r w:rsidR="00DE3A46" w:rsidRPr="00BF1056">
              <w:rPr>
                <w:highlight w:val="white"/>
              </w:rPr>
              <w:t xml:space="preserve"> identifies </w:t>
            </w:r>
            <w:r w:rsidR="00724B5B" w:rsidRPr="00BF1056">
              <w:rPr>
                <w:highlight w:val="white"/>
              </w:rPr>
              <w:t xml:space="preserve">that </w:t>
            </w:r>
            <w:r w:rsidR="00DE3A46" w:rsidRPr="00BF1056">
              <w:rPr>
                <w:highlight w:val="white"/>
              </w:rPr>
              <w:t xml:space="preserve">the </w:t>
            </w:r>
            <w:r w:rsidR="00724B5B" w:rsidRPr="00BF1056">
              <w:rPr>
                <w:highlight w:val="white"/>
              </w:rPr>
              <w:t xml:space="preserve">OID value is </w:t>
            </w:r>
            <w:r w:rsidR="000D0A57" w:rsidRPr="00BF1056">
              <w:rPr>
                <w:highlight w:val="white"/>
              </w:rPr>
              <w:t>incorrect.</w:t>
            </w:r>
          </w:p>
          <w:p w:rsidR="00AC4EB5" w:rsidRDefault="00487FE5" w:rsidP="00AC4EB5">
            <w:pPr>
              <w:pStyle w:val="ListParagraph"/>
              <w:numPr>
                <w:ilvl w:val="0"/>
                <w:numId w:val="120"/>
              </w:numPr>
              <w:rPr>
                <w:highlight w:val="white"/>
              </w:rPr>
            </w:pPr>
            <w:r w:rsidRPr="00AC4EB5">
              <w:rPr>
                <w:highlight w:val="white"/>
              </w:rPr>
              <w:t>SPL Rule 5</w:t>
            </w:r>
            <w:r w:rsidR="00D76A0D" w:rsidRPr="00AC4EB5">
              <w:rPr>
                <w:highlight w:val="white"/>
              </w:rPr>
              <w:t xml:space="preserve"> identifies that the attribute has not been defined.</w:t>
            </w:r>
          </w:p>
          <w:p w:rsidR="00DE3A46" w:rsidRPr="00AC4EB5" w:rsidRDefault="009B00F5" w:rsidP="00AC4EB5">
            <w:pPr>
              <w:pStyle w:val="ListParagraph"/>
              <w:numPr>
                <w:ilvl w:val="0"/>
                <w:numId w:val="120"/>
              </w:numPr>
              <w:rPr>
                <w:highlight w:val="white"/>
              </w:rPr>
            </w:pPr>
            <w:r w:rsidRPr="00AC4EB5">
              <w:rPr>
                <w:highlight w:val="white"/>
              </w:rPr>
              <w:t xml:space="preserve">SPL Rule 8 </w:t>
            </w:r>
            <w:r w:rsidR="009F05AC" w:rsidRPr="00AC4EB5">
              <w:rPr>
                <w:highlight w:val="white"/>
              </w:rPr>
              <w:t>identifies that the code is not in the CV</w:t>
            </w:r>
            <w:r w:rsidR="00C529B1" w:rsidRPr="00AC4EB5">
              <w:rPr>
                <w:highlight w:val="white"/>
              </w:rPr>
              <w:t>.</w:t>
            </w:r>
          </w:p>
        </w:tc>
      </w:tr>
    </w:tbl>
    <w:p w:rsidR="00A0773D" w:rsidRPr="00675DAA" w:rsidRDefault="00A0773D" w:rsidP="0080029F"/>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6E3DDE" w:rsidRPr="00675DAA" w:rsidTr="00C66D2F">
        <w:trPr>
          <w:cantSplit/>
          <w:trHeight w:val="580"/>
          <w:tblHeader/>
        </w:trPr>
        <w:tc>
          <w:tcPr>
            <w:tcW w:w="2127" w:type="dxa"/>
            <w:shd w:val="clear" w:color="auto" w:fill="808080"/>
          </w:tcPr>
          <w:p w:rsidR="006E3DDE" w:rsidRPr="003539B2" w:rsidRDefault="006E3DDE" w:rsidP="0080029F">
            <w:r w:rsidRPr="00675DAA">
              <w:t>Element</w:t>
            </w:r>
          </w:p>
        </w:tc>
        <w:tc>
          <w:tcPr>
            <w:tcW w:w="2103" w:type="dxa"/>
            <w:shd w:val="clear" w:color="auto" w:fill="808080"/>
          </w:tcPr>
          <w:p w:rsidR="006E3DDE" w:rsidRPr="00675DAA" w:rsidRDefault="006E3DDE" w:rsidP="0080029F">
            <w:r w:rsidRPr="00675DAA">
              <w:t>Attribute</w:t>
            </w:r>
          </w:p>
        </w:tc>
        <w:tc>
          <w:tcPr>
            <w:tcW w:w="1260" w:type="dxa"/>
            <w:shd w:val="clear" w:color="auto" w:fill="808080"/>
          </w:tcPr>
          <w:p w:rsidR="006E3DDE" w:rsidRPr="003539B2" w:rsidRDefault="006E3DDE" w:rsidP="0080029F">
            <w:r w:rsidRPr="00675DAA">
              <w:t>Cardinality</w:t>
            </w:r>
          </w:p>
        </w:tc>
        <w:tc>
          <w:tcPr>
            <w:tcW w:w="1350" w:type="dxa"/>
            <w:shd w:val="clear" w:color="auto" w:fill="808080"/>
          </w:tcPr>
          <w:p w:rsidR="006E3DDE" w:rsidRPr="00675DAA" w:rsidRDefault="006E3DDE" w:rsidP="0080029F">
            <w:r w:rsidRPr="00675DAA">
              <w:t>Value(s) Allowed</w:t>
            </w:r>
          </w:p>
          <w:p w:rsidR="006E3DDE" w:rsidRPr="00675DAA" w:rsidRDefault="006E3DDE" w:rsidP="0080029F">
            <w:r w:rsidRPr="00675DAA">
              <w:t>Examples</w:t>
            </w:r>
          </w:p>
        </w:tc>
        <w:tc>
          <w:tcPr>
            <w:tcW w:w="2520" w:type="dxa"/>
            <w:shd w:val="clear" w:color="auto" w:fill="808080"/>
          </w:tcPr>
          <w:p w:rsidR="006E3DDE" w:rsidRPr="00675DAA" w:rsidRDefault="006E3DDE" w:rsidP="0080029F">
            <w:r w:rsidRPr="00675DAA">
              <w:t>Description</w:t>
            </w:r>
          </w:p>
          <w:p w:rsidR="006E3DDE" w:rsidRPr="00675DAA" w:rsidRDefault="006E3DDE" w:rsidP="0080029F">
            <w:r w:rsidRPr="00675DAA">
              <w:t>Instructions</w:t>
            </w:r>
          </w:p>
        </w:tc>
      </w:tr>
      <w:tr w:rsidR="006E3DDE" w:rsidRPr="00675DAA" w:rsidTr="00C66D2F">
        <w:trPr>
          <w:cantSplit/>
        </w:trPr>
        <w:tc>
          <w:tcPr>
            <w:tcW w:w="2127" w:type="dxa"/>
            <w:vMerge w:val="restart"/>
          </w:tcPr>
          <w:p w:rsidR="006E3DDE" w:rsidRPr="00675DAA" w:rsidRDefault="007B1C65" w:rsidP="0080029F">
            <w:r>
              <w:t>i</w:t>
            </w:r>
            <w:r w:rsidR="006E3DDE" w:rsidRPr="00675DAA">
              <w:t>d</w:t>
            </w:r>
          </w:p>
        </w:tc>
        <w:tc>
          <w:tcPr>
            <w:tcW w:w="2103" w:type="dxa"/>
            <w:shd w:val="clear" w:color="auto" w:fill="D9D9D9"/>
          </w:tcPr>
          <w:p w:rsidR="006E3DDE" w:rsidRPr="00675DAA" w:rsidRDefault="006E3DDE" w:rsidP="0080029F">
            <w:r w:rsidRPr="00675DAA">
              <w:t>N/A</w:t>
            </w:r>
          </w:p>
        </w:tc>
        <w:tc>
          <w:tcPr>
            <w:tcW w:w="1260" w:type="dxa"/>
            <w:shd w:val="clear" w:color="auto" w:fill="D9D9D9"/>
          </w:tcPr>
          <w:p w:rsidR="006E3DDE" w:rsidRPr="00675DAA" w:rsidRDefault="006E3DDE" w:rsidP="0080029F">
            <w:r w:rsidRPr="00675DAA">
              <w:t>1:1</w:t>
            </w:r>
          </w:p>
        </w:tc>
        <w:tc>
          <w:tcPr>
            <w:tcW w:w="1350" w:type="dxa"/>
            <w:shd w:val="clear" w:color="auto" w:fill="D9D9D9"/>
          </w:tcPr>
          <w:p w:rsidR="006E3DDE" w:rsidRPr="00675DAA" w:rsidRDefault="006E3DDE" w:rsidP="0080029F"/>
        </w:tc>
        <w:tc>
          <w:tcPr>
            <w:tcW w:w="2520" w:type="dxa"/>
            <w:shd w:val="clear" w:color="auto" w:fill="D9D9D9"/>
          </w:tcPr>
          <w:p w:rsidR="006E3DDE" w:rsidRPr="00675DAA" w:rsidRDefault="002347C8" w:rsidP="0080029F">
            <w:r w:rsidRPr="00675DAA">
              <w:t>Provides a globally unique ID for the document.</w:t>
            </w:r>
          </w:p>
        </w:tc>
      </w:tr>
      <w:tr w:rsidR="006E3DDE" w:rsidRPr="00675DAA" w:rsidTr="00C66D2F">
        <w:trPr>
          <w:cantSplit/>
        </w:trPr>
        <w:tc>
          <w:tcPr>
            <w:tcW w:w="2127" w:type="dxa"/>
            <w:vMerge/>
          </w:tcPr>
          <w:p w:rsidR="006E3DDE" w:rsidRPr="00675DAA" w:rsidRDefault="006E3DDE" w:rsidP="0080029F"/>
        </w:tc>
        <w:tc>
          <w:tcPr>
            <w:tcW w:w="2103" w:type="dxa"/>
          </w:tcPr>
          <w:p w:rsidR="006E3DDE" w:rsidRPr="00675DAA" w:rsidRDefault="00D76A0D" w:rsidP="0080029F">
            <w:r>
              <w:t>r</w:t>
            </w:r>
            <w:r w:rsidR="006E3DDE" w:rsidRPr="00675DAA">
              <w:t>oot</w:t>
            </w:r>
          </w:p>
        </w:tc>
        <w:tc>
          <w:tcPr>
            <w:tcW w:w="1260" w:type="dxa"/>
          </w:tcPr>
          <w:p w:rsidR="006E3DDE" w:rsidRPr="00675DAA" w:rsidRDefault="006E3DDE" w:rsidP="0080029F">
            <w:r w:rsidRPr="00675DAA">
              <w:t>1:1</w:t>
            </w:r>
          </w:p>
        </w:tc>
        <w:tc>
          <w:tcPr>
            <w:tcW w:w="1350" w:type="dxa"/>
          </w:tcPr>
          <w:p w:rsidR="006E3DDE" w:rsidRPr="00675DAA" w:rsidRDefault="006E3DDE" w:rsidP="0080029F"/>
        </w:tc>
        <w:tc>
          <w:tcPr>
            <w:tcW w:w="2520" w:type="dxa"/>
          </w:tcPr>
          <w:p w:rsidR="006E3DDE" w:rsidRPr="00675DAA" w:rsidRDefault="006E3DDE" w:rsidP="0080029F"/>
        </w:tc>
      </w:tr>
      <w:tr w:rsidR="006E3DDE" w:rsidRPr="00675DAA" w:rsidTr="00C66D2F">
        <w:trPr>
          <w:cantSplit/>
        </w:trPr>
        <w:tc>
          <w:tcPr>
            <w:tcW w:w="2127" w:type="dxa"/>
            <w:shd w:val="clear" w:color="auto" w:fill="808080"/>
          </w:tcPr>
          <w:p w:rsidR="006E3DDE" w:rsidRPr="00675DAA" w:rsidRDefault="00A127DB" w:rsidP="0080029F">
            <w:r>
              <w:lastRenderedPageBreak/>
              <w:t xml:space="preserve">Formation </w:t>
            </w:r>
            <w:r w:rsidR="006E3DDE" w:rsidRPr="00675DAA">
              <w:t>Conformance</w:t>
            </w:r>
          </w:p>
        </w:tc>
        <w:tc>
          <w:tcPr>
            <w:tcW w:w="7233" w:type="dxa"/>
            <w:gridSpan w:val="4"/>
          </w:tcPr>
          <w:p w:rsidR="00DA274C" w:rsidRDefault="00DA274C" w:rsidP="0043437F">
            <w:pPr>
              <w:pStyle w:val="ListParagraph"/>
              <w:numPr>
                <w:ilvl w:val="0"/>
                <w:numId w:val="61"/>
              </w:numPr>
            </w:pPr>
            <w:r>
              <w:t>There is an id element</w:t>
            </w:r>
          </w:p>
          <w:p w:rsidR="00C367F5" w:rsidRPr="00C367F5" w:rsidRDefault="00487FE5" w:rsidP="0043437F">
            <w:pPr>
              <w:pStyle w:val="ListParagraph"/>
              <w:numPr>
                <w:ilvl w:val="0"/>
                <w:numId w:val="122"/>
              </w:num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D00628">
              <w:t xml:space="preserve">element has </w:t>
            </w:r>
            <w:r w:rsidR="00395928">
              <w:t xml:space="preserve">not </w:t>
            </w:r>
            <w:r w:rsidR="00395928" w:rsidRPr="00D00628">
              <w:t>been defined.</w:t>
            </w:r>
          </w:p>
          <w:p w:rsidR="00D76A0D" w:rsidRPr="007F7A5D" w:rsidRDefault="00487FE5" w:rsidP="0043437F">
            <w:pPr>
              <w:pStyle w:val="ListParagraph"/>
              <w:numPr>
                <w:ilvl w:val="0"/>
                <w:numId w:val="122"/>
              </w:numPr>
            </w:pPr>
            <w:r w:rsidRPr="00C367F5">
              <w:t>SPL Rule 4</w:t>
            </w:r>
            <w:r w:rsidR="00D76A0D" w:rsidRPr="00C367F5">
              <w:t xml:space="preserve"> identifies that more than one element is defined.</w:t>
            </w:r>
          </w:p>
          <w:p w:rsidR="00DA274C" w:rsidRDefault="00DA274C" w:rsidP="0080029F">
            <w:pPr>
              <w:pStyle w:val="ListParagraph"/>
            </w:pPr>
          </w:p>
          <w:p w:rsidR="006E3DDE" w:rsidRDefault="006E3DDE" w:rsidP="0043437F">
            <w:pPr>
              <w:pStyle w:val="ListParagraph"/>
              <w:numPr>
                <w:ilvl w:val="0"/>
                <w:numId w:val="61"/>
              </w:numPr>
            </w:pPr>
            <w:r w:rsidRPr="00675DAA">
              <w:t>There is a</w:t>
            </w:r>
            <w:r w:rsidR="00E94D84">
              <w:t>n</w:t>
            </w:r>
            <w:r w:rsidRPr="00675DAA">
              <w:t xml:space="preserve"> root</w:t>
            </w:r>
            <w:r w:rsidR="00D76A0D">
              <w:t xml:space="preserve"> attribute</w:t>
            </w:r>
          </w:p>
          <w:p w:rsidR="00DA274C" w:rsidRDefault="00487FE5" w:rsidP="0043437F">
            <w:pPr>
              <w:pStyle w:val="ListParagraph"/>
              <w:numPr>
                <w:ilvl w:val="0"/>
                <w:numId w:val="123"/>
              </w:numPr>
              <w:rPr>
                <w:highlight w:val="white"/>
              </w:rPr>
            </w:pPr>
            <w:r>
              <w:rPr>
                <w:highlight w:val="white"/>
              </w:rPr>
              <w:t>SPL Rule 5</w:t>
            </w:r>
            <w:r w:rsidR="00D76A0D">
              <w:rPr>
                <w:highlight w:val="white"/>
              </w:rPr>
              <w:t xml:space="preserve"> </w:t>
            </w:r>
            <w:r w:rsidR="00D76A0D" w:rsidRPr="00334410">
              <w:rPr>
                <w:highlight w:val="white"/>
              </w:rPr>
              <w:t xml:space="preserve">identifies that </w:t>
            </w:r>
            <w:r w:rsidR="00D76A0D">
              <w:rPr>
                <w:highlight w:val="white"/>
              </w:rPr>
              <w:t xml:space="preserve">the </w:t>
            </w:r>
            <w:r w:rsidR="00D76A0D" w:rsidRPr="00D00628">
              <w:rPr>
                <w:highlight w:val="white"/>
              </w:rPr>
              <w:t xml:space="preserve">attribute has </w:t>
            </w:r>
            <w:r w:rsidR="00D76A0D">
              <w:rPr>
                <w:highlight w:val="white"/>
              </w:rPr>
              <w:t xml:space="preserve">not </w:t>
            </w:r>
            <w:r w:rsidR="00D76A0D" w:rsidRPr="00D00628">
              <w:rPr>
                <w:highlight w:val="white"/>
              </w:rPr>
              <w:t>been defined</w:t>
            </w:r>
            <w:r w:rsidR="00D76A0D">
              <w:rPr>
                <w:highlight w:val="white"/>
              </w:rPr>
              <w:t>.</w:t>
            </w:r>
          </w:p>
          <w:p w:rsidR="00C367F5" w:rsidRPr="00C367F5" w:rsidRDefault="00C367F5" w:rsidP="0080029F">
            <w:pPr>
              <w:pStyle w:val="ListParagraph"/>
              <w:rPr>
                <w:highlight w:val="white"/>
              </w:rPr>
            </w:pPr>
          </w:p>
          <w:p w:rsidR="006E3DDE" w:rsidRPr="00675DAA" w:rsidRDefault="006E3DDE" w:rsidP="0043437F">
            <w:pPr>
              <w:pStyle w:val="ListParagraph"/>
              <w:numPr>
                <w:ilvl w:val="0"/>
                <w:numId w:val="61"/>
              </w:numPr>
            </w:pPr>
            <w:commentRangeStart w:id="37"/>
            <w:r w:rsidRPr="00675DAA">
              <w:t>The id@root is a GUID</w:t>
            </w:r>
            <w:commentRangeEnd w:id="37"/>
            <w:r w:rsidR="00DA274C">
              <w:rPr>
                <w:rStyle w:val="CommentReference"/>
              </w:rPr>
              <w:commentReference w:id="37"/>
            </w:r>
          </w:p>
          <w:p w:rsidR="00DA274C" w:rsidRDefault="00DA274C" w:rsidP="0080029F">
            <w:pPr>
              <w:pStyle w:val="ListParagraph"/>
            </w:pPr>
          </w:p>
          <w:p w:rsidR="002347C8" w:rsidRDefault="002347C8" w:rsidP="0043437F">
            <w:pPr>
              <w:pStyle w:val="ListParagraph"/>
              <w:numPr>
                <w:ilvl w:val="0"/>
                <w:numId w:val="61"/>
              </w:numPr>
            </w:pPr>
            <w:r w:rsidRPr="00675DAA">
              <w:t xml:space="preserve">The id@root is unique for each version </w:t>
            </w:r>
            <w:r w:rsidR="00526500" w:rsidRPr="00675DAA">
              <w:t>of the document</w:t>
            </w:r>
          </w:p>
          <w:p w:rsidR="00DA274C" w:rsidRDefault="00DA274C" w:rsidP="0043437F">
            <w:pPr>
              <w:pStyle w:val="ListParagraph"/>
              <w:numPr>
                <w:ilvl w:val="0"/>
                <w:numId w:val="124"/>
              </w:numPr>
              <w:rPr>
                <w:highlight w:val="white"/>
              </w:rPr>
            </w:pPr>
            <w:r>
              <w:rPr>
                <w:highlight w:val="white"/>
              </w:rPr>
              <w:t xml:space="preserve">Currently </w:t>
            </w:r>
            <w:r w:rsidR="00A127DB">
              <w:rPr>
                <w:highlight w:val="white"/>
              </w:rPr>
              <w:t xml:space="preserve">this is </w:t>
            </w:r>
            <w:r>
              <w:rPr>
                <w:highlight w:val="white"/>
              </w:rPr>
              <w:t>not validated.</w:t>
            </w:r>
          </w:p>
          <w:p w:rsidR="00C367F5" w:rsidRPr="00C367F5" w:rsidRDefault="00C367F5" w:rsidP="0080029F">
            <w:pPr>
              <w:pStyle w:val="ListParagraph"/>
              <w:rPr>
                <w:highlight w:val="white"/>
              </w:rPr>
            </w:pPr>
          </w:p>
          <w:p w:rsidR="002347C8" w:rsidRPr="00675DAA" w:rsidRDefault="002347C8" w:rsidP="0043437F">
            <w:pPr>
              <w:pStyle w:val="ListParagraph"/>
              <w:numPr>
                <w:ilvl w:val="0"/>
                <w:numId w:val="61"/>
              </w:numPr>
            </w:pPr>
            <w:commentRangeStart w:id="38"/>
            <w:r w:rsidRPr="00675DAA">
              <w:t xml:space="preserve">The id@root </w:t>
            </w:r>
            <w:r w:rsidR="00526500" w:rsidRPr="00675DAA">
              <w:t>does not have an extension</w:t>
            </w:r>
          </w:p>
          <w:p w:rsidR="00DA274C" w:rsidRDefault="00DA274C" w:rsidP="0080029F">
            <w:pPr>
              <w:pStyle w:val="ListParagraph"/>
            </w:pPr>
          </w:p>
          <w:p w:rsidR="002347C8" w:rsidRPr="00675DAA" w:rsidRDefault="002347C8" w:rsidP="0043437F">
            <w:pPr>
              <w:pStyle w:val="ListParagraph"/>
              <w:numPr>
                <w:ilvl w:val="0"/>
                <w:numId w:val="61"/>
              </w:numPr>
            </w:pPr>
            <w:r w:rsidRPr="00675DAA">
              <w:t>The id@root does not matc</w:t>
            </w:r>
            <w:r w:rsidR="00526500" w:rsidRPr="00675DAA">
              <w:t>h any other id in the document</w:t>
            </w:r>
            <w:commentRangeEnd w:id="38"/>
            <w:r w:rsidR="00DA274C">
              <w:rPr>
                <w:rStyle w:val="CommentReference"/>
              </w:rPr>
              <w:commentReference w:id="38"/>
            </w:r>
          </w:p>
          <w:p w:rsidR="00DA274C" w:rsidRDefault="00DA274C" w:rsidP="0080029F">
            <w:pPr>
              <w:pStyle w:val="ListParagraph"/>
            </w:pPr>
          </w:p>
          <w:p w:rsidR="002347C8" w:rsidRDefault="002347C8" w:rsidP="0043437F">
            <w:pPr>
              <w:pStyle w:val="ListParagraph"/>
              <w:numPr>
                <w:ilvl w:val="0"/>
                <w:numId w:val="61"/>
              </w:numPr>
            </w:pPr>
            <w:r w:rsidRPr="00675DAA">
              <w:t>The id@root is unique across all documents, sections and any other ids</w:t>
            </w:r>
          </w:p>
          <w:p w:rsidR="00DA274C" w:rsidRPr="00DA274C" w:rsidRDefault="00DA274C" w:rsidP="0043437F">
            <w:pPr>
              <w:pStyle w:val="ListParagraph"/>
              <w:numPr>
                <w:ilvl w:val="0"/>
                <w:numId w:val="125"/>
              </w:numPr>
              <w:rPr>
                <w:highlight w:val="white"/>
              </w:rPr>
            </w:pPr>
            <w:r>
              <w:rPr>
                <w:highlight w:val="white"/>
              </w:rPr>
              <w:t xml:space="preserve">Currently </w:t>
            </w:r>
            <w:r w:rsidR="00A127DB">
              <w:rPr>
                <w:highlight w:val="white"/>
              </w:rPr>
              <w:t xml:space="preserve">this is </w:t>
            </w:r>
            <w:r>
              <w:rPr>
                <w:highlight w:val="white"/>
              </w:rPr>
              <w:t>not validated.</w:t>
            </w:r>
          </w:p>
        </w:tc>
      </w:tr>
    </w:tbl>
    <w:p w:rsidR="0096748D" w:rsidRDefault="0096748D" w:rsidP="0080029F"/>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96748D" w:rsidRPr="00675DAA" w:rsidTr="00C66D2F">
        <w:trPr>
          <w:cantSplit/>
          <w:trHeight w:val="580"/>
          <w:tblHeader/>
        </w:trPr>
        <w:tc>
          <w:tcPr>
            <w:tcW w:w="2127" w:type="dxa"/>
            <w:shd w:val="clear" w:color="auto" w:fill="808080"/>
          </w:tcPr>
          <w:p w:rsidR="0096748D" w:rsidRPr="003539B2" w:rsidRDefault="0096748D" w:rsidP="0080029F">
            <w:r w:rsidRPr="00675DAA">
              <w:t>Element</w:t>
            </w:r>
          </w:p>
        </w:tc>
        <w:tc>
          <w:tcPr>
            <w:tcW w:w="2103" w:type="dxa"/>
            <w:shd w:val="clear" w:color="auto" w:fill="808080"/>
          </w:tcPr>
          <w:p w:rsidR="0096748D" w:rsidRPr="00675DAA" w:rsidRDefault="0096748D" w:rsidP="0080029F">
            <w:r w:rsidRPr="00675DAA">
              <w:t>Attribute</w:t>
            </w:r>
          </w:p>
        </w:tc>
        <w:tc>
          <w:tcPr>
            <w:tcW w:w="1260" w:type="dxa"/>
            <w:shd w:val="clear" w:color="auto" w:fill="808080"/>
          </w:tcPr>
          <w:p w:rsidR="0096748D" w:rsidRPr="003539B2" w:rsidRDefault="0096748D" w:rsidP="0080029F">
            <w:r w:rsidRPr="00675DAA">
              <w:t>Cardinality</w:t>
            </w:r>
          </w:p>
        </w:tc>
        <w:tc>
          <w:tcPr>
            <w:tcW w:w="1350" w:type="dxa"/>
            <w:shd w:val="clear" w:color="auto" w:fill="808080"/>
          </w:tcPr>
          <w:p w:rsidR="0096748D" w:rsidRPr="00675DAA" w:rsidRDefault="0096748D" w:rsidP="0080029F">
            <w:r w:rsidRPr="00675DAA">
              <w:t>Value(s) Allowed</w:t>
            </w:r>
          </w:p>
          <w:p w:rsidR="0096748D" w:rsidRPr="00675DAA" w:rsidRDefault="0096748D" w:rsidP="0080029F">
            <w:r w:rsidRPr="00675DAA">
              <w:t>Examples</w:t>
            </w:r>
          </w:p>
        </w:tc>
        <w:tc>
          <w:tcPr>
            <w:tcW w:w="2520" w:type="dxa"/>
            <w:shd w:val="clear" w:color="auto" w:fill="808080"/>
          </w:tcPr>
          <w:p w:rsidR="0096748D" w:rsidRPr="00675DAA" w:rsidRDefault="0096748D" w:rsidP="0080029F">
            <w:r w:rsidRPr="00675DAA">
              <w:t>Description</w:t>
            </w:r>
          </w:p>
          <w:p w:rsidR="0096748D" w:rsidRPr="00675DAA" w:rsidRDefault="0096748D" w:rsidP="0080029F">
            <w:r w:rsidRPr="00675DAA">
              <w:t>Instructions</w:t>
            </w:r>
          </w:p>
        </w:tc>
      </w:tr>
      <w:tr w:rsidR="00526500" w:rsidRPr="00675DAA" w:rsidTr="00C66D2F">
        <w:trPr>
          <w:cantSplit/>
        </w:trPr>
        <w:tc>
          <w:tcPr>
            <w:tcW w:w="2127" w:type="dxa"/>
            <w:vMerge w:val="restart"/>
          </w:tcPr>
          <w:p w:rsidR="00526500" w:rsidRPr="00675DAA" w:rsidRDefault="007B1C65" w:rsidP="0080029F">
            <w:r>
              <w:t>c</w:t>
            </w:r>
            <w:r w:rsidR="00526500" w:rsidRPr="00675DAA">
              <w:t>ode</w:t>
            </w:r>
          </w:p>
        </w:tc>
        <w:tc>
          <w:tcPr>
            <w:tcW w:w="2103" w:type="dxa"/>
            <w:shd w:val="clear" w:color="auto" w:fill="D9D9D9"/>
          </w:tcPr>
          <w:p w:rsidR="00526500" w:rsidRPr="00675DAA" w:rsidRDefault="00526500" w:rsidP="0080029F">
            <w:r w:rsidRPr="00675DAA">
              <w:t>N/A</w:t>
            </w:r>
          </w:p>
        </w:tc>
        <w:tc>
          <w:tcPr>
            <w:tcW w:w="1260" w:type="dxa"/>
            <w:shd w:val="clear" w:color="auto" w:fill="D9D9D9"/>
          </w:tcPr>
          <w:p w:rsidR="00526500" w:rsidRPr="00675DAA" w:rsidRDefault="00526500" w:rsidP="0080029F">
            <w:r w:rsidRPr="00675DAA">
              <w:t>1:1</w:t>
            </w:r>
          </w:p>
        </w:tc>
        <w:tc>
          <w:tcPr>
            <w:tcW w:w="1350" w:type="dxa"/>
            <w:shd w:val="clear" w:color="auto" w:fill="D9D9D9"/>
          </w:tcPr>
          <w:p w:rsidR="00526500" w:rsidRPr="00675DAA" w:rsidRDefault="00526500" w:rsidP="0080029F"/>
        </w:tc>
        <w:tc>
          <w:tcPr>
            <w:tcW w:w="2520" w:type="dxa"/>
            <w:shd w:val="clear" w:color="auto" w:fill="D9D9D9"/>
          </w:tcPr>
          <w:p w:rsidR="00BD23A8" w:rsidRDefault="00F35463" w:rsidP="0080029F">
            <w:r>
              <w:t>Details the Document Type (i.e. what is the content of the document)</w:t>
            </w:r>
            <w:r w:rsidR="00BD23A8">
              <w:t>.</w:t>
            </w:r>
          </w:p>
          <w:p w:rsidR="00BD23A8" w:rsidRDefault="00BD23A8" w:rsidP="0080029F"/>
          <w:p w:rsidR="00526500" w:rsidRPr="00675DAA" w:rsidRDefault="00BD23A8" w:rsidP="0080029F">
            <w:r>
              <w:t>It is used to document the business document type not the specific template (ie. PM not the 2004 Standard temple)</w:t>
            </w:r>
          </w:p>
        </w:tc>
      </w:tr>
      <w:tr w:rsidR="00526500" w:rsidRPr="00675DAA" w:rsidTr="00C66D2F">
        <w:trPr>
          <w:cantSplit/>
        </w:trPr>
        <w:tc>
          <w:tcPr>
            <w:tcW w:w="2127" w:type="dxa"/>
            <w:vMerge/>
          </w:tcPr>
          <w:p w:rsidR="00526500" w:rsidRPr="00675DAA" w:rsidRDefault="00526500" w:rsidP="0080029F"/>
        </w:tc>
        <w:tc>
          <w:tcPr>
            <w:tcW w:w="2103" w:type="dxa"/>
          </w:tcPr>
          <w:p w:rsidR="00526500" w:rsidRPr="00675DAA" w:rsidRDefault="00D76A0D" w:rsidP="0080029F">
            <w:r>
              <w:t>c</w:t>
            </w:r>
            <w:r w:rsidR="00526500" w:rsidRPr="00675DAA">
              <w:t>ode</w:t>
            </w:r>
          </w:p>
        </w:tc>
        <w:tc>
          <w:tcPr>
            <w:tcW w:w="1260" w:type="dxa"/>
          </w:tcPr>
          <w:p w:rsidR="00526500" w:rsidRPr="00675DAA" w:rsidRDefault="00526500" w:rsidP="0080029F">
            <w:r w:rsidRPr="00675DAA">
              <w:t>1:1</w:t>
            </w:r>
          </w:p>
        </w:tc>
        <w:tc>
          <w:tcPr>
            <w:tcW w:w="1350" w:type="dxa"/>
          </w:tcPr>
          <w:p w:rsidR="00526500" w:rsidRPr="00675DAA" w:rsidRDefault="00526500" w:rsidP="0080029F"/>
        </w:tc>
        <w:tc>
          <w:tcPr>
            <w:tcW w:w="2520" w:type="dxa"/>
          </w:tcPr>
          <w:p w:rsidR="00526500" w:rsidRPr="00675DAA" w:rsidRDefault="00526500" w:rsidP="0080029F"/>
        </w:tc>
      </w:tr>
      <w:tr w:rsidR="00526500" w:rsidRPr="00675DAA" w:rsidTr="00C66D2F">
        <w:trPr>
          <w:cantSplit/>
        </w:trPr>
        <w:tc>
          <w:tcPr>
            <w:tcW w:w="2127" w:type="dxa"/>
            <w:vMerge/>
          </w:tcPr>
          <w:p w:rsidR="00526500" w:rsidRPr="00675DAA" w:rsidRDefault="00526500" w:rsidP="0080029F"/>
        </w:tc>
        <w:tc>
          <w:tcPr>
            <w:tcW w:w="2103" w:type="dxa"/>
          </w:tcPr>
          <w:p w:rsidR="00526500" w:rsidRPr="00675DAA" w:rsidRDefault="00526500" w:rsidP="0080029F">
            <w:r w:rsidRPr="00675DAA">
              <w:t>codeSystem</w:t>
            </w:r>
          </w:p>
        </w:tc>
        <w:tc>
          <w:tcPr>
            <w:tcW w:w="1260" w:type="dxa"/>
          </w:tcPr>
          <w:p w:rsidR="00526500" w:rsidRPr="00675DAA" w:rsidRDefault="00526500" w:rsidP="0080029F">
            <w:r w:rsidRPr="00675DAA">
              <w:t>1:1</w:t>
            </w:r>
          </w:p>
        </w:tc>
        <w:tc>
          <w:tcPr>
            <w:tcW w:w="1350" w:type="dxa"/>
          </w:tcPr>
          <w:p w:rsidR="00526500" w:rsidRPr="00675DAA" w:rsidRDefault="00526500" w:rsidP="0080029F"/>
        </w:tc>
        <w:tc>
          <w:tcPr>
            <w:tcW w:w="2520" w:type="dxa"/>
          </w:tcPr>
          <w:p w:rsidR="00526500" w:rsidRPr="00675DAA" w:rsidRDefault="00526500" w:rsidP="0080029F"/>
        </w:tc>
      </w:tr>
      <w:tr w:rsidR="00526500" w:rsidRPr="00675DAA" w:rsidTr="00C66D2F">
        <w:trPr>
          <w:cantSplit/>
        </w:trPr>
        <w:tc>
          <w:tcPr>
            <w:tcW w:w="2127" w:type="dxa"/>
            <w:vMerge/>
          </w:tcPr>
          <w:p w:rsidR="00526500" w:rsidRPr="00675DAA" w:rsidRDefault="00526500" w:rsidP="0080029F"/>
        </w:tc>
        <w:tc>
          <w:tcPr>
            <w:tcW w:w="2103" w:type="dxa"/>
          </w:tcPr>
          <w:p w:rsidR="00526500" w:rsidRPr="00675DAA" w:rsidRDefault="00526500" w:rsidP="0080029F">
            <w:r w:rsidRPr="00675DAA">
              <w:t>displayName</w:t>
            </w:r>
          </w:p>
        </w:tc>
        <w:tc>
          <w:tcPr>
            <w:tcW w:w="1260" w:type="dxa"/>
          </w:tcPr>
          <w:p w:rsidR="00526500" w:rsidRPr="00675DAA" w:rsidRDefault="00526500" w:rsidP="0080029F">
            <w:r w:rsidRPr="00675DAA">
              <w:t>1:1</w:t>
            </w:r>
          </w:p>
        </w:tc>
        <w:tc>
          <w:tcPr>
            <w:tcW w:w="1350" w:type="dxa"/>
          </w:tcPr>
          <w:p w:rsidR="00526500" w:rsidRPr="00675DAA" w:rsidRDefault="00526500" w:rsidP="0080029F"/>
        </w:tc>
        <w:tc>
          <w:tcPr>
            <w:tcW w:w="2520" w:type="dxa"/>
          </w:tcPr>
          <w:p w:rsidR="00526500" w:rsidRPr="00675DAA" w:rsidRDefault="00526500" w:rsidP="0080029F"/>
        </w:tc>
      </w:tr>
      <w:tr w:rsidR="00526500" w:rsidRPr="00675DAA" w:rsidTr="00C66D2F">
        <w:trPr>
          <w:cantSplit/>
        </w:trPr>
        <w:tc>
          <w:tcPr>
            <w:tcW w:w="2127" w:type="dxa"/>
            <w:shd w:val="clear" w:color="auto" w:fill="808080"/>
          </w:tcPr>
          <w:p w:rsidR="00526500" w:rsidRPr="00675DAA" w:rsidRDefault="00526500" w:rsidP="0080029F">
            <w:r w:rsidRPr="00675DAA">
              <w:lastRenderedPageBreak/>
              <w:t>Conformance</w:t>
            </w:r>
          </w:p>
        </w:tc>
        <w:tc>
          <w:tcPr>
            <w:tcW w:w="7233" w:type="dxa"/>
            <w:gridSpan w:val="4"/>
          </w:tcPr>
          <w:p w:rsidR="007E1C03" w:rsidRDefault="007E1C03" w:rsidP="0043437F">
            <w:pPr>
              <w:pStyle w:val="ListParagraph"/>
              <w:numPr>
                <w:ilvl w:val="0"/>
                <w:numId w:val="126"/>
              </w:numPr>
            </w:pPr>
            <w:r>
              <w:t>There is a code element</w:t>
            </w:r>
          </w:p>
          <w:p w:rsidR="00A127DB" w:rsidRPr="00C13369" w:rsidRDefault="00487FE5" w:rsidP="0043437F">
            <w:pPr>
              <w:pStyle w:val="ListParagraph"/>
              <w:numPr>
                <w:ilvl w:val="0"/>
                <w:numId w:val="117"/>
              </w:num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D00628">
              <w:t xml:space="preserve">element has </w:t>
            </w:r>
            <w:r w:rsidR="00395928">
              <w:t xml:space="preserve">not </w:t>
            </w:r>
            <w:r w:rsidR="00395928" w:rsidRPr="00D00628">
              <w:t>been defined.</w:t>
            </w:r>
          </w:p>
          <w:p w:rsidR="00A127DB" w:rsidRPr="00C367F5" w:rsidRDefault="00487FE5" w:rsidP="0043437F">
            <w:pPr>
              <w:pStyle w:val="ListParagraph"/>
              <w:numPr>
                <w:ilvl w:val="0"/>
                <w:numId w:val="117"/>
              </w:numPr>
            </w:pPr>
            <w:r>
              <w:rPr>
                <w:highlight w:val="white"/>
              </w:rPr>
              <w:t>SPL Rule 4</w:t>
            </w:r>
            <w:r w:rsidR="00D76A0D">
              <w:rPr>
                <w:highlight w:val="white"/>
              </w:rPr>
              <w:t xml:space="preserve"> </w:t>
            </w:r>
            <w:r w:rsidR="00D76A0D" w:rsidRPr="00D00628">
              <w:rPr>
                <w:highlight w:val="white"/>
              </w:rPr>
              <w:t xml:space="preserve">identifies that more than one </w:t>
            </w:r>
            <w:r w:rsidR="00D76A0D" w:rsidRPr="00D00628">
              <w:t xml:space="preserve">element </w:t>
            </w:r>
            <w:r w:rsidR="00D76A0D">
              <w:t xml:space="preserve">is </w:t>
            </w:r>
            <w:r w:rsidR="00D76A0D" w:rsidRPr="00D00628">
              <w:t>defined.</w:t>
            </w:r>
          </w:p>
          <w:p w:rsidR="00C367F5" w:rsidRDefault="00C367F5" w:rsidP="0080029F">
            <w:pPr>
              <w:pStyle w:val="ListParagraph"/>
            </w:pPr>
          </w:p>
          <w:p w:rsidR="00526500" w:rsidRPr="00675DAA" w:rsidRDefault="00526500" w:rsidP="0043437F">
            <w:pPr>
              <w:pStyle w:val="ListParagraph"/>
              <w:numPr>
                <w:ilvl w:val="0"/>
                <w:numId w:val="126"/>
              </w:numPr>
            </w:pPr>
            <w:r w:rsidRPr="00675DAA">
              <w:t>There is a code</w:t>
            </w:r>
            <w:r w:rsidR="00D76A0D">
              <w:t xml:space="preserve"> attribute</w:t>
            </w:r>
            <w:r w:rsidR="00BF1056" w:rsidRPr="00675DAA">
              <w:t xml:space="preserve"> </w:t>
            </w:r>
            <w:r w:rsidR="00BF1056">
              <w:t xml:space="preserve">whose </w:t>
            </w:r>
            <w:r w:rsidR="00BF1056" w:rsidRPr="00675DAA">
              <w:t xml:space="preserve">value is </w:t>
            </w:r>
            <w:r w:rsidR="00BF1056">
              <w:t>derived from the OID.</w:t>
            </w:r>
          </w:p>
          <w:p w:rsidR="00BF1056" w:rsidRDefault="00487FE5" w:rsidP="0043437F">
            <w:pPr>
              <w:pStyle w:val="ListParagraph"/>
              <w:numPr>
                <w:ilvl w:val="0"/>
                <w:numId w:val="127"/>
              </w:numPr>
              <w:rPr>
                <w:highlight w:val="white"/>
              </w:rPr>
            </w:pPr>
            <w:r>
              <w:rPr>
                <w:highlight w:val="white"/>
              </w:rPr>
              <w:t>SPL Rule 5</w:t>
            </w:r>
            <w:r w:rsidR="00D76A0D">
              <w:rPr>
                <w:highlight w:val="white"/>
              </w:rPr>
              <w:t xml:space="preserve"> </w:t>
            </w:r>
            <w:r w:rsidR="00D76A0D" w:rsidRPr="00334410">
              <w:rPr>
                <w:highlight w:val="white"/>
              </w:rPr>
              <w:t xml:space="preserve">identifies that </w:t>
            </w:r>
            <w:r w:rsidR="00D76A0D">
              <w:rPr>
                <w:highlight w:val="white"/>
              </w:rPr>
              <w:t xml:space="preserve">the </w:t>
            </w:r>
            <w:r w:rsidR="00D76A0D" w:rsidRPr="00D00628">
              <w:rPr>
                <w:highlight w:val="white"/>
              </w:rPr>
              <w:t xml:space="preserve">attribute has </w:t>
            </w:r>
            <w:r w:rsidR="00D76A0D">
              <w:rPr>
                <w:highlight w:val="white"/>
              </w:rPr>
              <w:t xml:space="preserve">not </w:t>
            </w:r>
            <w:r w:rsidR="00D76A0D" w:rsidRPr="00D00628">
              <w:rPr>
                <w:highlight w:val="white"/>
              </w:rPr>
              <w:t>been defined</w:t>
            </w:r>
            <w:r w:rsidR="00D76A0D">
              <w:rPr>
                <w:highlight w:val="white"/>
              </w:rPr>
              <w:t>.</w:t>
            </w:r>
            <w:r w:rsidR="00BF1056">
              <w:rPr>
                <w:highlight w:val="white"/>
              </w:rPr>
              <w:t xml:space="preserve"> </w:t>
            </w:r>
          </w:p>
          <w:p w:rsidR="00582038" w:rsidRPr="00BF1056" w:rsidRDefault="00BF1056" w:rsidP="0043437F">
            <w:pPr>
              <w:pStyle w:val="ListParagraph"/>
              <w:numPr>
                <w:ilvl w:val="0"/>
                <w:numId w:val="127"/>
              </w:numPr>
              <w:rPr>
                <w:highlight w:val="white"/>
              </w:rPr>
            </w:pPr>
            <w:r>
              <w:rPr>
                <w:highlight w:val="white"/>
              </w:rPr>
              <w:t xml:space="preserve">SPL Rule 8 </w:t>
            </w:r>
            <w:r w:rsidRPr="00E1161C">
              <w:rPr>
                <w:highlight w:val="white"/>
              </w:rPr>
              <w:t xml:space="preserve">identifies that the code is not </w:t>
            </w:r>
            <w:r>
              <w:rPr>
                <w:highlight w:val="white"/>
              </w:rPr>
              <w:t>in the CV</w:t>
            </w:r>
            <w:r w:rsidRPr="00E1161C">
              <w:rPr>
                <w:highlight w:val="white"/>
              </w:rPr>
              <w:t>.</w:t>
            </w:r>
          </w:p>
          <w:p w:rsidR="007E1C03" w:rsidRDefault="007E1C03" w:rsidP="0080029F">
            <w:pPr>
              <w:pStyle w:val="ListParagraph"/>
            </w:pPr>
          </w:p>
          <w:p w:rsidR="00526500" w:rsidRDefault="00526500" w:rsidP="0043437F">
            <w:pPr>
              <w:pStyle w:val="ListParagraph"/>
              <w:numPr>
                <w:ilvl w:val="0"/>
                <w:numId w:val="126"/>
              </w:numPr>
            </w:pPr>
            <w:r w:rsidRPr="00675DAA">
              <w:t>The code value is</w:t>
            </w:r>
            <w:r w:rsidR="00F178E2" w:rsidRPr="00675DAA">
              <w:t xml:space="preserve"> document specific</w:t>
            </w:r>
          </w:p>
          <w:p w:rsidR="00EE6F31" w:rsidRPr="006A6361" w:rsidRDefault="00EE6F31" w:rsidP="0043437F">
            <w:pPr>
              <w:pStyle w:val="ListParagraph"/>
              <w:numPr>
                <w:ilvl w:val="0"/>
                <w:numId w:val="130"/>
              </w:numPr>
              <w:rPr>
                <w:highlight w:val="white"/>
              </w:rPr>
            </w:pPr>
            <w:r w:rsidRPr="006A6361">
              <w:rPr>
                <w:highlight w:val="white"/>
              </w:rPr>
              <w:t>Informational only (no validation aspect).</w:t>
            </w:r>
          </w:p>
          <w:p w:rsidR="007E1C03" w:rsidRDefault="007E1C03" w:rsidP="0080029F">
            <w:pPr>
              <w:pStyle w:val="ListParagraph"/>
            </w:pPr>
          </w:p>
          <w:p w:rsidR="00526500" w:rsidRPr="00675DAA" w:rsidRDefault="00526500" w:rsidP="0043437F">
            <w:pPr>
              <w:pStyle w:val="ListParagraph"/>
              <w:numPr>
                <w:ilvl w:val="0"/>
                <w:numId w:val="126"/>
              </w:numPr>
            </w:pPr>
            <w:r w:rsidRPr="00675DAA">
              <w:t>There is a codeSystem</w:t>
            </w:r>
            <w:r w:rsidR="00D76A0D">
              <w:t xml:space="preserve"> attribute</w:t>
            </w:r>
            <w:r w:rsidR="00BF1056">
              <w:t xml:space="preserve"> with a </w:t>
            </w:r>
            <w:r w:rsidR="00BF1056" w:rsidRPr="003539B2">
              <w:t xml:space="preserve">value </w:t>
            </w:r>
            <w:r w:rsidR="00BF1056">
              <w:t>of</w:t>
            </w:r>
            <w:r w:rsidR="00BF1056" w:rsidRPr="003539B2">
              <w:t xml:space="preserve">: </w:t>
            </w:r>
            <w:r w:rsidR="00412013">
              <w:t>2.16.840.1.113883.2.20.6.1</w:t>
            </w:r>
            <w:r w:rsidR="00BF1056" w:rsidRPr="00F91172">
              <w:t>0</w:t>
            </w:r>
          </w:p>
          <w:p w:rsidR="00582038" w:rsidRPr="00674290" w:rsidRDefault="00487FE5" w:rsidP="0043437F">
            <w:pPr>
              <w:pStyle w:val="ListParagraph"/>
              <w:numPr>
                <w:ilvl w:val="0"/>
                <w:numId w:val="128"/>
              </w:numPr>
              <w:rPr>
                <w:highlight w:val="white"/>
              </w:rPr>
            </w:pPr>
            <w:r>
              <w:rPr>
                <w:highlight w:val="white"/>
              </w:rPr>
              <w:t>SPL Rule 5</w:t>
            </w:r>
            <w:r w:rsidR="00D76A0D">
              <w:rPr>
                <w:highlight w:val="white"/>
              </w:rPr>
              <w:t xml:space="preserve"> </w:t>
            </w:r>
            <w:r w:rsidR="00D76A0D" w:rsidRPr="00334410">
              <w:rPr>
                <w:highlight w:val="white"/>
              </w:rPr>
              <w:t xml:space="preserve">identifies that </w:t>
            </w:r>
            <w:r w:rsidR="00D76A0D">
              <w:rPr>
                <w:highlight w:val="white"/>
              </w:rPr>
              <w:t xml:space="preserve">the </w:t>
            </w:r>
            <w:r w:rsidR="00D76A0D" w:rsidRPr="00D00628">
              <w:rPr>
                <w:highlight w:val="white"/>
              </w:rPr>
              <w:t xml:space="preserve">attribute has </w:t>
            </w:r>
            <w:r w:rsidR="00D76A0D">
              <w:rPr>
                <w:highlight w:val="white"/>
              </w:rPr>
              <w:t xml:space="preserve">not </w:t>
            </w:r>
            <w:r w:rsidR="00D76A0D" w:rsidRPr="00D00628">
              <w:rPr>
                <w:highlight w:val="white"/>
              </w:rPr>
              <w:t>been defined</w:t>
            </w:r>
            <w:r w:rsidR="00D76A0D">
              <w:rPr>
                <w:highlight w:val="white"/>
              </w:rPr>
              <w:t>.</w:t>
            </w:r>
          </w:p>
          <w:p w:rsidR="00724B5B" w:rsidRPr="00724B5B" w:rsidRDefault="00487FE5" w:rsidP="0043437F">
            <w:pPr>
              <w:pStyle w:val="ListParagraph"/>
              <w:numPr>
                <w:ilvl w:val="0"/>
                <w:numId w:val="128"/>
              </w:numPr>
              <w:rPr>
                <w:highlight w:val="white"/>
              </w:rPr>
            </w:pPr>
            <w:r>
              <w:rPr>
                <w:highlight w:val="white"/>
              </w:rPr>
              <w:t>SPL Rule 2</w:t>
            </w:r>
            <w:r w:rsidR="00724B5B" w:rsidRPr="00C13369">
              <w:rPr>
                <w:highlight w:val="white"/>
              </w:rPr>
              <w:t xml:space="preserve"> </w:t>
            </w:r>
            <w:r w:rsidR="00724B5B" w:rsidRPr="00334410">
              <w:rPr>
                <w:highlight w:val="white"/>
              </w:rPr>
              <w:t xml:space="preserve">identifies </w:t>
            </w:r>
            <w:r w:rsidR="00724B5B">
              <w:rPr>
                <w:highlight w:val="white"/>
              </w:rPr>
              <w:t xml:space="preserve">that the OID value is </w:t>
            </w:r>
            <w:r w:rsidR="000D0A57">
              <w:rPr>
                <w:highlight w:val="white"/>
              </w:rPr>
              <w:t>incorrect.</w:t>
            </w:r>
          </w:p>
          <w:p w:rsidR="007E1C03" w:rsidRDefault="007E1C03" w:rsidP="0080029F">
            <w:pPr>
              <w:pStyle w:val="ListParagraph"/>
            </w:pPr>
          </w:p>
          <w:p w:rsidR="00BF1056" w:rsidRDefault="00526500" w:rsidP="0043437F">
            <w:pPr>
              <w:pStyle w:val="ListParagraph"/>
              <w:numPr>
                <w:ilvl w:val="0"/>
                <w:numId w:val="126"/>
              </w:numPr>
            </w:pPr>
            <w:r w:rsidRPr="00675DAA">
              <w:t>There is a displayName</w:t>
            </w:r>
            <w:r w:rsidR="00D76A0D">
              <w:t xml:space="preserve"> attribute</w:t>
            </w:r>
            <w:r w:rsidR="00BF1056">
              <w:t xml:space="preserve"> that </w:t>
            </w:r>
            <w:r w:rsidR="00BF1056" w:rsidRPr="00675DAA">
              <w:t>shall display the</w:t>
            </w:r>
            <w:r w:rsidR="00BF1056">
              <w:t xml:space="preserve"> appropriate </w:t>
            </w:r>
            <w:r w:rsidR="00BF1056" w:rsidRPr="00675DAA">
              <w:t>label.</w:t>
            </w:r>
          </w:p>
          <w:p w:rsidR="00582038" w:rsidRPr="00674290" w:rsidRDefault="00487FE5" w:rsidP="0043437F">
            <w:pPr>
              <w:pStyle w:val="ListParagraph"/>
              <w:numPr>
                <w:ilvl w:val="0"/>
                <w:numId w:val="129"/>
              </w:numPr>
              <w:rPr>
                <w:highlight w:val="white"/>
              </w:rPr>
            </w:pPr>
            <w:r>
              <w:rPr>
                <w:highlight w:val="white"/>
              </w:rPr>
              <w:t>SPL Rule 5</w:t>
            </w:r>
            <w:r w:rsidR="00D76A0D">
              <w:rPr>
                <w:highlight w:val="white"/>
              </w:rPr>
              <w:t xml:space="preserve"> </w:t>
            </w:r>
            <w:r w:rsidR="00D76A0D" w:rsidRPr="00334410">
              <w:rPr>
                <w:highlight w:val="white"/>
              </w:rPr>
              <w:t xml:space="preserve">identifies that </w:t>
            </w:r>
            <w:r w:rsidR="00D76A0D">
              <w:rPr>
                <w:highlight w:val="white"/>
              </w:rPr>
              <w:t xml:space="preserve">the </w:t>
            </w:r>
            <w:r w:rsidR="00D76A0D" w:rsidRPr="00D00628">
              <w:rPr>
                <w:highlight w:val="white"/>
              </w:rPr>
              <w:t xml:space="preserve">attribute has </w:t>
            </w:r>
            <w:r w:rsidR="00D76A0D">
              <w:rPr>
                <w:highlight w:val="white"/>
              </w:rPr>
              <w:t xml:space="preserve">not </w:t>
            </w:r>
            <w:r w:rsidR="00D76A0D" w:rsidRPr="00D00628">
              <w:rPr>
                <w:highlight w:val="white"/>
              </w:rPr>
              <w:t>been defined</w:t>
            </w:r>
            <w:r w:rsidR="00D76A0D">
              <w:rPr>
                <w:highlight w:val="white"/>
              </w:rPr>
              <w:t>.</w:t>
            </w:r>
          </w:p>
          <w:p w:rsidR="007E1C03" w:rsidRPr="00684CA0" w:rsidRDefault="00DD47E1" w:rsidP="0043437F">
            <w:pPr>
              <w:pStyle w:val="ListParagraph"/>
              <w:numPr>
                <w:ilvl w:val="0"/>
                <w:numId w:val="129"/>
              </w:numPr>
            </w:pPr>
            <w:r>
              <w:t xml:space="preserve">SPL Rule 7 </w:t>
            </w:r>
            <w:r w:rsidRPr="00AF4E8C">
              <w:t xml:space="preserve">identifies that </w:t>
            </w:r>
            <w:r>
              <w:t>label does not match the CV.</w:t>
            </w:r>
          </w:p>
        </w:tc>
      </w:tr>
    </w:tbl>
    <w:p w:rsidR="006C0150" w:rsidRPr="00675DAA" w:rsidRDefault="006C0150" w:rsidP="0080029F"/>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6C0150" w:rsidRPr="00675DAA" w:rsidTr="00C66D2F">
        <w:trPr>
          <w:cantSplit/>
          <w:trHeight w:val="580"/>
          <w:tblHeader/>
        </w:trPr>
        <w:tc>
          <w:tcPr>
            <w:tcW w:w="2127" w:type="dxa"/>
            <w:shd w:val="clear" w:color="auto" w:fill="808080"/>
          </w:tcPr>
          <w:p w:rsidR="006C0150" w:rsidRPr="003539B2" w:rsidRDefault="006C0150" w:rsidP="0080029F">
            <w:r w:rsidRPr="00675DAA">
              <w:t>Element</w:t>
            </w:r>
          </w:p>
        </w:tc>
        <w:tc>
          <w:tcPr>
            <w:tcW w:w="2103" w:type="dxa"/>
            <w:shd w:val="clear" w:color="auto" w:fill="808080"/>
          </w:tcPr>
          <w:p w:rsidR="006C0150" w:rsidRPr="00675DAA" w:rsidRDefault="006C0150" w:rsidP="0080029F">
            <w:r w:rsidRPr="00675DAA">
              <w:t>Attribute</w:t>
            </w:r>
          </w:p>
        </w:tc>
        <w:tc>
          <w:tcPr>
            <w:tcW w:w="1260" w:type="dxa"/>
            <w:shd w:val="clear" w:color="auto" w:fill="808080"/>
          </w:tcPr>
          <w:p w:rsidR="006C0150" w:rsidRPr="003539B2" w:rsidRDefault="006C0150" w:rsidP="0080029F">
            <w:r w:rsidRPr="00675DAA">
              <w:t>Cardinality</w:t>
            </w:r>
          </w:p>
        </w:tc>
        <w:tc>
          <w:tcPr>
            <w:tcW w:w="1350" w:type="dxa"/>
            <w:shd w:val="clear" w:color="auto" w:fill="808080"/>
          </w:tcPr>
          <w:p w:rsidR="006C0150" w:rsidRPr="00675DAA" w:rsidRDefault="006C0150" w:rsidP="0080029F">
            <w:r w:rsidRPr="00675DAA">
              <w:t>Value(s) Allowed</w:t>
            </w:r>
          </w:p>
          <w:p w:rsidR="006C0150" w:rsidRPr="00675DAA" w:rsidRDefault="006C0150" w:rsidP="0080029F">
            <w:r w:rsidRPr="00675DAA">
              <w:t>Examples</w:t>
            </w:r>
          </w:p>
        </w:tc>
        <w:tc>
          <w:tcPr>
            <w:tcW w:w="2520" w:type="dxa"/>
            <w:shd w:val="clear" w:color="auto" w:fill="808080"/>
          </w:tcPr>
          <w:p w:rsidR="006C0150" w:rsidRPr="00675DAA" w:rsidRDefault="006C0150" w:rsidP="0080029F">
            <w:r w:rsidRPr="00675DAA">
              <w:t>Description</w:t>
            </w:r>
          </w:p>
          <w:p w:rsidR="006C0150" w:rsidRPr="00675DAA" w:rsidRDefault="006C0150" w:rsidP="0080029F">
            <w:r w:rsidRPr="00675DAA">
              <w:t>Instructions</w:t>
            </w:r>
          </w:p>
        </w:tc>
      </w:tr>
      <w:tr w:rsidR="002347C8" w:rsidRPr="00675DAA" w:rsidTr="00C66D2F">
        <w:trPr>
          <w:cantSplit/>
        </w:trPr>
        <w:tc>
          <w:tcPr>
            <w:tcW w:w="2127" w:type="dxa"/>
          </w:tcPr>
          <w:p w:rsidR="002347C8" w:rsidRPr="00675DAA" w:rsidRDefault="002313EA" w:rsidP="0080029F">
            <w:r>
              <w:t>t</w:t>
            </w:r>
            <w:r w:rsidR="002347C8" w:rsidRPr="00675DAA">
              <w:t>itle</w:t>
            </w:r>
          </w:p>
        </w:tc>
        <w:tc>
          <w:tcPr>
            <w:tcW w:w="2103" w:type="dxa"/>
            <w:shd w:val="clear" w:color="auto" w:fill="D9D9D9"/>
          </w:tcPr>
          <w:p w:rsidR="002347C8" w:rsidRPr="00675DAA" w:rsidRDefault="002347C8" w:rsidP="0080029F">
            <w:r w:rsidRPr="00675DAA">
              <w:t>N/A</w:t>
            </w:r>
          </w:p>
        </w:tc>
        <w:tc>
          <w:tcPr>
            <w:tcW w:w="1260" w:type="dxa"/>
            <w:shd w:val="clear" w:color="auto" w:fill="D9D9D9"/>
          </w:tcPr>
          <w:p w:rsidR="002347C8" w:rsidRPr="00675DAA" w:rsidRDefault="002347C8" w:rsidP="0080029F">
            <w:r w:rsidRPr="00675DAA">
              <w:t>0:1</w:t>
            </w:r>
          </w:p>
        </w:tc>
        <w:tc>
          <w:tcPr>
            <w:tcW w:w="1350" w:type="dxa"/>
            <w:shd w:val="clear" w:color="auto" w:fill="D9D9D9"/>
          </w:tcPr>
          <w:p w:rsidR="002347C8" w:rsidRPr="00675DAA" w:rsidRDefault="002347C8" w:rsidP="0080029F"/>
        </w:tc>
        <w:tc>
          <w:tcPr>
            <w:tcW w:w="2520" w:type="dxa"/>
            <w:shd w:val="clear" w:color="auto" w:fill="D9D9D9"/>
          </w:tcPr>
          <w:p w:rsidR="002347C8" w:rsidRPr="00675DAA" w:rsidRDefault="002347C8" w:rsidP="0080029F">
            <w:r w:rsidRPr="00675DAA">
              <w:t>Provides the title for the document.</w:t>
            </w:r>
          </w:p>
        </w:tc>
      </w:tr>
      <w:tr w:rsidR="002347C8" w:rsidRPr="00675DAA" w:rsidTr="00C66D2F">
        <w:trPr>
          <w:cantSplit/>
        </w:trPr>
        <w:tc>
          <w:tcPr>
            <w:tcW w:w="2127" w:type="dxa"/>
            <w:shd w:val="clear" w:color="auto" w:fill="808080"/>
          </w:tcPr>
          <w:p w:rsidR="002347C8" w:rsidRPr="00675DAA" w:rsidRDefault="002347C8" w:rsidP="0080029F">
            <w:r w:rsidRPr="00675DAA">
              <w:t>Conformance</w:t>
            </w:r>
          </w:p>
        </w:tc>
        <w:tc>
          <w:tcPr>
            <w:tcW w:w="7233" w:type="dxa"/>
            <w:gridSpan w:val="4"/>
          </w:tcPr>
          <w:p w:rsidR="002347C8" w:rsidRDefault="002347C8" w:rsidP="0043437F">
            <w:pPr>
              <w:pStyle w:val="ListParagraph"/>
              <w:numPr>
                <w:ilvl w:val="0"/>
                <w:numId w:val="30"/>
              </w:numPr>
            </w:pPr>
            <w:r w:rsidRPr="00675DAA">
              <w:t>There may be a title</w:t>
            </w:r>
            <w:r w:rsidR="00F178E2" w:rsidRPr="00675DAA">
              <w:t>, unless specified otherwise in the document specific validation guidance</w:t>
            </w:r>
            <w:r w:rsidR="00F95E58">
              <w:t>.</w:t>
            </w:r>
          </w:p>
          <w:p w:rsidR="00E1161C" w:rsidRPr="00ED1FC6" w:rsidRDefault="00ED1FC6" w:rsidP="0043437F">
            <w:pPr>
              <w:pStyle w:val="ListParagraph"/>
              <w:numPr>
                <w:ilvl w:val="0"/>
                <w:numId w:val="69"/>
              </w:numPr>
            </w:pPr>
            <w:r>
              <w:t>Informational only (</w:t>
            </w:r>
            <w:r w:rsidRPr="00ED1FC6">
              <w:t>no validation aspect).</w:t>
            </w:r>
          </w:p>
          <w:p w:rsidR="00ED1FC6" w:rsidRPr="00675DAA" w:rsidRDefault="00ED1FC6" w:rsidP="0080029F">
            <w:pPr>
              <w:pStyle w:val="ListParagraph"/>
            </w:pPr>
          </w:p>
          <w:p w:rsidR="002347C8" w:rsidRPr="00675DAA" w:rsidRDefault="002347C8" w:rsidP="0043437F">
            <w:pPr>
              <w:pStyle w:val="ListParagraph"/>
              <w:numPr>
                <w:ilvl w:val="0"/>
                <w:numId w:val="30"/>
              </w:numPr>
            </w:pPr>
            <w:r w:rsidRPr="00675DAA">
              <w:t>The title is free form</w:t>
            </w:r>
          </w:p>
          <w:p w:rsidR="00ED1FC6" w:rsidRPr="00ED1FC6" w:rsidRDefault="00ED1FC6" w:rsidP="0043437F">
            <w:pPr>
              <w:pStyle w:val="ListParagraph"/>
              <w:numPr>
                <w:ilvl w:val="0"/>
                <w:numId w:val="70"/>
              </w:numPr>
            </w:pPr>
            <w:r w:rsidRPr="00ED1FC6">
              <w:t>Informational only (no validation aspect).</w:t>
            </w:r>
          </w:p>
          <w:p w:rsidR="00E1161C" w:rsidRDefault="00E1161C" w:rsidP="0080029F">
            <w:pPr>
              <w:pStyle w:val="ListParagraph"/>
            </w:pPr>
          </w:p>
          <w:p w:rsidR="002347C8" w:rsidRPr="00675DAA" w:rsidRDefault="002347C8" w:rsidP="0043437F">
            <w:pPr>
              <w:pStyle w:val="ListParagraph"/>
              <w:numPr>
                <w:ilvl w:val="0"/>
                <w:numId w:val="30"/>
              </w:numPr>
            </w:pPr>
            <w:commentRangeStart w:id="39"/>
            <w:r w:rsidRPr="00675DAA">
              <w:t>There are no figures in the title.</w:t>
            </w:r>
          </w:p>
          <w:p w:rsidR="00E1161C" w:rsidRDefault="00E1161C" w:rsidP="0080029F">
            <w:pPr>
              <w:pStyle w:val="ListParagraph"/>
            </w:pPr>
          </w:p>
          <w:p w:rsidR="002347C8" w:rsidRPr="00675DAA" w:rsidRDefault="002347C8" w:rsidP="0043437F">
            <w:pPr>
              <w:pStyle w:val="ListParagraph"/>
              <w:numPr>
                <w:ilvl w:val="0"/>
                <w:numId w:val="30"/>
              </w:numPr>
            </w:pPr>
            <w:r w:rsidRPr="00675DAA">
              <w:t>There are no images in the title.</w:t>
            </w:r>
          </w:p>
          <w:p w:rsidR="00E1161C" w:rsidRDefault="00E1161C" w:rsidP="0080029F">
            <w:pPr>
              <w:pStyle w:val="ListParagraph"/>
            </w:pPr>
          </w:p>
          <w:p w:rsidR="002347C8" w:rsidRPr="00675DAA" w:rsidRDefault="002347C8" w:rsidP="0043437F">
            <w:pPr>
              <w:pStyle w:val="ListParagraph"/>
              <w:numPr>
                <w:ilvl w:val="0"/>
                <w:numId w:val="30"/>
              </w:numPr>
            </w:pPr>
            <w:r w:rsidRPr="00675DAA">
              <w:t>Multiple lines may be used in the title with each line separated by a line break &lt;br/&gt; tag. (</w:t>
            </w:r>
            <w:proofErr w:type="gramStart"/>
            <w:r w:rsidRPr="00675DAA">
              <w:t>note</w:t>
            </w:r>
            <w:proofErr w:type="gramEnd"/>
            <w:r w:rsidRPr="00675DAA">
              <w:t>: titles can also be as follows: &lt;title mediaType="text/x-hl7-title+xml"&gt;).</w:t>
            </w:r>
            <w:commentRangeEnd w:id="39"/>
            <w:r w:rsidR="00E1161C">
              <w:rPr>
                <w:rStyle w:val="CommentReference"/>
              </w:rPr>
              <w:commentReference w:id="39"/>
            </w:r>
          </w:p>
        </w:tc>
      </w:tr>
    </w:tbl>
    <w:p w:rsidR="001E2362" w:rsidRPr="00675DAA" w:rsidRDefault="001E2362" w:rsidP="0080029F"/>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6C0150" w:rsidRPr="00675DAA" w:rsidTr="00C66D2F">
        <w:trPr>
          <w:cantSplit/>
          <w:trHeight w:val="580"/>
          <w:tblHeader/>
        </w:trPr>
        <w:tc>
          <w:tcPr>
            <w:tcW w:w="2127" w:type="dxa"/>
            <w:shd w:val="clear" w:color="auto" w:fill="808080"/>
          </w:tcPr>
          <w:p w:rsidR="006C0150" w:rsidRPr="003539B2" w:rsidRDefault="006C0150" w:rsidP="0080029F">
            <w:r w:rsidRPr="00675DAA">
              <w:t>Element</w:t>
            </w:r>
          </w:p>
        </w:tc>
        <w:tc>
          <w:tcPr>
            <w:tcW w:w="2103" w:type="dxa"/>
            <w:shd w:val="clear" w:color="auto" w:fill="808080"/>
          </w:tcPr>
          <w:p w:rsidR="006C0150" w:rsidRPr="00675DAA" w:rsidRDefault="006C0150" w:rsidP="0080029F">
            <w:r w:rsidRPr="00675DAA">
              <w:t>Attribute</w:t>
            </w:r>
          </w:p>
        </w:tc>
        <w:tc>
          <w:tcPr>
            <w:tcW w:w="1260" w:type="dxa"/>
            <w:shd w:val="clear" w:color="auto" w:fill="808080"/>
          </w:tcPr>
          <w:p w:rsidR="006C0150" w:rsidRPr="003539B2" w:rsidRDefault="006C0150" w:rsidP="0080029F">
            <w:r w:rsidRPr="00675DAA">
              <w:t>Cardinality</w:t>
            </w:r>
          </w:p>
        </w:tc>
        <w:tc>
          <w:tcPr>
            <w:tcW w:w="1350" w:type="dxa"/>
            <w:shd w:val="clear" w:color="auto" w:fill="808080"/>
          </w:tcPr>
          <w:p w:rsidR="006C0150" w:rsidRPr="00675DAA" w:rsidRDefault="006C0150" w:rsidP="0080029F">
            <w:r w:rsidRPr="00675DAA">
              <w:t>Value(s) Allowed</w:t>
            </w:r>
          </w:p>
          <w:p w:rsidR="006C0150" w:rsidRPr="00675DAA" w:rsidRDefault="006C0150" w:rsidP="0080029F">
            <w:r w:rsidRPr="00675DAA">
              <w:t>Examples</w:t>
            </w:r>
          </w:p>
        </w:tc>
        <w:tc>
          <w:tcPr>
            <w:tcW w:w="2520" w:type="dxa"/>
            <w:shd w:val="clear" w:color="auto" w:fill="808080"/>
          </w:tcPr>
          <w:p w:rsidR="006C0150" w:rsidRPr="00675DAA" w:rsidRDefault="006C0150" w:rsidP="0080029F">
            <w:r w:rsidRPr="00675DAA">
              <w:t>Description</w:t>
            </w:r>
          </w:p>
          <w:p w:rsidR="006C0150" w:rsidRPr="00675DAA" w:rsidRDefault="006C0150" w:rsidP="0080029F">
            <w:r w:rsidRPr="00675DAA">
              <w:t>Instructions</w:t>
            </w:r>
          </w:p>
        </w:tc>
      </w:tr>
      <w:tr w:rsidR="006C0150" w:rsidRPr="00675DAA" w:rsidTr="00C66D2F">
        <w:trPr>
          <w:cantSplit/>
        </w:trPr>
        <w:tc>
          <w:tcPr>
            <w:tcW w:w="2127" w:type="dxa"/>
            <w:vMerge w:val="restart"/>
          </w:tcPr>
          <w:p w:rsidR="006C0150" w:rsidRPr="00675DAA" w:rsidRDefault="006C0150" w:rsidP="0080029F">
            <w:r w:rsidRPr="00675DAA">
              <w:lastRenderedPageBreak/>
              <w:t>effectiveTime</w:t>
            </w:r>
          </w:p>
        </w:tc>
        <w:tc>
          <w:tcPr>
            <w:tcW w:w="2103" w:type="dxa"/>
            <w:shd w:val="clear" w:color="auto" w:fill="D9D9D9"/>
          </w:tcPr>
          <w:p w:rsidR="006C0150" w:rsidRPr="00675DAA" w:rsidRDefault="00526500" w:rsidP="0080029F">
            <w:r w:rsidRPr="00675DAA">
              <w:t>N/A</w:t>
            </w:r>
          </w:p>
        </w:tc>
        <w:tc>
          <w:tcPr>
            <w:tcW w:w="1260" w:type="dxa"/>
            <w:shd w:val="clear" w:color="auto" w:fill="D9D9D9"/>
          </w:tcPr>
          <w:p w:rsidR="006C0150" w:rsidRPr="00675DAA" w:rsidRDefault="00526500" w:rsidP="0080029F">
            <w:r w:rsidRPr="00675DAA">
              <w:t>1:1</w:t>
            </w:r>
          </w:p>
        </w:tc>
        <w:tc>
          <w:tcPr>
            <w:tcW w:w="1350" w:type="dxa"/>
            <w:shd w:val="clear" w:color="auto" w:fill="D9D9D9"/>
          </w:tcPr>
          <w:p w:rsidR="006C0150" w:rsidRPr="00675DAA" w:rsidRDefault="006C0150" w:rsidP="0080029F"/>
        </w:tc>
        <w:tc>
          <w:tcPr>
            <w:tcW w:w="2520" w:type="dxa"/>
            <w:shd w:val="clear" w:color="auto" w:fill="D9D9D9"/>
          </w:tcPr>
          <w:p w:rsidR="006C0150" w:rsidRDefault="00D27B6E" w:rsidP="00B13391">
            <w:r w:rsidRPr="00D27B6E">
              <w:t xml:space="preserve">Used to capture relevant </w:t>
            </w:r>
            <w:r w:rsidR="00B13391">
              <w:t>date information.</w:t>
            </w:r>
          </w:p>
          <w:p w:rsidR="003253DB" w:rsidRDefault="003253DB" w:rsidP="00B13391"/>
          <w:p w:rsidR="003253DB" w:rsidRPr="00675DAA" w:rsidRDefault="003253DB" w:rsidP="00B13391">
            <w:r>
              <w:t>Please refer to the Doctype for specific details on the usage.</w:t>
            </w:r>
          </w:p>
        </w:tc>
      </w:tr>
      <w:tr w:rsidR="006C0150" w:rsidRPr="00675DAA" w:rsidTr="00C66D2F">
        <w:trPr>
          <w:cantSplit/>
        </w:trPr>
        <w:tc>
          <w:tcPr>
            <w:tcW w:w="2127" w:type="dxa"/>
            <w:vMerge/>
          </w:tcPr>
          <w:p w:rsidR="006C0150" w:rsidRPr="00675DAA" w:rsidRDefault="006C0150" w:rsidP="0080029F"/>
        </w:tc>
        <w:tc>
          <w:tcPr>
            <w:tcW w:w="2103" w:type="dxa"/>
          </w:tcPr>
          <w:p w:rsidR="006C0150" w:rsidRPr="00675DAA" w:rsidRDefault="00D76A0D" w:rsidP="0080029F">
            <w:r>
              <w:t>v</w:t>
            </w:r>
            <w:r w:rsidR="006C0150" w:rsidRPr="00675DAA">
              <w:t>alue</w:t>
            </w:r>
          </w:p>
        </w:tc>
        <w:tc>
          <w:tcPr>
            <w:tcW w:w="1260" w:type="dxa"/>
          </w:tcPr>
          <w:p w:rsidR="006C0150" w:rsidRPr="00675DAA" w:rsidRDefault="006C0150" w:rsidP="0080029F">
            <w:r w:rsidRPr="00675DAA">
              <w:t>1:1</w:t>
            </w:r>
          </w:p>
        </w:tc>
        <w:tc>
          <w:tcPr>
            <w:tcW w:w="1350" w:type="dxa"/>
          </w:tcPr>
          <w:p w:rsidR="006C0150" w:rsidRPr="00675DAA" w:rsidRDefault="006C0150" w:rsidP="0080029F"/>
        </w:tc>
        <w:tc>
          <w:tcPr>
            <w:tcW w:w="2520" w:type="dxa"/>
          </w:tcPr>
          <w:p w:rsidR="006C0150" w:rsidRPr="00675DAA" w:rsidRDefault="006C0150" w:rsidP="0080029F"/>
        </w:tc>
      </w:tr>
      <w:tr w:rsidR="006C0150" w:rsidRPr="00675DAA" w:rsidTr="00C66D2F">
        <w:trPr>
          <w:cantSplit/>
        </w:trPr>
        <w:tc>
          <w:tcPr>
            <w:tcW w:w="2127" w:type="dxa"/>
            <w:shd w:val="clear" w:color="auto" w:fill="808080"/>
          </w:tcPr>
          <w:p w:rsidR="006C0150" w:rsidRPr="00675DAA" w:rsidRDefault="006C0150" w:rsidP="0080029F">
            <w:r w:rsidRPr="00675DAA">
              <w:t>Conformance</w:t>
            </w:r>
          </w:p>
        </w:tc>
        <w:tc>
          <w:tcPr>
            <w:tcW w:w="7233" w:type="dxa"/>
            <w:gridSpan w:val="4"/>
          </w:tcPr>
          <w:p w:rsidR="009352FF" w:rsidRDefault="009352FF" w:rsidP="0043437F">
            <w:pPr>
              <w:pStyle w:val="ListParagraph"/>
              <w:numPr>
                <w:ilvl w:val="0"/>
                <w:numId w:val="71"/>
              </w:numPr>
            </w:pPr>
            <w:r w:rsidRPr="00675DAA">
              <w:t>There is an</w:t>
            </w:r>
            <w:r>
              <w:t xml:space="preserve"> effectiveTime element</w:t>
            </w:r>
          </w:p>
          <w:p w:rsidR="00395928" w:rsidRPr="00C367F5" w:rsidRDefault="00487FE5" w:rsidP="0043437F">
            <w:pPr>
              <w:pStyle w:val="ListParagraph"/>
              <w:numPr>
                <w:ilvl w:val="0"/>
                <w:numId w:val="131"/>
              </w:numPr>
              <w:rPr>
                <w:highlight w:val="white"/>
              </w:r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C367F5">
              <w:rPr>
                <w:highlight w:val="white"/>
              </w:rPr>
              <w:t>element has not been defined.</w:t>
            </w:r>
          </w:p>
          <w:p w:rsidR="009352FF" w:rsidRPr="00C367F5" w:rsidRDefault="00487FE5" w:rsidP="0043437F">
            <w:pPr>
              <w:pStyle w:val="ListParagraph"/>
              <w:numPr>
                <w:ilvl w:val="0"/>
                <w:numId w:val="131"/>
              </w:numPr>
              <w:rPr>
                <w:highlight w:val="white"/>
              </w:rPr>
            </w:pPr>
            <w:r>
              <w:rPr>
                <w:highlight w:val="white"/>
              </w:rPr>
              <w:t>SPL Rule 4</w:t>
            </w:r>
            <w:r w:rsidR="00D76A0D">
              <w:rPr>
                <w:highlight w:val="white"/>
              </w:rPr>
              <w:t xml:space="preserve"> </w:t>
            </w:r>
            <w:r w:rsidR="00D76A0D" w:rsidRPr="00D00628">
              <w:rPr>
                <w:highlight w:val="white"/>
              </w:rPr>
              <w:t xml:space="preserve">identifies that more than one </w:t>
            </w:r>
            <w:r w:rsidR="00D76A0D" w:rsidRPr="00C367F5">
              <w:rPr>
                <w:highlight w:val="white"/>
              </w:rPr>
              <w:t>element is defined.</w:t>
            </w:r>
          </w:p>
          <w:p w:rsidR="00C367F5" w:rsidRPr="00675DAA" w:rsidRDefault="00C367F5" w:rsidP="0080029F">
            <w:pPr>
              <w:pStyle w:val="ListParagraph"/>
            </w:pPr>
          </w:p>
          <w:p w:rsidR="007138C9" w:rsidRPr="00675DAA" w:rsidRDefault="006C0150" w:rsidP="0043437F">
            <w:pPr>
              <w:pStyle w:val="ListParagraph"/>
              <w:numPr>
                <w:ilvl w:val="0"/>
                <w:numId w:val="71"/>
              </w:numPr>
            </w:pPr>
            <w:r w:rsidRPr="00675DAA">
              <w:t>There is a</w:t>
            </w:r>
            <w:r w:rsidR="00F178E2" w:rsidRPr="00675DAA">
              <w:t>n</w:t>
            </w:r>
            <w:r w:rsidRPr="00675DAA">
              <w:t xml:space="preserve"> value</w:t>
            </w:r>
            <w:r w:rsidR="00D76A0D">
              <w:t xml:space="preserve"> attribute</w:t>
            </w:r>
          </w:p>
          <w:p w:rsidR="00582038" w:rsidRPr="00674290" w:rsidRDefault="00487FE5" w:rsidP="0043437F">
            <w:pPr>
              <w:pStyle w:val="ListParagraph"/>
              <w:numPr>
                <w:ilvl w:val="0"/>
                <w:numId w:val="249"/>
              </w:numPr>
              <w:rPr>
                <w:highlight w:val="white"/>
              </w:rPr>
            </w:pPr>
            <w:r>
              <w:rPr>
                <w:highlight w:val="white"/>
              </w:rPr>
              <w:t>SPL Rule 5</w:t>
            </w:r>
            <w:r w:rsidR="00D76A0D">
              <w:rPr>
                <w:highlight w:val="white"/>
              </w:rPr>
              <w:t xml:space="preserve"> </w:t>
            </w:r>
            <w:r w:rsidR="00D76A0D" w:rsidRPr="00334410">
              <w:rPr>
                <w:highlight w:val="white"/>
              </w:rPr>
              <w:t xml:space="preserve">identifies that </w:t>
            </w:r>
            <w:r w:rsidR="00D76A0D">
              <w:rPr>
                <w:highlight w:val="white"/>
              </w:rPr>
              <w:t xml:space="preserve">the </w:t>
            </w:r>
            <w:r w:rsidR="00D76A0D" w:rsidRPr="00D00628">
              <w:rPr>
                <w:highlight w:val="white"/>
              </w:rPr>
              <w:t xml:space="preserve">attribute has </w:t>
            </w:r>
            <w:r w:rsidR="00D76A0D">
              <w:rPr>
                <w:highlight w:val="white"/>
              </w:rPr>
              <w:t xml:space="preserve">not </w:t>
            </w:r>
            <w:r w:rsidR="00D76A0D" w:rsidRPr="00D00628">
              <w:rPr>
                <w:highlight w:val="white"/>
              </w:rPr>
              <w:t>been defined</w:t>
            </w:r>
            <w:r w:rsidR="00D76A0D">
              <w:rPr>
                <w:highlight w:val="white"/>
              </w:rPr>
              <w:t>.</w:t>
            </w:r>
          </w:p>
          <w:p w:rsidR="00A27981" w:rsidRDefault="00A27981" w:rsidP="0080029F">
            <w:pPr>
              <w:pStyle w:val="ListParagraph"/>
            </w:pPr>
          </w:p>
          <w:p w:rsidR="007138C9" w:rsidRPr="00675DAA" w:rsidRDefault="006C0150" w:rsidP="0043437F">
            <w:pPr>
              <w:pStyle w:val="ListParagraph"/>
              <w:numPr>
                <w:ilvl w:val="0"/>
                <w:numId w:val="71"/>
              </w:numPr>
            </w:pPr>
            <w:commentRangeStart w:id="40"/>
            <w:r w:rsidRPr="00675DAA">
              <w:t>The effectiveTime</w:t>
            </w:r>
            <w:r w:rsidR="007138C9" w:rsidRPr="00675DAA">
              <w:t>@value has as a minimum precision of day.</w:t>
            </w:r>
            <w:commentRangeEnd w:id="40"/>
            <w:r w:rsidR="00D94692">
              <w:rPr>
                <w:rStyle w:val="CommentReference"/>
              </w:rPr>
              <w:commentReference w:id="40"/>
            </w:r>
          </w:p>
          <w:p w:rsidR="009352FF" w:rsidRDefault="009352FF" w:rsidP="0080029F">
            <w:pPr>
              <w:pStyle w:val="ListParagraph"/>
            </w:pPr>
          </w:p>
          <w:p w:rsidR="009352FF" w:rsidRPr="00675DAA" w:rsidRDefault="007138C9" w:rsidP="0043437F">
            <w:pPr>
              <w:pStyle w:val="ListParagraph"/>
              <w:numPr>
                <w:ilvl w:val="0"/>
                <w:numId w:val="71"/>
              </w:numPr>
            </w:pPr>
            <w:commentRangeStart w:id="41"/>
            <w:r w:rsidRPr="00675DAA">
              <w:t>The format is</w:t>
            </w:r>
            <w:r w:rsidR="00A45B60">
              <w:t xml:space="preserve"> year, month and day (yyyymmdd).</w:t>
            </w:r>
            <w:commentRangeEnd w:id="41"/>
            <w:r w:rsidR="00D94692">
              <w:rPr>
                <w:rStyle w:val="CommentReference"/>
              </w:rPr>
              <w:commentReference w:id="41"/>
            </w:r>
          </w:p>
        </w:tc>
      </w:tr>
    </w:tbl>
    <w:p w:rsidR="007138C9" w:rsidRPr="00675DAA" w:rsidRDefault="007138C9" w:rsidP="0080029F"/>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7138C9" w:rsidRPr="00675DAA" w:rsidTr="00C66D2F">
        <w:trPr>
          <w:cantSplit/>
          <w:trHeight w:val="580"/>
          <w:tblHeader/>
        </w:trPr>
        <w:tc>
          <w:tcPr>
            <w:tcW w:w="2127" w:type="dxa"/>
            <w:shd w:val="clear" w:color="auto" w:fill="808080"/>
          </w:tcPr>
          <w:p w:rsidR="007138C9" w:rsidRPr="003539B2" w:rsidRDefault="007138C9" w:rsidP="0080029F">
            <w:r w:rsidRPr="00675DAA">
              <w:t>Element</w:t>
            </w:r>
          </w:p>
        </w:tc>
        <w:tc>
          <w:tcPr>
            <w:tcW w:w="2103" w:type="dxa"/>
            <w:shd w:val="clear" w:color="auto" w:fill="808080"/>
          </w:tcPr>
          <w:p w:rsidR="007138C9" w:rsidRPr="00675DAA" w:rsidRDefault="007138C9" w:rsidP="0080029F">
            <w:r w:rsidRPr="00675DAA">
              <w:t>Attribute</w:t>
            </w:r>
          </w:p>
        </w:tc>
        <w:tc>
          <w:tcPr>
            <w:tcW w:w="1260" w:type="dxa"/>
            <w:shd w:val="clear" w:color="auto" w:fill="808080"/>
          </w:tcPr>
          <w:p w:rsidR="007138C9" w:rsidRPr="003539B2" w:rsidRDefault="007138C9" w:rsidP="0080029F">
            <w:r w:rsidRPr="00675DAA">
              <w:t>Cardinality</w:t>
            </w:r>
          </w:p>
        </w:tc>
        <w:tc>
          <w:tcPr>
            <w:tcW w:w="1350" w:type="dxa"/>
            <w:shd w:val="clear" w:color="auto" w:fill="808080"/>
          </w:tcPr>
          <w:p w:rsidR="007138C9" w:rsidRPr="00675DAA" w:rsidRDefault="007138C9" w:rsidP="0080029F">
            <w:r w:rsidRPr="00675DAA">
              <w:t>Value(s) Allowed</w:t>
            </w:r>
          </w:p>
          <w:p w:rsidR="007138C9" w:rsidRPr="00675DAA" w:rsidRDefault="007138C9" w:rsidP="0080029F">
            <w:r w:rsidRPr="00675DAA">
              <w:t>Examples</w:t>
            </w:r>
          </w:p>
        </w:tc>
        <w:tc>
          <w:tcPr>
            <w:tcW w:w="2520" w:type="dxa"/>
            <w:shd w:val="clear" w:color="auto" w:fill="808080"/>
          </w:tcPr>
          <w:p w:rsidR="007138C9" w:rsidRPr="00675DAA" w:rsidRDefault="007138C9" w:rsidP="0080029F">
            <w:r w:rsidRPr="00675DAA">
              <w:t>Description</w:t>
            </w:r>
          </w:p>
          <w:p w:rsidR="007138C9" w:rsidRPr="00675DAA" w:rsidRDefault="007138C9" w:rsidP="0080029F">
            <w:r w:rsidRPr="00675DAA">
              <w:t>Instructions</w:t>
            </w:r>
          </w:p>
        </w:tc>
      </w:tr>
      <w:tr w:rsidR="007138C9" w:rsidRPr="00675DAA" w:rsidTr="00C66D2F">
        <w:trPr>
          <w:cantSplit/>
        </w:trPr>
        <w:tc>
          <w:tcPr>
            <w:tcW w:w="2127" w:type="dxa"/>
            <w:vMerge w:val="restart"/>
          </w:tcPr>
          <w:p w:rsidR="007138C9" w:rsidRPr="00675DAA" w:rsidRDefault="007138C9" w:rsidP="0080029F">
            <w:r w:rsidRPr="00675DAA">
              <w:t>languageCode</w:t>
            </w:r>
          </w:p>
        </w:tc>
        <w:tc>
          <w:tcPr>
            <w:tcW w:w="2103" w:type="dxa"/>
            <w:shd w:val="clear" w:color="auto" w:fill="D9D9D9"/>
          </w:tcPr>
          <w:p w:rsidR="007138C9" w:rsidRPr="00675DAA" w:rsidRDefault="00526500" w:rsidP="0080029F">
            <w:r w:rsidRPr="00675DAA">
              <w:t>N/A</w:t>
            </w:r>
          </w:p>
        </w:tc>
        <w:tc>
          <w:tcPr>
            <w:tcW w:w="1260" w:type="dxa"/>
            <w:shd w:val="clear" w:color="auto" w:fill="D9D9D9"/>
          </w:tcPr>
          <w:p w:rsidR="007138C9" w:rsidRPr="00675DAA" w:rsidRDefault="00526500" w:rsidP="0080029F">
            <w:r w:rsidRPr="00675DAA">
              <w:t>1:1</w:t>
            </w:r>
          </w:p>
        </w:tc>
        <w:tc>
          <w:tcPr>
            <w:tcW w:w="1350" w:type="dxa"/>
            <w:shd w:val="clear" w:color="auto" w:fill="D9D9D9"/>
          </w:tcPr>
          <w:p w:rsidR="007138C9" w:rsidRPr="00675DAA" w:rsidRDefault="007138C9" w:rsidP="0080029F"/>
        </w:tc>
        <w:tc>
          <w:tcPr>
            <w:tcW w:w="2520" w:type="dxa"/>
            <w:shd w:val="clear" w:color="auto" w:fill="D9D9D9"/>
          </w:tcPr>
          <w:p w:rsidR="007138C9" w:rsidRPr="00675DAA" w:rsidRDefault="002347C8" w:rsidP="0080029F">
            <w:r w:rsidRPr="00675DAA">
              <w:t>Specifies the language of the document</w:t>
            </w:r>
          </w:p>
        </w:tc>
      </w:tr>
      <w:tr w:rsidR="007138C9" w:rsidRPr="00675DAA" w:rsidTr="00C66D2F">
        <w:trPr>
          <w:cantSplit/>
        </w:trPr>
        <w:tc>
          <w:tcPr>
            <w:tcW w:w="2127" w:type="dxa"/>
            <w:vMerge/>
          </w:tcPr>
          <w:p w:rsidR="007138C9" w:rsidRPr="00675DAA" w:rsidRDefault="007138C9" w:rsidP="0080029F"/>
        </w:tc>
        <w:tc>
          <w:tcPr>
            <w:tcW w:w="2103" w:type="dxa"/>
          </w:tcPr>
          <w:p w:rsidR="007138C9" w:rsidRPr="00675DAA" w:rsidRDefault="00D76A0D" w:rsidP="0080029F">
            <w:r>
              <w:t>c</w:t>
            </w:r>
            <w:r w:rsidR="007138C9" w:rsidRPr="00675DAA">
              <w:t>ode</w:t>
            </w:r>
          </w:p>
        </w:tc>
        <w:tc>
          <w:tcPr>
            <w:tcW w:w="1260" w:type="dxa"/>
          </w:tcPr>
          <w:p w:rsidR="007138C9" w:rsidRPr="00675DAA" w:rsidRDefault="007138C9" w:rsidP="0080029F">
            <w:r w:rsidRPr="00675DAA">
              <w:t>1:1</w:t>
            </w:r>
          </w:p>
        </w:tc>
        <w:tc>
          <w:tcPr>
            <w:tcW w:w="1350" w:type="dxa"/>
          </w:tcPr>
          <w:p w:rsidR="007138C9" w:rsidRPr="00675DAA" w:rsidRDefault="007138C9" w:rsidP="0080029F"/>
        </w:tc>
        <w:tc>
          <w:tcPr>
            <w:tcW w:w="2520" w:type="dxa"/>
          </w:tcPr>
          <w:p w:rsidR="007138C9" w:rsidRPr="00675DAA" w:rsidRDefault="007138C9" w:rsidP="0080029F"/>
        </w:tc>
      </w:tr>
      <w:tr w:rsidR="007138C9" w:rsidRPr="00675DAA" w:rsidTr="00C66D2F">
        <w:trPr>
          <w:cantSplit/>
        </w:trPr>
        <w:tc>
          <w:tcPr>
            <w:tcW w:w="2127" w:type="dxa"/>
          </w:tcPr>
          <w:p w:rsidR="007138C9" w:rsidRPr="00675DAA" w:rsidRDefault="007138C9" w:rsidP="0080029F"/>
        </w:tc>
        <w:tc>
          <w:tcPr>
            <w:tcW w:w="2103" w:type="dxa"/>
          </w:tcPr>
          <w:p w:rsidR="007138C9" w:rsidRPr="00675DAA" w:rsidRDefault="007138C9" w:rsidP="0080029F">
            <w:r w:rsidRPr="00675DAA">
              <w:t>codeSystem</w:t>
            </w:r>
          </w:p>
        </w:tc>
        <w:tc>
          <w:tcPr>
            <w:tcW w:w="1260" w:type="dxa"/>
          </w:tcPr>
          <w:p w:rsidR="007138C9" w:rsidRPr="00675DAA" w:rsidRDefault="007138C9" w:rsidP="0080029F">
            <w:r w:rsidRPr="00675DAA">
              <w:t>1:1</w:t>
            </w:r>
          </w:p>
        </w:tc>
        <w:tc>
          <w:tcPr>
            <w:tcW w:w="1350" w:type="dxa"/>
          </w:tcPr>
          <w:p w:rsidR="007138C9" w:rsidRPr="00675DAA" w:rsidRDefault="007138C9" w:rsidP="0080029F"/>
        </w:tc>
        <w:tc>
          <w:tcPr>
            <w:tcW w:w="2520" w:type="dxa"/>
          </w:tcPr>
          <w:p w:rsidR="007138C9" w:rsidRPr="00675DAA" w:rsidRDefault="007138C9" w:rsidP="0080029F"/>
        </w:tc>
      </w:tr>
      <w:tr w:rsidR="007138C9" w:rsidRPr="00675DAA" w:rsidTr="00C66D2F">
        <w:trPr>
          <w:cantSplit/>
        </w:trPr>
        <w:tc>
          <w:tcPr>
            <w:tcW w:w="2127" w:type="dxa"/>
          </w:tcPr>
          <w:p w:rsidR="007138C9" w:rsidRPr="00675DAA" w:rsidRDefault="007138C9" w:rsidP="0080029F"/>
        </w:tc>
        <w:tc>
          <w:tcPr>
            <w:tcW w:w="2103" w:type="dxa"/>
          </w:tcPr>
          <w:p w:rsidR="007138C9" w:rsidRPr="00675DAA" w:rsidRDefault="007138C9" w:rsidP="0080029F">
            <w:r w:rsidRPr="00675DAA">
              <w:t>displayName</w:t>
            </w:r>
          </w:p>
        </w:tc>
        <w:tc>
          <w:tcPr>
            <w:tcW w:w="1260" w:type="dxa"/>
          </w:tcPr>
          <w:p w:rsidR="007138C9" w:rsidRPr="00675DAA" w:rsidRDefault="007138C9" w:rsidP="0080029F">
            <w:r w:rsidRPr="00675DAA">
              <w:t>1:1</w:t>
            </w:r>
          </w:p>
        </w:tc>
        <w:tc>
          <w:tcPr>
            <w:tcW w:w="1350" w:type="dxa"/>
          </w:tcPr>
          <w:p w:rsidR="007138C9" w:rsidRPr="00675DAA" w:rsidRDefault="007138C9" w:rsidP="0080029F"/>
        </w:tc>
        <w:tc>
          <w:tcPr>
            <w:tcW w:w="2520" w:type="dxa"/>
          </w:tcPr>
          <w:p w:rsidR="007138C9" w:rsidRPr="00675DAA" w:rsidRDefault="007138C9" w:rsidP="0080029F"/>
        </w:tc>
      </w:tr>
      <w:tr w:rsidR="007138C9" w:rsidRPr="00675DAA" w:rsidTr="00C66D2F">
        <w:trPr>
          <w:cantSplit/>
        </w:trPr>
        <w:tc>
          <w:tcPr>
            <w:tcW w:w="2127" w:type="dxa"/>
            <w:shd w:val="clear" w:color="auto" w:fill="808080"/>
          </w:tcPr>
          <w:p w:rsidR="007138C9" w:rsidRPr="00675DAA" w:rsidRDefault="007138C9" w:rsidP="0080029F">
            <w:r w:rsidRPr="00675DAA">
              <w:t>Conformance</w:t>
            </w:r>
          </w:p>
        </w:tc>
        <w:tc>
          <w:tcPr>
            <w:tcW w:w="7233" w:type="dxa"/>
            <w:gridSpan w:val="4"/>
          </w:tcPr>
          <w:p w:rsidR="00D94692" w:rsidRPr="00675DAA" w:rsidRDefault="00D94692" w:rsidP="0043437F">
            <w:pPr>
              <w:pStyle w:val="ListParagraph"/>
              <w:numPr>
                <w:ilvl w:val="0"/>
                <w:numId w:val="31"/>
              </w:numPr>
            </w:pPr>
            <w:r>
              <w:t>There is a languageCode element</w:t>
            </w:r>
          </w:p>
          <w:p w:rsidR="00395928" w:rsidRPr="00C13369" w:rsidRDefault="00487FE5" w:rsidP="0043437F">
            <w:pPr>
              <w:pStyle w:val="ListParagraph"/>
              <w:numPr>
                <w:ilvl w:val="0"/>
                <w:numId w:val="249"/>
              </w:num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D00628">
              <w:t xml:space="preserve">element has </w:t>
            </w:r>
            <w:r w:rsidR="00395928">
              <w:t xml:space="preserve">not </w:t>
            </w:r>
            <w:r w:rsidR="00395928" w:rsidRPr="00D00628">
              <w:t>been defined.</w:t>
            </w:r>
          </w:p>
          <w:p w:rsidR="00D76A0D" w:rsidRPr="007F7A5D" w:rsidRDefault="00487FE5" w:rsidP="0043437F">
            <w:pPr>
              <w:pStyle w:val="ListParagraph"/>
              <w:numPr>
                <w:ilvl w:val="0"/>
                <w:numId w:val="249"/>
              </w:numPr>
            </w:pPr>
            <w:r>
              <w:rPr>
                <w:highlight w:val="white"/>
              </w:rPr>
              <w:t>SPL Rule 4</w:t>
            </w:r>
            <w:r w:rsidR="00D76A0D">
              <w:rPr>
                <w:highlight w:val="white"/>
              </w:rPr>
              <w:t xml:space="preserve"> </w:t>
            </w:r>
            <w:r w:rsidR="00D76A0D" w:rsidRPr="00D00628">
              <w:rPr>
                <w:highlight w:val="white"/>
              </w:rPr>
              <w:t xml:space="preserve">identifies that more than one </w:t>
            </w:r>
            <w:r w:rsidR="00D76A0D" w:rsidRPr="00D00628">
              <w:t xml:space="preserve">element </w:t>
            </w:r>
            <w:r w:rsidR="00D76A0D">
              <w:t xml:space="preserve">is </w:t>
            </w:r>
            <w:r w:rsidR="00D76A0D" w:rsidRPr="00D00628">
              <w:t>defined.</w:t>
            </w:r>
          </w:p>
          <w:p w:rsidR="00BA76E9" w:rsidRDefault="00BA76E9" w:rsidP="0080029F"/>
          <w:p w:rsidR="007138C9" w:rsidRDefault="007138C9" w:rsidP="0043437F">
            <w:pPr>
              <w:pStyle w:val="ListParagraph"/>
              <w:numPr>
                <w:ilvl w:val="0"/>
                <w:numId w:val="31"/>
              </w:numPr>
            </w:pPr>
            <w:r w:rsidRPr="00675DAA">
              <w:t>There is a code</w:t>
            </w:r>
            <w:r w:rsidR="00D76A0D">
              <w:t xml:space="preserve"> attribute</w:t>
            </w:r>
            <w:r w:rsidR="000859DD">
              <w:t xml:space="preserve"> whose </w:t>
            </w:r>
            <w:r w:rsidR="000859DD" w:rsidRPr="00675DAA">
              <w:t xml:space="preserve">value can either be </w:t>
            </w:r>
            <w:r w:rsidR="000859DD">
              <w:t>ENG</w:t>
            </w:r>
            <w:r w:rsidR="000859DD" w:rsidRPr="00675DAA">
              <w:t xml:space="preserve"> or </w:t>
            </w:r>
            <w:r w:rsidR="000859DD">
              <w:t>FRA.</w:t>
            </w:r>
          </w:p>
          <w:p w:rsidR="00582038" w:rsidRPr="00674290" w:rsidRDefault="00487FE5" w:rsidP="0043437F">
            <w:pPr>
              <w:pStyle w:val="ListParagraph"/>
              <w:numPr>
                <w:ilvl w:val="0"/>
                <w:numId w:val="132"/>
              </w:numPr>
              <w:rPr>
                <w:highlight w:val="white"/>
              </w:rPr>
            </w:pPr>
            <w:r>
              <w:rPr>
                <w:highlight w:val="white"/>
              </w:rPr>
              <w:t>SPL Rule 5</w:t>
            </w:r>
            <w:r w:rsidR="00D76A0D">
              <w:rPr>
                <w:highlight w:val="white"/>
              </w:rPr>
              <w:t xml:space="preserve"> </w:t>
            </w:r>
            <w:r w:rsidR="00D76A0D" w:rsidRPr="00334410">
              <w:rPr>
                <w:highlight w:val="white"/>
              </w:rPr>
              <w:t xml:space="preserve">identifies that </w:t>
            </w:r>
            <w:r w:rsidR="00D76A0D">
              <w:rPr>
                <w:highlight w:val="white"/>
              </w:rPr>
              <w:t xml:space="preserve">the </w:t>
            </w:r>
            <w:r w:rsidR="00D76A0D" w:rsidRPr="00D00628">
              <w:rPr>
                <w:highlight w:val="white"/>
              </w:rPr>
              <w:t xml:space="preserve">attribute has </w:t>
            </w:r>
            <w:r w:rsidR="00D76A0D">
              <w:rPr>
                <w:highlight w:val="white"/>
              </w:rPr>
              <w:t xml:space="preserve">not </w:t>
            </w:r>
            <w:r w:rsidR="00D76A0D" w:rsidRPr="00D00628">
              <w:rPr>
                <w:highlight w:val="white"/>
              </w:rPr>
              <w:t>been defined</w:t>
            </w:r>
            <w:r w:rsidR="00D76A0D">
              <w:rPr>
                <w:highlight w:val="white"/>
              </w:rPr>
              <w:t>.</w:t>
            </w:r>
          </w:p>
          <w:p w:rsidR="00D94692" w:rsidRPr="000859DD" w:rsidRDefault="007037F0" w:rsidP="0043437F">
            <w:pPr>
              <w:pStyle w:val="ListParagraph"/>
              <w:numPr>
                <w:ilvl w:val="0"/>
                <w:numId w:val="132"/>
              </w:numPr>
              <w:rPr>
                <w:highlight w:val="white"/>
              </w:rPr>
            </w:pPr>
            <w:r w:rsidRPr="000859DD">
              <w:rPr>
                <w:highlight w:val="white"/>
              </w:rPr>
              <w:t xml:space="preserve">The code </w:t>
            </w:r>
            <w:r w:rsidR="00E13620">
              <w:rPr>
                <w:highlight w:val="white"/>
              </w:rPr>
              <w:t>SPL Rule 10</w:t>
            </w:r>
            <w:r w:rsidR="00EA3099" w:rsidRPr="000859DD">
              <w:rPr>
                <w:highlight w:val="white"/>
              </w:rPr>
              <w:t xml:space="preserve"> identifies that the attribute value is incorrect.</w:t>
            </w:r>
          </w:p>
          <w:p w:rsidR="00126633" w:rsidRPr="00675DAA" w:rsidRDefault="00126633" w:rsidP="0080029F">
            <w:pPr>
              <w:pStyle w:val="ListParagraph"/>
            </w:pPr>
          </w:p>
          <w:p w:rsidR="007138C9" w:rsidRDefault="007138C9" w:rsidP="0043437F">
            <w:pPr>
              <w:pStyle w:val="ListParagraph"/>
              <w:numPr>
                <w:ilvl w:val="0"/>
                <w:numId w:val="31"/>
              </w:numPr>
            </w:pPr>
            <w:r w:rsidRPr="00675DAA">
              <w:t xml:space="preserve">There is a </w:t>
            </w:r>
            <w:r w:rsidR="007037F0" w:rsidRPr="00675DAA">
              <w:t>codeSystem</w:t>
            </w:r>
            <w:r w:rsidR="00D76A0D">
              <w:t xml:space="preserve"> attribute</w:t>
            </w:r>
            <w:r w:rsidR="000859DD">
              <w:t xml:space="preserve"> with a value of</w:t>
            </w:r>
            <w:r w:rsidR="000859DD" w:rsidRPr="00675DAA">
              <w:t xml:space="preserve">: </w:t>
            </w:r>
            <w:r w:rsidR="000859DD">
              <w:t>2.16.840.1.113883.2.20.6.29</w:t>
            </w:r>
          </w:p>
          <w:p w:rsidR="000859DD" w:rsidRDefault="00487FE5" w:rsidP="0043437F">
            <w:pPr>
              <w:pStyle w:val="ListParagraph"/>
              <w:numPr>
                <w:ilvl w:val="0"/>
                <w:numId w:val="133"/>
              </w:numPr>
              <w:rPr>
                <w:highlight w:val="white"/>
              </w:rPr>
            </w:pPr>
            <w:r>
              <w:rPr>
                <w:highlight w:val="white"/>
              </w:rPr>
              <w:t>SPL Rule 5</w:t>
            </w:r>
            <w:r w:rsidR="00D76A0D">
              <w:rPr>
                <w:highlight w:val="white"/>
              </w:rPr>
              <w:t xml:space="preserve"> </w:t>
            </w:r>
            <w:r w:rsidR="00D76A0D" w:rsidRPr="00334410">
              <w:rPr>
                <w:highlight w:val="white"/>
              </w:rPr>
              <w:t xml:space="preserve">identifies that </w:t>
            </w:r>
            <w:r w:rsidR="00D76A0D">
              <w:rPr>
                <w:highlight w:val="white"/>
              </w:rPr>
              <w:t xml:space="preserve">the </w:t>
            </w:r>
            <w:r w:rsidR="00D76A0D" w:rsidRPr="00D00628">
              <w:rPr>
                <w:highlight w:val="white"/>
              </w:rPr>
              <w:t xml:space="preserve">attribute has </w:t>
            </w:r>
            <w:r w:rsidR="00D76A0D">
              <w:rPr>
                <w:highlight w:val="white"/>
              </w:rPr>
              <w:t xml:space="preserve">not </w:t>
            </w:r>
            <w:r w:rsidR="00D76A0D" w:rsidRPr="00D00628">
              <w:rPr>
                <w:highlight w:val="white"/>
              </w:rPr>
              <w:t>been defined</w:t>
            </w:r>
            <w:r w:rsidR="00D76A0D">
              <w:rPr>
                <w:highlight w:val="white"/>
              </w:rPr>
              <w:t>.</w:t>
            </w:r>
          </w:p>
          <w:p w:rsidR="00D94692" w:rsidRPr="000859DD" w:rsidRDefault="00487FE5" w:rsidP="0043437F">
            <w:pPr>
              <w:pStyle w:val="ListParagraph"/>
              <w:numPr>
                <w:ilvl w:val="0"/>
                <w:numId w:val="133"/>
              </w:numPr>
              <w:rPr>
                <w:highlight w:val="white"/>
              </w:rPr>
            </w:pPr>
            <w:r>
              <w:rPr>
                <w:highlight w:val="white"/>
              </w:rPr>
              <w:t>SPL Rule 2</w:t>
            </w:r>
            <w:r w:rsidR="0030612B" w:rsidRPr="000859DD">
              <w:rPr>
                <w:highlight w:val="white"/>
              </w:rPr>
              <w:t xml:space="preserve"> identifies that the OID value is </w:t>
            </w:r>
            <w:r w:rsidR="000D0A57" w:rsidRPr="000859DD">
              <w:rPr>
                <w:highlight w:val="white"/>
              </w:rPr>
              <w:t>incorrect.</w:t>
            </w:r>
          </w:p>
          <w:p w:rsidR="00D94692" w:rsidRPr="00675DAA" w:rsidRDefault="00D94692" w:rsidP="0080029F">
            <w:pPr>
              <w:pStyle w:val="ListParagraph"/>
            </w:pPr>
          </w:p>
          <w:p w:rsidR="007138C9" w:rsidRPr="00675DAA" w:rsidRDefault="007138C9" w:rsidP="0043437F">
            <w:pPr>
              <w:pStyle w:val="ListParagraph"/>
              <w:numPr>
                <w:ilvl w:val="0"/>
                <w:numId w:val="31"/>
              </w:numPr>
            </w:pPr>
            <w:r w:rsidRPr="00675DAA">
              <w:t xml:space="preserve">There is a </w:t>
            </w:r>
            <w:r w:rsidR="007037F0" w:rsidRPr="00675DAA">
              <w:t>displayName</w:t>
            </w:r>
            <w:r w:rsidR="00D76A0D">
              <w:t xml:space="preserve"> attribute</w:t>
            </w:r>
            <w:r w:rsidR="000859DD">
              <w:t xml:space="preserve"> that </w:t>
            </w:r>
            <w:r w:rsidR="000859DD" w:rsidRPr="00675DAA">
              <w:t>shall display the</w:t>
            </w:r>
            <w:r w:rsidR="000859DD">
              <w:t xml:space="preserve"> appropriate </w:t>
            </w:r>
            <w:r w:rsidR="000859DD" w:rsidRPr="00675DAA">
              <w:t>label.</w:t>
            </w:r>
          </w:p>
          <w:p w:rsidR="000859DD" w:rsidRPr="000859DD" w:rsidRDefault="00487FE5" w:rsidP="0043437F">
            <w:pPr>
              <w:pStyle w:val="ListParagraph"/>
              <w:numPr>
                <w:ilvl w:val="0"/>
                <w:numId w:val="246"/>
              </w:numPr>
              <w:rPr>
                <w:highlight w:val="white"/>
              </w:rPr>
            </w:pPr>
            <w:r>
              <w:rPr>
                <w:highlight w:val="white"/>
              </w:rPr>
              <w:t>SPL Rule 5</w:t>
            </w:r>
            <w:r w:rsidR="00D76A0D">
              <w:rPr>
                <w:highlight w:val="white"/>
              </w:rPr>
              <w:t xml:space="preserve"> </w:t>
            </w:r>
            <w:r w:rsidR="00D76A0D" w:rsidRPr="00334410">
              <w:rPr>
                <w:highlight w:val="white"/>
              </w:rPr>
              <w:t xml:space="preserve">identifies that </w:t>
            </w:r>
            <w:r w:rsidR="00D76A0D">
              <w:rPr>
                <w:highlight w:val="white"/>
              </w:rPr>
              <w:t xml:space="preserve">the </w:t>
            </w:r>
            <w:r w:rsidR="00D76A0D" w:rsidRPr="00D00628">
              <w:rPr>
                <w:highlight w:val="white"/>
              </w:rPr>
              <w:t xml:space="preserve">attribute has </w:t>
            </w:r>
            <w:r w:rsidR="00D76A0D">
              <w:rPr>
                <w:highlight w:val="white"/>
              </w:rPr>
              <w:t xml:space="preserve">not </w:t>
            </w:r>
            <w:r w:rsidR="00D76A0D" w:rsidRPr="00D00628">
              <w:rPr>
                <w:highlight w:val="white"/>
              </w:rPr>
              <w:t>been defined</w:t>
            </w:r>
            <w:r w:rsidR="00D76A0D">
              <w:rPr>
                <w:highlight w:val="white"/>
              </w:rPr>
              <w:t>.</w:t>
            </w:r>
          </w:p>
          <w:p w:rsidR="00D94692" w:rsidRPr="000859DD" w:rsidRDefault="009B00F5" w:rsidP="0043437F">
            <w:pPr>
              <w:pStyle w:val="ListParagraph"/>
              <w:numPr>
                <w:ilvl w:val="0"/>
                <w:numId w:val="246"/>
              </w:numPr>
              <w:rPr>
                <w:highlight w:val="white"/>
              </w:rPr>
            </w:pPr>
            <w:r w:rsidRPr="000859DD">
              <w:rPr>
                <w:highlight w:val="white"/>
              </w:rPr>
              <w:t xml:space="preserve">SPL Rule 7 </w:t>
            </w:r>
            <w:r w:rsidR="00684CA0" w:rsidRPr="000859DD">
              <w:rPr>
                <w:highlight w:val="white"/>
              </w:rPr>
              <w:t xml:space="preserve">identifies that </w:t>
            </w:r>
            <w:r w:rsidR="00DD47E1" w:rsidRPr="000859DD">
              <w:rPr>
                <w:highlight w:val="white"/>
              </w:rPr>
              <w:t>label does not match the CV.</w:t>
            </w:r>
          </w:p>
        </w:tc>
      </w:tr>
    </w:tbl>
    <w:p w:rsidR="002347C8" w:rsidRDefault="002347C8" w:rsidP="0080029F"/>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2347C8" w:rsidRPr="00675DAA" w:rsidTr="00C66D2F">
        <w:trPr>
          <w:cantSplit/>
          <w:trHeight w:val="580"/>
          <w:tblHeader/>
        </w:trPr>
        <w:tc>
          <w:tcPr>
            <w:tcW w:w="2127" w:type="dxa"/>
            <w:shd w:val="clear" w:color="auto" w:fill="808080"/>
          </w:tcPr>
          <w:p w:rsidR="002347C8" w:rsidRPr="003539B2" w:rsidRDefault="002347C8" w:rsidP="0080029F">
            <w:r w:rsidRPr="00675DAA">
              <w:lastRenderedPageBreak/>
              <w:t>Element</w:t>
            </w:r>
          </w:p>
        </w:tc>
        <w:tc>
          <w:tcPr>
            <w:tcW w:w="2103" w:type="dxa"/>
            <w:shd w:val="clear" w:color="auto" w:fill="808080"/>
          </w:tcPr>
          <w:p w:rsidR="002347C8" w:rsidRPr="00675DAA" w:rsidRDefault="002347C8" w:rsidP="0080029F">
            <w:r w:rsidRPr="00675DAA">
              <w:t>Attribute</w:t>
            </w:r>
          </w:p>
        </w:tc>
        <w:tc>
          <w:tcPr>
            <w:tcW w:w="1260" w:type="dxa"/>
            <w:shd w:val="clear" w:color="auto" w:fill="808080"/>
          </w:tcPr>
          <w:p w:rsidR="002347C8" w:rsidRPr="003539B2" w:rsidRDefault="002347C8" w:rsidP="0080029F">
            <w:r w:rsidRPr="00675DAA">
              <w:t>Cardinality</w:t>
            </w:r>
          </w:p>
        </w:tc>
        <w:tc>
          <w:tcPr>
            <w:tcW w:w="1350" w:type="dxa"/>
            <w:shd w:val="clear" w:color="auto" w:fill="808080"/>
          </w:tcPr>
          <w:p w:rsidR="002347C8" w:rsidRPr="00675DAA" w:rsidRDefault="002347C8" w:rsidP="0080029F">
            <w:r w:rsidRPr="00675DAA">
              <w:t>Value(s) Allowed</w:t>
            </w:r>
          </w:p>
          <w:p w:rsidR="002347C8" w:rsidRPr="00675DAA" w:rsidRDefault="002347C8" w:rsidP="0080029F">
            <w:r w:rsidRPr="00675DAA">
              <w:t>Examples</w:t>
            </w:r>
          </w:p>
        </w:tc>
        <w:tc>
          <w:tcPr>
            <w:tcW w:w="2520" w:type="dxa"/>
            <w:shd w:val="clear" w:color="auto" w:fill="808080"/>
          </w:tcPr>
          <w:p w:rsidR="002347C8" w:rsidRPr="00675DAA" w:rsidRDefault="002347C8" w:rsidP="0080029F">
            <w:r w:rsidRPr="00675DAA">
              <w:t>Description</w:t>
            </w:r>
          </w:p>
          <w:p w:rsidR="002347C8" w:rsidRPr="00675DAA" w:rsidRDefault="002347C8" w:rsidP="0080029F">
            <w:r w:rsidRPr="00675DAA">
              <w:t>Instructions</w:t>
            </w:r>
          </w:p>
        </w:tc>
      </w:tr>
      <w:tr w:rsidR="002347C8" w:rsidRPr="00675DAA" w:rsidTr="00C66D2F">
        <w:trPr>
          <w:cantSplit/>
        </w:trPr>
        <w:tc>
          <w:tcPr>
            <w:tcW w:w="2127" w:type="dxa"/>
            <w:vMerge w:val="restart"/>
          </w:tcPr>
          <w:p w:rsidR="002347C8" w:rsidRPr="00675DAA" w:rsidRDefault="002347C8" w:rsidP="0080029F">
            <w:r w:rsidRPr="00675DAA">
              <w:t>setId</w:t>
            </w:r>
          </w:p>
        </w:tc>
        <w:tc>
          <w:tcPr>
            <w:tcW w:w="2103" w:type="dxa"/>
            <w:shd w:val="clear" w:color="auto" w:fill="D9D9D9"/>
          </w:tcPr>
          <w:p w:rsidR="002347C8" w:rsidRPr="00675DAA" w:rsidRDefault="002347C8" w:rsidP="0080029F">
            <w:r w:rsidRPr="00675DAA">
              <w:t>N/A</w:t>
            </w:r>
          </w:p>
        </w:tc>
        <w:tc>
          <w:tcPr>
            <w:tcW w:w="1260" w:type="dxa"/>
            <w:shd w:val="clear" w:color="auto" w:fill="D9D9D9"/>
          </w:tcPr>
          <w:p w:rsidR="002347C8" w:rsidRPr="00675DAA" w:rsidRDefault="002347C8" w:rsidP="0080029F">
            <w:r w:rsidRPr="00675DAA">
              <w:t>1:1</w:t>
            </w:r>
          </w:p>
        </w:tc>
        <w:tc>
          <w:tcPr>
            <w:tcW w:w="1350" w:type="dxa"/>
            <w:shd w:val="clear" w:color="auto" w:fill="D9D9D9"/>
          </w:tcPr>
          <w:p w:rsidR="002347C8" w:rsidRPr="00675DAA" w:rsidRDefault="002347C8" w:rsidP="0080029F"/>
        </w:tc>
        <w:tc>
          <w:tcPr>
            <w:tcW w:w="2520" w:type="dxa"/>
            <w:shd w:val="clear" w:color="auto" w:fill="D9D9D9"/>
          </w:tcPr>
          <w:p w:rsidR="002347C8" w:rsidRPr="00675DAA" w:rsidRDefault="002347C8" w:rsidP="0080029F">
            <w:r w:rsidRPr="00675DAA">
              <w:t>Unique identifier for the document that remains constant through all versions/revisions of the document.</w:t>
            </w:r>
          </w:p>
        </w:tc>
      </w:tr>
      <w:tr w:rsidR="002347C8" w:rsidRPr="00675DAA" w:rsidTr="00C66D2F">
        <w:trPr>
          <w:cantSplit/>
        </w:trPr>
        <w:tc>
          <w:tcPr>
            <w:tcW w:w="2127" w:type="dxa"/>
            <w:vMerge/>
          </w:tcPr>
          <w:p w:rsidR="002347C8" w:rsidRPr="00675DAA" w:rsidRDefault="002347C8" w:rsidP="0080029F"/>
        </w:tc>
        <w:tc>
          <w:tcPr>
            <w:tcW w:w="2103" w:type="dxa"/>
          </w:tcPr>
          <w:p w:rsidR="002347C8" w:rsidRPr="00675DAA" w:rsidRDefault="00582038" w:rsidP="0080029F">
            <w:r>
              <w:t>r</w:t>
            </w:r>
            <w:r w:rsidR="002347C8" w:rsidRPr="00675DAA">
              <w:t>oot</w:t>
            </w:r>
          </w:p>
        </w:tc>
        <w:tc>
          <w:tcPr>
            <w:tcW w:w="1260" w:type="dxa"/>
          </w:tcPr>
          <w:p w:rsidR="002347C8" w:rsidRPr="00675DAA" w:rsidRDefault="002347C8" w:rsidP="0080029F">
            <w:r w:rsidRPr="00675DAA">
              <w:t>1:1</w:t>
            </w:r>
          </w:p>
        </w:tc>
        <w:tc>
          <w:tcPr>
            <w:tcW w:w="1350" w:type="dxa"/>
          </w:tcPr>
          <w:p w:rsidR="002347C8" w:rsidRPr="00675DAA" w:rsidRDefault="002347C8" w:rsidP="0080029F"/>
        </w:tc>
        <w:tc>
          <w:tcPr>
            <w:tcW w:w="2520" w:type="dxa"/>
          </w:tcPr>
          <w:p w:rsidR="002347C8" w:rsidRPr="00675DAA" w:rsidRDefault="002347C8" w:rsidP="0080029F"/>
        </w:tc>
      </w:tr>
      <w:tr w:rsidR="002347C8" w:rsidRPr="00675DAA" w:rsidTr="00C66D2F">
        <w:trPr>
          <w:cantSplit/>
        </w:trPr>
        <w:tc>
          <w:tcPr>
            <w:tcW w:w="2127" w:type="dxa"/>
            <w:shd w:val="clear" w:color="auto" w:fill="808080"/>
          </w:tcPr>
          <w:p w:rsidR="002347C8" w:rsidRPr="00675DAA" w:rsidRDefault="002347C8" w:rsidP="0080029F">
            <w:r w:rsidRPr="00675DAA">
              <w:t>Conformance</w:t>
            </w:r>
          </w:p>
        </w:tc>
        <w:tc>
          <w:tcPr>
            <w:tcW w:w="7233" w:type="dxa"/>
            <w:gridSpan w:val="4"/>
          </w:tcPr>
          <w:p w:rsidR="004272EF" w:rsidRDefault="004D0949" w:rsidP="0043437F">
            <w:pPr>
              <w:pStyle w:val="ListParagraph"/>
              <w:numPr>
                <w:ilvl w:val="0"/>
                <w:numId w:val="72"/>
              </w:numPr>
            </w:pPr>
            <w:r>
              <w:t>There is a setID element</w:t>
            </w:r>
          </w:p>
          <w:p w:rsidR="00395928" w:rsidRPr="00B8504A" w:rsidRDefault="00487FE5" w:rsidP="0043437F">
            <w:pPr>
              <w:pStyle w:val="ListParagraph"/>
              <w:numPr>
                <w:ilvl w:val="0"/>
                <w:numId w:val="248"/>
              </w:numPr>
              <w:rPr>
                <w:highlight w:val="white"/>
              </w:r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B8504A">
              <w:rPr>
                <w:highlight w:val="white"/>
              </w:rPr>
              <w:t>element has not been defined.</w:t>
            </w:r>
          </w:p>
          <w:p w:rsidR="00D76A0D" w:rsidRPr="00B8504A" w:rsidRDefault="00487FE5" w:rsidP="0043437F">
            <w:pPr>
              <w:pStyle w:val="ListParagraph"/>
              <w:numPr>
                <w:ilvl w:val="0"/>
                <w:numId w:val="248"/>
              </w:numPr>
              <w:rPr>
                <w:highlight w:val="white"/>
              </w:rPr>
            </w:pPr>
            <w:r>
              <w:rPr>
                <w:highlight w:val="white"/>
              </w:rPr>
              <w:t>SPL Rule 4</w:t>
            </w:r>
            <w:r w:rsidR="00D76A0D">
              <w:rPr>
                <w:highlight w:val="white"/>
              </w:rPr>
              <w:t xml:space="preserve"> </w:t>
            </w:r>
            <w:r w:rsidR="00D76A0D" w:rsidRPr="00D00628">
              <w:rPr>
                <w:highlight w:val="white"/>
              </w:rPr>
              <w:t xml:space="preserve">identifies that more than one </w:t>
            </w:r>
            <w:r w:rsidR="00D76A0D" w:rsidRPr="00B8504A">
              <w:rPr>
                <w:highlight w:val="white"/>
              </w:rPr>
              <w:t>element is defined.</w:t>
            </w:r>
          </w:p>
          <w:p w:rsidR="004272EF" w:rsidRDefault="004272EF" w:rsidP="0080029F"/>
          <w:p w:rsidR="004D0949" w:rsidRPr="00675DAA" w:rsidRDefault="004D0949" w:rsidP="0043437F">
            <w:pPr>
              <w:pStyle w:val="ListParagraph"/>
              <w:numPr>
                <w:ilvl w:val="0"/>
                <w:numId w:val="72"/>
              </w:numPr>
            </w:pPr>
            <w:r w:rsidRPr="00675DAA">
              <w:t>There is a root</w:t>
            </w:r>
            <w:r w:rsidR="00582038">
              <w:t xml:space="preserve"> attribute</w:t>
            </w:r>
          </w:p>
          <w:p w:rsidR="00582038" w:rsidRPr="00674290" w:rsidRDefault="00487FE5" w:rsidP="0043437F">
            <w:pPr>
              <w:pStyle w:val="ListParagraph"/>
              <w:numPr>
                <w:ilvl w:val="0"/>
                <w:numId w:val="247"/>
              </w:numPr>
              <w:rPr>
                <w:highlight w:val="white"/>
              </w:rPr>
            </w:pPr>
            <w:r>
              <w:rPr>
                <w:highlight w:val="white"/>
              </w:rPr>
              <w:t>SPL Rule 5</w:t>
            </w:r>
            <w:r w:rsidR="00582038">
              <w:rPr>
                <w:highlight w:val="white"/>
              </w:rPr>
              <w:t xml:space="preserve"> </w:t>
            </w:r>
            <w:r w:rsidR="00582038" w:rsidRPr="00334410">
              <w:rPr>
                <w:highlight w:val="white"/>
              </w:rPr>
              <w:t xml:space="preserve">identifies that </w:t>
            </w:r>
            <w:r w:rsidR="00582038">
              <w:rPr>
                <w:highlight w:val="white"/>
              </w:rPr>
              <w:t xml:space="preserve">the </w:t>
            </w:r>
            <w:r w:rsidR="00582038" w:rsidRPr="00D00628">
              <w:rPr>
                <w:highlight w:val="white"/>
              </w:rPr>
              <w:t xml:space="preserve">attribute has </w:t>
            </w:r>
            <w:r w:rsidR="00582038">
              <w:rPr>
                <w:highlight w:val="white"/>
              </w:rPr>
              <w:t xml:space="preserve">not </w:t>
            </w:r>
            <w:r w:rsidR="00582038" w:rsidRPr="00D00628">
              <w:rPr>
                <w:highlight w:val="white"/>
              </w:rPr>
              <w:t>been defined</w:t>
            </w:r>
            <w:r w:rsidR="00582038">
              <w:rPr>
                <w:highlight w:val="white"/>
              </w:rPr>
              <w:t>.</w:t>
            </w:r>
          </w:p>
          <w:p w:rsidR="004D0949" w:rsidRDefault="004D0949" w:rsidP="0080029F">
            <w:pPr>
              <w:pStyle w:val="ListParagraph"/>
            </w:pPr>
          </w:p>
          <w:p w:rsidR="002347C8" w:rsidRPr="00675DAA" w:rsidRDefault="002347C8" w:rsidP="0043437F">
            <w:pPr>
              <w:pStyle w:val="ListParagraph"/>
              <w:numPr>
                <w:ilvl w:val="0"/>
                <w:numId w:val="72"/>
              </w:numPr>
            </w:pPr>
            <w:commentRangeStart w:id="42"/>
            <w:r w:rsidRPr="00675DAA">
              <w:t>The setId@root is a GUID</w:t>
            </w:r>
          </w:p>
          <w:p w:rsidR="004D0949" w:rsidRDefault="004D0949" w:rsidP="0080029F">
            <w:pPr>
              <w:pStyle w:val="ListParagraph"/>
            </w:pPr>
          </w:p>
          <w:p w:rsidR="002347C8" w:rsidRPr="00675DAA" w:rsidRDefault="002347C8" w:rsidP="0043437F">
            <w:pPr>
              <w:pStyle w:val="ListParagraph"/>
              <w:numPr>
                <w:ilvl w:val="0"/>
                <w:numId w:val="72"/>
              </w:numPr>
            </w:pPr>
            <w:r w:rsidRPr="00675DAA">
              <w:t xml:space="preserve">The setId@root does not have an extension. </w:t>
            </w:r>
          </w:p>
          <w:p w:rsidR="004D0949" w:rsidRDefault="004D0949" w:rsidP="0080029F">
            <w:pPr>
              <w:pStyle w:val="ListParagraph"/>
            </w:pPr>
          </w:p>
          <w:p w:rsidR="004D0949" w:rsidRPr="00675DAA" w:rsidRDefault="002347C8" w:rsidP="0043437F">
            <w:pPr>
              <w:pStyle w:val="ListParagraph"/>
              <w:numPr>
                <w:ilvl w:val="0"/>
                <w:numId w:val="72"/>
              </w:numPr>
            </w:pPr>
            <w:r w:rsidRPr="00675DAA">
              <w:t>The setId@root does not match any other id in the document</w:t>
            </w:r>
            <w:commentRangeEnd w:id="42"/>
            <w:r w:rsidR="004D0949">
              <w:rPr>
                <w:rStyle w:val="CommentReference"/>
              </w:rPr>
              <w:commentReference w:id="42"/>
            </w:r>
          </w:p>
        </w:tc>
      </w:tr>
    </w:tbl>
    <w:p w:rsidR="00A8366E" w:rsidRPr="00675DAA" w:rsidRDefault="00A8366E" w:rsidP="0080029F"/>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A8366E" w:rsidRPr="00675DAA" w:rsidTr="00C66D2F">
        <w:trPr>
          <w:cantSplit/>
          <w:trHeight w:val="580"/>
          <w:tblHeader/>
        </w:trPr>
        <w:tc>
          <w:tcPr>
            <w:tcW w:w="2127" w:type="dxa"/>
            <w:shd w:val="clear" w:color="auto" w:fill="808080"/>
          </w:tcPr>
          <w:p w:rsidR="00A8366E" w:rsidRPr="003539B2" w:rsidRDefault="00A8366E" w:rsidP="0080029F">
            <w:r w:rsidRPr="00675DAA">
              <w:t>Element</w:t>
            </w:r>
          </w:p>
        </w:tc>
        <w:tc>
          <w:tcPr>
            <w:tcW w:w="2103" w:type="dxa"/>
            <w:shd w:val="clear" w:color="auto" w:fill="808080"/>
          </w:tcPr>
          <w:p w:rsidR="00A8366E" w:rsidRPr="00675DAA" w:rsidRDefault="00A8366E" w:rsidP="0080029F">
            <w:r w:rsidRPr="00675DAA">
              <w:t>Attribute</w:t>
            </w:r>
          </w:p>
        </w:tc>
        <w:tc>
          <w:tcPr>
            <w:tcW w:w="1260" w:type="dxa"/>
            <w:shd w:val="clear" w:color="auto" w:fill="808080"/>
          </w:tcPr>
          <w:p w:rsidR="00A8366E" w:rsidRPr="003539B2" w:rsidRDefault="00A8366E" w:rsidP="0080029F">
            <w:r w:rsidRPr="00675DAA">
              <w:t>Cardinality</w:t>
            </w:r>
          </w:p>
        </w:tc>
        <w:tc>
          <w:tcPr>
            <w:tcW w:w="1350" w:type="dxa"/>
            <w:shd w:val="clear" w:color="auto" w:fill="808080"/>
          </w:tcPr>
          <w:p w:rsidR="00A8366E" w:rsidRPr="00675DAA" w:rsidRDefault="00A8366E" w:rsidP="0080029F">
            <w:r w:rsidRPr="00675DAA">
              <w:t>Value(s) Allowed</w:t>
            </w:r>
          </w:p>
          <w:p w:rsidR="00A8366E" w:rsidRPr="00675DAA" w:rsidRDefault="00A8366E" w:rsidP="0080029F">
            <w:r w:rsidRPr="00675DAA">
              <w:t>Examples</w:t>
            </w:r>
          </w:p>
        </w:tc>
        <w:tc>
          <w:tcPr>
            <w:tcW w:w="2520" w:type="dxa"/>
            <w:shd w:val="clear" w:color="auto" w:fill="808080"/>
          </w:tcPr>
          <w:p w:rsidR="00A8366E" w:rsidRPr="00675DAA" w:rsidRDefault="00A8366E" w:rsidP="0080029F">
            <w:r w:rsidRPr="00675DAA">
              <w:t>Description</w:t>
            </w:r>
          </w:p>
          <w:p w:rsidR="00A8366E" w:rsidRPr="00675DAA" w:rsidRDefault="00A8366E" w:rsidP="0080029F">
            <w:r w:rsidRPr="00675DAA">
              <w:t>Instructions</w:t>
            </w:r>
          </w:p>
        </w:tc>
      </w:tr>
      <w:tr w:rsidR="00A8366E" w:rsidRPr="00675DAA" w:rsidTr="00C66D2F">
        <w:trPr>
          <w:cantSplit/>
        </w:trPr>
        <w:tc>
          <w:tcPr>
            <w:tcW w:w="2127" w:type="dxa"/>
            <w:vMerge w:val="restart"/>
          </w:tcPr>
          <w:p w:rsidR="00A8366E" w:rsidRPr="00675DAA" w:rsidRDefault="00A8366E" w:rsidP="0080029F">
            <w:r w:rsidRPr="00675DAA">
              <w:t>versionNu</w:t>
            </w:r>
            <w:r w:rsidR="00DE4C9A" w:rsidRPr="00675DAA">
              <w:t>m</w:t>
            </w:r>
            <w:r w:rsidRPr="00675DAA">
              <w:t>ber</w:t>
            </w:r>
          </w:p>
        </w:tc>
        <w:tc>
          <w:tcPr>
            <w:tcW w:w="2103" w:type="dxa"/>
            <w:shd w:val="clear" w:color="auto" w:fill="D9D9D9"/>
          </w:tcPr>
          <w:p w:rsidR="00A8366E" w:rsidRPr="00675DAA" w:rsidRDefault="00A8366E" w:rsidP="0080029F">
            <w:r w:rsidRPr="00675DAA">
              <w:t>N/A</w:t>
            </w:r>
          </w:p>
        </w:tc>
        <w:tc>
          <w:tcPr>
            <w:tcW w:w="1260" w:type="dxa"/>
            <w:shd w:val="clear" w:color="auto" w:fill="D9D9D9"/>
          </w:tcPr>
          <w:p w:rsidR="00A8366E" w:rsidRPr="00675DAA" w:rsidRDefault="00A8366E" w:rsidP="0080029F">
            <w:r w:rsidRPr="00675DAA">
              <w:t>1:1</w:t>
            </w:r>
          </w:p>
        </w:tc>
        <w:tc>
          <w:tcPr>
            <w:tcW w:w="1350" w:type="dxa"/>
            <w:shd w:val="clear" w:color="auto" w:fill="D9D9D9"/>
          </w:tcPr>
          <w:p w:rsidR="00A8366E" w:rsidRPr="00675DAA" w:rsidRDefault="00A8366E" w:rsidP="0080029F"/>
        </w:tc>
        <w:tc>
          <w:tcPr>
            <w:tcW w:w="2520" w:type="dxa"/>
            <w:shd w:val="clear" w:color="auto" w:fill="D9D9D9"/>
          </w:tcPr>
          <w:p w:rsidR="00A8366E" w:rsidRPr="00675DAA" w:rsidRDefault="00A8366E" w:rsidP="0080029F">
            <w:r w:rsidRPr="00675DAA">
              <w:t>The version of the document.</w:t>
            </w:r>
          </w:p>
        </w:tc>
      </w:tr>
      <w:tr w:rsidR="00A8366E" w:rsidRPr="00675DAA" w:rsidTr="00C66D2F">
        <w:trPr>
          <w:cantSplit/>
        </w:trPr>
        <w:tc>
          <w:tcPr>
            <w:tcW w:w="2127" w:type="dxa"/>
            <w:vMerge/>
          </w:tcPr>
          <w:p w:rsidR="00A8366E" w:rsidRPr="00675DAA" w:rsidRDefault="00A8366E" w:rsidP="0080029F"/>
        </w:tc>
        <w:tc>
          <w:tcPr>
            <w:tcW w:w="2103" w:type="dxa"/>
          </w:tcPr>
          <w:p w:rsidR="00A8366E" w:rsidRPr="00675DAA" w:rsidRDefault="00582038" w:rsidP="0080029F">
            <w:r>
              <w:t>v</w:t>
            </w:r>
            <w:r w:rsidR="00A8366E" w:rsidRPr="00675DAA">
              <w:t>alue</w:t>
            </w:r>
          </w:p>
        </w:tc>
        <w:tc>
          <w:tcPr>
            <w:tcW w:w="1260" w:type="dxa"/>
          </w:tcPr>
          <w:p w:rsidR="00A8366E" w:rsidRPr="00675DAA" w:rsidRDefault="00A8366E" w:rsidP="0080029F">
            <w:r w:rsidRPr="00675DAA">
              <w:t>1:1</w:t>
            </w:r>
          </w:p>
        </w:tc>
        <w:tc>
          <w:tcPr>
            <w:tcW w:w="1350" w:type="dxa"/>
          </w:tcPr>
          <w:p w:rsidR="00A8366E" w:rsidRPr="00675DAA" w:rsidRDefault="00A8366E" w:rsidP="0080029F"/>
        </w:tc>
        <w:tc>
          <w:tcPr>
            <w:tcW w:w="2520" w:type="dxa"/>
          </w:tcPr>
          <w:p w:rsidR="00A8366E" w:rsidRPr="00675DAA" w:rsidRDefault="00A8366E" w:rsidP="0080029F"/>
        </w:tc>
      </w:tr>
      <w:tr w:rsidR="00A8366E" w:rsidRPr="00675DAA" w:rsidTr="00C66D2F">
        <w:trPr>
          <w:cantSplit/>
        </w:trPr>
        <w:tc>
          <w:tcPr>
            <w:tcW w:w="2127" w:type="dxa"/>
            <w:shd w:val="clear" w:color="auto" w:fill="808080"/>
          </w:tcPr>
          <w:p w:rsidR="00A8366E" w:rsidRPr="00675DAA" w:rsidRDefault="00A8366E" w:rsidP="0080029F">
            <w:r w:rsidRPr="00675DAA">
              <w:t>Conformance</w:t>
            </w:r>
          </w:p>
        </w:tc>
        <w:tc>
          <w:tcPr>
            <w:tcW w:w="7233" w:type="dxa"/>
            <w:gridSpan w:val="4"/>
          </w:tcPr>
          <w:p w:rsidR="00A8366E" w:rsidRPr="00675DAA" w:rsidRDefault="00A8366E" w:rsidP="0043437F">
            <w:pPr>
              <w:pStyle w:val="ListParagraph"/>
              <w:numPr>
                <w:ilvl w:val="0"/>
                <w:numId w:val="32"/>
              </w:numPr>
            </w:pPr>
            <w:r w:rsidRPr="00675DAA">
              <w:t xml:space="preserve">There is a </w:t>
            </w:r>
            <w:r w:rsidR="00DE4C9A" w:rsidRPr="00675DAA">
              <w:t>versionNum</w:t>
            </w:r>
            <w:r w:rsidR="004D0949">
              <w:t>ber</w:t>
            </w:r>
            <w:r w:rsidR="00174458">
              <w:t xml:space="preserve"> element</w:t>
            </w:r>
          </w:p>
          <w:p w:rsidR="00395928" w:rsidRPr="003D3ABC" w:rsidRDefault="00487FE5" w:rsidP="0043437F">
            <w:pPr>
              <w:pStyle w:val="ListParagraph"/>
              <w:numPr>
                <w:ilvl w:val="0"/>
                <w:numId w:val="134"/>
              </w:numPr>
              <w:rPr>
                <w:highlight w:val="white"/>
              </w:r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3D3ABC">
              <w:rPr>
                <w:highlight w:val="white"/>
              </w:rPr>
              <w:t>element has not been defined.</w:t>
            </w:r>
          </w:p>
          <w:p w:rsidR="00D76A0D" w:rsidRPr="003D3ABC" w:rsidRDefault="00487FE5" w:rsidP="0043437F">
            <w:pPr>
              <w:pStyle w:val="ListParagraph"/>
              <w:numPr>
                <w:ilvl w:val="0"/>
                <w:numId w:val="134"/>
              </w:numPr>
              <w:rPr>
                <w:highlight w:val="white"/>
              </w:rPr>
            </w:pPr>
            <w:r>
              <w:rPr>
                <w:highlight w:val="white"/>
              </w:rPr>
              <w:t>SPL Rule 4</w:t>
            </w:r>
            <w:r w:rsidR="00D76A0D">
              <w:rPr>
                <w:highlight w:val="white"/>
              </w:rPr>
              <w:t xml:space="preserve"> </w:t>
            </w:r>
            <w:r w:rsidR="00D76A0D" w:rsidRPr="00D00628">
              <w:rPr>
                <w:highlight w:val="white"/>
              </w:rPr>
              <w:t xml:space="preserve">identifies that more than one </w:t>
            </w:r>
            <w:r w:rsidR="00D76A0D" w:rsidRPr="003D3ABC">
              <w:rPr>
                <w:highlight w:val="white"/>
              </w:rPr>
              <w:t>element is defined.</w:t>
            </w:r>
          </w:p>
          <w:p w:rsidR="004D0949" w:rsidRDefault="004D0949" w:rsidP="0080029F"/>
          <w:p w:rsidR="004D0949" w:rsidRPr="00675DAA" w:rsidRDefault="004D0949" w:rsidP="0043437F">
            <w:pPr>
              <w:pStyle w:val="ListParagraph"/>
              <w:numPr>
                <w:ilvl w:val="0"/>
                <w:numId w:val="32"/>
              </w:numPr>
            </w:pPr>
            <w:r w:rsidRPr="00675DAA">
              <w:t>There is a value</w:t>
            </w:r>
            <w:r w:rsidR="00582038">
              <w:t xml:space="preserve"> attribute</w:t>
            </w:r>
            <w:r w:rsidR="003D3ABC">
              <w:t xml:space="preserve"> which </w:t>
            </w:r>
            <w:r w:rsidR="003D3ABC" w:rsidRPr="00675DAA">
              <w:t>is an integer greater than zero that provides a sequence to the versions of the document</w:t>
            </w:r>
          </w:p>
          <w:p w:rsidR="00582038" w:rsidRPr="00674290" w:rsidRDefault="00487FE5" w:rsidP="0043437F">
            <w:pPr>
              <w:pStyle w:val="ListParagraph"/>
              <w:numPr>
                <w:ilvl w:val="0"/>
                <w:numId w:val="135"/>
              </w:numPr>
              <w:rPr>
                <w:highlight w:val="white"/>
              </w:rPr>
            </w:pPr>
            <w:r>
              <w:rPr>
                <w:highlight w:val="white"/>
              </w:rPr>
              <w:t>SPL Rule 5</w:t>
            </w:r>
            <w:r w:rsidR="00582038">
              <w:rPr>
                <w:highlight w:val="white"/>
              </w:rPr>
              <w:t xml:space="preserve"> </w:t>
            </w:r>
            <w:r w:rsidR="00582038" w:rsidRPr="00334410">
              <w:rPr>
                <w:highlight w:val="white"/>
              </w:rPr>
              <w:t xml:space="preserve">identifies that </w:t>
            </w:r>
            <w:r w:rsidR="00582038">
              <w:rPr>
                <w:highlight w:val="white"/>
              </w:rPr>
              <w:t xml:space="preserve">the </w:t>
            </w:r>
            <w:r w:rsidR="00582038" w:rsidRPr="00D00628">
              <w:rPr>
                <w:highlight w:val="white"/>
              </w:rPr>
              <w:t xml:space="preserve">attribute has </w:t>
            </w:r>
            <w:r w:rsidR="00582038">
              <w:rPr>
                <w:highlight w:val="white"/>
              </w:rPr>
              <w:t xml:space="preserve">not </w:t>
            </w:r>
            <w:r w:rsidR="00582038" w:rsidRPr="00D00628">
              <w:rPr>
                <w:highlight w:val="white"/>
              </w:rPr>
              <w:t>been defined</w:t>
            </w:r>
            <w:r w:rsidR="00582038">
              <w:rPr>
                <w:highlight w:val="white"/>
              </w:rPr>
              <w:t>.</w:t>
            </w:r>
          </w:p>
          <w:p w:rsidR="004D0949" w:rsidRPr="00076FE9" w:rsidRDefault="0035184B" w:rsidP="0043437F">
            <w:pPr>
              <w:pStyle w:val="ListParagraph"/>
              <w:numPr>
                <w:ilvl w:val="0"/>
                <w:numId w:val="135"/>
              </w:numPr>
              <w:rPr>
                <w:highlight w:val="white"/>
              </w:rPr>
            </w:pPr>
            <w:r>
              <w:rPr>
                <w:highlight w:val="white"/>
              </w:rPr>
              <w:t>SPL Rule 3</w:t>
            </w:r>
            <w:r w:rsidR="003D3ABC">
              <w:rPr>
                <w:highlight w:val="white"/>
              </w:rPr>
              <w:t>0</w:t>
            </w:r>
            <w:r w:rsidR="004D0949" w:rsidRPr="00C13369">
              <w:rPr>
                <w:highlight w:val="white"/>
              </w:rPr>
              <w:t xml:space="preserve"> </w:t>
            </w:r>
            <w:r w:rsidR="004D0949" w:rsidRPr="00334410">
              <w:rPr>
                <w:highlight w:val="white"/>
              </w:rPr>
              <w:t xml:space="preserve">identifies that </w:t>
            </w:r>
            <w:r w:rsidR="004D0949">
              <w:rPr>
                <w:highlight w:val="white"/>
              </w:rPr>
              <w:t xml:space="preserve">the </w:t>
            </w:r>
            <w:r w:rsidR="004D0949" w:rsidRPr="0037781F">
              <w:rPr>
                <w:highlight w:val="white"/>
              </w:rPr>
              <w:t>versionNumber@value is 0.</w:t>
            </w:r>
          </w:p>
          <w:p w:rsidR="004D0949" w:rsidRPr="004D0949" w:rsidRDefault="0035184B" w:rsidP="0043437F">
            <w:pPr>
              <w:pStyle w:val="ListParagraph"/>
              <w:numPr>
                <w:ilvl w:val="0"/>
                <w:numId w:val="135"/>
              </w:numPr>
              <w:rPr>
                <w:highlight w:val="white"/>
              </w:rPr>
            </w:pPr>
            <w:r>
              <w:rPr>
                <w:highlight w:val="white"/>
              </w:rPr>
              <w:t>SPL Rule 31</w:t>
            </w:r>
            <w:r w:rsidR="004D0949" w:rsidRPr="00076FE9">
              <w:rPr>
                <w:highlight w:val="white"/>
              </w:rPr>
              <w:t xml:space="preserve"> identifies that the </w:t>
            </w:r>
            <w:r w:rsidR="004D0949" w:rsidRPr="0037781F">
              <w:rPr>
                <w:highlight w:val="white"/>
              </w:rPr>
              <w:t>versionNumber@value is not an integer.</w:t>
            </w:r>
          </w:p>
          <w:p w:rsidR="004D0949" w:rsidRPr="00675DAA" w:rsidRDefault="004D0949" w:rsidP="0080029F">
            <w:pPr>
              <w:pStyle w:val="ListParagraph"/>
            </w:pPr>
          </w:p>
          <w:p w:rsidR="004D0949" w:rsidRDefault="00A8366E" w:rsidP="0043437F">
            <w:pPr>
              <w:pStyle w:val="ListParagraph"/>
              <w:numPr>
                <w:ilvl w:val="0"/>
                <w:numId w:val="32"/>
              </w:numPr>
            </w:pPr>
            <w:r w:rsidRPr="00675DAA">
              <w:t xml:space="preserve">The value of value must be incremented by 1 for each </w:t>
            </w:r>
            <w:r w:rsidR="00364BE4">
              <w:t>version</w:t>
            </w:r>
            <w:r w:rsidRPr="00675DAA">
              <w:t xml:space="preserve"> of a document with the same setID@root</w:t>
            </w:r>
          </w:p>
          <w:p w:rsidR="000F1CA7" w:rsidRPr="000F1CA7" w:rsidRDefault="000F1CA7" w:rsidP="0043437F">
            <w:pPr>
              <w:pStyle w:val="ListParagraph"/>
              <w:numPr>
                <w:ilvl w:val="0"/>
                <w:numId w:val="136"/>
              </w:numPr>
              <w:rPr>
                <w:highlight w:val="white"/>
              </w:rPr>
            </w:pPr>
            <w:r>
              <w:rPr>
                <w:highlight w:val="white"/>
              </w:rPr>
              <w:t>Currently not validated</w:t>
            </w:r>
            <w:r w:rsidRPr="0037781F">
              <w:rPr>
                <w:highlight w:val="white"/>
              </w:rPr>
              <w:t>.</w:t>
            </w:r>
          </w:p>
        </w:tc>
      </w:tr>
    </w:tbl>
    <w:p w:rsidR="002313EA" w:rsidRDefault="002313EA" w:rsidP="0080029F"/>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2313EA" w:rsidRPr="00675DAA" w:rsidTr="00395928">
        <w:trPr>
          <w:cantSplit/>
          <w:trHeight w:val="580"/>
          <w:tblHeader/>
        </w:trPr>
        <w:tc>
          <w:tcPr>
            <w:tcW w:w="2127" w:type="dxa"/>
            <w:shd w:val="clear" w:color="auto" w:fill="808080"/>
          </w:tcPr>
          <w:p w:rsidR="002313EA" w:rsidRPr="003539B2" w:rsidRDefault="002313EA" w:rsidP="0080029F">
            <w:r w:rsidRPr="00675DAA">
              <w:t>Element</w:t>
            </w:r>
          </w:p>
        </w:tc>
        <w:tc>
          <w:tcPr>
            <w:tcW w:w="2103" w:type="dxa"/>
            <w:shd w:val="clear" w:color="auto" w:fill="808080"/>
          </w:tcPr>
          <w:p w:rsidR="002313EA" w:rsidRPr="00675DAA" w:rsidRDefault="002313EA" w:rsidP="0080029F">
            <w:r w:rsidRPr="00675DAA">
              <w:t>Attribute</w:t>
            </w:r>
          </w:p>
        </w:tc>
        <w:tc>
          <w:tcPr>
            <w:tcW w:w="1260" w:type="dxa"/>
            <w:shd w:val="clear" w:color="auto" w:fill="808080"/>
          </w:tcPr>
          <w:p w:rsidR="002313EA" w:rsidRPr="003539B2" w:rsidRDefault="002313EA" w:rsidP="0080029F">
            <w:r w:rsidRPr="00675DAA">
              <w:t>Cardinality</w:t>
            </w:r>
          </w:p>
        </w:tc>
        <w:tc>
          <w:tcPr>
            <w:tcW w:w="1350" w:type="dxa"/>
            <w:shd w:val="clear" w:color="auto" w:fill="808080"/>
          </w:tcPr>
          <w:p w:rsidR="002313EA" w:rsidRPr="00675DAA" w:rsidRDefault="002313EA" w:rsidP="0080029F">
            <w:r w:rsidRPr="00675DAA">
              <w:t>Value(s) Allowed</w:t>
            </w:r>
          </w:p>
          <w:p w:rsidR="002313EA" w:rsidRPr="00675DAA" w:rsidRDefault="002313EA" w:rsidP="0080029F">
            <w:r w:rsidRPr="00675DAA">
              <w:t>Examples</w:t>
            </w:r>
          </w:p>
        </w:tc>
        <w:tc>
          <w:tcPr>
            <w:tcW w:w="2520" w:type="dxa"/>
            <w:shd w:val="clear" w:color="auto" w:fill="808080"/>
          </w:tcPr>
          <w:p w:rsidR="002313EA" w:rsidRPr="00675DAA" w:rsidRDefault="002313EA" w:rsidP="0080029F">
            <w:r w:rsidRPr="00675DAA">
              <w:t>Description</w:t>
            </w:r>
          </w:p>
          <w:p w:rsidR="002313EA" w:rsidRPr="00675DAA" w:rsidRDefault="002313EA" w:rsidP="0080029F">
            <w:r w:rsidRPr="00675DAA">
              <w:t>Instructions</w:t>
            </w:r>
          </w:p>
        </w:tc>
      </w:tr>
      <w:tr w:rsidR="002313EA" w:rsidRPr="00675DAA" w:rsidTr="00395928">
        <w:trPr>
          <w:cantSplit/>
        </w:trPr>
        <w:tc>
          <w:tcPr>
            <w:tcW w:w="2127" w:type="dxa"/>
          </w:tcPr>
          <w:p w:rsidR="002313EA" w:rsidRPr="00675DAA" w:rsidRDefault="002313EA" w:rsidP="0080029F">
            <w:r>
              <w:t>author</w:t>
            </w:r>
          </w:p>
        </w:tc>
        <w:tc>
          <w:tcPr>
            <w:tcW w:w="2103" w:type="dxa"/>
            <w:shd w:val="clear" w:color="auto" w:fill="D9D9D9"/>
          </w:tcPr>
          <w:p w:rsidR="002313EA" w:rsidRPr="00675DAA" w:rsidRDefault="002313EA" w:rsidP="0080029F">
            <w:r w:rsidRPr="00675DAA">
              <w:t>N/A</w:t>
            </w:r>
          </w:p>
        </w:tc>
        <w:tc>
          <w:tcPr>
            <w:tcW w:w="1260" w:type="dxa"/>
            <w:shd w:val="clear" w:color="auto" w:fill="D9D9D9"/>
          </w:tcPr>
          <w:p w:rsidR="002313EA" w:rsidRPr="00675DAA" w:rsidRDefault="002313EA" w:rsidP="0080029F">
            <w:r w:rsidRPr="00675DAA">
              <w:t>1:1</w:t>
            </w:r>
          </w:p>
        </w:tc>
        <w:tc>
          <w:tcPr>
            <w:tcW w:w="1350" w:type="dxa"/>
            <w:shd w:val="clear" w:color="auto" w:fill="D9D9D9"/>
          </w:tcPr>
          <w:p w:rsidR="002313EA" w:rsidRPr="00675DAA" w:rsidRDefault="002313EA" w:rsidP="0080029F"/>
        </w:tc>
        <w:tc>
          <w:tcPr>
            <w:tcW w:w="2520" w:type="dxa"/>
            <w:shd w:val="clear" w:color="auto" w:fill="D9D9D9"/>
          </w:tcPr>
          <w:p w:rsidR="002313EA" w:rsidRPr="00675DAA" w:rsidRDefault="002313EA" w:rsidP="0080029F">
            <w:r w:rsidRPr="00675DAA">
              <w:t>The version of the document.</w:t>
            </w:r>
          </w:p>
        </w:tc>
      </w:tr>
      <w:tr w:rsidR="002313EA" w:rsidRPr="00675DAA" w:rsidTr="00395928">
        <w:trPr>
          <w:cantSplit/>
        </w:trPr>
        <w:tc>
          <w:tcPr>
            <w:tcW w:w="2127" w:type="dxa"/>
            <w:shd w:val="clear" w:color="auto" w:fill="808080"/>
          </w:tcPr>
          <w:p w:rsidR="002313EA" w:rsidRPr="00675DAA" w:rsidRDefault="002313EA" w:rsidP="0080029F">
            <w:r w:rsidRPr="00675DAA">
              <w:lastRenderedPageBreak/>
              <w:t>Conformance</w:t>
            </w:r>
          </w:p>
        </w:tc>
        <w:tc>
          <w:tcPr>
            <w:tcW w:w="7233" w:type="dxa"/>
            <w:gridSpan w:val="4"/>
          </w:tcPr>
          <w:p w:rsidR="002313EA" w:rsidRPr="002313EA" w:rsidRDefault="002313EA" w:rsidP="0043437F">
            <w:pPr>
              <w:pStyle w:val="ListParagraph"/>
              <w:numPr>
                <w:ilvl w:val="0"/>
                <w:numId w:val="32"/>
              </w:numPr>
            </w:pPr>
            <w:r>
              <w:t>There is an author element</w:t>
            </w:r>
          </w:p>
          <w:p w:rsidR="002313EA" w:rsidRPr="002313EA" w:rsidRDefault="002313EA" w:rsidP="0043437F">
            <w:pPr>
              <w:pStyle w:val="ListParagraph"/>
              <w:numPr>
                <w:ilvl w:val="0"/>
                <w:numId w:val="100"/>
              </w:numPr>
              <w:rPr>
                <w:color w:val="548DD4" w:themeColor="text2" w:themeTint="99"/>
                <w:u w:val="single"/>
              </w:rPr>
            </w:pPr>
            <w:r>
              <w:rPr>
                <w:szCs w:val="24"/>
              </w:rPr>
              <w:t>D</w:t>
            </w:r>
            <w:r>
              <w:t xml:space="preserve">ue to the complexity of this element it has been detailed in the </w:t>
            </w:r>
            <w:r w:rsidRPr="002313EA">
              <w:rPr>
                <w:color w:val="548DD4" w:themeColor="text2" w:themeTint="99"/>
                <w:u w:val="single"/>
              </w:rPr>
              <w:fldChar w:fldCharType="begin"/>
            </w:r>
            <w:r w:rsidRPr="002313EA">
              <w:rPr>
                <w:color w:val="548DD4" w:themeColor="text2" w:themeTint="99"/>
                <w:u w:val="single"/>
              </w:rPr>
              <w:instrText xml:space="preserve"> REF _Ref494062917 \h </w:instrText>
            </w:r>
            <w:r>
              <w:rPr>
                <w:color w:val="548DD4" w:themeColor="text2" w:themeTint="99"/>
                <w:u w:val="single"/>
              </w:rPr>
              <w:instrText xml:space="preserve"> \* MERGEFORMAT </w:instrText>
            </w:r>
            <w:r w:rsidRPr="002313EA">
              <w:rPr>
                <w:color w:val="548DD4" w:themeColor="text2" w:themeTint="99"/>
                <w:u w:val="single"/>
              </w:rPr>
            </w:r>
            <w:r w:rsidRPr="002313EA">
              <w:rPr>
                <w:color w:val="548DD4" w:themeColor="text2" w:themeTint="99"/>
                <w:u w:val="single"/>
              </w:rPr>
              <w:fldChar w:fldCharType="separate"/>
            </w:r>
            <w:r w:rsidRPr="002313EA">
              <w:rPr>
                <w:color w:val="548DD4" w:themeColor="text2" w:themeTint="99"/>
                <w:u w:val="single"/>
              </w:rPr>
              <w:t>Author Information</w:t>
            </w:r>
            <w:r w:rsidRPr="002313EA">
              <w:rPr>
                <w:color w:val="548DD4" w:themeColor="text2" w:themeTint="99"/>
                <w:u w:val="single"/>
              </w:rPr>
              <w:fldChar w:fldCharType="end"/>
            </w:r>
            <w:r w:rsidRPr="00B06154">
              <w:rPr>
                <w:color w:val="548DD4" w:themeColor="text2" w:themeTint="99"/>
                <w:u w:val="single"/>
              </w:rPr>
              <w:t xml:space="preserve"> </w:t>
            </w:r>
            <w:r w:rsidRPr="002313EA">
              <w:t>section</w:t>
            </w:r>
          </w:p>
        </w:tc>
      </w:tr>
    </w:tbl>
    <w:p w:rsidR="002313EA" w:rsidRDefault="002313EA" w:rsidP="0080029F"/>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2313EA" w:rsidRPr="00675DAA" w:rsidTr="00395928">
        <w:trPr>
          <w:cantSplit/>
          <w:trHeight w:val="580"/>
          <w:tblHeader/>
        </w:trPr>
        <w:tc>
          <w:tcPr>
            <w:tcW w:w="2127" w:type="dxa"/>
            <w:shd w:val="clear" w:color="auto" w:fill="808080"/>
          </w:tcPr>
          <w:p w:rsidR="002313EA" w:rsidRPr="003539B2" w:rsidRDefault="002313EA" w:rsidP="0080029F">
            <w:r w:rsidRPr="00675DAA">
              <w:t>Element</w:t>
            </w:r>
          </w:p>
        </w:tc>
        <w:tc>
          <w:tcPr>
            <w:tcW w:w="2103" w:type="dxa"/>
            <w:shd w:val="clear" w:color="auto" w:fill="808080"/>
          </w:tcPr>
          <w:p w:rsidR="002313EA" w:rsidRPr="00675DAA" w:rsidRDefault="002313EA" w:rsidP="0080029F">
            <w:r w:rsidRPr="00675DAA">
              <w:t>Attribute</w:t>
            </w:r>
          </w:p>
        </w:tc>
        <w:tc>
          <w:tcPr>
            <w:tcW w:w="1260" w:type="dxa"/>
            <w:shd w:val="clear" w:color="auto" w:fill="808080"/>
          </w:tcPr>
          <w:p w:rsidR="002313EA" w:rsidRPr="003539B2" w:rsidRDefault="002313EA" w:rsidP="0080029F">
            <w:r w:rsidRPr="00675DAA">
              <w:t>Cardinality</w:t>
            </w:r>
          </w:p>
        </w:tc>
        <w:tc>
          <w:tcPr>
            <w:tcW w:w="1350" w:type="dxa"/>
            <w:shd w:val="clear" w:color="auto" w:fill="808080"/>
          </w:tcPr>
          <w:p w:rsidR="002313EA" w:rsidRPr="00675DAA" w:rsidRDefault="002313EA" w:rsidP="0080029F">
            <w:r w:rsidRPr="00675DAA">
              <w:t>Value(s) Allowed</w:t>
            </w:r>
          </w:p>
          <w:p w:rsidR="002313EA" w:rsidRPr="00675DAA" w:rsidRDefault="002313EA" w:rsidP="0080029F">
            <w:r w:rsidRPr="00675DAA">
              <w:t>Examples</w:t>
            </w:r>
          </w:p>
        </w:tc>
        <w:tc>
          <w:tcPr>
            <w:tcW w:w="2520" w:type="dxa"/>
            <w:shd w:val="clear" w:color="auto" w:fill="808080"/>
          </w:tcPr>
          <w:p w:rsidR="002313EA" w:rsidRPr="00675DAA" w:rsidRDefault="002313EA" w:rsidP="0080029F">
            <w:r w:rsidRPr="00675DAA">
              <w:t>Description</w:t>
            </w:r>
          </w:p>
          <w:p w:rsidR="002313EA" w:rsidRPr="00675DAA" w:rsidRDefault="002313EA" w:rsidP="0080029F">
            <w:r w:rsidRPr="00675DAA">
              <w:t>Instructions</w:t>
            </w:r>
          </w:p>
        </w:tc>
      </w:tr>
      <w:tr w:rsidR="002313EA" w:rsidRPr="00675DAA" w:rsidTr="00395928">
        <w:trPr>
          <w:cantSplit/>
        </w:trPr>
        <w:tc>
          <w:tcPr>
            <w:tcW w:w="2127" w:type="dxa"/>
          </w:tcPr>
          <w:p w:rsidR="002313EA" w:rsidRPr="00675DAA" w:rsidRDefault="002313EA" w:rsidP="0080029F">
            <w:r>
              <w:t>component</w:t>
            </w:r>
          </w:p>
        </w:tc>
        <w:tc>
          <w:tcPr>
            <w:tcW w:w="2103" w:type="dxa"/>
            <w:shd w:val="clear" w:color="auto" w:fill="D9D9D9"/>
          </w:tcPr>
          <w:p w:rsidR="002313EA" w:rsidRPr="00675DAA" w:rsidRDefault="002313EA" w:rsidP="0080029F">
            <w:r w:rsidRPr="00675DAA">
              <w:t>N/A</w:t>
            </w:r>
          </w:p>
        </w:tc>
        <w:tc>
          <w:tcPr>
            <w:tcW w:w="1260" w:type="dxa"/>
            <w:shd w:val="clear" w:color="auto" w:fill="D9D9D9"/>
          </w:tcPr>
          <w:p w:rsidR="002313EA" w:rsidRPr="00675DAA" w:rsidRDefault="002313EA" w:rsidP="0080029F">
            <w:r w:rsidRPr="00675DAA">
              <w:t>1:1</w:t>
            </w:r>
          </w:p>
        </w:tc>
        <w:tc>
          <w:tcPr>
            <w:tcW w:w="1350" w:type="dxa"/>
            <w:shd w:val="clear" w:color="auto" w:fill="D9D9D9"/>
          </w:tcPr>
          <w:p w:rsidR="002313EA" w:rsidRPr="00675DAA" w:rsidRDefault="002313EA" w:rsidP="0080029F"/>
        </w:tc>
        <w:tc>
          <w:tcPr>
            <w:tcW w:w="2520" w:type="dxa"/>
            <w:shd w:val="clear" w:color="auto" w:fill="D9D9D9"/>
          </w:tcPr>
          <w:p w:rsidR="002313EA" w:rsidRPr="00675DAA" w:rsidRDefault="002313EA" w:rsidP="0080029F">
            <w:r w:rsidRPr="00675DAA">
              <w:t>The version of the document.</w:t>
            </w:r>
          </w:p>
        </w:tc>
      </w:tr>
      <w:tr w:rsidR="002313EA" w:rsidRPr="00675DAA" w:rsidTr="00395928">
        <w:trPr>
          <w:cantSplit/>
        </w:trPr>
        <w:tc>
          <w:tcPr>
            <w:tcW w:w="2127" w:type="dxa"/>
            <w:shd w:val="clear" w:color="auto" w:fill="808080"/>
          </w:tcPr>
          <w:p w:rsidR="002313EA" w:rsidRPr="00675DAA" w:rsidRDefault="002313EA" w:rsidP="0080029F">
            <w:r w:rsidRPr="00675DAA">
              <w:t>Conformance</w:t>
            </w:r>
          </w:p>
        </w:tc>
        <w:tc>
          <w:tcPr>
            <w:tcW w:w="7233" w:type="dxa"/>
            <w:gridSpan w:val="4"/>
          </w:tcPr>
          <w:p w:rsidR="002313EA" w:rsidRPr="00FC77E2" w:rsidRDefault="002313EA" w:rsidP="0043437F">
            <w:pPr>
              <w:pStyle w:val="ListParagraph"/>
              <w:numPr>
                <w:ilvl w:val="0"/>
                <w:numId w:val="109"/>
              </w:numPr>
            </w:pPr>
            <w:r>
              <w:t>There is an component element</w:t>
            </w:r>
          </w:p>
          <w:p w:rsidR="002313EA" w:rsidRPr="002313EA" w:rsidRDefault="002313EA" w:rsidP="0043437F">
            <w:pPr>
              <w:pStyle w:val="ListParagraph"/>
              <w:numPr>
                <w:ilvl w:val="0"/>
                <w:numId w:val="110"/>
              </w:numPr>
              <w:rPr>
                <w:szCs w:val="24"/>
                <w:highlight w:val="white"/>
              </w:rPr>
            </w:pPr>
            <w:r w:rsidRPr="00FC77E2">
              <w:t>D</w:t>
            </w:r>
            <w:r>
              <w:t xml:space="preserve">ue to the complexity of this element it has been detailed in </w:t>
            </w:r>
            <w:r w:rsidR="00FC77E2">
              <w:t xml:space="preserve">several sections primarily </w:t>
            </w:r>
            <w:r>
              <w:t xml:space="preserve">the </w:t>
            </w:r>
            <w:r w:rsidR="00FC77E2" w:rsidRPr="00FC77E2">
              <w:rPr>
                <w:color w:val="00B0F0"/>
                <w:u w:val="single"/>
              </w:rPr>
              <w:fldChar w:fldCharType="begin"/>
            </w:r>
            <w:r w:rsidR="00FC77E2" w:rsidRPr="00FC77E2">
              <w:rPr>
                <w:color w:val="00B0F0"/>
                <w:u w:val="single"/>
              </w:rPr>
              <w:instrText xml:space="preserve"> REF _Ref437288687 \h  \* MERGEFORMAT </w:instrText>
            </w:r>
            <w:r w:rsidR="00FC77E2" w:rsidRPr="00FC77E2">
              <w:rPr>
                <w:color w:val="00B0F0"/>
                <w:u w:val="single"/>
              </w:rPr>
            </w:r>
            <w:r w:rsidR="00FC77E2" w:rsidRPr="00FC77E2">
              <w:rPr>
                <w:color w:val="00B0F0"/>
                <w:u w:val="single"/>
              </w:rPr>
              <w:fldChar w:fldCharType="separate"/>
            </w:r>
            <w:r w:rsidR="00FC77E2" w:rsidRPr="00FC77E2">
              <w:rPr>
                <w:color w:val="00B0F0"/>
                <w:u w:val="single"/>
              </w:rPr>
              <w:t>Labeling Content Section Information</w:t>
            </w:r>
            <w:r w:rsidR="00FC77E2" w:rsidRPr="00FC77E2">
              <w:rPr>
                <w:color w:val="00B0F0"/>
                <w:u w:val="single"/>
              </w:rPr>
              <w:fldChar w:fldCharType="end"/>
            </w:r>
            <w:r w:rsidR="00FC77E2" w:rsidRPr="00FC77E2">
              <w:rPr>
                <w:color w:val="00B0F0"/>
              </w:rPr>
              <w:t xml:space="preserve"> </w:t>
            </w:r>
            <w:r w:rsidR="00FC77E2">
              <w:t xml:space="preserve">and </w:t>
            </w:r>
            <w:r w:rsidR="00FC77E2">
              <w:fldChar w:fldCharType="begin"/>
            </w:r>
            <w:r w:rsidR="00FC77E2">
              <w:instrText xml:space="preserve"> REF _Ref451157462 \h  \* MERGEFORMAT </w:instrText>
            </w:r>
            <w:r w:rsidR="00FC77E2">
              <w:fldChar w:fldCharType="separate"/>
            </w:r>
            <w:r w:rsidR="00FC77E2" w:rsidRPr="00FC77E2">
              <w:rPr>
                <w:color w:val="00B0F0"/>
                <w:u w:val="single"/>
              </w:rPr>
              <w:t>Product Data Information – Product in General</w:t>
            </w:r>
            <w:r w:rsidR="00FC77E2">
              <w:fldChar w:fldCharType="end"/>
            </w:r>
            <w:r w:rsidR="00FC77E2">
              <w:t xml:space="preserve"> </w:t>
            </w:r>
            <w:r w:rsidRPr="002313EA">
              <w:t>section</w:t>
            </w:r>
            <w:r w:rsidR="00FC77E2">
              <w:t>s.</w:t>
            </w:r>
          </w:p>
        </w:tc>
      </w:tr>
    </w:tbl>
    <w:p w:rsidR="002313EA" w:rsidRPr="00675DAA" w:rsidRDefault="002313EA" w:rsidP="0080029F"/>
    <w:p w:rsidR="00DE4C9A" w:rsidRPr="00675DAA" w:rsidRDefault="00DE4C9A" w:rsidP="0080029F">
      <w:pPr>
        <w:pStyle w:val="Heading2"/>
      </w:pPr>
      <w:bookmarkStart w:id="43" w:name="_Ref494062917"/>
      <w:bookmarkStart w:id="44" w:name="_Toc495429252"/>
      <w:r w:rsidRPr="00675DAA">
        <w:t>Author Information</w:t>
      </w:r>
      <w:bookmarkEnd w:id="43"/>
      <w:bookmarkEnd w:id="44"/>
    </w:p>
    <w:p w:rsidR="00DE4C9A" w:rsidRPr="00675DAA" w:rsidRDefault="00DE4C9A" w:rsidP="0080029F">
      <w:r w:rsidRPr="00675DAA">
        <w:t>Outlined in this section are all aspects relating to the author aspects</w:t>
      </w:r>
      <w:r w:rsidR="00675DAA" w:rsidRPr="00675DAA">
        <w:t xml:space="preserve"> for the document</w:t>
      </w:r>
    </w:p>
    <w:p w:rsidR="00526500" w:rsidRPr="00675DAA" w:rsidRDefault="00526500" w:rsidP="0080029F"/>
    <w:p w:rsidR="00DE4C9A" w:rsidRDefault="00DE4C9A" w:rsidP="001D67E2">
      <w:pPr>
        <w:pStyle w:val="Heading3"/>
      </w:pPr>
      <w:bookmarkStart w:id="45" w:name="_Toc495429253"/>
      <w:r w:rsidRPr="00675DAA">
        <w:t>XML</w:t>
      </w:r>
      <w:bookmarkEnd w:id="45"/>
    </w:p>
    <w:p w:rsidR="005450D1" w:rsidRPr="005450D1" w:rsidRDefault="005450D1" w:rsidP="005450D1">
      <w:pPr>
        <w:rPr>
          <w:lang w:val="en-US"/>
        </w:rPr>
      </w:pPr>
      <w:r>
        <w:rPr>
          <w:lang w:val="en-US"/>
        </w:rPr>
        <w:t>Outlined below is an overview of the structure for the author information:</w:t>
      </w:r>
    </w:p>
    <w:p w:rsidR="00E46ED6" w:rsidRPr="000A0496" w:rsidRDefault="00E46ED6" w:rsidP="0080029F">
      <w:r w:rsidRPr="000A0496">
        <w:t>&lt;</w:t>
      </w:r>
      <w:proofErr w:type="gramStart"/>
      <w:r w:rsidRPr="000A0496">
        <w:t>document</w:t>
      </w:r>
      <w:proofErr w:type="gramEnd"/>
      <w:r w:rsidRPr="000A0496">
        <w:t xml:space="preserve">&gt; </w:t>
      </w:r>
    </w:p>
    <w:p w:rsidR="00E46ED6" w:rsidRPr="000A0496" w:rsidRDefault="00E46ED6" w:rsidP="0080029F">
      <w:r w:rsidRPr="000A0496">
        <w:t xml:space="preserve">  &lt;</w:t>
      </w:r>
      <w:proofErr w:type="gramStart"/>
      <w:r w:rsidRPr="000A0496">
        <w:t>author</w:t>
      </w:r>
      <w:proofErr w:type="gramEnd"/>
      <w:r w:rsidRPr="000A0496">
        <w:t>&gt;</w:t>
      </w:r>
    </w:p>
    <w:p w:rsidR="00E46ED6" w:rsidRPr="000A0496" w:rsidRDefault="00E46ED6" w:rsidP="0080029F">
      <w:r w:rsidRPr="000A0496">
        <w:t xml:space="preserve">    &lt;</w:t>
      </w:r>
      <w:proofErr w:type="gramStart"/>
      <w:r w:rsidRPr="000A0496">
        <w:t>assignedEntity</w:t>
      </w:r>
      <w:proofErr w:type="gramEnd"/>
      <w:r w:rsidRPr="000A0496">
        <w:t>&gt;</w:t>
      </w:r>
    </w:p>
    <w:p w:rsidR="00E46ED6" w:rsidRPr="000A0496" w:rsidRDefault="00E46ED6" w:rsidP="0080029F">
      <w:r w:rsidRPr="000A0496">
        <w:t xml:space="preserve">      &lt;</w:t>
      </w:r>
      <w:proofErr w:type="gramStart"/>
      <w:r w:rsidRPr="000A0496">
        <w:t>representedOrganization</w:t>
      </w:r>
      <w:proofErr w:type="gramEnd"/>
      <w:r w:rsidRPr="000A0496">
        <w:t>&gt; &lt;!</w:t>
      </w:r>
      <w:r>
        <w:t>—DIN Owner</w:t>
      </w:r>
      <w:r w:rsidRPr="000A0496">
        <w:t xml:space="preserve"> --&gt; </w:t>
      </w:r>
    </w:p>
    <w:p w:rsidR="00E46ED6" w:rsidRPr="000A0496" w:rsidRDefault="00E46ED6" w:rsidP="0080029F">
      <w:r w:rsidRPr="000A0496">
        <w:t xml:space="preserve">        &lt;</w:t>
      </w:r>
      <w:proofErr w:type="gramStart"/>
      <w:r w:rsidRPr="000A0496">
        <w:t>assignedEntity</w:t>
      </w:r>
      <w:proofErr w:type="gramEnd"/>
      <w:r w:rsidRPr="000A0496">
        <w:t xml:space="preserve">&gt; </w:t>
      </w:r>
    </w:p>
    <w:p w:rsidR="00E46ED6" w:rsidRPr="000A0496" w:rsidRDefault="00E46ED6" w:rsidP="0080029F">
      <w:r w:rsidRPr="000A0496">
        <w:t xml:space="preserve">          &lt;</w:t>
      </w:r>
      <w:proofErr w:type="gramStart"/>
      <w:r w:rsidRPr="000A0496">
        <w:t>assignedOrganization</w:t>
      </w:r>
      <w:proofErr w:type="gramEnd"/>
      <w:r w:rsidRPr="000A0496">
        <w:t>&gt; &lt;!</w:t>
      </w:r>
      <w:r>
        <w:t>—Other parties</w:t>
      </w:r>
      <w:r w:rsidRPr="000A0496">
        <w:t xml:space="preserve"> </w:t>
      </w:r>
      <w:r>
        <w:t>as required</w:t>
      </w:r>
      <w:r w:rsidRPr="000A0496">
        <w:t>--&gt;</w:t>
      </w:r>
    </w:p>
    <w:p w:rsidR="00E46ED6" w:rsidRPr="00E46ED6" w:rsidRDefault="00E46ED6" w:rsidP="0080029F">
      <w:pPr>
        <w:rPr>
          <w:lang w:val="en-US"/>
        </w:rPr>
      </w:pPr>
    </w:p>
    <w:p w:rsidR="000142D9" w:rsidRDefault="000142D9" w:rsidP="0080029F">
      <w:r w:rsidRPr="005D746A">
        <w:t xml:space="preserve">The following is a representative </w:t>
      </w:r>
      <w:r w:rsidR="005450D1">
        <w:t xml:space="preserve">example for </w:t>
      </w:r>
      <w:r w:rsidRPr="005D746A">
        <w:t xml:space="preserve">the </w:t>
      </w:r>
      <w:r w:rsidR="00362912">
        <w:t>author</w:t>
      </w:r>
      <w:r w:rsidRPr="005D746A">
        <w:t xml:space="preserve"> </w:t>
      </w:r>
      <w:r w:rsidR="00362912">
        <w:t>aspect</w:t>
      </w:r>
      <w:r w:rsidRPr="005D746A">
        <w:t>:</w:t>
      </w:r>
    </w:p>
    <w:p w:rsidR="00E46ED6" w:rsidRPr="00E075EA" w:rsidRDefault="00E46ED6" w:rsidP="0080029F">
      <w:r w:rsidRPr="00E075EA">
        <w:t>&lt;</w:t>
      </w:r>
      <w:proofErr w:type="gramStart"/>
      <w:r w:rsidRPr="00E075EA">
        <w:t>author</w:t>
      </w:r>
      <w:proofErr w:type="gramEnd"/>
      <w:r w:rsidRPr="00E075EA">
        <w:t>&gt;</w:t>
      </w:r>
    </w:p>
    <w:p w:rsidR="00E46ED6" w:rsidRPr="00E075EA" w:rsidRDefault="00E46ED6" w:rsidP="0080029F">
      <w:pPr>
        <w:ind w:left="288"/>
      </w:pPr>
      <w:r w:rsidRPr="00E075EA">
        <w:t>&lt;time/&gt;</w:t>
      </w:r>
    </w:p>
    <w:p w:rsidR="00E46ED6" w:rsidRPr="00E075EA" w:rsidRDefault="00E46ED6" w:rsidP="0080029F">
      <w:pPr>
        <w:ind w:left="288"/>
      </w:pPr>
      <w:r w:rsidRPr="00E075EA">
        <w:t>&lt;</w:t>
      </w:r>
      <w:proofErr w:type="gramStart"/>
      <w:r w:rsidRPr="00E075EA">
        <w:t>assignedEntity</w:t>
      </w:r>
      <w:proofErr w:type="gramEnd"/>
      <w:r w:rsidRPr="00E075EA">
        <w:t>&gt;</w:t>
      </w:r>
    </w:p>
    <w:p w:rsidR="00E46ED6" w:rsidRPr="00E075EA" w:rsidRDefault="00E46ED6" w:rsidP="0080029F">
      <w:pPr>
        <w:ind w:left="576"/>
      </w:pPr>
      <w:r w:rsidRPr="00E075EA">
        <w:t>&lt;</w:t>
      </w:r>
      <w:proofErr w:type="gramStart"/>
      <w:r w:rsidRPr="00E075EA">
        <w:t>representedOrganization</w:t>
      </w:r>
      <w:proofErr w:type="gramEnd"/>
      <w:r w:rsidRPr="00E075EA">
        <w:t>&gt;</w:t>
      </w:r>
    </w:p>
    <w:p w:rsidR="00E46ED6" w:rsidRPr="00E075EA" w:rsidRDefault="00E46ED6" w:rsidP="0080029F">
      <w:pPr>
        <w:ind w:left="864"/>
      </w:pPr>
      <w:r w:rsidRPr="00E075EA">
        <w:t xml:space="preserve"> &lt;id root="</w:t>
      </w:r>
      <w:r>
        <w:t>2.16.840.1.113883.2.20.6.31</w:t>
      </w:r>
      <w:r w:rsidRPr="00E075EA">
        <w:t>" extension="999999999"/&gt;</w:t>
      </w:r>
    </w:p>
    <w:p w:rsidR="00E46ED6" w:rsidRPr="00E075EA" w:rsidRDefault="00E46ED6" w:rsidP="0080029F">
      <w:pPr>
        <w:ind w:left="864"/>
      </w:pPr>
      <w:r w:rsidRPr="00E075EA">
        <w:t xml:space="preserve"> &lt;id root="</w:t>
      </w:r>
      <w:r>
        <w:t>2.16.840.1.113883.2.20.6.33</w:t>
      </w:r>
      <w:r w:rsidRPr="00E075EA">
        <w:t>" extension="1"/&gt;</w:t>
      </w:r>
    </w:p>
    <w:p w:rsidR="00E46ED6" w:rsidRPr="00E075EA" w:rsidRDefault="00E46ED6" w:rsidP="0080029F">
      <w:pPr>
        <w:ind w:left="864"/>
      </w:pPr>
      <w:r w:rsidRPr="00E075EA">
        <w:t xml:space="preserve"> &lt;</w:t>
      </w:r>
      <w:proofErr w:type="gramStart"/>
      <w:r w:rsidRPr="00E075EA">
        <w:t>name&gt;</w:t>
      </w:r>
      <w:proofErr w:type="gramEnd"/>
      <w:r w:rsidRPr="00E075EA">
        <w:t>Acme Inc.&lt;/name&gt;</w:t>
      </w:r>
    </w:p>
    <w:p w:rsidR="00E46ED6" w:rsidRPr="00E075EA" w:rsidRDefault="00E46ED6" w:rsidP="0080029F">
      <w:pPr>
        <w:ind w:left="864"/>
      </w:pPr>
      <w:r w:rsidRPr="00E075EA">
        <w:t xml:space="preserve"> &lt;</w:t>
      </w:r>
      <w:proofErr w:type="gramStart"/>
      <w:r w:rsidRPr="00E075EA">
        <w:t>contactParty</w:t>
      </w:r>
      <w:proofErr w:type="gramEnd"/>
      <w:r w:rsidRPr="00E075EA">
        <w:t>&gt;</w:t>
      </w:r>
    </w:p>
    <w:p w:rsidR="00E46ED6" w:rsidRPr="00E075EA" w:rsidRDefault="00E46ED6" w:rsidP="0080029F">
      <w:pPr>
        <w:ind w:left="1152"/>
      </w:pPr>
      <w:r w:rsidRPr="00E075EA">
        <w:t xml:space="preserve"> &lt;</w:t>
      </w:r>
      <w:proofErr w:type="gramStart"/>
      <w:r w:rsidRPr="00E075EA">
        <w:t>addr</w:t>
      </w:r>
      <w:proofErr w:type="gramEnd"/>
      <w:r w:rsidRPr="00E075EA">
        <w:t>&gt;</w:t>
      </w:r>
    </w:p>
    <w:p w:rsidR="00E46ED6" w:rsidRPr="00E075EA" w:rsidRDefault="00E46ED6" w:rsidP="0080029F">
      <w:pPr>
        <w:ind w:left="1440"/>
      </w:pPr>
      <w:r w:rsidRPr="00E075EA">
        <w:t xml:space="preserve"> &lt;</w:t>
      </w:r>
      <w:proofErr w:type="gramStart"/>
      <w:r w:rsidRPr="00E075EA">
        <w:t>streetAddressLine&gt;</w:t>
      </w:r>
      <w:proofErr w:type="gramEnd"/>
      <w:r w:rsidRPr="00E075EA">
        <w:t>12 ApplewoodAve&lt;/streetAddressLine&gt;</w:t>
      </w:r>
    </w:p>
    <w:p w:rsidR="00E46ED6" w:rsidRPr="00E075EA" w:rsidRDefault="00E46ED6" w:rsidP="0080029F">
      <w:pPr>
        <w:ind w:left="1440"/>
      </w:pPr>
      <w:r w:rsidRPr="00E075EA">
        <w:t xml:space="preserve"> &lt;</w:t>
      </w:r>
      <w:proofErr w:type="gramStart"/>
      <w:r w:rsidRPr="00E075EA">
        <w:t>city&gt;</w:t>
      </w:r>
      <w:proofErr w:type="gramEnd"/>
      <w:r w:rsidRPr="00E075EA">
        <w:t>Ottawa&lt;/city&gt;</w:t>
      </w:r>
    </w:p>
    <w:p w:rsidR="00E46ED6" w:rsidRPr="00E075EA" w:rsidRDefault="00E46ED6" w:rsidP="0080029F">
      <w:pPr>
        <w:ind w:left="1440"/>
      </w:pPr>
      <w:r w:rsidRPr="00E075EA">
        <w:t xml:space="preserve"> &lt;</w:t>
      </w:r>
      <w:proofErr w:type="gramStart"/>
      <w:r w:rsidRPr="00E075EA">
        <w:t>state&gt;</w:t>
      </w:r>
      <w:proofErr w:type="gramEnd"/>
      <w:r w:rsidRPr="00E075EA">
        <w:t>Ontario&lt;/state&gt;</w:t>
      </w:r>
    </w:p>
    <w:p w:rsidR="00E46ED6" w:rsidRPr="00E075EA" w:rsidRDefault="00E46ED6" w:rsidP="0080029F">
      <w:pPr>
        <w:ind w:left="1440"/>
      </w:pPr>
      <w:r w:rsidRPr="00E075EA">
        <w:t xml:space="preserve"> &lt;</w:t>
      </w:r>
      <w:proofErr w:type="gramStart"/>
      <w:r w:rsidRPr="00E075EA">
        <w:t>postalCode&gt;</w:t>
      </w:r>
      <w:proofErr w:type="gramEnd"/>
      <w:r w:rsidRPr="00E075EA">
        <w:t>K1S 0B5&lt;/postalCode&gt;</w:t>
      </w:r>
    </w:p>
    <w:p w:rsidR="00E46ED6" w:rsidRPr="00E075EA" w:rsidRDefault="00E46ED6" w:rsidP="0080029F">
      <w:pPr>
        <w:ind w:left="1440"/>
      </w:pPr>
      <w:r w:rsidRPr="00E075EA">
        <w:t xml:space="preserve"> &lt;</w:t>
      </w:r>
      <w:r w:rsidRPr="001D5071">
        <w:t>country codeSystem="2.16.840.1.113883.2.20.6.17" code="CAN"</w:t>
      </w:r>
      <w:r>
        <w:t>/</w:t>
      </w:r>
      <w:r w:rsidRPr="00E075EA">
        <w:t>&gt;</w:t>
      </w:r>
    </w:p>
    <w:p w:rsidR="00E46ED6" w:rsidRPr="00E075EA" w:rsidRDefault="00E46ED6" w:rsidP="0080029F">
      <w:pPr>
        <w:ind w:left="1152"/>
      </w:pPr>
      <w:r w:rsidRPr="00E075EA">
        <w:t xml:space="preserve"> &lt;/addr&gt;</w:t>
      </w:r>
    </w:p>
    <w:p w:rsidR="00E46ED6" w:rsidRPr="00E075EA" w:rsidRDefault="00E46ED6" w:rsidP="0080029F">
      <w:pPr>
        <w:ind w:left="1152"/>
      </w:pPr>
      <w:r w:rsidRPr="00E075EA">
        <w:t>&lt;telecom value="tel</w:t>
      </w:r>
      <w:proofErr w:type="gramStart"/>
      <w:r w:rsidRPr="00E075EA">
        <w:t>:+</w:t>
      </w:r>
      <w:proofErr w:type="gramEnd"/>
      <w:r w:rsidRPr="00E075EA">
        <w:t>1-613-239-9919"/&gt;</w:t>
      </w:r>
    </w:p>
    <w:p w:rsidR="00E46ED6" w:rsidRPr="00E075EA" w:rsidRDefault="00E46ED6" w:rsidP="0080029F">
      <w:pPr>
        <w:ind w:left="1152"/>
      </w:pPr>
      <w:r w:rsidRPr="00E075EA">
        <w:t>&lt;</w:t>
      </w:r>
      <w:proofErr w:type="gramStart"/>
      <w:r w:rsidRPr="00E075EA">
        <w:t>telecom</w:t>
      </w:r>
      <w:proofErr w:type="gramEnd"/>
      <w:r w:rsidRPr="00E075EA">
        <w:t xml:space="preserve"> value="mailto:a@b.com"/&gt;</w:t>
      </w:r>
    </w:p>
    <w:p w:rsidR="00E46ED6" w:rsidRPr="00E075EA" w:rsidRDefault="00E46ED6" w:rsidP="0080029F">
      <w:pPr>
        <w:ind w:left="1152"/>
      </w:pPr>
      <w:r w:rsidRPr="00E075EA">
        <w:lastRenderedPageBreak/>
        <w:t>&lt;</w:t>
      </w:r>
      <w:proofErr w:type="gramStart"/>
      <w:r w:rsidRPr="00E075EA">
        <w:t>contactPerson</w:t>
      </w:r>
      <w:proofErr w:type="gramEnd"/>
      <w:r w:rsidRPr="00E075EA">
        <w:t>&gt;</w:t>
      </w:r>
    </w:p>
    <w:p w:rsidR="00E46ED6" w:rsidRPr="00E075EA" w:rsidRDefault="00E46ED6" w:rsidP="0080029F">
      <w:pPr>
        <w:ind w:left="1440"/>
      </w:pPr>
      <w:r w:rsidRPr="00E075EA">
        <w:t>&lt;</w:t>
      </w:r>
      <w:proofErr w:type="gramStart"/>
      <w:r w:rsidRPr="00E075EA">
        <w:t>name&gt;</w:t>
      </w:r>
      <w:proofErr w:type="gramEnd"/>
      <w:r w:rsidRPr="00E075EA">
        <w:t>Smith, Joe&lt;/name&gt;</w:t>
      </w:r>
    </w:p>
    <w:p w:rsidR="00E46ED6" w:rsidRPr="00E075EA" w:rsidRDefault="00E46ED6" w:rsidP="0080029F">
      <w:pPr>
        <w:ind w:left="1152"/>
      </w:pPr>
      <w:r w:rsidRPr="00E075EA">
        <w:t>&lt;/contactPerson&gt;</w:t>
      </w:r>
    </w:p>
    <w:p w:rsidR="00E46ED6" w:rsidRPr="00E075EA" w:rsidRDefault="00E46ED6" w:rsidP="0080029F">
      <w:pPr>
        <w:ind w:left="864"/>
      </w:pPr>
      <w:r w:rsidRPr="00E075EA">
        <w:t>&lt;/contactParty&gt;</w:t>
      </w:r>
    </w:p>
    <w:p w:rsidR="00E46ED6" w:rsidRPr="00E075EA" w:rsidRDefault="00E46ED6" w:rsidP="0080029F">
      <w:pPr>
        <w:ind w:left="864"/>
      </w:pPr>
      <w:r w:rsidRPr="00E075EA">
        <w:t>&lt;</w:t>
      </w:r>
      <w:proofErr w:type="gramStart"/>
      <w:r w:rsidRPr="00E075EA">
        <w:t>assignedEntity</w:t>
      </w:r>
      <w:proofErr w:type="gramEnd"/>
      <w:r w:rsidRPr="00E075EA">
        <w:t>&gt;</w:t>
      </w:r>
    </w:p>
    <w:p w:rsidR="00E46ED6" w:rsidRPr="00E075EA" w:rsidRDefault="00E46ED6" w:rsidP="0080029F">
      <w:pPr>
        <w:ind w:left="1152"/>
      </w:pPr>
      <w:r w:rsidRPr="00E075EA">
        <w:t>&lt;</w:t>
      </w:r>
      <w:proofErr w:type="gramStart"/>
      <w:r w:rsidRPr="00E075EA">
        <w:t>assignedOrganization</w:t>
      </w:r>
      <w:proofErr w:type="gramEnd"/>
      <w:r w:rsidRPr="00E075EA">
        <w:t>&gt;</w:t>
      </w:r>
    </w:p>
    <w:p w:rsidR="00E46ED6" w:rsidRPr="00E075EA" w:rsidRDefault="00E46ED6" w:rsidP="0080029F">
      <w:pPr>
        <w:ind w:left="1440"/>
      </w:pPr>
      <w:r w:rsidRPr="00E075EA">
        <w:t>&lt;</w:t>
      </w:r>
      <w:proofErr w:type="gramStart"/>
      <w:r w:rsidRPr="00E075EA">
        <w:t>assignedEntity</w:t>
      </w:r>
      <w:proofErr w:type="gramEnd"/>
      <w:r w:rsidRPr="00E075EA">
        <w:t>&gt;</w:t>
      </w:r>
    </w:p>
    <w:p w:rsidR="00E46ED6" w:rsidRPr="00E075EA" w:rsidRDefault="00E46ED6" w:rsidP="0080029F">
      <w:pPr>
        <w:ind w:left="1728"/>
      </w:pPr>
      <w:r w:rsidRPr="00E075EA">
        <w:t>&lt;</w:t>
      </w:r>
      <w:proofErr w:type="gramStart"/>
      <w:r w:rsidRPr="00E075EA">
        <w:t>assignedOrganization</w:t>
      </w:r>
      <w:proofErr w:type="gramEnd"/>
      <w:r w:rsidRPr="00E075EA">
        <w:t>&gt;</w:t>
      </w:r>
    </w:p>
    <w:p w:rsidR="00E46ED6" w:rsidRPr="00E075EA" w:rsidRDefault="00E46ED6" w:rsidP="0080029F">
      <w:pPr>
        <w:ind w:left="2016"/>
      </w:pPr>
      <w:r w:rsidRPr="00E075EA">
        <w:t>&lt;id root="</w:t>
      </w:r>
      <w:r>
        <w:t>2.16.840.1.113883.2.20.6.31</w:t>
      </w:r>
      <w:r w:rsidRPr="00E075EA">
        <w:t>" extension="999999999"/&gt;</w:t>
      </w:r>
    </w:p>
    <w:p w:rsidR="00E46ED6" w:rsidRPr="00E075EA" w:rsidRDefault="00E46ED6" w:rsidP="0080029F">
      <w:pPr>
        <w:ind w:left="2016"/>
      </w:pPr>
      <w:r w:rsidRPr="00E075EA">
        <w:t>&lt;id root="</w:t>
      </w:r>
      <w:r>
        <w:t>2.16.840.1.113883.2.20.6.33</w:t>
      </w:r>
      <w:r w:rsidRPr="00E075EA">
        <w:t>" extension="3"/&gt;</w:t>
      </w:r>
    </w:p>
    <w:p w:rsidR="00E46ED6" w:rsidRPr="00E075EA" w:rsidRDefault="00E46ED6" w:rsidP="0080029F">
      <w:pPr>
        <w:ind w:left="2016"/>
      </w:pPr>
      <w:r w:rsidRPr="00E075EA">
        <w:t>&lt;</w:t>
      </w:r>
      <w:proofErr w:type="gramStart"/>
      <w:r w:rsidRPr="00E075EA">
        <w:t>name&gt;</w:t>
      </w:r>
      <w:proofErr w:type="gramEnd"/>
      <w:r w:rsidRPr="00E075EA">
        <w:t>Bell Canada&lt;/name&gt;</w:t>
      </w:r>
    </w:p>
    <w:p w:rsidR="00E46ED6" w:rsidRPr="00E075EA" w:rsidRDefault="00E46ED6" w:rsidP="0080029F">
      <w:pPr>
        <w:ind w:left="2016"/>
      </w:pPr>
      <w:r w:rsidRPr="00E075EA">
        <w:t>&lt;telecom value="tel</w:t>
      </w:r>
      <w:proofErr w:type="gramStart"/>
      <w:r w:rsidRPr="00E075EA">
        <w:t>:+</w:t>
      </w:r>
      <w:proofErr w:type="gramEnd"/>
      <w:r w:rsidRPr="00E075EA">
        <w:t>1-613-239-9009"/&gt;</w:t>
      </w:r>
    </w:p>
    <w:p w:rsidR="00E46ED6" w:rsidRPr="00E075EA" w:rsidRDefault="00E46ED6" w:rsidP="0080029F">
      <w:pPr>
        <w:ind w:left="2016"/>
      </w:pPr>
      <w:r w:rsidRPr="00E075EA">
        <w:t>&lt;</w:t>
      </w:r>
      <w:proofErr w:type="gramStart"/>
      <w:r w:rsidRPr="00E075EA">
        <w:t>telecom</w:t>
      </w:r>
      <w:proofErr w:type="gramEnd"/>
      <w:r w:rsidRPr="00E075EA">
        <w:t xml:space="preserve"> value="mailto:c@b.com"/&gt;</w:t>
      </w:r>
    </w:p>
    <w:p w:rsidR="00E46ED6" w:rsidRPr="00E075EA" w:rsidRDefault="00E46ED6" w:rsidP="0080029F">
      <w:pPr>
        <w:ind w:left="2016"/>
      </w:pPr>
      <w:r w:rsidRPr="00E075EA">
        <w:t>&lt;</w:t>
      </w:r>
      <w:proofErr w:type="gramStart"/>
      <w:r w:rsidRPr="00E075EA">
        <w:t>addr</w:t>
      </w:r>
      <w:proofErr w:type="gramEnd"/>
      <w:r w:rsidRPr="00E075EA">
        <w:t>&gt;</w:t>
      </w:r>
    </w:p>
    <w:p w:rsidR="00E46ED6" w:rsidRPr="00E075EA" w:rsidRDefault="00E46ED6" w:rsidP="0080029F">
      <w:pPr>
        <w:ind w:left="2304"/>
      </w:pPr>
      <w:r w:rsidRPr="00E075EA">
        <w:t>&lt;</w:t>
      </w:r>
      <w:proofErr w:type="gramStart"/>
      <w:r w:rsidRPr="00E075EA">
        <w:t>streetAddressLine&gt;</w:t>
      </w:r>
      <w:proofErr w:type="gramEnd"/>
      <w:r w:rsidRPr="00E075EA">
        <w:t>122 ApplewoodAve&lt;/streetAddressLine&gt;</w:t>
      </w:r>
    </w:p>
    <w:p w:rsidR="00E46ED6" w:rsidRPr="00E075EA" w:rsidRDefault="00E46ED6" w:rsidP="0080029F">
      <w:pPr>
        <w:ind w:left="2304"/>
      </w:pPr>
      <w:r w:rsidRPr="00E075EA">
        <w:t>&lt;</w:t>
      </w:r>
      <w:proofErr w:type="gramStart"/>
      <w:r w:rsidRPr="00E075EA">
        <w:t>city&gt;</w:t>
      </w:r>
      <w:proofErr w:type="gramEnd"/>
      <w:r w:rsidRPr="00E075EA">
        <w:t>Ottawa&lt;/city&gt;</w:t>
      </w:r>
    </w:p>
    <w:p w:rsidR="00E46ED6" w:rsidRPr="00E075EA" w:rsidRDefault="00E46ED6" w:rsidP="0080029F">
      <w:pPr>
        <w:ind w:left="2304"/>
      </w:pPr>
      <w:r w:rsidRPr="00E075EA">
        <w:t>&lt;</w:t>
      </w:r>
      <w:proofErr w:type="gramStart"/>
      <w:r w:rsidRPr="00E075EA">
        <w:t>state&gt;</w:t>
      </w:r>
      <w:proofErr w:type="gramEnd"/>
      <w:r w:rsidRPr="00E075EA">
        <w:t>Ontario&lt;/state&gt;</w:t>
      </w:r>
    </w:p>
    <w:p w:rsidR="00E46ED6" w:rsidRPr="00E075EA" w:rsidRDefault="00E46ED6" w:rsidP="0080029F">
      <w:pPr>
        <w:ind w:left="2304"/>
      </w:pPr>
      <w:r w:rsidRPr="00E075EA">
        <w:t>&lt;</w:t>
      </w:r>
      <w:proofErr w:type="gramStart"/>
      <w:r w:rsidRPr="00E075EA">
        <w:t>postalCode&gt;</w:t>
      </w:r>
      <w:proofErr w:type="gramEnd"/>
      <w:r w:rsidRPr="00E075EA">
        <w:t>K1S 0B3&lt;/postalCode&gt;</w:t>
      </w:r>
    </w:p>
    <w:p w:rsidR="00E46ED6" w:rsidRPr="00E075EA" w:rsidRDefault="00E46ED6" w:rsidP="0080029F">
      <w:pPr>
        <w:ind w:left="2304"/>
      </w:pPr>
      <w:r w:rsidRPr="00E075EA">
        <w:t>&lt;</w:t>
      </w:r>
      <w:r w:rsidRPr="001D5071">
        <w:t>country codeSystem="2.16.840.1.113883.2.20.6.17" code="CAN"</w:t>
      </w:r>
      <w:r>
        <w:t>/</w:t>
      </w:r>
      <w:r w:rsidRPr="00E075EA">
        <w:t>&gt;</w:t>
      </w:r>
    </w:p>
    <w:p w:rsidR="00E46ED6" w:rsidRPr="00E075EA" w:rsidRDefault="00E46ED6" w:rsidP="0080029F">
      <w:pPr>
        <w:ind w:left="2016"/>
      </w:pPr>
      <w:r w:rsidRPr="00E075EA">
        <w:t>&lt;/addr&gt;</w:t>
      </w:r>
    </w:p>
    <w:p w:rsidR="00E46ED6" w:rsidRPr="00E075EA" w:rsidRDefault="00E46ED6" w:rsidP="0080029F">
      <w:pPr>
        <w:ind w:left="2016"/>
      </w:pPr>
      <w:r w:rsidRPr="00E075EA">
        <w:t>&lt;</w:t>
      </w:r>
      <w:proofErr w:type="gramStart"/>
      <w:r w:rsidRPr="00E075EA">
        <w:t>contactParty</w:t>
      </w:r>
      <w:proofErr w:type="gramEnd"/>
      <w:r w:rsidRPr="00E075EA">
        <w:t>&gt;</w:t>
      </w:r>
    </w:p>
    <w:p w:rsidR="00E46ED6" w:rsidRPr="00E075EA" w:rsidRDefault="00E46ED6" w:rsidP="0080029F">
      <w:pPr>
        <w:ind w:left="2304"/>
      </w:pPr>
      <w:r w:rsidRPr="00E075EA">
        <w:t>&lt;</w:t>
      </w:r>
      <w:proofErr w:type="gramStart"/>
      <w:r w:rsidRPr="00E075EA">
        <w:t>contactPerson</w:t>
      </w:r>
      <w:proofErr w:type="gramEnd"/>
      <w:r w:rsidRPr="00E075EA">
        <w:t>&gt;</w:t>
      </w:r>
    </w:p>
    <w:p w:rsidR="00E46ED6" w:rsidRPr="00E075EA" w:rsidRDefault="00E46ED6" w:rsidP="0080029F">
      <w:pPr>
        <w:ind w:left="2592"/>
      </w:pPr>
      <w:r w:rsidRPr="00E075EA">
        <w:t>&lt;</w:t>
      </w:r>
      <w:proofErr w:type="gramStart"/>
      <w:r w:rsidRPr="00E075EA">
        <w:t>name&gt;</w:t>
      </w:r>
      <w:proofErr w:type="gramEnd"/>
      <w:r w:rsidRPr="00E075EA">
        <w:t>Fred, Last&lt;/name&gt;</w:t>
      </w:r>
    </w:p>
    <w:p w:rsidR="00E46ED6" w:rsidRPr="00E075EA" w:rsidRDefault="00E46ED6" w:rsidP="0080029F">
      <w:pPr>
        <w:ind w:left="2304"/>
      </w:pPr>
      <w:r w:rsidRPr="00E075EA">
        <w:t>&lt;/contactPerson&gt;</w:t>
      </w:r>
    </w:p>
    <w:p w:rsidR="00E46ED6" w:rsidRPr="00E075EA" w:rsidRDefault="00E46ED6" w:rsidP="0080029F">
      <w:pPr>
        <w:ind w:left="2016"/>
      </w:pPr>
      <w:r w:rsidRPr="00E075EA">
        <w:t>&lt;/contactParty&gt;</w:t>
      </w:r>
    </w:p>
    <w:p w:rsidR="00E46ED6" w:rsidRPr="00E075EA" w:rsidRDefault="00E46ED6" w:rsidP="0080029F">
      <w:pPr>
        <w:ind w:left="1728"/>
      </w:pPr>
      <w:r w:rsidRPr="00E075EA">
        <w:t>&lt;/assignedOrganization&gt;</w:t>
      </w:r>
    </w:p>
    <w:p w:rsidR="00E46ED6" w:rsidRPr="00E075EA" w:rsidRDefault="00E46ED6" w:rsidP="0080029F">
      <w:pPr>
        <w:ind w:left="1440"/>
      </w:pPr>
      <w:r w:rsidRPr="00E075EA">
        <w:t>&lt;/assignedEntity&gt;</w:t>
      </w:r>
    </w:p>
    <w:p w:rsidR="00E46ED6" w:rsidRPr="00E075EA" w:rsidRDefault="00E46ED6" w:rsidP="0080029F">
      <w:pPr>
        <w:ind w:left="1152"/>
      </w:pPr>
      <w:r w:rsidRPr="00E075EA">
        <w:t>&lt;/assignedOrganization&gt;</w:t>
      </w:r>
    </w:p>
    <w:p w:rsidR="00E46ED6" w:rsidRPr="00E075EA" w:rsidRDefault="00E46ED6" w:rsidP="0080029F">
      <w:pPr>
        <w:ind w:left="864"/>
      </w:pPr>
      <w:r w:rsidRPr="00E075EA">
        <w:t>&lt;/assignedEntity&gt;</w:t>
      </w:r>
    </w:p>
    <w:p w:rsidR="00E46ED6" w:rsidRPr="00E075EA" w:rsidRDefault="00E46ED6" w:rsidP="0080029F">
      <w:pPr>
        <w:ind w:left="576"/>
      </w:pPr>
      <w:r w:rsidRPr="00E075EA">
        <w:t>&lt;/representedOrganization&gt;</w:t>
      </w:r>
    </w:p>
    <w:p w:rsidR="00E46ED6" w:rsidRPr="00E075EA" w:rsidRDefault="00E46ED6" w:rsidP="0080029F">
      <w:pPr>
        <w:ind w:left="288"/>
      </w:pPr>
      <w:r w:rsidRPr="00E075EA">
        <w:t>&lt;/assignedEntity&gt;</w:t>
      </w:r>
    </w:p>
    <w:p w:rsidR="00E46ED6" w:rsidRPr="00E075EA" w:rsidRDefault="00E46ED6" w:rsidP="0080029F">
      <w:r w:rsidRPr="00E075EA">
        <w:t>&lt;/author&gt;</w:t>
      </w:r>
    </w:p>
    <w:p w:rsidR="00D14B8D" w:rsidRDefault="00D14B8D" w:rsidP="0080029F"/>
    <w:p w:rsidR="000142D9" w:rsidRDefault="00F512E4" w:rsidP="0080029F">
      <w:r w:rsidRPr="00C367F5">
        <w:t>O</w:t>
      </w:r>
      <w:r w:rsidR="000142D9" w:rsidRPr="00C367F5">
        <w:t xml:space="preserve">rganizations are identified using </w:t>
      </w:r>
      <w:r w:rsidR="002D0332" w:rsidRPr="00C367F5">
        <w:t>HPFB</w:t>
      </w:r>
      <w:r w:rsidR="001E485B" w:rsidRPr="00C367F5">
        <w:t xml:space="preserve"> Company ID</w:t>
      </w:r>
      <w:r w:rsidR="000142D9" w:rsidRPr="00C367F5">
        <w:t>s. These are identifiers with the root</w:t>
      </w:r>
      <w:r w:rsidR="009A6E40" w:rsidRPr="00C367F5">
        <w:t xml:space="preserve"> </w:t>
      </w:r>
      <w:r w:rsidR="00601F99" w:rsidRPr="00C367F5">
        <w:t>2.16.840.1.113883.2.20.6.31</w:t>
      </w:r>
      <w:r w:rsidR="009A6E40" w:rsidRPr="00C367F5">
        <w:t xml:space="preserve"> </w:t>
      </w:r>
      <w:r w:rsidR="009336DC">
        <w:t>and an extension as illustrated below:</w:t>
      </w:r>
    </w:p>
    <w:p w:rsidR="009336DC" w:rsidRPr="000A0496" w:rsidRDefault="009336DC" w:rsidP="0080029F">
      <w:r w:rsidRPr="000A0496">
        <w:t>&lt;</w:t>
      </w:r>
      <w:proofErr w:type="gramStart"/>
      <w:r w:rsidRPr="000A0496">
        <w:t>representedOrganization</w:t>
      </w:r>
      <w:proofErr w:type="gramEnd"/>
      <w:r w:rsidRPr="000A0496">
        <w:t xml:space="preserve">&gt; </w:t>
      </w:r>
    </w:p>
    <w:p w:rsidR="009336DC" w:rsidRDefault="009336DC" w:rsidP="0080029F">
      <w:pPr>
        <w:ind w:left="288"/>
      </w:pPr>
      <w:r w:rsidRPr="000A0496">
        <w:t>&lt;id extension=</w:t>
      </w:r>
      <w:r>
        <w:t>“Company ID”</w:t>
      </w:r>
      <w:r w:rsidRPr="000A0496">
        <w:t xml:space="preserve"> root="</w:t>
      </w:r>
      <w:r>
        <w:t>2.16.840.1.113883.2.20.6.31</w:t>
      </w:r>
      <w:r w:rsidRPr="000A0496">
        <w:t>"/&gt;</w:t>
      </w:r>
    </w:p>
    <w:p w:rsidR="00224B8C" w:rsidRDefault="00224B8C" w:rsidP="00224B8C"/>
    <w:p w:rsidR="00224B8C" w:rsidRDefault="00224B8C" w:rsidP="00224B8C">
      <w:r>
        <w:t>Outlined below is an example of the contactPerson element:</w:t>
      </w:r>
    </w:p>
    <w:p w:rsidR="00224B8C" w:rsidRPr="000A0496" w:rsidRDefault="00224B8C" w:rsidP="00224B8C">
      <w:r w:rsidRPr="000A0496">
        <w:t>&lt;</w:t>
      </w:r>
      <w:proofErr w:type="gramStart"/>
      <w:r w:rsidRPr="000A0496">
        <w:t>contactPerson</w:t>
      </w:r>
      <w:proofErr w:type="gramEnd"/>
      <w:r w:rsidRPr="000A0496">
        <w:t xml:space="preserve">&gt; </w:t>
      </w:r>
    </w:p>
    <w:p w:rsidR="00224B8C" w:rsidRPr="000A0496" w:rsidRDefault="00224B8C" w:rsidP="00224B8C">
      <w:pPr>
        <w:ind w:left="288"/>
      </w:pPr>
      <w:r w:rsidRPr="000A0496">
        <w:t xml:space="preserve"> &lt;</w:t>
      </w:r>
      <w:proofErr w:type="gramStart"/>
      <w:r w:rsidRPr="000A0496">
        <w:t>name&gt;</w:t>
      </w:r>
      <w:proofErr w:type="gramEnd"/>
      <w:r w:rsidRPr="000A0496">
        <w:t xml:space="preserve">contact person name for </w:t>
      </w:r>
      <w:r>
        <w:t>DIN Owner/Regulatory Contact</w:t>
      </w:r>
      <w:r w:rsidRPr="000A0496">
        <w:t xml:space="preserve">&lt;/name&gt; </w:t>
      </w:r>
    </w:p>
    <w:p w:rsidR="00224B8C" w:rsidRPr="000A0496" w:rsidRDefault="00224B8C" w:rsidP="00224B8C">
      <w:r w:rsidRPr="000A0496">
        <w:t xml:space="preserve"> &lt;/contactPerson&gt;</w:t>
      </w:r>
    </w:p>
    <w:p w:rsidR="00A213B5" w:rsidRPr="00CB5071" w:rsidRDefault="00A213B5" w:rsidP="0080029F"/>
    <w:p w:rsidR="000142D9" w:rsidRDefault="00A16152" w:rsidP="001D67E2">
      <w:pPr>
        <w:pStyle w:val="Heading3"/>
      </w:pPr>
      <w:bookmarkStart w:id="46" w:name="_Toc495429254"/>
      <w:r>
        <w:t>Validation</w:t>
      </w:r>
      <w:bookmarkEnd w:id="46"/>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16152" w:rsidRPr="00675DAA" w:rsidTr="00C87FC3">
        <w:trPr>
          <w:cantSplit/>
          <w:trHeight w:val="580"/>
          <w:tblHeader/>
        </w:trPr>
        <w:tc>
          <w:tcPr>
            <w:tcW w:w="2358" w:type="dxa"/>
            <w:shd w:val="clear" w:color="auto" w:fill="808080"/>
          </w:tcPr>
          <w:p w:rsidR="00A16152" w:rsidRPr="00914CEC" w:rsidRDefault="00A16152" w:rsidP="0080029F">
            <w:r w:rsidRPr="00675DAA">
              <w:t>Element</w:t>
            </w:r>
          </w:p>
        </w:tc>
        <w:tc>
          <w:tcPr>
            <w:tcW w:w="1260" w:type="dxa"/>
            <w:shd w:val="clear" w:color="auto" w:fill="808080"/>
          </w:tcPr>
          <w:p w:rsidR="00A16152" w:rsidRPr="00675DAA" w:rsidRDefault="00A16152" w:rsidP="0080029F">
            <w:r w:rsidRPr="00675DAA">
              <w:t>Attribute</w:t>
            </w:r>
          </w:p>
        </w:tc>
        <w:tc>
          <w:tcPr>
            <w:tcW w:w="1260" w:type="dxa"/>
            <w:shd w:val="clear" w:color="auto" w:fill="808080"/>
          </w:tcPr>
          <w:p w:rsidR="00A16152" w:rsidRPr="00914CEC" w:rsidRDefault="00A16152" w:rsidP="0080029F">
            <w:r w:rsidRPr="00675DAA">
              <w:t>Cardinality</w:t>
            </w:r>
          </w:p>
        </w:tc>
        <w:tc>
          <w:tcPr>
            <w:tcW w:w="1350" w:type="dxa"/>
            <w:shd w:val="clear" w:color="auto" w:fill="808080"/>
          </w:tcPr>
          <w:p w:rsidR="00A16152" w:rsidRPr="00675DAA" w:rsidRDefault="00A16152" w:rsidP="0080029F">
            <w:r w:rsidRPr="00675DAA">
              <w:t>Value(s) Allowed</w:t>
            </w:r>
          </w:p>
          <w:p w:rsidR="00A16152" w:rsidRPr="00675DAA" w:rsidRDefault="00A16152" w:rsidP="0080029F">
            <w:r w:rsidRPr="00675DAA">
              <w:t>Examples</w:t>
            </w:r>
          </w:p>
        </w:tc>
        <w:tc>
          <w:tcPr>
            <w:tcW w:w="3330" w:type="dxa"/>
            <w:shd w:val="clear" w:color="auto" w:fill="808080"/>
          </w:tcPr>
          <w:p w:rsidR="00A16152" w:rsidRPr="00675DAA" w:rsidRDefault="00A16152" w:rsidP="0080029F">
            <w:r w:rsidRPr="00675DAA">
              <w:t>Description</w:t>
            </w:r>
          </w:p>
          <w:p w:rsidR="00A16152" w:rsidRPr="00675DAA" w:rsidRDefault="00A16152" w:rsidP="0080029F">
            <w:r w:rsidRPr="00675DAA">
              <w:t>Instructions</w:t>
            </w:r>
          </w:p>
        </w:tc>
      </w:tr>
      <w:tr w:rsidR="00A16152" w:rsidRPr="00675DAA" w:rsidTr="00C87FC3">
        <w:trPr>
          <w:cantSplit/>
        </w:trPr>
        <w:tc>
          <w:tcPr>
            <w:tcW w:w="2358" w:type="dxa"/>
          </w:tcPr>
          <w:p w:rsidR="00A16152" w:rsidRPr="00914CEC" w:rsidRDefault="009352FF" w:rsidP="0080029F">
            <w:r w:rsidRPr="00675DAA">
              <w:lastRenderedPageBreak/>
              <w:t>A</w:t>
            </w:r>
            <w:r w:rsidR="00A16152" w:rsidRPr="00675DAA">
              <w:t>uthor</w:t>
            </w:r>
          </w:p>
        </w:tc>
        <w:tc>
          <w:tcPr>
            <w:tcW w:w="1260" w:type="dxa"/>
            <w:shd w:val="clear" w:color="auto" w:fill="D9D9D9"/>
          </w:tcPr>
          <w:p w:rsidR="00A16152" w:rsidRPr="00675DAA" w:rsidRDefault="00A16152" w:rsidP="0080029F">
            <w:r w:rsidRPr="00675DAA">
              <w:t>N/A</w:t>
            </w:r>
          </w:p>
        </w:tc>
        <w:tc>
          <w:tcPr>
            <w:tcW w:w="1260" w:type="dxa"/>
            <w:shd w:val="clear" w:color="auto" w:fill="D9D9D9"/>
          </w:tcPr>
          <w:p w:rsidR="00A16152" w:rsidRPr="00675DAA" w:rsidRDefault="00A16152" w:rsidP="0080029F">
            <w:r w:rsidRPr="00675DAA">
              <w:t>1:1</w:t>
            </w:r>
          </w:p>
        </w:tc>
        <w:tc>
          <w:tcPr>
            <w:tcW w:w="1350" w:type="dxa"/>
            <w:shd w:val="clear" w:color="auto" w:fill="D9D9D9"/>
          </w:tcPr>
          <w:p w:rsidR="00A16152" w:rsidRPr="00675DAA" w:rsidRDefault="00A16152" w:rsidP="0080029F"/>
        </w:tc>
        <w:tc>
          <w:tcPr>
            <w:tcW w:w="3330" w:type="dxa"/>
            <w:shd w:val="clear" w:color="auto" w:fill="D9D9D9"/>
          </w:tcPr>
          <w:p w:rsidR="00A16152" w:rsidRPr="00675DAA" w:rsidRDefault="00A16152" w:rsidP="0080029F"/>
        </w:tc>
      </w:tr>
      <w:tr w:rsidR="00A16152" w:rsidRPr="00675DAA" w:rsidTr="00C87FC3">
        <w:trPr>
          <w:cantSplit/>
        </w:trPr>
        <w:tc>
          <w:tcPr>
            <w:tcW w:w="2358" w:type="dxa"/>
            <w:shd w:val="clear" w:color="auto" w:fill="808080"/>
          </w:tcPr>
          <w:p w:rsidR="00A16152" w:rsidRPr="00675DAA" w:rsidRDefault="00A16152" w:rsidP="0080029F">
            <w:r w:rsidRPr="00675DAA">
              <w:t>Conformance</w:t>
            </w:r>
          </w:p>
        </w:tc>
        <w:tc>
          <w:tcPr>
            <w:tcW w:w="7200" w:type="dxa"/>
            <w:gridSpan w:val="4"/>
          </w:tcPr>
          <w:p w:rsidR="00A16152" w:rsidRDefault="00A16152" w:rsidP="0043437F">
            <w:pPr>
              <w:pStyle w:val="ListParagraph"/>
              <w:numPr>
                <w:ilvl w:val="0"/>
                <w:numId w:val="33"/>
              </w:numPr>
            </w:pPr>
            <w:r>
              <w:t>The</w:t>
            </w:r>
            <w:r w:rsidR="00EB21E1">
              <w:t>re is an</w:t>
            </w:r>
            <w:r w:rsidR="00D8638C">
              <w:t xml:space="preserve"> author element</w:t>
            </w:r>
          </w:p>
          <w:p w:rsidR="00BA76E9" w:rsidRPr="00C13369" w:rsidRDefault="00487FE5" w:rsidP="0043437F">
            <w:pPr>
              <w:pStyle w:val="ListParagraph"/>
              <w:numPr>
                <w:ilvl w:val="0"/>
                <w:numId w:val="137"/>
              </w:num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D00628">
              <w:t xml:space="preserve">element has </w:t>
            </w:r>
            <w:r w:rsidR="00395928">
              <w:t xml:space="preserve">not </w:t>
            </w:r>
            <w:r w:rsidR="00395928" w:rsidRPr="00D00628">
              <w:t>been defined.</w:t>
            </w:r>
          </w:p>
          <w:p w:rsidR="00BA76E9" w:rsidRPr="00193500" w:rsidRDefault="00487FE5" w:rsidP="0043437F">
            <w:pPr>
              <w:pStyle w:val="ListParagraph"/>
              <w:numPr>
                <w:ilvl w:val="0"/>
                <w:numId w:val="137"/>
              </w:numPr>
            </w:pPr>
            <w:r>
              <w:rPr>
                <w:highlight w:val="white"/>
              </w:rPr>
              <w:t>SPL Rule 4</w:t>
            </w:r>
            <w:r w:rsidR="00D76A0D">
              <w:rPr>
                <w:highlight w:val="white"/>
              </w:rPr>
              <w:t xml:space="preserve"> </w:t>
            </w:r>
            <w:r w:rsidR="00D76A0D" w:rsidRPr="00D00628">
              <w:rPr>
                <w:highlight w:val="white"/>
              </w:rPr>
              <w:t xml:space="preserve">identifies that more than one </w:t>
            </w:r>
            <w:r w:rsidR="00D76A0D" w:rsidRPr="00D00628">
              <w:t xml:space="preserve">element </w:t>
            </w:r>
            <w:r w:rsidR="00D76A0D">
              <w:t xml:space="preserve">is </w:t>
            </w:r>
            <w:r w:rsidR="00D76A0D" w:rsidRPr="00D00628">
              <w:t>defined.</w:t>
            </w:r>
          </w:p>
        </w:tc>
      </w:tr>
    </w:tbl>
    <w:p w:rsidR="00F512E4" w:rsidRDefault="00F512E4" w:rsidP="0080029F">
      <w:pPr>
        <w:pStyle w:val="Default"/>
        <w:rPr>
          <w:sz w:val="23"/>
          <w:szCs w:val="23"/>
          <w:lang w:val="en-US"/>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16152" w:rsidRPr="00675DAA" w:rsidTr="00C87FC3">
        <w:trPr>
          <w:cantSplit/>
          <w:trHeight w:val="580"/>
          <w:tblHeader/>
        </w:trPr>
        <w:tc>
          <w:tcPr>
            <w:tcW w:w="2358" w:type="dxa"/>
            <w:shd w:val="clear" w:color="auto" w:fill="808080"/>
          </w:tcPr>
          <w:p w:rsidR="00A16152" w:rsidRPr="00914CEC" w:rsidRDefault="00A16152" w:rsidP="0080029F">
            <w:r w:rsidRPr="00675DAA">
              <w:t>Element</w:t>
            </w:r>
          </w:p>
        </w:tc>
        <w:tc>
          <w:tcPr>
            <w:tcW w:w="1260" w:type="dxa"/>
            <w:shd w:val="clear" w:color="auto" w:fill="808080"/>
          </w:tcPr>
          <w:p w:rsidR="00A16152" w:rsidRPr="00675DAA" w:rsidRDefault="00A16152" w:rsidP="0080029F">
            <w:r w:rsidRPr="00675DAA">
              <w:t>Attribute</w:t>
            </w:r>
          </w:p>
        </w:tc>
        <w:tc>
          <w:tcPr>
            <w:tcW w:w="1260" w:type="dxa"/>
            <w:shd w:val="clear" w:color="auto" w:fill="808080"/>
          </w:tcPr>
          <w:p w:rsidR="00A16152" w:rsidRPr="00914CEC" w:rsidRDefault="00A16152" w:rsidP="0080029F">
            <w:r w:rsidRPr="00675DAA">
              <w:t>Cardinality</w:t>
            </w:r>
          </w:p>
        </w:tc>
        <w:tc>
          <w:tcPr>
            <w:tcW w:w="1350" w:type="dxa"/>
            <w:shd w:val="clear" w:color="auto" w:fill="808080"/>
          </w:tcPr>
          <w:p w:rsidR="00A16152" w:rsidRPr="00675DAA" w:rsidRDefault="00A16152" w:rsidP="0080029F">
            <w:r w:rsidRPr="00675DAA">
              <w:t>Value(s) Allowed</w:t>
            </w:r>
          </w:p>
          <w:p w:rsidR="00A16152" w:rsidRPr="00675DAA" w:rsidRDefault="00A16152" w:rsidP="0080029F">
            <w:r w:rsidRPr="00675DAA">
              <w:t>Examples</w:t>
            </w:r>
          </w:p>
        </w:tc>
        <w:tc>
          <w:tcPr>
            <w:tcW w:w="3330" w:type="dxa"/>
            <w:shd w:val="clear" w:color="auto" w:fill="808080"/>
          </w:tcPr>
          <w:p w:rsidR="00A16152" w:rsidRPr="00675DAA" w:rsidRDefault="00A16152" w:rsidP="0080029F">
            <w:r w:rsidRPr="00675DAA">
              <w:t>Description</w:t>
            </w:r>
          </w:p>
          <w:p w:rsidR="00A16152" w:rsidRPr="00675DAA" w:rsidRDefault="00A16152" w:rsidP="0080029F">
            <w:r w:rsidRPr="00675DAA">
              <w:t>Instructions</w:t>
            </w:r>
          </w:p>
        </w:tc>
      </w:tr>
      <w:tr w:rsidR="00A16152" w:rsidRPr="00675DAA" w:rsidTr="00C87FC3">
        <w:trPr>
          <w:cantSplit/>
        </w:trPr>
        <w:tc>
          <w:tcPr>
            <w:tcW w:w="2358" w:type="dxa"/>
          </w:tcPr>
          <w:p w:rsidR="00A16152" w:rsidRPr="00914CEC" w:rsidRDefault="009352FF" w:rsidP="0080029F">
            <w:r>
              <w:t>T</w:t>
            </w:r>
            <w:r w:rsidR="005D746A">
              <w:t>ime</w:t>
            </w:r>
          </w:p>
        </w:tc>
        <w:tc>
          <w:tcPr>
            <w:tcW w:w="1260" w:type="dxa"/>
            <w:shd w:val="clear" w:color="auto" w:fill="D9D9D9"/>
          </w:tcPr>
          <w:p w:rsidR="00A16152" w:rsidRPr="00675DAA" w:rsidRDefault="00A16152" w:rsidP="0080029F">
            <w:r w:rsidRPr="00675DAA">
              <w:t>N/A</w:t>
            </w:r>
          </w:p>
        </w:tc>
        <w:tc>
          <w:tcPr>
            <w:tcW w:w="1260" w:type="dxa"/>
            <w:shd w:val="clear" w:color="auto" w:fill="D9D9D9"/>
          </w:tcPr>
          <w:p w:rsidR="00A16152" w:rsidRPr="00675DAA" w:rsidRDefault="00CA2111" w:rsidP="0080029F">
            <w:r>
              <w:t>0</w:t>
            </w:r>
            <w:r w:rsidR="00A16152" w:rsidRPr="00675DAA">
              <w:t>:1</w:t>
            </w:r>
          </w:p>
        </w:tc>
        <w:tc>
          <w:tcPr>
            <w:tcW w:w="1350" w:type="dxa"/>
            <w:shd w:val="clear" w:color="auto" w:fill="D9D9D9"/>
          </w:tcPr>
          <w:p w:rsidR="00A16152" w:rsidRPr="00675DAA" w:rsidRDefault="00A16152" w:rsidP="0080029F"/>
        </w:tc>
        <w:tc>
          <w:tcPr>
            <w:tcW w:w="3330" w:type="dxa"/>
            <w:shd w:val="clear" w:color="auto" w:fill="D9D9D9"/>
          </w:tcPr>
          <w:p w:rsidR="00A16152" w:rsidRPr="00675DAA" w:rsidRDefault="00A16152" w:rsidP="0080029F"/>
        </w:tc>
      </w:tr>
      <w:tr w:rsidR="00A16152" w:rsidRPr="00675DAA" w:rsidTr="00C87FC3">
        <w:trPr>
          <w:cantSplit/>
        </w:trPr>
        <w:tc>
          <w:tcPr>
            <w:tcW w:w="2358" w:type="dxa"/>
            <w:shd w:val="clear" w:color="auto" w:fill="808080"/>
          </w:tcPr>
          <w:p w:rsidR="00A16152" w:rsidRPr="00675DAA" w:rsidRDefault="00A16152" w:rsidP="0080029F">
            <w:r w:rsidRPr="00675DAA">
              <w:t>Conformance</w:t>
            </w:r>
          </w:p>
        </w:tc>
        <w:tc>
          <w:tcPr>
            <w:tcW w:w="7200" w:type="dxa"/>
            <w:gridSpan w:val="4"/>
          </w:tcPr>
          <w:p w:rsidR="00287949" w:rsidRDefault="00EB21E1" w:rsidP="0043437F">
            <w:pPr>
              <w:pStyle w:val="ListParagraph"/>
              <w:numPr>
                <w:ilvl w:val="0"/>
                <w:numId w:val="34"/>
              </w:numPr>
            </w:pPr>
            <w:r>
              <w:t>The</w:t>
            </w:r>
            <w:r w:rsidR="00287949">
              <w:t>re</w:t>
            </w:r>
            <w:r>
              <w:t xml:space="preserve"> </w:t>
            </w:r>
            <w:r w:rsidR="005D0CE0">
              <w:t xml:space="preserve">may be a </w:t>
            </w:r>
            <w:r w:rsidR="00D8638C">
              <w:t>time element</w:t>
            </w:r>
          </w:p>
          <w:p w:rsidR="00D8638C" w:rsidRPr="005D0CE0" w:rsidRDefault="00ED1FC6" w:rsidP="0043437F">
            <w:pPr>
              <w:pStyle w:val="ListParagraph"/>
              <w:numPr>
                <w:ilvl w:val="0"/>
                <w:numId w:val="73"/>
              </w:numPr>
            </w:pPr>
            <w:r>
              <w:t>Informational only (</w:t>
            </w:r>
            <w:r w:rsidRPr="00ED1FC6">
              <w:t>no validation aspect).</w:t>
            </w:r>
          </w:p>
        </w:tc>
      </w:tr>
    </w:tbl>
    <w:p w:rsidR="008E50B6" w:rsidRDefault="008E50B6"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ED1FC6" w:rsidRPr="00675DAA" w:rsidTr="0072440C">
        <w:trPr>
          <w:cantSplit/>
          <w:trHeight w:val="580"/>
          <w:tblHeader/>
        </w:trPr>
        <w:tc>
          <w:tcPr>
            <w:tcW w:w="2358" w:type="dxa"/>
            <w:shd w:val="clear" w:color="auto" w:fill="808080"/>
          </w:tcPr>
          <w:p w:rsidR="00ED1FC6" w:rsidRPr="00914CEC" w:rsidRDefault="00ED1FC6" w:rsidP="0080029F">
            <w:r w:rsidRPr="00675DAA">
              <w:t>Element</w:t>
            </w:r>
          </w:p>
        </w:tc>
        <w:tc>
          <w:tcPr>
            <w:tcW w:w="1260" w:type="dxa"/>
            <w:shd w:val="clear" w:color="auto" w:fill="808080"/>
          </w:tcPr>
          <w:p w:rsidR="00ED1FC6" w:rsidRPr="00675DAA" w:rsidRDefault="00ED1FC6" w:rsidP="0080029F">
            <w:r w:rsidRPr="00675DAA">
              <w:t>Attribute</w:t>
            </w:r>
          </w:p>
        </w:tc>
        <w:tc>
          <w:tcPr>
            <w:tcW w:w="1260" w:type="dxa"/>
            <w:shd w:val="clear" w:color="auto" w:fill="808080"/>
          </w:tcPr>
          <w:p w:rsidR="00ED1FC6" w:rsidRPr="00914CEC" w:rsidRDefault="00ED1FC6" w:rsidP="0080029F">
            <w:r w:rsidRPr="00675DAA">
              <w:t>Cardinality</w:t>
            </w:r>
          </w:p>
        </w:tc>
        <w:tc>
          <w:tcPr>
            <w:tcW w:w="1350" w:type="dxa"/>
            <w:shd w:val="clear" w:color="auto" w:fill="808080"/>
          </w:tcPr>
          <w:p w:rsidR="00ED1FC6" w:rsidRPr="00675DAA" w:rsidRDefault="00ED1FC6" w:rsidP="0080029F">
            <w:r w:rsidRPr="00675DAA">
              <w:t>Value(s) Allowed</w:t>
            </w:r>
          </w:p>
          <w:p w:rsidR="00ED1FC6" w:rsidRPr="00675DAA" w:rsidRDefault="00ED1FC6" w:rsidP="0080029F">
            <w:r w:rsidRPr="00675DAA">
              <w:t>Examples</w:t>
            </w:r>
          </w:p>
        </w:tc>
        <w:tc>
          <w:tcPr>
            <w:tcW w:w="3330" w:type="dxa"/>
            <w:shd w:val="clear" w:color="auto" w:fill="808080"/>
          </w:tcPr>
          <w:p w:rsidR="00ED1FC6" w:rsidRPr="00675DAA" w:rsidRDefault="00ED1FC6" w:rsidP="0080029F">
            <w:r w:rsidRPr="00675DAA">
              <w:t>Description</w:t>
            </w:r>
          </w:p>
          <w:p w:rsidR="00ED1FC6" w:rsidRPr="00675DAA" w:rsidRDefault="00ED1FC6" w:rsidP="0080029F">
            <w:r w:rsidRPr="00675DAA">
              <w:t>Instructions</w:t>
            </w:r>
          </w:p>
        </w:tc>
      </w:tr>
      <w:tr w:rsidR="00ED1FC6" w:rsidRPr="00675DAA" w:rsidTr="0072440C">
        <w:trPr>
          <w:cantSplit/>
        </w:trPr>
        <w:tc>
          <w:tcPr>
            <w:tcW w:w="2358" w:type="dxa"/>
          </w:tcPr>
          <w:p w:rsidR="00ED1FC6" w:rsidRPr="00914CEC" w:rsidRDefault="00ED1FC6" w:rsidP="0080029F">
            <w:r w:rsidRPr="00E47CF6">
              <w:t>assignedEntity</w:t>
            </w:r>
          </w:p>
        </w:tc>
        <w:tc>
          <w:tcPr>
            <w:tcW w:w="1260" w:type="dxa"/>
            <w:shd w:val="clear" w:color="auto" w:fill="D9D9D9"/>
          </w:tcPr>
          <w:p w:rsidR="00ED1FC6" w:rsidRPr="00675DAA" w:rsidRDefault="00ED1FC6" w:rsidP="0080029F">
            <w:r w:rsidRPr="00675DAA">
              <w:t>N/A</w:t>
            </w:r>
          </w:p>
        </w:tc>
        <w:tc>
          <w:tcPr>
            <w:tcW w:w="1260" w:type="dxa"/>
            <w:shd w:val="clear" w:color="auto" w:fill="D9D9D9"/>
          </w:tcPr>
          <w:p w:rsidR="00ED1FC6" w:rsidRPr="00675DAA" w:rsidRDefault="00ED1FC6" w:rsidP="0080029F">
            <w:r>
              <w:t>0</w:t>
            </w:r>
            <w:r w:rsidRPr="00675DAA">
              <w:t>:1</w:t>
            </w:r>
          </w:p>
        </w:tc>
        <w:tc>
          <w:tcPr>
            <w:tcW w:w="1350" w:type="dxa"/>
            <w:shd w:val="clear" w:color="auto" w:fill="D9D9D9"/>
          </w:tcPr>
          <w:p w:rsidR="00ED1FC6" w:rsidRPr="00675DAA" w:rsidRDefault="00ED1FC6" w:rsidP="0080029F"/>
        </w:tc>
        <w:tc>
          <w:tcPr>
            <w:tcW w:w="3330" w:type="dxa"/>
            <w:shd w:val="clear" w:color="auto" w:fill="D9D9D9"/>
          </w:tcPr>
          <w:p w:rsidR="00ED1FC6" w:rsidRPr="00675DAA" w:rsidRDefault="00ED1FC6" w:rsidP="0080029F"/>
        </w:tc>
      </w:tr>
      <w:tr w:rsidR="00ED1FC6" w:rsidRPr="00675DAA" w:rsidTr="0072440C">
        <w:trPr>
          <w:cantSplit/>
        </w:trPr>
        <w:tc>
          <w:tcPr>
            <w:tcW w:w="2358" w:type="dxa"/>
            <w:shd w:val="clear" w:color="auto" w:fill="808080"/>
          </w:tcPr>
          <w:p w:rsidR="00ED1FC6" w:rsidRPr="00675DAA" w:rsidRDefault="00ED1FC6" w:rsidP="0080029F">
            <w:r w:rsidRPr="00675DAA">
              <w:t>Conformance</w:t>
            </w:r>
          </w:p>
        </w:tc>
        <w:tc>
          <w:tcPr>
            <w:tcW w:w="7200" w:type="dxa"/>
            <w:gridSpan w:val="4"/>
          </w:tcPr>
          <w:p w:rsidR="00ED1FC6" w:rsidRDefault="00ED1FC6" w:rsidP="0043437F">
            <w:pPr>
              <w:pStyle w:val="ListParagraph"/>
              <w:numPr>
                <w:ilvl w:val="0"/>
                <w:numId w:val="74"/>
              </w:numPr>
            </w:pPr>
            <w:r>
              <w:t xml:space="preserve">There is an </w:t>
            </w:r>
            <w:r w:rsidRPr="00E47CF6">
              <w:t>assignedEntity</w:t>
            </w:r>
            <w:r>
              <w:t xml:space="preserve"> element</w:t>
            </w:r>
          </w:p>
          <w:p w:rsidR="00395928" w:rsidRPr="00730B62" w:rsidRDefault="00487FE5" w:rsidP="0043437F">
            <w:pPr>
              <w:pStyle w:val="ListParagraph"/>
              <w:numPr>
                <w:ilvl w:val="0"/>
                <w:numId w:val="138"/>
              </w:numPr>
            </w:pPr>
            <w:r>
              <w:t>SPL Rule 3</w:t>
            </w:r>
            <w:r w:rsidR="00395928" w:rsidRPr="00730B62">
              <w:t xml:space="preserve"> identifies that the </w:t>
            </w:r>
            <w:r w:rsidR="00395928" w:rsidRPr="00D00628">
              <w:t xml:space="preserve">element has </w:t>
            </w:r>
            <w:r w:rsidR="00395928">
              <w:t xml:space="preserve">not </w:t>
            </w:r>
            <w:r w:rsidR="00395928" w:rsidRPr="00D00628">
              <w:t>been defined.</w:t>
            </w:r>
          </w:p>
          <w:p w:rsidR="00193500" w:rsidRPr="00730B62" w:rsidRDefault="00487FE5" w:rsidP="0043437F">
            <w:pPr>
              <w:pStyle w:val="ListParagraph"/>
              <w:numPr>
                <w:ilvl w:val="0"/>
                <w:numId w:val="138"/>
              </w:numPr>
            </w:pPr>
            <w:r>
              <w:t>SPL Rule 4</w:t>
            </w:r>
            <w:r w:rsidR="00D76A0D" w:rsidRPr="00730B62">
              <w:t xml:space="preserve"> identifies that more than one </w:t>
            </w:r>
            <w:r w:rsidR="00D76A0D" w:rsidRPr="00D00628">
              <w:t xml:space="preserve">element </w:t>
            </w:r>
            <w:r w:rsidR="00D76A0D">
              <w:t xml:space="preserve">is </w:t>
            </w:r>
            <w:r w:rsidR="00D76A0D" w:rsidRPr="00D00628">
              <w:t>defined.</w:t>
            </w:r>
          </w:p>
          <w:p w:rsidR="00144B14" w:rsidRPr="003D3ABC" w:rsidRDefault="00144B14" w:rsidP="0080029F">
            <w:pPr>
              <w:pStyle w:val="ListParagraph"/>
            </w:pPr>
          </w:p>
          <w:p w:rsidR="003D3ABC" w:rsidRDefault="003D3ABC" w:rsidP="0043437F">
            <w:pPr>
              <w:pStyle w:val="ListParagraph"/>
              <w:numPr>
                <w:ilvl w:val="0"/>
                <w:numId w:val="74"/>
              </w:numPr>
            </w:pPr>
            <w:r>
              <w:t xml:space="preserve">There is an </w:t>
            </w:r>
            <w:r w:rsidR="00144B14" w:rsidRPr="00067A66">
              <w:t>representedOrganization</w:t>
            </w:r>
            <w:r w:rsidR="00144B14">
              <w:t xml:space="preserve"> </w:t>
            </w:r>
            <w:r>
              <w:t>element</w:t>
            </w:r>
          </w:p>
          <w:p w:rsidR="00144B14" w:rsidRPr="00730B62" w:rsidRDefault="00487FE5" w:rsidP="0043437F">
            <w:pPr>
              <w:pStyle w:val="ListParagraph"/>
              <w:numPr>
                <w:ilvl w:val="0"/>
                <w:numId w:val="139"/>
              </w:numPr>
            </w:pPr>
            <w:r>
              <w:t>SPL Rule 3</w:t>
            </w:r>
            <w:r w:rsidR="003D3ABC" w:rsidRPr="00730B62">
              <w:t xml:space="preserve"> identifies that the </w:t>
            </w:r>
            <w:r w:rsidR="003D3ABC" w:rsidRPr="00D00628">
              <w:t xml:space="preserve">element has </w:t>
            </w:r>
            <w:r w:rsidR="003D3ABC">
              <w:t xml:space="preserve">not </w:t>
            </w:r>
            <w:r w:rsidR="003D3ABC" w:rsidRPr="00D00628">
              <w:t>been defined.</w:t>
            </w:r>
          </w:p>
          <w:p w:rsidR="003D3ABC" w:rsidRPr="005D0CE0" w:rsidRDefault="00487FE5" w:rsidP="0043437F">
            <w:pPr>
              <w:pStyle w:val="ListParagraph"/>
              <w:numPr>
                <w:ilvl w:val="0"/>
                <w:numId w:val="139"/>
              </w:numPr>
            </w:pPr>
            <w:r>
              <w:t>SPL Rule 4</w:t>
            </w:r>
            <w:r w:rsidR="003D3ABC" w:rsidRPr="00730B62">
              <w:t xml:space="preserve"> identifies that more than one </w:t>
            </w:r>
            <w:r w:rsidR="003D3ABC" w:rsidRPr="00144B14">
              <w:t>element is defined.</w:t>
            </w:r>
          </w:p>
        </w:tc>
      </w:tr>
    </w:tbl>
    <w:p w:rsidR="00ED1FC6" w:rsidRDefault="00ED1FC6" w:rsidP="0080029F"/>
    <w:tbl>
      <w:tblPr>
        <w:tblW w:w="9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21"/>
        <w:gridCol w:w="1240"/>
        <w:gridCol w:w="1240"/>
        <w:gridCol w:w="1329"/>
        <w:gridCol w:w="3278"/>
      </w:tblGrid>
      <w:tr w:rsidR="005D746A" w:rsidRPr="00675DAA" w:rsidTr="00133040">
        <w:trPr>
          <w:trHeight w:val="472"/>
          <w:tblHeader/>
        </w:trPr>
        <w:tc>
          <w:tcPr>
            <w:tcW w:w="2321" w:type="dxa"/>
            <w:shd w:val="clear" w:color="auto" w:fill="808080"/>
          </w:tcPr>
          <w:p w:rsidR="005D746A" w:rsidRPr="00914CEC" w:rsidRDefault="005D746A" w:rsidP="0080029F">
            <w:r w:rsidRPr="00675DAA">
              <w:t>Element</w:t>
            </w:r>
          </w:p>
        </w:tc>
        <w:tc>
          <w:tcPr>
            <w:tcW w:w="1240" w:type="dxa"/>
            <w:shd w:val="clear" w:color="auto" w:fill="808080"/>
          </w:tcPr>
          <w:p w:rsidR="005D746A" w:rsidRPr="00675DAA" w:rsidRDefault="005D746A" w:rsidP="0080029F">
            <w:r w:rsidRPr="00675DAA">
              <w:t>Attribute</w:t>
            </w:r>
          </w:p>
        </w:tc>
        <w:tc>
          <w:tcPr>
            <w:tcW w:w="1240" w:type="dxa"/>
            <w:shd w:val="clear" w:color="auto" w:fill="808080"/>
          </w:tcPr>
          <w:p w:rsidR="005D746A" w:rsidRPr="00914CEC" w:rsidRDefault="005D746A" w:rsidP="0080029F">
            <w:r w:rsidRPr="00675DAA">
              <w:t>Cardinality</w:t>
            </w:r>
          </w:p>
        </w:tc>
        <w:tc>
          <w:tcPr>
            <w:tcW w:w="1329" w:type="dxa"/>
            <w:shd w:val="clear" w:color="auto" w:fill="808080"/>
          </w:tcPr>
          <w:p w:rsidR="005D746A" w:rsidRPr="00675DAA" w:rsidRDefault="005D746A" w:rsidP="0080029F">
            <w:r w:rsidRPr="00675DAA">
              <w:t>Value(s) Allowed</w:t>
            </w:r>
          </w:p>
          <w:p w:rsidR="005D746A" w:rsidRPr="00675DAA" w:rsidRDefault="005D746A" w:rsidP="0080029F">
            <w:r w:rsidRPr="00675DAA">
              <w:t>Examples</w:t>
            </w:r>
          </w:p>
        </w:tc>
        <w:tc>
          <w:tcPr>
            <w:tcW w:w="3278" w:type="dxa"/>
            <w:shd w:val="clear" w:color="auto" w:fill="808080"/>
          </w:tcPr>
          <w:p w:rsidR="005D746A" w:rsidRPr="00675DAA" w:rsidRDefault="005D746A" w:rsidP="0080029F">
            <w:r w:rsidRPr="00675DAA">
              <w:t>Description</w:t>
            </w:r>
          </w:p>
          <w:p w:rsidR="005D746A" w:rsidRPr="00675DAA" w:rsidRDefault="005D746A" w:rsidP="0080029F">
            <w:r w:rsidRPr="00675DAA">
              <w:t>Instructions</w:t>
            </w:r>
          </w:p>
        </w:tc>
      </w:tr>
      <w:tr w:rsidR="005D746A" w:rsidRPr="00675DAA" w:rsidTr="00133040">
        <w:trPr>
          <w:trHeight w:val="117"/>
        </w:trPr>
        <w:tc>
          <w:tcPr>
            <w:tcW w:w="2321" w:type="dxa"/>
          </w:tcPr>
          <w:p w:rsidR="005D746A" w:rsidRPr="00914CEC" w:rsidRDefault="005D746A" w:rsidP="0080029F">
            <w:r w:rsidRPr="00067A66">
              <w:t>representedOrganization</w:t>
            </w:r>
          </w:p>
        </w:tc>
        <w:tc>
          <w:tcPr>
            <w:tcW w:w="1240" w:type="dxa"/>
            <w:shd w:val="clear" w:color="auto" w:fill="D9D9D9"/>
          </w:tcPr>
          <w:p w:rsidR="005D746A" w:rsidRPr="00675DAA" w:rsidRDefault="005D746A" w:rsidP="0080029F">
            <w:r w:rsidRPr="00675DAA">
              <w:t>N/A</w:t>
            </w:r>
          </w:p>
        </w:tc>
        <w:tc>
          <w:tcPr>
            <w:tcW w:w="1240" w:type="dxa"/>
            <w:shd w:val="clear" w:color="auto" w:fill="D9D9D9"/>
          </w:tcPr>
          <w:p w:rsidR="005D746A" w:rsidRPr="00675DAA" w:rsidRDefault="005D746A" w:rsidP="0080029F">
            <w:r w:rsidRPr="00675DAA">
              <w:t>1:1</w:t>
            </w:r>
          </w:p>
        </w:tc>
        <w:tc>
          <w:tcPr>
            <w:tcW w:w="1329" w:type="dxa"/>
            <w:shd w:val="clear" w:color="auto" w:fill="D9D9D9"/>
          </w:tcPr>
          <w:p w:rsidR="005D746A" w:rsidRPr="00675DAA" w:rsidRDefault="005D746A" w:rsidP="0080029F"/>
        </w:tc>
        <w:tc>
          <w:tcPr>
            <w:tcW w:w="3278" w:type="dxa"/>
            <w:shd w:val="clear" w:color="auto" w:fill="D9D9D9"/>
          </w:tcPr>
          <w:p w:rsidR="005D746A" w:rsidRPr="00675DAA" w:rsidRDefault="005D746A" w:rsidP="0080029F"/>
        </w:tc>
      </w:tr>
      <w:tr w:rsidR="005D746A" w:rsidRPr="00D831CF" w:rsidTr="00C367F5">
        <w:trPr>
          <w:trHeight w:val="3698"/>
        </w:trPr>
        <w:tc>
          <w:tcPr>
            <w:tcW w:w="2321" w:type="dxa"/>
            <w:shd w:val="clear" w:color="auto" w:fill="808080"/>
          </w:tcPr>
          <w:p w:rsidR="005D746A" w:rsidRPr="00675DAA" w:rsidRDefault="005D746A" w:rsidP="0080029F">
            <w:r w:rsidRPr="00675DAA">
              <w:t>Conformance</w:t>
            </w:r>
          </w:p>
        </w:tc>
        <w:tc>
          <w:tcPr>
            <w:tcW w:w="7087" w:type="dxa"/>
            <w:gridSpan w:val="4"/>
          </w:tcPr>
          <w:p w:rsidR="005D746A" w:rsidRDefault="005D746A" w:rsidP="0043437F">
            <w:pPr>
              <w:pStyle w:val="ListParagraph"/>
              <w:numPr>
                <w:ilvl w:val="0"/>
                <w:numId w:val="101"/>
              </w:numPr>
            </w:pPr>
            <w:r>
              <w:t xml:space="preserve">There is a </w:t>
            </w:r>
            <w:r w:rsidRPr="00067A66">
              <w:t>representedOrganization</w:t>
            </w:r>
            <w:r w:rsidR="006B3A95">
              <w:t xml:space="preserve"> element</w:t>
            </w:r>
            <w:r w:rsidR="003E4693">
              <w:t>.</w:t>
            </w:r>
          </w:p>
          <w:p w:rsidR="00395928" w:rsidRPr="00C13369" w:rsidRDefault="00487FE5" w:rsidP="0043437F">
            <w:pPr>
              <w:pStyle w:val="ListParagraph"/>
              <w:numPr>
                <w:ilvl w:val="0"/>
                <w:numId w:val="140"/>
              </w:num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D00628">
              <w:t xml:space="preserve">element has </w:t>
            </w:r>
            <w:r w:rsidR="00395928">
              <w:t xml:space="preserve">not </w:t>
            </w:r>
            <w:r w:rsidR="00395928" w:rsidRPr="00D00628">
              <w:t>been defined.</w:t>
            </w:r>
          </w:p>
          <w:p w:rsidR="00D76A0D" w:rsidRPr="007F7A5D" w:rsidRDefault="00487FE5" w:rsidP="0043437F">
            <w:pPr>
              <w:pStyle w:val="ListParagraph"/>
              <w:numPr>
                <w:ilvl w:val="0"/>
                <w:numId w:val="140"/>
              </w:numPr>
            </w:pPr>
            <w:r>
              <w:rPr>
                <w:highlight w:val="white"/>
              </w:rPr>
              <w:t>SPL Rule 4</w:t>
            </w:r>
            <w:r w:rsidR="00D76A0D">
              <w:rPr>
                <w:highlight w:val="white"/>
              </w:rPr>
              <w:t xml:space="preserve"> </w:t>
            </w:r>
            <w:r w:rsidR="00D76A0D" w:rsidRPr="00D00628">
              <w:rPr>
                <w:highlight w:val="white"/>
              </w:rPr>
              <w:t xml:space="preserve">identifies that more than one </w:t>
            </w:r>
            <w:r w:rsidR="00D76A0D" w:rsidRPr="00D00628">
              <w:t xml:space="preserve">element </w:t>
            </w:r>
            <w:r w:rsidR="00D76A0D">
              <w:t xml:space="preserve">is </w:t>
            </w:r>
            <w:r w:rsidR="00D76A0D" w:rsidRPr="00D00628">
              <w:t>defined.</w:t>
            </w:r>
          </w:p>
          <w:p w:rsidR="002F689E" w:rsidRDefault="002F689E" w:rsidP="0080029F">
            <w:pPr>
              <w:pStyle w:val="ListParagraph"/>
            </w:pPr>
          </w:p>
          <w:p w:rsidR="00D831CF" w:rsidRDefault="00D831CF" w:rsidP="0043437F">
            <w:pPr>
              <w:pStyle w:val="ListParagraph"/>
              <w:numPr>
                <w:ilvl w:val="0"/>
                <w:numId w:val="101"/>
              </w:numPr>
            </w:pPr>
            <w:r>
              <w:t xml:space="preserve">The </w:t>
            </w:r>
            <w:r w:rsidRPr="00067A66">
              <w:t>representedOrganization</w:t>
            </w:r>
            <w:r>
              <w:t xml:space="preserve"> </w:t>
            </w:r>
            <w:r w:rsidR="006B3A95">
              <w:t>will contain</w:t>
            </w:r>
            <w:r>
              <w:t xml:space="preserve"> </w:t>
            </w:r>
            <w:r w:rsidR="0065196F">
              <w:t xml:space="preserve">one </w:t>
            </w:r>
            <w:r>
              <w:t xml:space="preserve">or more </w:t>
            </w:r>
            <w:r w:rsidR="000503DE">
              <w:t>id</w:t>
            </w:r>
            <w:r w:rsidR="002F2171">
              <w:t xml:space="preserve"> element</w:t>
            </w:r>
            <w:r w:rsidR="0038315D">
              <w:t>s</w:t>
            </w:r>
            <w:r>
              <w:t>.</w:t>
            </w:r>
          </w:p>
          <w:p w:rsidR="00395928" w:rsidRPr="004E7D0E" w:rsidRDefault="00487FE5" w:rsidP="0043437F">
            <w:pPr>
              <w:pStyle w:val="ListParagraph"/>
              <w:numPr>
                <w:ilvl w:val="0"/>
                <w:numId w:val="140"/>
              </w:numPr>
              <w:rPr>
                <w:highlight w:val="white"/>
              </w:r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4E7D0E">
              <w:rPr>
                <w:highlight w:val="white"/>
              </w:rPr>
              <w:t>element has not been defined.</w:t>
            </w:r>
          </w:p>
          <w:p w:rsidR="000F5EE9" w:rsidRDefault="000F5EE9" w:rsidP="0080029F">
            <w:pPr>
              <w:rPr>
                <w:highlight w:val="white"/>
              </w:rPr>
            </w:pPr>
          </w:p>
          <w:p w:rsidR="00793981" w:rsidRPr="0057382C" w:rsidRDefault="00793981" w:rsidP="0043437F">
            <w:pPr>
              <w:pStyle w:val="ListParagraph"/>
              <w:numPr>
                <w:ilvl w:val="0"/>
                <w:numId w:val="101"/>
              </w:numPr>
            </w:pPr>
            <w:r>
              <w:t>The representedOrganization must contain an id element</w:t>
            </w:r>
            <w:r w:rsidR="009F6620">
              <w:t xml:space="preserve"> that has an </w:t>
            </w:r>
            <w:r>
              <w:t>root value of 2.16.840.1.113883.2.20.6.33, and an extension value of 1</w:t>
            </w:r>
          </w:p>
          <w:p w:rsidR="009F6620" w:rsidRPr="00674290" w:rsidRDefault="00487FE5" w:rsidP="0043437F">
            <w:pPr>
              <w:pStyle w:val="ListParagraph"/>
              <w:numPr>
                <w:ilvl w:val="0"/>
                <w:numId w:val="144"/>
              </w:numPr>
              <w:rPr>
                <w:highlight w:val="white"/>
              </w:rPr>
            </w:pPr>
            <w:r>
              <w:rPr>
                <w:highlight w:val="white"/>
              </w:rPr>
              <w:t>SPL Rule 5</w:t>
            </w:r>
            <w:r w:rsidR="009F6620">
              <w:rPr>
                <w:highlight w:val="white"/>
              </w:rPr>
              <w:t xml:space="preserve"> </w:t>
            </w:r>
            <w:r w:rsidR="009F6620" w:rsidRPr="00334410">
              <w:rPr>
                <w:highlight w:val="white"/>
              </w:rPr>
              <w:t xml:space="preserve">identifies that </w:t>
            </w:r>
            <w:r w:rsidR="009F6620">
              <w:rPr>
                <w:highlight w:val="white"/>
              </w:rPr>
              <w:t xml:space="preserve">the </w:t>
            </w:r>
            <w:r w:rsidR="009F6620">
              <w:t xml:space="preserve">extension </w:t>
            </w:r>
            <w:r w:rsidR="009F6620" w:rsidRPr="00D00628">
              <w:rPr>
                <w:highlight w:val="white"/>
              </w:rPr>
              <w:t xml:space="preserve">attribute has </w:t>
            </w:r>
            <w:r w:rsidR="009F6620">
              <w:rPr>
                <w:highlight w:val="white"/>
              </w:rPr>
              <w:t xml:space="preserve">not </w:t>
            </w:r>
            <w:r w:rsidR="009F6620" w:rsidRPr="00D00628">
              <w:rPr>
                <w:highlight w:val="white"/>
              </w:rPr>
              <w:t>been defined</w:t>
            </w:r>
            <w:r w:rsidR="009F6620">
              <w:rPr>
                <w:highlight w:val="white"/>
              </w:rPr>
              <w:t>.</w:t>
            </w:r>
          </w:p>
          <w:p w:rsidR="00793981" w:rsidRDefault="00487FE5" w:rsidP="0043437F">
            <w:pPr>
              <w:pStyle w:val="ListParagraph"/>
              <w:numPr>
                <w:ilvl w:val="0"/>
                <w:numId w:val="144"/>
              </w:numPr>
              <w:rPr>
                <w:highlight w:val="white"/>
              </w:rPr>
            </w:pPr>
            <w:r>
              <w:rPr>
                <w:highlight w:val="white"/>
              </w:rPr>
              <w:t>SPL Rule 2</w:t>
            </w:r>
            <w:r w:rsidR="00793981" w:rsidRPr="00C13369">
              <w:rPr>
                <w:highlight w:val="white"/>
              </w:rPr>
              <w:t xml:space="preserve"> </w:t>
            </w:r>
            <w:r w:rsidR="00793981" w:rsidRPr="00334410">
              <w:rPr>
                <w:highlight w:val="white"/>
              </w:rPr>
              <w:t xml:space="preserve">identifies </w:t>
            </w:r>
            <w:r w:rsidR="00793981">
              <w:rPr>
                <w:highlight w:val="white"/>
              </w:rPr>
              <w:t xml:space="preserve">that the OID value is </w:t>
            </w:r>
            <w:r w:rsidR="007A706D">
              <w:rPr>
                <w:highlight w:val="white"/>
              </w:rPr>
              <w:t>incorrect.</w:t>
            </w:r>
          </w:p>
          <w:p w:rsidR="00FC6B70" w:rsidRPr="00FC6B70" w:rsidRDefault="00E13620" w:rsidP="0043437F">
            <w:pPr>
              <w:pStyle w:val="ListParagraph"/>
              <w:numPr>
                <w:ilvl w:val="0"/>
                <w:numId w:val="144"/>
              </w:numPr>
              <w:rPr>
                <w:highlight w:val="white"/>
              </w:rPr>
            </w:pPr>
            <w:r>
              <w:rPr>
                <w:highlight w:val="white"/>
              </w:rPr>
              <w:t>SPL Rule 10</w:t>
            </w:r>
            <w:r w:rsidR="00FC6B70" w:rsidRPr="0037781F">
              <w:rPr>
                <w:highlight w:val="white"/>
              </w:rPr>
              <w:t xml:space="preserve"> identifies that </w:t>
            </w:r>
            <w:r w:rsidR="00FC6B70">
              <w:rPr>
                <w:highlight w:val="white"/>
              </w:rPr>
              <w:t xml:space="preserve">no </w:t>
            </w:r>
            <w:r w:rsidR="00FC6B70" w:rsidRPr="0037781F">
              <w:rPr>
                <w:highlight w:val="white"/>
              </w:rPr>
              <w:t xml:space="preserve">role </w:t>
            </w:r>
            <w:r w:rsidR="00FC6B70">
              <w:rPr>
                <w:highlight w:val="white"/>
              </w:rPr>
              <w:t xml:space="preserve">has been </w:t>
            </w:r>
            <w:r w:rsidR="00FC6B70" w:rsidRPr="0037781F">
              <w:rPr>
                <w:highlight w:val="white"/>
              </w:rPr>
              <w:t xml:space="preserve">assigned. </w:t>
            </w:r>
          </w:p>
          <w:p w:rsidR="00FC6B70" w:rsidRPr="00FC6B70" w:rsidRDefault="00E13620" w:rsidP="0043437F">
            <w:pPr>
              <w:pStyle w:val="ListParagraph"/>
              <w:numPr>
                <w:ilvl w:val="0"/>
                <w:numId w:val="144"/>
              </w:numPr>
              <w:rPr>
                <w:highlight w:val="white"/>
              </w:rPr>
            </w:pPr>
            <w:r>
              <w:rPr>
                <w:highlight w:val="white"/>
              </w:rPr>
              <w:t>SPL Rule 10</w:t>
            </w:r>
            <w:r w:rsidR="00FC6B70" w:rsidRPr="0037781F">
              <w:rPr>
                <w:highlight w:val="white"/>
              </w:rPr>
              <w:t xml:space="preserve"> identifies that </w:t>
            </w:r>
            <w:r w:rsidR="00FC6B70">
              <w:rPr>
                <w:highlight w:val="white"/>
              </w:rPr>
              <w:t xml:space="preserve">more than one </w:t>
            </w:r>
            <w:r w:rsidR="00FC6B70" w:rsidRPr="0037781F">
              <w:rPr>
                <w:highlight w:val="white"/>
              </w:rPr>
              <w:t xml:space="preserve">role </w:t>
            </w:r>
            <w:r w:rsidR="00FC6B70">
              <w:rPr>
                <w:highlight w:val="white"/>
              </w:rPr>
              <w:t xml:space="preserve">has been </w:t>
            </w:r>
            <w:r w:rsidR="00FC6B70" w:rsidRPr="0037781F">
              <w:rPr>
                <w:highlight w:val="white"/>
              </w:rPr>
              <w:t xml:space="preserve">assigned. </w:t>
            </w:r>
          </w:p>
          <w:p w:rsidR="006E0884" w:rsidRDefault="00E13620" w:rsidP="0043437F">
            <w:pPr>
              <w:pStyle w:val="ListParagraph"/>
              <w:numPr>
                <w:ilvl w:val="0"/>
                <w:numId w:val="144"/>
              </w:numPr>
              <w:rPr>
                <w:highlight w:val="white"/>
              </w:rPr>
            </w:pPr>
            <w:r>
              <w:rPr>
                <w:highlight w:val="white"/>
              </w:rPr>
              <w:t>SPL Rule 10</w:t>
            </w:r>
            <w:r w:rsidR="006E0884" w:rsidRPr="0037781F">
              <w:rPr>
                <w:highlight w:val="white"/>
              </w:rPr>
              <w:t xml:space="preserve"> identifies that </w:t>
            </w:r>
            <w:r w:rsidR="006F254E">
              <w:rPr>
                <w:highlight w:val="white"/>
              </w:rPr>
              <w:t>no DIN owner is identified</w:t>
            </w:r>
            <w:r w:rsidR="006E0884" w:rsidRPr="0037781F">
              <w:rPr>
                <w:highlight w:val="white"/>
              </w:rPr>
              <w:t xml:space="preserve">. </w:t>
            </w:r>
          </w:p>
          <w:p w:rsidR="00E13620" w:rsidRPr="00E13620" w:rsidRDefault="00E13620" w:rsidP="0043437F">
            <w:pPr>
              <w:pStyle w:val="ListParagraph"/>
              <w:numPr>
                <w:ilvl w:val="0"/>
                <w:numId w:val="144"/>
              </w:numPr>
              <w:rPr>
                <w:highlight w:val="white"/>
              </w:rPr>
            </w:pPr>
            <w:r>
              <w:rPr>
                <w:highlight w:val="white"/>
              </w:rPr>
              <w:lastRenderedPageBreak/>
              <w:t>SPL Rule 10</w:t>
            </w:r>
            <w:r w:rsidRPr="0037781F">
              <w:rPr>
                <w:highlight w:val="white"/>
              </w:rPr>
              <w:t xml:space="preserve"> identifies that </w:t>
            </w:r>
            <w:r>
              <w:rPr>
                <w:highlight w:val="white"/>
              </w:rPr>
              <w:t>the role is not DIN owner</w:t>
            </w:r>
            <w:r w:rsidRPr="0037781F">
              <w:rPr>
                <w:highlight w:val="white"/>
              </w:rPr>
              <w:t xml:space="preserve">. </w:t>
            </w:r>
          </w:p>
          <w:p w:rsidR="00D97C7D" w:rsidRDefault="00D97C7D" w:rsidP="0080029F"/>
          <w:p w:rsidR="00D97C7D" w:rsidRDefault="00D97C7D" w:rsidP="0043437F">
            <w:pPr>
              <w:pStyle w:val="ListParagraph"/>
              <w:numPr>
                <w:ilvl w:val="0"/>
                <w:numId w:val="101"/>
              </w:numPr>
            </w:pPr>
            <w:r>
              <w:t xml:space="preserve">The representedOrganization must contain an id element that has an id@root value of </w:t>
            </w:r>
            <w:r w:rsidR="00601F99">
              <w:t>2.16.840.1.113883.2.20.6.31</w:t>
            </w:r>
            <w:r>
              <w:t xml:space="preserve">, and an extension value containing a valid Company ID number derived from OID: </w:t>
            </w:r>
            <w:r w:rsidR="00601F99">
              <w:t>2.16.840.1.113883.2.20.6.31</w:t>
            </w:r>
            <w:r>
              <w:t xml:space="preserve"> or a value of 999999999 to indicate that the Company ID is Not Available.</w:t>
            </w:r>
          </w:p>
          <w:p w:rsidR="002620CF" w:rsidRDefault="00487FE5" w:rsidP="0043437F">
            <w:pPr>
              <w:pStyle w:val="ListParagraph"/>
              <w:numPr>
                <w:ilvl w:val="0"/>
                <w:numId w:val="145"/>
              </w:numPr>
              <w:rPr>
                <w:highlight w:val="white"/>
              </w:rPr>
            </w:pPr>
            <w:r>
              <w:rPr>
                <w:highlight w:val="white"/>
              </w:rPr>
              <w:t>SPL Rule 5</w:t>
            </w:r>
            <w:r w:rsidR="002620CF">
              <w:rPr>
                <w:highlight w:val="white"/>
              </w:rPr>
              <w:t xml:space="preserve"> </w:t>
            </w:r>
            <w:r w:rsidR="002620CF" w:rsidRPr="00334410">
              <w:rPr>
                <w:highlight w:val="white"/>
              </w:rPr>
              <w:t xml:space="preserve">identifies that </w:t>
            </w:r>
            <w:r w:rsidR="002620CF">
              <w:rPr>
                <w:highlight w:val="white"/>
              </w:rPr>
              <w:t xml:space="preserve">the </w:t>
            </w:r>
            <w:r w:rsidR="002620CF">
              <w:t xml:space="preserve">extension </w:t>
            </w:r>
            <w:r w:rsidR="002620CF" w:rsidRPr="00D00628">
              <w:rPr>
                <w:highlight w:val="white"/>
              </w:rPr>
              <w:t xml:space="preserve">attribute has </w:t>
            </w:r>
            <w:r w:rsidR="002620CF">
              <w:rPr>
                <w:highlight w:val="white"/>
              </w:rPr>
              <w:t xml:space="preserve">not </w:t>
            </w:r>
            <w:r w:rsidR="002620CF" w:rsidRPr="00D00628">
              <w:rPr>
                <w:highlight w:val="white"/>
              </w:rPr>
              <w:t>been defined</w:t>
            </w:r>
            <w:r w:rsidR="002620CF">
              <w:rPr>
                <w:highlight w:val="white"/>
              </w:rPr>
              <w:t>.</w:t>
            </w:r>
          </w:p>
          <w:p w:rsidR="002620CF" w:rsidRDefault="00487FE5" w:rsidP="0043437F">
            <w:pPr>
              <w:pStyle w:val="ListParagraph"/>
              <w:numPr>
                <w:ilvl w:val="0"/>
                <w:numId w:val="145"/>
              </w:numPr>
              <w:rPr>
                <w:highlight w:val="white"/>
              </w:rPr>
            </w:pPr>
            <w:r>
              <w:rPr>
                <w:highlight w:val="white"/>
              </w:rPr>
              <w:t>SPL Rule 2</w:t>
            </w:r>
            <w:r w:rsidR="00FC0DEE" w:rsidRPr="002620CF">
              <w:rPr>
                <w:highlight w:val="white"/>
              </w:rPr>
              <w:t xml:space="preserve"> identifies that the OID value is </w:t>
            </w:r>
            <w:r w:rsidR="007A706D" w:rsidRPr="002620CF">
              <w:rPr>
                <w:highlight w:val="white"/>
              </w:rPr>
              <w:t>incorrect.</w:t>
            </w:r>
          </w:p>
          <w:p w:rsidR="002620CF" w:rsidRDefault="00E13620" w:rsidP="0043437F">
            <w:pPr>
              <w:pStyle w:val="ListParagraph"/>
              <w:numPr>
                <w:ilvl w:val="0"/>
                <w:numId w:val="145"/>
              </w:numPr>
              <w:rPr>
                <w:highlight w:val="white"/>
              </w:rPr>
            </w:pPr>
            <w:r>
              <w:rPr>
                <w:highlight w:val="white"/>
              </w:rPr>
              <w:t>SPL Rule 10</w:t>
            </w:r>
            <w:r w:rsidR="00FC6B70" w:rsidRPr="002620CF">
              <w:rPr>
                <w:highlight w:val="white"/>
              </w:rPr>
              <w:t xml:space="preserve"> identifies that no company ID has been assigned. </w:t>
            </w:r>
          </w:p>
          <w:p w:rsidR="002620CF" w:rsidRDefault="00E13620" w:rsidP="0043437F">
            <w:pPr>
              <w:pStyle w:val="ListParagraph"/>
              <w:numPr>
                <w:ilvl w:val="0"/>
                <w:numId w:val="145"/>
              </w:numPr>
              <w:rPr>
                <w:highlight w:val="white"/>
              </w:rPr>
            </w:pPr>
            <w:r>
              <w:rPr>
                <w:highlight w:val="white"/>
              </w:rPr>
              <w:t>SPL Rule 10</w:t>
            </w:r>
            <w:r w:rsidR="00FC6B70" w:rsidRPr="002620CF">
              <w:rPr>
                <w:highlight w:val="white"/>
              </w:rPr>
              <w:t xml:space="preserve"> identifies that more than one </w:t>
            </w:r>
            <w:r w:rsidR="006E0884" w:rsidRPr="002620CF">
              <w:rPr>
                <w:highlight w:val="white"/>
              </w:rPr>
              <w:t xml:space="preserve">company ID </w:t>
            </w:r>
            <w:r w:rsidR="00FC6B70" w:rsidRPr="002620CF">
              <w:rPr>
                <w:highlight w:val="white"/>
              </w:rPr>
              <w:t>has been assigned</w:t>
            </w:r>
          </w:p>
          <w:p w:rsidR="000F5EE9" w:rsidRPr="002620CF" w:rsidRDefault="00E13620" w:rsidP="0043437F">
            <w:pPr>
              <w:pStyle w:val="ListParagraph"/>
              <w:numPr>
                <w:ilvl w:val="0"/>
                <w:numId w:val="145"/>
              </w:numPr>
              <w:rPr>
                <w:highlight w:val="white"/>
              </w:rPr>
            </w:pPr>
            <w:r>
              <w:rPr>
                <w:highlight w:val="white"/>
              </w:rPr>
              <w:t>SPL Rule 10</w:t>
            </w:r>
            <w:r w:rsidR="00D97C7D" w:rsidRPr="002620CF">
              <w:rPr>
                <w:highlight w:val="white"/>
              </w:rPr>
              <w:t xml:space="preserve"> identifies that the company ID is not in the CV or 999999999.</w:t>
            </w:r>
          </w:p>
          <w:p w:rsidR="006B3A95" w:rsidRDefault="006B3A95" w:rsidP="0080029F">
            <w:pPr>
              <w:pStyle w:val="ListParagraph"/>
            </w:pPr>
          </w:p>
          <w:p w:rsidR="00F512E4" w:rsidRDefault="00F512E4" w:rsidP="0043437F">
            <w:pPr>
              <w:pStyle w:val="ListParagraph"/>
              <w:numPr>
                <w:ilvl w:val="0"/>
                <w:numId w:val="101"/>
              </w:numPr>
            </w:pPr>
            <w:r w:rsidRPr="00F512E4">
              <w:t xml:space="preserve">The representedOrganization </w:t>
            </w:r>
            <w:r w:rsidR="00E54F92">
              <w:t>will</w:t>
            </w:r>
            <w:r w:rsidRPr="00F512E4">
              <w:t xml:space="preserve"> contain a name</w:t>
            </w:r>
            <w:r w:rsidR="002F2171">
              <w:t xml:space="preserve"> element</w:t>
            </w:r>
            <w:r w:rsidRPr="00F512E4">
              <w:t>.</w:t>
            </w:r>
          </w:p>
          <w:p w:rsidR="00395928" w:rsidRPr="004E7D0E" w:rsidRDefault="00487FE5" w:rsidP="0043437F">
            <w:pPr>
              <w:pStyle w:val="ListParagraph"/>
              <w:numPr>
                <w:ilvl w:val="0"/>
                <w:numId w:val="143"/>
              </w:numPr>
              <w:rPr>
                <w:highlight w:val="white"/>
              </w:r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4E7D0E">
              <w:rPr>
                <w:highlight w:val="white"/>
              </w:rPr>
              <w:t>element has not been defined.</w:t>
            </w:r>
          </w:p>
          <w:p w:rsidR="00DF64EC" w:rsidRPr="004E7D0E" w:rsidRDefault="009B00F5" w:rsidP="0043437F">
            <w:pPr>
              <w:pStyle w:val="ListParagraph"/>
              <w:numPr>
                <w:ilvl w:val="0"/>
                <w:numId w:val="143"/>
              </w:numPr>
              <w:rPr>
                <w:highlight w:val="white"/>
              </w:rPr>
            </w:pPr>
            <w:r>
              <w:rPr>
                <w:highlight w:val="white"/>
              </w:rPr>
              <w:t xml:space="preserve">SPL Rule 8 </w:t>
            </w:r>
            <w:r w:rsidR="009F05AC" w:rsidRPr="00E1161C">
              <w:rPr>
                <w:highlight w:val="white"/>
              </w:rPr>
              <w:t xml:space="preserve">identifies that the code is not </w:t>
            </w:r>
            <w:r w:rsidR="009F05AC">
              <w:rPr>
                <w:highlight w:val="white"/>
              </w:rPr>
              <w:t>in the CV</w:t>
            </w:r>
            <w:r w:rsidR="00886E3D" w:rsidRPr="004E7D0E">
              <w:rPr>
                <w:highlight w:val="white"/>
              </w:rPr>
              <w:t>.</w:t>
            </w:r>
          </w:p>
          <w:p w:rsidR="00DF64EC" w:rsidRPr="004E7D0E" w:rsidRDefault="00DF64EC" w:rsidP="0043437F">
            <w:pPr>
              <w:pStyle w:val="ListParagraph"/>
              <w:numPr>
                <w:ilvl w:val="0"/>
                <w:numId w:val="143"/>
              </w:numPr>
              <w:rPr>
                <w:highlight w:val="white"/>
              </w:rPr>
            </w:pPr>
            <w:r w:rsidRPr="004E7D0E">
              <w:rPr>
                <w:highlight w:val="white"/>
              </w:rPr>
              <w:t>SPL Rule 6 identifies that the name is empty.</w:t>
            </w:r>
          </w:p>
          <w:p w:rsidR="006B3A95" w:rsidRDefault="006B3A95" w:rsidP="0080029F"/>
          <w:p w:rsidR="000503DE" w:rsidRDefault="000503DE" w:rsidP="0043437F">
            <w:pPr>
              <w:pStyle w:val="ListParagraph"/>
              <w:numPr>
                <w:ilvl w:val="0"/>
                <w:numId w:val="101"/>
              </w:numPr>
            </w:pPr>
            <w:r w:rsidRPr="00F512E4">
              <w:t>The representedOrganization will contain</w:t>
            </w:r>
            <w:r>
              <w:t xml:space="preserve"> a c</w:t>
            </w:r>
            <w:r w:rsidRPr="00F512E4">
              <w:t>ontactParty</w:t>
            </w:r>
            <w:r w:rsidR="002F2171">
              <w:t xml:space="preserve"> element</w:t>
            </w:r>
            <w:r w:rsidR="00A45B60">
              <w:t>.</w:t>
            </w:r>
          </w:p>
          <w:p w:rsidR="00395928" w:rsidRPr="004E7D0E" w:rsidRDefault="00487FE5" w:rsidP="0043437F">
            <w:pPr>
              <w:pStyle w:val="ListParagraph"/>
              <w:numPr>
                <w:ilvl w:val="0"/>
                <w:numId w:val="142"/>
              </w:numPr>
              <w:rPr>
                <w:highlight w:val="white"/>
              </w:r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4E7D0E">
              <w:rPr>
                <w:highlight w:val="white"/>
              </w:rPr>
              <w:t>element has not been defined.</w:t>
            </w:r>
          </w:p>
          <w:p w:rsidR="006B3A95" w:rsidRDefault="006B3A95" w:rsidP="0080029F">
            <w:pPr>
              <w:pStyle w:val="ListParagraph"/>
            </w:pPr>
          </w:p>
          <w:p w:rsidR="005D746A" w:rsidRDefault="005D746A" w:rsidP="0043437F">
            <w:pPr>
              <w:pStyle w:val="ListParagraph"/>
              <w:numPr>
                <w:ilvl w:val="0"/>
                <w:numId w:val="101"/>
              </w:numPr>
            </w:pPr>
            <w:r>
              <w:t xml:space="preserve">The </w:t>
            </w:r>
            <w:r w:rsidRPr="00067A66">
              <w:t>representedOrganization</w:t>
            </w:r>
            <w:r>
              <w:t xml:space="preserve"> may contain one or more </w:t>
            </w:r>
            <w:r w:rsidR="00E71721" w:rsidRPr="00E71721">
              <w:t xml:space="preserve">assignedEntity </w:t>
            </w:r>
            <w:r w:rsidR="002F2171">
              <w:t>elements</w:t>
            </w:r>
            <w:r w:rsidR="00565D97">
              <w:t xml:space="preserve"> as per the Doctype specifics</w:t>
            </w:r>
          </w:p>
          <w:p w:rsidR="006B3A95" w:rsidRPr="000503DE" w:rsidRDefault="00054FBF" w:rsidP="0043437F">
            <w:pPr>
              <w:pStyle w:val="ListParagraph"/>
              <w:numPr>
                <w:ilvl w:val="0"/>
                <w:numId w:val="141"/>
              </w:numPr>
            </w:pPr>
            <w:r w:rsidRPr="004E7D0E">
              <w:rPr>
                <w:highlight w:val="white"/>
              </w:rPr>
              <w:t>Informational only (no validation aspect).</w:t>
            </w:r>
          </w:p>
        </w:tc>
      </w:tr>
    </w:tbl>
    <w:p w:rsidR="003E4693" w:rsidRDefault="003E4693"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E4693" w:rsidRPr="00675DAA" w:rsidTr="00395928">
        <w:trPr>
          <w:cantSplit/>
          <w:trHeight w:val="580"/>
          <w:tblHeader/>
        </w:trPr>
        <w:tc>
          <w:tcPr>
            <w:tcW w:w="2358" w:type="dxa"/>
            <w:shd w:val="clear" w:color="auto" w:fill="808080"/>
          </w:tcPr>
          <w:p w:rsidR="003E4693" w:rsidRPr="00914CEC" w:rsidRDefault="003E4693" w:rsidP="0080029F">
            <w:r w:rsidRPr="00675DAA">
              <w:t>Element</w:t>
            </w:r>
          </w:p>
        </w:tc>
        <w:tc>
          <w:tcPr>
            <w:tcW w:w="1260" w:type="dxa"/>
            <w:shd w:val="clear" w:color="auto" w:fill="808080"/>
          </w:tcPr>
          <w:p w:rsidR="003E4693" w:rsidRPr="00675DAA" w:rsidRDefault="003E4693" w:rsidP="0080029F">
            <w:r w:rsidRPr="00675DAA">
              <w:t>Attribute</w:t>
            </w:r>
          </w:p>
        </w:tc>
        <w:tc>
          <w:tcPr>
            <w:tcW w:w="1260" w:type="dxa"/>
            <w:shd w:val="clear" w:color="auto" w:fill="808080"/>
          </w:tcPr>
          <w:p w:rsidR="003E4693" w:rsidRPr="00914CEC" w:rsidRDefault="003E4693" w:rsidP="0080029F">
            <w:r w:rsidRPr="00675DAA">
              <w:t>Cardinality</w:t>
            </w:r>
          </w:p>
        </w:tc>
        <w:tc>
          <w:tcPr>
            <w:tcW w:w="1350" w:type="dxa"/>
            <w:shd w:val="clear" w:color="auto" w:fill="808080"/>
          </w:tcPr>
          <w:p w:rsidR="003E4693" w:rsidRPr="00675DAA" w:rsidRDefault="003E4693" w:rsidP="0080029F">
            <w:r w:rsidRPr="00675DAA">
              <w:t>Value(s) Allowed</w:t>
            </w:r>
          </w:p>
          <w:p w:rsidR="003E4693" w:rsidRPr="00675DAA" w:rsidRDefault="003E4693" w:rsidP="0080029F">
            <w:r w:rsidRPr="00675DAA">
              <w:t>Examples</w:t>
            </w:r>
          </w:p>
        </w:tc>
        <w:tc>
          <w:tcPr>
            <w:tcW w:w="3330" w:type="dxa"/>
            <w:shd w:val="clear" w:color="auto" w:fill="808080"/>
          </w:tcPr>
          <w:p w:rsidR="003E4693" w:rsidRPr="00675DAA" w:rsidRDefault="003E4693" w:rsidP="0080029F">
            <w:r w:rsidRPr="00675DAA">
              <w:t>Description</w:t>
            </w:r>
          </w:p>
          <w:p w:rsidR="003E4693" w:rsidRPr="00675DAA" w:rsidRDefault="003E4693" w:rsidP="0080029F">
            <w:r w:rsidRPr="00675DAA">
              <w:t>Instructions</w:t>
            </w:r>
          </w:p>
        </w:tc>
      </w:tr>
      <w:tr w:rsidR="003E4693" w:rsidRPr="00675DAA" w:rsidTr="00395928">
        <w:trPr>
          <w:cantSplit/>
        </w:trPr>
        <w:tc>
          <w:tcPr>
            <w:tcW w:w="2358" w:type="dxa"/>
          </w:tcPr>
          <w:p w:rsidR="003E4693" w:rsidRPr="00914CEC" w:rsidRDefault="003E4693" w:rsidP="0080029F">
            <w:r w:rsidRPr="00E71721">
              <w:t>assignedEntity</w:t>
            </w:r>
          </w:p>
        </w:tc>
        <w:tc>
          <w:tcPr>
            <w:tcW w:w="1260" w:type="dxa"/>
            <w:shd w:val="clear" w:color="auto" w:fill="D9D9D9"/>
          </w:tcPr>
          <w:p w:rsidR="003E4693" w:rsidRPr="00675DAA" w:rsidRDefault="003E4693" w:rsidP="0080029F">
            <w:r w:rsidRPr="00675DAA">
              <w:t>N/A</w:t>
            </w:r>
          </w:p>
        </w:tc>
        <w:tc>
          <w:tcPr>
            <w:tcW w:w="1260" w:type="dxa"/>
            <w:shd w:val="clear" w:color="auto" w:fill="D9D9D9"/>
          </w:tcPr>
          <w:p w:rsidR="003E4693" w:rsidRPr="00675DAA" w:rsidRDefault="003E4693" w:rsidP="0080029F">
            <w:r>
              <w:t>0:1</w:t>
            </w:r>
          </w:p>
        </w:tc>
        <w:tc>
          <w:tcPr>
            <w:tcW w:w="1350" w:type="dxa"/>
            <w:shd w:val="clear" w:color="auto" w:fill="D9D9D9"/>
          </w:tcPr>
          <w:p w:rsidR="003E4693" w:rsidRPr="00675DAA" w:rsidRDefault="003E4693" w:rsidP="0080029F"/>
        </w:tc>
        <w:tc>
          <w:tcPr>
            <w:tcW w:w="3330" w:type="dxa"/>
            <w:shd w:val="clear" w:color="auto" w:fill="D9D9D9"/>
          </w:tcPr>
          <w:p w:rsidR="003E4693" w:rsidRPr="00675DAA" w:rsidRDefault="003E4693" w:rsidP="0080029F"/>
        </w:tc>
      </w:tr>
      <w:tr w:rsidR="003E4693" w:rsidRPr="00F512E4" w:rsidTr="00395928">
        <w:trPr>
          <w:cantSplit/>
        </w:trPr>
        <w:tc>
          <w:tcPr>
            <w:tcW w:w="2358" w:type="dxa"/>
            <w:shd w:val="clear" w:color="auto" w:fill="808080"/>
          </w:tcPr>
          <w:p w:rsidR="003E4693" w:rsidRPr="00675DAA" w:rsidRDefault="003E4693" w:rsidP="0080029F">
            <w:r w:rsidRPr="00675DAA">
              <w:t>Conformance</w:t>
            </w:r>
          </w:p>
        </w:tc>
        <w:tc>
          <w:tcPr>
            <w:tcW w:w="7200" w:type="dxa"/>
            <w:gridSpan w:val="4"/>
          </w:tcPr>
          <w:p w:rsidR="003E4693" w:rsidRPr="003E4693" w:rsidRDefault="003E4693" w:rsidP="0043437F">
            <w:pPr>
              <w:pStyle w:val="ListParagraph"/>
              <w:numPr>
                <w:ilvl w:val="0"/>
                <w:numId w:val="111"/>
              </w:numPr>
              <w:rPr>
                <w:szCs w:val="24"/>
                <w:highlight w:val="white"/>
              </w:rPr>
            </w:pPr>
            <w:r>
              <w:t xml:space="preserve">There may be an  </w:t>
            </w:r>
            <w:r w:rsidRPr="00E71721">
              <w:t xml:space="preserve">assignedEntity </w:t>
            </w:r>
            <w:r>
              <w:t>element</w:t>
            </w:r>
          </w:p>
          <w:p w:rsidR="003E4693" w:rsidRPr="00752ED4" w:rsidRDefault="003E4693" w:rsidP="0043437F">
            <w:pPr>
              <w:pStyle w:val="ListParagraph"/>
              <w:numPr>
                <w:ilvl w:val="0"/>
                <w:numId w:val="112"/>
              </w:numPr>
              <w:rPr>
                <w:highlight w:val="white"/>
              </w:rPr>
            </w:pPr>
            <w:r w:rsidRPr="0014454D">
              <w:t>Informational only (no validation aspect).</w:t>
            </w:r>
          </w:p>
        </w:tc>
      </w:tr>
    </w:tbl>
    <w:p w:rsidR="003E4693" w:rsidRDefault="003E4693"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E4693" w:rsidRPr="00675DAA" w:rsidTr="00395928">
        <w:trPr>
          <w:cantSplit/>
          <w:trHeight w:val="580"/>
          <w:tblHeader/>
        </w:trPr>
        <w:tc>
          <w:tcPr>
            <w:tcW w:w="2358" w:type="dxa"/>
            <w:shd w:val="clear" w:color="auto" w:fill="808080"/>
          </w:tcPr>
          <w:p w:rsidR="003E4693" w:rsidRPr="00914CEC" w:rsidRDefault="003E4693" w:rsidP="0080029F">
            <w:r w:rsidRPr="00675DAA">
              <w:t>Element</w:t>
            </w:r>
          </w:p>
        </w:tc>
        <w:tc>
          <w:tcPr>
            <w:tcW w:w="1260" w:type="dxa"/>
            <w:shd w:val="clear" w:color="auto" w:fill="808080"/>
          </w:tcPr>
          <w:p w:rsidR="003E4693" w:rsidRPr="00675DAA" w:rsidRDefault="003E4693" w:rsidP="0080029F">
            <w:r w:rsidRPr="00675DAA">
              <w:t>Attribute</w:t>
            </w:r>
          </w:p>
        </w:tc>
        <w:tc>
          <w:tcPr>
            <w:tcW w:w="1260" w:type="dxa"/>
            <w:shd w:val="clear" w:color="auto" w:fill="808080"/>
          </w:tcPr>
          <w:p w:rsidR="003E4693" w:rsidRPr="00914CEC" w:rsidRDefault="003E4693" w:rsidP="0080029F">
            <w:r w:rsidRPr="00675DAA">
              <w:t>Cardinality</w:t>
            </w:r>
          </w:p>
        </w:tc>
        <w:tc>
          <w:tcPr>
            <w:tcW w:w="1350" w:type="dxa"/>
            <w:shd w:val="clear" w:color="auto" w:fill="808080"/>
          </w:tcPr>
          <w:p w:rsidR="003E4693" w:rsidRPr="00675DAA" w:rsidRDefault="003E4693" w:rsidP="0080029F">
            <w:r w:rsidRPr="00675DAA">
              <w:t>Value(s) Allowed</w:t>
            </w:r>
          </w:p>
          <w:p w:rsidR="003E4693" w:rsidRPr="00675DAA" w:rsidRDefault="003E4693" w:rsidP="0080029F">
            <w:r w:rsidRPr="00675DAA">
              <w:t>Examples</w:t>
            </w:r>
          </w:p>
        </w:tc>
        <w:tc>
          <w:tcPr>
            <w:tcW w:w="3330" w:type="dxa"/>
            <w:shd w:val="clear" w:color="auto" w:fill="808080"/>
          </w:tcPr>
          <w:p w:rsidR="003E4693" w:rsidRPr="00675DAA" w:rsidRDefault="003E4693" w:rsidP="0080029F">
            <w:r w:rsidRPr="00675DAA">
              <w:t>Description</w:t>
            </w:r>
          </w:p>
          <w:p w:rsidR="003E4693" w:rsidRPr="00675DAA" w:rsidRDefault="003E4693" w:rsidP="0080029F">
            <w:r w:rsidRPr="00675DAA">
              <w:t>Instructions</w:t>
            </w:r>
          </w:p>
        </w:tc>
      </w:tr>
      <w:tr w:rsidR="003E4693" w:rsidRPr="00675DAA" w:rsidTr="00395928">
        <w:trPr>
          <w:cantSplit/>
        </w:trPr>
        <w:tc>
          <w:tcPr>
            <w:tcW w:w="2358" w:type="dxa"/>
          </w:tcPr>
          <w:p w:rsidR="003E4693" w:rsidRPr="00914CEC" w:rsidRDefault="003E4693" w:rsidP="0080029F">
            <w:r w:rsidRPr="003E4693">
              <w:t>assignedOrganization</w:t>
            </w:r>
          </w:p>
        </w:tc>
        <w:tc>
          <w:tcPr>
            <w:tcW w:w="1260" w:type="dxa"/>
            <w:shd w:val="clear" w:color="auto" w:fill="D9D9D9"/>
          </w:tcPr>
          <w:p w:rsidR="003E4693" w:rsidRPr="00675DAA" w:rsidRDefault="003E4693" w:rsidP="0080029F">
            <w:r w:rsidRPr="00675DAA">
              <w:t>N/A</w:t>
            </w:r>
          </w:p>
        </w:tc>
        <w:tc>
          <w:tcPr>
            <w:tcW w:w="1260" w:type="dxa"/>
            <w:shd w:val="clear" w:color="auto" w:fill="D9D9D9"/>
          </w:tcPr>
          <w:p w:rsidR="003E4693" w:rsidRPr="00675DAA" w:rsidRDefault="003E4693" w:rsidP="0080029F">
            <w:r>
              <w:t>0:1</w:t>
            </w:r>
          </w:p>
        </w:tc>
        <w:tc>
          <w:tcPr>
            <w:tcW w:w="1350" w:type="dxa"/>
            <w:shd w:val="clear" w:color="auto" w:fill="D9D9D9"/>
          </w:tcPr>
          <w:p w:rsidR="003E4693" w:rsidRPr="00675DAA" w:rsidRDefault="003E4693" w:rsidP="0080029F"/>
        </w:tc>
        <w:tc>
          <w:tcPr>
            <w:tcW w:w="3330" w:type="dxa"/>
            <w:shd w:val="clear" w:color="auto" w:fill="D9D9D9"/>
          </w:tcPr>
          <w:p w:rsidR="003E4693" w:rsidRPr="00675DAA" w:rsidRDefault="003E4693" w:rsidP="0080029F"/>
        </w:tc>
      </w:tr>
      <w:tr w:rsidR="003E4693" w:rsidRPr="00F512E4" w:rsidTr="00395928">
        <w:trPr>
          <w:cantSplit/>
        </w:trPr>
        <w:tc>
          <w:tcPr>
            <w:tcW w:w="2358" w:type="dxa"/>
            <w:shd w:val="clear" w:color="auto" w:fill="808080"/>
          </w:tcPr>
          <w:p w:rsidR="003E4693" w:rsidRPr="00675DAA" w:rsidRDefault="003E4693" w:rsidP="0080029F">
            <w:r w:rsidRPr="00675DAA">
              <w:t>Conformance</w:t>
            </w:r>
          </w:p>
        </w:tc>
        <w:tc>
          <w:tcPr>
            <w:tcW w:w="7200" w:type="dxa"/>
            <w:gridSpan w:val="4"/>
          </w:tcPr>
          <w:p w:rsidR="003E4693" w:rsidRPr="003E4693" w:rsidRDefault="003E4693" w:rsidP="0043437F">
            <w:pPr>
              <w:pStyle w:val="ListParagraph"/>
              <w:numPr>
                <w:ilvl w:val="0"/>
                <w:numId w:val="113"/>
              </w:numPr>
              <w:rPr>
                <w:szCs w:val="24"/>
                <w:highlight w:val="white"/>
              </w:rPr>
            </w:pPr>
            <w:r>
              <w:t xml:space="preserve">There may be an  </w:t>
            </w:r>
            <w:r w:rsidRPr="003E4693">
              <w:t>assignedOrganization</w:t>
            </w:r>
            <w:r>
              <w:t>element</w:t>
            </w:r>
          </w:p>
          <w:p w:rsidR="003E4693" w:rsidRPr="00752ED4" w:rsidRDefault="003E4693" w:rsidP="0043437F">
            <w:pPr>
              <w:pStyle w:val="ListParagraph"/>
              <w:numPr>
                <w:ilvl w:val="0"/>
                <w:numId w:val="114"/>
              </w:numPr>
              <w:rPr>
                <w:highlight w:val="white"/>
              </w:rPr>
            </w:pPr>
            <w:r w:rsidRPr="0014454D">
              <w:t>Informational only (no validation aspect).</w:t>
            </w:r>
          </w:p>
        </w:tc>
      </w:tr>
    </w:tbl>
    <w:p w:rsidR="003E4693" w:rsidRDefault="003E4693"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E4693" w:rsidRPr="00675DAA" w:rsidTr="00395928">
        <w:trPr>
          <w:cantSplit/>
          <w:trHeight w:val="580"/>
          <w:tblHeader/>
        </w:trPr>
        <w:tc>
          <w:tcPr>
            <w:tcW w:w="2358" w:type="dxa"/>
            <w:shd w:val="clear" w:color="auto" w:fill="808080"/>
          </w:tcPr>
          <w:p w:rsidR="003E4693" w:rsidRPr="00914CEC" w:rsidRDefault="003E4693" w:rsidP="0080029F">
            <w:r w:rsidRPr="00675DAA">
              <w:t>Element</w:t>
            </w:r>
          </w:p>
        </w:tc>
        <w:tc>
          <w:tcPr>
            <w:tcW w:w="1260" w:type="dxa"/>
            <w:shd w:val="clear" w:color="auto" w:fill="808080"/>
          </w:tcPr>
          <w:p w:rsidR="003E4693" w:rsidRPr="00675DAA" w:rsidRDefault="003E4693" w:rsidP="0080029F">
            <w:r w:rsidRPr="00675DAA">
              <w:t>Attribute</w:t>
            </w:r>
          </w:p>
        </w:tc>
        <w:tc>
          <w:tcPr>
            <w:tcW w:w="1260" w:type="dxa"/>
            <w:shd w:val="clear" w:color="auto" w:fill="808080"/>
          </w:tcPr>
          <w:p w:rsidR="003E4693" w:rsidRPr="00914CEC" w:rsidRDefault="003E4693" w:rsidP="0080029F">
            <w:r w:rsidRPr="00675DAA">
              <w:t>Cardinality</w:t>
            </w:r>
          </w:p>
        </w:tc>
        <w:tc>
          <w:tcPr>
            <w:tcW w:w="1350" w:type="dxa"/>
            <w:shd w:val="clear" w:color="auto" w:fill="808080"/>
          </w:tcPr>
          <w:p w:rsidR="003E4693" w:rsidRPr="00675DAA" w:rsidRDefault="003E4693" w:rsidP="0080029F">
            <w:r w:rsidRPr="00675DAA">
              <w:t>Value(s) Allowed</w:t>
            </w:r>
          </w:p>
          <w:p w:rsidR="003E4693" w:rsidRPr="00675DAA" w:rsidRDefault="003E4693" w:rsidP="0080029F">
            <w:r w:rsidRPr="00675DAA">
              <w:t>Examples</w:t>
            </w:r>
          </w:p>
        </w:tc>
        <w:tc>
          <w:tcPr>
            <w:tcW w:w="3330" w:type="dxa"/>
            <w:shd w:val="clear" w:color="auto" w:fill="808080"/>
          </w:tcPr>
          <w:p w:rsidR="003E4693" w:rsidRPr="00675DAA" w:rsidRDefault="003E4693" w:rsidP="0080029F">
            <w:r w:rsidRPr="00675DAA">
              <w:t>Description</w:t>
            </w:r>
          </w:p>
          <w:p w:rsidR="003E4693" w:rsidRPr="00675DAA" w:rsidRDefault="003E4693" w:rsidP="0080029F">
            <w:r w:rsidRPr="00675DAA">
              <w:t>Instructions</w:t>
            </w:r>
          </w:p>
        </w:tc>
      </w:tr>
      <w:tr w:rsidR="003E4693" w:rsidRPr="00675DAA" w:rsidTr="00395928">
        <w:trPr>
          <w:cantSplit/>
        </w:trPr>
        <w:tc>
          <w:tcPr>
            <w:tcW w:w="2358" w:type="dxa"/>
          </w:tcPr>
          <w:p w:rsidR="003E4693" w:rsidRPr="00914CEC" w:rsidRDefault="003E4693" w:rsidP="0080029F">
            <w:r w:rsidRPr="00E71721">
              <w:lastRenderedPageBreak/>
              <w:t>assignedEntity</w:t>
            </w:r>
          </w:p>
        </w:tc>
        <w:tc>
          <w:tcPr>
            <w:tcW w:w="1260" w:type="dxa"/>
            <w:shd w:val="clear" w:color="auto" w:fill="D9D9D9"/>
          </w:tcPr>
          <w:p w:rsidR="003E4693" w:rsidRPr="00675DAA" w:rsidRDefault="003E4693" w:rsidP="0080029F">
            <w:r w:rsidRPr="00675DAA">
              <w:t>N/A</w:t>
            </w:r>
          </w:p>
        </w:tc>
        <w:tc>
          <w:tcPr>
            <w:tcW w:w="1260" w:type="dxa"/>
            <w:shd w:val="clear" w:color="auto" w:fill="D9D9D9"/>
          </w:tcPr>
          <w:p w:rsidR="003E4693" w:rsidRPr="00675DAA" w:rsidRDefault="003E4693" w:rsidP="0080029F">
            <w:r>
              <w:t>0:1</w:t>
            </w:r>
          </w:p>
        </w:tc>
        <w:tc>
          <w:tcPr>
            <w:tcW w:w="1350" w:type="dxa"/>
            <w:shd w:val="clear" w:color="auto" w:fill="D9D9D9"/>
          </w:tcPr>
          <w:p w:rsidR="003E4693" w:rsidRPr="00675DAA" w:rsidRDefault="003E4693" w:rsidP="0080029F"/>
        </w:tc>
        <w:tc>
          <w:tcPr>
            <w:tcW w:w="3330" w:type="dxa"/>
            <w:shd w:val="clear" w:color="auto" w:fill="D9D9D9"/>
          </w:tcPr>
          <w:p w:rsidR="003E4693" w:rsidRPr="00675DAA" w:rsidRDefault="003E4693" w:rsidP="0080029F"/>
        </w:tc>
      </w:tr>
      <w:tr w:rsidR="003E4693" w:rsidRPr="00F512E4" w:rsidTr="00395928">
        <w:trPr>
          <w:cantSplit/>
        </w:trPr>
        <w:tc>
          <w:tcPr>
            <w:tcW w:w="2358" w:type="dxa"/>
            <w:shd w:val="clear" w:color="auto" w:fill="808080"/>
          </w:tcPr>
          <w:p w:rsidR="003E4693" w:rsidRPr="00675DAA" w:rsidRDefault="003E4693" w:rsidP="0080029F">
            <w:r w:rsidRPr="00675DAA">
              <w:t>Conformance</w:t>
            </w:r>
          </w:p>
        </w:tc>
        <w:tc>
          <w:tcPr>
            <w:tcW w:w="7200" w:type="dxa"/>
            <w:gridSpan w:val="4"/>
          </w:tcPr>
          <w:p w:rsidR="003E4693" w:rsidRPr="003E4693" w:rsidRDefault="003E4693" w:rsidP="0043437F">
            <w:pPr>
              <w:pStyle w:val="ListParagraph"/>
              <w:numPr>
                <w:ilvl w:val="0"/>
                <w:numId w:val="115"/>
              </w:numPr>
              <w:rPr>
                <w:szCs w:val="24"/>
                <w:highlight w:val="white"/>
              </w:rPr>
            </w:pPr>
            <w:r>
              <w:t xml:space="preserve">There may be an  </w:t>
            </w:r>
            <w:r w:rsidRPr="00E71721">
              <w:t xml:space="preserve">assignedEntity </w:t>
            </w:r>
            <w:r>
              <w:t>element</w:t>
            </w:r>
          </w:p>
          <w:p w:rsidR="003E4693" w:rsidRPr="00752ED4" w:rsidRDefault="003E4693" w:rsidP="0043437F">
            <w:pPr>
              <w:pStyle w:val="ListParagraph"/>
              <w:numPr>
                <w:ilvl w:val="0"/>
                <w:numId w:val="116"/>
              </w:numPr>
              <w:rPr>
                <w:highlight w:val="white"/>
              </w:rPr>
            </w:pPr>
            <w:r w:rsidRPr="0014454D">
              <w:t>Informational only (no validation aspect).</w:t>
            </w:r>
          </w:p>
        </w:tc>
      </w:tr>
    </w:tbl>
    <w:p w:rsidR="00FC77E2" w:rsidRDefault="00FC77E2"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073A78" w:rsidRPr="00675DAA" w:rsidTr="006916DF">
        <w:trPr>
          <w:cantSplit/>
          <w:trHeight w:val="580"/>
          <w:tblHeader/>
        </w:trPr>
        <w:tc>
          <w:tcPr>
            <w:tcW w:w="2358" w:type="dxa"/>
            <w:tcBorders>
              <w:top w:val="single" w:sz="4" w:space="0" w:color="auto"/>
              <w:left w:val="single" w:sz="4" w:space="0" w:color="auto"/>
              <w:bottom w:val="single" w:sz="4" w:space="0" w:color="auto"/>
              <w:right w:val="single" w:sz="4" w:space="0" w:color="auto"/>
            </w:tcBorders>
            <w:shd w:val="clear" w:color="auto" w:fill="808080"/>
          </w:tcPr>
          <w:p w:rsidR="00073A78" w:rsidRPr="00914CEC" w:rsidRDefault="00073A78" w:rsidP="0080029F">
            <w:r w:rsidRPr="00675DAA">
              <w:t>Element</w:t>
            </w:r>
          </w:p>
        </w:tc>
        <w:tc>
          <w:tcPr>
            <w:tcW w:w="1260" w:type="dxa"/>
            <w:tcBorders>
              <w:top w:val="single" w:sz="4" w:space="0" w:color="auto"/>
              <w:left w:val="single" w:sz="4" w:space="0" w:color="auto"/>
              <w:bottom w:val="single" w:sz="4" w:space="0" w:color="auto"/>
              <w:right w:val="single" w:sz="4" w:space="0" w:color="auto"/>
            </w:tcBorders>
            <w:shd w:val="clear" w:color="auto" w:fill="808080"/>
          </w:tcPr>
          <w:p w:rsidR="00073A78" w:rsidRPr="00675DAA" w:rsidRDefault="00073A78" w:rsidP="0080029F">
            <w:r w:rsidRPr="00675DAA">
              <w:t>Attribute</w:t>
            </w:r>
          </w:p>
        </w:tc>
        <w:tc>
          <w:tcPr>
            <w:tcW w:w="1260" w:type="dxa"/>
            <w:tcBorders>
              <w:top w:val="single" w:sz="4" w:space="0" w:color="auto"/>
              <w:left w:val="single" w:sz="4" w:space="0" w:color="auto"/>
              <w:bottom w:val="single" w:sz="4" w:space="0" w:color="auto"/>
              <w:right w:val="single" w:sz="4" w:space="0" w:color="auto"/>
            </w:tcBorders>
            <w:shd w:val="clear" w:color="auto" w:fill="808080"/>
          </w:tcPr>
          <w:p w:rsidR="00073A78" w:rsidRPr="00914CEC" w:rsidRDefault="00073A78" w:rsidP="0080029F">
            <w:r w:rsidRPr="00675DAA">
              <w:t>Cardinality</w:t>
            </w:r>
          </w:p>
        </w:tc>
        <w:tc>
          <w:tcPr>
            <w:tcW w:w="1350" w:type="dxa"/>
            <w:tcBorders>
              <w:top w:val="single" w:sz="4" w:space="0" w:color="auto"/>
              <w:left w:val="single" w:sz="4" w:space="0" w:color="auto"/>
              <w:bottom w:val="single" w:sz="4" w:space="0" w:color="auto"/>
              <w:right w:val="single" w:sz="4" w:space="0" w:color="auto"/>
            </w:tcBorders>
            <w:shd w:val="clear" w:color="auto" w:fill="808080"/>
          </w:tcPr>
          <w:p w:rsidR="00073A78" w:rsidRPr="00675DAA" w:rsidRDefault="00073A78" w:rsidP="0080029F">
            <w:r w:rsidRPr="00675DAA">
              <w:t>Value(s) Allowed</w:t>
            </w:r>
          </w:p>
          <w:p w:rsidR="00073A78" w:rsidRPr="00675DAA" w:rsidRDefault="00073A78" w:rsidP="0080029F">
            <w:r w:rsidRPr="00675DAA">
              <w:t>Examples</w:t>
            </w:r>
          </w:p>
        </w:tc>
        <w:tc>
          <w:tcPr>
            <w:tcW w:w="3330" w:type="dxa"/>
            <w:tcBorders>
              <w:top w:val="single" w:sz="4" w:space="0" w:color="auto"/>
              <w:left w:val="single" w:sz="4" w:space="0" w:color="auto"/>
              <w:bottom w:val="single" w:sz="4" w:space="0" w:color="auto"/>
              <w:right w:val="single" w:sz="4" w:space="0" w:color="auto"/>
            </w:tcBorders>
            <w:shd w:val="clear" w:color="auto" w:fill="808080"/>
          </w:tcPr>
          <w:p w:rsidR="00073A78" w:rsidRPr="00675DAA" w:rsidRDefault="00073A78" w:rsidP="0080029F">
            <w:r w:rsidRPr="00675DAA">
              <w:t>Description</w:t>
            </w:r>
          </w:p>
          <w:p w:rsidR="00073A78" w:rsidRPr="00675DAA" w:rsidRDefault="00073A78" w:rsidP="0080029F">
            <w:r w:rsidRPr="00675DAA">
              <w:t>Instructions</w:t>
            </w:r>
          </w:p>
        </w:tc>
      </w:tr>
      <w:tr w:rsidR="00073A78" w:rsidRPr="00675DAA" w:rsidTr="006916DF">
        <w:trPr>
          <w:cantSplit/>
          <w:trHeight w:val="580"/>
          <w:tblHeader/>
        </w:trPr>
        <w:tc>
          <w:tcPr>
            <w:tcW w:w="2358" w:type="dxa"/>
            <w:tcBorders>
              <w:top w:val="single" w:sz="4" w:space="0" w:color="auto"/>
              <w:left w:val="single" w:sz="4" w:space="0" w:color="auto"/>
              <w:bottom w:val="single" w:sz="4" w:space="0" w:color="auto"/>
              <w:right w:val="single" w:sz="4" w:space="0" w:color="auto"/>
            </w:tcBorders>
            <w:shd w:val="clear" w:color="auto" w:fill="auto"/>
          </w:tcPr>
          <w:p w:rsidR="00073A78" w:rsidRPr="00914CEC" w:rsidRDefault="00073A78" w:rsidP="0080029F">
            <w:r w:rsidRPr="002F2171">
              <w:t>assignedOrganization</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073A78" w:rsidRPr="00675DAA" w:rsidRDefault="00073A78" w:rsidP="0080029F">
            <w:r w:rsidRPr="00675DAA">
              <w:t>N/A</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073A78" w:rsidRPr="00675DAA" w:rsidRDefault="00073A78" w:rsidP="0080029F">
            <w:r>
              <w:t>0:n</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073A78" w:rsidRPr="00675DAA" w:rsidRDefault="00073A78" w:rsidP="0080029F"/>
        </w:tc>
        <w:tc>
          <w:tcPr>
            <w:tcW w:w="3330" w:type="dxa"/>
            <w:tcBorders>
              <w:top w:val="single" w:sz="4" w:space="0" w:color="auto"/>
              <w:left w:val="single" w:sz="4" w:space="0" w:color="auto"/>
              <w:bottom w:val="single" w:sz="4" w:space="0" w:color="auto"/>
              <w:right w:val="single" w:sz="4" w:space="0" w:color="auto"/>
            </w:tcBorders>
            <w:shd w:val="clear" w:color="auto" w:fill="auto"/>
          </w:tcPr>
          <w:p w:rsidR="00073A78" w:rsidRPr="00675DAA" w:rsidRDefault="00073A78" w:rsidP="0080029F"/>
        </w:tc>
      </w:tr>
      <w:tr w:rsidR="00073A78" w:rsidRPr="00D831CF" w:rsidTr="00C87FC3">
        <w:trPr>
          <w:cantSplit/>
        </w:trPr>
        <w:tc>
          <w:tcPr>
            <w:tcW w:w="2358" w:type="dxa"/>
            <w:shd w:val="clear" w:color="auto" w:fill="808080"/>
          </w:tcPr>
          <w:p w:rsidR="00073A78" w:rsidRPr="00675DAA" w:rsidRDefault="00073A78" w:rsidP="0080029F">
            <w:r w:rsidRPr="00675DAA">
              <w:t>Conformance</w:t>
            </w:r>
          </w:p>
        </w:tc>
        <w:tc>
          <w:tcPr>
            <w:tcW w:w="7200" w:type="dxa"/>
            <w:gridSpan w:val="4"/>
          </w:tcPr>
          <w:p w:rsidR="00073A78" w:rsidRDefault="00073A78" w:rsidP="0043437F">
            <w:pPr>
              <w:pStyle w:val="ListParagraph"/>
              <w:numPr>
                <w:ilvl w:val="0"/>
                <w:numId w:val="151"/>
              </w:numPr>
            </w:pPr>
            <w:r>
              <w:t xml:space="preserve">The </w:t>
            </w:r>
            <w:r w:rsidR="0082163A" w:rsidRPr="002F2171">
              <w:t>assignedOrganization</w:t>
            </w:r>
            <w:r w:rsidR="0082163A">
              <w:t xml:space="preserve"> </w:t>
            </w:r>
            <w:r w:rsidR="00E429F3">
              <w:t xml:space="preserve">must </w:t>
            </w:r>
            <w:r>
              <w:t>contain one or more id elements.</w:t>
            </w:r>
          </w:p>
          <w:p w:rsidR="00395928" w:rsidRPr="00C13369" w:rsidRDefault="00487FE5" w:rsidP="0043437F">
            <w:pPr>
              <w:pStyle w:val="ListParagraph"/>
              <w:numPr>
                <w:ilvl w:val="0"/>
                <w:numId w:val="146"/>
              </w:num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D00628">
              <w:t xml:space="preserve">element has </w:t>
            </w:r>
            <w:r w:rsidR="00395928">
              <w:t xml:space="preserve">not </w:t>
            </w:r>
            <w:r w:rsidR="00395928" w:rsidRPr="00D00628">
              <w:t>been defined.</w:t>
            </w:r>
          </w:p>
          <w:p w:rsidR="00920DE6" w:rsidRPr="00C13369" w:rsidRDefault="00920DE6" w:rsidP="0080029F">
            <w:pPr>
              <w:pStyle w:val="ListParagraph"/>
            </w:pPr>
          </w:p>
          <w:p w:rsidR="00920DE6" w:rsidRPr="0057382C" w:rsidRDefault="00920DE6" w:rsidP="0043437F">
            <w:pPr>
              <w:pStyle w:val="ListParagraph"/>
              <w:numPr>
                <w:ilvl w:val="0"/>
                <w:numId w:val="151"/>
              </w:numPr>
            </w:pPr>
            <w:r>
              <w:t xml:space="preserve">The </w:t>
            </w:r>
            <w:r w:rsidRPr="002F2171">
              <w:t>assignedOrganization</w:t>
            </w:r>
            <w:r>
              <w:t xml:space="preserve"> must contain an id element that has an id@root value of 2.16.840.1.113883.2.20.6.33, and an extension value other than 1</w:t>
            </w:r>
            <w:r w:rsidR="00E13620">
              <w:t>.</w:t>
            </w:r>
          </w:p>
          <w:p w:rsidR="00920DE6" w:rsidRPr="00176515" w:rsidRDefault="00487FE5" w:rsidP="0043437F">
            <w:pPr>
              <w:pStyle w:val="ListParagraph"/>
              <w:numPr>
                <w:ilvl w:val="0"/>
                <w:numId w:val="147"/>
              </w:numPr>
              <w:rPr>
                <w:highlight w:val="white"/>
              </w:rPr>
            </w:pPr>
            <w:r>
              <w:rPr>
                <w:highlight w:val="white"/>
              </w:rPr>
              <w:t>SPL Rule 2</w:t>
            </w:r>
            <w:r w:rsidR="00920DE6" w:rsidRPr="00C13369">
              <w:rPr>
                <w:highlight w:val="white"/>
              </w:rPr>
              <w:t xml:space="preserve"> </w:t>
            </w:r>
            <w:r w:rsidR="00920DE6" w:rsidRPr="00334410">
              <w:rPr>
                <w:highlight w:val="white"/>
              </w:rPr>
              <w:t xml:space="preserve">identifies </w:t>
            </w:r>
            <w:r w:rsidR="00920DE6">
              <w:rPr>
                <w:highlight w:val="white"/>
              </w:rPr>
              <w:t xml:space="preserve">that the OID value is </w:t>
            </w:r>
            <w:r w:rsidR="007A706D">
              <w:rPr>
                <w:highlight w:val="white"/>
              </w:rPr>
              <w:t>incorrect.</w:t>
            </w:r>
          </w:p>
          <w:p w:rsidR="00273923" w:rsidRDefault="00273923" w:rsidP="0043437F">
            <w:pPr>
              <w:pStyle w:val="ListParagraph"/>
              <w:numPr>
                <w:ilvl w:val="0"/>
                <w:numId w:val="147"/>
              </w:numPr>
              <w:rPr>
                <w:highlight w:val="white"/>
              </w:rPr>
            </w:pPr>
            <w:r>
              <w:rPr>
                <w:highlight w:val="white"/>
              </w:rPr>
              <w:t xml:space="preserve">SPL Rule 8 </w:t>
            </w:r>
            <w:r w:rsidRPr="00E1161C">
              <w:rPr>
                <w:highlight w:val="white"/>
              </w:rPr>
              <w:t xml:space="preserve">identifies that the code is not </w:t>
            </w:r>
            <w:r>
              <w:rPr>
                <w:highlight w:val="white"/>
              </w:rPr>
              <w:t>in the CV</w:t>
            </w:r>
            <w:r w:rsidRPr="00133A9C">
              <w:rPr>
                <w:highlight w:val="white"/>
              </w:rPr>
              <w:t xml:space="preserve"> </w:t>
            </w:r>
          </w:p>
          <w:p w:rsidR="00B85F46" w:rsidRPr="00B85F46" w:rsidRDefault="00E13620" w:rsidP="0043437F">
            <w:pPr>
              <w:pStyle w:val="ListParagraph"/>
              <w:numPr>
                <w:ilvl w:val="0"/>
                <w:numId w:val="147"/>
              </w:numPr>
              <w:rPr>
                <w:highlight w:val="white"/>
              </w:rPr>
            </w:pPr>
            <w:r>
              <w:rPr>
                <w:highlight w:val="white"/>
              </w:rPr>
              <w:t>SPL Rule 10</w:t>
            </w:r>
            <w:r w:rsidR="00B85F46" w:rsidRPr="00133A9C">
              <w:rPr>
                <w:highlight w:val="white"/>
              </w:rPr>
              <w:t xml:space="preserve"> identifies that the </w:t>
            </w:r>
            <w:r w:rsidR="00B85F46">
              <w:rPr>
                <w:highlight w:val="white"/>
              </w:rPr>
              <w:t>role is the DIN Owner</w:t>
            </w:r>
            <w:r w:rsidR="00B85F46" w:rsidRPr="00133A9C">
              <w:rPr>
                <w:highlight w:val="white"/>
              </w:rPr>
              <w:t>.</w:t>
            </w:r>
          </w:p>
          <w:p w:rsidR="00920DE6" w:rsidRDefault="00920DE6" w:rsidP="0080029F"/>
          <w:p w:rsidR="00920DE6" w:rsidRDefault="00920DE6" w:rsidP="0043437F">
            <w:pPr>
              <w:pStyle w:val="ListParagraph"/>
              <w:numPr>
                <w:ilvl w:val="0"/>
                <w:numId w:val="151"/>
              </w:numPr>
            </w:pPr>
            <w:r>
              <w:t xml:space="preserve">The </w:t>
            </w:r>
            <w:r w:rsidRPr="002F2171">
              <w:t>assignedOrganization</w:t>
            </w:r>
            <w:r>
              <w:t xml:space="preserve"> must contain an id element that has an id@root value of 2.16.840.1.113883.2.20.6.31, and an extension value containing a valid Company ID number derived from OID: 2.16.840.1.113883.2.20.6.31 or a value of 999999999 to indicate that the Company ID is Not Available.</w:t>
            </w:r>
          </w:p>
          <w:p w:rsidR="00920DE6" w:rsidRPr="00176515" w:rsidRDefault="00487FE5" w:rsidP="0043437F">
            <w:pPr>
              <w:pStyle w:val="ListParagraph"/>
              <w:numPr>
                <w:ilvl w:val="0"/>
                <w:numId w:val="148"/>
              </w:numPr>
              <w:rPr>
                <w:highlight w:val="white"/>
              </w:rPr>
            </w:pPr>
            <w:r>
              <w:rPr>
                <w:highlight w:val="white"/>
              </w:rPr>
              <w:t>SPL Rule 2</w:t>
            </w:r>
            <w:r w:rsidR="00920DE6" w:rsidRPr="00C13369">
              <w:rPr>
                <w:highlight w:val="white"/>
              </w:rPr>
              <w:t xml:space="preserve"> </w:t>
            </w:r>
            <w:r w:rsidR="00920DE6" w:rsidRPr="00334410">
              <w:rPr>
                <w:highlight w:val="white"/>
              </w:rPr>
              <w:t xml:space="preserve">identifies </w:t>
            </w:r>
            <w:r w:rsidR="00920DE6">
              <w:rPr>
                <w:highlight w:val="white"/>
              </w:rPr>
              <w:t xml:space="preserve">that the OID value is </w:t>
            </w:r>
            <w:r w:rsidR="007A706D">
              <w:rPr>
                <w:highlight w:val="white"/>
              </w:rPr>
              <w:t>incorrect.</w:t>
            </w:r>
          </w:p>
          <w:p w:rsidR="00920DE6" w:rsidRPr="00E13620" w:rsidRDefault="00E13620" w:rsidP="0043437F">
            <w:pPr>
              <w:pStyle w:val="ListParagraph"/>
              <w:numPr>
                <w:ilvl w:val="0"/>
                <w:numId w:val="148"/>
              </w:numPr>
              <w:rPr>
                <w:highlight w:val="white"/>
              </w:rPr>
            </w:pPr>
            <w:r w:rsidRPr="00E13620">
              <w:rPr>
                <w:highlight w:val="white"/>
              </w:rPr>
              <w:t>SPL Rule 10</w:t>
            </w:r>
            <w:r w:rsidR="00920DE6" w:rsidRPr="00E13620">
              <w:rPr>
                <w:highlight w:val="white"/>
              </w:rPr>
              <w:t xml:space="preserve"> identifies that there is no company ID.</w:t>
            </w:r>
          </w:p>
          <w:p w:rsidR="00920DE6" w:rsidRPr="00E13620" w:rsidRDefault="00E13620" w:rsidP="0043437F">
            <w:pPr>
              <w:pStyle w:val="ListParagraph"/>
              <w:numPr>
                <w:ilvl w:val="0"/>
                <w:numId w:val="148"/>
              </w:numPr>
              <w:rPr>
                <w:highlight w:val="white"/>
              </w:rPr>
            </w:pPr>
            <w:r w:rsidRPr="00E13620">
              <w:rPr>
                <w:highlight w:val="white"/>
              </w:rPr>
              <w:t>SPL Rule 10</w:t>
            </w:r>
            <w:r w:rsidR="00920DE6" w:rsidRPr="00E13620">
              <w:rPr>
                <w:highlight w:val="white"/>
              </w:rPr>
              <w:t xml:space="preserve"> identifies that more than one company ID is identified.</w:t>
            </w:r>
          </w:p>
          <w:p w:rsidR="00920DE6" w:rsidRDefault="00920DE6" w:rsidP="0043437F">
            <w:pPr>
              <w:pStyle w:val="ListParagraph"/>
              <w:numPr>
                <w:ilvl w:val="0"/>
                <w:numId w:val="148"/>
              </w:numPr>
              <w:rPr>
                <w:highlight w:val="white"/>
              </w:rPr>
            </w:pPr>
            <w:r w:rsidRPr="00E13620">
              <w:rPr>
                <w:highlight w:val="white"/>
              </w:rPr>
              <w:t xml:space="preserve">SPL Rule </w:t>
            </w:r>
            <w:r w:rsidR="004E7D0E" w:rsidRPr="00E13620">
              <w:rPr>
                <w:highlight w:val="white"/>
              </w:rPr>
              <w:t>8</w:t>
            </w:r>
            <w:r w:rsidRPr="00E13620">
              <w:rPr>
                <w:highlight w:val="white"/>
              </w:rPr>
              <w:t xml:space="preserve"> identifies that the company ID is not in the CV or 999999999.</w:t>
            </w:r>
          </w:p>
          <w:p w:rsidR="00C367F5" w:rsidRPr="00E13620" w:rsidRDefault="00C367F5" w:rsidP="0080029F">
            <w:pPr>
              <w:pStyle w:val="ListParagraph"/>
              <w:rPr>
                <w:highlight w:val="white"/>
              </w:rPr>
            </w:pPr>
          </w:p>
          <w:p w:rsidR="003B2E55" w:rsidRDefault="003B2E55" w:rsidP="0043437F">
            <w:pPr>
              <w:pStyle w:val="ListParagraph"/>
              <w:numPr>
                <w:ilvl w:val="0"/>
                <w:numId w:val="151"/>
              </w:numPr>
            </w:pPr>
            <w:r w:rsidRPr="00F512E4">
              <w:t xml:space="preserve">The </w:t>
            </w:r>
            <w:r w:rsidRPr="002F2171">
              <w:t>assignedOrganization</w:t>
            </w:r>
            <w:r>
              <w:t xml:space="preserve"> shall</w:t>
            </w:r>
            <w:r w:rsidRPr="00F512E4">
              <w:t xml:space="preserve"> contain</w:t>
            </w:r>
            <w:r>
              <w:t xml:space="preserve"> a name element.</w:t>
            </w:r>
          </w:p>
          <w:p w:rsidR="003B2E55" w:rsidRPr="003B2E55" w:rsidRDefault="003B2E55" w:rsidP="0043437F">
            <w:pPr>
              <w:pStyle w:val="ListParagraph"/>
              <w:numPr>
                <w:ilvl w:val="0"/>
                <w:numId w:val="149"/>
              </w:numPr>
              <w:rPr>
                <w:highlight w:val="white"/>
              </w:rPr>
            </w:pPr>
            <w:r w:rsidRPr="00E13620">
              <w:rPr>
                <w:highlight w:val="white"/>
              </w:rPr>
              <w:t>Informational only (no validation aspect).</w:t>
            </w:r>
          </w:p>
          <w:p w:rsidR="003B2E55" w:rsidRPr="003B2E55" w:rsidRDefault="003B2E55" w:rsidP="0080029F">
            <w:pPr>
              <w:rPr>
                <w:lang w:val="en-US"/>
              </w:rPr>
            </w:pPr>
          </w:p>
          <w:p w:rsidR="003B2E55" w:rsidRDefault="003B2E55" w:rsidP="0043437F">
            <w:pPr>
              <w:pStyle w:val="ListParagraph"/>
              <w:numPr>
                <w:ilvl w:val="0"/>
                <w:numId w:val="151"/>
              </w:numPr>
            </w:pPr>
            <w:r w:rsidRPr="00F512E4">
              <w:t xml:space="preserve">The </w:t>
            </w:r>
            <w:r w:rsidRPr="002F2171">
              <w:t>assignedOrganization</w:t>
            </w:r>
            <w:r>
              <w:t xml:space="preserve"> may</w:t>
            </w:r>
            <w:r w:rsidRPr="00F512E4">
              <w:t xml:space="preserve"> contain</w:t>
            </w:r>
            <w:r>
              <w:t xml:space="preserve"> a </w:t>
            </w:r>
            <w:r w:rsidRPr="003B2E55">
              <w:t>telecom</w:t>
            </w:r>
            <w:r>
              <w:t xml:space="preserve"> element.</w:t>
            </w:r>
          </w:p>
          <w:p w:rsidR="003B2E55" w:rsidRPr="00E13620" w:rsidRDefault="003B2E55" w:rsidP="0043437F">
            <w:pPr>
              <w:pStyle w:val="ListParagraph"/>
              <w:numPr>
                <w:ilvl w:val="0"/>
                <w:numId w:val="152"/>
              </w:numPr>
              <w:rPr>
                <w:highlight w:val="white"/>
              </w:rPr>
            </w:pPr>
            <w:r w:rsidRPr="00E13620">
              <w:rPr>
                <w:highlight w:val="white"/>
              </w:rPr>
              <w:t>Informational only (no validation aspect).</w:t>
            </w:r>
          </w:p>
          <w:p w:rsidR="003B2E55" w:rsidRPr="003B2E55" w:rsidRDefault="003B2E55" w:rsidP="0080029F">
            <w:pPr>
              <w:rPr>
                <w:lang w:val="en-US"/>
              </w:rPr>
            </w:pPr>
          </w:p>
          <w:p w:rsidR="00073A78" w:rsidRDefault="00073A78" w:rsidP="0043437F">
            <w:pPr>
              <w:pStyle w:val="ListParagraph"/>
              <w:numPr>
                <w:ilvl w:val="0"/>
                <w:numId w:val="151"/>
              </w:numPr>
            </w:pPr>
            <w:r w:rsidRPr="00F512E4">
              <w:t xml:space="preserve">The </w:t>
            </w:r>
            <w:r w:rsidR="0082163A" w:rsidRPr="002F2171">
              <w:t>assignedOrganization</w:t>
            </w:r>
            <w:r w:rsidR="0082163A">
              <w:t xml:space="preserve"> </w:t>
            </w:r>
            <w:r w:rsidR="00565D97">
              <w:t>may</w:t>
            </w:r>
            <w:r w:rsidR="00E429F3" w:rsidRPr="00F512E4">
              <w:t xml:space="preserve"> </w:t>
            </w:r>
            <w:r w:rsidRPr="00F512E4">
              <w:t>contain</w:t>
            </w:r>
            <w:r>
              <w:t xml:space="preserve"> a c</w:t>
            </w:r>
            <w:r w:rsidRPr="00F512E4">
              <w:t>ontactParty</w:t>
            </w:r>
            <w:r>
              <w:t xml:space="preserve"> element.</w:t>
            </w:r>
          </w:p>
          <w:p w:rsidR="006B3A95" w:rsidRPr="00E13620" w:rsidRDefault="00B641D8" w:rsidP="0043437F">
            <w:pPr>
              <w:pStyle w:val="ListParagraph"/>
              <w:numPr>
                <w:ilvl w:val="0"/>
                <w:numId w:val="153"/>
              </w:numPr>
              <w:rPr>
                <w:highlight w:val="white"/>
              </w:rPr>
            </w:pPr>
            <w:r w:rsidRPr="00E13620">
              <w:rPr>
                <w:highlight w:val="white"/>
              </w:rPr>
              <w:t>Informational only (no validation aspect).</w:t>
            </w:r>
          </w:p>
          <w:p w:rsidR="00B641D8" w:rsidRPr="00B641D8" w:rsidRDefault="00B641D8" w:rsidP="0080029F">
            <w:pPr>
              <w:pStyle w:val="ListParagraph"/>
            </w:pPr>
          </w:p>
          <w:p w:rsidR="00073A78" w:rsidRDefault="00073A78" w:rsidP="0043437F">
            <w:pPr>
              <w:pStyle w:val="ListParagraph"/>
              <w:numPr>
                <w:ilvl w:val="0"/>
                <w:numId w:val="151"/>
              </w:numPr>
            </w:pPr>
            <w:r>
              <w:t xml:space="preserve">The </w:t>
            </w:r>
            <w:r w:rsidR="0082163A" w:rsidRPr="002F2171">
              <w:t>assignedOrganization</w:t>
            </w:r>
            <w:r w:rsidR="0082163A">
              <w:t xml:space="preserve"> </w:t>
            </w:r>
            <w:r>
              <w:t xml:space="preserve">may contain one or more </w:t>
            </w:r>
            <w:r w:rsidRPr="002F2171">
              <w:t>assignedOrganization</w:t>
            </w:r>
            <w:r>
              <w:t xml:space="preserve"> elements.</w:t>
            </w:r>
          </w:p>
          <w:p w:rsidR="00054FBF" w:rsidRPr="000503DE" w:rsidRDefault="00054FBF" w:rsidP="0043437F">
            <w:pPr>
              <w:pStyle w:val="ListParagraph"/>
              <w:numPr>
                <w:ilvl w:val="0"/>
                <w:numId w:val="150"/>
              </w:numPr>
            </w:pPr>
            <w:r w:rsidRPr="00E13620">
              <w:rPr>
                <w:highlight w:val="white"/>
              </w:rPr>
              <w:t>Informational only (no validation aspect).</w:t>
            </w:r>
          </w:p>
        </w:tc>
      </w:tr>
    </w:tbl>
    <w:p w:rsidR="00073A78" w:rsidRDefault="00073A78"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8249E0" w:rsidRPr="00675DAA" w:rsidTr="00C87FC3">
        <w:trPr>
          <w:cantSplit/>
          <w:trHeight w:val="580"/>
          <w:tblHeader/>
        </w:trPr>
        <w:tc>
          <w:tcPr>
            <w:tcW w:w="2358" w:type="dxa"/>
            <w:shd w:val="clear" w:color="auto" w:fill="808080"/>
          </w:tcPr>
          <w:p w:rsidR="008249E0" w:rsidRPr="00914CEC" w:rsidRDefault="008249E0" w:rsidP="0080029F">
            <w:r w:rsidRPr="00675DAA">
              <w:lastRenderedPageBreak/>
              <w:t>Element</w:t>
            </w:r>
          </w:p>
        </w:tc>
        <w:tc>
          <w:tcPr>
            <w:tcW w:w="1260" w:type="dxa"/>
            <w:shd w:val="clear" w:color="auto" w:fill="808080"/>
          </w:tcPr>
          <w:p w:rsidR="008249E0" w:rsidRPr="00675DAA" w:rsidRDefault="008249E0" w:rsidP="0080029F">
            <w:r w:rsidRPr="00675DAA">
              <w:t>Attribute</w:t>
            </w:r>
          </w:p>
        </w:tc>
        <w:tc>
          <w:tcPr>
            <w:tcW w:w="1260" w:type="dxa"/>
            <w:shd w:val="clear" w:color="auto" w:fill="808080"/>
          </w:tcPr>
          <w:p w:rsidR="008249E0" w:rsidRPr="00914CEC" w:rsidRDefault="008249E0" w:rsidP="0080029F">
            <w:r w:rsidRPr="00675DAA">
              <w:t>Cardinality</w:t>
            </w:r>
          </w:p>
        </w:tc>
        <w:tc>
          <w:tcPr>
            <w:tcW w:w="1350" w:type="dxa"/>
            <w:shd w:val="clear" w:color="auto" w:fill="808080"/>
          </w:tcPr>
          <w:p w:rsidR="008249E0" w:rsidRPr="00675DAA" w:rsidRDefault="008249E0" w:rsidP="0080029F">
            <w:r w:rsidRPr="00675DAA">
              <w:t>Value(s) Allowed</w:t>
            </w:r>
          </w:p>
          <w:p w:rsidR="008249E0" w:rsidRPr="00675DAA" w:rsidRDefault="008249E0" w:rsidP="0080029F">
            <w:r w:rsidRPr="00675DAA">
              <w:t>Examples</w:t>
            </w:r>
          </w:p>
        </w:tc>
        <w:tc>
          <w:tcPr>
            <w:tcW w:w="3330" w:type="dxa"/>
            <w:shd w:val="clear" w:color="auto" w:fill="808080"/>
          </w:tcPr>
          <w:p w:rsidR="008249E0" w:rsidRPr="00675DAA" w:rsidRDefault="008249E0" w:rsidP="0080029F">
            <w:r w:rsidRPr="00675DAA">
              <w:t>Description</w:t>
            </w:r>
          </w:p>
          <w:p w:rsidR="008249E0" w:rsidRPr="00675DAA" w:rsidRDefault="008249E0" w:rsidP="0080029F">
            <w:r w:rsidRPr="00675DAA">
              <w:t>Instructions</w:t>
            </w:r>
          </w:p>
        </w:tc>
      </w:tr>
      <w:tr w:rsidR="008249E0" w:rsidRPr="00675DAA" w:rsidTr="00C87FC3">
        <w:trPr>
          <w:cantSplit/>
        </w:trPr>
        <w:tc>
          <w:tcPr>
            <w:tcW w:w="2358" w:type="dxa"/>
            <w:vMerge w:val="restart"/>
          </w:tcPr>
          <w:p w:rsidR="008249E0" w:rsidRPr="00914CEC" w:rsidRDefault="008249E0" w:rsidP="0080029F">
            <w:r>
              <w:t>id</w:t>
            </w:r>
          </w:p>
        </w:tc>
        <w:tc>
          <w:tcPr>
            <w:tcW w:w="1260" w:type="dxa"/>
            <w:shd w:val="clear" w:color="auto" w:fill="D9D9D9"/>
          </w:tcPr>
          <w:p w:rsidR="008249E0" w:rsidRPr="00675DAA" w:rsidRDefault="008249E0" w:rsidP="0080029F">
            <w:r w:rsidRPr="00675DAA">
              <w:t>N/A</w:t>
            </w:r>
          </w:p>
        </w:tc>
        <w:tc>
          <w:tcPr>
            <w:tcW w:w="1260" w:type="dxa"/>
            <w:shd w:val="clear" w:color="auto" w:fill="D9D9D9"/>
          </w:tcPr>
          <w:p w:rsidR="008249E0" w:rsidRPr="00675DAA" w:rsidRDefault="008249E0" w:rsidP="0080029F">
            <w:r>
              <w:t>1:n</w:t>
            </w:r>
          </w:p>
        </w:tc>
        <w:tc>
          <w:tcPr>
            <w:tcW w:w="1350" w:type="dxa"/>
            <w:shd w:val="clear" w:color="auto" w:fill="D9D9D9"/>
          </w:tcPr>
          <w:p w:rsidR="008249E0" w:rsidRPr="00675DAA" w:rsidRDefault="008249E0" w:rsidP="0080029F"/>
        </w:tc>
        <w:tc>
          <w:tcPr>
            <w:tcW w:w="3330" w:type="dxa"/>
            <w:shd w:val="clear" w:color="auto" w:fill="D9D9D9"/>
          </w:tcPr>
          <w:p w:rsidR="008249E0" w:rsidRPr="00675DAA" w:rsidRDefault="008249E0" w:rsidP="0080029F"/>
        </w:tc>
      </w:tr>
      <w:tr w:rsidR="008249E0" w:rsidRPr="00675DAA" w:rsidTr="00C87FC3">
        <w:trPr>
          <w:cantSplit/>
        </w:trPr>
        <w:tc>
          <w:tcPr>
            <w:tcW w:w="2358" w:type="dxa"/>
            <w:vMerge/>
          </w:tcPr>
          <w:p w:rsidR="008249E0" w:rsidRPr="00675DAA" w:rsidRDefault="008249E0" w:rsidP="0080029F"/>
        </w:tc>
        <w:tc>
          <w:tcPr>
            <w:tcW w:w="1260" w:type="dxa"/>
          </w:tcPr>
          <w:p w:rsidR="008249E0" w:rsidRPr="00675DAA" w:rsidRDefault="008249E0" w:rsidP="0080029F">
            <w:r>
              <w:t>extension</w:t>
            </w:r>
          </w:p>
        </w:tc>
        <w:tc>
          <w:tcPr>
            <w:tcW w:w="1260" w:type="dxa"/>
          </w:tcPr>
          <w:p w:rsidR="008249E0" w:rsidRPr="00675DAA" w:rsidRDefault="008249E0" w:rsidP="0080029F"/>
        </w:tc>
        <w:tc>
          <w:tcPr>
            <w:tcW w:w="1350" w:type="dxa"/>
          </w:tcPr>
          <w:p w:rsidR="008249E0" w:rsidRPr="00675DAA" w:rsidRDefault="008249E0" w:rsidP="0080029F"/>
        </w:tc>
        <w:tc>
          <w:tcPr>
            <w:tcW w:w="3330" w:type="dxa"/>
          </w:tcPr>
          <w:p w:rsidR="008249E0" w:rsidRPr="00675DAA" w:rsidRDefault="008249E0" w:rsidP="0080029F"/>
        </w:tc>
      </w:tr>
      <w:tr w:rsidR="008249E0" w:rsidRPr="00675DAA" w:rsidTr="00C87FC3">
        <w:trPr>
          <w:cantSplit/>
        </w:trPr>
        <w:tc>
          <w:tcPr>
            <w:tcW w:w="2358" w:type="dxa"/>
            <w:vMerge/>
          </w:tcPr>
          <w:p w:rsidR="008249E0" w:rsidRPr="00675DAA" w:rsidRDefault="008249E0" w:rsidP="0080029F"/>
        </w:tc>
        <w:tc>
          <w:tcPr>
            <w:tcW w:w="1260" w:type="dxa"/>
          </w:tcPr>
          <w:p w:rsidR="008249E0" w:rsidRPr="00675DAA" w:rsidRDefault="006B3A95" w:rsidP="0080029F">
            <w:r>
              <w:t>R</w:t>
            </w:r>
            <w:r w:rsidR="000503DE">
              <w:t>oot</w:t>
            </w:r>
          </w:p>
        </w:tc>
        <w:tc>
          <w:tcPr>
            <w:tcW w:w="1260" w:type="dxa"/>
          </w:tcPr>
          <w:p w:rsidR="008249E0" w:rsidRPr="00675DAA" w:rsidRDefault="008249E0" w:rsidP="0080029F"/>
        </w:tc>
        <w:tc>
          <w:tcPr>
            <w:tcW w:w="1350" w:type="dxa"/>
          </w:tcPr>
          <w:p w:rsidR="008249E0" w:rsidRPr="00675DAA" w:rsidRDefault="008249E0" w:rsidP="0080029F"/>
        </w:tc>
        <w:tc>
          <w:tcPr>
            <w:tcW w:w="3330" w:type="dxa"/>
          </w:tcPr>
          <w:p w:rsidR="008249E0" w:rsidRPr="00675DAA" w:rsidRDefault="008249E0" w:rsidP="0080029F"/>
        </w:tc>
      </w:tr>
      <w:tr w:rsidR="008249E0" w:rsidRPr="00F512E4" w:rsidTr="00C87FC3">
        <w:trPr>
          <w:cantSplit/>
        </w:trPr>
        <w:tc>
          <w:tcPr>
            <w:tcW w:w="2358" w:type="dxa"/>
            <w:shd w:val="clear" w:color="auto" w:fill="808080"/>
          </w:tcPr>
          <w:p w:rsidR="008249E0" w:rsidRPr="00675DAA" w:rsidRDefault="008249E0" w:rsidP="0080029F">
            <w:r w:rsidRPr="00675DAA">
              <w:t>Conformance</w:t>
            </w:r>
          </w:p>
        </w:tc>
        <w:tc>
          <w:tcPr>
            <w:tcW w:w="7200" w:type="dxa"/>
            <w:gridSpan w:val="4"/>
          </w:tcPr>
          <w:p w:rsidR="00176515" w:rsidRPr="00752ED4" w:rsidRDefault="00273923" w:rsidP="0080029F">
            <w:pPr>
              <w:rPr>
                <w:szCs w:val="24"/>
                <w:highlight w:val="white"/>
              </w:rPr>
            </w:pPr>
            <w:r>
              <w:rPr>
                <w:szCs w:val="24"/>
                <w:highlight w:val="white"/>
              </w:rPr>
              <w:t>T</w:t>
            </w:r>
            <w:r w:rsidR="00752ED4">
              <w:rPr>
                <w:szCs w:val="24"/>
                <w:highlight w:val="white"/>
              </w:rPr>
              <w:t xml:space="preserve">his is validated as part of </w:t>
            </w:r>
            <w:r w:rsidR="00752ED4" w:rsidRPr="00F512E4">
              <w:t>representedOrganization</w:t>
            </w:r>
            <w:r w:rsidR="00752ED4">
              <w:t xml:space="preserve"> and </w:t>
            </w:r>
            <w:r w:rsidR="00752ED4" w:rsidRPr="002F2171">
              <w:t>assignedOrganization</w:t>
            </w:r>
          </w:p>
        </w:tc>
      </w:tr>
    </w:tbl>
    <w:p w:rsidR="008249E0" w:rsidRPr="00914CEC" w:rsidRDefault="008249E0"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F512E4" w:rsidRPr="00675DAA" w:rsidTr="00C87FC3">
        <w:trPr>
          <w:cantSplit/>
          <w:trHeight w:val="580"/>
          <w:tblHeader/>
        </w:trPr>
        <w:tc>
          <w:tcPr>
            <w:tcW w:w="2358" w:type="dxa"/>
            <w:shd w:val="clear" w:color="auto" w:fill="808080"/>
          </w:tcPr>
          <w:p w:rsidR="00F512E4" w:rsidRPr="00914CEC" w:rsidRDefault="00F512E4" w:rsidP="0080029F">
            <w:r w:rsidRPr="00675DAA">
              <w:t>Element</w:t>
            </w:r>
          </w:p>
        </w:tc>
        <w:tc>
          <w:tcPr>
            <w:tcW w:w="1260" w:type="dxa"/>
            <w:shd w:val="clear" w:color="auto" w:fill="808080"/>
          </w:tcPr>
          <w:p w:rsidR="00F512E4" w:rsidRPr="00675DAA" w:rsidRDefault="00F512E4" w:rsidP="0080029F">
            <w:r w:rsidRPr="00675DAA">
              <w:t>Attribute</w:t>
            </w:r>
          </w:p>
        </w:tc>
        <w:tc>
          <w:tcPr>
            <w:tcW w:w="1260" w:type="dxa"/>
            <w:shd w:val="clear" w:color="auto" w:fill="808080"/>
          </w:tcPr>
          <w:p w:rsidR="00F512E4" w:rsidRPr="00914CEC" w:rsidRDefault="00F512E4" w:rsidP="0080029F">
            <w:r w:rsidRPr="00675DAA">
              <w:t>Cardinality</w:t>
            </w:r>
          </w:p>
        </w:tc>
        <w:tc>
          <w:tcPr>
            <w:tcW w:w="1350" w:type="dxa"/>
            <w:shd w:val="clear" w:color="auto" w:fill="808080"/>
          </w:tcPr>
          <w:p w:rsidR="00F512E4" w:rsidRPr="00675DAA" w:rsidRDefault="00F512E4" w:rsidP="0080029F">
            <w:r w:rsidRPr="00675DAA">
              <w:t>Value(s) Allowed</w:t>
            </w:r>
          </w:p>
          <w:p w:rsidR="00F512E4" w:rsidRPr="00675DAA" w:rsidRDefault="00F512E4" w:rsidP="0080029F">
            <w:r w:rsidRPr="00675DAA">
              <w:t>Examples</w:t>
            </w:r>
          </w:p>
        </w:tc>
        <w:tc>
          <w:tcPr>
            <w:tcW w:w="3330" w:type="dxa"/>
            <w:shd w:val="clear" w:color="auto" w:fill="808080"/>
          </w:tcPr>
          <w:p w:rsidR="00F512E4" w:rsidRPr="00675DAA" w:rsidRDefault="00F512E4" w:rsidP="0080029F">
            <w:r w:rsidRPr="00675DAA">
              <w:t>Description</w:t>
            </w:r>
          </w:p>
          <w:p w:rsidR="00F512E4" w:rsidRPr="00675DAA" w:rsidRDefault="00F512E4" w:rsidP="0080029F">
            <w:r w:rsidRPr="00675DAA">
              <w:t>Instructions</w:t>
            </w:r>
          </w:p>
        </w:tc>
      </w:tr>
      <w:tr w:rsidR="00F512E4" w:rsidRPr="00675DAA" w:rsidTr="00C87FC3">
        <w:trPr>
          <w:cantSplit/>
        </w:trPr>
        <w:tc>
          <w:tcPr>
            <w:tcW w:w="2358" w:type="dxa"/>
          </w:tcPr>
          <w:p w:rsidR="00F512E4" w:rsidRPr="00914CEC" w:rsidRDefault="00F512E4" w:rsidP="0080029F">
            <w:r>
              <w:t>name</w:t>
            </w:r>
          </w:p>
        </w:tc>
        <w:tc>
          <w:tcPr>
            <w:tcW w:w="1260" w:type="dxa"/>
            <w:shd w:val="clear" w:color="auto" w:fill="D9D9D9"/>
          </w:tcPr>
          <w:p w:rsidR="00F512E4" w:rsidRPr="00675DAA" w:rsidRDefault="00F512E4" w:rsidP="0080029F">
            <w:r w:rsidRPr="00675DAA">
              <w:t>N/A</w:t>
            </w:r>
          </w:p>
        </w:tc>
        <w:tc>
          <w:tcPr>
            <w:tcW w:w="1260" w:type="dxa"/>
            <w:shd w:val="clear" w:color="auto" w:fill="D9D9D9"/>
          </w:tcPr>
          <w:p w:rsidR="00F512E4" w:rsidRPr="00675DAA" w:rsidRDefault="001266E7" w:rsidP="0080029F">
            <w:r>
              <w:t>1:1</w:t>
            </w:r>
          </w:p>
        </w:tc>
        <w:tc>
          <w:tcPr>
            <w:tcW w:w="1350" w:type="dxa"/>
            <w:shd w:val="clear" w:color="auto" w:fill="D9D9D9"/>
          </w:tcPr>
          <w:p w:rsidR="00F512E4" w:rsidRPr="00675DAA" w:rsidRDefault="00F512E4" w:rsidP="0080029F"/>
        </w:tc>
        <w:tc>
          <w:tcPr>
            <w:tcW w:w="3330" w:type="dxa"/>
            <w:shd w:val="clear" w:color="auto" w:fill="D9D9D9"/>
          </w:tcPr>
          <w:p w:rsidR="00F512E4" w:rsidRPr="00675DAA" w:rsidRDefault="00F512E4" w:rsidP="0080029F"/>
        </w:tc>
      </w:tr>
      <w:tr w:rsidR="00F512E4" w:rsidRPr="00C112C4" w:rsidTr="00C87FC3">
        <w:trPr>
          <w:cantSplit/>
        </w:trPr>
        <w:tc>
          <w:tcPr>
            <w:tcW w:w="2358" w:type="dxa"/>
            <w:shd w:val="clear" w:color="auto" w:fill="808080"/>
          </w:tcPr>
          <w:p w:rsidR="00F512E4" w:rsidRPr="00675DAA" w:rsidRDefault="00F512E4" w:rsidP="0080029F">
            <w:r w:rsidRPr="00675DAA">
              <w:t>Conformance</w:t>
            </w:r>
          </w:p>
        </w:tc>
        <w:tc>
          <w:tcPr>
            <w:tcW w:w="7200" w:type="dxa"/>
            <w:gridSpan w:val="4"/>
          </w:tcPr>
          <w:p w:rsidR="006B3A95" w:rsidRDefault="006B3A95" w:rsidP="0043437F">
            <w:pPr>
              <w:pStyle w:val="ListParagraph"/>
              <w:numPr>
                <w:ilvl w:val="0"/>
                <w:numId w:val="35"/>
              </w:numPr>
            </w:pPr>
            <w:r>
              <w:t>There must be a name element.</w:t>
            </w:r>
          </w:p>
          <w:p w:rsidR="00395928" w:rsidRPr="00C13369" w:rsidRDefault="00487FE5" w:rsidP="0043437F">
            <w:pPr>
              <w:pStyle w:val="ListParagraph"/>
              <w:numPr>
                <w:ilvl w:val="0"/>
                <w:numId w:val="154"/>
              </w:num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D00628">
              <w:t xml:space="preserve">element has </w:t>
            </w:r>
            <w:r w:rsidR="00395928">
              <w:t xml:space="preserve">not </w:t>
            </w:r>
            <w:r w:rsidR="00395928" w:rsidRPr="00D00628">
              <w:t>been defined.</w:t>
            </w:r>
          </w:p>
          <w:p w:rsidR="006B3A95" w:rsidRDefault="006B3A95" w:rsidP="0080029F"/>
          <w:p w:rsidR="00F512E4" w:rsidRDefault="00C112C4" w:rsidP="0043437F">
            <w:pPr>
              <w:pStyle w:val="ListParagraph"/>
              <w:numPr>
                <w:ilvl w:val="0"/>
                <w:numId w:val="35"/>
              </w:numPr>
            </w:pPr>
            <w:r>
              <w:t>The name shall contain the business name that was assigned the id@</w:t>
            </w:r>
            <w:r w:rsidRPr="00F512E4">
              <w:t xml:space="preserve">extension </w:t>
            </w:r>
            <w:r>
              <w:t>value.</w:t>
            </w:r>
          </w:p>
          <w:p w:rsidR="00473116" w:rsidRPr="00B056D9" w:rsidRDefault="009B00F5" w:rsidP="0043437F">
            <w:pPr>
              <w:pStyle w:val="ListParagraph"/>
              <w:numPr>
                <w:ilvl w:val="0"/>
                <w:numId w:val="155"/>
              </w:numPr>
              <w:rPr>
                <w:highlight w:val="white"/>
              </w:rPr>
            </w:pPr>
            <w:r>
              <w:rPr>
                <w:highlight w:val="white"/>
              </w:rPr>
              <w:t xml:space="preserve">SPL Rule 8 </w:t>
            </w:r>
            <w:r w:rsidR="009F05AC" w:rsidRPr="00E1161C">
              <w:rPr>
                <w:highlight w:val="white"/>
              </w:rPr>
              <w:t xml:space="preserve">identifies that the code is not </w:t>
            </w:r>
            <w:r w:rsidR="009F05AC">
              <w:rPr>
                <w:highlight w:val="white"/>
              </w:rPr>
              <w:t>in the CV</w:t>
            </w:r>
            <w:r w:rsidR="009F05AC" w:rsidRPr="00B056D9">
              <w:rPr>
                <w:highlight w:val="white"/>
              </w:rPr>
              <w:t xml:space="preserve"> </w:t>
            </w:r>
          </w:p>
          <w:p w:rsidR="00473116" w:rsidRDefault="00473116" w:rsidP="0043437F">
            <w:pPr>
              <w:pStyle w:val="ListParagraph"/>
              <w:numPr>
                <w:ilvl w:val="0"/>
                <w:numId w:val="155"/>
              </w:numPr>
            </w:pPr>
            <w:r w:rsidRPr="00B056D9">
              <w:rPr>
                <w:highlight w:val="white"/>
              </w:rPr>
              <w:t>SPL Rule 6 identifies that the name is empty.</w:t>
            </w:r>
          </w:p>
          <w:p w:rsidR="008F3858" w:rsidRPr="0076639A" w:rsidRDefault="0076639A" w:rsidP="0043437F">
            <w:pPr>
              <w:pStyle w:val="ListParagraph"/>
              <w:numPr>
                <w:ilvl w:val="0"/>
                <w:numId w:val="155"/>
              </w:numPr>
              <w:rPr>
                <w:szCs w:val="24"/>
              </w:rPr>
            </w:pPr>
            <w:r>
              <w:t xml:space="preserve">SPL Rule </w:t>
            </w:r>
            <w:r w:rsidR="009B7B67">
              <w:t>10</w:t>
            </w:r>
            <w:r>
              <w:t xml:space="preserve"> </w:t>
            </w:r>
            <w:r w:rsidRPr="00AF4E8C">
              <w:t xml:space="preserve">identifies that </w:t>
            </w:r>
            <w:r w:rsidR="009B7B67">
              <w:t xml:space="preserve">name </w:t>
            </w:r>
            <w:r>
              <w:t xml:space="preserve">does not match the </w:t>
            </w:r>
            <w:r w:rsidR="009B7B67">
              <w:t>id@</w:t>
            </w:r>
            <w:r w:rsidR="009B7B67" w:rsidRPr="009B7B67">
              <w:t xml:space="preserve">extension </w:t>
            </w:r>
            <w:r w:rsidR="009B7B67">
              <w:t>value</w:t>
            </w:r>
            <w:r>
              <w:t>.</w:t>
            </w:r>
          </w:p>
        </w:tc>
      </w:tr>
    </w:tbl>
    <w:p w:rsidR="008249E0" w:rsidRDefault="008249E0"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F512E4" w:rsidRPr="00675DAA" w:rsidTr="00C87FC3">
        <w:trPr>
          <w:cantSplit/>
          <w:trHeight w:val="580"/>
          <w:tblHeader/>
        </w:trPr>
        <w:tc>
          <w:tcPr>
            <w:tcW w:w="2358" w:type="dxa"/>
            <w:shd w:val="clear" w:color="auto" w:fill="808080"/>
          </w:tcPr>
          <w:p w:rsidR="00F512E4" w:rsidRPr="00914CEC" w:rsidRDefault="00F512E4" w:rsidP="0080029F">
            <w:r w:rsidRPr="00675DAA">
              <w:t>Element</w:t>
            </w:r>
          </w:p>
        </w:tc>
        <w:tc>
          <w:tcPr>
            <w:tcW w:w="1260" w:type="dxa"/>
            <w:shd w:val="clear" w:color="auto" w:fill="808080"/>
          </w:tcPr>
          <w:p w:rsidR="00F512E4" w:rsidRPr="00675DAA" w:rsidRDefault="00F512E4" w:rsidP="0080029F">
            <w:r w:rsidRPr="00675DAA">
              <w:t>Attribute</w:t>
            </w:r>
          </w:p>
        </w:tc>
        <w:tc>
          <w:tcPr>
            <w:tcW w:w="1260" w:type="dxa"/>
            <w:shd w:val="clear" w:color="auto" w:fill="808080"/>
          </w:tcPr>
          <w:p w:rsidR="00F512E4" w:rsidRPr="00914CEC" w:rsidRDefault="00F512E4" w:rsidP="0080029F">
            <w:r w:rsidRPr="00675DAA">
              <w:t>Cardinality</w:t>
            </w:r>
          </w:p>
        </w:tc>
        <w:tc>
          <w:tcPr>
            <w:tcW w:w="1350" w:type="dxa"/>
            <w:shd w:val="clear" w:color="auto" w:fill="808080"/>
          </w:tcPr>
          <w:p w:rsidR="00F512E4" w:rsidRPr="00675DAA" w:rsidRDefault="00F512E4" w:rsidP="0080029F">
            <w:r w:rsidRPr="00675DAA">
              <w:t>Value(s) Allowed</w:t>
            </w:r>
          </w:p>
          <w:p w:rsidR="00F512E4" w:rsidRPr="00675DAA" w:rsidRDefault="00F512E4" w:rsidP="0080029F">
            <w:r w:rsidRPr="00675DAA">
              <w:t>Examples</w:t>
            </w:r>
          </w:p>
        </w:tc>
        <w:tc>
          <w:tcPr>
            <w:tcW w:w="3330" w:type="dxa"/>
            <w:shd w:val="clear" w:color="auto" w:fill="808080"/>
          </w:tcPr>
          <w:p w:rsidR="00F512E4" w:rsidRPr="00675DAA" w:rsidRDefault="00F512E4" w:rsidP="0080029F">
            <w:r w:rsidRPr="00675DAA">
              <w:t>Description</w:t>
            </w:r>
          </w:p>
          <w:p w:rsidR="00F512E4" w:rsidRPr="00675DAA" w:rsidRDefault="00F512E4" w:rsidP="0080029F">
            <w:r w:rsidRPr="00675DAA">
              <w:t>Instructions</w:t>
            </w:r>
          </w:p>
        </w:tc>
      </w:tr>
      <w:tr w:rsidR="00F512E4" w:rsidRPr="00675DAA" w:rsidTr="00C87FC3">
        <w:trPr>
          <w:cantSplit/>
        </w:trPr>
        <w:tc>
          <w:tcPr>
            <w:tcW w:w="2358" w:type="dxa"/>
          </w:tcPr>
          <w:p w:rsidR="00F512E4" w:rsidRPr="00914CEC" w:rsidRDefault="00C41999" w:rsidP="0080029F">
            <w:r w:rsidRPr="00C41999">
              <w:t>representedOrganization</w:t>
            </w:r>
            <w:r>
              <w:t>.</w:t>
            </w:r>
            <w:r w:rsidR="00F512E4">
              <w:t>c</w:t>
            </w:r>
            <w:r w:rsidR="00F512E4" w:rsidRPr="00F512E4">
              <w:t>ontactParty</w:t>
            </w:r>
          </w:p>
        </w:tc>
        <w:tc>
          <w:tcPr>
            <w:tcW w:w="1260" w:type="dxa"/>
            <w:shd w:val="clear" w:color="auto" w:fill="D9D9D9"/>
          </w:tcPr>
          <w:p w:rsidR="00F512E4" w:rsidRPr="00675DAA" w:rsidRDefault="00F512E4" w:rsidP="0080029F">
            <w:r w:rsidRPr="00675DAA">
              <w:t>N/A</w:t>
            </w:r>
          </w:p>
        </w:tc>
        <w:tc>
          <w:tcPr>
            <w:tcW w:w="1260" w:type="dxa"/>
            <w:shd w:val="clear" w:color="auto" w:fill="D9D9D9"/>
          </w:tcPr>
          <w:p w:rsidR="00F512E4" w:rsidRPr="00675DAA" w:rsidRDefault="001266E7" w:rsidP="0080029F">
            <w:r>
              <w:t>0</w:t>
            </w:r>
            <w:r w:rsidR="00F512E4">
              <w:t>:n</w:t>
            </w:r>
          </w:p>
        </w:tc>
        <w:tc>
          <w:tcPr>
            <w:tcW w:w="1350" w:type="dxa"/>
            <w:shd w:val="clear" w:color="auto" w:fill="D9D9D9"/>
          </w:tcPr>
          <w:p w:rsidR="00F512E4" w:rsidRPr="00675DAA" w:rsidRDefault="00F512E4" w:rsidP="0080029F"/>
        </w:tc>
        <w:tc>
          <w:tcPr>
            <w:tcW w:w="3330" w:type="dxa"/>
            <w:shd w:val="clear" w:color="auto" w:fill="D9D9D9"/>
          </w:tcPr>
          <w:p w:rsidR="00F512E4" w:rsidRPr="00675DAA" w:rsidRDefault="00F512E4" w:rsidP="0080029F"/>
        </w:tc>
      </w:tr>
      <w:tr w:rsidR="00F512E4" w:rsidRPr="00C112C4" w:rsidTr="00C87FC3">
        <w:trPr>
          <w:cantSplit/>
        </w:trPr>
        <w:tc>
          <w:tcPr>
            <w:tcW w:w="2358" w:type="dxa"/>
            <w:shd w:val="clear" w:color="auto" w:fill="808080"/>
          </w:tcPr>
          <w:p w:rsidR="00F512E4" w:rsidRPr="00675DAA" w:rsidRDefault="00F512E4" w:rsidP="0080029F">
            <w:r w:rsidRPr="00675DAA">
              <w:t>Conformance</w:t>
            </w:r>
          </w:p>
        </w:tc>
        <w:tc>
          <w:tcPr>
            <w:tcW w:w="7200" w:type="dxa"/>
            <w:gridSpan w:val="4"/>
          </w:tcPr>
          <w:p w:rsidR="00F512E4" w:rsidRDefault="001266E7" w:rsidP="0043437F">
            <w:pPr>
              <w:pStyle w:val="ListParagraph"/>
              <w:numPr>
                <w:ilvl w:val="0"/>
                <w:numId w:val="36"/>
              </w:numPr>
            </w:pPr>
            <w:r>
              <w:t xml:space="preserve">There </w:t>
            </w:r>
            <w:r w:rsidR="00D27B6E">
              <w:t>shall</w:t>
            </w:r>
            <w:r>
              <w:t xml:space="preserve"> be a c</w:t>
            </w:r>
            <w:r w:rsidRPr="00F512E4">
              <w:t>ontactParty</w:t>
            </w:r>
            <w:r w:rsidR="006B3A95">
              <w:t xml:space="preserve"> element</w:t>
            </w:r>
          </w:p>
          <w:p w:rsidR="00273923" w:rsidRPr="00347E75" w:rsidRDefault="00487FE5" w:rsidP="0043437F">
            <w:pPr>
              <w:pStyle w:val="ListParagraph"/>
              <w:numPr>
                <w:ilvl w:val="0"/>
                <w:numId w:val="156"/>
              </w:numPr>
              <w:rPr>
                <w:highlight w:val="white"/>
              </w:rPr>
            </w:pPr>
            <w:r>
              <w:rPr>
                <w:highlight w:val="white"/>
              </w:rPr>
              <w:t>SPL Rule 3</w:t>
            </w:r>
            <w:r w:rsidR="00273923">
              <w:rPr>
                <w:highlight w:val="white"/>
              </w:rPr>
              <w:t xml:space="preserve"> </w:t>
            </w:r>
            <w:r w:rsidR="00273923" w:rsidRPr="00D00628">
              <w:rPr>
                <w:highlight w:val="white"/>
              </w:rPr>
              <w:t xml:space="preserve">identifies that </w:t>
            </w:r>
            <w:r w:rsidR="00273923">
              <w:rPr>
                <w:highlight w:val="white"/>
              </w:rPr>
              <w:t>the</w:t>
            </w:r>
            <w:r w:rsidR="00273923" w:rsidRPr="00D00628">
              <w:rPr>
                <w:highlight w:val="white"/>
              </w:rPr>
              <w:t xml:space="preserve"> </w:t>
            </w:r>
            <w:r w:rsidR="00273923" w:rsidRPr="00347E75">
              <w:rPr>
                <w:highlight w:val="white"/>
              </w:rPr>
              <w:t>element has not been defined.</w:t>
            </w:r>
          </w:p>
          <w:p w:rsidR="006B3A95" w:rsidRDefault="006B3A95" w:rsidP="0080029F"/>
          <w:p w:rsidR="00C112C4" w:rsidRDefault="001266E7" w:rsidP="0043437F">
            <w:pPr>
              <w:pStyle w:val="ListParagraph"/>
              <w:numPr>
                <w:ilvl w:val="0"/>
                <w:numId w:val="36"/>
              </w:numPr>
            </w:pPr>
            <w:r>
              <w:t>The c</w:t>
            </w:r>
            <w:r w:rsidRPr="00F512E4">
              <w:t>ontactParty</w:t>
            </w:r>
            <w:r w:rsidR="006B3A95">
              <w:t xml:space="preserve"> </w:t>
            </w:r>
            <w:r w:rsidR="00D27B6E">
              <w:t>shall</w:t>
            </w:r>
            <w:r w:rsidR="006B3A95">
              <w:t xml:space="preserve"> contain an addr element</w:t>
            </w:r>
          </w:p>
          <w:p w:rsidR="00273923" w:rsidRPr="00347E75" w:rsidRDefault="00487FE5" w:rsidP="0043437F">
            <w:pPr>
              <w:pStyle w:val="ListParagraph"/>
              <w:numPr>
                <w:ilvl w:val="0"/>
                <w:numId w:val="157"/>
              </w:numPr>
              <w:rPr>
                <w:highlight w:val="white"/>
              </w:rPr>
            </w:pPr>
            <w:r>
              <w:rPr>
                <w:highlight w:val="white"/>
              </w:rPr>
              <w:t>SPL Rule 3</w:t>
            </w:r>
            <w:r w:rsidR="00273923">
              <w:rPr>
                <w:highlight w:val="white"/>
              </w:rPr>
              <w:t xml:space="preserve"> </w:t>
            </w:r>
            <w:r w:rsidR="00273923" w:rsidRPr="00D00628">
              <w:rPr>
                <w:highlight w:val="white"/>
              </w:rPr>
              <w:t xml:space="preserve">identifies that </w:t>
            </w:r>
            <w:r w:rsidR="00273923">
              <w:rPr>
                <w:highlight w:val="white"/>
              </w:rPr>
              <w:t>the</w:t>
            </w:r>
            <w:r w:rsidR="00273923" w:rsidRPr="00D00628">
              <w:rPr>
                <w:highlight w:val="white"/>
              </w:rPr>
              <w:t xml:space="preserve"> </w:t>
            </w:r>
            <w:r w:rsidR="00273923" w:rsidRPr="00347E75">
              <w:rPr>
                <w:highlight w:val="white"/>
              </w:rPr>
              <w:t>element has not been defined.</w:t>
            </w:r>
          </w:p>
          <w:p w:rsidR="006B3A95" w:rsidRDefault="006B3A95" w:rsidP="0080029F">
            <w:pPr>
              <w:pStyle w:val="ListParagraph"/>
            </w:pPr>
          </w:p>
          <w:p w:rsidR="001266E7" w:rsidRDefault="001266E7" w:rsidP="0043437F">
            <w:pPr>
              <w:pStyle w:val="ListParagraph"/>
              <w:numPr>
                <w:ilvl w:val="0"/>
                <w:numId w:val="36"/>
              </w:numPr>
            </w:pPr>
            <w:r>
              <w:t>The c</w:t>
            </w:r>
            <w:r w:rsidRPr="00F512E4">
              <w:t>ontactParty</w:t>
            </w:r>
            <w:r>
              <w:t xml:space="preserve"> </w:t>
            </w:r>
            <w:r w:rsidR="00D27B6E">
              <w:t>may</w:t>
            </w:r>
            <w:r>
              <w:t xml:space="preserve"> contain a </w:t>
            </w:r>
            <w:r w:rsidRPr="001266E7">
              <w:t>telecom</w:t>
            </w:r>
            <w:r w:rsidR="006B3A95">
              <w:t xml:space="preserve"> element</w:t>
            </w:r>
          </w:p>
          <w:p w:rsidR="00273923" w:rsidRPr="00347E75" w:rsidRDefault="00273923" w:rsidP="0043437F">
            <w:pPr>
              <w:pStyle w:val="ListParagraph"/>
              <w:numPr>
                <w:ilvl w:val="0"/>
                <w:numId w:val="158"/>
              </w:numPr>
              <w:rPr>
                <w:highlight w:val="white"/>
              </w:rPr>
            </w:pPr>
            <w:r w:rsidRPr="00347E75">
              <w:rPr>
                <w:highlight w:val="white"/>
              </w:rPr>
              <w:t>Informational only (no validation aspect).</w:t>
            </w:r>
          </w:p>
          <w:p w:rsidR="006B3A95" w:rsidRDefault="006B3A95" w:rsidP="0080029F">
            <w:pPr>
              <w:pStyle w:val="ListParagraph"/>
            </w:pPr>
          </w:p>
          <w:p w:rsidR="00BC68DF" w:rsidRDefault="001266E7" w:rsidP="0043437F">
            <w:pPr>
              <w:pStyle w:val="ListParagraph"/>
              <w:numPr>
                <w:ilvl w:val="0"/>
                <w:numId w:val="36"/>
              </w:numPr>
            </w:pPr>
            <w:r>
              <w:t>The c</w:t>
            </w:r>
            <w:r w:rsidRPr="00F512E4">
              <w:t>ontactParty</w:t>
            </w:r>
            <w:r>
              <w:t xml:space="preserve"> </w:t>
            </w:r>
            <w:r w:rsidR="00D27B6E">
              <w:t>may</w:t>
            </w:r>
            <w:r>
              <w:t xml:space="preserve"> contain a </w:t>
            </w:r>
            <w:r w:rsidRPr="001266E7">
              <w:t>contactPerson</w:t>
            </w:r>
            <w:r w:rsidR="006B3A95">
              <w:t xml:space="preserve"> element</w:t>
            </w:r>
          </w:p>
          <w:p w:rsidR="00273923" w:rsidRPr="001266E7" w:rsidRDefault="00273923" w:rsidP="0043437F">
            <w:pPr>
              <w:pStyle w:val="ListParagraph"/>
              <w:numPr>
                <w:ilvl w:val="0"/>
                <w:numId w:val="159"/>
              </w:numPr>
            </w:pPr>
            <w:r w:rsidRPr="00347E75">
              <w:rPr>
                <w:highlight w:val="white"/>
              </w:rPr>
              <w:t>Informational only (no validation aspect).</w:t>
            </w:r>
          </w:p>
        </w:tc>
      </w:tr>
    </w:tbl>
    <w:p w:rsidR="00F512E4" w:rsidRDefault="00F512E4"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C41999" w:rsidRPr="00675DAA" w:rsidTr="00C41999">
        <w:trPr>
          <w:cantSplit/>
          <w:trHeight w:val="580"/>
          <w:tblHeader/>
        </w:trPr>
        <w:tc>
          <w:tcPr>
            <w:tcW w:w="2358" w:type="dxa"/>
            <w:shd w:val="clear" w:color="auto" w:fill="808080"/>
          </w:tcPr>
          <w:p w:rsidR="00C41999" w:rsidRPr="00914CEC" w:rsidRDefault="00C41999" w:rsidP="0080029F">
            <w:r w:rsidRPr="00675DAA">
              <w:t>Element</w:t>
            </w:r>
          </w:p>
        </w:tc>
        <w:tc>
          <w:tcPr>
            <w:tcW w:w="1260" w:type="dxa"/>
            <w:shd w:val="clear" w:color="auto" w:fill="808080"/>
          </w:tcPr>
          <w:p w:rsidR="00C41999" w:rsidRPr="00675DAA" w:rsidRDefault="00C41999" w:rsidP="0080029F">
            <w:r w:rsidRPr="00675DAA">
              <w:t>Attribute</w:t>
            </w:r>
          </w:p>
        </w:tc>
        <w:tc>
          <w:tcPr>
            <w:tcW w:w="1260" w:type="dxa"/>
            <w:shd w:val="clear" w:color="auto" w:fill="808080"/>
          </w:tcPr>
          <w:p w:rsidR="00C41999" w:rsidRPr="00914CEC" w:rsidRDefault="00C41999" w:rsidP="0080029F">
            <w:r w:rsidRPr="00675DAA">
              <w:t>Cardinality</w:t>
            </w:r>
          </w:p>
        </w:tc>
        <w:tc>
          <w:tcPr>
            <w:tcW w:w="1350" w:type="dxa"/>
            <w:shd w:val="clear" w:color="auto" w:fill="808080"/>
          </w:tcPr>
          <w:p w:rsidR="00C41999" w:rsidRPr="00675DAA" w:rsidRDefault="00C41999" w:rsidP="0080029F">
            <w:r w:rsidRPr="00675DAA">
              <w:t>Value(s) Allowed</w:t>
            </w:r>
          </w:p>
          <w:p w:rsidR="00C41999" w:rsidRPr="00675DAA" w:rsidRDefault="00C41999" w:rsidP="0080029F">
            <w:r w:rsidRPr="00675DAA">
              <w:t>Examples</w:t>
            </w:r>
          </w:p>
        </w:tc>
        <w:tc>
          <w:tcPr>
            <w:tcW w:w="3330" w:type="dxa"/>
            <w:shd w:val="clear" w:color="auto" w:fill="808080"/>
          </w:tcPr>
          <w:p w:rsidR="00C41999" w:rsidRPr="00675DAA" w:rsidRDefault="00C41999" w:rsidP="0080029F">
            <w:r w:rsidRPr="00675DAA">
              <w:t>Description</w:t>
            </w:r>
          </w:p>
          <w:p w:rsidR="00C41999" w:rsidRPr="00675DAA" w:rsidRDefault="00C41999" w:rsidP="0080029F">
            <w:r w:rsidRPr="00675DAA">
              <w:t>Instructions</w:t>
            </w:r>
          </w:p>
        </w:tc>
      </w:tr>
      <w:tr w:rsidR="00C41999" w:rsidRPr="00675DAA" w:rsidTr="00C41999">
        <w:trPr>
          <w:cantSplit/>
        </w:trPr>
        <w:tc>
          <w:tcPr>
            <w:tcW w:w="2358" w:type="dxa"/>
          </w:tcPr>
          <w:p w:rsidR="00C41999" w:rsidRPr="00914CEC" w:rsidRDefault="00C41999" w:rsidP="0080029F">
            <w:r w:rsidRPr="00C41999">
              <w:t>assignedOrganization</w:t>
            </w:r>
            <w:r>
              <w:t>.c</w:t>
            </w:r>
            <w:r w:rsidRPr="00F512E4">
              <w:t>ontactParty</w:t>
            </w:r>
          </w:p>
        </w:tc>
        <w:tc>
          <w:tcPr>
            <w:tcW w:w="1260" w:type="dxa"/>
            <w:shd w:val="clear" w:color="auto" w:fill="D9D9D9"/>
          </w:tcPr>
          <w:p w:rsidR="00C41999" w:rsidRPr="00675DAA" w:rsidRDefault="00C41999" w:rsidP="0080029F">
            <w:r w:rsidRPr="00675DAA">
              <w:t>N/A</w:t>
            </w:r>
          </w:p>
        </w:tc>
        <w:tc>
          <w:tcPr>
            <w:tcW w:w="1260" w:type="dxa"/>
            <w:shd w:val="clear" w:color="auto" w:fill="D9D9D9"/>
          </w:tcPr>
          <w:p w:rsidR="00C41999" w:rsidRPr="00675DAA" w:rsidRDefault="00C41999" w:rsidP="0080029F">
            <w:r>
              <w:t>0:n</w:t>
            </w:r>
          </w:p>
        </w:tc>
        <w:tc>
          <w:tcPr>
            <w:tcW w:w="1350" w:type="dxa"/>
            <w:shd w:val="clear" w:color="auto" w:fill="D9D9D9"/>
          </w:tcPr>
          <w:p w:rsidR="00C41999" w:rsidRPr="00675DAA" w:rsidRDefault="00C41999" w:rsidP="0080029F"/>
        </w:tc>
        <w:tc>
          <w:tcPr>
            <w:tcW w:w="3330" w:type="dxa"/>
            <w:shd w:val="clear" w:color="auto" w:fill="D9D9D9"/>
          </w:tcPr>
          <w:p w:rsidR="00C41999" w:rsidRPr="00675DAA" w:rsidRDefault="00C41999" w:rsidP="0080029F"/>
        </w:tc>
      </w:tr>
      <w:tr w:rsidR="00C41999" w:rsidRPr="00C112C4" w:rsidTr="00C41999">
        <w:trPr>
          <w:cantSplit/>
        </w:trPr>
        <w:tc>
          <w:tcPr>
            <w:tcW w:w="2358" w:type="dxa"/>
            <w:shd w:val="clear" w:color="auto" w:fill="808080"/>
          </w:tcPr>
          <w:p w:rsidR="00C41999" w:rsidRPr="00675DAA" w:rsidRDefault="00C41999" w:rsidP="0080029F">
            <w:r w:rsidRPr="00675DAA">
              <w:lastRenderedPageBreak/>
              <w:t>Conformance</w:t>
            </w:r>
          </w:p>
        </w:tc>
        <w:tc>
          <w:tcPr>
            <w:tcW w:w="7200" w:type="dxa"/>
            <w:gridSpan w:val="4"/>
          </w:tcPr>
          <w:p w:rsidR="00C41999" w:rsidRDefault="00C41999" w:rsidP="0043437F">
            <w:pPr>
              <w:pStyle w:val="ListParagraph"/>
              <w:numPr>
                <w:ilvl w:val="0"/>
                <w:numId w:val="82"/>
              </w:numPr>
            </w:pPr>
            <w:r>
              <w:t>There may be a c</w:t>
            </w:r>
            <w:r w:rsidRPr="00F512E4">
              <w:t>ontactParty</w:t>
            </w:r>
            <w:r>
              <w:t xml:space="preserve"> element</w:t>
            </w:r>
          </w:p>
          <w:p w:rsidR="00E3330D" w:rsidRPr="001266E7" w:rsidRDefault="00E3330D" w:rsidP="0043437F">
            <w:pPr>
              <w:pStyle w:val="ListParagraph"/>
              <w:numPr>
                <w:ilvl w:val="0"/>
                <w:numId w:val="78"/>
              </w:numPr>
            </w:pPr>
            <w:r w:rsidRPr="00B641D8">
              <w:t>Informational only (no validation aspect).</w:t>
            </w:r>
          </w:p>
          <w:p w:rsidR="00C41999" w:rsidRDefault="00C41999" w:rsidP="0080029F"/>
          <w:p w:rsidR="00C41999" w:rsidRDefault="00C41999" w:rsidP="0043437F">
            <w:pPr>
              <w:pStyle w:val="ListParagraph"/>
              <w:numPr>
                <w:ilvl w:val="0"/>
                <w:numId w:val="82"/>
              </w:numPr>
            </w:pPr>
            <w:r>
              <w:t>The c</w:t>
            </w:r>
            <w:r w:rsidRPr="00F512E4">
              <w:t>ontactParty</w:t>
            </w:r>
            <w:r>
              <w:t xml:space="preserve"> may contain an addr element</w:t>
            </w:r>
          </w:p>
          <w:p w:rsidR="00D6511C" w:rsidRPr="001266E7" w:rsidRDefault="00D6511C" w:rsidP="0043437F">
            <w:pPr>
              <w:pStyle w:val="ListParagraph"/>
              <w:numPr>
                <w:ilvl w:val="0"/>
                <w:numId w:val="79"/>
              </w:numPr>
            </w:pPr>
            <w:r w:rsidRPr="00B641D8">
              <w:t>Informational only (no validation aspect).</w:t>
            </w:r>
          </w:p>
          <w:p w:rsidR="00C41999" w:rsidRDefault="00C41999" w:rsidP="0080029F">
            <w:pPr>
              <w:pStyle w:val="ListParagraph"/>
            </w:pPr>
          </w:p>
          <w:p w:rsidR="00C41999" w:rsidRDefault="00C41999" w:rsidP="0043437F">
            <w:pPr>
              <w:pStyle w:val="ListParagraph"/>
              <w:numPr>
                <w:ilvl w:val="0"/>
                <w:numId w:val="82"/>
              </w:numPr>
            </w:pPr>
            <w:r>
              <w:t>The c</w:t>
            </w:r>
            <w:r w:rsidRPr="00F512E4">
              <w:t>ontactParty</w:t>
            </w:r>
            <w:r>
              <w:t xml:space="preserve"> may contain a </w:t>
            </w:r>
            <w:r w:rsidRPr="001266E7">
              <w:t>telecom</w:t>
            </w:r>
            <w:r>
              <w:t xml:space="preserve"> element</w:t>
            </w:r>
          </w:p>
          <w:p w:rsidR="00D6511C" w:rsidRPr="001266E7" w:rsidRDefault="00D6511C" w:rsidP="0043437F">
            <w:pPr>
              <w:pStyle w:val="ListParagraph"/>
              <w:numPr>
                <w:ilvl w:val="0"/>
                <w:numId w:val="80"/>
              </w:numPr>
            </w:pPr>
            <w:r w:rsidRPr="00B641D8">
              <w:t>Informational only (no validation aspect).</w:t>
            </w:r>
          </w:p>
          <w:p w:rsidR="00C41999" w:rsidRDefault="00C41999" w:rsidP="0080029F">
            <w:pPr>
              <w:pStyle w:val="ListParagraph"/>
            </w:pPr>
          </w:p>
          <w:p w:rsidR="00C41999" w:rsidRDefault="00C41999" w:rsidP="0043437F">
            <w:pPr>
              <w:pStyle w:val="ListParagraph"/>
              <w:numPr>
                <w:ilvl w:val="0"/>
                <w:numId w:val="82"/>
              </w:numPr>
            </w:pPr>
            <w:r>
              <w:t>The c</w:t>
            </w:r>
            <w:r w:rsidRPr="00F512E4">
              <w:t>ontactParty</w:t>
            </w:r>
            <w:r>
              <w:t xml:space="preserve"> may contain a </w:t>
            </w:r>
            <w:r w:rsidRPr="001266E7">
              <w:t>contactPerson</w:t>
            </w:r>
            <w:r>
              <w:t xml:space="preserve"> element</w:t>
            </w:r>
          </w:p>
          <w:p w:rsidR="00E3330D" w:rsidRPr="001266E7" w:rsidRDefault="00D6511C" w:rsidP="0043437F">
            <w:pPr>
              <w:pStyle w:val="ListParagraph"/>
              <w:numPr>
                <w:ilvl w:val="0"/>
                <w:numId w:val="81"/>
              </w:numPr>
            </w:pPr>
            <w:r w:rsidRPr="00B641D8">
              <w:t>Informational only (no validation aspect).</w:t>
            </w:r>
          </w:p>
        </w:tc>
      </w:tr>
    </w:tbl>
    <w:p w:rsidR="00C41999" w:rsidRDefault="00C41999"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BC68DF" w:rsidRPr="00675DAA" w:rsidTr="00204309">
        <w:trPr>
          <w:cantSplit/>
          <w:trHeight w:val="580"/>
          <w:tblHeader/>
        </w:trPr>
        <w:tc>
          <w:tcPr>
            <w:tcW w:w="2358" w:type="dxa"/>
            <w:shd w:val="clear" w:color="auto" w:fill="808080"/>
          </w:tcPr>
          <w:p w:rsidR="00BC68DF" w:rsidRPr="00914CEC" w:rsidRDefault="00BC68DF" w:rsidP="0080029F">
            <w:r w:rsidRPr="00675DAA">
              <w:t>Element</w:t>
            </w:r>
          </w:p>
        </w:tc>
        <w:tc>
          <w:tcPr>
            <w:tcW w:w="1260" w:type="dxa"/>
            <w:shd w:val="clear" w:color="auto" w:fill="808080"/>
          </w:tcPr>
          <w:p w:rsidR="00BC68DF" w:rsidRPr="00675DAA" w:rsidRDefault="00BC68DF" w:rsidP="0080029F">
            <w:r w:rsidRPr="00675DAA">
              <w:t>Attribute</w:t>
            </w:r>
          </w:p>
        </w:tc>
        <w:tc>
          <w:tcPr>
            <w:tcW w:w="1260" w:type="dxa"/>
            <w:shd w:val="clear" w:color="auto" w:fill="808080"/>
          </w:tcPr>
          <w:p w:rsidR="00BC68DF" w:rsidRPr="00914CEC" w:rsidRDefault="00BC68DF" w:rsidP="0080029F">
            <w:r w:rsidRPr="00675DAA">
              <w:t>Cardinality</w:t>
            </w:r>
          </w:p>
        </w:tc>
        <w:tc>
          <w:tcPr>
            <w:tcW w:w="1350" w:type="dxa"/>
            <w:shd w:val="clear" w:color="auto" w:fill="808080"/>
          </w:tcPr>
          <w:p w:rsidR="00BC68DF" w:rsidRPr="00675DAA" w:rsidRDefault="00BC68DF" w:rsidP="0080029F">
            <w:r w:rsidRPr="00675DAA">
              <w:t>Value(s) Allowed</w:t>
            </w:r>
          </w:p>
          <w:p w:rsidR="00BC68DF" w:rsidRPr="00675DAA" w:rsidRDefault="00BC68DF" w:rsidP="0080029F">
            <w:r w:rsidRPr="00675DAA">
              <w:t>Examples</w:t>
            </w:r>
          </w:p>
        </w:tc>
        <w:tc>
          <w:tcPr>
            <w:tcW w:w="3330" w:type="dxa"/>
            <w:shd w:val="clear" w:color="auto" w:fill="808080"/>
          </w:tcPr>
          <w:p w:rsidR="00BC68DF" w:rsidRPr="00675DAA" w:rsidRDefault="00BC68DF" w:rsidP="0080029F">
            <w:r w:rsidRPr="00675DAA">
              <w:t>Description</w:t>
            </w:r>
          </w:p>
          <w:p w:rsidR="00BC68DF" w:rsidRPr="00675DAA" w:rsidRDefault="00BC68DF" w:rsidP="0080029F">
            <w:r w:rsidRPr="00675DAA">
              <w:t>Instructions</w:t>
            </w:r>
          </w:p>
        </w:tc>
      </w:tr>
      <w:tr w:rsidR="00BC68DF" w:rsidRPr="00675DAA" w:rsidTr="00204309">
        <w:trPr>
          <w:cantSplit/>
        </w:trPr>
        <w:tc>
          <w:tcPr>
            <w:tcW w:w="2358" w:type="dxa"/>
          </w:tcPr>
          <w:p w:rsidR="00BC68DF" w:rsidRPr="00914CEC" w:rsidRDefault="00BC68DF" w:rsidP="0080029F">
            <w:r w:rsidRPr="00C41999">
              <w:t>representedOrganization</w:t>
            </w:r>
            <w:r>
              <w:t>.</w:t>
            </w:r>
            <w:r w:rsidRPr="001266E7">
              <w:t>addr</w:t>
            </w:r>
          </w:p>
        </w:tc>
        <w:tc>
          <w:tcPr>
            <w:tcW w:w="1260" w:type="dxa"/>
            <w:shd w:val="clear" w:color="auto" w:fill="D9D9D9"/>
          </w:tcPr>
          <w:p w:rsidR="00BC68DF" w:rsidRPr="00675DAA" w:rsidRDefault="00BC68DF" w:rsidP="0080029F">
            <w:r w:rsidRPr="00675DAA">
              <w:t>N/A</w:t>
            </w:r>
          </w:p>
        </w:tc>
        <w:tc>
          <w:tcPr>
            <w:tcW w:w="1260" w:type="dxa"/>
            <w:shd w:val="clear" w:color="auto" w:fill="D9D9D9"/>
          </w:tcPr>
          <w:p w:rsidR="00BC68DF" w:rsidRPr="00675DAA" w:rsidRDefault="00BC68DF" w:rsidP="0080029F">
            <w:r>
              <w:t>0:1</w:t>
            </w:r>
          </w:p>
        </w:tc>
        <w:tc>
          <w:tcPr>
            <w:tcW w:w="1350" w:type="dxa"/>
            <w:shd w:val="clear" w:color="auto" w:fill="D9D9D9"/>
          </w:tcPr>
          <w:p w:rsidR="00BC68DF" w:rsidRPr="00675DAA" w:rsidRDefault="00BC68DF" w:rsidP="0080029F"/>
        </w:tc>
        <w:tc>
          <w:tcPr>
            <w:tcW w:w="3330" w:type="dxa"/>
            <w:shd w:val="clear" w:color="auto" w:fill="D9D9D9"/>
          </w:tcPr>
          <w:p w:rsidR="00BC68DF" w:rsidRPr="00675DAA" w:rsidRDefault="00D27B6E" w:rsidP="0080029F">
            <w:r>
              <w:t>The address for the Sponsor</w:t>
            </w:r>
          </w:p>
        </w:tc>
      </w:tr>
      <w:tr w:rsidR="00BC68DF" w:rsidRPr="00C112C4" w:rsidTr="00204309">
        <w:trPr>
          <w:cantSplit/>
        </w:trPr>
        <w:tc>
          <w:tcPr>
            <w:tcW w:w="2358" w:type="dxa"/>
            <w:shd w:val="clear" w:color="auto" w:fill="808080"/>
          </w:tcPr>
          <w:p w:rsidR="00BC68DF" w:rsidRPr="00675DAA" w:rsidRDefault="00BC68DF" w:rsidP="0080029F">
            <w:r w:rsidRPr="00675DAA">
              <w:t>Conformance</w:t>
            </w:r>
          </w:p>
        </w:tc>
        <w:tc>
          <w:tcPr>
            <w:tcW w:w="7200" w:type="dxa"/>
            <w:gridSpan w:val="4"/>
          </w:tcPr>
          <w:p w:rsidR="00BC68DF" w:rsidRDefault="00BC68DF" w:rsidP="0043437F">
            <w:pPr>
              <w:pStyle w:val="ListParagraph"/>
              <w:numPr>
                <w:ilvl w:val="0"/>
                <w:numId w:val="37"/>
              </w:numPr>
            </w:pPr>
            <w:r>
              <w:t>There shall be a</w:t>
            </w:r>
            <w:r w:rsidR="000172FA">
              <w:t xml:space="preserve"> complete</w:t>
            </w:r>
            <w:r>
              <w:t xml:space="preserve"> </w:t>
            </w:r>
            <w:r w:rsidR="000172FA" w:rsidRPr="001266E7">
              <w:t>addr</w:t>
            </w:r>
            <w:r w:rsidR="000172FA">
              <w:t>ess</w:t>
            </w:r>
          </w:p>
          <w:p w:rsidR="000172FA" w:rsidRPr="00AB7A63" w:rsidRDefault="000172FA" w:rsidP="0043437F">
            <w:pPr>
              <w:pStyle w:val="ListParagraph"/>
              <w:numPr>
                <w:ilvl w:val="0"/>
                <w:numId w:val="160"/>
              </w:numPr>
            </w:pPr>
            <w:r>
              <w:t xml:space="preserve">SPL Rule </w:t>
            </w:r>
            <w:r w:rsidR="00EE67C1">
              <w:t>9</w:t>
            </w:r>
            <w:r w:rsidRPr="00AB7A63">
              <w:t xml:space="preserve"> identifies that there are not 5 elements in the address, therefore some aspect is missing.</w:t>
            </w:r>
          </w:p>
          <w:p w:rsidR="000172FA" w:rsidRDefault="000172FA" w:rsidP="0080029F">
            <w:pPr>
              <w:pStyle w:val="ListParagraph"/>
            </w:pPr>
          </w:p>
          <w:p w:rsidR="00BC68DF" w:rsidRDefault="00BC68DF" w:rsidP="0043437F">
            <w:pPr>
              <w:pStyle w:val="ListParagraph"/>
              <w:numPr>
                <w:ilvl w:val="0"/>
                <w:numId w:val="37"/>
              </w:numPr>
            </w:pPr>
            <w:r w:rsidRPr="003E1AB1">
              <w:t xml:space="preserve">The addr </w:t>
            </w:r>
            <w:r>
              <w:t>shall</w:t>
            </w:r>
            <w:r w:rsidRPr="003E1AB1">
              <w:t xml:space="preserve"> contain a</w:t>
            </w:r>
            <w:r>
              <w:t xml:space="preserve"> </w:t>
            </w:r>
            <w:r w:rsidRPr="003E1AB1">
              <w:t>streetAddressLine</w:t>
            </w:r>
            <w:r>
              <w:t>.</w:t>
            </w:r>
          </w:p>
          <w:p w:rsidR="00395928" w:rsidRPr="00EE67C1" w:rsidRDefault="00487FE5" w:rsidP="0043437F">
            <w:pPr>
              <w:pStyle w:val="ListParagraph"/>
              <w:numPr>
                <w:ilvl w:val="0"/>
                <w:numId w:val="165"/>
              </w:numPr>
            </w:pPr>
            <w:r w:rsidRPr="00EE67C1">
              <w:t>SPL Rule 3</w:t>
            </w:r>
            <w:r w:rsidR="00395928" w:rsidRPr="00EE67C1">
              <w:t xml:space="preserve"> identifies that the </w:t>
            </w:r>
            <w:r w:rsidR="00395928" w:rsidRPr="00D00628">
              <w:t xml:space="preserve">element has </w:t>
            </w:r>
            <w:r w:rsidR="00395928">
              <w:t xml:space="preserve">not </w:t>
            </w:r>
            <w:r w:rsidR="00395928" w:rsidRPr="00D00628">
              <w:t>been defined.</w:t>
            </w:r>
          </w:p>
          <w:p w:rsidR="000172FA" w:rsidRPr="00AB7A63" w:rsidRDefault="000172FA" w:rsidP="0043437F">
            <w:pPr>
              <w:pStyle w:val="ListParagraph"/>
              <w:numPr>
                <w:ilvl w:val="0"/>
                <w:numId w:val="165"/>
              </w:numPr>
            </w:pPr>
            <w:r>
              <w:t>SPL</w:t>
            </w:r>
            <w:r w:rsidRPr="00AB7A63">
              <w:t xml:space="preserve"> Rule </w:t>
            </w:r>
            <w:r w:rsidR="00273923">
              <w:t>6</w:t>
            </w:r>
            <w:r w:rsidRPr="00AB7A63">
              <w:t xml:space="preserve"> identifies that the </w:t>
            </w:r>
            <w:r w:rsidR="00273923">
              <w:t xml:space="preserve">element </w:t>
            </w:r>
            <w:r w:rsidRPr="00AB7A63">
              <w:t>is empty.</w:t>
            </w:r>
          </w:p>
          <w:p w:rsidR="000172FA" w:rsidRPr="003E1AB1" w:rsidRDefault="000172FA" w:rsidP="0080029F"/>
          <w:p w:rsidR="00BC68DF" w:rsidRDefault="00BC68DF" w:rsidP="0043437F">
            <w:pPr>
              <w:pStyle w:val="ListParagraph"/>
              <w:numPr>
                <w:ilvl w:val="0"/>
                <w:numId w:val="37"/>
              </w:numPr>
            </w:pPr>
            <w:r>
              <w:t xml:space="preserve">The </w:t>
            </w:r>
            <w:r w:rsidRPr="001266E7">
              <w:t>addr</w:t>
            </w:r>
            <w:r>
              <w:t xml:space="preserve"> shall</w:t>
            </w:r>
            <w:r w:rsidRPr="003E1AB1">
              <w:t xml:space="preserve"> </w:t>
            </w:r>
            <w:r>
              <w:t>contain a city.</w:t>
            </w:r>
          </w:p>
          <w:p w:rsidR="00395928" w:rsidRPr="00EE67C1" w:rsidRDefault="00487FE5" w:rsidP="0043437F">
            <w:pPr>
              <w:pStyle w:val="ListParagraph"/>
              <w:numPr>
                <w:ilvl w:val="0"/>
                <w:numId w:val="164"/>
              </w:numPr>
            </w:pPr>
            <w:r w:rsidRPr="00EE67C1">
              <w:t>SPL Rule 3</w:t>
            </w:r>
            <w:r w:rsidR="00395928" w:rsidRPr="00EE67C1">
              <w:t xml:space="preserve"> identifies that the </w:t>
            </w:r>
            <w:r w:rsidR="00395928" w:rsidRPr="00D00628">
              <w:t xml:space="preserve">element has </w:t>
            </w:r>
            <w:r w:rsidR="00395928">
              <w:t xml:space="preserve">not </w:t>
            </w:r>
            <w:r w:rsidR="00395928" w:rsidRPr="00D00628">
              <w:t>been defined.</w:t>
            </w:r>
          </w:p>
          <w:p w:rsidR="00273923" w:rsidRPr="00AB7A63" w:rsidRDefault="00273923" w:rsidP="0043437F">
            <w:pPr>
              <w:pStyle w:val="ListParagraph"/>
              <w:numPr>
                <w:ilvl w:val="0"/>
                <w:numId w:val="164"/>
              </w:numPr>
            </w:pPr>
            <w:r>
              <w:t>SPL</w:t>
            </w:r>
            <w:r w:rsidRPr="00AB7A63">
              <w:t xml:space="preserve"> Rule </w:t>
            </w:r>
            <w:r>
              <w:t>6</w:t>
            </w:r>
            <w:r w:rsidRPr="00AB7A63">
              <w:t xml:space="preserve"> identifies that the </w:t>
            </w:r>
            <w:r>
              <w:t xml:space="preserve">element </w:t>
            </w:r>
            <w:r w:rsidRPr="00AB7A63">
              <w:t>is empty.</w:t>
            </w:r>
          </w:p>
          <w:p w:rsidR="000172FA" w:rsidRPr="001266E7" w:rsidRDefault="000172FA" w:rsidP="0080029F"/>
          <w:p w:rsidR="000B362B" w:rsidRDefault="00BC68DF" w:rsidP="0043437F">
            <w:pPr>
              <w:pStyle w:val="ListParagraph"/>
              <w:numPr>
                <w:ilvl w:val="0"/>
                <w:numId w:val="37"/>
              </w:numPr>
            </w:pPr>
            <w:r>
              <w:t xml:space="preserve">The </w:t>
            </w:r>
            <w:r w:rsidRPr="001266E7">
              <w:t>addr</w:t>
            </w:r>
            <w:r>
              <w:t xml:space="preserve"> shall</w:t>
            </w:r>
            <w:r w:rsidRPr="003E1AB1">
              <w:t xml:space="preserve"> </w:t>
            </w:r>
            <w:r>
              <w:t>contain a state.</w:t>
            </w:r>
          </w:p>
          <w:p w:rsidR="00D76A0D" w:rsidRPr="00EE67C1" w:rsidRDefault="00487FE5" w:rsidP="0043437F">
            <w:pPr>
              <w:pStyle w:val="ListParagraph"/>
              <w:numPr>
                <w:ilvl w:val="0"/>
                <w:numId w:val="163"/>
              </w:numPr>
            </w:pPr>
            <w:r w:rsidRPr="00EE67C1">
              <w:t>SPL Rule 3</w:t>
            </w:r>
            <w:r w:rsidR="00D76A0D" w:rsidRPr="00EE67C1">
              <w:t xml:space="preserve"> identifies that the </w:t>
            </w:r>
            <w:r w:rsidR="00D76A0D" w:rsidRPr="00D00628">
              <w:t xml:space="preserve">element has </w:t>
            </w:r>
            <w:r w:rsidR="00D76A0D">
              <w:t xml:space="preserve">not </w:t>
            </w:r>
            <w:r w:rsidR="00D76A0D" w:rsidRPr="00D00628">
              <w:t>been defined.</w:t>
            </w:r>
          </w:p>
          <w:p w:rsidR="00273923" w:rsidRPr="00AB7A63" w:rsidRDefault="00273923" w:rsidP="0043437F">
            <w:pPr>
              <w:pStyle w:val="ListParagraph"/>
              <w:numPr>
                <w:ilvl w:val="0"/>
                <w:numId w:val="163"/>
              </w:numPr>
            </w:pPr>
            <w:r>
              <w:t>SPL</w:t>
            </w:r>
            <w:r w:rsidRPr="00AB7A63">
              <w:t xml:space="preserve"> Rule </w:t>
            </w:r>
            <w:r>
              <w:t>6</w:t>
            </w:r>
            <w:r w:rsidRPr="00AB7A63">
              <w:t xml:space="preserve"> identifies that the </w:t>
            </w:r>
            <w:r>
              <w:t xml:space="preserve">element </w:t>
            </w:r>
            <w:r w:rsidRPr="00AB7A63">
              <w:t>is empty.</w:t>
            </w:r>
          </w:p>
          <w:p w:rsidR="000172FA" w:rsidRPr="001266E7" w:rsidRDefault="000172FA" w:rsidP="0080029F"/>
          <w:p w:rsidR="00BC68DF" w:rsidRDefault="00BC68DF" w:rsidP="0043437F">
            <w:pPr>
              <w:pStyle w:val="ListParagraph"/>
              <w:numPr>
                <w:ilvl w:val="0"/>
                <w:numId w:val="37"/>
              </w:numPr>
            </w:pPr>
            <w:r>
              <w:t xml:space="preserve">The </w:t>
            </w:r>
            <w:r w:rsidRPr="001266E7">
              <w:t>addr</w:t>
            </w:r>
            <w:r>
              <w:t xml:space="preserve"> shall</w:t>
            </w:r>
            <w:r w:rsidRPr="003E1AB1">
              <w:t xml:space="preserve"> </w:t>
            </w:r>
            <w:r>
              <w:t xml:space="preserve">contain a </w:t>
            </w:r>
            <w:r w:rsidRPr="003E1AB1">
              <w:t>postalCode</w:t>
            </w:r>
            <w:r>
              <w:t>.</w:t>
            </w:r>
          </w:p>
          <w:p w:rsidR="00D76A0D" w:rsidRPr="00EE67C1" w:rsidRDefault="00487FE5" w:rsidP="0043437F">
            <w:pPr>
              <w:pStyle w:val="ListParagraph"/>
              <w:numPr>
                <w:ilvl w:val="0"/>
                <w:numId w:val="162"/>
              </w:numPr>
            </w:pPr>
            <w:r w:rsidRPr="00EE67C1">
              <w:t>SPL Rule 3</w:t>
            </w:r>
            <w:r w:rsidR="00D76A0D" w:rsidRPr="00EE67C1">
              <w:t xml:space="preserve"> identifies that the </w:t>
            </w:r>
            <w:r w:rsidR="00D76A0D" w:rsidRPr="00D00628">
              <w:t xml:space="preserve">element has </w:t>
            </w:r>
            <w:r w:rsidR="00D76A0D">
              <w:t xml:space="preserve">not </w:t>
            </w:r>
            <w:r w:rsidR="00D76A0D" w:rsidRPr="00D00628">
              <w:t>been defined.</w:t>
            </w:r>
          </w:p>
          <w:p w:rsidR="00273923" w:rsidRPr="00AB7A63" w:rsidRDefault="00273923" w:rsidP="0043437F">
            <w:pPr>
              <w:pStyle w:val="ListParagraph"/>
              <w:numPr>
                <w:ilvl w:val="0"/>
                <w:numId w:val="162"/>
              </w:numPr>
            </w:pPr>
            <w:r>
              <w:t>SPL</w:t>
            </w:r>
            <w:r w:rsidRPr="00AB7A63">
              <w:t xml:space="preserve"> Rule </w:t>
            </w:r>
            <w:r>
              <w:t>6</w:t>
            </w:r>
            <w:r w:rsidRPr="00AB7A63">
              <w:t xml:space="preserve"> identifies that the </w:t>
            </w:r>
            <w:r>
              <w:t xml:space="preserve">element </w:t>
            </w:r>
            <w:r w:rsidRPr="00AB7A63">
              <w:t>is empty.</w:t>
            </w:r>
          </w:p>
          <w:p w:rsidR="000172FA" w:rsidRDefault="000172FA" w:rsidP="0080029F"/>
          <w:p w:rsidR="00BC68DF" w:rsidRDefault="00BC68DF" w:rsidP="0043437F">
            <w:pPr>
              <w:pStyle w:val="ListParagraph"/>
              <w:numPr>
                <w:ilvl w:val="0"/>
                <w:numId w:val="37"/>
              </w:numPr>
            </w:pPr>
            <w:r>
              <w:t xml:space="preserve">The </w:t>
            </w:r>
            <w:r w:rsidRPr="001266E7">
              <w:t>addr</w:t>
            </w:r>
            <w:r>
              <w:t xml:space="preserve"> shall</w:t>
            </w:r>
            <w:r w:rsidRPr="003E1AB1">
              <w:t xml:space="preserve"> </w:t>
            </w:r>
            <w:r>
              <w:t xml:space="preserve">contain a </w:t>
            </w:r>
            <w:r w:rsidRPr="003E1AB1">
              <w:t>country</w:t>
            </w:r>
            <w:r>
              <w:t>.</w:t>
            </w:r>
          </w:p>
          <w:p w:rsidR="00176515" w:rsidRPr="00EE67C1" w:rsidRDefault="00487FE5" w:rsidP="0043437F">
            <w:pPr>
              <w:pStyle w:val="ListParagraph"/>
              <w:numPr>
                <w:ilvl w:val="0"/>
                <w:numId w:val="161"/>
              </w:numPr>
            </w:pPr>
            <w:r w:rsidRPr="00EE67C1">
              <w:t>SPL Rule 3</w:t>
            </w:r>
            <w:r w:rsidR="00D76A0D" w:rsidRPr="00EE67C1">
              <w:t xml:space="preserve"> identifies that the </w:t>
            </w:r>
            <w:r w:rsidR="00D76A0D" w:rsidRPr="00D00628">
              <w:t xml:space="preserve">element has </w:t>
            </w:r>
            <w:r w:rsidR="00D76A0D">
              <w:t xml:space="preserve">not </w:t>
            </w:r>
            <w:r w:rsidR="00D76A0D" w:rsidRPr="00D00628">
              <w:t>been defined.</w:t>
            </w:r>
          </w:p>
        </w:tc>
      </w:tr>
    </w:tbl>
    <w:p w:rsidR="00BC68DF" w:rsidRPr="00914CEC" w:rsidRDefault="00BC68DF"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1266E7" w:rsidRPr="00675DAA" w:rsidTr="00C87FC3">
        <w:trPr>
          <w:cantSplit/>
          <w:trHeight w:val="580"/>
          <w:tblHeader/>
        </w:trPr>
        <w:tc>
          <w:tcPr>
            <w:tcW w:w="2358" w:type="dxa"/>
            <w:shd w:val="clear" w:color="auto" w:fill="808080"/>
          </w:tcPr>
          <w:p w:rsidR="001266E7" w:rsidRPr="00914CEC" w:rsidRDefault="001266E7" w:rsidP="0080029F">
            <w:r w:rsidRPr="00675DAA">
              <w:t>Element</w:t>
            </w:r>
          </w:p>
        </w:tc>
        <w:tc>
          <w:tcPr>
            <w:tcW w:w="1260" w:type="dxa"/>
            <w:shd w:val="clear" w:color="auto" w:fill="808080"/>
          </w:tcPr>
          <w:p w:rsidR="001266E7" w:rsidRPr="00675DAA" w:rsidRDefault="001266E7" w:rsidP="0080029F">
            <w:r w:rsidRPr="00675DAA">
              <w:t>Attribute</w:t>
            </w:r>
          </w:p>
        </w:tc>
        <w:tc>
          <w:tcPr>
            <w:tcW w:w="1260" w:type="dxa"/>
            <w:shd w:val="clear" w:color="auto" w:fill="808080"/>
          </w:tcPr>
          <w:p w:rsidR="001266E7" w:rsidRPr="00914CEC" w:rsidRDefault="001266E7" w:rsidP="0080029F">
            <w:r w:rsidRPr="00675DAA">
              <w:t>Cardinality</w:t>
            </w:r>
          </w:p>
        </w:tc>
        <w:tc>
          <w:tcPr>
            <w:tcW w:w="1350" w:type="dxa"/>
            <w:shd w:val="clear" w:color="auto" w:fill="808080"/>
          </w:tcPr>
          <w:p w:rsidR="001266E7" w:rsidRPr="00675DAA" w:rsidRDefault="001266E7" w:rsidP="0080029F">
            <w:r w:rsidRPr="00675DAA">
              <w:t>Value(s) Allowed</w:t>
            </w:r>
          </w:p>
          <w:p w:rsidR="001266E7" w:rsidRPr="00675DAA" w:rsidRDefault="001266E7" w:rsidP="0080029F">
            <w:r w:rsidRPr="00675DAA">
              <w:t>Examples</w:t>
            </w:r>
          </w:p>
        </w:tc>
        <w:tc>
          <w:tcPr>
            <w:tcW w:w="3330" w:type="dxa"/>
            <w:shd w:val="clear" w:color="auto" w:fill="808080"/>
          </w:tcPr>
          <w:p w:rsidR="001266E7" w:rsidRPr="00675DAA" w:rsidRDefault="001266E7" w:rsidP="0080029F">
            <w:r w:rsidRPr="00675DAA">
              <w:t>Description</w:t>
            </w:r>
          </w:p>
          <w:p w:rsidR="001266E7" w:rsidRPr="00675DAA" w:rsidRDefault="001266E7" w:rsidP="0080029F">
            <w:r w:rsidRPr="00675DAA">
              <w:t>Instructions</w:t>
            </w:r>
          </w:p>
        </w:tc>
      </w:tr>
      <w:tr w:rsidR="001266E7" w:rsidRPr="00675DAA" w:rsidTr="00C87FC3">
        <w:trPr>
          <w:cantSplit/>
        </w:trPr>
        <w:tc>
          <w:tcPr>
            <w:tcW w:w="2358" w:type="dxa"/>
          </w:tcPr>
          <w:p w:rsidR="001266E7" w:rsidRPr="00914CEC" w:rsidRDefault="00D6511C" w:rsidP="0080029F">
            <w:r w:rsidRPr="00C41999">
              <w:lastRenderedPageBreak/>
              <w:t>assignedOrganization</w:t>
            </w:r>
            <w:r w:rsidRPr="001266E7">
              <w:t xml:space="preserve"> </w:t>
            </w:r>
            <w:r>
              <w:t>.</w:t>
            </w:r>
            <w:r w:rsidR="001266E7" w:rsidRPr="001266E7">
              <w:t>addr</w:t>
            </w:r>
          </w:p>
        </w:tc>
        <w:tc>
          <w:tcPr>
            <w:tcW w:w="1260" w:type="dxa"/>
            <w:shd w:val="clear" w:color="auto" w:fill="D9D9D9"/>
          </w:tcPr>
          <w:p w:rsidR="001266E7" w:rsidRPr="00675DAA" w:rsidRDefault="001266E7" w:rsidP="0080029F">
            <w:r w:rsidRPr="00675DAA">
              <w:t>N/A</w:t>
            </w:r>
          </w:p>
        </w:tc>
        <w:tc>
          <w:tcPr>
            <w:tcW w:w="1260" w:type="dxa"/>
            <w:shd w:val="clear" w:color="auto" w:fill="D9D9D9"/>
          </w:tcPr>
          <w:p w:rsidR="001266E7" w:rsidRPr="00675DAA" w:rsidRDefault="00CA2111" w:rsidP="0080029F">
            <w:r>
              <w:t>0</w:t>
            </w:r>
            <w:r w:rsidR="001266E7">
              <w:t>:1</w:t>
            </w:r>
          </w:p>
        </w:tc>
        <w:tc>
          <w:tcPr>
            <w:tcW w:w="1350" w:type="dxa"/>
            <w:shd w:val="clear" w:color="auto" w:fill="D9D9D9"/>
          </w:tcPr>
          <w:p w:rsidR="001266E7" w:rsidRPr="00675DAA" w:rsidRDefault="001266E7" w:rsidP="0080029F"/>
        </w:tc>
        <w:tc>
          <w:tcPr>
            <w:tcW w:w="3330" w:type="dxa"/>
            <w:shd w:val="clear" w:color="auto" w:fill="D9D9D9"/>
          </w:tcPr>
          <w:p w:rsidR="001266E7" w:rsidRPr="00675DAA" w:rsidRDefault="00D27B6E" w:rsidP="0080029F">
            <w:r>
              <w:t>The address for any other party</w:t>
            </w:r>
          </w:p>
        </w:tc>
      </w:tr>
      <w:tr w:rsidR="001266E7" w:rsidRPr="00C112C4" w:rsidTr="00C87FC3">
        <w:trPr>
          <w:cantSplit/>
        </w:trPr>
        <w:tc>
          <w:tcPr>
            <w:tcW w:w="2358" w:type="dxa"/>
            <w:shd w:val="clear" w:color="auto" w:fill="808080"/>
          </w:tcPr>
          <w:p w:rsidR="001266E7" w:rsidRPr="00675DAA" w:rsidRDefault="001266E7" w:rsidP="0080029F">
            <w:r w:rsidRPr="00675DAA">
              <w:t>Conformance</w:t>
            </w:r>
          </w:p>
        </w:tc>
        <w:tc>
          <w:tcPr>
            <w:tcW w:w="7200" w:type="dxa"/>
            <w:gridSpan w:val="4"/>
          </w:tcPr>
          <w:p w:rsidR="001266E7" w:rsidRDefault="001266E7" w:rsidP="0043437F">
            <w:pPr>
              <w:pStyle w:val="ListParagraph"/>
              <w:numPr>
                <w:ilvl w:val="0"/>
                <w:numId w:val="166"/>
              </w:numPr>
            </w:pPr>
            <w:r>
              <w:t xml:space="preserve">There </w:t>
            </w:r>
            <w:r w:rsidR="00933AD4">
              <w:t>may</w:t>
            </w:r>
            <w:r>
              <w:t xml:space="preserve"> be a</w:t>
            </w:r>
            <w:r w:rsidR="003E1AB1">
              <w:t>n</w:t>
            </w:r>
            <w:r>
              <w:t xml:space="preserve"> </w:t>
            </w:r>
            <w:r w:rsidR="003E1AB1" w:rsidRPr="001266E7">
              <w:t>addr</w:t>
            </w:r>
            <w:r w:rsidR="00D6511C">
              <w:t>ess</w:t>
            </w:r>
            <w:r w:rsidR="00E10DC1">
              <w:t xml:space="preserve"> element</w:t>
            </w:r>
          </w:p>
          <w:p w:rsidR="00E3330D" w:rsidRPr="00D6511C" w:rsidRDefault="00E3330D" w:rsidP="0043437F">
            <w:pPr>
              <w:pStyle w:val="ListParagraph"/>
              <w:numPr>
                <w:ilvl w:val="0"/>
                <w:numId w:val="83"/>
              </w:numPr>
            </w:pPr>
            <w:r w:rsidRPr="00D6511C">
              <w:t>Informational only (no validation aspect).</w:t>
            </w:r>
          </w:p>
          <w:p w:rsidR="00D6511C" w:rsidRDefault="00D6511C" w:rsidP="0080029F"/>
          <w:p w:rsidR="003E1AB1" w:rsidRDefault="003E1AB1" w:rsidP="0043437F">
            <w:pPr>
              <w:pStyle w:val="ListParagraph"/>
              <w:numPr>
                <w:ilvl w:val="0"/>
                <w:numId w:val="166"/>
              </w:numPr>
            </w:pPr>
            <w:r w:rsidRPr="003E1AB1">
              <w:t xml:space="preserve">The addr </w:t>
            </w:r>
            <w:r w:rsidR="00E10DC1">
              <w:t xml:space="preserve">element </w:t>
            </w:r>
            <w:r w:rsidR="00933AD4">
              <w:t>may</w:t>
            </w:r>
            <w:r w:rsidRPr="003E1AB1">
              <w:t xml:space="preserve"> contain a</w:t>
            </w:r>
            <w:r>
              <w:t xml:space="preserve"> </w:t>
            </w:r>
            <w:r w:rsidRPr="003E1AB1">
              <w:t>streetAddressLine</w:t>
            </w:r>
            <w:r w:rsidR="00E10DC1">
              <w:t xml:space="preserve"> element</w:t>
            </w:r>
            <w:r>
              <w:t>.</w:t>
            </w:r>
          </w:p>
          <w:p w:rsidR="00D6511C" w:rsidRPr="00D6511C" w:rsidRDefault="00D6511C" w:rsidP="0043437F">
            <w:pPr>
              <w:pStyle w:val="ListParagraph"/>
              <w:numPr>
                <w:ilvl w:val="0"/>
                <w:numId w:val="84"/>
              </w:numPr>
            </w:pPr>
            <w:r w:rsidRPr="00D6511C">
              <w:t>Informational only (no validation aspect).</w:t>
            </w:r>
          </w:p>
          <w:p w:rsidR="00D6511C" w:rsidRPr="003E1AB1" w:rsidRDefault="00D6511C" w:rsidP="0080029F"/>
          <w:p w:rsidR="001266E7" w:rsidRDefault="001266E7" w:rsidP="0043437F">
            <w:pPr>
              <w:pStyle w:val="ListParagraph"/>
              <w:numPr>
                <w:ilvl w:val="0"/>
                <w:numId w:val="166"/>
              </w:numPr>
            </w:pPr>
            <w:r>
              <w:t xml:space="preserve">The </w:t>
            </w:r>
            <w:r w:rsidR="003E1AB1" w:rsidRPr="001266E7">
              <w:t>addr</w:t>
            </w:r>
            <w:r w:rsidR="003E1AB1">
              <w:t xml:space="preserve"> </w:t>
            </w:r>
            <w:r w:rsidR="00E10DC1">
              <w:t xml:space="preserve">element </w:t>
            </w:r>
            <w:r w:rsidR="00933AD4">
              <w:t xml:space="preserve">may </w:t>
            </w:r>
            <w:r>
              <w:t xml:space="preserve">contain a </w:t>
            </w:r>
            <w:r w:rsidR="003E1AB1">
              <w:t>city</w:t>
            </w:r>
            <w:r w:rsidR="00E10DC1">
              <w:t xml:space="preserve"> element</w:t>
            </w:r>
            <w:r>
              <w:t>.</w:t>
            </w:r>
          </w:p>
          <w:p w:rsidR="00D6511C" w:rsidRPr="00D6511C" w:rsidRDefault="00D6511C" w:rsidP="0043437F">
            <w:pPr>
              <w:pStyle w:val="ListParagraph"/>
              <w:numPr>
                <w:ilvl w:val="0"/>
                <w:numId w:val="85"/>
              </w:numPr>
            </w:pPr>
            <w:r w:rsidRPr="00D6511C">
              <w:t>Informational only (no validation aspect).</w:t>
            </w:r>
          </w:p>
          <w:p w:rsidR="00D6511C" w:rsidRPr="001266E7" w:rsidRDefault="00D6511C" w:rsidP="0080029F"/>
          <w:p w:rsidR="001266E7" w:rsidRDefault="001266E7" w:rsidP="0043437F">
            <w:pPr>
              <w:pStyle w:val="ListParagraph"/>
              <w:numPr>
                <w:ilvl w:val="0"/>
                <w:numId w:val="166"/>
              </w:numPr>
            </w:pPr>
            <w:r>
              <w:t xml:space="preserve">The </w:t>
            </w:r>
            <w:r w:rsidR="003E1AB1" w:rsidRPr="001266E7">
              <w:t>addr</w:t>
            </w:r>
            <w:r w:rsidR="003E1AB1">
              <w:t xml:space="preserve"> </w:t>
            </w:r>
            <w:r w:rsidR="00E10DC1">
              <w:t xml:space="preserve">element </w:t>
            </w:r>
            <w:r w:rsidR="00933AD4">
              <w:t xml:space="preserve">may </w:t>
            </w:r>
            <w:r>
              <w:t xml:space="preserve">contain a </w:t>
            </w:r>
            <w:r w:rsidR="003E1AB1">
              <w:t>state</w:t>
            </w:r>
            <w:r w:rsidR="00E10DC1">
              <w:t xml:space="preserve"> element</w:t>
            </w:r>
            <w:r>
              <w:t>.</w:t>
            </w:r>
          </w:p>
          <w:p w:rsidR="00D6511C" w:rsidRPr="00D6511C" w:rsidRDefault="00D6511C" w:rsidP="0043437F">
            <w:pPr>
              <w:pStyle w:val="ListParagraph"/>
              <w:numPr>
                <w:ilvl w:val="0"/>
                <w:numId w:val="86"/>
              </w:numPr>
            </w:pPr>
            <w:r w:rsidRPr="00D6511C">
              <w:t>Informational only (no validation aspect).</w:t>
            </w:r>
          </w:p>
          <w:p w:rsidR="00D6511C" w:rsidRPr="001266E7" w:rsidRDefault="00D6511C" w:rsidP="0080029F"/>
          <w:p w:rsidR="001266E7" w:rsidRDefault="001266E7" w:rsidP="0043437F">
            <w:pPr>
              <w:pStyle w:val="ListParagraph"/>
              <w:numPr>
                <w:ilvl w:val="0"/>
                <w:numId w:val="166"/>
              </w:numPr>
            </w:pPr>
            <w:r>
              <w:t xml:space="preserve">The </w:t>
            </w:r>
            <w:r w:rsidR="003E1AB1" w:rsidRPr="001266E7">
              <w:t>addr</w:t>
            </w:r>
            <w:r w:rsidR="003E1AB1">
              <w:t xml:space="preserve"> </w:t>
            </w:r>
            <w:r w:rsidR="00E10DC1">
              <w:t xml:space="preserve">element </w:t>
            </w:r>
            <w:r w:rsidR="00933AD4">
              <w:t xml:space="preserve">may </w:t>
            </w:r>
            <w:r>
              <w:t xml:space="preserve">contain a </w:t>
            </w:r>
            <w:r w:rsidR="003E1AB1" w:rsidRPr="003E1AB1">
              <w:t>postalCode</w:t>
            </w:r>
            <w:r w:rsidR="00E10DC1">
              <w:t xml:space="preserve"> element</w:t>
            </w:r>
            <w:r>
              <w:t>.</w:t>
            </w:r>
          </w:p>
          <w:p w:rsidR="00D6511C" w:rsidRPr="00D6511C" w:rsidRDefault="00D6511C" w:rsidP="0043437F">
            <w:pPr>
              <w:pStyle w:val="ListParagraph"/>
              <w:numPr>
                <w:ilvl w:val="0"/>
                <w:numId w:val="87"/>
              </w:numPr>
            </w:pPr>
            <w:r w:rsidRPr="00D6511C">
              <w:t>Informational only (no validation aspect).</w:t>
            </w:r>
          </w:p>
          <w:p w:rsidR="00D6511C" w:rsidRDefault="00D6511C" w:rsidP="0080029F"/>
          <w:p w:rsidR="003E1AB1" w:rsidRDefault="003E1AB1" w:rsidP="0043437F">
            <w:pPr>
              <w:pStyle w:val="ListParagraph"/>
              <w:numPr>
                <w:ilvl w:val="0"/>
                <w:numId w:val="166"/>
              </w:numPr>
            </w:pPr>
            <w:r>
              <w:t xml:space="preserve">The </w:t>
            </w:r>
            <w:r w:rsidRPr="001266E7">
              <w:t>addr</w:t>
            </w:r>
            <w:r>
              <w:t xml:space="preserve"> </w:t>
            </w:r>
            <w:r w:rsidR="00E10DC1">
              <w:t xml:space="preserve">element </w:t>
            </w:r>
            <w:r w:rsidR="00933AD4">
              <w:t xml:space="preserve">may </w:t>
            </w:r>
            <w:r>
              <w:t xml:space="preserve">contain a </w:t>
            </w:r>
            <w:r w:rsidRPr="003E1AB1">
              <w:t>country</w:t>
            </w:r>
            <w:r w:rsidR="00E10DC1">
              <w:t xml:space="preserve"> element</w:t>
            </w:r>
            <w:r>
              <w:t>.</w:t>
            </w:r>
          </w:p>
          <w:p w:rsidR="00D6511C" w:rsidRPr="003E1AB1" w:rsidRDefault="00D6511C" w:rsidP="0043437F">
            <w:pPr>
              <w:pStyle w:val="ListParagraph"/>
              <w:numPr>
                <w:ilvl w:val="0"/>
                <w:numId w:val="88"/>
              </w:numPr>
            </w:pPr>
            <w:r w:rsidRPr="00D6511C">
              <w:t>Informational only (no validation aspect).</w:t>
            </w:r>
          </w:p>
        </w:tc>
      </w:tr>
    </w:tbl>
    <w:p w:rsidR="001266E7" w:rsidRPr="00914CEC" w:rsidRDefault="001266E7"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E1AB1" w:rsidRPr="00675DAA" w:rsidTr="00C87FC3">
        <w:trPr>
          <w:cantSplit/>
          <w:trHeight w:val="580"/>
          <w:tblHeader/>
        </w:trPr>
        <w:tc>
          <w:tcPr>
            <w:tcW w:w="2358" w:type="dxa"/>
            <w:shd w:val="clear" w:color="auto" w:fill="808080"/>
          </w:tcPr>
          <w:p w:rsidR="003E1AB1" w:rsidRPr="00914CEC" w:rsidRDefault="003E1AB1" w:rsidP="0080029F">
            <w:r w:rsidRPr="00675DAA">
              <w:t>Element</w:t>
            </w:r>
          </w:p>
        </w:tc>
        <w:tc>
          <w:tcPr>
            <w:tcW w:w="1260" w:type="dxa"/>
            <w:shd w:val="clear" w:color="auto" w:fill="808080"/>
          </w:tcPr>
          <w:p w:rsidR="003E1AB1" w:rsidRPr="00675DAA" w:rsidRDefault="003E1AB1" w:rsidP="0080029F">
            <w:r w:rsidRPr="00675DAA">
              <w:t>Attribute</w:t>
            </w:r>
          </w:p>
        </w:tc>
        <w:tc>
          <w:tcPr>
            <w:tcW w:w="1260" w:type="dxa"/>
            <w:shd w:val="clear" w:color="auto" w:fill="808080"/>
          </w:tcPr>
          <w:p w:rsidR="003E1AB1" w:rsidRPr="00914CEC" w:rsidRDefault="003E1AB1" w:rsidP="0080029F">
            <w:r w:rsidRPr="00675DAA">
              <w:t>Cardinality</w:t>
            </w:r>
          </w:p>
        </w:tc>
        <w:tc>
          <w:tcPr>
            <w:tcW w:w="1350" w:type="dxa"/>
            <w:shd w:val="clear" w:color="auto" w:fill="808080"/>
          </w:tcPr>
          <w:p w:rsidR="003E1AB1" w:rsidRPr="00675DAA" w:rsidRDefault="003E1AB1" w:rsidP="0080029F">
            <w:r w:rsidRPr="00675DAA">
              <w:t>Value(s) Allowed</w:t>
            </w:r>
          </w:p>
          <w:p w:rsidR="003E1AB1" w:rsidRPr="00675DAA" w:rsidRDefault="003E1AB1" w:rsidP="0080029F">
            <w:r w:rsidRPr="00675DAA">
              <w:t>Examples</w:t>
            </w:r>
          </w:p>
        </w:tc>
        <w:tc>
          <w:tcPr>
            <w:tcW w:w="3330" w:type="dxa"/>
            <w:shd w:val="clear" w:color="auto" w:fill="808080"/>
          </w:tcPr>
          <w:p w:rsidR="003E1AB1" w:rsidRPr="00675DAA" w:rsidRDefault="003E1AB1" w:rsidP="0080029F">
            <w:r w:rsidRPr="00675DAA">
              <w:t>Description</w:t>
            </w:r>
          </w:p>
          <w:p w:rsidR="003E1AB1" w:rsidRPr="00675DAA" w:rsidRDefault="003E1AB1" w:rsidP="0080029F">
            <w:r w:rsidRPr="00675DAA">
              <w:t>Instructions</w:t>
            </w:r>
          </w:p>
        </w:tc>
      </w:tr>
      <w:tr w:rsidR="003E1AB1" w:rsidRPr="00675DAA" w:rsidTr="00C87FC3">
        <w:trPr>
          <w:cantSplit/>
        </w:trPr>
        <w:tc>
          <w:tcPr>
            <w:tcW w:w="2358" w:type="dxa"/>
          </w:tcPr>
          <w:p w:rsidR="003E1AB1" w:rsidRPr="00914CEC" w:rsidRDefault="003E1AB1" w:rsidP="0080029F">
            <w:r w:rsidRPr="003E1AB1">
              <w:t>streetAddressLine</w:t>
            </w:r>
          </w:p>
        </w:tc>
        <w:tc>
          <w:tcPr>
            <w:tcW w:w="1260" w:type="dxa"/>
            <w:shd w:val="clear" w:color="auto" w:fill="D9D9D9"/>
          </w:tcPr>
          <w:p w:rsidR="003E1AB1" w:rsidRPr="00675DAA" w:rsidRDefault="003E1AB1" w:rsidP="0080029F">
            <w:r w:rsidRPr="00675DAA">
              <w:t>N/A</w:t>
            </w:r>
          </w:p>
        </w:tc>
        <w:tc>
          <w:tcPr>
            <w:tcW w:w="1260" w:type="dxa"/>
            <w:shd w:val="clear" w:color="auto" w:fill="D9D9D9"/>
          </w:tcPr>
          <w:p w:rsidR="003E1AB1" w:rsidRPr="00675DAA" w:rsidRDefault="00CA2111" w:rsidP="0080029F">
            <w:r>
              <w:t>0</w:t>
            </w:r>
            <w:r w:rsidR="003E1AB1">
              <w:t>:1</w:t>
            </w:r>
          </w:p>
        </w:tc>
        <w:tc>
          <w:tcPr>
            <w:tcW w:w="1350" w:type="dxa"/>
            <w:shd w:val="clear" w:color="auto" w:fill="D9D9D9"/>
          </w:tcPr>
          <w:p w:rsidR="003E1AB1" w:rsidRPr="00675DAA" w:rsidRDefault="003E1AB1" w:rsidP="0080029F"/>
        </w:tc>
        <w:tc>
          <w:tcPr>
            <w:tcW w:w="3330" w:type="dxa"/>
            <w:shd w:val="clear" w:color="auto" w:fill="D9D9D9"/>
          </w:tcPr>
          <w:p w:rsidR="003E1AB1" w:rsidRPr="00675DAA" w:rsidRDefault="00B558E5" w:rsidP="0080029F">
            <w:r>
              <w:t xml:space="preserve">The </w:t>
            </w:r>
            <w:r w:rsidRPr="003E1AB1">
              <w:t>streetAddressLine</w:t>
            </w:r>
            <w:r>
              <w:t xml:space="preserve"> is used for capturing the number, </w:t>
            </w:r>
            <w:r w:rsidR="00F94B9A">
              <w:t>apartment</w:t>
            </w:r>
            <w:r>
              <w:t>, unit, P.O Box as well as the street name or number.</w:t>
            </w:r>
          </w:p>
        </w:tc>
      </w:tr>
      <w:tr w:rsidR="003E1AB1" w:rsidRPr="00C112C4" w:rsidTr="00C87FC3">
        <w:trPr>
          <w:cantSplit/>
        </w:trPr>
        <w:tc>
          <w:tcPr>
            <w:tcW w:w="2358" w:type="dxa"/>
            <w:shd w:val="clear" w:color="auto" w:fill="808080"/>
          </w:tcPr>
          <w:p w:rsidR="003E1AB1" w:rsidRPr="00675DAA" w:rsidRDefault="003E1AB1" w:rsidP="0080029F">
            <w:r w:rsidRPr="00675DAA">
              <w:t>Conformance</w:t>
            </w:r>
          </w:p>
        </w:tc>
        <w:tc>
          <w:tcPr>
            <w:tcW w:w="7200" w:type="dxa"/>
            <w:gridSpan w:val="4"/>
          </w:tcPr>
          <w:p w:rsidR="003E1AB1" w:rsidRDefault="003E1AB1" w:rsidP="0043437F">
            <w:pPr>
              <w:pStyle w:val="ListParagraph"/>
              <w:numPr>
                <w:ilvl w:val="0"/>
                <w:numId w:val="38"/>
              </w:numPr>
            </w:pPr>
            <w:r w:rsidRPr="003E1AB1">
              <w:t xml:space="preserve">There </w:t>
            </w:r>
            <w:r w:rsidR="00933AD4">
              <w:t xml:space="preserve">may </w:t>
            </w:r>
            <w:r>
              <w:t xml:space="preserve">be </w:t>
            </w:r>
            <w:r w:rsidRPr="003E1AB1">
              <w:t>a streetAddressLine</w:t>
            </w:r>
            <w:r w:rsidR="00E10DC1">
              <w:t xml:space="preserve"> element</w:t>
            </w:r>
            <w:r w:rsidRPr="003E1AB1">
              <w:t>.</w:t>
            </w:r>
          </w:p>
          <w:p w:rsidR="00E10DC1" w:rsidRPr="003E1AB1" w:rsidRDefault="00E10DC1" w:rsidP="0043437F">
            <w:pPr>
              <w:pStyle w:val="ListParagraph"/>
              <w:numPr>
                <w:ilvl w:val="0"/>
                <w:numId w:val="105"/>
              </w:numPr>
            </w:pPr>
            <w:r w:rsidRPr="00E10DC1">
              <w:t>Informational only (no validation aspect).</w:t>
            </w:r>
          </w:p>
        </w:tc>
      </w:tr>
    </w:tbl>
    <w:p w:rsidR="003E1AB1" w:rsidRPr="00914CEC" w:rsidRDefault="003E1AB1"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E1AB1" w:rsidRPr="00675DAA" w:rsidTr="00C87FC3">
        <w:trPr>
          <w:cantSplit/>
          <w:trHeight w:val="580"/>
          <w:tblHeader/>
        </w:trPr>
        <w:tc>
          <w:tcPr>
            <w:tcW w:w="2358" w:type="dxa"/>
            <w:shd w:val="clear" w:color="auto" w:fill="808080"/>
          </w:tcPr>
          <w:p w:rsidR="003E1AB1" w:rsidRPr="00914CEC" w:rsidRDefault="003E1AB1" w:rsidP="0080029F">
            <w:r w:rsidRPr="00675DAA">
              <w:t>Element</w:t>
            </w:r>
          </w:p>
        </w:tc>
        <w:tc>
          <w:tcPr>
            <w:tcW w:w="1260" w:type="dxa"/>
            <w:shd w:val="clear" w:color="auto" w:fill="808080"/>
          </w:tcPr>
          <w:p w:rsidR="003E1AB1" w:rsidRPr="00675DAA" w:rsidRDefault="003E1AB1" w:rsidP="0080029F">
            <w:r w:rsidRPr="00675DAA">
              <w:t>Attribute</w:t>
            </w:r>
          </w:p>
        </w:tc>
        <w:tc>
          <w:tcPr>
            <w:tcW w:w="1260" w:type="dxa"/>
            <w:shd w:val="clear" w:color="auto" w:fill="808080"/>
          </w:tcPr>
          <w:p w:rsidR="003E1AB1" w:rsidRPr="00914CEC" w:rsidRDefault="003E1AB1" w:rsidP="0080029F">
            <w:r w:rsidRPr="00675DAA">
              <w:t>Cardinality</w:t>
            </w:r>
          </w:p>
        </w:tc>
        <w:tc>
          <w:tcPr>
            <w:tcW w:w="1350" w:type="dxa"/>
            <w:shd w:val="clear" w:color="auto" w:fill="808080"/>
          </w:tcPr>
          <w:p w:rsidR="003E1AB1" w:rsidRPr="00675DAA" w:rsidRDefault="003E1AB1" w:rsidP="0080029F">
            <w:r w:rsidRPr="00675DAA">
              <w:t>Value(s) Allowed</w:t>
            </w:r>
          </w:p>
          <w:p w:rsidR="003E1AB1" w:rsidRPr="00675DAA" w:rsidRDefault="003E1AB1" w:rsidP="0080029F">
            <w:r w:rsidRPr="00675DAA">
              <w:t>Examples</w:t>
            </w:r>
          </w:p>
        </w:tc>
        <w:tc>
          <w:tcPr>
            <w:tcW w:w="3330" w:type="dxa"/>
            <w:shd w:val="clear" w:color="auto" w:fill="808080"/>
          </w:tcPr>
          <w:p w:rsidR="003E1AB1" w:rsidRPr="00675DAA" w:rsidRDefault="003E1AB1" w:rsidP="0080029F">
            <w:r w:rsidRPr="00675DAA">
              <w:t>Description</w:t>
            </w:r>
          </w:p>
          <w:p w:rsidR="003E1AB1" w:rsidRPr="00675DAA" w:rsidRDefault="003E1AB1" w:rsidP="0080029F">
            <w:r w:rsidRPr="00675DAA">
              <w:t>Instructions</w:t>
            </w:r>
          </w:p>
        </w:tc>
      </w:tr>
      <w:tr w:rsidR="003E1AB1" w:rsidRPr="00675DAA" w:rsidTr="00C87FC3">
        <w:trPr>
          <w:cantSplit/>
        </w:trPr>
        <w:tc>
          <w:tcPr>
            <w:tcW w:w="2358" w:type="dxa"/>
          </w:tcPr>
          <w:p w:rsidR="003E1AB1" w:rsidRPr="00914CEC" w:rsidRDefault="003E1AB1" w:rsidP="0080029F">
            <w:r w:rsidRPr="003E1AB1">
              <w:t>city</w:t>
            </w:r>
          </w:p>
        </w:tc>
        <w:tc>
          <w:tcPr>
            <w:tcW w:w="1260" w:type="dxa"/>
            <w:shd w:val="clear" w:color="auto" w:fill="D9D9D9"/>
          </w:tcPr>
          <w:p w:rsidR="003E1AB1" w:rsidRPr="00675DAA" w:rsidRDefault="003E1AB1" w:rsidP="0080029F">
            <w:r w:rsidRPr="00675DAA">
              <w:t>N/A</w:t>
            </w:r>
          </w:p>
        </w:tc>
        <w:tc>
          <w:tcPr>
            <w:tcW w:w="1260" w:type="dxa"/>
            <w:shd w:val="clear" w:color="auto" w:fill="D9D9D9"/>
          </w:tcPr>
          <w:p w:rsidR="003E1AB1" w:rsidRPr="00675DAA" w:rsidRDefault="00CA2111" w:rsidP="0080029F">
            <w:r>
              <w:t>0</w:t>
            </w:r>
            <w:r w:rsidR="003E1AB1">
              <w:t>:1</w:t>
            </w:r>
          </w:p>
        </w:tc>
        <w:tc>
          <w:tcPr>
            <w:tcW w:w="1350" w:type="dxa"/>
            <w:shd w:val="clear" w:color="auto" w:fill="D9D9D9"/>
          </w:tcPr>
          <w:p w:rsidR="003E1AB1" w:rsidRPr="00675DAA" w:rsidRDefault="003E1AB1" w:rsidP="0080029F"/>
        </w:tc>
        <w:tc>
          <w:tcPr>
            <w:tcW w:w="3330" w:type="dxa"/>
            <w:shd w:val="clear" w:color="auto" w:fill="D9D9D9"/>
          </w:tcPr>
          <w:p w:rsidR="003E1AB1" w:rsidRPr="00675DAA" w:rsidRDefault="00B558E5" w:rsidP="0080029F">
            <w:r>
              <w:t>The city element is used for capturing city or area information.</w:t>
            </w:r>
          </w:p>
        </w:tc>
      </w:tr>
      <w:tr w:rsidR="003E1AB1" w:rsidRPr="00C112C4" w:rsidTr="00C87FC3">
        <w:trPr>
          <w:cantSplit/>
        </w:trPr>
        <w:tc>
          <w:tcPr>
            <w:tcW w:w="2358" w:type="dxa"/>
            <w:shd w:val="clear" w:color="auto" w:fill="808080"/>
          </w:tcPr>
          <w:p w:rsidR="003E1AB1" w:rsidRPr="00675DAA" w:rsidRDefault="003E1AB1" w:rsidP="0080029F">
            <w:r w:rsidRPr="00675DAA">
              <w:t>Conformance</w:t>
            </w:r>
          </w:p>
        </w:tc>
        <w:tc>
          <w:tcPr>
            <w:tcW w:w="7200" w:type="dxa"/>
            <w:gridSpan w:val="4"/>
          </w:tcPr>
          <w:p w:rsidR="003E1AB1" w:rsidRDefault="003E1AB1" w:rsidP="0043437F">
            <w:pPr>
              <w:pStyle w:val="ListParagraph"/>
              <w:numPr>
                <w:ilvl w:val="0"/>
                <w:numId w:val="39"/>
              </w:numPr>
            </w:pPr>
            <w:r w:rsidRPr="003E1AB1">
              <w:t xml:space="preserve">There </w:t>
            </w:r>
            <w:r w:rsidR="00933AD4">
              <w:t>may</w:t>
            </w:r>
            <w:r>
              <w:t xml:space="preserve"> be </w:t>
            </w:r>
            <w:r w:rsidRPr="003E1AB1">
              <w:t>a city</w:t>
            </w:r>
            <w:r w:rsidR="00E10DC1">
              <w:t xml:space="preserve"> element</w:t>
            </w:r>
            <w:r w:rsidRPr="003E1AB1">
              <w:t>.</w:t>
            </w:r>
          </w:p>
          <w:p w:rsidR="00E10DC1" w:rsidRPr="003E1AB1" w:rsidRDefault="00E10DC1" w:rsidP="0043437F">
            <w:pPr>
              <w:pStyle w:val="ListParagraph"/>
              <w:numPr>
                <w:ilvl w:val="0"/>
                <w:numId w:val="106"/>
              </w:numPr>
            </w:pPr>
            <w:r w:rsidRPr="00E10DC1">
              <w:t>Informational only (no validation aspect).</w:t>
            </w:r>
          </w:p>
        </w:tc>
      </w:tr>
    </w:tbl>
    <w:p w:rsidR="003E1AB1" w:rsidRPr="00914CEC" w:rsidRDefault="003E1AB1"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E1AB1" w:rsidRPr="00675DAA" w:rsidTr="00C87FC3">
        <w:trPr>
          <w:cantSplit/>
          <w:trHeight w:val="580"/>
          <w:tblHeader/>
        </w:trPr>
        <w:tc>
          <w:tcPr>
            <w:tcW w:w="2358" w:type="dxa"/>
            <w:shd w:val="clear" w:color="auto" w:fill="808080"/>
          </w:tcPr>
          <w:p w:rsidR="003E1AB1" w:rsidRPr="00914CEC" w:rsidRDefault="003E1AB1" w:rsidP="0080029F">
            <w:r w:rsidRPr="00675DAA">
              <w:t>Element</w:t>
            </w:r>
          </w:p>
        </w:tc>
        <w:tc>
          <w:tcPr>
            <w:tcW w:w="1260" w:type="dxa"/>
            <w:shd w:val="clear" w:color="auto" w:fill="808080"/>
          </w:tcPr>
          <w:p w:rsidR="003E1AB1" w:rsidRPr="00675DAA" w:rsidRDefault="003E1AB1" w:rsidP="0080029F">
            <w:r w:rsidRPr="00675DAA">
              <w:t>Attribute</w:t>
            </w:r>
          </w:p>
        </w:tc>
        <w:tc>
          <w:tcPr>
            <w:tcW w:w="1260" w:type="dxa"/>
            <w:shd w:val="clear" w:color="auto" w:fill="808080"/>
          </w:tcPr>
          <w:p w:rsidR="003E1AB1" w:rsidRPr="00914CEC" w:rsidRDefault="003E1AB1" w:rsidP="0080029F">
            <w:r w:rsidRPr="00675DAA">
              <w:t>Cardinality</w:t>
            </w:r>
          </w:p>
        </w:tc>
        <w:tc>
          <w:tcPr>
            <w:tcW w:w="1350" w:type="dxa"/>
            <w:shd w:val="clear" w:color="auto" w:fill="808080"/>
          </w:tcPr>
          <w:p w:rsidR="003E1AB1" w:rsidRPr="00675DAA" w:rsidRDefault="003E1AB1" w:rsidP="0080029F">
            <w:r w:rsidRPr="00675DAA">
              <w:t>Value(s) Allowed</w:t>
            </w:r>
          </w:p>
          <w:p w:rsidR="003E1AB1" w:rsidRPr="00675DAA" w:rsidRDefault="003E1AB1" w:rsidP="0080029F">
            <w:r w:rsidRPr="00675DAA">
              <w:t>Examples</w:t>
            </w:r>
          </w:p>
        </w:tc>
        <w:tc>
          <w:tcPr>
            <w:tcW w:w="3330" w:type="dxa"/>
            <w:shd w:val="clear" w:color="auto" w:fill="808080"/>
          </w:tcPr>
          <w:p w:rsidR="003E1AB1" w:rsidRPr="00675DAA" w:rsidRDefault="003E1AB1" w:rsidP="0080029F">
            <w:r w:rsidRPr="00675DAA">
              <w:t>Description</w:t>
            </w:r>
          </w:p>
          <w:p w:rsidR="003E1AB1" w:rsidRPr="00675DAA" w:rsidRDefault="003E1AB1" w:rsidP="0080029F">
            <w:r w:rsidRPr="00675DAA">
              <w:t>Instructions</w:t>
            </w:r>
          </w:p>
        </w:tc>
      </w:tr>
      <w:tr w:rsidR="003E1AB1" w:rsidRPr="00675DAA" w:rsidTr="00C87FC3">
        <w:trPr>
          <w:cantSplit/>
        </w:trPr>
        <w:tc>
          <w:tcPr>
            <w:tcW w:w="2358" w:type="dxa"/>
          </w:tcPr>
          <w:p w:rsidR="003E1AB1" w:rsidRPr="00914CEC" w:rsidRDefault="003E1AB1" w:rsidP="0080029F">
            <w:r w:rsidRPr="003E1AB1">
              <w:t>state</w:t>
            </w:r>
          </w:p>
        </w:tc>
        <w:tc>
          <w:tcPr>
            <w:tcW w:w="1260" w:type="dxa"/>
            <w:shd w:val="clear" w:color="auto" w:fill="D9D9D9"/>
          </w:tcPr>
          <w:p w:rsidR="003E1AB1" w:rsidRPr="00675DAA" w:rsidRDefault="003E1AB1" w:rsidP="0080029F">
            <w:r w:rsidRPr="00675DAA">
              <w:t>N/A</w:t>
            </w:r>
          </w:p>
        </w:tc>
        <w:tc>
          <w:tcPr>
            <w:tcW w:w="1260" w:type="dxa"/>
            <w:shd w:val="clear" w:color="auto" w:fill="D9D9D9"/>
          </w:tcPr>
          <w:p w:rsidR="003E1AB1" w:rsidRPr="00675DAA" w:rsidRDefault="00CA2111" w:rsidP="0080029F">
            <w:r>
              <w:t>0</w:t>
            </w:r>
            <w:r w:rsidR="003E1AB1">
              <w:t>:1</w:t>
            </w:r>
          </w:p>
        </w:tc>
        <w:tc>
          <w:tcPr>
            <w:tcW w:w="1350" w:type="dxa"/>
            <w:shd w:val="clear" w:color="auto" w:fill="D9D9D9"/>
          </w:tcPr>
          <w:p w:rsidR="003E1AB1" w:rsidRPr="00675DAA" w:rsidRDefault="003E1AB1" w:rsidP="0080029F"/>
        </w:tc>
        <w:tc>
          <w:tcPr>
            <w:tcW w:w="3330" w:type="dxa"/>
            <w:shd w:val="clear" w:color="auto" w:fill="D9D9D9"/>
          </w:tcPr>
          <w:p w:rsidR="003E1AB1" w:rsidRPr="00675DAA" w:rsidRDefault="00B558E5" w:rsidP="0080029F">
            <w:r>
              <w:t>The state element is used for capturing state, province, region</w:t>
            </w:r>
          </w:p>
        </w:tc>
      </w:tr>
      <w:tr w:rsidR="003E1AB1" w:rsidRPr="00C112C4" w:rsidTr="00C87FC3">
        <w:trPr>
          <w:cantSplit/>
        </w:trPr>
        <w:tc>
          <w:tcPr>
            <w:tcW w:w="2358" w:type="dxa"/>
            <w:shd w:val="clear" w:color="auto" w:fill="808080"/>
          </w:tcPr>
          <w:p w:rsidR="003E1AB1" w:rsidRPr="00675DAA" w:rsidRDefault="003E1AB1" w:rsidP="0080029F">
            <w:r w:rsidRPr="00675DAA">
              <w:lastRenderedPageBreak/>
              <w:t>Conformance</w:t>
            </w:r>
          </w:p>
        </w:tc>
        <w:tc>
          <w:tcPr>
            <w:tcW w:w="7200" w:type="dxa"/>
            <w:gridSpan w:val="4"/>
          </w:tcPr>
          <w:p w:rsidR="003E1AB1" w:rsidRDefault="003E1AB1" w:rsidP="0043437F">
            <w:pPr>
              <w:pStyle w:val="ListParagraph"/>
              <w:numPr>
                <w:ilvl w:val="0"/>
                <w:numId w:val="40"/>
              </w:numPr>
            </w:pPr>
            <w:r w:rsidRPr="003E1AB1">
              <w:t xml:space="preserve">There </w:t>
            </w:r>
            <w:r w:rsidR="00933AD4">
              <w:t>may</w:t>
            </w:r>
            <w:r>
              <w:t xml:space="preserve"> be </w:t>
            </w:r>
            <w:r w:rsidRPr="003E1AB1">
              <w:t>a state</w:t>
            </w:r>
            <w:r w:rsidR="00E10DC1">
              <w:t xml:space="preserve"> element</w:t>
            </w:r>
            <w:r w:rsidRPr="003E1AB1">
              <w:t>.</w:t>
            </w:r>
          </w:p>
          <w:p w:rsidR="00E10DC1" w:rsidRPr="003E1AB1" w:rsidRDefault="00E10DC1" w:rsidP="0043437F">
            <w:pPr>
              <w:pStyle w:val="ListParagraph"/>
              <w:numPr>
                <w:ilvl w:val="0"/>
                <w:numId w:val="107"/>
              </w:numPr>
            </w:pPr>
            <w:r w:rsidRPr="00E10DC1">
              <w:t>Informational only (no validation aspect).</w:t>
            </w:r>
          </w:p>
        </w:tc>
      </w:tr>
    </w:tbl>
    <w:p w:rsidR="005B220B" w:rsidRPr="00914CEC" w:rsidRDefault="005B220B"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5B220B" w:rsidRPr="00675DAA" w:rsidTr="00C87FC3">
        <w:trPr>
          <w:cantSplit/>
          <w:trHeight w:val="580"/>
          <w:tblHeader/>
        </w:trPr>
        <w:tc>
          <w:tcPr>
            <w:tcW w:w="2358" w:type="dxa"/>
            <w:shd w:val="clear" w:color="auto" w:fill="808080"/>
          </w:tcPr>
          <w:p w:rsidR="005B220B" w:rsidRPr="00914CEC" w:rsidRDefault="005B220B" w:rsidP="0080029F">
            <w:r w:rsidRPr="00675DAA">
              <w:t>Element</w:t>
            </w:r>
          </w:p>
        </w:tc>
        <w:tc>
          <w:tcPr>
            <w:tcW w:w="1260" w:type="dxa"/>
            <w:shd w:val="clear" w:color="auto" w:fill="808080"/>
          </w:tcPr>
          <w:p w:rsidR="005B220B" w:rsidRPr="00675DAA" w:rsidRDefault="005B220B" w:rsidP="0080029F">
            <w:r w:rsidRPr="00675DAA">
              <w:t>Attribute</w:t>
            </w:r>
          </w:p>
        </w:tc>
        <w:tc>
          <w:tcPr>
            <w:tcW w:w="1260" w:type="dxa"/>
            <w:shd w:val="clear" w:color="auto" w:fill="808080"/>
          </w:tcPr>
          <w:p w:rsidR="005B220B" w:rsidRPr="00914CEC" w:rsidRDefault="005B220B" w:rsidP="0080029F">
            <w:r w:rsidRPr="00675DAA">
              <w:t>Cardinality</w:t>
            </w:r>
          </w:p>
        </w:tc>
        <w:tc>
          <w:tcPr>
            <w:tcW w:w="1350" w:type="dxa"/>
            <w:shd w:val="clear" w:color="auto" w:fill="808080"/>
          </w:tcPr>
          <w:p w:rsidR="005B220B" w:rsidRPr="00675DAA" w:rsidRDefault="005B220B" w:rsidP="0080029F">
            <w:r w:rsidRPr="00675DAA">
              <w:t>Value(s) Allowed</w:t>
            </w:r>
          </w:p>
          <w:p w:rsidR="005B220B" w:rsidRPr="00675DAA" w:rsidRDefault="005B220B" w:rsidP="0080029F">
            <w:r w:rsidRPr="00675DAA">
              <w:t>Examples</w:t>
            </w:r>
          </w:p>
        </w:tc>
        <w:tc>
          <w:tcPr>
            <w:tcW w:w="3330" w:type="dxa"/>
            <w:shd w:val="clear" w:color="auto" w:fill="808080"/>
          </w:tcPr>
          <w:p w:rsidR="005B220B" w:rsidRPr="00675DAA" w:rsidRDefault="005B220B" w:rsidP="0080029F">
            <w:r w:rsidRPr="00675DAA">
              <w:t>Description</w:t>
            </w:r>
          </w:p>
          <w:p w:rsidR="005B220B" w:rsidRPr="00675DAA" w:rsidRDefault="005B220B" w:rsidP="0080029F">
            <w:r w:rsidRPr="00675DAA">
              <w:t>Instructions</w:t>
            </w:r>
          </w:p>
        </w:tc>
      </w:tr>
      <w:tr w:rsidR="005B220B" w:rsidRPr="00675DAA" w:rsidTr="00C87FC3">
        <w:trPr>
          <w:cantSplit/>
        </w:trPr>
        <w:tc>
          <w:tcPr>
            <w:tcW w:w="2358" w:type="dxa"/>
          </w:tcPr>
          <w:p w:rsidR="005B220B" w:rsidRPr="00914CEC" w:rsidRDefault="005B220B" w:rsidP="0080029F">
            <w:r w:rsidRPr="005B220B">
              <w:t>postalCode</w:t>
            </w:r>
          </w:p>
        </w:tc>
        <w:tc>
          <w:tcPr>
            <w:tcW w:w="1260" w:type="dxa"/>
            <w:shd w:val="clear" w:color="auto" w:fill="D9D9D9"/>
          </w:tcPr>
          <w:p w:rsidR="005B220B" w:rsidRPr="00675DAA" w:rsidRDefault="005B220B" w:rsidP="0080029F">
            <w:r w:rsidRPr="00675DAA">
              <w:t>N/A</w:t>
            </w:r>
          </w:p>
        </w:tc>
        <w:tc>
          <w:tcPr>
            <w:tcW w:w="1260" w:type="dxa"/>
            <w:shd w:val="clear" w:color="auto" w:fill="D9D9D9"/>
          </w:tcPr>
          <w:p w:rsidR="005B220B" w:rsidRPr="00675DAA" w:rsidRDefault="00CA2111" w:rsidP="0080029F">
            <w:r>
              <w:t>0</w:t>
            </w:r>
            <w:r w:rsidR="005B220B">
              <w:t>:1</w:t>
            </w:r>
          </w:p>
        </w:tc>
        <w:tc>
          <w:tcPr>
            <w:tcW w:w="1350" w:type="dxa"/>
            <w:shd w:val="clear" w:color="auto" w:fill="D9D9D9"/>
          </w:tcPr>
          <w:p w:rsidR="005B220B" w:rsidRPr="00675DAA" w:rsidRDefault="005B220B" w:rsidP="0080029F"/>
        </w:tc>
        <w:tc>
          <w:tcPr>
            <w:tcW w:w="3330" w:type="dxa"/>
            <w:shd w:val="clear" w:color="auto" w:fill="D9D9D9"/>
          </w:tcPr>
          <w:p w:rsidR="005B220B" w:rsidRPr="00675DAA" w:rsidRDefault="005B220B" w:rsidP="0080029F">
            <w:r>
              <w:t xml:space="preserve">The </w:t>
            </w:r>
            <w:r w:rsidRPr="005B220B">
              <w:t xml:space="preserve">postalCode </w:t>
            </w:r>
            <w:r>
              <w:t>element is used for capturing Postal Codes and Zip Codes</w:t>
            </w:r>
          </w:p>
        </w:tc>
      </w:tr>
      <w:tr w:rsidR="005B220B" w:rsidRPr="00C112C4" w:rsidTr="00C87FC3">
        <w:trPr>
          <w:cantSplit/>
        </w:trPr>
        <w:tc>
          <w:tcPr>
            <w:tcW w:w="2358" w:type="dxa"/>
            <w:shd w:val="clear" w:color="auto" w:fill="808080"/>
          </w:tcPr>
          <w:p w:rsidR="005B220B" w:rsidRPr="00675DAA" w:rsidRDefault="005B220B" w:rsidP="0080029F">
            <w:r w:rsidRPr="00675DAA">
              <w:t>Conformance</w:t>
            </w:r>
          </w:p>
        </w:tc>
        <w:tc>
          <w:tcPr>
            <w:tcW w:w="7200" w:type="dxa"/>
            <w:gridSpan w:val="4"/>
          </w:tcPr>
          <w:p w:rsidR="005B220B" w:rsidRDefault="005B220B" w:rsidP="0043437F">
            <w:pPr>
              <w:pStyle w:val="ListParagraph"/>
              <w:numPr>
                <w:ilvl w:val="0"/>
                <w:numId w:val="41"/>
              </w:numPr>
            </w:pPr>
            <w:r w:rsidRPr="003E1AB1">
              <w:t xml:space="preserve">There </w:t>
            </w:r>
            <w:r w:rsidR="00933AD4">
              <w:t>may</w:t>
            </w:r>
            <w:r>
              <w:t xml:space="preserve"> be </w:t>
            </w:r>
            <w:r w:rsidRPr="003E1AB1">
              <w:t xml:space="preserve">a </w:t>
            </w:r>
            <w:r w:rsidRPr="005B220B">
              <w:t>postalCode</w:t>
            </w:r>
            <w:r w:rsidR="00E10DC1">
              <w:t xml:space="preserve"> element</w:t>
            </w:r>
            <w:r w:rsidRPr="003E1AB1">
              <w:t>.</w:t>
            </w:r>
          </w:p>
          <w:p w:rsidR="00E10DC1" w:rsidRPr="003E1AB1" w:rsidRDefault="00E10DC1" w:rsidP="0043437F">
            <w:pPr>
              <w:pStyle w:val="ListParagraph"/>
              <w:numPr>
                <w:ilvl w:val="0"/>
                <w:numId w:val="108"/>
              </w:numPr>
            </w:pPr>
            <w:r w:rsidRPr="00E10DC1">
              <w:t>Informational only (no validation aspect).</w:t>
            </w:r>
          </w:p>
        </w:tc>
      </w:tr>
    </w:tbl>
    <w:p w:rsidR="005B220B" w:rsidRPr="00914CEC" w:rsidRDefault="005B220B"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5B220B" w:rsidRPr="00675DAA" w:rsidTr="00C87FC3">
        <w:trPr>
          <w:cantSplit/>
          <w:trHeight w:val="580"/>
          <w:tblHeader/>
        </w:trPr>
        <w:tc>
          <w:tcPr>
            <w:tcW w:w="2358" w:type="dxa"/>
            <w:shd w:val="clear" w:color="auto" w:fill="808080"/>
          </w:tcPr>
          <w:p w:rsidR="005B220B" w:rsidRPr="00914CEC" w:rsidRDefault="005B220B" w:rsidP="0080029F">
            <w:r w:rsidRPr="00675DAA">
              <w:t>Element</w:t>
            </w:r>
          </w:p>
        </w:tc>
        <w:tc>
          <w:tcPr>
            <w:tcW w:w="1260" w:type="dxa"/>
            <w:shd w:val="clear" w:color="auto" w:fill="808080"/>
          </w:tcPr>
          <w:p w:rsidR="005B220B" w:rsidRPr="00675DAA" w:rsidRDefault="005B220B" w:rsidP="0080029F">
            <w:r w:rsidRPr="00675DAA">
              <w:t>Attribute</w:t>
            </w:r>
          </w:p>
        </w:tc>
        <w:tc>
          <w:tcPr>
            <w:tcW w:w="1260" w:type="dxa"/>
            <w:shd w:val="clear" w:color="auto" w:fill="808080"/>
          </w:tcPr>
          <w:p w:rsidR="005B220B" w:rsidRPr="00914CEC" w:rsidRDefault="005B220B" w:rsidP="0080029F">
            <w:r w:rsidRPr="00675DAA">
              <w:t>Cardinality</w:t>
            </w:r>
          </w:p>
        </w:tc>
        <w:tc>
          <w:tcPr>
            <w:tcW w:w="1350" w:type="dxa"/>
            <w:shd w:val="clear" w:color="auto" w:fill="808080"/>
          </w:tcPr>
          <w:p w:rsidR="005B220B" w:rsidRPr="00675DAA" w:rsidRDefault="005B220B" w:rsidP="0080029F">
            <w:r w:rsidRPr="00675DAA">
              <w:t>Value(s) Allowed</w:t>
            </w:r>
          </w:p>
          <w:p w:rsidR="005B220B" w:rsidRPr="00675DAA" w:rsidRDefault="005B220B" w:rsidP="0080029F">
            <w:r w:rsidRPr="00675DAA">
              <w:t>Examples</w:t>
            </w:r>
          </w:p>
        </w:tc>
        <w:tc>
          <w:tcPr>
            <w:tcW w:w="3330" w:type="dxa"/>
            <w:shd w:val="clear" w:color="auto" w:fill="808080"/>
          </w:tcPr>
          <w:p w:rsidR="005B220B" w:rsidRPr="00675DAA" w:rsidRDefault="005B220B" w:rsidP="0080029F">
            <w:r w:rsidRPr="00675DAA">
              <w:t>Description</w:t>
            </w:r>
          </w:p>
          <w:p w:rsidR="005B220B" w:rsidRPr="00675DAA" w:rsidRDefault="005B220B" w:rsidP="0080029F">
            <w:r w:rsidRPr="00675DAA">
              <w:t>Instructions</w:t>
            </w:r>
          </w:p>
        </w:tc>
      </w:tr>
      <w:tr w:rsidR="005B220B" w:rsidRPr="00675DAA" w:rsidTr="00C87FC3">
        <w:trPr>
          <w:cantSplit/>
        </w:trPr>
        <w:tc>
          <w:tcPr>
            <w:tcW w:w="2358" w:type="dxa"/>
            <w:vMerge w:val="restart"/>
          </w:tcPr>
          <w:p w:rsidR="005B220B" w:rsidRPr="00914CEC" w:rsidRDefault="005B220B" w:rsidP="0080029F">
            <w:r w:rsidRPr="005B220B">
              <w:t>country</w:t>
            </w:r>
          </w:p>
        </w:tc>
        <w:tc>
          <w:tcPr>
            <w:tcW w:w="1260" w:type="dxa"/>
            <w:shd w:val="clear" w:color="auto" w:fill="D9D9D9"/>
          </w:tcPr>
          <w:p w:rsidR="005B220B" w:rsidRPr="00675DAA" w:rsidRDefault="005B220B" w:rsidP="0080029F">
            <w:r w:rsidRPr="00675DAA">
              <w:t>N/A</w:t>
            </w:r>
          </w:p>
        </w:tc>
        <w:tc>
          <w:tcPr>
            <w:tcW w:w="1260" w:type="dxa"/>
            <w:shd w:val="clear" w:color="auto" w:fill="D9D9D9"/>
          </w:tcPr>
          <w:p w:rsidR="005B220B" w:rsidRPr="00675DAA" w:rsidRDefault="00CA2111" w:rsidP="0080029F">
            <w:r>
              <w:t>0</w:t>
            </w:r>
            <w:r w:rsidR="005B220B">
              <w:t>:1</w:t>
            </w:r>
          </w:p>
        </w:tc>
        <w:tc>
          <w:tcPr>
            <w:tcW w:w="1350" w:type="dxa"/>
            <w:shd w:val="clear" w:color="auto" w:fill="D9D9D9"/>
          </w:tcPr>
          <w:p w:rsidR="005B220B" w:rsidRPr="00675DAA" w:rsidRDefault="005B220B" w:rsidP="0080029F"/>
        </w:tc>
        <w:tc>
          <w:tcPr>
            <w:tcW w:w="3330" w:type="dxa"/>
            <w:shd w:val="clear" w:color="auto" w:fill="D9D9D9"/>
          </w:tcPr>
          <w:p w:rsidR="005B220B" w:rsidRPr="00675DAA" w:rsidRDefault="005B220B" w:rsidP="0080029F">
            <w:r>
              <w:t xml:space="preserve">The </w:t>
            </w:r>
            <w:r w:rsidRPr="005B220B">
              <w:t>country</w:t>
            </w:r>
            <w:r>
              <w:t xml:space="preserve"> element is used for capturing the country code</w:t>
            </w:r>
          </w:p>
        </w:tc>
      </w:tr>
      <w:tr w:rsidR="005B220B" w:rsidRPr="00675DAA" w:rsidTr="00C87FC3">
        <w:trPr>
          <w:cantSplit/>
        </w:trPr>
        <w:tc>
          <w:tcPr>
            <w:tcW w:w="2358" w:type="dxa"/>
            <w:vMerge/>
          </w:tcPr>
          <w:p w:rsidR="005B220B" w:rsidRPr="00675DAA" w:rsidRDefault="005B220B" w:rsidP="0080029F"/>
        </w:tc>
        <w:tc>
          <w:tcPr>
            <w:tcW w:w="1260" w:type="dxa"/>
          </w:tcPr>
          <w:p w:rsidR="005B220B" w:rsidRPr="005973C1" w:rsidRDefault="005B220B" w:rsidP="0080029F">
            <w:r w:rsidRPr="005973C1">
              <w:t>code</w:t>
            </w:r>
          </w:p>
        </w:tc>
        <w:tc>
          <w:tcPr>
            <w:tcW w:w="1260" w:type="dxa"/>
          </w:tcPr>
          <w:p w:rsidR="005B220B" w:rsidRPr="00675DAA" w:rsidRDefault="005973C1" w:rsidP="0080029F">
            <w:r>
              <w:t>1:1</w:t>
            </w:r>
          </w:p>
        </w:tc>
        <w:tc>
          <w:tcPr>
            <w:tcW w:w="1350" w:type="dxa"/>
          </w:tcPr>
          <w:p w:rsidR="005B220B" w:rsidRPr="00675DAA" w:rsidRDefault="005B220B" w:rsidP="0080029F"/>
        </w:tc>
        <w:tc>
          <w:tcPr>
            <w:tcW w:w="3330" w:type="dxa"/>
          </w:tcPr>
          <w:p w:rsidR="005B220B" w:rsidRPr="00675DAA" w:rsidRDefault="005B220B" w:rsidP="0080029F"/>
        </w:tc>
      </w:tr>
      <w:tr w:rsidR="005B220B" w:rsidRPr="00675DAA" w:rsidTr="00C87FC3">
        <w:trPr>
          <w:cantSplit/>
        </w:trPr>
        <w:tc>
          <w:tcPr>
            <w:tcW w:w="2358" w:type="dxa"/>
            <w:vMerge/>
          </w:tcPr>
          <w:p w:rsidR="005B220B" w:rsidRPr="00675DAA" w:rsidRDefault="005B220B" w:rsidP="0080029F"/>
        </w:tc>
        <w:tc>
          <w:tcPr>
            <w:tcW w:w="1260" w:type="dxa"/>
          </w:tcPr>
          <w:p w:rsidR="005B220B" w:rsidRPr="005973C1" w:rsidRDefault="005B220B" w:rsidP="0080029F">
            <w:r w:rsidRPr="005973C1">
              <w:t>codeSystem</w:t>
            </w:r>
          </w:p>
        </w:tc>
        <w:tc>
          <w:tcPr>
            <w:tcW w:w="1260" w:type="dxa"/>
          </w:tcPr>
          <w:p w:rsidR="005B220B" w:rsidRPr="00675DAA" w:rsidRDefault="005973C1" w:rsidP="0080029F">
            <w:r>
              <w:t>1:1</w:t>
            </w:r>
          </w:p>
        </w:tc>
        <w:tc>
          <w:tcPr>
            <w:tcW w:w="1350" w:type="dxa"/>
          </w:tcPr>
          <w:p w:rsidR="005B220B" w:rsidRPr="00675DAA" w:rsidRDefault="005B220B" w:rsidP="0080029F"/>
        </w:tc>
        <w:tc>
          <w:tcPr>
            <w:tcW w:w="3330" w:type="dxa"/>
          </w:tcPr>
          <w:p w:rsidR="005B220B" w:rsidRPr="00675DAA" w:rsidRDefault="005B220B" w:rsidP="0080029F"/>
        </w:tc>
      </w:tr>
      <w:tr w:rsidR="005B220B" w:rsidRPr="00C112C4" w:rsidTr="00C87FC3">
        <w:trPr>
          <w:cantSplit/>
        </w:trPr>
        <w:tc>
          <w:tcPr>
            <w:tcW w:w="2358" w:type="dxa"/>
            <w:shd w:val="clear" w:color="auto" w:fill="808080"/>
          </w:tcPr>
          <w:p w:rsidR="005B220B" w:rsidRPr="00675DAA" w:rsidRDefault="005B220B" w:rsidP="0080029F">
            <w:r w:rsidRPr="00675DAA">
              <w:t>Conformance</w:t>
            </w:r>
          </w:p>
        </w:tc>
        <w:tc>
          <w:tcPr>
            <w:tcW w:w="7200" w:type="dxa"/>
            <w:gridSpan w:val="4"/>
          </w:tcPr>
          <w:p w:rsidR="005B220B" w:rsidRDefault="005B220B" w:rsidP="0043437F">
            <w:pPr>
              <w:pStyle w:val="ListParagraph"/>
              <w:numPr>
                <w:ilvl w:val="0"/>
                <w:numId w:val="167"/>
              </w:numPr>
            </w:pPr>
            <w:r w:rsidRPr="003E1AB1">
              <w:t xml:space="preserve">There </w:t>
            </w:r>
            <w:r w:rsidR="00933AD4">
              <w:t>may</w:t>
            </w:r>
            <w:r>
              <w:t xml:space="preserve"> be </w:t>
            </w:r>
            <w:r w:rsidRPr="003E1AB1">
              <w:t xml:space="preserve">a </w:t>
            </w:r>
            <w:r w:rsidRPr="005B220B">
              <w:t>country</w:t>
            </w:r>
            <w:r w:rsidR="00E10DC1">
              <w:t xml:space="preserve"> element</w:t>
            </w:r>
          </w:p>
          <w:p w:rsidR="00E10DC1" w:rsidRPr="003E1AB1" w:rsidRDefault="00E10DC1" w:rsidP="0043437F">
            <w:pPr>
              <w:pStyle w:val="ListParagraph"/>
              <w:numPr>
                <w:ilvl w:val="0"/>
                <w:numId w:val="77"/>
              </w:numPr>
            </w:pPr>
            <w:r w:rsidRPr="00E10DC1">
              <w:t>Informational only (no validation aspect).</w:t>
            </w:r>
          </w:p>
          <w:p w:rsidR="00E10DC1" w:rsidRDefault="00E10DC1" w:rsidP="0080029F">
            <w:pPr>
              <w:pStyle w:val="ListParagraph"/>
            </w:pPr>
          </w:p>
          <w:p w:rsidR="005B220B" w:rsidRDefault="005B220B" w:rsidP="0043437F">
            <w:pPr>
              <w:pStyle w:val="ListParagraph"/>
              <w:numPr>
                <w:ilvl w:val="0"/>
                <w:numId w:val="167"/>
              </w:numPr>
            </w:pPr>
            <w:r>
              <w:t xml:space="preserve">The </w:t>
            </w:r>
            <w:r w:rsidRPr="005B220B">
              <w:t>country</w:t>
            </w:r>
            <w:r>
              <w:t>@</w:t>
            </w:r>
            <w:r w:rsidRPr="005B220B">
              <w:t xml:space="preserve">codeSystem </w:t>
            </w:r>
            <w:r w:rsidR="00415A8A">
              <w:t xml:space="preserve">value is: </w:t>
            </w:r>
            <w:r w:rsidR="00D35ABD">
              <w:t>2.16.840.1.113883.2.20.6.</w:t>
            </w:r>
            <w:r w:rsidR="00246E8F">
              <w:t>1</w:t>
            </w:r>
            <w:r w:rsidR="00415A8A" w:rsidRPr="00415A8A">
              <w:t>7</w:t>
            </w:r>
          </w:p>
          <w:p w:rsidR="00176515" w:rsidRDefault="00487FE5" w:rsidP="0043437F">
            <w:pPr>
              <w:pStyle w:val="ListParagraph"/>
              <w:numPr>
                <w:ilvl w:val="0"/>
                <w:numId w:val="262"/>
              </w:numPr>
              <w:rPr>
                <w:highlight w:val="white"/>
              </w:rPr>
            </w:pPr>
            <w:r>
              <w:rPr>
                <w:highlight w:val="white"/>
              </w:rPr>
              <w:t>SPL Rule 2</w:t>
            </w:r>
            <w:r w:rsidR="00176515" w:rsidRPr="00C13369">
              <w:rPr>
                <w:highlight w:val="white"/>
              </w:rPr>
              <w:t xml:space="preserve"> </w:t>
            </w:r>
            <w:r w:rsidR="00176515" w:rsidRPr="00334410">
              <w:rPr>
                <w:highlight w:val="white"/>
              </w:rPr>
              <w:t xml:space="preserve">identifies </w:t>
            </w:r>
            <w:r w:rsidR="00176515">
              <w:rPr>
                <w:highlight w:val="white"/>
              </w:rPr>
              <w:t xml:space="preserve">that the OID value is </w:t>
            </w:r>
            <w:r w:rsidR="007A706D">
              <w:rPr>
                <w:highlight w:val="white"/>
              </w:rPr>
              <w:t>incorrect.</w:t>
            </w:r>
          </w:p>
          <w:p w:rsidR="00246E8F" w:rsidRPr="00246E8F" w:rsidRDefault="009B00F5" w:rsidP="0043437F">
            <w:pPr>
              <w:pStyle w:val="ListParagraph"/>
              <w:numPr>
                <w:ilvl w:val="0"/>
                <w:numId w:val="262"/>
              </w:numPr>
            </w:pPr>
            <w:r>
              <w:rPr>
                <w:highlight w:val="white"/>
              </w:rPr>
              <w:t xml:space="preserve">SPL Rule 8 </w:t>
            </w:r>
            <w:r w:rsidR="00E10DC1" w:rsidRPr="00E1161C">
              <w:rPr>
                <w:highlight w:val="white"/>
              </w:rPr>
              <w:t xml:space="preserve">identifies that the code is not </w:t>
            </w:r>
            <w:r w:rsidR="00E10DC1">
              <w:rPr>
                <w:highlight w:val="white"/>
              </w:rPr>
              <w:t>in the CV</w:t>
            </w:r>
            <w:r w:rsidR="00E10DC1">
              <w:t>.</w:t>
            </w:r>
          </w:p>
        </w:tc>
      </w:tr>
    </w:tbl>
    <w:p w:rsidR="008E50B6" w:rsidRPr="00914CEC" w:rsidRDefault="008E50B6"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2E1606" w:rsidRPr="00675DAA" w:rsidTr="00C87FC3">
        <w:trPr>
          <w:cantSplit/>
          <w:trHeight w:val="580"/>
          <w:tblHeader/>
        </w:trPr>
        <w:tc>
          <w:tcPr>
            <w:tcW w:w="2358" w:type="dxa"/>
            <w:shd w:val="clear" w:color="auto" w:fill="808080"/>
          </w:tcPr>
          <w:p w:rsidR="002E1606" w:rsidRPr="00914CEC" w:rsidRDefault="002E1606" w:rsidP="0080029F">
            <w:r w:rsidRPr="00675DAA">
              <w:t>Element</w:t>
            </w:r>
          </w:p>
        </w:tc>
        <w:tc>
          <w:tcPr>
            <w:tcW w:w="1260" w:type="dxa"/>
            <w:shd w:val="clear" w:color="auto" w:fill="808080"/>
          </w:tcPr>
          <w:p w:rsidR="002E1606" w:rsidRPr="00675DAA" w:rsidRDefault="002E1606" w:rsidP="0080029F">
            <w:r w:rsidRPr="00675DAA">
              <w:t>Attribute</w:t>
            </w:r>
          </w:p>
        </w:tc>
        <w:tc>
          <w:tcPr>
            <w:tcW w:w="1260" w:type="dxa"/>
            <w:shd w:val="clear" w:color="auto" w:fill="808080"/>
          </w:tcPr>
          <w:p w:rsidR="002E1606" w:rsidRPr="00914CEC" w:rsidRDefault="002E1606" w:rsidP="0080029F">
            <w:r w:rsidRPr="00675DAA">
              <w:t>Cardinality</w:t>
            </w:r>
          </w:p>
        </w:tc>
        <w:tc>
          <w:tcPr>
            <w:tcW w:w="1350" w:type="dxa"/>
            <w:shd w:val="clear" w:color="auto" w:fill="808080"/>
          </w:tcPr>
          <w:p w:rsidR="002E1606" w:rsidRPr="00675DAA" w:rsidRDefault="002E1606" w:rsidP="0080029F">
            <w:r w:rsidRPr="00675DAA">
              <w:t>Value(s) Allowed</w:t>
            </w:r>
          </w:p>
          <w:p w:rsidR="002E1606" w:rsidRPr="00675DAA" w:rsidRDefault="002E1606" w:rsidP="0080029F">
            <w:r w:rsidRPr="00675DAA">
              <w:t>Examples</w:t>
            </w:r>
          </w:p>
        </w:tc>
        <w:tc>
          <w:tcPr>
            <w:tcW w:w="3330" w:type="dxa"/>
            <w:shd w:val="clear" w:color="auto" w:fill="808080"/>
          </w:tcPr>
          <w:p w:rsidR="002E1606" w:rsidRPr="00675DAA" w:rsidRDefault="002E1606" w:rsidP="0080029F">
            <w:r w:rsidRPr="00675DAA">
              <w:t>Description</w:t>
            </w:r>
          </w:p>
          <w:p w:rsidR="002E1606" w:rsidRPr="00675DAA" w:rsidRDefault="002E1606" w:rsidP="0080029F">
            <w:r w:rsidRPr="00675DAA">
              <w:t>Instructions</w:t>
            </w:r>
          </w:p>
        </w:tc>
      </w:tr>
      <w:tr w:rsidR="002E1606" w:rsidRPr="00675DAA" w:rsidTr="00C87FC3">
        <w:trPr>
          <w:cantSplit/>
        </w:trPr>
        <w:tc>
          <w:tcPr>
            <w:tcW w:w="2358" w:type="dxa"/>
            <w:vMerge w:val="restart"/>
          </w:tcPr>
          <w:p w:rsidR="002E1606" w:rsidRPr="00914CEC" w:rsidRDefault="002E1606" w:rsidP="0080029F">
            <w:r w:rsidRPr="002135F4">
              <w:t>telecom</w:t>
            </w:r>
          </w:p>
        </w:tc>
        <w:tc>
          <w:tcPr>
            <w:tcW w:w="1260" w:type="dxa"/>
            <w:shd w:val="clear" w:color="auto" w:fill="D9D9D9"/>
          </w:tcPr>
          <w:p w:rsidR="002E1606" w:rsidRPr="00675DAA" w:rsidRDefault="002E1606" w:rsidP="0080029F">
            <w:r w:rsidRPr="00675DAA">
              <w:t>N/A</w:t>
            </w:r>
          </w:p>
        </w:tc>
        <w:tc>
          <w:tcPr>
            <w:tcW w:w="1260" w:type="dxa"/>
            <w:shd w:val="clear" w:color="auto" w:fill="D9D9D9"/>
          </w:tcPr>
          <w:p w:rsidR="002E1606" w:rsidRPr="00675DAA" w:rsidRDefault="00CA2111" w:rsidP="0080029F">
            <w:r>
              <w:t>0</w:t>
            </w:r>
            <w:r w:rsidR="002E1606">
              <w:t>:n</w:t>
            </w:r>
          </w:p>
        </w:tc>
        <w:tc>
          <w:tcPr>
            <w:tcW w:w="1350" w:type="dxa"/>
            <w:shd w:val="clear" w:color="auto" w:fill="D9D9D9"/>
          </w:tcPr>
          <w:p w:rsidR="002E1606" w:rsidRPr="00675DAA" w:rsidRDefault="002E1606" w:rsidP="0080029F"/>
        </w:tc>
        <w:tc>
          <w:tcPr>
            <w:tcW w:w="3330" w:type="dxa"/>
            <w:shd w:val="clear" w:color="auto" w:fill="D9D9D9"/>
          </w:tcPr>
          <w:p w:rsidR="002E1606" w:rsidRPr="00675DAA" w:rsidRDefault="002E1606" w:rsidP="0080029F"/>
        </w:tc>
      </w:tr>
      <w:tr w:rsidR="002E1606" w:rsidRPr="00675DAA" w:rsidTr="00C87FC3">
        <w:trPr>
          <w:cantSplit/>
        </w:trPr>
        <w:tc>
          <w:tcPr>
            <w:tcW w:w="2358" w:type="dxa"/>
            <w:vMerge/>
          </w:tcPr>
          <w:p w:rsidR="002E1606" w:rsidRPr="00675DAA" w:rsidRDefault="002E1606" w:rsidP="0080029F"/>
        </w:tc>
        <w:tc>
          <w:tcPr>
            <w:tcW w:w="1260" w:type="dxa"/>
          </w:tcPr>
          <w:p w:rsidR="002E1606" w:rsidRPr="00675DAA" w:rsidRDefault="002E1606" w:rsidP="0080029F">
            <w:r>
              <w:t>value</w:t>
            </w:r>
          </w:p>
        </w:tc>
        <w:tc>
          <w:tcPr>
            <w:tcW w:w="1260" w:type="dxa"/>
          </w:tcPr>
          <w:p w:rsidR="002E1606" w:rsidRPr="00675DAA" w:rsidRDefault="00F94B9A" w:rsidP="0080029F">
            <w:r>
              <w:t>1:1</w:t>
            </w:r>
          </w:p>
        </w:tc>
        <w:tc>
          <w:tcPr>
            <w:tcW w:w="1350" w:type="dxa"/>
          </w:tcPr>
          <w:p w:rsidR="002E1606" w:rsidRPr="00675DAA" w:rsidRDefault="002E1606" w:rsidP="0080029F"/>
        </w:tc>
        <w:tc>
          <w:tcPr>
            <w:tcW w:w="3330" w:type="dxa"/>
          </w:tcPr>
          <w:p w:rsidR="002E1606" w:rsidRPr="00675DAA" w:rsidRDefault="002E1606" w:rsidP="0080029F"/>
        </w:tc>
      </w:tr>
      <w:tr w:rsidR="000855B1" w:rsidRPr="00675DAA" w:rsidTr="00C87FC3">
        <w:trPr>
          <w:cantSplit/>
        </w:trPr>
        <w:tc>
          <w:tcPr>
            <w:tcW w:w="2358" w:type="dxa"/>
          </w:tcPr>
          <w:p w:rsidR="000855B1" w:rsidRPr="00675DAA" w:rsidRDefault="000855B1" w:rsidP="0080029F"/>
        </w:tc>
        <w:tc>
          <w:tcPr>
            <w:tcW w:w="1260" w:type="dxa"/>
          </w:tcPr>
          <w:p w:rsidR="000855B1" w:rsidRDefault="000855B1" w:rsidP="0080029F">
            <w:r>
              <w:t>use</w:t>
            </w:r>
          </w:p>
        </w:tc>
        <w:tc>
          <w:tcPr>
            <w:tcW w:w="1260" w:type="dxa"/>
          </w:tcPr>
          <w:p w:rsidR="000855B1" w:rsidRDefault="00110969" w:rsidP="0080029F">
            <w:r>
              <w:t>0:1</w:t>
            </w:r>
          </w:p>
        </w:tc>
        <w:tc>
          <w:tcPr>
            <w:tcW w:w="1350" w:type="dxa"/>
          </w:tcPr>
          <w:p w:rsidR="000855B1" w:rsidRPr="00675DAA" w:rsidRDefault="000855B1" w:rsidP="0080029F"/>
        </w:tc>
        <w:tc>
          <w:tcPr>
            <w:tcW w:w="3330" w:type="dxa"/>
          </w:tcPr>
          <w:p w:rsidR="000855B1" w:rsidRPr="00675DAA" w:rsidRDefault="000855B1" w:rsidP="0080029F"/>
        </w:tc>
      </w:tr>
      <w:tr w:rsidR="000855B1" w:rsidRPr="00675DAA" w:rsidTr="00C87FC3">
        <w:trPr>
          <w:cantSplit/>
        </w:trPr>
        <w:tc>
          <w:tcPr>
            <w:tcW w:w="2358" w:type="dxa"/>
          </w:tcPr>
          <w:p w:rsidR="000855B1" w:rsidRPr="00675DAA" w:rsidRDefault="000855B1" w:rsidP="0080029F"/>
        </w:tc>
        <w:tc>
          <w:tcPr>
            <w:tcW w:w="1260" w:type="dxa"/>
          </w:tcPr>
          <w:p w:rsidR="000855B1" w:rsidRDefault="00110969" w:rsidP="0080029F">
            <w:r>
              <w:t>capability</w:t>
            </w:r>
          </w:p>
        </w:tc>
        <w:tc>
          <w:tcPr>
            <w:tcW w:w="1260" w:type="dxa"/>
          </w:tcPr>
          <w:p w:rsidR="000855B1" w:rsidRDefault="00110969" w:rsidP="0080029F">
            <w:r>
              <w:t>0:1</w:t>
            </w:r>
          </w:p>
        </w:tc>
        <w:tc>
          <w:tcPr>
            <w:tcW w:w="1350" w:type="dxa"/>
          </w:tcPr>
          <w:p w:rsidR="000855B1" w:rsidRPr="00675DAA" w:rsidRDefault="000855B1" w:rsidP="0080029F"/>
        </w:tc>
        <w:tc>
          <w:tcPr>
            <w:tcW w:w="3330" w:type="dxa"/>
          </w:tcPr>
          <w:p w:rsidR="000855B1" w:rsidRPr="00675DAA" w:rsidRDefault="000855B1" w:rsidP="0080029F"/>
        </w:tc>
      </w:tr>
      <w:tr w:rsidR="002E1606" w:rsidRPr="00675DAA" w:rsidTr="00C87FC3">
        <w:trPr>
          <w:cantSplit/>
        </w:trPr>
        <w:tc>
          <w:tcPr>
            <w:tcW w:w="2358" w:type="dxa"/>
            <w:shd w:val="clear" w:color="auto" w:fill="808080"/>
          </w:tcPr>
          <w:p w:rsidR="002E1606" w:rsidRPr="00675DAA" w:rsidRDefault="002E1606" w:rsidP="0080029F">
            <w:r w:rsidRPr="00675DAA">
              <w:lastRenderedPageBreak/>
              <w:t>Conformance</w:t>
            </w:r>
          </w:p>
        </w:tc>
        <w:tc>
          <w:tcPr>
            <w:tcW w:w="7200" w:type="dxa"/>
            <w:gridSpan w:val="4"/>
          </w:tcPr>
          <w:p w:rsidR="002E1606" w:rsidRDefault="002E1606" w:rsidP="0043437F">
            <w:pPr>
              <w:pStyle w:val="ListParagraph"/>
              <w:numPr>
                <w:ilvl w:val="0"/>
                <w:numId w:val="42"/>
              </w:numPr>
            </w:pPr>
            <w:commentRangeStart w:id="47"/>
            <w:r>
              <w:t xml:space="preserve">There may be </w:t>
            </w:r>
            <w:r w:rsidR="00D66FE7">
              <w:t xml:space="preserve">one or more </w:t>
            </w:r>
            <w:r w:rsidR="00F94B9A">
              <w:t>telecom</w:t>
            </w:r>
            <w:r>
              <w:t>.</w:t>
            </w:r>
          </w:p>
          <w:p w:rsidR="00D66FE7" w:rsidRDefault="00D66FE7" w:rsidP="0043437F">
            <w:pPr>
              <w:pStyle w:val="ListParagraph"/>
              <w:numPr>
                <w:ilvl w:val="0"/>
                <w:numId w:val="42"/>
              </w:numPr>
            </w:pPr>
            <w:r>
              <w:t>The telecom shall have no content.</w:t>
            </w:r>
          </w:p>
          <w:p w:rsidR="00D66FE7" w:rsidRDefault="00D66FE7" w:rsidP="0043437F">
            <w:pPr>
              <w:pStyle w:val="ListParagraph"/>
              <w:numPr>
                <w:ilvl w:val="0"/>
                <w:numId w:val="42"/>
              </w:numPr>
            </w:pPr>
            <w:r>
              <w:t>The telecom@value attribute shall have contain an type id followed by : then a string</w:t>
            </w:r>
          </w:p>
          <w:p w:rsidR="002E50AB" w:rsidRDefault="00D66FE7" w:rsidP="0043437F">
            <w:pPr>
              <w:pStyle w:val="ListParagraph"/>
              <w:numPr>
                <w:ilvl w:val="0"/>
                <w:numId w:val="42"/>
              </w:numPr>
            </w:pPr>
            <w:r w:rsidRPr="002E50AB">
              <w:t>The telecom@value type ids are: mailto, tel, fax, cel</w:t>
            </w:r>
          </w:p>
          <w:p w:rsidR="002E50AB" w:rsidRPr="002E50AB" w:rsidRDefault="002E50AB" w:rsidP="0043437F">
            <w:pPr>
              <w:pStyle w:val="ListParagraph"/>
              <w:numPr>
                <w:ilvl w:val="0"/>
                <w:numId w:val="42"/>
              </w:numPr>
            </w:pPr>
            <w:r w:rsidRPr="002E50AB">
              <w:t xml:space="preserve">A telecom with a telecom@value that has a type id of </w:t>
            </w:r>
            <w:r w:rsidR="00FD74D5" w:rsidRPr="002E50AB">
              <w:t>a</w:t>
            </w:r>
            <w:r w:rsidRPr="002E50AB">
              <w:t xml:space="preserve"> mailto, tel or cel is required.</w:t>
            </w:r>
          </w:p>
          <w:p w:rsidR="00B61C12" w:rsidRPr="002E50AB" w:rsidRDefault="00D66FE7" w:rsidP="0043437F">
            <w:pPr>
              <w:pStyle w:val="ListParagraph"/>
              <w:numPr>
                <w:ilvl w:val="0"/>
                <w:numId w:val="42"/>
              </w:numPr>
            </w:pPr>
            <w:r w:rsidRPr="002E50AB">
              <w:t xml:space="preserve">When the telecom string shall be in </w:t>
            </w:r>
            <w:r w:rsidR="00B61C12" w:rsidRPr="002E50AB">
              <w:t xml:space="preserve">ITU-T E.123 notation, as an example: +1 613 960 7510 or +1 613 960 7510 </w:t>
            </w:r>
            <w:r w:rsidR="002E50AB">
              <w:t>;</w:t>
            </w:r>
            <w:r w:rsidR="00B61C12" w:rsidRPr="002E50AB">
              <w:t>ext. 343</w:t>
            </w:r>
          </w:p>
          <w:p w:rsidR="002E50AB" w:rsidRDefault="002E50AB" w:rsidP="0043437F">
            <w:pPr>
              <w:pStyle w:val="ListParagraph"/>
              <w:numPr>
                <w:ilvl w:val="0"/>
                <w:numId w:val="42"/>
              </w:numPr>
            </w:pPr>
            <w:r>
              <w:t>The number is a global number and therefore must include the country and area code.</w:t>
            </w:r>
          </w:p>
          <w:p w:rsidR="00D66FE7" w:rsidRDefault="00B61C12" w:rsidP="0043437F">
            <w:pPr>
              <w:pStyle w:val="ListParagraph"/>
              <w:numPr>
                <w:ilvl w:val="0"/>
                <w:numId w:val="42"/>
              </w:numPr>
            </w:pPr>
            <w:r>
              <w:t>A + prepends the number.</w:t>
            </w:r>
          </w:p>
          <w:p w:rsidR="00B61C12" w:rsidRDefault="00B61C12" w:rsidP="0043437F">
            <w:pPr>
              <w:pStyle w:val="ListParagraph"/>
              <w:numPr>
                <w:ilvl w:val="0"/>
                <w:numId w:val="42"/>
              </w:numPr>
            </w:pPr>
            <w:r>
              <w:t>Only white space is used to delineate numbers.</w:t>
            </w:r>
          </w:p>
          <w:p w:rsidR="00D66FE7" w:rsidRDefault="00B61C12" w:rsidP="0043437F">
            <w:pPr>
              <w:pStyle w:val="ListParagraph"/>
              <w:numPr>
                <w:ilvl w:val="0"/>
                <w:numId w:val="42"/>
              </w:numPr>
            </w:pPr>
            <w:r>
              <w:t>Number groups should be separated using white space.</w:t>
            </w:r>
          </w:p>
          <w:p w:rsidR="002E50AB" w:rsidRDefault="000D5346" w:rsidP="0043437F">
            <w:pPr>
              <w:pStyle w:val="ListParagraph"/>
              <w:numPr>
                <w:ilvl w:val="0"/>
                <w:numId w:val="42"/>
              </w:numPr>
            </w:pPr>
            <w:r>
              <w:t>The string “</w:t>
            </w:r>
            <w:r w:rsidR="002E50AB">
              <w:t>;ext</w:t>
            </w:r>
            <w:r>
              <w:t>”</w:t>
            </w:r>
            <w:r w:rsidR="002E50AB">
              <w:t xml:space="preserve"> shall preface all extensions</w:t>
            </w:r>
          </w:p>
          <w:p w:rsidR="002E50AB" w:rsidRDefault="002E50AB" w:rsidP="0043437F">
            <w:pPr>
              <w:pStyle w:val="ListParagraph"/>
              <w:numPr>
                <w:ilvl w:val="0"/>
                <w:numId w:val="42"/>
              </w:numPr>
            </w:pPr>
            <w:r w:rsidRPr="002E50AB">
              <w:t xml:space="preserve">The only alpha string permitted is </w:t>
            </w:r>
            <w:r w:rsidR="000D5346">
              <w:t>“</w:t>
            </w:r>
            <w:proofErr w:type="gramStart"/>
            <w:r w:rsidRPr="002E50AB">
              <w:t>;ext</w:t>
            </w:r>
            <w:proofErr w:type="gramEnd"/>
            <w:r w:rsidR="000D5346">
              <w:t>”</w:t>
            </w:r>
            <w:r w:rsidRPr="002E50AB">
              <w:t xml:space="preserve"> all other content shall be + white space or numeric.</w:t>
            </w:r>
          </w:p>
          <w:p w:rsidR="00110969" w:rsidRPr="008A4B61" w:rsidRDefault="000855B1" w:rsidP="0043437F">
            <w:pPr>
              <w:pStyle w:val="ListParagraph"/>
              <w:numPr>
                <w:ilvl w:val="0"/>
                <w:numId w:val="42"/>
              </w:numPr>
            </w:pPr>
            <w:r>
              <w:t>The telecom@use attribute sha</w:t>
            </w:r>
            <w:r w:rsidR="00C623AF">
              <w:t xml:space="preserve">ll only contain values from OID: </w:t>
            </w:r>
            <w:r w:rsidR="0096087C" w:rsidRPr="0096087C">
              <w:rPr>
                <w:rFonts w:eastAsia="Times New Roman"/>
                <w:lang w:eastAsia="de-DE"/>
              </w:rPr>
              <w:t>2.16.840.1.113883.2.20.6.4</w:t>
            </w:r>
          </w:p>
          <w:p w:rsidR="008A4B61" w:rsidRPr="00914CEC" w:rsidRDefault="008A4B61" w:rsidP="0043437F">
            <w:pPr>
              <w:pStyle w:val="ListParagraph"/>
              <w:numPr>
                <w:ilvl w:val="0"/>
                <w:numId w:val="42"/>
              </w:numPr>
            </w:pPr>
            <w:r>
              <w:t xml:space="preserve">The telecom@capability attribute shall only contain values from OID: </w:t>
            </w:r>
            <w:r w:rsidR="002B688A">
              <w:rPr>
                <w:rFonts w:eastAsia="Times New Roman"/>
                <w:lang w:eastAsia="de-DE"/>
              </w:rPr>
              <w:t>2.16.840.1.113883.2.20.6.???</w:t>
            </w:r>
          </w:p>
          <w:p w:rsidR="00C1430C" w:rsidRPr="00914CEC" w:rsidRDefault="002E50AB" w:rsidP="0043437F">
            <w:pPr>
              <w:pStyle w:val="ListParagraph"/>
              <w:numPr>
                <w:ilvl w:val="0"/>
                <w:numId w:val="42"/>
              </w:numPr>
            </w:pPr>
            <w:r w:rsidRPr="00180CEA">
              <w:t xml:space="preserve">When the telecom@value type id is mailto then the string shall be </w:t>
            </w:r>
            <w:r w:rsidR="00C1430C" w:rsidRPr="00914CEC">
              <w:t xml:space="preserve">of the simple form &lt;username&gt;@&lt;dns-name&gt; </w:t>
            </w:r>
            <w:commentRangeEnd w:id="47"/>
            <w:r w:rsidR="00273923">
              <w:rPr>
                <w:rStyle w:val="CommentReference"/>
              </w:rPr>
              <w:commentReference w:id="47"/>
            </w:r>
          </w:p>
        </w:tc>
      </w:tr>
    </w:tbl>
    <w:p w:rsidR="001206F2" w:rsidRDefault="001206F2"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7A6304" w:rsidRPr="00675DAA" w:rsidTr="00C87FC3">
        <w:trPr>
          <w:cantSplit/>
          <w:trHeight w:val="580"/>
          <w:tblHeader/>
        </w:trPr>
        <w:tc>
          <w:tcPr>
            <w:tcW w:w="2358" w:type="dxa"/>
            <w:shd w:val="clear" w:color="auto" w:fill="808080"/>
          </w:tcPr>
          <w:p w:rsidR="007A6304" w:rsidRPr="00914CEC" w:rsidRDefault="007A6304" w:rsidP="0080029F">
            <w:r w:rsidRPr="00675DAA">
              <w:t>Element</w:t>
            </w:r>
          </w:p>
        </w:tc>
        <w:tc>
          <w:tcPr>
            <w:tcW w:w="1260" w:type="dxa"/>
            <w:shd w:val="clear" w:color="auto" w:fill="808080"/>
          </w:tcPr>
          <w:p w:rsidR="007A6304" w:rsidRPr="00675DAA" w:rsidRDefault="007A6304" w:rsidP="0080029F">
            <w:r w:rsidRPr="00675DAA">
              <w:t>Attribute</w:t>
            </w:r>
          </w:p>
        </w:tc>
        <w:tc>
          <w:tcPr>
            <w:tcW w:w="1260" w:type="dxa"/>
            <w:shd w:val="clear" w:color="auto" w:fill="808080"/>
          </w:tcPr>
          <w:p w:rsidR="007A6304" w:rsidRPr="00914CEC" w:rsidRDefault="007A6304" w:rsidP="0080029F">
            <w:r w:rsidRPr="00675DAA">
              <w:t>Cardinality</w:t>
            </w:r>
          </w:p>
        </w:tc>
        <w:tc>
          <w:tcPr>
            <w:tcW w:w="1350" w:type="dxa"/>
            <w:shd w:val="clear" w:color="auto" w:fill="808080"/>
          </w:tcPr>
          <w:p w:rsidR="007A6304" w:rsidRPr="00675DAA" w:rsidRDefault="007A6304" w:rsidP="0080029F">
            <w:r w:rsidRPr="00675DAA">
              <w:t>Value(s) Allowed</w:t>
            </w:r>
          </w:p>
          <w:p w:rsidR="007A6304" w:rsidRPr="00675DAA" w:rsidRDefault="007A6304" w:rsidP="0080029F">
            <w:r w:rsidRPr="00675DAA">
              <w:t>Examples</w:t>
            </w:r>
          </w:p>
        </w:tc>
        <w:tc>
          <w:tcPr>
            <w:tcW w:w="3330" w:type="dxa"/>
            <w:shd w:val="clear" w:color="auto" w:fill="808080"/>
          </w:tcPr>
          <w:p w:rsidR="007A6304" w:rsidRPr="00675DAA" w:rsidRDefault="007A6304" w:rsidP="0080029F">
            <w:r w:rsidRPr="00675DAA">
              <w:t>Description</w:t>
            </w:r>
          </w:p>
          <w:p w:rsidR="007A6304" w:rsidRPr="00675DAA" w:rsidRDefault="007A6304" w:rsidP="0080029F">
            <w:r w:rsidRPr="00675DAA">
              <w:t>Instructions</w:t>
            </w:r>
          </w:p>
        </w:tc>
      </w:tr>
      <w:tr w:rsidR="007A6304" w:rsidRPr="00675DAA" w:rsidTr="00C87FC3">
        <w:trPr>
          <w:cantSplit/>
        </w:trPr>
        <w:tc>
          <w:tcPr>
            <w:tcW w:w="2358" w:type="dxa"/>
          </w:tcPr>
          <w:p w:rsidR="007A6304" w:rsidRPr="00914CEC" w:rsidRDefault="007A6304" w:rsidP="0080029F">
            <w:r w:rsidRPr="007A6304">
              <w:t>contactPerson</w:t>
            </w:r>
          </w:p>
        </w:tc>
        <w:tc>
          <w:tcPr>
            <w:tcW w:w="1260" w:type="dxa"/>
            <w:shd w:val="clear" w:color="auto" w:fill="D9D9D9"/>
          </w:tcPr>
          <w:p w:rsidR="007A6304" w:rsidRPr="00675DAA" w:rsidRDefault="007A6304" w:rsidP="0080029F">
            <w:r w:rsidRPr="00675DAA">
              <w:t>N/A</w:t>
            </w:r>
          </w:p>
        </w:tc>
        <w:tc>
          <w:tcPr>
            <w:tcW w:w="1260" w:type="dxa"/>
            <w:shd w:val="clear" w:color="auto" w:fill="D9D9D9"/>
          </w:tcPr>
          <w:p w:rsidR="007A6304" w:rsidRPr="00675DAA" w:rsidRDefault="007A6304" w:rsidP="0080029F">
            <w:r w:rsidRPr="00675DAA">
              <w:t>1:1</w:t>
            </w:r>
          </w:p>
        </w:tc>
        <w:tc>
          <w:tcPr>
            <w:tcW w:w="1350" w:type="dxa"/>
            <w:shd w:val="clear" w:color="auto" w:fill="D9D9D9"/>
          </w:tcPr>
          <w:p w:rsidR="007A6304" w:rsidRPr="00675DAA" w:rsidRDefault="007A6304" w:rsidP="0080029F"/>
        </w:tc>
        <w:tc>
          <w:tcPr>
            <w:tcW w:w="3330" w:type="dxa"/>
            <w:shd w:val="clear" w:color="auto" w:fill="D9D9D9"/>
          </w:tcPr>
          <w:p w:rsidR="007A6304" w:rsidRPr="00675DAA" w:rsidRDefault="007A6304" w:rsidP="0080029F"/>
        </w:tc>
      </w:tr>
      <w:tr w:rsidR="007A6304" w:rsidRPr="00675DAA" w:rsidTr="00C87FC3">
        <w:trPr>
          <w:cantSplit/>
        </w:trPr>
        <w:tc>
          <w:tcPr>
            <w:tcW w:w="2358" w:type="dxa"/>
            <w:shd w:val="clear" w:color="auto" w:fill="808080"/>
          </w:tcPr>
          <w:p w:rsidR="007A6304" w:rsidRPr="00675DAA" w:rsidRDefault="007A6304" w:rsidP="0080029F">
            <w:r w:rsidRPr="00675DAA">
              <w:t>Conformance</w:t>
            </w:r>
          </w:p>
        </w:tc>
        <w:tc>
          <w:tcPr>
            <w:tcW w:w="7200" w:type="dxa"/>
            <w:gridSpan w:val="4"/>
          </w:tcPr>
          <w:p w:rsidR="007A6304" w:rsidRDefault="00F94B9A" w:rsidP="0043437F">
            <w:pPr>
              <w:pStyle w:val="ListParagraph"/>
              <w:numPr>
                <w:ilvl w:val="0"/>
                <w:numId w:val="43"/>
              </w:numPr>
            </w:pPr>
            <w:r>
              <w:t xml:space="preserve">There </w:t>
            </w:r>
            <w:r w:rsidR="00273923">
              <w:t>may</w:t>
            </w:r>
            <w:r>
              <w:t xml:space="preserve"> be a </w:t>
            </w:r>
            <w:r w:rsidRPr="007A6304">
              <w:t>contactPerson</w:t>
            </w:r>
          </w:p>
          <w:p w:rsidR="00273923" w:rsidRPr="003E1AB1" w:rsidRDefault="00273923" w:rsidP="0043437F">
            <w:pPr>
              <w:pStyle w:val="ListParagraph"/>
              <w:numPr>
                <w:ilvl w:val="0"/>
                <w:numId w:val="168"/>
              </w:numPr>
            </w:pPr>
            <w:r w:rsidRPr="00E10DC1">
              <w:t>Informational only (no validation aspect).</w:t>
            </w:r>
          </w:p>
          <w:p w:rsidR="00273923" w:rsidRPr="000D5346" w:rsidRDefault="00273923" w:rsidP="0080029F">
            <w:pPr>
              <w:pStyle w:val="ListParagraph"/>
            </w:pPr>
          </w:p>
          <w:p w:rsidR="000D5346" w:rsidRDefault="000D5346" w:rsidP="0043437F">
            <w:pPr>
              <w:pStyle w:val="ListParagraph"/>
              <w:numPr>
                <w:ilvl w:val="0"/>
                <w:numId w:val="43"/>
              </w:numPr>
            </w:pPr>
            <w:r>
              <w:t xml:space="preserve">The </w:t>
            </w:r>
            <w:r w:rsidRPr="007A6304">
              <w:t>contactPerson</w:t>
            </w:r>
            <w:r>
              <w:t xml:space="preserve"> shall contain a name</w:t>
            </w:r>
          </w:p>
          <w:p w:rsidR="00273923" w:rsidRPr="00A16152" w:rsidRDefault="00273923" w:rsidP="0043437F">
            <w:pPr>
              <w:pStyle w:val="ListParagraph"/>
              <w:numPr>
                <w:ilvl w:val="0"/>
                <w:numId w:val="169"/>
              </w:numPr>
            </w:pPr>
            <w:r w:rsidRPr="00E10DC1">
              <w:t>Informational only (no validation aspect).</w:t>
            </w:r>
          </w:p>
        </w:tc>
      </w:tr>
    </w:tbl>
    <w:p w:rsidR="00E525AE" w:rsidRDefault="00E525AE"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E3330D" w:rsidRPr="00675DAA" w:rsidTr="00204309">
        <w:trPr>
          <w:cantSplit/>
          <w:trHeight w:val="580"/>
          <w:tblHeader/>
        </w:trPr>
        <w:tc>
          <w:tcPr>
            <w:tcW w:w="2358" w:type="dxa"/>
            <w:shd w:val="clear" w:color="auto" w:fill="808080"/>
          </w:tcPr>
          <w:p w:rsidR="00E3330D" w:rsidRPr="00F53457" w:rsidRDefault="00E3330D" w:rsidP="0080029F">
            <w:r w:rsidRPr="00675DAA">
              <w:t>Element</w:t>
            </w:r>
          </w:p>
        </w:tc>
        <w:tc>
          <w:tcPr>
            <w:tcW w:w="1260" w:type="dxa"/>
            <w:shd w:val="clear" w:color="auto" w:fill="808080"/>
          </w:tcPr>
          <w:p w:rsidR="00E3330D" w:rsidRPr="00675DAA" w:rsidRDefault="00E3330D" w:rsidP="0080029F">
            <w:r w:rsidRPr="00675DAA">
              <w:t>Attribute</w:t>
            </w:r>
          </w:p>
        </w:tc>
        <w:tc>
          <w:tcPr>
            <w:tcW w:w="1260" w:type="dxa"/>
            <w:shd w:val="clear" w:color="auto" w:fill="808080"/>
          </w:tcPr>
          <w:p w:rsidR="00E3330D" w:rsidRPr="00F53457" w:rsidRDefault="00E3330D" w:rsidP="0080029F">
            <w:r w:rsidRPr="00675DAA">
              <w:t>Cardinality</w:t>
            </w:r>
          </w:p>
        </w:tc>
        <w:tc>
          <w:tcPr>
            <w:tcW w:w="1350" w:type="dxa"/>
            <w:shd w:val="clear" w:color="auto" w:fill="808080"/>
          </w:tcPr>
          <w:p w:rsidR="00E3330D" w:rsidRPr="00675DAA" w:rsidRDefault="00E3330D" w:rsidP="0080029F">
            <w:r w:rsidRPr="00675DAA">
              <w:t>Value(s) Allowed</w:t>
            </w:r>
          </w:p>
          <w:p w:rsidR="00E3330D" w:rsidRPr="00675DAA" w:rsidRDefault="00E3330D" w:rsidP="0080029F">
            <w:r w:rsidRPr="00675DAA">
              <w:t>Examples</w:t>
            </w:r>
          </w:p>
        </w:tc>
        <w:tc>
          <w:tcPr>
            <w:tcW w:w="3330" w:type="dxa"/>
            <w:shd w:val="clear" w:color="auto" w:fill="808080"/>
          </w:tcPr>
          <w:p w:rsidR="00E3330D" w:rsidRPr="00675DAA" w:rsidRDefault="00E3330D" w:rsidP="0080029F">
            <w:r w:rsidRPr="00675DAA">
              <w:t>Description</w:t>
            </w:r>
          </w:p>
          <w:p w:rsidR="00E3330D" w:rsidRPr="00675DAA" w:rsidRDefault="00E3330D" w:rsidP="0080029F">
            <w:r w:rsidRPr="00675DAA">
              <w:t>Instructions</w:t>
            </w:r>
          </w:p>
        </w:tc>
      </w:tr>
      <w:tr w:rsidR="00E3330D" w:rsidRPr="00675DAA" w:rsidTr="00204309">
        <w:trPr>
          <w:cantSplit/>
        </w:trPr>
        <w:tc>
          <w:tcPr>
            <w:tcW w:w="2358" w:type="dxa"/>
          </w:tcPr>
          <w:p w:rsidR="00E3330D" w:rsidRPr="00F53457" w:rsidRDefault="00E3330D" w:rsidP="0080029F">
            <w:r>
              <w:t>name</w:t>
            </w:r>
          </w:p>
        </w:tc>
        <w:tc>
          <w:tcPr>
            <w:tcW w:w="1260" w:type="dxa"/>
            <w:shd w:val="clear" w:color="auto" w:fill="D9D9D9"/>
          </w:tcPr>
          <w:p w:rsidR="00E3330D" w:rsidRPr="00675DAA" w:rsidRDefault="00E3330D" w:rsidP="0080029F">
            <w:r w:rsidRPr="00675DAA">
              <w:t>N/A</w:t>
            </w:r>
          </w:p>
        </w:tc>
        <w:tc>
          <w:tcPr>
            <w:tcW w:w="1260" w:type="dxa"/>
            <w:shd w:val="clear" w:color="auto" w:fill="D9D9D9"/>
          </w:tcPr>
          <w:p w:rsidR="00E3330D" w:rsidRPr="00675DAA" w:rsidRDefault="00E3330D" w:rsidP="0080029F">
            <w:r w:rsidRPr="00675DAA">
              <w:t>1:1</w:t>
            </w:r>
          </w:p>
        </w:tc>
        <w:tc>
          <w:tcPr>
            <w:tcW w:w="1350" w:type="dxa"/>
            <w:shd w:val="clear" w:color="auto" w:fill="D9D9D9"/>
          </w:tcPr>
          <w:p w:rsidR="00E3330D" w:rsidRPr="00675DAA" w:rsidRDefault="00E3330D" w:rsidP="0080029F"/>
        </w:tc>
        <w:tc>
          <w:tcPr>
            <w:tcW w:w="3330" w:type="dxa"/>
            <w:shd w:val="clear" w:color="auto" w:fill="D9D9D9"/>
          </w:tcPr>
          <w:p w:rsidR="00E3330D" w:rsidRPr="00675DAA" w:rsidRDefault="00E3330D" w:rsidP="0080029F"/>
        </w:tc>
      </w:tr>
      <w:tr w:rsidR="00E3330D" w:rsidRPr="00675DAA" w:rsidTr="00204309">
        <w:trPr>
          <w:cantSplit/>
        </w:trPr>
        <w:tc>
          <w:tcPr>
            <w:tcW w:w="2358" w:type="dxa"/>
            <w:shd w:val="clear" w:color="auto" w:fill="808080"/>
          </w:tcPr>
          <w:p w:rsidR="00E3330D" w:rsidRPr="00675DAA" w:rsidRDefault="00E3330D" w:rsidP="0080029F">
            <w:r w:rsidRPr="00675DAA">
              <w:t>Conformance</w:t>
            </w:r>
          </w:p>
        </w:tc>
        <w:tc>
          <w:tcPr>
            <w:tcW w:w="7200" w:type="dxa"/>
            <w:gridSpan w:val="4"/>
          </w:tcPr>
          <w:p w:rsidR="00E3330D" w:rsidRDefault="00E3330D" w:rsidP="0043437F">
            <w:pPr>
              <w:pStyle w:val="ListParagraph"/>
              <w:numPr>
                <w:ilvl w:val="0"/>
                <w:numId w:val="51"/>
              </w:numPr>
            </w:pPr>
            <w:r>
              <w:t xml:space="preserve">There </w:t>
            </w:r>
            <w:r w:rsidR="00273923">
              <w:t>may</w:t>
            </w:r>
            <w:r>
              <w:t xml:space="preserve"> be a name</w:t>
            </w:r>
          </w:p>
          <w:p w:rsidR="00273923" w:rsidRPr="003E1AB1" w:rsidRDefault="00273923" w:rsidP="0043437F">
            <w:pPr>
              <w:pStyle w:val="ListParagraph"/>
              <w:numPr>
                <w:ilvl w:val="0"/>
                <w:numId w:val="170"/>
              </w:numPr>
            </w:pPr>
            <w:r w:rsidRPr="00E10DC1">
              <w:t>Informational only (no validation aspect).</w:t>
            </w:r>
          </w:p>
          <w:p w:rsidR="00E3330D" w:rsidRPr="000D5346" w:rsidRDefault="00E3330D" w:rsidP="0080029F">
            <w:pPr>
              <w:pStyle w:val="ListParagraph"/>
            </w:pPr>
          </w:p>
          <w:p w:rsidR="00E3330D" w:rsidRDefault="00E3330D" w:rsidP="0043437F">
            <w:pPr>
              <w:pStyle w:val="ListParagraph"/>
              <w:numPr>
                <w:ilvl w:val="0"/>
                <w:numId w:val="51"/>
              </w:numPr>
            </w:pPr>
            <w:r>
              <w:t>The name shall be in the form last name, first name.</w:t>
            </w:r>
          </w:p>
          <w:p w:rsidR="00273923" w:rsidRPr="00A16152" w:rsidRDefault="00273923" w:rsidP="0043437F">
            <w:pPr>
              <w:pStyle w:val="ListParagraph"/>
              <w:numPr>
                <w:ilvl w:val="0"/>
                <w:numId w:val="171"/>
              </w:numPr>
            </w:pPr>
            <w:r w:rsidRPr="00E10DC1">
              <w:t>Informational only (no validation aspect).</w:t>
            </w:r>
          </w:p>
        </w:tc>
      </w:tr>
    </w:tbl>
    <w:p w:rsidR="00E3330D" w:rsidRDefault="00E3330D" w:rsidP="0080029F"/>
    <w:p w:rsidR="00094C3D" w:rsidRDefault="00094C3D" w:rsidP="0080029F">
      <w:pPr>
        <w:pStyle w:val="Heading2"/>
      </w:pPr>
      <w:bookmarkStart w:id="48" w:name="_Toc495429255"/>
      <w:r w:rsidRPr="00094C3D">
        <w:lastRenderedPageBreak/>
        <w:t>Core Document Reference</w:t>
      </w:r>
      <w:bookmarkEnd w:id="48"/>
    </w:p>
    <w:p w:rsidR="00117479" w:rsidRDefault="00094C3D" w:rsidP="0080029F">
      <w:r w:rsidRPr="00094C3D">
        <w:t>For some SPL documents it is permitted to specify a “core document” reference. A document with a core document reference “inherits” all the sections from the referenced core document and may override certain top-level sections with its own sections. A core document reference is specified as follows:</w:t>
      </w:r>
    </w:p>
    <w:p w:rsidR="00094C3D" w:rsidRDefault="00094C3D" w:rsidP="001D67E2">
      <w:pPr>
        <w:pStyle w:val="Heading3"/>
      </w:pPr>
      <w:bookmarkStart w:id="49" w:name="_Toc495429256"/>
      <w:r>
        <w:t>XML</w:t>
      </w:r>
      <w:bookmarkEnd w:id="49"/>
    </w:p>
    <w:p w:rsidR="005450D1" w:rsidRPr="005450D1" w:rsidRDefault="005450D1" w:rsidP="005450D1">
      <w:pPr>
        <w:rPr>
          <w:lang w:val="en-US"/>
        </w:rPr>
      </w:pPr>
      <w:r>
        <w:rPr>
          <w:lang w:val="en-US"/>
        </w:rPr>
        <w:t>Outlined below is an example of a core document reference:</w:t>
      </w:r>
    </w:p>
    <w:p w:rsidR="00E27768" w:rsidRPr="000A0496" w:rsidRDefault="00E27768" w:rsidP="0080029F">
      <w:pPr>
        <w:rPr>
          <w:lang w:val="fr-CA"/>
        </w:rPr>
      </w:pPr>
      <w:r w:rsidRPr="000A0496">
        <w:rPr>
          <w:lang w:val="fr-CA"/>
        </w:rPr>
        <w:t>&lt;</w:t>
      </w:r>
      <w:proofErr w:type="gramStart"/>
      <w:r w:rsidRPr="000A0496">
        <w:rPr>
          <w:lang w:val="fr-CA"/>
        </w:rPr>
        <w:t>document</w:t>
      </w:r>
      <w:proofErr w:type="gramEnd"/>
      <w:r w:rsidRPr="000A0496">
        <w:rPr>
          <w:lang w:val="fr-CA"/>
        </w:rPr>
        <w:t xml:space="preserve">&gt; ... </w:t>
      </w:r>
    </w:p>
    <w:p w:rsidR="00E27768" w:rsidRPr="000A0496" w:rsidRDefault="00E27768" w:rsidP="008145D3">
      <w:pPr>
        <w:ind w:left="288"/>
        <w:rPr>
          <w:lang w:val="fr-CA"/>
        </w:rPr>
      </w:pPr>
      <w:r w:rsidRPr="000A0496">
        <w:rPr>
          <w:lang w:val="fr-CA"/>
        </w:rPr>
        <w:t>&lt;author .../&gt;</w:t>
      </w:r>
    </w:p>
    <w:p w:rsidR="00E27768" w:rsidRPr="000A0496" w:rsidRDefault="00E27768" w:rsidP="008145D3">
      <w:pPr>
        <w:ind w:left="288"/>
        <w:rPr>
          <w:lang w:val="fr-CA"/>
        </w:rPr>
      </w:pPr>
      <w:r w:rsidRPr="000A0496">
        <w:rPr>
          <w:lang w:val="fr-CA"/>
        </w:rPr>
        <w:t xml:space="preserve">&lt;relatedDocument typeCode="APND"&gt; </w:t>
      </w:r>
    </w:p>
    <w:p w:rsidR="00E27768" w:rsidRPr="000A0496" w:rsidRDefault="00E27768" w:rsidP="008145D3">
      <w:pPr>
        <w:ind w:left="576"/>
      </w:pPr>
      <w:r w:rsidRPr="000A0496">
        <w:t>&lt;</w:t>
      </w:r>
      <w:proofErr w:type="gramStart"/>
      <w:r w:rsidRPr="000A0496">
        <w:t>relatedDocument</w:t>
      </w:r>
      <w:proofErr w:type="gramEnd"/>
      <w:r w:rsidRPr="000A0496">
        <w:t xml:space="preserve">&gt; </w:t>
      </w:r>
    </w:p>
    <w:p w:rsidR="00E27768" w:rsidRPr="000A0496" w:rsidRDefault="00E27768" w:rsidP="008145D3">
      <w:pPr>
        <w:ind w:left="864"/>
      </w:pPr>
      <w:r w:rsidRPr="000A0496">
        <w:t xml:space="preserve">&lt;setId root="20d9b74e-e3d8-4511-9df9-cec2087372fc"/&gt; </w:t>
      </w:r>
    </w:p>
    <w:p w:rsidR="00E27768" w:rsidRPr="000A0496" w:rsidRDefault="00E27768" w:rsidP="008145D3">
      <w:pPr>
        <w:ind w:left="864"/>
      </w:pPr>
      <w:r w:rsidRPr="000A0496">
        <w:t xml:space="preserve">&lt;versionNumber value="1"/&gt; </w:t>
      </w:r>
    </w:p>
    <w:p w:rsidR="00E27768" w:rsidRPr="000A0496" w:rsidRDefault="00E27768" w:rsidP="008145D3">
      <w:pPr>
        <w:ind w:left="576"/>
      </w:pPr>
      <w:r w:rsidRPr="000A0496">
        <w:t xml:space="preserve">&lt;/relatedDocument&gt; </w:t>
      </w:r>
    </w:p>
    <w:p w:rsidR="00E27768" w:rsidRPr="000A0496" w:rsidRDefault="00E27768" w:rsidP="008145D3">
      <w:pPr>
        <w:ind w:left="288"/>
      </w:pPr>
      <w:r w:rsidRPr="000A0496">
        <w:t>&lt;/relatedDocument&gt;</w:t>
      </w:r>
    </w:p>
    <w:p w:rsidR="00E27768" w:rsidRPr="000A0496" w:rsidRDefault="00E27768" w:rsidP="008145D3">
      <w:pPr>
        <w:ind w:left="288"/>
      </w:pPr>
      <w:r w:rsidRPr="000A0496">
        <w:t xml:space="preserve">&lt;component .../&gt; </w:t>
      </w:r>
    </w:p>
    <w:p w:rsidR="00E27768" w:rsidRPr="000A0496" w:rsidRDefault="00E27768" w:rsidP="0080029F">
      <w:r w:rsidRPr="000A0496">
        <w:t>&lt;/document&gt;</w:t>
      </w:r>
    </w:p>
    <w:p w:rsidR="00E27768" w:rsidRDefault="00E27768" w:rsidP="0080029F"/>
    <w:p w:rsidR="00094C3D" w:rsidRPr="00094C3D" w:rsidRDefault="00094C3D" w:rsidP="0080029F">
      <w:r w:rsidRPr="00094C3D">
        <w:t>The reference contains the setId of the referenced core-document. The document and the core-document can develop independently. The core-document may be updated, but the reference remains to the latest core-document with the same setId. The version number in the reference may be provided to indicate which version of the core-document was used when at the time the referencing document was created or modified.</w:t>
      </w:r>
    </w:p>
    <w:p w:rsidR="00094C3D" w:rsidRDefault="00094C3D" w:rsidP="0080029F"/>
    <w:p w:rsidR="00094C3D" w:rsidRDefault="00094C3D" w:rsidP="001D67E2">
      <w:pPr>
        <w:pStyle w:val="Heading3"/>
      </w:pPr>
      <w:bookmarkStart w:id="50" w:name="_Toc495429257"/>
      <w:r>
        <w:t>Validation</w:t>
      </w:r>
      <w:bookmarkEnd w:id="50"/>
    </w:p>
    <w:p w:rsidR="00F53457" w:rsidRDefault="00C47BC2" w:rsidP="0080029F">
      <w:pPr>
        <w:rPr>
          <w:lang w:val="en-US"/>
        </w:rPr>
      </w:pPr>
      <w:r>
        <w:rPr>
          <w:lang w:val="en-US"/>
        </w:rPr>
        <w:t>Currently out of scope for the HPFB implementation therefore not validated</w:t>
      </w:r>
      <w:r w:rsidR="000213CC">
        <w:rPr>
          <w:lang w:val="en-US"/>
        </w:rPr>
        <w:t>.</w:t>
      </w:r>
    </w:p>
    <w:p w:rsidR="00E27768" w:rsidRPr="00094C3D" w:rsidRDefault="00E27768" w:rsidP="0080029F"/>
    <w:p w:rsidR="00A130AD" w:rsidRPr="00A130AD" w:rsidRDefault="00A130AD" w:rsidP="0080029F">
      <w:pPr>
        <w:pStyle w:val="Heading2"/>
      </w:pPr>
      <w:bookmarkStart w:id="51" w:name="_Toc495429258"/>
      <w:r w:rsidRPr="00A130AD">
        <w:t>Predecessor Document</w:t>
      </w:r>
      <w:bookmarkEnd w:id="51"/>
    </w:p>
    <w:p w:rsidR="001206F2" w:rsidRDefault="00A130AD" w:rsidP="0080029F">
      <w:r w:rsidRPr="00A130AD">
        <w:t xml:space="preserve">Other documents may be merged into this document by providing a reference to the other predecessor documents that are replaced by this document. </w:t>
      </w:r>
    </w:p>
    <w:p w:rsidR="005450D1" w:rsidRDefault="005450D1" w:rsidP="0080029F"/>
    <w:p w:rsidR="00BE3C9B" w:rsidRDefault="00BE3C9B" w:rsidP="001D67E2">
      <w:pPr>
        <w:pStyle w:val="Heading3"/>
      </w:pPr>
      <w:bookmarkStart w:id="52" w:name="_Toc495429259"/>
      <w:r>
        <w:t>XML</w:t>
      </w:r>
      <w:bookmarkEnd w:id="52"/>
    </w:p>
    <w:p w:rsidR="005450D1" w:rsidRPr="005450D1" w:rsidRDefault="005450D1" w:rsidP="005450D1">
      <w:pPr>
        <w:rPr>
          <w:lang w:val="en-US"/>
        </w:rPr>
      </w:pPr>
      <w:r>
        <w:rPr>
          <w:lang w:val="en-US"/>
        </w:rPr>
        <w:t xml:space="preserve">Outlined below is an example of a </w:t>
      </w:r>
      <w:r>
        <w:t>predecessor document</w:t>
      </w:r>
      <w:r>
        <w:rPr>
          <w:lang w:val="en-US"/>
        </w:rPr>
        <w:t>:</w:t>
      </w:r>
    </w:p>
    <w:p w:rsidR="008145D3" w:rsidRPr="000A0496" w:rsidRDefault="008145D3" w:rsidP="008145D3">
      <w:pPr>
        <w:rPr>
          <w:lang w:val="fr-CA"/>
        </w:rPr>
      </w:pPr>
      <w:r w:rsidRPr="000A0496">
        <w:rPr>
          <w:lang w:val="fr-CA"/>
        </w:rPr>
        <w:t>&lt;</w:t>
      </w:r>
      <w:proofErr w:type="gramStart"/>
      <w:r w:rsidRPr="000A0496">
        <w:rPr>
          <w:lang w:val="fr-CA"/>
        </w:rPr>
        <w:t>document</w:t>
      </w:r>
      <w:proofErr w:type="gramEnd"/>
      <w:r w:rsidRPr="000A0496">
        <w:rPr>
          <w:lang w:val="fr-CA"/>
        </w:rPr>
        <w:t>&gt;</w:t>
      </w:r>
    </w:p>
    <w:p w:rsidR="008145D3" w:rsidRPr="000A0496" w:rsidRDefault="008145D3" w:rsidP="008145D3">
      <w:pPr>
        <w:ind w:left="288"/>
        <w:rPr>
          <w:lang w:val="fr-CA"/>
        </w:rPr>
      </w:pPr>
      <w:r w:rsidRPr="000A0496">
        <w:rPr>
          <w:lang w:val="fr-CA"/>
        </w:rPr>
        <w:t xml:space="preserve">... </w:t>
      </w:r>
    </w:p>
    <w:p w:rsidR="008145D3" w:rsidRPr="000A0496" w:rsidRDefault="008145D3" w:rsidP="008145D3">
      <w:pPr>
        <w:ind w:left="288"/>
        <w:rPr>
          <w:lang w:val="fr-CA"/>
        </w:rPr>
      </w:pPr>
      <w:r w:rsidRPr="000A0496">
        <w:rPr>
          <w:lang w:val="fr-CA"/>
        </w:rPr>
        <w:t>&lt;author .../&gt;</w:t>
      </w:r>
    </w:p>
    <w:p w:rsidR="008145D3" w:rsidRPr="000A0496" w:rsidRDefault="008145D3" w:rsidP="008145D3">
      <w:pPr>
        <w:ind w:left="288"/>
        <w:rPr>
          <w:lang w:val="fr-CA"/>
        </w:rPr>
      </w:pPr>
      <w:r w:rsidRPr="000A0496">
        <w:rPr>
          <w:lang w:val="fr-CA"/>
        </w:rPr>
        <w:t xml:space="preserve">&lt;relatedDocument typeCode="RPLC"&gt; </w:t>
      </w:r>
    </w:p>
    <w:p w:rsidR="008145D3" w:rsidRPr="000A0496" w:rsidRDefault="008145D3" w:rsidP="008145D3">
      <w:pPr>
        <w:ind w:left="576"/>
      </w:pPr>
      <w:r w:rsidRPr="000A0496">
        <w:t>&lt;</w:t>
      </w:r>
      <w:proofErr w:type="gramStart"/>
      <w:r w:rsidRPr="000A0496">
        <w:t>relatedDocument</w:t>
      </w:r>
      <w:proofErr w:type="gramEnd"/>
      <w:r w:rsidRPr="000A0496">
        <w:t>&gt;</w:t>
      </w:r>
    </w:p>
    <w:p w:rsidR="008145D3" w:rsidRPr="000A0496" w:rsidRDefault="008145D3" w:rsidP="008145D3">
      <w:pPr>
        <w:ind w:left="864"/>
      </w:pPr>
      <w:r w:rsidRPr="000A0496">
        <w:t xml:space="preserve">&lt;id root="464239de-45c7-4d2f-a89a-45d303f428bd"/&gt; </w:t>
      </w:r>
    </w:p>
    <w:p w:rsidR="008145D3" w:rsidRPr="000A0496" w:rsidRDefault="008145D3" w:rsidP="008145D3">
      <w:pPr>
        <w:ind w:left="864"/>
      </w:pPr>
      <w:r w:rsidRPr="000A0496">
        <w:t xml:space="preserve">&lt;setId root=“9ea75e1e-84ef-4605-89ff-dd08a4c94f40”/&gt; </w:t>
      </w:r>
    </w:p>
    <w:p w:rsidR="008145D3" w:rsidRPr="000A0496" w:rsidRDefault="008145D3" w:rsidP="008145D3">
      <w:pPr>
        <w:ind w:left="864"/>
        <w:rPr>
          <w:lang w:val="fr-CA"/>
        </w:rPr>
      </w:pPr>
      <w:r w:rsidRPr="000A0496">
        <w:rPr>
          <w:lang w:val="fr-CA"/>
        </w:rPr>
        <w:t>&lt;versionNumber value=“3”/&gt;</w:t>
      </w:r>
    </w:p>
    <w:p w:rsidR="008145D3" w:rsidRPr="000A0496" w:rsidRDefault="008145D3" w:rsidP="008145D3">
      <w:pPr>
        <w:ind w:left="576"/>
        <w:rPr>
          <w:lang w:val="fr-CA"/>
        </w:rPr>
      </w:pPr>
      <w:r w:rsidRPr="000A0496">
        <w:rPr>
          <w:lang w:val="fr-CA"/>
        </w:rPr>
        <w:t>&lt;/</w:t>
      </w:r>
      <w:proofErr w:type="gramStart"/>
      <w:r w:rsidRPr="000A0496">
        <w:rPr>
          <w:lang w:val="fr-CA"/>
        </w:rPr>
        <w:t>relatedDocument</w:t>
      </w:r>
      <w:proofErr w:type="gramEnd"/>
      <w:r w:rsidRPr="000A0496">
        <w:rPr>
          <w:lang w:val="fr-CA"/>
        </w:rPr>
        <w:t>&gt;</w:t>
      </w:r>
    </w:p>
    <w:p w:rsidR="008145D3" w:rsidRPr="000A0496" w:rsidRDefault="008145D3" w:rsidP="008145D3">
      <w:pPr>
        <w:ind w:left="288"/>
        <w:rPr>
          <w:lang w:val="fr-CA"/>
        </w:rPr>
      </w:pPr>
      <w:r w:rsidRPr="000A0496">
        <w:rPr>
          <w:lang w:val="fr-CA"/>
        </w:rPr>
        <w:t>&lt;/</w:t>
      </w:r>
      <w:proofErr w:type="gramStart"/>
      <w:r w:rsidRPr="000A0496">
        <w:rPr>
          <w:lang w:val="fr-CA"/>
        </w:rPr>
        <w:t>relatedDocument</w:t>
      </w:r>
      <w:proofErr w:type="gramEnd"/>
      <w:r w:rsidRPr="000A0496">
        <w:rPr>
          <w:lang w:val="fr-CA"/>
        </w:rPr>
        <w:t>&gt;</w:t>
      </w:r>
    </w:p>
    <w:p w:rsidR="008145D3" w:rsidRPr="000A0496" w:rsidRDefault="008145D3" w:rsidP="008145D3">
      <w:pPr>
        <w:ind w:left="288"/>
        <w:rPr>
          <w:lang w:val="fr-CA"/>
        </w:rPr>
      </w:pPr>
      <w:r w:rsidRPr="000A0496">
        <w:rPr>
          <w:lang w:val="fr-CA"/>
        </w:rPr>
        <w:t>&lt;component .../&gt;</w:t>
      </w:r>
    </w:p>
    <w:p w:rsidR="008145D3" w:rsidRPr="000A0496" w:rsidRDefault="008145D3" w:rsidP="008145D3">
      <w:pPr>
        <w:rPr>
          <w:lang w:val="fr-CA"/>
        </w:rPr>
      </w:pPr>
      <w:r w:rsidRPr="000A0496">
        <w:rPr>
          <w:lang w:val="fr-CA"/>
        </w:rPr>
        <w:t>&lt;/</w:t>
      </w:r>
      <w:proofErr w:type="gramStart"/>
      <w:r w:rsidRPr="000A0496">
        <w:rPr>
          <w:lang w:val="fr-CA"/>
        </w:rPr>
        <w:t>document</w:t>
      </w:r>
      <w:proofErr w:type="gramEnd"/>
      <w:r w:rsidRPr="000A0496">
        <w:rPr>
          <w:lang w:val="fr-CA"/>
        </w:rPr>
        <w:t>&gt;</w:t>
      </w:r>
    </w:p>
    <w:p w:rsidR="00782F9B" w:rsidRPr="00CE7EFF" w:rsidRDefault="00782F9B" w:rsidP="0080029F">
      <w:pPr>
        <w:rPr>
          <w:lang w:val="fr-CA"/>
        </w:rPr>
      </w:pPr>
    </w:p>
    <w:p w:rsidR="00325276" w:rsidRDefault="00325276" w:rsidP="001D67E2">
      <w:pPr>
        <w:pStyle w:val="Heading3"/>
      </w:pPr>
      <w:bookmarkStart w:id="53" w:name="_Toc495429260"/>
      <w:r>
        <w:lastRenderedPageBreak/>
        <w:t>Validation</w:t>
      </w:r>
      <w:bookmarkEnd w:id="53"/>
    </w:p>
    <w:p w:rsidR="00C47BC2" w:rsidRPr="00DD3FEA" w:rsidRDefault="00C47BC2" w:rsidP="0080029F">
      <w:pPr>
        <w:rPr>
          <w:lang w:val="en-US"/>
        </w:rPr>
      </w:pPr>
      <w:r>
        <w:rPr>
          <w:lang w:val="en-US"/>
        </w:rPr>
        <w:t>Currently out of scope for the HPFB implementation therefore not validated</w:t>
      </w:r>
      <w:r w:rsidR="000213CC">
        <w:rPr>
          <w:lang w:val="en-US"/>
        </w:rPr>
        <w:t>.</w:t>
      </w:r>
    </w:p>
    <w:p w:rsidR="001B43E9" w:rsidRPr="00782F9B" w:rsidRDefault="001B43E9" w:rsidP="0080029F">
      <w:pPr>
        <w:pStyle w:val="ListParagraph"/>
      </w:pPr>
    </w:p>
    <w:p w:rsidR="00006FAC" w:rsidRDefault="00006FAC" w:rsidP="0080029F">
      <w:pPr>
        <w:pStyle w:val="Heading2"/>
      </w:pPr>
      <w:bookmarkStart w:id="54" w:name="_Toc495429261"/>
      <w:r>
        <w:t>Document Body</w:t>
      </w:r>
      <w:bookmarkEnd w:id="54"/>
    </w:p>
    <w:p w:rsidR="00006FAC" w:rsidRPr="00675DAA" w:rsidRDefault="00006FAC" w:rsidP="0080029F">
      <w:r>
        <w:t xml:space="preserve">The body of the document includes the structured text </w:t>
      </w:r>
      <w:r w:rsidR="00E64D2D">
        <w:t xml:space="preserve">such as </w:t>
      </w:r>
      <w:r w:rsidR="00E64D2D" w:rsidRPr="004D750B">
        <w:rPr>
          <w:rFonts w:eastAsia="Times New Roman"/>
          <w:szCs w:val="24"/>
          <w:lang w:eastAsia="en-CA"/>
        </w:rPr>
        <w:t>Warnings and Precautions</w:t>
      </w:r>
      <w:r w:rsidR="00E64D2D">
        <w:t xml:space="preserve"> (see section </w:t>
      </w:r>
      <w:r w:rsidR="00E64D2D" w:rsidRPr="00E64D2D">
        <w:rPr>
          <w:i/>
          <w:color w:val="4F81BD" w:themeColor="accent1"/>
          <w:u w:val="single"/>
        </w:rPr>
        <w:fldChar w:fldCharType="begin"/>
      </w:r>
      <w:r w:rsidR="00E64D2D" w:rsidRPr="00E64D2D">
        <w:rPr>
          <w:i/>
          <w:color w:val="4F81BD" w:themeColor="accent1"/>
          <w:u w:val="single"/>
        </w:rPr>
        <w:instrText xml:space="preserve"> REF _Ref437288687 \w \h  \* MERGEFORMAT </w:instrText>
      </w:r>
      <w:r w:rsidR="00E64D2D" w:rsidRPr="00E64D2D">
        <w:rPr>
          <w:i/>
          <w:color w:val="4F81BD" w:themeColor="accent1"/>
          <w:u w:val="single"/>
        </w:rPr>
      </w:r>
      <w:r w:rsidR="00E64D2D" w:rsidRPr="00E64D2D">
        <w:rPr>
          <w:i/>
          <w:color w:val="4F81BD" w:themeColor="accent1"/>
          <w:u w:val="single"/>
        </w:rPr>
        <w:fldChar w:fldCharType="separate"/>
      </w:r>
      <w:r w:rsidR="00C05A3F">
        <w:rPr>
          <w:i/>
          <w:color w:val="4F81BD" w:themeColor="accent1"/>
          <w:u w:val="single"/>
        </w:rPr>
        <w:t>4.7</w:t>
      </w:r>
      <w:r w:rsidR="00E64D2D" w:rsidRPr="00E64D2D">
        <w:rPr>
          <w:i/>
          <w:color w:val="4F81BD" w:themeColor="accent1"/>
          <w:u w:val="single"/>
        </w:rPr>
        <w:fldChar w:fldCharType="end"/>
      </w:r>
      <w:r w:rsidR="00E64D2D" w:rsidRPr="00E64D2D">
        <w:rPr>
          <w:i/>
          <w:color w:val="4F81BD" w:themeColor="accent1"/>
          <w:u w:val="single"/>
        </w:rPr>
        <w:t xml:space="preserve"> </w:t>
      </w:r>
      <w:r w:rsidR="00E64D2D" w:rsidRPr="00E64D2D">
        <w:rPr>
          <w:i/>
          <w:color w:val="4F81BD" w:themeColor="accent1"/>
          <w:u w:val="single"/>
        </w:rPr>
        <w:fldChar w:fldCharType="begin"/>
      </w:r>
      <w:r w:rsidR="00E64D2D" w:rsidRPr="00E64D2D">
        <w:rPr>
          <w:i/>
          <w:color w:val="4F81BD" w:themeColor="accent1"/>
          <w:u w:val="single"/>
        </w:rPr>
        <w:instrText xml:space="preserve"> REF _Ref437288687 \h  \* MERGEFORMAT </w:instrText>
      </w:r>
      <w:r w:rsidR="00E64D2D" w:rsidRPr="00E64D2D">
        <w:rPr>
          <w:i/>
          <w:color w:val="4F81BD" w:themeColor="accent1"/>
          <w:u w:val="single"/>
        </w:rPr>
      </w:r>
      <w:r w:rsidR="00E64D2D" w:rsidRPr="00E64D2D">
        <w:rPr>
          <w:i/>
          <w:color w:val="4F81BD" w:themeColor="accent1"/>
          <w:u w:val="single"/>
        </w:rPr>
        <w:fldChar w:fldCharType="separate"/>
      </w:r>
      <w:r w:rsidR="00C05A3F" w:rsidRPr="00C05A3F">
        <w:rPr>
          <w:i/>
          <w:color w:val="4F81BD" w:themeColor="accent1"/>
          <w:u w:val="single"/>
        </w:rPr>
        <w:t>Labeling Content Section Information</w:t>
      </w:r>
      <w:r w:rsidR="00E64D2D" w:rsidRPr="00E64D2D">
        <w:rPr>
          <w:i/>
          <w:color w:val="4F81BD" w:themeColor="accent1"/>
          <w:u w:val="single"/>
        </w:rPr>
        <w:fldChar w:fldCharType="end"/>
      </w:r>
      <w:r w:rsidR="00E64D2D">
        <w:t>)</w:t>
      </w:r>
      <w:r>
        <w:t xml:space="preserve"> and specific data elements such as ingredients</w:t>
      </w:r>
      <w:r w:rsidR="00E64D2D">
        <w:t xml:space="preserve"> (see section </w:t>
      </w:r>
      <w:r w:rsidR="00E64D2D" w:rsidRPr="00E64D2D">
        <w:rPr>
          <w:i/>
          <w:color w:val="4F81BD" w:themeColor="accent1"/>
          <w:u w:val="single"/>
        </w:rPr>
        <w:fldChar w:fldCharType="begin"/>
      </w:r>
      <w:r w:rsidR="00E64D2D" w:rsidRPr="00E64D2D">
        <w:rPr>
          <w:i/>
          <w:color w:val="4F81BD" w:themeColor="accent1"/>
          <w:u w:val="single"/>
        </w:rPr>
        <w:instrText xml:space="preserve"> REF _Ref437288703 \w \h  \* MERGEFORMAT </w:instrText>
      </w:r>
      <w:r w:rsidR="00E64D2D" w:rsidRPr="00E64D2D">
        <w:rPr>
          <w:i/>
          <w:color w:val="4F81BD" w:themeColor="accent1"/>
          <w:u w:val="single"/>
        </w:rPr>
      </w:r>
      <w:r w:rsidR="00E64D2D" w:rsidRPr="00E64D2D">
        <w:rPr>
          <w:i/>
          <w:color w:val="4F81BD" w:themeColor="accent1"/>
          <w:u w:val="single"/>
        </w:rPr>
        <w:fldChar w:fldCharType="separate"/>
      </w:r>
      <w:r w:rsidR="00C05A3F">
        <w:rPr>
          <w:i/>
          <w:color w:val="4F81BD" w:themeColor="accent1"/>
          <w:u w:val="single"/>
        </w:rPr>
        <w:t>4.10</w:t>
      </w:r>
      <w:r w:rsidR="00E64D2D" w:rsidRPr="00E64D2D">
        <w:rPr>
          <w:i/>
          <w:color w:val="4F81BD" w:themeColor="accent1"/>
          <w:u w:val="single"/>
        </w:rPr>
        <w:fldChar w:fldCharType="end"/>
      </w:r>
      <w:r w:rsidR="00E64D2D" w:rsidRPr="00E64D2D">
        <w:rPr>
          <w:i/>
          <w:color w:val="4F81BD" w:themeColor="accent1"/>
          <w:u w:val="single"/>
        </w:rPr>
        <w:t xml:space="preserve"> </w:t>
      </w:r>
      <w:r w:rsidR="00E64D2D" w:rsidRPr="00E64D2D">
        <w:rPr>
          <w:i/>
          <w:color w:val="4F81BD" w:themeColor="accent1"/>
          <w:u w:val="single"/>
        </w:rPr>
        <w:fldChar w:fldCharType="begin"/>
      </w:r>
      <w:r w:rsidR="00E64D2D" w:rsidRPr="00E64D2D">
        <w:rPr>
          <w:i/>
          <w:color w:val="4F81BD" w:themeColor="accent1"/>
          <w:u w:val="single"/>
        </w:rPr>
        <w:instrText xml:space="preserve"> REF _Ref437288703 \h  \* MERGEFORMAT </w:instrText>
      </w:r>
      <w:r w:rsidR="00E64D2D" w:rsidRPr="00E64D2D">
        <w:rPr>
          <w:i/>
          <w:color w:val="4F81BD" w:themeColor="accent1"/>
          <w:u w:val="single"/>
        </w:rPr>
      </w:r>
      <w:r w:rsidR="00E64D2D" w:rsidRPr="00E64D2D">
        <w:rPr>
          <w:i/>
          <w:color w:val="4F81BD" w:themeColor="accent1"/>
          <w:u w:val="single"/>
        </w:rPr>
        <w:fldChar w:fldCharType="separate"/>
      </w:r>
      <w:r w:rsidR="00C05A3F" w:rsidRPr="00C05A3F">
        <w:rPr>
          <w:i/>
          <w:color w:val="4F81BD" w:themeColor="accent1"/>
          <w:u w:val="single"/>
        </w:rPr>
        <w:t>Product Data Information</w:t>
      </w:r>
      <w:r w:rsidR="00E64D2D" w:rsidRPr="00E64D2D">
        <w:rPr>
          <w:i/>
          <w:color w:val="4F81BD" w:themeColor="accent1"/>
          <w:u w:val="single"/>
        </w:rPr>
        <w:fldChar w:fldCharType="end"/>
      </w:r>
      <w:r w:rsidR="00E64D2D">
        <w:t>)</w:t>
      </w:r>
      <w:r>
        <w:t>.</w:t>
      </w:r>
      <w:r w:rsidR="00E64D2D">
        <w:t xml:space="preserve"> </w:t>
      </w:r>
    </w:p>
    <w:p w:rsidR="00006FAC" w:rsidRDefault="003C4F09" w:rsidP="001D67E2">
      <w:pPr>
        <w:pStyle w:val="Heading3"/>
      </w:pPr>
      <w:bookmarkStart w:id="55" w:name="_Toc495429262"/>
      <w:r>
        <w:t>XML</w:t>
      </w:r>
      <w:bookmarkEnd w:id="55"/>
    </w:p>
    <w:p w:rsidR="0057273E" w:rsidRDefault="0057273E" w:rsidP="0057273E">
      <w:pPr>
        <w:rPr>
          <w:lang w:val="en-US"/>
        </w:rPr>
      </w:pPr>
      <w:r>
        <w:rPr>
          <w:lang w:val="en-US"/>
        </w:rPr>
        <w:t>Outlined below is the structure of the document:</w:t>
      </w:r>
    </w:p>
    <w:p w:rsidR="0057273E" w:rsidRPr="001E7735" w:rsidRDefault="0057273E" w:rsidP="0057273E">
      <w:r w:rsidRPr="001E7735">
        <w:t>&lt;</w:t>
      </w:r>
      <w:proofErr w:type="gramStart"/>
      <w:r w:rsidRPr="001E7735">
        <w:t>document</w:t>
      </w:r>
      <w:proofErr w:type="gramEnd"/>
      <w:r w:rsidRPr="001E7735">
        <w:t>&gt;</w:t>
      </w:r>
    </w:p>
    <w:p w:rsidR="0057273E" w:rsidRPr="001E7735" w:rsidRDefault="0057273E" w:rsidP="0057273E">
      <w:pPr>
        <w:ind w:left="288"/>
      </w:pPr>
      <w:r w:rsidRPr="001E7735">
        <w:t>&lt;author .../&gt;</w:t>
      </w:r>
    </w:p>
    <w:p w:rsidR="0057273E" w:rsidRPr="001E7735" w:rsidRDefault="0057273E" w:rsidP="00224B8C">
      <w:pPr>
        <w:ind w:left="288"/>
      </w:pPr>
      <w:r w:rsidRPr="001E7735">
        <w:t>&lt;</w:t>
      </w:r>
      <w:proofErr w:type="gramStart"/>
      <w:r w:rsidRPr="001E7735">
        <w:t>component</w:t>
      </w:r>
      <w:proofErr w:type="gramEnd"/>
      <w:r w:rsidRPr="001E7735">
        <w:t>&gt;</w:t>
      </w:r>
    </w:p>
    <w:p w:rsidR="0057273E" w:rsidRPr="001E7735" w:rsidRDefault="0057273E" w:rsidP="00224B8C">
      <w:pPr>
        <w:ind w:left="576"/>
      </w:pPr>
      <w:r w:rsidRPr="001E7735">
        <w:t>&lt;</w:t>
      </w:r>
      <w:proofErr w:type="gramStart"/>
      <w:r w:rsidRPr="001E7735">
        <w:t>structuredBody</w:t>
      </w:r>
      <w:proofErr w:type="gramEnd"/>
      <w:r w:rsidRPr="001E7735">
        <w:t>&gt;</w:t>
      </w:r>
    </w:p>
    <w:p w:rsidR="0057273E" w:rsidRDefault="0057273E" w:rsidP="0057273E">
      <w:pPr>
        <w:rPr>
          <w:lang w:val="en-US"/>
        </w:rPr>
      </w:pPr>
    </w:p>
    <w:p w:rsidR="007A5791" w:rsidRPr="00675DAA" w:rsidRDefault="00E64D2D" w:rsidP="0080029F">
      <w:pPr>
        <w:pStyle w:val="Heading2"/>
      </w:pPr>
      <w:bookmarkStart w:id="56" w:name="_Ref437288687"/>
      <w:bookmarkStart w:id="57" w:name="_Toc495429263"/>
      <w:r>
        <w:t xml:space="preserve">Labeling Content </w:t>
      </w:r>
      <w:r w:rsidR="00C11A2F">
        <w:t>Section</w:t>
      </w:r>
      <w:r w:rsidR="007A5791" w:rsidRPr="00675DAA">
        <w:t xml:space="preserve"> Information</w:t>
      </w:r>
      <w:bookmarkEnd w:id="56"/>
      <w:bookmarkEnd w:id="57"/>
    </w:p>
    <w:p w:rsidR="001B43E9" w:rsidRDefault="007A5791" w:rsidP="0080029F">
      <w:r w:rsidRPr="00675DAA">
        <w:t xml:space="preserve">Outlined in this section are all aspects relating </w:t>
      </w:r>
      <w:r w:rsidR="00F178E2" w:rsidRPr="00675DAA">
        <w:t>to the SPL documents c</w:t>
      </w:r>
      <w:r w:rsidRPr="00675DAA">
        <w:t>ontent</w:t>
      </w:r>
      <w:r w:rsidR="00E92C2F">
        <w:t>.</w:t>
      </w:r>
    </w:p>
    <w:p w:rsidR="00581033" w:rsidRDefault="00581033" w:rsidP="0080029F"/>
    <w:p w:rsidR="007A5791" w:rsidRDefault="00E1509C" w:rsidP="001D67E2">
      <w:pPr>
        <w:pStyle w:val="Heading3"/>
      </w:pPr>
      <w:bookmarkStart w:id="58" w:name="_Toc495429264"/>
      <w:r>
        <w:t>XML</w:t>
      </w:r>
      <w:bookmarkEnd w:id="58"/>
    </w:p>
    <w:p w:rsidR="00581033" w:rsidRDefault="00581033" w:rsidP="00581033">
      <w:pPr>
        <w:rPr>
          <w:lang w:val="en-US"/>
        </w:rPr>
      </w:pPr>
      <w:r>
        <w:rPr>
          <w:lang w:val="en-US"/>
        </w:rPr>
        <w:t>Outlined below is an example of a section:</w:t>
      </w:r>
    </w:p>
    <w:p w:rsidR="00581033" w:rsidRPr="001E7735" w:rsidRDefault="00581033" w:rsidP="00581033">
      <w:r w:rsidRPr="001E7735">
        <w:t>&lt;</w:t>
      </w:r>
      <w:proofErr w:type="gramStart"/>
      <w:r w:rsidRPr="001E7735">
        <w:t>section</w:t>
      </w:r>
      <w:proofErr w:type="gramEnd"/>
      <w:r w:rsidRPr="001E7735">
        <w:t>&gt;</w:t>
      </w:r>
    </w:p>
    <w:p w:rsidR="00581033" w:rsidRPr="001E7735" w:rsidRDefault="00581033" w:rsidP="00581033">
      <w:pPr>
        <w:ind w:left="288"/>
      </w:pPr>
      <w:r w:rsidRPr="001E7735">
        <w:t xml:space="preserve">&lt;id root="62abedf9-6bde-4787-beb0-abd214307427"/&gt; </w:t>
      </w:r>
    </w:p>
    <w:p w:rsidR="00581033" w:rsidRPr="001E7735" w:rsidRDefault="00581033" w:rsidP="006D7359">
      <w:pPr>
        <w:shd w:val="clear" w:color="auto" w:fill="FFFFFF"/>
        <w:autoSpaceDE w:val="0"/>
        <w:autoSpaceDN w:val="0"/>
        <w:adjustRightInd w:val="0"/>
        <w:ind w:left="288"/>
        <w:contextualSpacing w:val="0"/>
      </w:pPr>
      <w:r w:rsidRPr="001E7735">
        <w:t>&lt;code code="</w:t>
      </w:r>
      <w:r w:rsidR="006D7359">
        <w:rPr>
          <w:rFonts w:eastAsia="Times New Roman"/>
          <w:lang w:eastAsia="en-CA"/>
        </w:rPr>
        <w:t>49</w:t>
      </w:r>
      <w:r w:rsidRPr="001E7735">
        <w:rPr>
          <w:rFonts w:eastAsia="Times New Roman"/>
          <w:lang w:eastAsia="en-CA"/>
        </w:rPr>
        <w:t>0</w:t>
      </w:r>
      <w:r w:rsidRPr="001E7735">
        <w:t>" codeSystem="</w:t>
      </w:r>
      <w:r>
        <w:rPr>
          <w:rFonts w:eastAsia="Times New Roman"/>
          <w:lang w:eastAsia="de-DE"/>
        </w:rPr>
        <w:t>2.16.840.1.113883.2.20.6.8</w:t>
      </w:r>
      <w:r w:rsidRPr="001E7735">
        <w:t>" displayName="</w:t>
      </w:r>
      <w:r w:rsidR="006D7359" w:rsidRPr="006D7359">
        <w:t>Opening Disclaimer</w:t>
      </w:r>
      <w:r w:rsidRPr="001E7735">
        <w:t xml:space="preserve">"/&gt; </w:t>
      </w:r>
    </w:p>
    <w:p w:rsidR="00581033" w:rsidRPr="001E7735" w:rsidRDefault="00581033" w:rsidP="00581033">
      <w:pPr>
        <w:ind w:left="288"/>
      </w:pPr>
      <w:r w:rsidRPr="001E7735">
        <w:t>&lt;</w:t>
      </w:r>
      <w:proofErr w:type="gramStart"/>
      <w:r w:rsidRPr="001E7735">
        <w:t>title&gt;</w:t>
      </w:r>
      <w:proofErr w:type="gramEnd"/>
      <w:r w:rsidR="006D7359" w:rsidRPr="006D7359">
        <w:t>Opening Disclaimer</w:t>
      </w:r>
      <w:r w:rsidRPr="001E7735">
        <w:t xml:space="preserve">&lt;/title&gt; </w:t>
      </w:r>
    </w:p>
    <w:p w:rsidR="00581033" w:rsidRPr="001E7735" w:rsidRDefault="00581033" w:rsidP="00581033">
      <w:pPr>
        <w:ind w:left="288"/>
      </w:pPr>
      <w:r w:rsidRPr="001E7735">
        <w:t>&lt;</w:t>
      </w:r>
      <w:proofErr w:type="gramStart"/>
      <w:r w:rsidRPr="001E7735">
        <w:t>text&gt;</w:t>
      </w:r>
      <w:proofErr w:type="gramEnd"/>
      <w:r w:rsidRPr="001E7735">
        <w:t>labeling text&lt;/text&gt;</w:t>
      </w:r>
    </w:p>
    <w:p w:rsidR="00581033" w:rsidRPr="001E7735" w:rsidRDefault="00581033" w:rsidP="00581033">
      <w:pPr>
        <w:ind w:left="288"/>
      </w:pPr>
      <w:r w:rsidRPr="001E7735">
        <w:t>&lt;</w:t>
      </w:r>
      <w:proofErr w:type="gramStart"/>
      <w:r w:rsidRPr="001E7735">
        <w:t>excerpt&gt;</w:t>
      </w:r>
      <w:proofErr w:type="gramEnd"/>
      <w:r w:rsidRPr="001E7735">
        <w:t>excerpt text&lt;/excerpt&gt;</w:t>
      </w:r>
    </w:p>
    <w:p w:rsidR="00581033" w:rsidRPr="001E7735" w:rsidRDefault="00581033" w:rsidP="00581033">
      <w:pPr>
        <w:ind w:left="288"/>
      </w:pPr>
      <w:r w:rsidRPr="001E7735">
        <w:t>&lt;effectiveTime value="20070822"/&gt;</w:t>
      </w:r>
    </w:p>
    <w:p w:rsidR="00581033" w:rsidRPr="001E7735" w:rsidRDefault="00581033" w:rsidP="00581033">
      <w:pPr>
        <w:ind w:left="288"/>
      </w:pPr>
      <w:r w:rsidRPr="001E7735">
        <w:t>&lt;component/&gt;</w:t>
      </w:r>
    </w:p>
    <w:p w:rsidR="001B43E9" w:rsidRDefault="001B43E9" w:rsidP="0080029F"/>
    <w:p w:rsidR="00EC1DE2" w:rsidRPr="00675DAA" w:rsidRDefault="00E1509C" w:rsidP="001D67E2">
      <w:pPr>
        <w:pStyle w:val="Heading3"/>
      </w:pPr>
      <w:bookmarkStart w:id="59" w:name="_Toc495429265"/>
      <w:r>
        <w:t>Validation</w:t>
      </w:r>
      <w:bookmarkEnd w:id="59"/>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832459" w:rsidRPr="00675DAA" w:rsidTr="00C87FC3">
        <w:trPr>
          <w:cantSplit/>
          <w:trHeight w:val="580"/>
          <w:tblHeader/>
        </w:trPr>
        <w:tc>
          <w:tcPr>
            <w:tcW w:w="2358" w:type="dxa"/>
            <w:shd w:val="clear" w:color="auto" w:fill="808080"/>
          </w:tcPr>
          <w:p w:rsidR="00832459" w:rsidRPr="00F53457" w:rsidRDefault="00832459" w:rsidP="0080029F">
            <w:r w:rsidRPr="00675DAA">
              <w:t>Element</w:t>
            </w:r>
          </w:p>
        </w:tc>
        <w:tc>
          <w:tcPr>
            <w:tcW w:w="1260" w:type="dxa"/>
            <w:shd w:val="clear" w:color="auto" w:fill="808080"/>
          </w:tcPr>
          <w:p w:rsidR="00832459" w:rsidRPr="00675DAA" w:rsidRDefault="00832459" w:rsidP="0080029F">
            <w:r w:rsidRPr="00675DAA">
              <w:t>Attribute</w:t>
            </w:r>
          </w:p>
        </w:tc>
        <w:tc>
          <w:tcPr>
            <w:tcW w:w="1260" w:type="dxa"/>
            <w:shd w:val="clear" w:color="auto" w:fill="808080"/>
          </w:tcPr>
          <w:p w:rsidR="00832459" w:rsidRPr="00F53457" w:rsidRDefault="00832459" w:rsidP="0080029F">
            <w:r w:rsidRPr="00675DAA">
              <w:t>Cardinality</w:t>
            </w:r>
          </w:p>
        </w:tc>
        <w:tc>
          <w:tcPr>
            <w:tcW w:w="1350" w:type="dxa"/>
            <w:shd w:val="clear" w:color="auto" w:fill="808080"/>
          </w:tcPr>
          <w:p w:rsidR="00832459" w:rsidRPr="00675DAA" w:rsidRDefault="00832459" w:rsidP="0080029F">
            <w:r w:rsidRPr="00675DAA">
              <w:t>Value(s) Allowed</w:t>
            </w:r>
          </w:p>
          <w:p w:rsidR="00832459" w:rsidRPr="00675DAA" w:rsidRDefault="00832459" w:rsidP="0080029F">
            <w:r w:rsidRPr="00675DAA">
              <w:t>Examples</w:t>
            </w:r>
          </w:p>
        </w:tc>
        <w:tc>
          <w:tcPr>
            <w:tcW w:w="3330" w:type="dxa"/>
            <w:shd w:val="clear" w:color="auto" w:fill="808080"/>
          </w:tcPr>
          <w:p w:rsidR="00832459" w:rsidRPr="00675DAA" w:rsidRDefault="00832459" w:rsidP="0080029F">
            <w:r w:rsidRPr="00675DAA">
              <w:t>Description</w:t>
            </w:r>
          </w:p>
          <w:p w:rsidR="00832459" w:rsidRPr="00675DAA" w:rsidRDefault="00832459" w:rsidP="0080029F">
            <w:r w:rsidRPr="00675DAA">
              <w:t>Instructions</w:t>
            </w:r>
          </w:p>
        </w:tc>
      </w:tr>
      <w:tr w:rsidR="00832459" w:rsidRPr="00675DAA" w:rsidTr="00C87FC3">
        <w:trPr>
          <w:cantSplit/>
        </w:trPr>
        <w:tc>
          <w:tcPr>
            <w:tcW w:w="2358" w:type="dxa"/>
          </w:tcPr>
          <w:p w:rsidR="00832459" w:rsidRPr="00675DAA" w:rsidRDefault="00832459" w:rsidP="0080029F">
            <w:r w:rsidRPr="00A24D8A">
              <w:t>section</w:t>
            </w:r>
          </w:p>
        </w:tc>
        <w:tc>
          <w:tcPr>
            <w:tcW w:w="1260" w:type="dxa"/>
            <w:shd w:val="clear" w:color="auto" w:fill="D9D9D9"/>
          </w:tcPr>
          <w:p w:rsidR="00832459" w:rsidRPr="00675DAA" w:rsidRDefault="00832459" w:rsidP="0080029F">
            <w:r w:rsidRPr="00675DAA">
              <w:t>N/A</w:t>
            </w:r>
          </w:p>
        </w:tc>
        <w:tc>
          <w:tcPr>
            <w:tcW w:w="1260" w:type="dxa"/>
            <w:shd w:val="clear" w:color="auto" w:fill="D9D9D9"/>
          </w:tcPr>
          <w:p w:rsidR="00832459" w:rsidRPr="00675DAA" w:rsidRDefault="00CA2111" w:rsidP="0080029F">
            <w:r>
              <w:t>0:n</w:t>
            </w:r>
          </w:p>
        </w:tc>
        <w:tc>
          <w:tcPr>
            <w:tcW w:w="1350" w:type="dxa"/>
            <w:shd w:val="clear" w:color="auto" w:fill="D9D9D9"/>
          </w:tcPr>
          <w:p w:rsidR="00832459" w:rsidRPr="00675DAA" w:rsidRDefault="00832459" w:rsidP="0080029F"/>
        </w:tc>
        <w:tc>
          <w:tcPr>
            <w:tcW w:w="3330" w:type="dxa"/>
            <w:shd w:val="clear" w:color="auto" w:fill="D9D9D9"/>
          </w:tcPr>
          <w:p w:rsidR="00832459" w:rsidRPr="00675DAA" w:rsidRDefault="00832459" w:rsidP="0080029F"/>
        </w:tc>
      </w:tr>
      <w:tr w:rsidR="006176A1" w:rsidRPr="00675DAA" w:rsidTr="00C87FC3">
        <w:trPr>
          <w:cantSplit/>
        </w:trPr>
        <w:tc>
          <w:tcPr>
            <w:tcW w:w="2358" w:type="dxa"/>
            <w:shd w:val="clear" w:color="auto" w:fill="808080"/>
          </w:tcPr>
          <w:p w:rsidR="006176A1" w:rsidRPr="00675DAA" w:rsidRDefault="006176A1" w:rsidP="0080029F">
            <w:r w:rsidRPr="00675DAA">
              <w:t>Conformance</w:t>
            </w:r>
          </w:p>
        </w:tc>
        <w:tc>
          <w:tcPr>
            <w:tcW w:w="7200" w:type="dxa"/>
            <w:gridSpan w:val="4"/>
          </w:tcPr>
          <w:p w:rsidR="004B35D5" w:rsidRDefault="004B35D5" w:rsidP="0043437F">
            <w:pPr>
              <w:pStyle w:val="ListParagraph"/>
              <w:numPr>
                <w:ilvl w:val="0"/>
                <w:numId w:val="44"/>
              </w:numPr>
            </w:pPr>
            <w:r w:rsidRPr="004B35D5">
              <w:t>Each secti</w:t>
            </w:r>
            <w:r w:rsidR="00C62131">
              <w:t>on has zero to many subsections</w:t>
            </w:r>
          </w:p>
          <w:p w:rsidR="00C62131" w:rsidRPr="004B35D5" w:rsidRDefault="00C47BC2" w:rsidP="0043437F">
            <w:pPr>
              <w:pStyle w:val="ListParagraph"/>
              <w:numPr>
                <w:ilvl w:val="0"/>
                <w:numId w:val="89"/>
              </w:numPr>
            </w:pPr>
            <w:r w:rsidRPr="00C62131">
              <w:t>Informational only (no validation aspect).</w:t>
            </w:r>
          </w:p>
        </w:tc>
      </w:tr>
    </w:tbl>
    <w:p w:rsidR="00181B66" w:rsidRPr="00675DAA" w:rsidRDefault="00181B66"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832459" w:rsidRPr="00675DAA" w:rsidTr="00C87FC3">
        <w:trPr>
          <w:cantSplit/>
          <w:trHeight w:val="580"/>
          <w:tblHeader/>
        </w:trPr>
        <w:tc>
          <w:tcPr>
            <w:tcW w:w="2358" w:type="dxa"/>
            <w:shd w:val="clear" w:color="auto" w:fill="808080"/>
          </w:tcPr>
          <w:p w:rsidR="00832459" w:rsidRPr="00F53457" w:rsidRDefault="00832459" w:rsidP="0080029F">
            <w:r w:rsidRPr="00675DAA">
              <w:t>Element</w:t>
            </w:r>
          </w:p>
        </w:tc>
        <w:tc>
          <w:tcPr>
            <w:tcW w:w="1260" w:type="dxa"/>
            <w:shd w:val="clear" w:color="auto" w:fill="808080"/>
          </w:tcPr>
          <w:p w:rsidR="00832459" w:rsidRPr="00675DAA" w:rsidRDefault="00832459" w:rsidP="0080029F">
            <w:r w:rsidRPr="00675DAA">
              <w:t>Attribute</w:t>
            </w:r>
          </w:p>
        </w:tc>
        <w:tc>
          <w:tcPr>
            <w:tcW w:w="1260" w:type="dxa"/>
            <w:shd w:val="clear" w:color="auto" w:fill="808080"/>
          </w:tcPr>
          <w:p w:rsidR="00832459" w:rsidRPr="00F53457" w:rsidRDefault="00832459" w:rsidP="0080029F">
            <w:r w:rsidRPr="00675DAA">
              <w:t>Cardinality</w:t>
            </w:r>
          </w:p>
        </w:tc>
        <w:tc>
          <w:tcPr>
            <w:tcW w:w="1350" w:type="dxa"/>
            <w:shd w:val="clear" w:color="auto" w:fill="808080"/>
          </w:tcPr>
          <w:p w:rsidR="00832459" w:rsidRPr="00675DAA" w:rsidRDefault="00832459" w:rsidP="0080029F">
            <w:r w:rsidRPr="00675DAA">
              <w:t>Value(s) Allowed</w:t>
            </w:r>
          </w:p>
          <w:p w:rsidR="00832459" w:rsidRPr="00675DAA" w:rsidRDefault="00832459" w:rsidP="0080029F">
            <w:r w:rsidRPr="00675DAA">
              <w:t>Examples</w:t>
            </w:r>
          </w:p>
        </w:tc>
        <w:tc>
          <w:tcPr>
            <w:tcW w:w="3330" w:type="dxa"/>
            <w:shd w:val="clear" w:color="auto" w:fill="808080"/>
          </w:tcPr>
          <w:p w:rsidR="00832459" w:rsidRPr="00675DAA" w:rsidRDefault="00832459" w:rsidP="0080029F">
            <w:r w:rsidRPr="00675DAA">
              <w:t>Description</w:t>
            </w:r>
          </w:p>
          <w:p w:rsidR="00832459" w:rsidRPr="00675DAA" w:rsidRDefault="00832459" w:rsidP="0080029F">
            <w:r w:rsidRPr="00675DAA">
              <w:t>Instructions</w:t>
            </w:r>
          </w:p>
        </w:tc>
      </w:tr>
      <w:tr w:rsidR="00832459" w:rsidRPr="00675DAA" w:rsidTr="00C87FC3">
        <w:trPr>
          <w:cantSplit/>
        </w:trPr>
        <w:tc>
          <w:tcPr>
            <w:tcW w:w="2358" w:type="dxa"/>
            <w:vMerge w:val="restart"/>
          </w:tcPr>
          <w:p w:rsidR="00832459" w:rsidRPr="00675DAA" w:rsidRDefault="00832459" w:rsidP="0080029F">
            <w:r w:rsidRPr="00675DAA">
              <w:t>id</w:t>
            </w:r>
          </w:p>
        </w:tc>
        <w:tc>
          <w:tcPr>
            <w:tcW w:w="1260" w:type="dxa"/>
            <w:shd w:val="clear" w:color="auto" w:fill="D9D9D9"/>
          </w:tcPr>
          <w:p w:rsidR="00832459" w:rsidRPr="00675DAA" w:rsidRDefault="00832459" w:rsidP="0080029F">
            <w:r w:rsidRPr="00675DAA">
              <w:t>N/A</w:t>
            </w:r>
          </w:p>
        </w:tc>
        <w:tc>
          <w:tcPr>
            <w:tcW w:w="1260" w:type="dxa"/>
            <w:shd w:val="clear" w:color="auto" w:fill="D9D9D9"/>
          </w:tcPr>
          <w:p w:rsidR="00832459" w:rsidRPr="00675DAA" w:rsidRDefault="00832459" w:rsidP="0080029F">
            <w:r w:rsidRPr="00675DAA">
              <w:t>1:1</w:t>
            </w:r>
          </w:p>
        </w:tc>
        <w:tc>
          <w:tcPr>
            <w:tcW w:w="1350" w:type="dxa"/>
            <w:shd w:val="clear" w:color="auto" w:fill="D9D9D9"/>
          </w:tcPr>
          <w:p w:rsidR="00832459" w:rsidRPr="00675DAA" w:rsidRDefault="00832459" w:rsidP="0080029F"/>
        </w:tc>
        <w:tc>
          <w:tcPr>
            <w:tcW w:w="3330" w:type="dxa"/>
            <w:shd w:val="clear" w:color="auto" w:fill="D9D9D9"/>
          </w:tcPr>
          <w:p w:rsidR="00832459" w:rsidRPr="00675DAA" w:rsidRDefault="00832459" w:rsidP="0080029F">
            <w:r w:rsidRPr="00675DAA">
              <w:t>Provides a globally unique ID for a specific section.</w:t>
            </w:r>
          </w:p>
        </w:tc>
      </w:tr>
      <w:tr w:rsidR="00832459" w:rsidRPr="00675DAA" w:rsidTr="00C87FC3">
        <w:trPr>
          <w:cantSplit/>
        </w:trPr>
        <w:tc>
          <w:tcPr>
            <w:tcW w:w="2358" w:type="dxa"/>
            <w:vMerge/>
          </w:tcPr>
          <w:p w:rsidR="00832459" w:rsidRPr="00675DAA" w:rsidRDefault="00832459" w:rsidP="0080029F"/>
        </w:tc>
        <w:tc>
          <w:tcPr>
            <w:tcW w:w="1260" w:type="dxa"/>
          </w:tcPr>
          <w:p w:rsidR="00832459" w:rsidRPr="00675DAA" w:rsidRDefault="00832459" w:rsidP="0080029F">
            <w:r w:rsidRPr="00675DAA">
              <w:t>root</w:t>
            </w:r>
          </w:p>
        </w:tc>
        <w:tc>
          <w:tcPr>
            <w:tcW w:w="1260" w:type="dxa"/>
          </w:tcPr>
          <w:p w:rsidR="00832459" w:rsidRPr="00675DAA" w:rsidRDefault="00832459" w:rsidP="0080029F">
            <w:r w:rsidRPr="00675DAA">
              <w:t>1:1</w:t>
            </w:r>
          </w:p>
        </w:tc>
        <w:tc>
          <w:tcPr>
            <w:tcW w:w="1350" w:type="dxa"/>
          </w:tcPr>
          <w:p w:rsidR="00832459" w:rsidRPr="00675DAA" w:rsidRDefault="00832459" w:rsidP="0080029F"/>
        </w:tc>
        <w:tc>
          <w:tcPr>
            <w:tcW w:w="3330" w:type="dxa"/>
          </w:tcPr>
          <w:p w:rsidR="00832459" w:rsidRPr="00675DAA" w:rsidRDefault="00832459" w:rsidP="0080029F"/>
        </w:tc>
      </w:tr>
      <w:tr w:rsidR="00832459" w:rsidRPr="00675DAA" w:rsidTr="00C87FC3">
        <w:trPr>
          <w:cantSplit/>
        </w:trPr>
        <w:tc>
          <w:tcPr>
            <w:tcW w:w="2358" w:type="dxa"/>
            <w:shd w:val="clear" w:color="auto" w:fill="808080"/>
          </w:tcPr>
          <w:p w:rsidR="00832459" w:rsidRPr="00675DAA" w:rsidRDefault="00832459" w:rsidP="0080029F">
            <w:r w:rsidRPr="00675DAA">
              <w:lastRenderedPageBreak/>
              <w:t>Conformance</w:t>
            </w:r>
          </w:p>
        </w:tc>
        <w:tc>
          <w:tcPr>
            <w:tcW w:w="7200" w:type="dxa"/>
            <w:gridSpan w:val="4"/>
          </w:tcPr>
          <w:p w:rsidR="00C62131" w:rsidRDefault="00C62131" w:rsidP="0043437F">
            <w:pPr>
              <w:pStyle w:val="ListParagraph"/>
              <w:numPr>
                <w:ilvl w:val="0"/>
                <w:numId w:val="102"/>
              </w:numPr>
            </w:pPr>
            <w:r>
              <w:t>There is an id element</w:t>
            </w:r>
          </w:p>
          <w:p w:rsidR="00D76A0D" w:rsidRPr="00C13369" w:rsidRDefault="00487FE5" w:rsidP="0043437F">
            <w:pPr>
              <w:pStyle w:val="ListParagraph"/>
              <w:numPr>
                <w:ilvl w:val="0"/>
                <w:numId w:val="172"/>
              </w:numPr>
            </w:pPr>
            <w:r>
              <w:rPr>
                <w:highlight w:val="white"/>
              </w:rPr>
              <w:t>SPL Rule 3</w:t>
            </w:r>
            <w:r w:rsidR="00D76A0D">
              <w:rPr>
                <w:highlight w:val="white"/>
              </w:rPr>
              <w:t xml:space="preserve"> </w:t>
            </w:r>
            <w:r w:rsidR="00D76A0D" w:rsidRPr="00D00628">
              <w:rPr>
                <w:highlight w:val="white"/>
              </w:rPr>
              <w:t xml:space="preserve">identifies that </w:t>
            </w:r>
            <w:r w:rsidR="00D76A0D">
              <w:rPr>
                <w:highlight w:val="white"/>
              </w:rPr>
              <w:t>the</w:t>
            </w:r>
            <w:r w:rsidR="00D76A0D" w:rsidRPr="00D00628">
              <w:rPr>
                <w:highlight w:val="white"/>
              </w:rPr>
              <w:t xml:space="preserve"> </w:t>
            </w:r>
            <w:r w:rsidR="00D76A0D" w:rsidRPr="00D00628">
              <w:t xml:space="preserve">element has </w:t>
            </w:r>
            <w:r w:rsidR="00D76A0D">
              <w:t xml:space="preserve">not </w:t>
            </w:r>
            <w:r w:rsidR="00D76A0D" w:rsidRPr="00D00628">
              <w:t>been defined.</w:t>
            </w:r>
          </w:p>
          <w:p w:rsidR="00D76A0D" w:rsidRPr="007F7A5D" w:rsidRDefault="00487FE5" w:rsidP="0043437F">
            <w:pPr>
              <w:pStyle w:val="ListParagraph"/>
              <w:numPr>
                <w:ilvl w:val="0"/>
                <w:numId w:val="172"/>
              </w:numPr>
            </w:pPr>
            <w:r>
              <w:rPr>
                <w:highlight w:val="white"/>
              </w:rPr>
              <w:t>SPL Rule 4</w:t>
            </w:r>
            <w:r w:rsidR="00D76A0D">
              <w:rPr>
                <w:highlight w:val="white"/>
              </w:rPr>
              <w:t xml:space="preserve"> </w:t>
            </w:r>
            <w:r w:rsidR="00D76A0D" w:rsidRPr="00D00628">
              <w:rPr>
                <w:highlight w:val="white"/>
              </w:rPr>
              <w:t xml:space="preserve">identifies that more than one </w:t>
            </w:r>
            <w:r w:rsidR="00D76A0D" w:rsidRPr="00D00628">
              <w:t xml:space="preserve">element </w:t>
            </w:r>
            <w:r w:rsidR="00D76A0D">
              <w:t xml:space="preserve">is </w:t>
            </w:r>
            <w:r w:rsidR="00D76A0D" w:rsidRPr="00D00628">
              <w:t>defined.</w:t>
            </w:r>
          </w:p>
          <w:p w:rsidR="00C62131" w:rsidRDefault="00C62131" w:rsidP="0080029F"/>
          <w:p w:rsidR="00832459" w:rsidRDefault="00832459" w:rsidP="0043437F">
            <w:pPr>
              <w:pStyle w:val="ListParagraph"/>
              <w:numPr>
                <w:ilvl w:val="0"/>
                <w:numId w:val="102"/>
              </w:numPr>
            </w:pPr>
            <w:r w:rsidRPr="00675DAA">
              <w:t>There is a root</w:t>
            </w:r>
            <w:r w:rsidR="00582038">
              <w:t xml:space="preserve"> attribute</w:t>
            </w:r>
          </w:p>
          <w:p w:rsidR="00582038" w:rsidRPr="00674290" w:rsidRDefault="00487FE5" w:rsidP="0043437F">
            <w:pPr>
              <w:pStyle w:val="ListParagraph"/>
              <w:numPr>
                <w:ilvl w:val="0"/>
                <w:numId w:val="173"/>
              </w:numPr>
              <w:rPr>
                <w:highlight w:val="white"/>
              </w:rPr>
            </w:pPr>
            <w:r>
              <w:rPr>
                <w:highlight w:val="white"/>
              </w:rPr>
              <w:t>SPL Rule 5</w:t>
            </w:r>
            <w:r w:rsidR="00582038">
              <w:rPr>
                <w:highlight w:val="white"/>
              </w:rPr>
              <w:t xml:space="preserve"> </w:t>
            </w:r>
            <w:r w:rsidR="00582038" w:rsidRPr="00334410">
              <w:rPr>
                <w:highlight w:val="white"/>
              </w:rPr>
              <w:t xml:space="preserve">identifies that </w:t>
            </w:r>
            <w:r w:rsidR="00582038">
              <w:rPr>
                <w:highlight w:val="white"/>
              </w:rPr>
              <w:t xml:space="preserve">the </w:t>
            </w:r>
            <w:r w:rsidR="00582038" w:rsidRPr="00D00628">
              <w:rPr>
                <w:highlight w:val="white"/>
              </w:rPr>
              <w:t xml:space="preserve">attribute has </w:t>
            </w:r>
            <w:r w:rsidR="00582038">
              <w:rPr>
                <w:highlight w:val="white"/>
              </w:rPr>
              <w:t xml:space="preserve">not </w:t>
            </w:r>
            <w:r w:rsidR="00582038" w:rsidRPr="00D00628">
              <w:rPr>
                <w:highlight w:val="white"/>
              </w:rPr>
              <w:t>been defined</w:t>
            </w:r>
            <w:r w:rsidR="00582038">
              <w:rPr>
                <w:highlight w:val="white"/>
              </w:rPr>
              <w:t>.</w:t>
            </w:r>
          </w:p>
          <w:p w:rsidR="00C62131" w:rsidRPr="00675DAA" w:rsidRDefault="00C62131" w:rsidP="0080029F">
            <w:pPr>
              <w:pStyle w:val="ListParagraph"/>
            </w:pPr>
          </w:p>
          <w:p w:rsidR="00832459" w:rsidRPr="00675DAA" w:rsidRDefault="00832459" w:rsidP="0043437F">
            <w:pPr>
              <w:pStyle w:val="ListParagraph"/>
              <w:numPr>
                <w:ilvl w:val="0"/>
                <w:numId w:val="102"/>
              </w:numPr>
            </w:pPr>
            <w:commentRangeStart w:id="60"/>
            <w:r w:rsidRPr="00675DAA">
              <w:t>The id@root is a GUID</w:t>
            </w:r>
          </w:p>
          <w:p w:rsidR="00832459" w:rsidRPr="00675DAA" w:rsidRDefault="00832459" w:rsidP="0043437F">
            <w:pPr>
              <w:pStyle w:val="ListParagraph"/>
              <w:numPr>
                <w:ilvl w:val="0"/>
                <w:numId w:val="102"/>
              </w:numPr>
            </w:pPr>
            <w:r w:rsidRPr="00675DAA">
              <w:t xml:space="preserve">The id@root is unique for each section </w:t>
            </w:r>
          </w:p>
          <w:p w:rsidR="00832459" w:rsidRPr="00675DAA" w:rsidRDefault="00832459" w:rsidP="0043437F">
            <w:pPr>
              <w:pStyle w:val="ListParagraph"/>
              <w:numPr>
                <w:ilvl w:val="0"/>
                <w:numId w:val="102"/>
              </w:numPr>
            </w:pPr>
            <w:r w:rsidRPr="00675DAA">
              <w:t>The id@root does not have an extension</w:t>
            </w:r>
          </w:p>
          <w:p w:rsidR="00832459" w:rsidRPr="00675DAA" w:rsidRDefault="00832459" w:rsidP="0043437F">
            <w:pPr>
              <w:pStyle w:val="ListParagraph"/>
              <w:numPr>
                <w:ilvl w:val="0"/>
                <w:numId w:val="102"/>
              </w:numPr>
            </w:pPr>
            <w:r w:rsidRPr="00675DAA">
              <w:t>The id@root does not match any other id in the document</w:t>
            </w:r>
          </w:p>
          <w:p w:rsidR="00832459" w:rsidRPr="00675DAA" w:rsidRDefault="00832459" w:rsidP="0043437F">
            <w:pPr>
              <w:pStyle w:val="ListParagraph"/>
              <w:numPr>
                <w:ilvl w:val="0"/>
                <w:numId w:val="102"/>
              </w:numPr>
            </w:pPr>
            <w:r w:rsidRPr="00675DAA">
              <w:t>The id@root is unique across all documents, sections and any other ids</w:t>
            </w:r>
            <w:commentRangeEnd w:id="60"/>
            <w:r w:rsidR="00C62131" w:rsidRPr="00F0395E">
              <w:commentReference w:id="60"/>
            </w:r>
          </w:p>
        </w:tc>
      </w:tr>
    </w:tbl>
    <w:p w:rsidR="00832459" w:rsidRDefault="00832459"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832459" w:rsidRPr="00675DAA" w:rsidTr="00C87FC3">
        <w:trPr>
          <w:cantSplit/>
          <w:trHeight w:val="580"/>
          <w:tblHeader/>
        </w:trPr>
        <w:tc>
          <w:tcPr>
            <w:tcW w:w="2358" w:type="dxa"/>
            <w:shd w:val="clear" w:color="auto" w:fill="808080"/>
          </w:tcPr>
          <w:p w:rsidR="00832459" w:rsidRPr="00F53457" w:rsidRDefault="00832459" w:rsidP="0080029F">
            <w:r w:rsidRPr="00675DAA">
              <w:t>Element</w:t>
            </w:r>
          </w:p>
        </w:tc>
        <w:tc>
          <w:tcPr>
            <w:tcW w:w="1260" w:type="dxa"/>
            <w:shd w:val="clear" w:color="auto" w:fill="808080"/>
          </w:tcPr>
          <w:p w:rsidR="00832459" w:rsidRPr="00675DAA" w:rsidRDefault="00832459" w:rsidP="0080029F">
            <w:r w:rsidRPr="00675DAA">
              <w:t>Attribute</w:t>
            </w:r>
          </w:p>
        </w:tc>
        <w:tc>
          <w:tcPr>
            <w:tcW w:w="1260" w:type="dxa"/>
            <w:shd w:val="clear" w:color="auto" w:fill="808080"/>
          </w:tcPr>
          <w:p w:rsidR="00832459" w:rsidRPr="00F53457" w:rsidRDefault="00832459" w:rsidP="0080029F">
            <w:r w:rsidRPr="00675DAA">
              <w:t>Cardinality</w:t>
            </w:r>
          </w:p>
        </w:tc>
        <w:tc>
          <w:tcPr>
            <w:tcW w:w="1350" w:type="dxa"/>
            <w:shd w:val="clear" w:color="auto" w:fill="808080"/>
          </w:tcPr>
          <w:p w:rsidR="00832459" w:rsidRPr="00675DAA" w:rsidRDefault="00832459" w:rsidP="0080029F">
            <w:r w:rsidRPr="00675DAA">
              <w:t>Value(s) Allowed</w:t>
            </w:r>
          </w:p>
          <w:p w:rsidR="00832459" w:rsidRPr="00675DAA" w:rsidRDefault="00832459" w:rsidP="0080029F">
            <w:r w:rsidRPr="00675DAA">
              <w:t>Examples</w:t>
            </w:r>
          </w:p>
        </w:tc>
        <w:tc>
          <w:tcPr>
            <w:tcW w:w="3330" w:type="dxa"/>
            <w:shd w:val="clear" w:color="auto" w:fill="808080"/>
          </w:tcPr>
          <w:p w:rsidR="00832459" w:rsidRPr="00675DAA" w:rsidRDefault="00832459" w:rsidP="0080029F">
            <w:r w:rsidRPr="00675DAA">
              <w:t>Description</w:t>
            </w:r>
          </w:p>
          <w:p w:rsidR="00832459" w:rsidRPr="00675DAA" w:rsidRDefault="00832459" w:rsidP="0080029F">
            <w:r w:rsidRPr="00675DAA">
              <w:t>Instructions</w:t>
            </w:r>
          </w:p>
        </w:tc>
      </w:tr>
      <w:tr w:rsidR="00832459" w:rsidRPr="00675DAA" w:rsidTr="00C87FC3">
        <w:trPr>
          <w:cantSplit/>
        </w:trPr>
        <w:tc>
          <w:tcPr>
            <w:tcW w:w="2358" w:type="dxa"/>
            <w:vMerge w:val="restart"/>
          </w:tcPr>
          <w:p w:rsidR="00832459" w:rsidRPr="00675DAA" w:rsidRDefault="00832459" w:rsidP="0080029F">
            <w:r w:rsidRPr="00675DAA">
              <w:t>code</w:t>
            </w:r>
          </w:p>
        </w:tc>
        <w:tc>
          <w:tcPr>
            <w:tcW w:w="1260" w:type="dxa"/>
            <w:shd w:val="clear" w:color="auto" w:fill="D9D9D9"/>
          </w:tcPr>
          <w:p w:rsidR="00832459" w:rsidRPr="00675DAA" w:rsidRDefault="00832459" w:rsidP="0080029F">
            <w:r w:rsidRPr="00675DAA">
              <w:t>N/A</w:t>
            </w:r>
          </w:p>
        </w:tc>
        <w:tc>
          <w:tcPr>
            <w:tcW w:w="1260" w:type="dxa"/>
            <w:shd w:val="clear" w:color="auto" w:fill="D9D9D9"/>
          </w:tcPr>
          <w:p w:rsidR="00832459" w:rsidRPr="00675DAA" w:rsidRDefault="00832459" w:rsidP="0080029F">
            <w:r w:rsidRPr="00675DAA">
              <w:t>1:1</w:t>
            </w:r>
          </w:p>
        </w:tc>
        <w:tc>
          <w:tcPr>
            <w:tcW w:w="1350" w:type="dxa"/>
            <w:shd w:val="clear" w:color="auto" w:fill="D9D9D9"/>
          </w:tcPr>
          <w:p w:rsidR="00832459" w:rsidRPr="00675DAA" w:rsidRDefault="00832459" w:rsidP="0080029F"/>
        </w:tc>
        <w:tc>
          <w:tcPr>
            <w:tcW w:w="3330" w:type="dxa"/>
            <w:shd w:val="clear" w:color="auto" w:fill="D9D9D9"/>
          </w:tcPr>
          <w:p w:rsidR="00832459" w:rsidRPr="00675DAA" w:rsidRDefault="00F35463" w:rsidP="0080029F">
            <w:r>
              <w:t>The section type/label. It is used to identify the content of the section.</w:t>
            </w:r>
          </w:p>
        </w:tc>
      </w:tr>
      <w:tr w:rsidR="00832459" w:rsidRPr="00675DAA" w:rsidTr="00C87FC3">
        <w:trPr>
          <w:cantSplit/>
        </w:trPr>
        <w:tc>
          <w:tcPr>
            <w:tcW w:w="2358" w:type="dxa"/>
            <w:vMerge/>
          </w:tcPr>
          <w:p w:rsidR="00832459" w:rsidRPr="00675DAA" w:rsidRDefault="00832459" w:rsidP="0080029F"/>
        </w:tc>
        <w:tc>
          <w:tcPr>
            <w:tcW w:w="1260" w:type="dxa"/>
          </w:tcPr>
          <w:p w:rsidR="00832459" w:rsidRPr="00675DAA" w:rsidRDefault="00832459" w:rsidP="0080029F">
            <w:r w:rsidRPr="00675DAA">
              <w:t>code</w:t>
            </w:r>
          </w:p>
        </w:tc>
        <w:tc>
          <w:tcPr>
            <w:tcW w:w="1260" w:type="dxa"/>
          </w:tcPr>
          <w:p w:rsidR="00832459" w:rsidRPr="00675DAA" w:rsidRDefault="00832459" w:rsidP="0080029F">
            <w:r w:rsidRPr="00675DAA">
              <w:t>1:1</w:t>
            </w:r>
          </w:p>
        </w:tc>
        <w:tc>
          <w:tcPr>
            <w:tcW w:w="1350" w:type="dxa"/>
          </w:tcPr>
          <w:p w:rsidR="00832459" w:rsidRPr="00675DAA" w:rsidRDefault="00832459" w:rsidP="0080029F"/>
        </w:tc>
        <w:tc>
          <w:tcPr>
            <w:tcW w:w="3330" w:type="dxa"/>
          </w:tcPr>
          <w:p w:rsidR="00832459" w:rsidRPr="00675DAA" w:rsidRDefault="00832459" w:rsidP="0080029F"/>
        </w:tc>
      </w:tr>
      <w:tr w:rsidR="00832459" w:rsidRPr="00675DAA" w:rsidTr="00C87FC3">
        <w:trPr>
          <w:cantSplit/>
        </w:trPr>
        <w:tc>
          <w:tcPr>
            <w:tcW w:w="2358" w:type="dxa"/>
            <w:vMerge/>
          </w:tcPr>
          <w:p w:rsidR="00832459" w:rsidRPr="00675DAA" w:rsidRDefault="00832459" w:rsidP="0080029F"/>
        </w:tc>
        <w:tc>
          <w:tcPr>
            <w:tcW w:w="1260" w:type="dxa"/>
          </w:tcPr>
          <w:p w:rsidR="00832459" w:rsidRPr="00675DAA" w:rsidRDefault="00832459" w:rsidP="0080029F">
            <w:r w:rsidRPr="00675DAA">
              <w:t>codeSystem</w:t>
            </w:r>
          </w:p>
        </w:tc>
        <w:tc>
          <w:tcPr>
            <w:tcW w:w="1260" w:type="dxa"/>
          </w:tcPr>
          <w:p w:rsidR="00832459" w:rsidRPr="00675DAA" w:rsidRDefault="00832459" w:rsidP="0080029F">
            <w:r w:rsidRPr="00675DAA">
              <w:t>1:1</w:t>
            </w:r>
          </w:p>
        </w:tc>
        <w:tc>
          <w:tcPr>
            <w:tcW w:w="1350" w:type="dxa"/>
          </w:tcPr>
          <w:p w:rsidR="00832459" w:rsidRPr="00675DAA" w:rsidRDefault="00832459" w:rsidP="0080029F"/>
        </w:tc>
        <w:tc>
          <w:tcPr>
            <w:tcW w:w="3330" w:type="dxa"/>
          </w:tcPr>
          <w:p w:rsidR="00832459" w:rsidRPr="00675DAA" w:rsidRDefault="00832459" w:rsidP="0080029F"/>
        </w:tc>
      </w:tr>
      <w:tr w:rsidR="00832459" w:rsidRPr="00675DAA" w:rsidTr="00C87FC3">
        <w:trPr>
          <w:cantSplit/>
        </w:trPr>
        <w:tc>
          <w:tcPr>
            <w:tcW w:w="2358" w:type="dxa"/>
            <w:vMerge/>
          </w:tcPr>
          <w:p w:rsidR="00832459" w:rsidRPr="00675DAA" w:rsidRDefault="00832459" w:rsidP="0080029F"/>
        </w:tc>
        <w:tc>
          <w:tcPr>
            <w:tcW w:w="1260" w:type="dxa"/>
          </w:tcPr>
          <w:p w:rsidR="00832459" w:rsidRPr="00675DAA" w:rsidRDefault="00832459" w:rsidP="0080029F">
            <w:r w:rsidRPr="00675DAA">
              <w:t>displayName</w:t>
            </w:r>
          </w:p>
        </w:tc>
        <w:tc>
          <w:tcPr>
            <w:tcW w:w="1260" w:type="dxa"/>
          </w:tcPr>
          <w:p w:rsidR="00832459" w:rsidRPr="00675DAA" w:rsidRDefault="00832459" w:rsidP="0080029F">
            <w:r w:rsidRPr="00675DAA">
              <w:t>1:1</w:t>
            </w:r>
          </w:p>
        </w:tc>
        <w:tc>
          <w:tcPr>
            <w:tcW w:w="1350" w:type="dxa"/>
          </w:tcPr>
          <w:p w:rsidR="00832459" w:rsidRPr="00675DAA" w:rsidRDefault="00832459" w:rsidP="0080029F"/>
        </w:tc>
        <w:tc>
          <w:tcPr>
            <w:tcW w:w="3330" w:type="dxa"/>
          </w:tcPr>
          <w:p w:rsidR="00832459" w:rsidRPr="00675DAA" w:rsidRDefault="00832459" w:rsidP="0080029F"/>
        </w:tc>
      </w:tr>
      <w:tr w:rsidR="00832459" w:rsidRPr="00675DAA" w:rsidTr="00C87FC3">
        <w:trPr>
          <w:cantSplit/>
        </w:trPr>
        <w:tc>
          <w:tcPr>
            <w:tcW w:w="2358" w:type="dxa"/>
            <w:shd w:val="clear" w:color="auto" w:fill="808080"/>
          </w:tcPr>
          <w:p w:rsidR="00832459" w:rsidRPr="00675DAA" w:rsidRDefault="00832459" w:rsidP="0080029F">
            <w:r w:rsidRPr="00675DAA">
              <w:t>Conformance</w:t>
            </w:r>
          </w:p>
        </w:tc>
        <w:tc>
          <w:tcPr>
            <w:tcW w:w="7200" w:type="dxa"/>
            <w:gridSpan w:val="4"/>
          </w:tcPr>
          <w:p w:rsidR="00204309" w:rsidRDefault="00204309" w:rsidP="0043437F">
            <w:pPr>
              <w:pStyle w:val="ListParagraph"/>
              <w:numPr>
                <w:ilvl w:val="0"/>
                <w:numId w:val="45"/>
              </w:numPr>
            </w:pPr>
            <w:r>
              <w:t>There is a code element</w:t>
            </w:r>
          </w:p>
          <w:p w:rsidR="00D76A0D" w:rsidRPr="005D21D1" w:rsidRDefault="00487FE5" w:rsidP="0043437F">
            <w:pPr>
              <w:pStyle w:val="ListParagraph"/>
              <w:numPr>
                <w:ilvl w:val="0"/>
                <w:numId w:val="174"/>
              </w:numPr>
              <w:rPr>
                <w:highlight w:val="white"/>
              </w:rPr>
            </w:pPr>
            <w:r>
              <w:rPr>
                <w:highlight w:val="white"/>
              </w:rPr>
              <w:t>SPL Rule 3</w:t>
            </w:r>
            <w:r w:rsidR="00D76A0D">
              <w:rPr>
                <w:highlight w:val="white"/>
              </w:rPr>
              <w:t xml:space="preserve"> </w:t>
            </w:r>
            <w:r w:rsidR="00D76A0D" w:rsidRPr="00D00628">
              <w:rPr>
                <w:highlight w:val="white"/>
              </w:rPr>
              <w:t xml:space="preserve">identifies that </w:t>
            </w:r>
            <w:r w:rsidR="00D76A0D">
              <w:rPr>
                <w:highlight w:val="white"/>
              </w:rPr>
              <w:t>the</w:t>
            </w:r>
            <w:r w:rsidR="00D76A0D" w:rsidRPr="00D00628">
              <w:rPr>
                <w:highlight w:val="white"/>
              </w:rPr>
              <w:t xml:space="preserve"> </w:t>
            </w:r>
            <w:r w:rsidR="00D76A0D" w:rsidRPr="005D21D1">
              <w:rPr>
                <w:highlight w:val="white"/>
              </w:rPr>
              <w:t>element has not been defined.</w:t>
            </w:r>
          </w:p>
          <w:p w:rsidR="00D76A0D" w:rsidRPr="005D21D1" w:rsidRDefault="00487FE5" w:rsidP="0043437F">
            <w:pPr>
              <w:pStyle w:val="ListParagraph"/>
              <w:numPr>
                <w:ilvl w:val="0"/>
                <w:numId w:val="174"/>
              </w:numPr>
              <w:rPr>
                <w:highlight w:val="white"/>
              </w:rPr>
            </w:pPr>
            <w:r>
              <w:rPr>
                <w:highlight w:val="white"/>
              </w:rPr>
              <w:t>SPL Rule 4</w:t>
            </w:r>
            <w:r w:rsidR="00D76A0D">
              <w:rPr>
                <w:highlight w:val="white"/>
              </w:rPr>
              <w:t xml:space="preserve"> </w:t>
            </w:r>
            <w:r w:rsidR="00D76A0D" w:rsidRPr="00D00628">
              <w:rPr>
                <w:highlight w:val="white"/>
              </w:rPr>
              <w:t xml:space="preserve">identifies that more than one </w:t>
            </w:r>
            <w:r w:rsidR="00D76A0D" w:rsidRPr="005D21D1">
              <w:rPr>
                <w:highlight w:val="white"/>
              </w:rPr>
              <w:t>element is defined.</w:t>
            </w:r>
          </w:p>
          <w:p w:rsidR="00204309" w:rsidRDefault="00204309" w:rsidP="0080029F">
            <w:pPr>
              <w:pStyle w:val="ListParagraph"/>
            </w:pPr>
          </w:p>
          <w:p w:rsidR="005D21D1" w:rsidRDefault="005D21D1" w:rsidP="0043437F">
            <w:pPr>
              <w:pStyle w:val="ListParagraph"/>
              <w:numPr>
                <w:ilvl w:val="0"/>
                <w:numId w:val="45"/>
              </w:numPr>
            </w:pPr>
            <w:r w:rsidRPr="00675DAA">
              <w:t>There is a codeSystem</w:t>
            </w:r>
            <w:r>
              <w:t xml:space="preserve"> attribute with a </w:t>
            </w:r>
            <w:r w:rsidRPr="00F53457">
              <w:t xml:space="preserve">value </w:t>
            </w:r>
            <w:r>
              <w:t>of</w:t>
            </w:r>
            <w:r w:rsidRPr="00F53457">
              <w:t xml:space="preserve">: </w:t>
            </w:r>
            <w:r>
              <w:t>2.16.840.1.113883.2.20.6.8</w:t>
            </w:r>
          </w:p>
          <w:p w:rsidR="005D21D1" w:rsidRPr="00674290" w:rsidRDefault="005D21D1" w:rsidP="0043437F">
            <w:pPr>
              <w:pStyle w:val="ListParagraph"/>
              <w:numPr>
                <w:ilvl w:val="0"/>
                <w:numId w:val="175"/>
              </w:numPr>
              <w:rPr>
                <w:highlight w:val="white"/>
              </w:rPr>
            </w:pPr>
            <w:r>
              <w:rPr>
                <w:highlight w:val="white"/>
              </w:rPr>
              <w:t xml:space="preserve">SPL Rule 5 </w:t>
            </w:r>
            <w:r w:rsidRPr="00334410">
              <w:rPr>
                <w:highlight w:val="white"/>
              </w:rPr>
              <w:t xml:space="preserve">identifies that </w:t>
            </w:r>
            <w:r>
              <w:rPr>
                <w:highlight w:val="white"/>
              </w:rPr>
              <w:t xml:space="preserve">the </w:t>
            </w:r>
            <w:r w:rsidRPr="00D00628">
              <w:rPr>
                <w:highlight w:val="white"/>
              </w:rPr>
              <w:t xml:space="preserve">attribute has </w:t>
            </w:r>
            <w:r>
              <w:rPr>
                <w:highlight w:val="white"/>
              </w:rPr>
              <w:t xml:space="preserve">not </w:t>
            </w:r>
            <w:r w:rsidRPr="00D00628">
              <w:rPr>
                <w:highlight w:val="white"/>
              </w:rPr>
              <w:t>been defined</w:t>
            </w:r>
            <w:r>
              <w:rPr>
                <w:highlight w:val="white"/>
              </w:rPr>
              <w:t>.</w:t>
            </w:r>
          </w:p>
          <w:p w:rsidR="005D21D1" w:rsidRPr="0050178E" w:rsidRDefault="005D21D1" w:rsidP="0043437F">
            <w:pPr>
              <w:pStyle w:val="ListParagraph"/>
              <w:numPr>
                <w:ilvl w:val="0"/>
                <w:numId w:val="175"/>
              </w:numPr>
              <w:rPr>
                <w:highlight w:val="white"/>
              </w:rPr>
            </w:pPr>
            <w:r>
              <w:rPr>
                <w:highlight w:val="white"/>
              </w:rPr>
              <w:t>SPL Rule 2</w:t>
            </w:r>
            <w:r w:rsidRPr="00C13369">
              <w:rPr>
                <w:highlight w:val="white"/>
              </w:rPr>
              <w:t xml:space="preserve"> </w:t>
            </w:r>
            <w:r w:rsidRPr="00334410">
              <w:rPr>
                <w:highlight w:val="white"/>
              </w:rPr>
              <w:t xml:space="preserve">identifies </w:t>
            </w:r>
            <w:r>
              <w:rPr>
                <w:highlight w:val="white"/>
              </w:rPr>
              <w:t>that the OID value is incorrect.</w:t>
            </w:r>
          </w:p>
          <w:p w:rsidR="005D21D1" w:rsidRDefault="005D21D1" w:rsidP="0080029F">
            <w:pPr>
              <w:pStyle w:val="ListParagraph"/>
            </w:pPr>
          </w:p>
          <w:p w:rsidR="00832459" w:rsidRDefault="00832459" w:rsidP="0043437F">
            <w:pPr>
              <w:pStyle w:val="ListParagraph"/>
              <w:numPr>
                <w:ilvl w:val="0"/>
                <w:numId w:val="45"/>
              </w:numPr>
            </w:pPr>
            <w:r w:rsidRPr="00675DAA">
              <w:t>There is a code</w:t>
            </w:r>
            <w:r w:rsidR="00582038">
              <w:t xml:space="preserve"> attribute</w:t>
            </w:r>
            <w:r w:rsidR="005D21D1">
              <w:t xml:space="preserve"> that is derived from the OID</w:t>
            </w:r>
          </w:p>
          <w:p w:rsidR="00582038" w:rsidRPr="00674290" w:rsidRDefault="00487FE5" w:rsidP="0043437F">
            <w:pPr>
              <w:pStyle w:val="ListParagraph"/>
              <w:numPr>
                <w:ilvl w:val="0"/>
                <w:numId w:val="176"/>
              </w:numPr>
              <w:rPr>
                <w:highlight w:val="white"/>
              </w:rPr>
            </w:pPr>
            <w:r>
              <w:rPr>
                <w:highlight w:val="white"/>
              </w:rPr>
              <w:t>SPL Rule 5</w:t>
            </w:r>
            <w:r w:rsidR="00582038">
              <w:rPr>
                <w:highlight w:val="white"/>
              </w:rPr>
              <w:t xml:space="preserve"> </w:t>
            </w:r>
            <w:r w:rsidR="00582038" w:rsidRPr="00334410">
              <w:rPr>
                <w:highlight w:val="white"/>
              </w:rPr>
              <w:t xml:space="preserve">identifies that </w:t>
            </w:r>
            <w:r w:rsidR="00582038">
              <w:rPr>
                <w:highlight w:val="white"/>
              </w:rPr>
              <w:t xml:space="preserve">the </w:t>
            </w:r>
            <w:r w:rsidR="00582038" w:rsidRPr="00D00628">
              <w:rPr>
                <w:highlight w:val="white"/>
              </w:rPr>
              <w:t xml:space="preserve">attribute has </w:t>
            </w:r>
            <w:r w:rsidR="00582038">
              <w:rPr>
                <w:highlight w:val="white"/>
              </w:rPr>
              <w:t xml:space="preserve">not </w:t>
            </w:r>
            <w:r w:rsidR="00582038" w:rsidRPr="00D00628">
              <w:rPr>
                <w:highlight w:val="white"/>
              </w:rPr>
              <w:t>been defined</w:t>
            </w:r>
            <w:r w:rsidR="00582038">
              <w:rPr>
                <w:highlight w:val="white"/>
              </w:rPr>
              <w:t>.</w:t>
            </w:r>
          </w:p>
          <w:p w:rsidR="008C0A5D" w:rsidRPr="005D21D1" w:rsidRDefault="009B00F5" w:rsidP="0043437F">
            <w:pPr>
              <w:pStyle w:val="ListParagraph"/>
              <w:numPr>
                <w:ilvl w:val="0"/>
                <w:numId w:val="176"/>
              </w:numPr>
              <w:rPr>
                <w:highlight w:val="white"/>
              </w:rPr>
            </w:pPr>
            <w:r>
              <w:rPr>
                <w:highlight w:val="white"/>
              </w:rPr>
              <w:t xml:space="preserve">SPL Rule 8 </w:t>
            </w:r>
            <w:r w:rsidR="009F05AC" w:rsidRPr="00E1161C">
              <w:rPr>
                <w:highlight w:val="white"/>
              </w:rPr>
              <w:t xml:space="preserve">identifies that the code is not </w:t>
            </w:r>
            <w:r w:rsidR="009F05AC">
              <w:rPr>
                <w:highlight w:val="white"/>
              </w:rPr>
              <w:t>in the CV</w:t>
            </w:r>
            <w:r w:rsidR="009F05AC" w:rsidRPr="005D21D1">
              <w:rPr>
                <w:highlight w:val="white"/>
              </w:rPr>
              <w:t>.</w:t>
            </w:r>
          </w:p>
          <w:p w:rsidR="009F05AC" w:rsidRDefault="009F05AC" w:rsidP="0080029F">
            <w:pPr>
              <w:pStyle w:val="ListParagraph"/>
            </w:pPr>
          </w:p>
          <w:p w:rsidR="00832459" w:rsidRDefault="00832459" w:rsidP="0043437F">
            <w:pPr>
              <w:pStyle w:val="ListParagraph"/>
              <w:numPr>
                <w:ilvl w:val="0"/>
                <w:numId w:val="45"/>
              </w:numPr>
            </w:pPr>
            <w:r w:rsidRPr="00675DAA">
              <w:t xml:space="preserve">The code value </w:t>
            </w:r>
            <w:r w:rsidR="001B0358" w:rsidRPr="00675DAA">
              <w:t>is document specific</w:t>
            </w:r>
          </w:p>
          <w:p w:rsidR="008C0A5D" w:rsidRPr="008C0A5D" w:rsidRDefault="008C0A5D" w:rsidP="0043437F">
            <w:pPr>
              <w:pStyle w:val="ListParagraph"/>
              <w:numPr>
                <w:ilvl w:val="0"/>
                <w:numId w:val="177"/>
              </w:numPr>
              <w:rPr>
                <w:highlight w:val="white"/>
              </w:rPr>
            </w:pPr>
            <w:r w:rsidRPr="008C0A5D">
              <w:rPr>
                <w:highlight w:val="white"/>
              </w:rPr>
              <w:t>Informational only (no validation aspect).</w:t>
            </w:r>
          </w:p>
          <w:p w:rsidR="008C0A5D" w:rsidRDefault="008C0A5D" w:rsidP="0080029F">
            <w:pPr>
              <w:pStyle w:val="ListParagraph"/>
            </w:pPr>
          </w:p>
          <w:p w:rsidR="00832459" w:rsidRPr="00675DAA" w:rsidRDefault="00832459" w:rsidP="0043437F">
            <w:pPr>
              <w:pStyle w:val="ListParagraph"/>
              <w:numPr>
                <w:ilvl w:val="0"/>
                <w:numId w:val="45"/>
              </w:numPr>
            </w:pPr>
            <w:r w:rsidRPr="00675DAA">
              <w:t>There is a displayName</w:t>
            </w:r>
            <w:r w:rsidR="00582038">
              <w:t xml:space="preserve"> attribute</w:t>
            </w:r>
            <w:r w:rsidR="005D21D1">
              <w:t xml:space="preserve"> that </w:t>
            </w:r>
            <w:r w:rsidR="005D21D1" w:rsidRPr="00675DAA">
              <w:t>shall display the</w:t>
            </w:r>
            <w:r w:rsidR="005D21D1">
              <w:t xml:space="preserve"> appropriate </w:t>
            </w:r>
            <w:r w:rsidR="005D21D1" w:rsidRPr="00675DAA">
              <w:t>label</w:t>
            </w:r>
            <w:r w:rsidR="005D21D1">
              <w:t>.</w:t>
            </w:r>
          </w:p>
          <w:p w:rsidR="00582038" w:rsidRPr="00674290" w:rsidRDefault="00487FE5" w:rsidP="0043437F">
            <w:pPr>
              <w:pStyle w:val="ListParagraph"/>
              <w:numPr>
                <w:ilvl w:val="0"/>
                <w:numId w:val="178"/>
              </w:numPr>
              <w:rPr>
                <w:highlight w:val="white"/>
              </w:rPr>
            </w:pPr>
            <w:r>
              <w:rPr>
                <w:highlight w:val="white"/>
              </w:rPr>
              <w:t>SPL Rule 5</w:t>
            </w:r>
            <w:r w:rsidR="00582038">
              <w:rPr>
                <w:highlight w:val="white"/>
              </w:rPr>
              <w:t xml:space="preserve"> </w:t>
            </w:r>
            <w:r w:rsidR="00582038" w:rsidRPr="00334410">
              <w:rPr>
                <w:highlight w:val="white"/>
              </w:rPr>
              <w:t xml:space="preserve">identifies that </w:t>
            </w:r>
            <w:r w:rsidR="00582038">
              <w:rPr>
                <w:highlight w:val="white"/>
              </w:rPr>
              <w:t xml:space="preserve">the </w:t>
            </w:r>
            <w:r w:rsidR="00582038" w:rsidRPr="00D00628">
              <w:rPr>
                <w:highlight w:val="white"/>
              </w:rPr>
              <w:t xml:space="preserve">attribute has </w:t>
            </w:r>
            <w:r w:rsidR="00582038">
              <w:rPr>
                <w:highlight w:val="white"/>
              </w:rPr>
              <w:t xml:space="preserve">not </w:t>
            </w:r>
            <w:r w:rsidR="00582038" w:rsidRPr="00D00628">
              <w:rPr>
                <w:highlight w:val="white"/>
              </w:rPr>
              <w:t>been defined</w:t>
            </w:r>
            <w:r w:rsidR="00582038">
              <w:rPr>
                <w:highlight w:val="white"/>
              </w:rPr>
              <w:t>.</w:t>
            </w:r>
          </w:p>
          <w:p w:rsidR="00893F19" w:rsidRPr="00675DAA" w:rsidRDefault="00DA385E" w:rsidP="0043437F">
            <w:pPr>
              <w:pStyle w:val="ListParagraph"/>
              <w:numPr>
                <w:ilvl w:val="0"/>
                <w:numId w:val="178"/>
              </w:numPr>
            </w:pPr>
            <w:r w:rsidRPr="005D21D1">
              <w:rPr>
                <w:highlight w:val="white"/>
              </w:rPr>
              <w:t>SPL Rule 7 identifies that label does not match the CV.</w:t>
            </w:r>
          </w:p>
        </w:tc>
      </w:tr>
    </w:tbl>
    <w:p w:rsidR="00181B66" w:rsidRPr="00675DAA" w:rsidRDefault="00181B66"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832459" w:rsidRPr="00675DAA" w:rsidTr="00C87FC3">
        <w:trPr>
          <w:cantSplit/>
          <w:trHeight w:val="580"/>
          <w:tblHeader/>
        </w:trPr>
        <w:tc>
          <w:tcPr>
            <w:tcW w:w="2358" w:type="dxa"/>
            <w:shd w:val="clear" w:color="auto" w:fill="808080"/>
          </w:tcPr>
          <w:p w:rsidR="00832459" w:rsidRPr="00F53457" w:rsidRDefault="00832459" w:rsidP="0080029F">
            <w:r w:rsidRPr="00675DAA">
              <w:lastRenderedPageBreak/>
              <w:t>Element</w:t>
            </w:r>
          </w:p>
        </w:tc>
        <w:tc>
          <w:tcPr>
            <w:tcW w:w="1260" w:type="dxa"/>
            <w:shd w:val="clear" w:color="auto" w:fill="808080"/>
          </w:tcPr>
          <w:p w:rsidR="00832459" w:rsidRPr="00675DAA" w:rsidRDefault="00832459" w:rsidP="0080029F">
            <w:r w:rsidRPr="00675DAA">
              <w:t>Attribute</w:t>
            </w:r>
          </w:p>
        </w:tc>
        <w:tc>
          <w:tcPr>
            <w:tcW w:w="1260" w:type="dxa"/>
            <w:shd w:val="clear" w:color="auto" w:fill="808080"/>
          </w:tcPr>
          <w:p w:rsidR="00832459" w:rsidRPr="00F53457" w:rsidRDefault="00832459" w:rsidP="0080029F">
            <w:r w:rsidRPr="00675DAA">
              <w:t>Cardinality</w:t>
            </w:r>
          </w:p>
        </w:tc>
        <w:tc>
          <w:tcPr>
            <w:tcW w:w="1350" w:type="dxa"/>
            <w:shd w:val="clear" w:color="auto" w:fill="808080"/>
          </w:tcPr>
          <w:p w:rsidR="00832459" w:rsidRPr="00675DAA" w:rsidRDefault="00832459" w:rsidP="0080029F">
            <w:r w:rsidRPr="00675DAA">
              <w:t>Value(s) Allowed</w:t>
            </w:r>
          </w:p>
          <w:p w:rsidR="00832459" w:rsidRPr="00675DAA" w:rsidRDefault="00832459" w:rsidP="0080029F">
            <w:r w:rsidRPr="00675DAA">
              <w:t>Examples</w:t>
            </w:r>
          </w:p>
        </w:tc>
        <w:tc>
          <w:tcPr>
            <w:tcW w:w="3330" w:type="dxa"/>
            <w:shd w:val="clear" w:color="auto" w:fill="808080"/>
          </w:tcPr>
          <w:p w:rsidR="00832459" w:rsidRPr="00675DAA" w:rsidRDefault="00832459" w:rsidP="0080029F">
            <w:r w:rsidRPr="00675DAA">
              <w:t>Description</w:t>
            </w:r>
          </w:p>
          <w:p w:rsidR="00832459" w:rsidRPr="00675DAA" w:rsidRDefault="00832459" w:rsidP="0080029F">
            <w:r w:rsidRPr="00675DAA">
              <w:t>Instructions</w:t>
            </w:r>
          </w:p>
        </w:tc>
      </w:tr>
      <w:tr w:rsidR="00832459" w:rsidRPr="00675DAA" w:rsidTr="00C87FC3">
        <w:trPr>
          <w:cantSplit/>
        </w:trPr>
        <w:tc>
          <w:tcPr>
            <w:tcW w:w="2358" w:type="dxa"/>
          </w:tcPr>
          <w:p w:rsidR="00832459" w:rsidRPr="00675DAA" w:rsidRDefault="00A24D8A" w:rsidP="0080029F">
            <w:r>
              <w:t>t</w:t>
            </w:r>
            <w:r w:rsidR="00832459" w:rsidRPr="00675DAA">
              <w:t>itle</w:t>
            </w:r>
          </w:p>
        </w:tc>
        <w:tc>
          <w:tcPr>
            <w:tcW w:w="1260" w:type="dxa"/>
            <w:shd w:val="clear" w:color="auto" w:fill="D9D9D9"/>
          </w:tcPr>
          <w:p w:rsidR="00832459" w:rsidRPr="00675DAA" w:rsidRDefault="00832459" w:rsidP="0080029F">
            <w:r w:rsidRPr="00675DAA">
              <w:t>N/A</w:t>
            </w:r>
          </w:p>
        </w:tc>
        <w:tc>
          <w:tcPr>
            <w:tcW w:w="1260" w:type="dxa"/>
            <w:shd w:val="clear" w:color="auto" w:fill="D9D9D9"/>
          </w:tcPr>
          <w:p w:rsidR="00832459" w:rsidRPr="00675DAA" w:rsidRDefault="00832459" w:rsidP="0080029F">
            <w:r w:rsidRPr="00675DAA">
              <w:t>0:1</w:t>
            </w:r>
          </w:p>
        </w:tc>
        <w:tc>
          <w:tcPr>
            <w:tcW w:w="1350" w:type="dxa"/>
            <w:shd w:val="clear" w:color="auto" w:fill="D9D9D9"/>
          </w:tcPr>
          <w:p w:rsidR="00832459" w:rsidRPr="00675DAA" w:rsidRDefault="00832459" w:rsidP="0080029F"/>
        </w:tc>
        <w:tc>
          <w:tcPr>
            <w:tcW w:w="3330" w:type="dxa"/>
            <w:shd w:val="clear" w:color="auto" w:fill="D9D9D9"/>
          </w:tcPr>
          <w:p w:rsidR="00832459" w:rsidRPr="00675DAA" w:rsidRDefault="00832459" w:rsidP="0080029F">
            <w:r w:rsidRPr="00675DAA">
              <w:t>Provides the title for the document.</w:t>
            </w:r>
          </w:p>
        </w:tc>
      </w:tr>
      <w:tr w:rsidR="00832459" w:rsidRPr="00675DAA" w:rsidTr="00C87FC3">
        <w:trPr>
          <w:cantSplit/>
        </w:trPr>
        <w:tc>
          <w:tcPr>
            <w:tcW w:w="2358" w:type="dxa"/>
            <w:shd w:val="clear" w:color="auto" w:fill="808080"/>
          </w:tcPr>
          <w:p w:rsidR="00832459" w:rsidRPr="00675DAA" w:rsidRDefault="00832459" w:rsidP="0080029F">
            <w:r w:rsidRPr="00675DAA">
              <w:t>Conformance</w:t>
            </w:r>
          </w:p>
        </w:tc>
        <w:tc>
          <w:tcPr>
            <w:tcW w:w="7200" w:type="dxa"/>
            <w:gridSpan w:val="4"/>
          </w:tcPr>
          <w:p w:rsidR="001B0358" w:rsidRDefault="001B0358" w:rsidP="0043437F">
            <w:pPr>
              <w:pStyle w:val="ListParagraph"/>
              <w:numPr>
                <w:ilvl w:val="0"/>
                <w:numId w:val="46"/>
              </w:numPr>
            </w:pPr>
            <w:r w:rsidRPr="00675DAA">
              <w:t>There may be a title, unless specified otherwise in the document specific validation guidance</w:t>
            </w:r>
          </w:p>
          <w:p w:rsidR="008C0A5D" w:rsidRPr="008C0A5D" w:rsidRDefault="008C0A5D" w:rsidP="0043437F">
            <w:pPr>
              <w:pStyle w:val="ListParagraph"/>
              <w:numPr>
                <w:ilvl w:val="0"/>
                <w:numId w:val="90"/>
              </w:numPr>
              <w:rPr>
                <w:highlight w:val="white"/>
              </w:rPr>
            </w:pPr>
            <w:r w:rsidRPr="008C0A5D">
              <w:rPr>
                <w:highlight w:val="white"/>
              </w:rPr>
              <w:t>Informational only (no validation aspect).</w:t>
            </w:r>
          </w:p>
          <w:p w:rsidR="008C0A5D" w:rsidRPr="00675DAA" w:rsidRDefault="008C0A5D" w:rsidP="0080029F"/>
          <w:p w:rsidR="00832459" w:rsidRDefault="00832459" w:rsidP="0043437F">
            <w:pPr>
              <w:pStyle w:val="ListParagraph"/>
              <w:numPr>
                <w:ilvl w:val="0"/>
                <w:numId w:val="46"/>
              </w:numPr>
            </w:pPr>
            <w:r w:rsidRPr="00675DAA">
              <w:t>The title is free form</w:t>
            </w:r>
            <w:r w:rsidR="008C0A5D">
              <w:t>.</w:t>
            </w:r>
          </w:p>
          <w:p w:rsidR="008C0A5D" w:rsidRPr="008C0A5D" w:rsidRDefault="008C0A5D" w:rsidP="0043437F">
            <w:pPr>
              <w:pStyle w:val="ListParagraph"/>
              <w:numPr>
                <w:ilvl w:val="0"/>
                <w:numId w:val="91"/>
              </w:numPr>
              <w:rPr>
                <w:highlight w:val="white"/>
              </w:rPr>
            </w:pPr>
            <w:r w:rsidRPr="008C0A5D">
              <w:rPr>
                <w:highlight w:val="white"/>
              </w:rPr>
              <w:t>Informational only (no validation aspect).</w:t>
            </w:r>
          </w:p>
          <w:p w:rsidR="008C0A5D" w:rsidRPr="00675DAA" w:rsidRDefault="008C0A5D" w:rsidP="0080029F"/>
          <w:p w:rsidR="00832459" w:rsidRPr="00675DAA" w:rsidRDefault="00832459" w:rsidP="0043437F">
            <w:pPr>
              <w:pStyle w:val="ListParagraph"/>
              <w:numPr>
                <w:ilvl w:val="0"/>
                <w:numId w:val="46"/>
              </w:numPr>
            </w:pPr>
            <w:commentRangeStart w:id="61"/>
            <w:r w:rsidRPr="00675DAA">
              <w:t>There are no figures in the title.</w:t>
            </w:r>
          </w:p>
          <w:p w:rsidR="00832459" w:rsidRPr="00675DAA" w:rsidRDefault="00832459" w:rsidP="0043437F">
            <w:pPr>
              <w:pStyle w:val="ListParagraph"/>
              <w:numPr>
                <w:ilvl w:val="0"/>
                <w:numId w:val="46"/>
              </w:numPr>
            </w:pPr>
            <w:r w:rsidRPr="00675DAA">
              <w:t>There are no images in the title.</w:t>
            </w:r>
          </w:p>
          <w:p w:rsidR="00832459" w:rsidRPr="00675DAA" w:rsidRDefault="00832459" w:rsidP="0043437F">
            <w:pPr>
              <w:pStyle w:val="ListParagraph"/>
              <w:numPr>
                <w:ilvl w:val="0"/>
                <w:numId w:val="46"/>
              </w:numPr>
            </w:pPr>
            <w:r w:rsidRPr="00675DAA">
              <w:t>Multiple lines may be used in the title with each line separated by a line break &lt;br/&gt; tag. (</w:t>
            </w:r>
            <w:proofErr w:type="gramStart"/>
            <w:r w:rsidRPr="00675DAA">
              <w:t>note</w:t>
            </w:r>
            <w:proofErr w:type="gramEnd"/>
            <w:r w:rsidRPr="00675DAA">
              <w:t>: titles can also be as follows: &lt;title mediaType="text/x-hl7-title+xml"&gt;).</w:t>
            </w:r>
            <w:commentRangeEnd w:id="61"/>
            <w:r w:rsidR="008C0A5D">
              <w:rPr>
                <w:rStyle w:val="CommentReference"/>
              </w:rPr>
              <w:commentReference w:id="61"/>
            </w:r>
          </w:p>
        </w:tc>
      </w:tr>
    </w:tbl>
    <w:p w:rsidR="00A24D8A" w:rsidRDefault="00A24D8A"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24D8A" w:rsidRPr="00675DAA" w:rsidTr="00436B24">
        <w:trPr>
          <w:cantSplit/>
          <w:trHeight w:val="580"/>
          <w:tblHeader/>
        </w:trPr>
        <w:tc>
          <w:tcPr>
            <w:tcW w:w="2358" w:type="dxa"/>
            <w:shd w:val="clear" w:color="auto" w:fill="808080"/>
          </w:tcPr>
          <w:p w:rsidR="00A24D8A" w:rsidRPr="00F53457" w:rsidRDefault="00A24D8A" w:rsidP="0080029F">
            <w:r w:rsidRPr="00675DAA">
              <w:t>Element</w:t>
            </w:r>
          </w:p>
        </w:tc>
        <w:tc>
          <w:tcPr>
            <w:tcW w:w="1260" w:type="dxa"/>
            <w:shd w:val="clear" w:color="auto" w:fill="808080"/>
          </w:tcPr>
          <w:p w:rsidR="00A24D8A" w:rsidRPr="00675DAA" w:rsidRDefault="00A24D8A" w:rsidP="0080029F">
            <w:r w:rsidRPr="00675DAA">
              <w:t>Attribute</w:t>
            </w:r>
          </w:p>
        </w:tc>
        <w:tc>
          <w:tcPr>
            <w:tcW w:w="1260" w:type="dxa"/>
            <w:shd w:val="clear" w:color="auto" w:fill="808080"/>
          </w:tcPr>
          <w:p w:rsidR="00A24D8A" w:rsidRPr="00F53457" w:rsidRDefault="00A24D8A" w:rsidP="0080029F">
            <w:r w:rsidRPr="00675DAA">
              <w:t>Cardinality</w:t>
            </w:r>
          </w:p>
        </w:tc>
        <w:tc>
          <w:tcPr>
            <w:tcW w:w="1350" w:type="dxa"/>
            <w:shd w:val="clear" w:color="auto" w:fill="808080"/>
          </w:tcPr>
          <w:p w:rsidR="00A24D8A" w:rsidRPr="00675DAA" w:rsidRDefault="00A24D8A" w:rsidP="0080029F">
            <w:r w:rsidRPr="00675DAA">
              <w:t>Value(s) Allowed</w:t>
            </w:r>
          </w:p>
          <w:p w:rsidR="00A24D8A" w:rsidRPr="00675DAA" w:rsidRDefault="00A24D8A" w:rsidP="0080029F">
            <w:r w:rsidRPr="00675DAA">
              <w:t>Examples</w:t>
            </w:r>
          </w:p>
        </w:tc>
        <w:tc>
          <w:tcPr>
            <w:tcW w:w="3330" w:type="dxa"/>
            <w:shd w:val="clear" w:color="auto" w:fill="808080"/>
          </w:tcPr>
          <w:p w:rsidR="00A24D8A" w:rsidRPr="00675DAA" w:rsidRDefault="00A24D8A" w:rsidP="0080029F">
            <w:r w:rsidRPr="00675DAA">
              <w:t>Description</w:t>
            </w:r>
          </w:p>
          <w:p w:rsidR="00A24D8A" w:rsidRPr="00675DAA" w:rsidRDefault="00A24D8A" w:rsidP="0080029F">
            <w:r w:rsidRPr="00675DAA">
              <w:t>Instructions</w:t>
            </w:r>
          </w:p>
        </w:tc>
      </w:tr>
      <w:tr w:rsidR="00A24D8A" w:rsidRPr="00675DAA" w:rsidTr="00436B24">
        <w:trPr>
          <w:cantSplit/>
        </w:trPr>
        <w:tc>
          <w:tcPr>
            <w:tcW w:w="2358" w:type="dxa"/>
          </w:tcPr>
          <w:p w:rsidR="00A24D8A" w:rsidRPr="00675DAA" w:rsidRDefault="00A24D8A" w:rsidP="0080029F">
            <w:r>
              <w:t>text</w:t>
            </w:r>
          </w:p>
        </w:tc>
        <w:tc>
          <w:tcPr>
            <w:tcW w:w="1260" w:type="dxa"/>
            <w:shd w:val="clear" w:color="auto" w:fill="D9D9D9"/>
          </w:tcPr>
          <w:p w:rsidR="00A24D8A" w:rsidRPr="00675DAA" w:rsidRDefault="00A24D8A" w:rsidP="0080029F">
            <w:r w:rsidRPr="00675DAA">
              <w:t>N/A</w:t>
            </w:r>
          </w:p>
        </w:tc>
        <w:tc>
          <w:tcPr>
            <w:tcW w:w="1260" w:type="dxa"/>
            <w:shd w:val="clear" w:color="auto" w:fill="D9D9D9"/>
          </w:tcPr>
          <w:p w:rsidR="00A24D8A" w:rsidRPr="00675DAA" w:rsidRDefault="00A24D8A" w:rsidP="0080029F">
            <w:r w:rsidRPr="00675DAA">
              <w:t>0:1</w:t>
            </w:r>
          </w:p>
        </w:tc>
        <w:tc>
          <w:tcPr>
            <w:tcW w:w="1350" w:type="dxa"/>
            <w:shd w:val="clear" w:color="auto" w:fill="D9D9D9"/>
          </w:tcPr>
          <w:p w:rsidR="00A24D8A" w:rsidRPr="00675DAA" w:rsidRDefault="00A24D8A" w:rsidP="0080029F"/>
        </w:tc>
        <w:tc>
          <w:tcPr>
            <w:tcW w:w="3330" w:type="dxa"/>
            <w:shd w:val="clear" w:color="auto" w:fill="D9D9D9"/>
          </w:tcPr>
          <w:p w:rsidR="00A24D8A" w:rsidRPr="00675DAA" w:rsidRDefault="00A24D8A" w:rsidP="0080029F">
            <w:r w:rsidRPr="00675DAA">
              <w:t xml:space="preserve">Provides the </w:t>
            </w:r>
            <w:r>
              <w:t>content</w:t>
            </w:r>
            <w:r w:rsidRPr="00675DAA">
              <w:t xml:space="preserve"> for the document.</w:t>
            </w:r>
          </w:p>
        </w:tc>
      </w:tr>
      <w:tr w:rsidR="00A24D8A" w:rsidRPr="00675DAA" w:rsidTr="00436B24">
        <w:trPr>
          <w:cantSplit/>
        </w:trPr>
        <w:tc>
          <w:tcPr>
            <w:tcW w:w="2358" w:type="dxa"/>
            <w:shd w:val="clear" w:color="auto" w:fill="808080"/>
          </w:tcPr>
          <w:p w:rsidR="00A24D8A" w:rsidRPr="00675DAA" w:rsidRDefault="00A24D8A" w:rsidP="0080029F">
            <w:r w:rsidRPr="00675DAA">
              <w:t>Conformance</w:t>
            </w:r>
          </w:p>
        </w:tc>
        <w:tc>
          <w:tcPr>
            <w:tcW w:w="7200" w:type="dxa"/>
            <w:gridSpan w:val="4"/>
          </w:tcPr>
          <w:p w:rsidR="00A24D8A" w:rsidRPr="00BF60E6" w:rsidRDefault="00A24D8A" w:rsidP="002F0185">
            <w:pPr>
              <w:pStyle w:val="ListParagraph"/>
              <w:numPr>
                <w:ilvl w:val="0"/>
                <w:numId w:val="47"/>
              </w:numPr>
            </w:pPr>
            <w:r>
              <w:t>There may be text</w:t>
            </w:r>
            <w:r w:rsidRPr="00675DAA">
              <w:t>, unless specified otherwise in the document specific validation guidance</w:t>
            </w:r>
            <w:r w:rsidR="002F0185">
              <w:t xml:space="preserve">, if present the text is </w:t>
            </w:r>
            <w:r w:rsidRPr="00F53457">
              <w:t xml:space="preserve">free </w:t>
            </w:r>
            <w:proofErr w:type="gramStart"/>
            <w:r w:rsidRPr="00F53457">
              <w:t>form,</w:t>
            </w:r>
            <w:proofErr w:type="gramEnd"/>
            <w:r w:rsidRPr="00F53457">
              <w:t xml:space="preserve"> however the text content may consist of </w:t>
            </w:r>
            <w:r>
              <w:t xml:space="preserve">paragraph elements, table elements, and/or list elements. Due to the complexity of this element it has been detailed in section </w:t>
            </w:r>
            <w:r w:rsidRPr="002F0185">
              <w:rPr>
                <w:color w:val="548DD4" w:themeColor="text2" w:themeTint="99"/>
                <w:u w:val="single"/>
              </w:rPr>
              <w:fldChar w:fldCharType="begin"/>
            </w:r>
            <w:r w:rsidRPr="002F0185">
              <w:rPr>
                <w:color w:val="548DD4" w:themeColor="text2" w:themeTint="99"/>
                <w:u w:val="single"/>
              </w:rPr>
              <w:instrText xml:space="preserve"> REF _Ref437247395 \w \h  \* MERGEFORMAT </w:instrText>
            </w:r>
            <w:r w:rsidRPr="002F0185">
              <w:rPr>
                <w:color w:val="548DD4" w:themeColor="text2" w:themeTint="99"/>
                <w:u w:val="single"/>
              </w:rPr>
            </w:r>
            <w:r w:rsidRPr="002F0185">
              <w:rPr>
                <w:color w:val="548DD4" w:themeColor="text2" w:themeTint="99"/>
                <w:u w:val="single"/>
              </w:rPr>
              <w:fldChar w:fldCharType="separate"/>
            </w:r>
            <w:r w:rsidR="00C05A3F" w:rsidRPr="002F0185">
              <w:rPr>
                <w:color w:val="548DD4" w:themeColor="text2" w:themeTint="99"/>
                <w:u w:val="single"/>
              </w:rPr>
              <w:t>4.8</w:t>
            </w:r>
            <w:r w:rsidRPr="002F0185">
              <w:rPr>
                <w:color w:val="548DD4" w:themeColor="text2" w:themeTint="99"/>
                <w:u w:val="single"/>
              </w:rPr>
              <w:fldChar w:fldCharType="end"/>
            </w:r>
            <w:r w:rsidRPr="002F0185">
              <w:rPr>
                <w:color w:val="548DD4" w:themeColor="text2" w:themeTint="99"/>
                <w:u w:val="single"/>
              </w:rPr>
              <w:t xml:space="preserve"> </w:t>
            </w:r>
            <w:r w:rsidRPr="002F0185">
              <w:rPr>
                <w:color w:val="548DD4" w:themeColor="text2" w:themeTint="99"/>
                <w:u w:val="single"/>
              </w:rPr>
              <w:fldChar w:fldCharType="begin"/>
            </w:r>
            <w:r w:rsidRPr="002F0185">
              <w:rPr>
                <w:color w:val="548DD4" w:themeColor="text2" w:themeTint="99"/>
                <w:u w:val="single"/>
              </w:rPr>
              <w:instrText xml:space="preserve"> REF _Ref437247395 \h  \* MERGEFORMAT </w:instrText>
            </w:r>
            <w:r w:rsidRPr="002F0185">
              <w:rPr>
                <w:color w:val="548DD4" w:themeColor="text2" w:themeTint="99"/>
                <w:u w:val="single"/>
              </w:rPr>
            </w:r>
            <w:r w:rsidRPr="002F0185">
              <w:rPr>
                <w:color w:val="548DD4" w:themeColor="text2" w:themeTint="99"/>
                <w:u w:val="single"/>
              </w:rPr>
              <w:fldChar w:fldCharType="separate"/>
            </w:r>
            <w:r w:rsidR="00C05A3F" w:rsidRPr="002F0185">
              <w:rPr>
                <w:color w:val="548DD4" w:themeColor="text2" w:themeTint="99"/>
                <w:u w:val="single"/>
              </w:rPr>
              <w:t>Text Information</w:t>
            </w:r>
            <w:r w:rsidRPr="002F0185">
              <w:rPr>
                <w:color w:val="548DD4" w:themeColor="text2" w:themeTint="99"/>
                <w:u w:val="single"/>
              </w:rPr>
              <w:fldChar w:fldCharType="end"/>
            </w:r>
            <w:r w:rsidRPr="002F0185">
              <w:rPr>
                <w:color w:val="548DD4" w:themeColor="text2" w:themeTint="99"/>
                <w:u w:val="single"/>
              </w:rPr>
              <w:t>.</w:t>
            </w:r>
          </w:p>
          <w:p w:rsidR="00B247DB" w:rsidRPr="00AD0719" w:rsidRDefault="00BF60E6" w:rsidP="0043437F">
            <w:pPr>
              <w:pStyle w:val="ListParagraph"/>
              <w:numPr>
                <w:ilvl w:val="0"/>
                <w:numId w:val="93"/>
              </w:numPr>
              <w:rPr>
                <w:highlight w:val="white"/>
              </w:rPr>
            </w:pPr>
            <w:r w:rsidRPr="008C0A5D">
              <w:rPr>
                <w:highlight w:val="white"/>
              </w:rPr>
              <w:t>Informational only (no validation aspect).</w:t>
            </w:r>
          </w:p>
        </w:tc>
      </w:tr>
    </w:tbl>
    <w:p w:rsidR="00AC5FF0" w:rsidRDefault="00AC5FF0"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C5FF0" w:rsidRPr="00675DAA" w:rsidTr="009E6299">
        <w:trPr>
          <w:cantSplit/>
          <w:trHeight w:val="580"/>
          <w:tblHeader/>
        </w:trPr>
        <w:tc>
          <w:tcPr>
            <w:tcW w:w="2358" w:type="dxa"/>
            <w:shd w:val="clear" w:color="auto" w:fill="808080"/>
          </w:tcPr>
          <w:p w:rsidR="00AC5FF0" w:rsidRPr="00F53457" w:rsidRDefault="00AC5FF0" w:rsidP="0080029F">
            <w:r w:rsidRPr="00675DAA">
              <w:t>Element</w:t>
            </w:r>
          </w:p>
        </w:tc>
        <w:tc>
          <w:tcPr>
            <w:tcW w:w="1260" w:type="dxa"/>
            <w:shd w:val="clear" w:color="auto" w:fill="808080"/>
          </w:tcPr>
          <w:p w:rsidR="00AC5FF0" w:rsidRPr="00675DAA" w:rsidRDefault="00AC5FF0" w:rsidP="0080029F">
            <w:r w:rsidRPr="00675DAA">
              <w:t>Attribute</w:t>
            </w:r>
          </w:p>
        </w:tc>
        <w:tc>
          <w:tcPr>
            <w:tcW w:w="1260" w:type="dxa"/>
            <w:shd w:val="clear" w:color="auto" w:fill="808080"/>
          </w:tcPr>
          <w:p w:rsidR="00AC5FF0" w:rsidRPr="00F53457" w:rsidRDefault="00AC5FF0" w:rsidP="0080029F">
            <w:r w:rsidRPr="00675DAA">
              <w:t>Cardinality</w:t>
            </w:r>
          </w:p>
        </w:tc>
        <w:tc>
          <w:tcPr>
            <w:tcW w:w="1350" w:type="dxa"/>
            <w:shd w:val="clear" w:color="auto" w:fill="808080"/>
          </w:tcPr>
          <w:p w:rsidR="00AC5FF0" w:rsidRPr="00675DAA" w:rsidRDefault="00AC5FF0" w:rsidP="0080029F">
            <w:r w:rsidRPr="00675DAA">
              <w:t>Value(s) Allowed</w:t>
            </w:r>
          </w:p>
          <w:p w:rsidR="00AC5FF0" w:rsidRPr="00675DAA" w:rsidRDefault="00AC5FF0" w:rsidP="0080029F">
            <w:r w:rsidRPr="00675DAA">
              <w:t>Examples</w:t>
            </w:r>
          </w:p>
        </w:tc>
        <w:tc>
          <w:tcPr>
            <w:tcW w:w="3330" w:type="dxa"/>
            <w:shd w:val="clear" w:color="auto" w:fill="808080"/>
          </w:tcPr>
          <w:p w:rsidR="00AC5FF0" w:rsidRPr="00675DAA" w:rsidRDefault="00AC5FF0" w:rsidP="0080029F">
            <w:r w:rsidRPr="00675DAA">
              <w:t>Description</w:t>
            </w:r>
          </w:p>
          <w:p w:rsidR="00AC5FF0" w:rsidRPr="00675DAA" w:rsidRDefault="00AC5FF0" w:rsidP="0080029F">
            <w:r w:rsidRPr="00675DAA">
              <w:t>Instructions</w:t>
            </w:r>
          </w:p>
        </w:tc>
      </w:tr>
      <w:tr w:rsidR="00AC5FF0" w:rsidRPr="00675DAA" w:rsidTr="009E6299">
        <w:trPr>
          <w:cantSplit/>
        </w:trPr>
        <w:tc>
          <w:tcPr>
            <w:tcW w:w="2358" w:type="dxa"/>
          </w:tcPr>
          <w:p w:rsidR="00AC5FF0" w:rsidRPr="00675DAA" w:rsidRDefault="00AC5FF0" w:rsidP="0080029F">
            <w:commentRangeStart w:id="62"/>
            <w:r w:rsidRPr="009F02C4">
              <w:t>renderMultiMedia</w:t>
            </w:r>
            <w:commentRangeEnd w:id="62"/>
            <w:r>
              <w:rPr>
                <w:rStyle w:val="CommentReference"/>
              </w:rPr>
              <w:commentReference w:id="62"/>
            </w:r>
          </w:p>
        </w:tc>
        <w:tc>
          <w:tcPr>
            <w:tcW w:w="1260" w:type="dxa"/>
            <w:shd w:val="clear" w:color="auto" w:fill="D9D9D9"/>
          </w:tcPr>
          <w:p w:rsidR="00AC5FF0" w:rsidRPr="00675DAA" w:rsidRDefault="00AC5FF0" w:rsidP="0080029F">
            <w:r w:rsidRPr="00675DAA">
              <w:t>N/A</w:t>
            </w:r>
          </w:p>
        </w:tc>
        <w:tc>
          <w:tcPr>
            <w:tcW w:w="1260" w:type="dxa"/>
            <w:shd w:val="clear" w:color="auto" w:fill="D9D9D9"/>
          </w:tcPr>
          <w:p w:rsidR="00AC5FF0" w:rsidRPr="00675DAA" w:rsidRDefault="00AC5FF0" w:rsidP="0080029F">
            <w:r>
              <w:t>0:n</w:t>
            </w:r>
          </w:p>
        </w:tc>
        <w:tc>
          <w:tcPr>
            <w:tcW w:w="1350" w:type="dxa"/>
            <w:shd w:val="clear" w:color="auto" w:fill="D9D9D9"/>
          </w:tcPr>
          <w:p w:rsidR="00AC5FF0" w:rsidRPr="00675DAA" w:rsidRDefault="00AC5FF0" w:rsidP="0080029F"/>
        </w:tc>
        <w:tc>
          <w:tcPr>
            <w:tcW w:w="3330" w:type="dxa"/>
            <w:shd w:val="clear" w:color="auto" w:fill="D9D9D9"/>
          </w:tcPr>
          <w:p w:rsidR="00AC5FF0" w:rsidRPr="00675DAA" w:rsidRDefault="00AC5FF0" w:rsidP="0080029F"/>
        </w:tc>
      </w:tr>
      <w:tr w:rsidR="00AC5FF0" w:rsidRPr="00675DAA" w:rsidTr="009E6299">
        <w:trPr>
          <w:cantSplit/>
        </w:trPr>
        <w:tc>
          <w:tcPr>
            <w:tcW w:w="2358" w:type="dxa"/>
          </w:tcPr>
          <w:p w:rsidR="00AC5FF0" w:rsidRPr="009F02C4" w:rsidRDefault="00AC5FF0" w:rsidP="0080029F"/>
        </w:tc>
        <w:tc>
          <w:tcPr>
            <w:tcW w:w="1260" w:type="dxa"/>
            <w:shd w:val="clear" w:color="auto" w:fill="D9D9D9"/>
          </w:tcPr>
          <w:p w:rsidR="00AC5FF0" w:rsidRPr="00675DAA" w:rsidRDefault="00AC5FF0" w:rsidP="0080029F">
            <w:r w:rsidRPr="009F02C4">
              <w:t>referencedObject</w:t>
            </w:r>
          </w:p>
        </w:tc>
        <w:tc>
          <w:tcPr>
            <w:tcW w:w="1260" w:type="dxa"/>
            <w:shd w:val="clear" w:color="auto" w:fill="D9D9D9"/>
          </w:tcPr>
          <w:p w:rsidR="00AC5FF0" w:rsidRDefault="00AC5FF0" w:rsidP="0080029F">
            <w:r>
              <w:t>1:1</w:t>
            </w:r>
          </w:p>
        </w:tc>
        <w:tc>
          <w:tcPr>
            <w:tcW w:w="1350" w:type="dxa"/>
            <w:shd w:val="clear" w:color="auto" w:fill="D9D9D9"/>
          </w:tcPr>
          <w:p w:rsidR="00AC5FF0" w:rsidRPr="00675DAA" w:rsidRDefault="00AC5FF0" w:rsidP="0080029F"/>
        </w:tc>
        <w:tc>
          <w:tcPr>
            <w:tcW w:w="3330" w:type="dxa"/>
            <w:shd w:val="clear" w:color="auto" w:fill="D9D9D9"/>
          </w:tcPr>
          <w:p w:rsidR="00AC5FF0" w:rsidRPr="00675DAA" w:rsidRDefault="00AC5FF0" w:rsidP="0080029F"/>
        </w:tc>
      </w:tr>
      <w:tr w:rsidR="00AC5FF0" w:rsidRPr="00675DAA" w:rsidTr="009E6299">
        <w:trPr>
          <w:cantSplit/>
        </w:trPr>
        <w:tc>
          <w:tcPr>
            <w:tcW w:w="2358" w:type="dxa"/>
            <w:shd w:val="clear" w:color="auto" w:fill="808080"/>
          </w:tcPr>
          <w:p w:rsidR="00AC5FF0" w:rsidRPr="00675DAA" w:rsidRDefault="00AC5FF0" w:rsidP="0080029F">
            <w:r w:rsidRPr="00675DAA">
              <w:t>Conformance</w:t>
            </w:r>
          </w:p>
        </w:tc>
        <w:tc>
          <w:tcPr>
            <w:tcW w:w="7200" w:type="dxa"/>
            <w:gridSpan w:val="4"/>
          </w:tcPr>
          <w:p w:rsidR="00AC5FF0" w:rsidRDefault="00AC5FF0" w:rsidP="0043437F">
            <w:pPr>
              <w:pStyle w:val="ListParagraph"/>
              <w:numPr>
                <w:ilvl w:val="0"/>
                <w:numId w:val="185"/>
              </w:numPr>
            </w:pPr>
            <w:r>
              <w:t xml:space="preserve">There </w:t>
            </w:r>
            <w:r w:rsidR="000E61C4">
              <w:t xml:space="preserve">is </w:t>
            </w:r>
            <w:r>
              <w:t xml:space="preserve">a </w:t>
            </w:r>
            <w:r w:rsidRPr="009F02C4">
              <w:t>renderMultiMedia</w:t>
            </w:r>
            <w:r>
              <w:t xml:space="preserve"> element</w:t>
            </w:r>
            <w:r w:rsidR="008236E7">
              <w:t>.</w:t>
            </w:r>
          </w:p>
          <w:p w:rsidR="00D67032" w:rsidRDefault="00D67032" w:rsidP="0043437F">
            <w:pPr>
              <w:pStyle w:val="ListParagraph"/>
              <w:numPr>
                <w:ilvl w:val="0"/>
                <w:numId w:val="183"/>
              </w:numPr>
            </w:pPr>
            <w:r>
              <w:t xml:space="preserve">SPL Rule </w:t>
            </w:r>
            <w:r w:rsidR="008236E7">
              <w:t>11</w:t>
            </w:r>
            <w:r w:rsidRPr="00353C9D">
              <w:t xml:space="preserve"> identifies that the </w:t>
            </w:r>
            <w:r w:rsidR="008236E7">
              <w:t xml:space="preserve">element </w:t>
            </w:r>
            <w:r w:rsidRPr="00353C9D">
              <w:t xml:space="preserve">is </w:t>
            </w:r>
            <w:r w:rsidR="008236E7">
              <w:t xml:space="preserve">not </w:t>
            </w:r>
            <w:r w:rsidRPr="00353C9D">
              <w:t>empty.</w:t>
            </w:r>
          </w:p>
          <w:p w:rsidR="00AC5FF0" w:rsidRDefault="00AC5FF0" w:rsidP="0080029F"/>
          <w:p w:rsidR="00AC5FF0" w:rsidRDefault="00AC5FF0" w:rsidP="0043437F">
            <w:pPr>
              <w:pStyle w:val="ListParagraph"/>
              <w:numPr>
                <w:ilvl w:val="0"/>
                <w:numId w:val="185"/>
              </w:numPr>
            </w:pPr>
            <w:r>
              <w:t xml:space="preserve">There is a </w:t>
            </w:r>
            <w:r w:rsidRPr="009F02C4">
              <w:t>referencedObject</w:t>
            </w:r>
            <w:r>
              <w:t xml:space="preserve"> attribute</w:t>
            </w:r>
            <w:r w:rsidR="008236E7">
              <w:t>.</w:t>
            </w:r>
          </w:p>
          <w:p w:rsidR="00AC5FF0" w:rsidRPr="009F02C4" w:rsidRDefault="00AC5FF0" w:rsidP="0043437F">
            <w:pPr>
              <w:pStyle w:val="ListParagraph"/>
              <w:numPr>
                <w:ilvl w:val="0"/>
                <w:numId w:val="186"/>
              </w:numPr>
            </w:pPr>
            <w:r w:rsidRPr="00C367F5">
              <w:rPr>
                <w:highlight w:val="white"/>
              </w:rPr>
              <w:t>SPL Rule 5 identifies that the attribute has not been defined.</w:t>
            </w:r>
          </w:p>
          <w:p w:rsidR="00AC5FF0" w:rsidRPr="004B35D5" w:rsidRDefault="008236E7" w:rsidP="0043437F">
            <w:pPr>
              <w:pStyle w:val="ListParagraph"/>
              <w:numPr>
                <w:ilvl w:val="0"/>
                <w:numId w:val="186"/>
              </w:numPr>
            </w:pPr>
            <w:r>
              <w:t>SPL Rule 6</w:t>
            </w:r>
            <w:r w:rsidRPr="00353C9D">
              <w:t xml:space="preserve"> identifies that the </w:t>
            </w:r>
            <w:r>
              <w:t xml:space="preserve">attribute </w:t>
            </w:r>
            <w:r w:rsidRPr="00353C9D">
              <w:t>is empty.</w:t>
            </w:r>
          </w:p>
        </w:tc>
      </w:tr>
    </w:tbl>
    <w:p w:rsidR="00AC5FF0" w:rsidRDefault="00AC5FF0"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C5FF0" w:rsidRPr="00675DAA" w:rsidTr="002676CC">
        <w:trPr>
          <w:trHeight w:val="580"/>
          <w:tblHeader/>
        </w:trPr>
        <w:tc>
          <w:tcPr>
            <w:tcW w:w="2358" w:type="dxa"/>
            <w:shd w:val="clear" w:color="auto" w:fill="808080"/>
          </w:tcPr>
          <w:p w:rsidR="00AC5FF0" w:rsidRPr="00F53457" w:rsidRDefault="00AC5FF0" w:rsidP="0080029F">
            <w:r w:rsidRPr="00675DAA">
              <w:t>Element</w:t>
            </w:r>
          </w:p>
        </w:tc>
        <w:tc>
          <w:tcPr>
            <w:tcW w:w="1260" w:type="dxa"/>
            <w:shd w:val="clear" w:color="auto" w:fill="808080"/>
          </w:tcPr>
          <w:p w:rsidR="00AC5FF0" w:rsidRPr="00675DAA" w:rsidRDefault="00AC5FF0" w:rsidP="0080029F">
            <w:r w:rsidRPr="00675DAA">
              <w:t>Attribute</w:t>
            </w:r>
          </w:p>
        </w:tc>
        <w:tc>
          <w:tcPr>
            <w:tcW w:w="1260" w:type="dxa"/>
            <w:shd w:val="clear" w:color="auto" w:fill="808080"/>
          </w:tcPr>
          <w:p w:rsidR="00AC5FF0" w:rsidRPr="00F53457" w:rsidRDefault="00AC5FF0" w:rsidP="0080029F">
            <w:r w:rsidRPr="00675DAA">
              <w:t>Cardinality</w:t>
            </w:r>
          </w:p>
        </w:tc>
        <w:tc>
          <w:tcPr>
            <w:tcW w:w="1350" w:type="dxa"/>
            <w:shd w:val="clear" w:color="auto" w:fill="808080"/>
          </w:tcPr>
          <w:p w:rsidR="00AC5FF0" w:rsidRPr="00675DAA" w:rsidRDefault="00AC5FF0" w:rsidP="0080029F">
            <w:r w:rsidRPr="00675DAA">
              <w:t>Value(s) Allowed</w:t>
            </w:r>
          </w:p>
          <w:p w:rsidR="00AC5FF0" w:rsidRPr="00675DAA" w:rsidRDefault="00AC5FF0" w:rsidP="0080029F">
            <w:r w:rsidRPr="00675DAA">
              <w:t>Examples</w:t>
            </w:r>
          </w:p>
        </w:tc>
        <w:tc>
          <w:tcPr>
            <w:tcW w:w="3330" w:type="dxa"/>
            <w:shd w:val="clear" w:color="auto" w:fill="808080"/>
          </w:tcPr>
          <w:p w:rsidR="00AC5FF0" w:rsidRPr="00675DAA" w:rsidRDefault="00AC5FF0" w:rsidP="0080029F">
            <w:r w:rsidRPr="00675DAA">
              <w:t>Description</w:t>
            </w:r>
          </w:p>
          <w:p w:rsidR="00AC5FF0" w:rsidRPr="00675DAA" w:rsidRDefault="00AC5FF0" w:rsidP="0080029F">
            <w:r w:rsidRPr="00675DAA">
              <w:t>Instructions</w:t>
            </w:r>
          </w:p>
        </w:tc>
      </w:tr>
      <w:tr w:rsidR="00AC5FF0" w:rsidRPr="00675DAA" w:rsidTr="002676CC">
        <w:tc>
          <w:tcPr>
            <w:tcW w:w="2358" w:type="dxa"/>
          </w:tcPr>
          <w:p w:rsidR="00AC5FF0" w:rsidRPr="00675DAA" w:rsidRDefault="00AC5FF0" w:rsidP="0080029F">
            <w:r w:rsidRPr="00906BC6">
              <w:t>observationMedia</w:t>
            </w:r>
          </w:p>
        </w:tc>
        <w:tc>
          <w:tcPr>
            <w:tcW w:w="1260" w:type="dxa"/>
            <w:shd w:val="clear" w:color="auto" w:fill="D9D9D9"/>
          </w:tcPr>
          <w:p w:rsidR="00AC5FF0" w:rsidRPr="00675DAA" w:rsidRDefault="00AC5FF0" w:rsidP="0080029F">
            <w:r w:rsidRPr="00675DAA">
              <w:t>N/A</w:t>
            </w:r>
          </w:p>
        </w:tc>
        <w:tc>
          <w:tcPr>
            <w:tcW w:w="1260" w:type="dxa"/>
            <w:shd w:val="clear" w:color="auto" w:fill="D9D9D9"/>
          </w:tcPr>
          <w:p w:rsidR="00AC5FF0" w:rsidRPr="00675DAA" w:rsidRDefault="00AC5FF0" w:rsidP="0080029F">
            <w:r>
              <w:t>0:n</w:t>
            </w:r>
          </w:p>
        </w:tc>
        <w:tc>
          <w:tcPr>
            <w:tcW w:w="1350" w:type="dxa"/>
            <w:shd w:val="clear" w:color="auto" w:fill="D9D9D9"/>
          </w:tcPr>
          <w:p w:rsidR="00AC5FF0" w:rsidRPr="00675DAA" w:rsidRDefault="00AC5FF0" w:rsidP="0080029F"/>
        </w:tc>
        <w:tc>
          <w:tcPr>
            <w:tcW w:w="3330" w:type="dxa"/>
            <w:shd w:val="clear" w:color="auto" w:fill="D9D9D9"/>
          </w:tcPr>
          <w:p w:rsidR="00AC5FF0" w:rsidRPr="00675DAA" w:rsidRDefault="00AC5FF0" w:rsidP="0080029F"/>
        </w:tc>
      </w:tr>
      <w:tr w:rsidR="00AC5FF0" w:rsidRPr="00675DAA" w:rsidTr="002676CC">
        <w:tc>
          <w:tcPr>
            <w:tcW w:w="2358" w:type="dxa"/>
          </w:tcPr>
          <w:p w:rsidR="00AC5FF0" w:rsidRPr="009F02C4" w:rsidRDefault="00AC5FF0" w:rsidP="0080029F"/>
        </w:tc>
        <w:tc>
          <w:tcPr>
            <w:tcW w:w="1260" w:type="dxa"/>
            <w:shd w:val="clear" w:color="auto" w:fill="D9D9D9"/>
          </w:tcPr>
          <w:p w:rsidR="00AC5FF0" w:rsidRPr="00675DAA" w:rsidRDefault="00AC5FF0" w:rsidP="0080029F">
            <w:r>
              <w:t>ID</w:t>
            </w:r>
          </w:p>
        </w:tc>
        <w:tc>
          <w:tcPr>
            <w:tcW w:w="1260" w:type="dxa"/>
            <w:shd w:val="clear" w:color="auto" w:fill="D9D9D9"/>
          </w:tcPr>
          <w:p w:rsidR="00AC5FF0" w:rsidRDefault="00AC5FF0" w:rsidP="0080029F">
            <w:r>
              <w:t>1:1</w:t>
            </w:r>
          </w:p>
        </w:tc>
        <w:tc>
          <w:tcPr>
            <w:tcW w:w="1350" w:type="dxa"/>
            <w:shd w:val="clear" w:color="auto" w:fill="D9D9D9"/>
          </w:tcPr>
          <w:p w:rsidR="00AC5FF0" w:rsidRPr="00675DAA" w:rsidRDefault="00AC5FF0" w:rsidP="0080029F"/>
        </w:tc>
        <w:tc>
          <w:tcPr>
            <w:tcW w:w="3330" w:type="dxa"/>
            <w:shd w:val="clear" w:color="auto" w:fill="D9D9D9"/>
          </w:tcPr>
          <w:p w:rsidR="00AC5FF0" w:rsidRPr="00675DAA" w:rsidRDefault="00AC5FF0" w:rsidP="0080029F"/>
        </w:tc>
      </w:tr>
      <w:tr w:rsidR="00AC5FF0" w:rsidRPr="00675DAA" w:rsidTr="002676CC">
        <w:tc>
          <w:tcPr>
            <w:tcW w:w="2358" w:type="dxa"/>
            <w:shd w:val="clear" w:color="auto" w:fill="808080"/>
          </w:tcPr>
          <w:p w:rsidR="00AC5FF0" w:rsidRPr="00675DAA" w:rsidRDefault="00AC5FF0" w:rsidP="0080029F">
            <w:r w:rsidRPr="00675DAA">
              <w:t>Conformance</w:t>
            </w:r>
          </w:p>
        </w:tc>
        <w:tc>
          <w:tcPr>
            <w:tcW w:w="7200" w:type="dxa"/>
            <w:gridSpan w:val="4"/>
          </w:tcPr>
          <w:p w:rsidR="00AC5FF0" w:rsidRDefault="00AC5FF0" w:rsidP="0043437F">
            <w:pPr>
              <w:pStyle w:val="ListParagraph"/>
              <w:numPr>
                <w:ilvl w:val="0"/>
                <w:numId w:val="184"/>
              </w:numPr>
            </w:pPr>
            <w:r>
              <w:t xml:space="preserve">There </w:t>
            </w:r>
            <w:r w:rsidR="000E61C4">
              <w:t xml:space="preserve">is </w:t>
            </w:r>
            <w:r>
              <w:t xml:space="preserve">a </w:t>
            </w:r>
            <w:r w:rsidRPr="00906BC6">
              <w:t>observationMedia</w:t>
            </w:r>
            <w:r>
              <w:t xml:space="preserve"> element</w:t>
            </w:r>
          </w:p>
          <w:p w:rsidR="00AC5FF0" w:rsidRDefault="00AC5FF0" w:rsidP="0043437F">
            <w:pPr>
              <w:pStyle w:val="ListParagraph"/>
              <w:numPr>
                <w:ilvl w:val="0"/>
                <w:numId w:val="187"/>
              </w:numPr>
            </w:pPr>
            <w:r w:rsidRPr="00C62131">
              <w:t>Informational only (no validation aspect).</w:t>
            </w:r>
          </w:p>
          <w:p w:rsidR="00AC5FF0" w:rsidRDefault="00AC5FF0" w:rsidP="0080029F"/>
          <w:p w:rsidR="00AC5FF0" w:rsidRDefault="00AC5FF0" w:rsidP="0043437F">
            <w:pPr>
              <w:pStyle w:val="ListParagraph"/>
              <w:numPr>
                <w:ilvl w:val="0"/>
                <w:numId w:val="184"/>
              </w:numPr>
            </w:pPr>
            <w:r>
              <w:t>There is an ID attribute.</w:t>
            </w:r>
          </w:p>
          <w:p w:rsidR="00AC5FF0" w:rsidRPr="009F02C4" w:rsidRDefault="00AC5FF0" w:rsidP="0043437F">
            <w:pPr>
              <w:pStyle w:val="ListParagraph"/>
              <w:numPr>
                <w:ilvl w:val="0"/>
                <w:numId w:val="187"/>
              </w:numPr>
            </w:pPr>
            <w:r w:rsidRPr="00E82071">
              <w:t>SPL Rule 5 identifies that the attribute has not been defined.</w:t>
            </w:r>
          </w:p>
          <w:p w:rsidR="00AC5FF0" w:rsidRPr="00906BC6" w:rsidRDefault="00AC5FF0" w:rsidP="0043437F">
            <w:pPr>
              <w:pStyle w:val="ListParagraph"/>
              <w:numPr>
                <w:ilvl w:val="0"/>
                <w:numId w:val="187"/>
              </w:numPr>
            </w:pPr>
            <w:r w:rsidRPr="00E82071">
              <w:t>SPL Rule 6 identifies that the attribute is empty.</w:t>
            </w:r>
          </w:p>
          <w:p w:rsidR="00AC5FF0" w:rsidRDefault="00AC5FF0" w:rsidP="0080029F"/>
          <w:p w:rsidR="00AC5FF0" w:rsidRDefault="00AC5FF0" w:rsidP="0043437F">
            <w:pPr>
              <w:pStyle w:val="ListParagraph"/>
              <w:numPr>
                <w:ilvl w:val="0"/>
                <w:numId w:val="184"/>
              </w:numPr>
            </w:pPr>
            <w:r>
              <w:t xml:space="preserve">There </w:t>
            </w:r>
            <w:r w:rsidR="006D3FAB">
              <w:t>is</w:t>
            </w:r>
            <w:r>
              <w:t xml:space="preserve"> a </w:t>
            </w:r>
            <w:r w:rsidRPr="00906BC6">
              <w:t>text</w:t>
            </w:r>
            <w:r>
              <w:t xml:space="preserve"> element</w:t>
            </w:r>
          </w:p>
          <w:p w:rsidR="000E61C4" w:rsidRPr="00E82071" w:rsidRDefault="000E61C4" w:rsidP="0043437F">
            <w:pPr>
              <w:pStyle w:val="ListParagraph"/>
              <w:numPr>
                <w:ilvl w:val="0"/>
                <w:numId w:val="188"/>
              </w:numPr>
            </w:pPr>
            <w:r w:rsidRPr="00E82071">
              <w:t>SPL Rule 3 identifies that the element has not been defined.</w:t>
            </w:r>
          </w:p>
          <w:p w:rsidR="00AC5FF0" w:rsidRPr="00906BC6" w:rsidRDefault="00AC5FF0" w:rsidP="0043437F">
            <w:pPr>
              <w:pStyle w:val="ListParagraph"/>
              <w:numPr>
                <w:ilvl w:val="0"/>
                <w:numId w:val="188"/>
              </w:numPr>
            </w:pPr>
            <w:r w:rsidRPr="00E82071">
              <w:t xml:space="preserve">SPL Rule 6 identifies that the </w:t>
            </w:r>
            <w:r w:rsidR="00616896" w:rsidRPr="00E82071">
              <w:t xml:space="preserve">element </w:t>
            </w:r>
            <w:r w:rsidRPr="00E82071">
              <w:t>is empty.</w:t>
            </w:r>
          </w:p>
          <w:p w:rsidR="00AC5FF0" w:rsidRDefault="00AC5FF0" w:rsidP="0080029F"/>
          <w:p w:rsidR="00AC5FF0" w:rsidRDefault="00AC5FF0" w:rsidP="0043437F">
            <w:pPr>
              <w:pStyle w:val="ListParagraph"/>
              <w:numPr>
                <w:ilvl w:val="0"/>
                <w:numId w:val="184"/>
              </w:numPr>
            </w:pPr>
            <w:r>
              <w:t xml:space="preserve">There </w:t>
            </w:r>
            <w:r w:rsidR="006D3FAB">
              <w:t xml:space="preserve">is a </w:t>
            </w:r>
            <w:r>
              <w:t>value element</w:t>
            </w:r>
          </w:p>
          <w:p w:rsidR="000E61C4" w:rsidRPr="00E82071" w:rsidRDefault="000E61C4" w:rsidP="0043437F">
            <w:pPr>
              <w:pStyle w:val="ListParagraph"/>
              <w:numPr>
                <w:ilvl w:val="0"/>
                <w:numId w:val="189"/>
              </w:numPr>
            </w:pPr>
            <w:r w:rsidRPr="00E82071">
              <w:t>SPL Rule 3 identifies that the element has not been defined.</w:t>
            </w:r>
          </w:p>
          <w:p w:rsidR="009E3490" w:rsidRPr="00906BC6" w:rsidRDefault="009E3490" w:rsidP="009E3490">
            <w:pPr>
              <w:pStyle w:val="ListParagraph"/>
              <w:numPr>
                <w:ilvl w:val="0"/>
                <w:numId w:val="188"/>
              </w:numPr>
            </w:pPr>
            <w:r w:rsidRPr="00E82071">
              <w:t>SPL Rule 6 identifies that the element is empty.</w:t>
            </w:r>
          </w:p>
          <w:p w:rsidR="006D3FAB" w:rsidRDefault="006D3FAB" w:rsidP="0080029F"/>
          <w:p w:rsidR="006D3FAB" w:rsidRDefault="006D3FAB" w:rsidP="0043437F">
            <w:pPr>
              <w:pStyle w:val="ListParagraph"/>
              <w:numPr>
                <w:ilvl w:val="0"/>
                <w:numId w:val="184"/>
              </w:numPr>
            </w:pPr>
            <w:r>
              <w:t>There is a value@</w:t>
            </w:r>
            <w:r w:rsidRPr="006D3FAB">
              <w:t>mediaType</w:t>
            </w:r>
            <w:r>
              <w:t xml:space="preserve"> attribute</w:t>
            </w:r>
            <w:r w:rsidR="009E3490">
              <w:t xml:space="preserve"> with the xsi:type set to ED </w:t>
            </w:r>
          </w:p>
          <w:p w:rsidR="001D4E6C" w:rsidRDefault="006D3FAB" w:rsidP="001D4E6C">
            <w:pPr>
              <w:pStyle w:val="ListParagraph"/>
              <w:numPr>
                <w:ilvl w:val="0"/>
                <w:numId w:val="190"/>
              </w:numPr>
            </w:pPr>
            <w:r w:rsidRPr="00E82071">
              <w:t>SPL Rule 5 identifies that the attribute has not been defined.</w:t>
            </w:r>
          </w:p>
          <w:p w:rsidR="001D4E6C" w:rsidRDefault="006D3FAB" w:rsidP="001D4E6C">
            <w:pPr>
              <w:pStyle w:val="ListParagraph"/>
              <w:numPr>
                <w:ilvl w:val="0"/>
                <w:numId w:val="190"/>
              </w:numPr>
            </w:pPr>
            <w:r w:rsidRPr="00E82071">
              <w:t>SPL Rule 6 identifies that the attribute is empty.</w:t>
            </w:r>
          </w:p>
          <w:p w:rsidR="00AD1C5C" w:rsidRPr="001D4E6C" w:rsidRDefault="00AD1C5C" w:rsidP="001D4E6C">
            <w:pPr>
              <w:pStyle w:val="ListParagraph"/>
              <w:numPr>
                <w:ilvl w:val="0"/>
                <w:numId w:val="190"/>
              </w:numPr>
            </w:pPr>
            <w:r w:rsidRPr="001D4E6C">
              <w:rPr>
                <w:highlight w:val="white"/>
              </w:rPr>
              <w:t>SPL Rule 10 identifies that the attribute value is incorrect.</w:t>
            </w:r>
          </w:p>
          <w:p w:rsidR="000E61C4" w:rsidRPr="00906BC6" w:rsidRDefault="000E61C4" w:rsidP="0080029F"/>
          <w:p w:rsidR="000E61C4" w:rsidRDefault="000E61C4" w:rsidP="0043437F">
            <w:pPr>
              <w:pStyle w:val="ListParagraph"/>
              <w:numPr>
                <w:ilvl w:val="0"/>
                <w:numId w:val="184"/>
              </w:numPr>
            </w:pPr>
            <w:r>
              <w:t xml:space="preserve">There </w:t>
            </w:r>
            <w:r w:rsidR="006D3FAB">
              <w:t xml:space="preserve">is a </w:t>
            </w:r>
            <w:r>
              <w:t>value.</w:t>
            </w:r>
            <w:r w:rsidR="00D67032" w:rsidRPr="00D67032">
              <w:t xml:space="preserve">reference </w:t>
            </w:r>
            <w:r>
              <w:t>element</w:t>
            </w:r>
          </w:p>
          <w:p w:rsidR="00616896" w:rsidRPr="00E82071" w:rsidRDefault="00616896" w:rsidP="0043437F">
            <w:pPr>
              <w:pStyle w:val="ListParagraph"/>
              <w:numPr>
                <w:ilvl w:val="0"/>
                <w:numId w:val="191"/>
              </w:numPr>
            </w:pPr>
            <w:r w:rsidRPr="00E82071">
              <w:t>SPL Rule 3 identifies that the element has not been defined.</w:t>
            </w:r>
          </w:p>
          <w:p w:rsidR="00AC5FF0" w:rsidRDefault="00AC5FF0" w:rsidP="0080029F"/>
          <w:p w:rsidR="00D67032" w:rsidRDefault="00D67032" w:rsidP="0043437F">
            <w:pPr>
              <w:pStyle w:val="ListParagraph"/>
              <w:numPr>
                <w:ilvl w:val="0"/>
                <w:numId w:val="184"/>
              </w:numPr>
            </w:pPr>
            <w:r>
              <w:t xml:space="preserve">There </w:t>
            </w:r>
            <w:r w:rsidR="006D3FAB">
              <w:t xml:space="preserve">is a </w:t>
            </w:r>
            <w:r w:rsidR="009E3490">
              <w:t>value.</w:t>
            </w:r>
            <w:r w:rsidRPr="00D67032">
              <w:t>reference</w:t>
            </w:r>
            <w:r>
              <w:t>@v</w:t>
            </w:r>
            <w:r w:rsidRPr="00D67032">
              <w:t>alue</w:t>
            </w:r>
            <w:r>
              <w:t xml:space="preserve"> attribute</w:t>
            </w:r>
            <w:r w:rsidR="00E82071">
              <w:t>, with the following characteristics:</w:t>
            </w:r>
          </w:p>
          <w:p w:rsidR="0024686A" w:rsidRDefault="0024686A" w:rsidP="0024686A">
            <w:pPr>
              <w:pStyle w:val="ListParagraph"/>
              <w:numPr>
                <w:ilvl w:val="0"/>
                <w:numId w:val="190"/>
              </w:numPr>
            </w:pPr>
            <w:r w:rsidRPr="00E82071">
              <w:t>SPL Rule 5 identifies that the attribute has not been defined.</w:t>
            </w:r>
          </w:p>
          <w:p w:rsidR="0024686A" w:rsidRDefault="0024686A" w:rsidP="0024686A">
            <w:pPr>
              <w:pStyle w:val="ListParagraph"/>
              <w:numPr>
                <w:ilvl w:val="0"/>
                <w:numId w:val="190"/>
              </w:numPr>
            </w:pPr>
            <w:r w:rsidRPr="00E82071">
              <w:t>SPL Rule 6 identifies that the attribute is empty.</w:t>
            </w:r>
          </w:p>
          <w:p w:rsidR="00E82071" w:rsidRPr="005F0A34" w:rsidRDefault="00E82071" w:rsidP="0043437F">
            <w:pPr>
              <w:pStyle w:val="ListParagraph"/>
              <w:numPr>
                <w:ilvl w:val="0"/>
                <w:numId w:val="192"/>
              </w:numPr>
            </w:pPr>
            <w:commentRangeStart w:id="63"/>
            <w:r w:rsidRPr="005F0A34">
              <w:t xml:space="preserve">File name followed by a 3 character file extension. </w:t>
            </w:r>
            <w:commentRangeEnd w:id="63"/>
            <w:r w:rsidR="006F65E6">
              <w:rPr>
                <w:rStyle w:val="CommentReference"/>
              </w:rPr>
              <w:commentReference w:id="63"/>
            </w:r>
          </w:p>
          <w:p w:rsidR="0024686A" w:rsidRDefault="0024686A" w:rsidP="00E212A4"/>
          <w:p w:rsidR="00E82071" w:rsidRDefault="00E82071" w:rsidP="0043437F">
            <w:pPr>
              <w:pStyle w:val="ListParagraph"/>
              <w:numPr>
                <w:ilvl w:val="0"/>
                <w:numId w:val="192"/>
              </w:numPr>
            </w:pPr>
            <w:r w:rsidRPr="005F0A34">
              <w:t>The file name shall not exceed 59 characters</w:t>
            </w:r>
          </w:p>
          <w:p w:rsidR="006F65E6" w:rsidRDefault="006F65E6" w:rsidP="006F65E6">
            <w:pPr>
              <w:pStyle w:val="ListParagraph"/>
              <w:numPr>
                <w:ilvl w:val="0"/>
                <w:numId w:val="190"/>
              </w:numPr>
            </w:pPr>
            <w:r w:rsidRPr="00E82071">
              <w:t xml:space="preserve">SPL Rule </w:t>
            </w:r>
            <w:r>
              <w:t>12</w:t>
            </w:r>
            <w:r w:rsidRPr="00E82071">
              <w:t xml:space="preserve"> identifies that </w:t>
            </w:r>
            <w:r>
              <w:t xml:space="preserve">file name </w:t>
            </w:r>
            <w:r w:rsidR="00E212A4">
              <w:t>exceeds 59 characters</w:t>
            </w:r>
            <w:r w:rsidRPr="00E82071">
              <w:t>.</w:t>
            </w:r>
          </w:p>
          <w:p w:rsidR="00E82071" w:rsidRDefault="00E82071" w:rsidP="0043437F">
            <w:pPr>
              <w:pStyle w:val="ListParagraph"/>
              <w:numPr>
                <w:ilvl w:val="0"/>
                <w:numId w:val="192"/>
              </w:numPr>
            </w:pPr>
            <w:r w:rsidRPr="005F0A34">
              <w:t>The file name and file extension shall be all lower case.</w:t>
            </w:r>
          </w:p>
          <w:p w:rsidR="0024686A" w:rsidRDefault="0024686A" w:rsidP="0024686A">
            <w:pPr>
              <w:pStyle w:val="ListParagraph"/>
              <w:numPr>
                <w:ilvl w:val="0"/>
                <w:numId w:val="190"/>
              </w:numPr>
            </w:pPr>
            <w:r w:rsidRPr="00E82071">
              <w:t xml:space="preserve">SPL Rule </w:t>
            </w:r>
            <w:r>
              <w:t>12</w:t>
            </w:r>
            <w:r w:rsidRPr="00E82071">
              <w:t xml:space="preserve"> identifies that </w:t>
            </w:r>
            <w:r>
              <w:t>file name and format were not lowercase</w:t>
            </w:r>
            <w:r w:rsidRPr="00E82071">
              <w:t>.</w:t>
            </w:r>
          </w:p>
          <w:p w:rsidR="00E82071" w:rsidRDefault="00E82071" w:rsidP="0043437F">
            <w:pPr>
              <w:pStyle w:val="ListParagraph"/>
              <w:numPr>
                <w:ilvl w:val="0"/>
                <w:numId w:val="192"/>
              </w:numPr>
              <w:rPr>
                <w:lang w:val="en-US"/>
              </w:rPr>
            </w:pPr>
            <w:r w:rsidRPr="005F0A34">
              <w:rPr>
                <w:lang w:val="en-US"/>
              </w:rPr>
              <w:t>Only file formats detailed in the table are permitted:</w:t>
            </w:r>
          </w:p>
          <w:p w:rsidR="00850FC5" w:rsidRDefault="00850FC5" w:rsidP="00850FC5">
            <w:pPr>
              <w:pStyle w:val="ListParagraph"/>
              <w:numPr>
                <w:ilvl w:val="0"/>
                <w:numId w:val="190"/>
              </w:numPr>
            </w:pPr>
            <w:r w:rsidRPr="00E82071">
              <w:t xml:space="preserve">SPL Rule </w:t>
            </w:r>
            <w:r>
              <w:t>10</w:t>
            </w:r>
            <w:r w:rsidRPr="00E82071">
              <w:t xml:space="preserve"> identifies that </w:t>
            </w:r>
            <w:r>
              <w:t>file format is incorrect</w:t>
            </w:r>
            <w:r w:rsidRPr="00E82071">
              <w:t>.</w:t>
            </w:r>
          </w:p>
          <w:p w:rsidR="00850FC5" w:rsidRDefault="00850FC5" w:rsidP="00EE0EE9">
            <w:pPr>
              <w:pStyle w:val="ListParagraph"/>
              <w:ind w:left="360"/>
            </w:pPr>
          </w:p>
          <w:p w:rsidR="00AD0719" w:rsidRDefault="00AD0719" w:rsidP="0080029F"/>
          <w:p w:rsidR="00AD0719" w:rsidRPr="003C73CF" w:rsidRDefault="00AD0719" w:rsidP="0080029F">
            <w:pPr>
              <w:pStyle w:val="ListParagraph"/>
              <w:numPr>
                <w:ilvl w:val="0"/>
                <w:numId w:val="7"/>
              </w:numPr>
            </w:pPr>
            <w:commentRangeStart w:id="64"/>
            <w:r>
              <w:t>The file name contained in the value attribute of the &lt;</w:t>
            </w:r>
            <w:r w:rsidRPr="009E0A85">
              <w:t>reference</w:t>
            </w:r>
            <w:r>
              <w:t>&gt;</w:t>
            </w:r>
            <w:r w:rsidRPr="009E0A85">
              <w:t xml:space="preserve"> child element of </w:t>
            </w:r>
            <w:r>
              <w:t>the &lt;observationMedia&gt; element</w:t>
            </w:r>
            <w:r w:rsidRPr="009E0A85">
              <w:t xml:space="preserve"> may </w:t>
            </w:r>
            <w:r>
              <w:t xml:space="preserve">not contain spaces. </w:t>
            </w:r>
          </w:p>
          <w:p w:rsidR="00AD0719" w:rsidRPr="009E0A85" w:rsidRDefault="00AD0719" w:rsidP="0080029F">
            <w:pPr>
              <w:pStyle w:val="ListParagraph"/>
              <w:numPr>
                <w:ilvl w:val="0"/>
                <w:numId w:val="7"/>
              </w:numPr>
            </w:pPr>
            <w:r>
              <w:t>The file name must refer to an accessible file and include the file extension.</w:t>
            </w:r>
          </w:p>
          <w:p w:rsidR="00AD0719" w:rsidRPr="009E0A85" w:rsidRDefault="00AD0719" w:rsidP="0080029F">
            <w:pPr>
              <w:pStyle w:val="ListParagraph"/>
              <w:numPr>
                <w:ilvl w:val="0"/>
                <w:numId w:val="7"/>
              </w:numPr>
            </w:pPr>
            <w:r>
              <w:t>The &lt;observationMedia&gt; element must identify the graphic media type (i.e., jpg).</w:t>
            </w:r>
          </w:p>
          <w:p w:rsidR="00AD0719" w:rsidRDefault="00AD0719" w:rsidP="0080029F">
            <w:pPr>
              <w:pStyle w:val="ListParagraph"/>
              <w:numPr>
                <w:ilvl w:val="0"/>
                <w:numId w:val="7"/>
              </w:numPr>
            </w:pPr>
            <w:r w:rsidRPr="003C73CF">
              <w:lastRenderedPageBreak/>
              <w:t>Image reference</w:t>
            </w:r>
            <w:r>
              <w:t>d</w:t>
            </w:r>
            <w:r w:rsidRPr="003C73CF">
              <w:t xml:space="preserve"> </w:t>
            </w:r>
            <w:r>
              <w:t xml:space="preserve">in </w:t>
            </w:r>
            <w:r w:rsidRPr="003C73CF">
              <w:t xml:space="preserve">text </w:t>
            </w:r>
            <w:r>
              <w:t xml:space="preserve">must have </w:t>
            </w:r>
            <w:r w:rsidRPr="003C73CF">
              <w:t xml:space="preserve">an image </w:t>
            </w:r>
            <w:r>
              <w:t>&lt;observationMedia&gt;</w:t>
            </w:r>
            <w:r w:rsidRPr="003C73CF">
              <w:t xml:space="preserve"> element with a matching ID in the same document. </w:t>
            </w:r>
          </w:p>
          <w:p w:rsidR="00AD0719" w:rsidRPr="004B35D5" w:rsidRDefault="00AD0719" w:rsidP="0080029F">
            <w:pPr>
              <w:pStyle w:val="ListParagraph"/>
              <w:numPr>
                <w:ilvl w:val="0"/>
                <w:numId w:val="7"/>
              </w:numPr>
            </w:pPr>
            <w:r>
              <w:t>The &lt;observationMedia&gt; element is always contained within a &lt;component&gt;.</w:t>
            </w:r>
            <w:commentRangeEnd w:id="64"/>
            <w:r>
              <w:rPr>
                <w:rStyle w:val="CommentReference"/>
              </w:rPr>
              <w:commentReference w:id="64"/>
            </w:r>
          </w:p>
        </w:tc>
      </w:tr>
    </w:tbl>
    <w:p w:rsidR="00AC5FF0" w:rsidRDefault="00AC5FF0"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130546" w:rsidRPr="00675DAA" w:rsidTr="00436B24">
        <w:trPr>
          <w:cantSplit/>
          <w:trHeight w:val="580"/>
          <w:tblHeader/>
        </w:trPr>
        <w:tc>
          <w:tcPr>
            <w:tcW w:w="2358" w:type="dxa"/>
            <w:shd w:val="clear" w:color="auto" w:fill="808080"/>
          </w:tcPr>
          <w:p w:rsidR="00130546" w:rsidRPr="00F53457" w:rsidRDefault="00130546" w:rsidP="0080029F">
            <w:r w:rsidRPr="00675DAA">
              <w:t>Element</w:t>
            </w:r>
          </w:p>
        </w:tc>
        <w:tc>
          <w:tcPr>
            <w:tcW w:w="1260" w:type="dxa"/>
            <w:shd w:val="clear" w:color="auto" w:fill="808080"/>
          </w:tcPr>
          <w:p w:rsidR="00130546" w:rsidRPr="00675DAA" w:rsidRDefault="00130546" w:rsidP="0080029F">
            <w:r w:rsidRPr="00675DAA">
              <w:t>Attribute</w:t>
            </w:r>
          </w:p>
        </w:tc>
        <w:tc>
          <w:tcPr>
            <w:tcW w:w="1260" w:type="dxa"/>
            <w:shd w:val="clear" w:color="auto" w:fill="808080"/>
          </w:tcPr>
          <w:p w:rsidR="00130546" w:rsidRPr="00F53457" w:rsidRDefault="00130546" w:rsidP="0080029F">
            <w:r w:rsidRPr="00675DAA">
              <w:t>Cardinality</w:t>
            </w:r>
          </w:p>
        </w:tc>
        <w:tc>
          <w:tcPr>
            <w:tcW w:w="1350" w:type="dxa"/>
            <w:shd w:val="clear" w:color="auto" w:fill="808080"/>
          </w:tcPr>
          <w:p w:rsidR="00130546" w:rsidRPr="00675DAA" w:rsidRDefault="00130546" w:rsidP="0080029F">
            <w:r w:rsidRPr="00675DAA">
              <w:t>Value(s) Allowed</w:t>
            </w:r>
          </w:p>
          <w:p w:rsidR="00130546" w:rsidRPr="00675DAA" w:rsidRDefault="00130546" w:rsidP="0080029F">
            <w:r w:rsidRPr="00675DAA">
              <w:t>Examples</w:t>
            </w:r>
          </w:p>
        </w:tc>
        <w:tc>
          <w:tcPr>
            <w:tcW w:w="3330" w:type="dxa"/>
            <w:shd w:val="clear" w:color="auto" w:fill="808080"/>
          </w:tcPr>
          <w:p w:rsidR="00130546" w:rsidRPr="00675DAA" w:rsidRDefault="00130546" w:rsidP="0080029F">
            <w:r w:rsidRPr="00675DAA">
              <w:t>Description</w:t>
            </w:r>
          </w:p>
          <w:p w:rsidR="00130546" w:rsidRPr="00675DAA" w:rsidRDefault="00130546" w:rsidP="0080029F">
            <w:r w:rsidRPr="00675DAA">
              <w:t>Instructions</w:t>
            </w:r>
          </w:p>
        </w:tc>
      </w:tr>
      <w:tr w:rsidR="00130546" w:rsidRPr="00675DAA" w:rsidTr="00436B24">
        <w:trPr>
          <w:cantSplit/>
        </w:trPr>
        <w:tc>
          <w:tcPr>
            <w:tcW w:w="2358" w:type="dxa"/>
          </w:tcPr>
          <w:p w:rsidR="00130546" w:rsidRPr="00675DAA" w:rsidRDefault="00130546" w:rsidP="0080029F">
            <w:r w:rsidRPr="00130546">
              <w:t>excerpt</w:t>
            </w:r>
          </w:p>
        </w:tc>
        <w:tc>
          <w:tcPr>
            <w:tcW w:w="1260" w:type="dxa"/>
            <w:shd w:val="clear" w:color="auto" w:fill="D9D9D9"/>
          </w:tcPr>
          <w:p w:rsidR="00130546" w:rsidRPr="00675DAA" w:rsidRDefault="00130546" w:rsidP="0080029F">
            <w:r w:rsidRPr="00675DAA">
              <w:t>N/A</w:t>
            </w:r>
          </w:p>
        </w:tc>
        <w:tc>
          <w:tcPr>
            <w:tcW w:w="1260" w:type="dxa"/>
            <w:shd w:val="clear" w:color="auto" w:fill="D9D9D9"/>
          </w:tcPr>
          <w:p w:rsidR="00130546" w:rsidRPr="00675DAA" w:rsidRDefault="00130546" w:rsidP="0080029F">
            <w:r w:rsidRPr="00675DAA">
              <w:t>0:1</w:t>
            </w:r>
          </w:p>
        </w:tc>
        <w:tc>
          <w:tcPr>
            <w:tcW w:w="1350" w:type="dxa"/>
            <w:shd w:val="clear" w:color="auto" w:fill="D9D9D9"/>
          </w:tcPr>
          <w:p w:rsidR="00130546" w:rsidRPr="00675DAA" w:rsidRDefault="00130546" w:rsidP="0080029F"/>
        </w:tc>
        <w:tc>
          <w:tcPr>
            <w:tcW w:w="3330" w:type="dxa"/>
            <w:shd w:val="clear" w:color="auto" w:fill="D9D9D9"/>
          </w:tcPr>
          <w:p w:rsidR="00130546" w:rsidRPr="00675DAA" w:rsidRDefault="00130546" w:rsidP="0080029F">
            <w:r w:rsidRPr="00675DAA">
              <w:t xml:space="preserve">Provides the </w:t>
            </w:r>
            <w:r>
              <w:t>content</w:t>
            </w:r>
            <w:r w:rsidRPr="00675DAA">
              <w:t xml:space="preserve"> for the document.</w:t>
            </w:r>
          </w:p>
        </w:tc>
      </w:tr>
      <w:tr w:rsidR="00130546" w:rsidRPr="00675DAA" w:rsidTr="00436B24">
        <w:trPr>
          <w:cantSplit/>
        </w:trPr>
        <w:tc>
          <w:tcPr>
            <w:tcW w:w="2358" w:type="dxa"/>
            <w:shd w:val="clear" w:color="auto" w:fill="808080"/>
          </w:tcPr>
          <w:p w:rsidR="00130546" w:rsidRPr="00675DAA" w:rsidRDefault="00130546" w:rsidP="0080029F">
            <w:r w:rsidRPr="00675DAA">
              <w:t>Conformance</w:t>
            </w:r>
          </w:p>
        </w:tc>
        <w:tc>
          <w:tcPr>
            <w:tcW w:w="7200" w:type="dxa"/>
            <w:gridSpan w:val="4"/>
          </w:tcPr>
          <w:p w:rsidR="00130546" w:rsidRDefault="00130546" w:rsidP="0043437F">
            <w:pPr>
              <w:pStyle w:val="ListParagraph"/>
              <w:numPr>
                <w:ilvl w:val="0"/>
                <w:numId w:val="48"/>
              </w:numPr>
            </w:pPr>
            <w:r>
              <w:t xml:space="preserve">There may be </w:t>
            </w:r>
            <w:r w:rsidRPr="00130546">
              <w:t>excerpt</w:t>
            </w:r>
            <w:r>
              <w:t>s</w:t>
            </w:r>
            <w:r w:rsidRPr="00675DAA">
              <w:t>, unless specified otherwise in the document specific validation guidance</w:t>
            </w:r>
            <w:r w:rsidR="00BF60E6">
              <w:t>.</w:t>
            </w:r>
          </w:p>
          <w:p w:rsidR="00BF60E6" w:rsidRPr="00BF60E6" w:rsidRDefault="00BF60E6" w:rsidP="0043437F">
            <w:pPr>
              <w:pStyle w:val="ListParagraph"/>
              <w:numPr>
                <w:ilvl w:val="0"/>
                <w:numId w:val="94"/>
              </w:numPr>
              <w:rPr>
                <w:highlight w:val="white"/>
              </w:rPr>
            </w:pPr>
            <w:r w:rsidRPr="008C0A5D">
              <w:rPr>
                <w:highlight w:val="white"/>
              </w:rPr>
              <w:t>Informational only (no validation aspect).</w:t>
            </w:r>
          </w:p>
          <w:p w:rsidR="00BF60E6" w:rsidRPr="00675DAA" w:rsidRDefault="00BF60E6" w:rsidP="0080029F"/>
          <w:p w:rsidR="00130546" w:rsidRPr="00BF60E6" w:rsidRDefault="00130546" w:rsidP="0043437F">
            <w:pPr>
              <w:pStyle w:val="ListParagraph"/>
              <w:numPr>
                <w:ilvl w:val="0"/>
                <w:numId w:val="48"/>
              </w:numPr>
            </w:pPr>
            <w:r w:rsidRPr="00F53457">
              <w:t xml:space="preserve">The text is free </w:t>
            </w:r>
            <w:proofErr w:type="gramStart"/>
            <w:r w:rsidRPr="00F53457">
              <w:t>form,</w:t>
            </w:r>
            <w:proofErr w:type="gramEnd"/>
            <w:r w:rsidRPr="00F53457">
              <w:t xml:space="preserve"> however the text content may consist of </w:t>
            </w:r>
            <w:r>
              <w:t xml:space="preserve">paragraph elements, table elements, and/or list elements. Due to the complexity of this element it has been detailed in section </w:t>
            </w:r>
            <w:r w:rsidRPr="00B06154">
              <w:rPr>
                <w:color w:val="548DD4" w:themeColor="text2" w:themeTint="99"/>
                <w:u w:val="single"/>
              </w:rPr>
              <w:fldChar w:fldCharType="begin"/>
            </w:r>
            <w:r w:rsidRPr="00B06154">
              <w:rPr>
                <w:color w:val="548DD4" w:themeColor="text2" w:themeTint="99"/>
                <w:u w:val="single"/>
              </w:rPr>
              <w:instrText xml:space="preserve"> REF _Ref437338622 \r \h  \* MERGEFORMAT </w:instrText>
            </w:r>
            <w:r w:rsidRPr="00B06154">
              <w:rPr>
                <w:color w:val="548DD4" w:themeColor="text2" w:themeTint="99"/>
                <w:u w:val="single"/>
              </w:rPr>
            </w:r>
            <w:r w:rsidRPr="00B06154">
              <w:rPr>
                <w:color w:val="548DD4" w:themeColor="text2" w:themeTint="99"/>
                <w:u w:val="single"/>
              </w:rPr>
              <w:fldChar w:fldCharType="separate"/>
            </w:r>
            <w:r w:rsidR="00C05A3F">
              <w:rPr>
                <w:color w:val="548DD4" w:themeColor="text2" w:themeTint="99"/>
                <w:u w:val="single"/>
              </w:rPr>
              <w:t>4.9</w:t>
            </w:r>
            <w:r w:rsidRPr="00B06154">
              <w:rPr>
                <w:color w:val="548DD4" w:themeColor="text2" w:themeTint="99"/>
                <w:u w:val="single"/>
              </w:rPr>
              <w:fldChar w:fldCharType="end"/>
            </w:r>
            <w:r w:rsidRPr="00B06154">
              <w:rPr>
                <w:color w:val="548DD4" w:themeColor="text2" w:themeTint="99"/>
                <w:u w:val="single"/>
              </w:rPr>
              <w:t xml:space="preserve"> </w:t>
            </w:r>
            <w:r w:rsidRPr="00B06154">
              <w:rPr>
                <w:color w:val="548DD4" w:themeColor="text2" w:themeTint="99"/>
                <w:u w:val="single"/>
              </w:rPr>
              <w:fldChar w:fldCharType="begin"/>
            </w:r>
            <w:r w:rsidRPr="00B06154">
              <w:rPr>
                <w:color w:val="548DD4" w:themeColor="text2" w:themeTint="99"/>
                <w:u w:val="single"/>
              </w:rPr>
              <w:instrText xml:space="preserve"> REF _Ref437338622 \h  \* MERGEFORMAT </w:instrText>
            </w:r>
            <w:r w:rsidRPr="00B06154">
              <w:rPr>
                <w:color w:val="548DD4" w:themeColor="text2" w:themeTint="99"/>
                <w:u w:val="single"/>
              </w:rPr>
            </w:r>
            <w:r w:rsidRPr="00B06154">
              <w:rPr>
                <w:color w:val="548DD4" w:themeColor="text2" w:themeTint="99"/>
                <w:u w:val="single"/>
              </w:rPr>
              <w:fldChar w:fldCharType="separate"/>
            </w:r>
            <w:r w:rsidR="00C05A3F" w:rsidRPr="00C05A3F">
              <w:rPr>
                <w:color w:val="548DD4" w:themeColor="text2" w:themeTint="99"/>
                <w:u w:val="single"/>
              </w:rPr>
              <w:t>Excerpt Information</w:t>
            </w:r>
            <w:r w:rsidRPr="00B06154">
              <w:rPr>
                <w:color w:val="548DD4" w:themeColor="text2" w:themeTint="99"/>
                <w:u w:val="single"/>
              </w:rPr>
              <w:fldChar w:fldCharType="end"/>
            </w:r>
            <w:r w:rsidR="00BF60E6">
              <w:rPr>
                <w:color w:val="548DD4" w:themeColor="text2" w:themeTint="99"/>
                <w:u w:val="single"/>
              </w:rPr>
              <w:t>.</w:t>
            </w:r>
          </w:p>
          <w:p w:rsidR="00BF60E6" w:rsidRPr="00BF60E6" w:rsidRDefault="00BF60E6" w:rsidP="0043437F">
            <w:pPr>
              <w:pStyle w:val="ListParagraph"/>
              <w:numPr>
                <w:ilvl w:val="0"/>
                <w:numId w:val="95"/>
              </w:numPr>
              <w:rPr>
                <w:highlight w:val="white"/>
              </w:rPr>
            </w:pPr>
            <w:r w:rsidRPr="008C0A5D">
              <w:rPr>
                <w:highlight w:val="white"/>
              </w:rPr>
              <w:t>Informational only (no validation aspect).</w:t>
            </w:r>
          </w:p>
        </w:tc>
      </w:tr>
    </w:tbl>
    <w:p w:rsidR="00130546" w:rsidRPr="00675DAA" w:rsidRDefault="00130546"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24D8A" w:rsidRPr="00675DAA" w:rsidTr="00436B24">
        <w:trPr>
          <w:cantSplit/>
          <w:trHeight w:val="580"/>
          <w:tblHeader/>
        </w:trPr>
        <w:tc>
          <w:tcPr>
            <w:tcW w:w="2358" w:type="dxa"/>
            <w:shd w:val="clear" w:color="auto" w:fill="808080"/>
          </w:tcPr>
          <w:p w:rsidR="00A24D8A" w:rsidRPr="00F53457" w:rsidRDefault="00A24D8A" w:rsidP="0080029F">
            <w:r w:rsidRPr="00675DAA">
              <w:t>Element</w:t>
            </w:r>
          </w:p>
        </w:tc>
        <w:tc>
          <w:tcPr>
            <w:tcW w:w="1260" w:type="dxa"/>
            <w:shd w:val="clear" w:color="auto" w:fill="808080"/>
          </w:tcPr>
          <w:p w:rsidR="00A24D8A" w:rsidRPr="00675DAA" w:rsidRDefault="00A24D8A" w:rsidP="0080029F">
            <w:r w:rsidRPr="00675DAA">
              <w:t>Attribute</w:t>
            </w:r>
          </w:p>
        </w:tc>
        <w:tc>
          <w:tcPr>
            <w:tcW w:w="1260" w:type="dxa"/>
            <w:shd w:val="clear" w:color="auto" w:fill="808080"/>
          </w:tcPr>
          <w:p w:rsidR="00A24D8A" w:rsidRPr="00F53457" w:rsidRDefault="00A24D8A" w:rsidP="0080029F">
            <w:r w:rsidRPr="00675DAA">
              <w:t>Cardinality</w:t>
            </w:r>
          </w:p>
        </w:tc>
        <w:tc>
          <w:tcPr>
            <w:tcW w:w="1350" w:type="dxa"/>
            <w:shd w:val="clear" w:color="auto" w:fill="808080"/>
          </w:tcPr>
          <w:p w:rsidR="00A24D8A" w:rsidRPr="00675DAA" w:rsidRDefault="00A24D8A" w:rsidP="0080029F">
            <w:r w:rsidRPr="00675DAA">
              <w:t>Value(s) Allowed</w:t>
            </w:r>
          </w:p>
          <w:p w:rsidR="00A24D8A" w:rsidRPr="00675DAA" w:rsidRDefault="00A24D8A" w:rsidP="0080029F">
            <w:r w:rsidRPr="00675DAA">
              <w:t>Examples</w:t>
            </w:r>
          </w:p>
        </w:tc>
        <w:tc>
          <w:tcPr>
            <w:tcW w:w="3330" w:type="dxa"/>
            <w:shd w:val="clear" w:color="auto" w:fill="808080"/>
          </w:tcPr>
          <w:p w:rsidR="00A24D8A" w:rsidRPr="00675DAA" w:rsidRDefault="00A24D8A" w:rsidP="0080029F">
            <w:r w:rsidRPr="00675DAA">
              <w:t>Description</w:t>
            </w:r>
          </w:p>
          <w:p w:rsidR="00A24D8A" w:rsidRPr="00675DAA" w:rsidRDefault="00A24D8A" w:rsidP="0080029F">
            <w:r w:rsidRPr="00675DAA">
              <w:t>Instructions</w:t>
            </w:r>
          </w:p>
        </w:tc>
      </w:tr>
      <w:tr w:rsidR="00A24D8A" w:rsidRPr="00675DAA" w:rsidTr="00436B24">
        <w:trPr>
          <w:cantSplit/>
        </w:trPr>
        <w:tc>
          <w:tcPr>
            <w:tcW w:w="2358" w:type="dxa"/>
            <w:vMerge w:val="restart"/>
          </w:tcPr>
          <w:p w:rsidR="00A24D8A" w:rsidRPr="00675DAA" w:rsidRDefault="00A24D8A" w:rsidP="0080029F">
            <w:r w:rsidRPr="00EC1DE2">
              <w:t>effectiveTime</w:t>
            </w:r>
          </w:p>
        </w:tc>
        <w:tc>
          <w:tcPr>
            <w:tcW w:w="1260" w:type="dxa"/>
            <w:shd w:val="clear" w:color="auto" w:fill="D9D9D9"/>
          </w:tcPr>
          <w:p w:rsidR="00A24D8A" w:rsidRPr="00675DAA" w:rsidRDefault="00A24D8A" w:rsidP="0080029F">
            <w:r w:rsidRPr="00675DAA">
              <w:t>N/A</w:t>
            </w:r>
          </w:p>
        </w:tc>
        <w:tc>
          <w:tcPr>
            <w:tcW w:w="1260" w:type="dxa"/>
            <w:shd w:val="clear" w:color="auto" w:fill="D9D9D9"/>
          </w:tcPr>
          <w:p w:rsidR="00A24D8A" w:rsidRPr="00675DAA" w:rsidRDefault="00A24D8A" w:rsidP="0080029F">
            <w:r w:rsidRPr="00675DAA">
              <w:t>1:1</w:t>
            </w:r>
          </w:p>
        </w:tc>
        <w:tc>
          <w:tcPr>
            <w:tcW w:w="1350" w:type="dxa"/>
            <w:shd w:val="clear" w:color="auto" w:fill="D9D9D9"/>
          </w:tcPr>
          <w:p w:rsidR="00A24D8A" w:rsidRPr="00675DAA" w:rsidRDefault="00A24D8A" w:rsidP="0080029F"/>
        </w:tc>
        <w:tc>
          <w:tcPr>
            <w:tcW w:w="3330" w:type="dxa"/>
            <w:shd w:val="clear" w:color="auto" w:fill="D9D9D9"/>
          </w:tcPr>
          <w:p w:rsidR="003253DB" w:rsidRDefault="003253DB" w:rsidP="003253DB">
            <w:r w:rsidRPr="00D27B6E">
              <w:t xml:space="preserve">Used to capture relevant </w:t>
            </w:r>
            <w:r>
              <w:t>date information.</w:t>
            </w:r>
          </w:p>
          <w:p w:rsidR="003253DB" w:rsidRDefault="003253DB" w:rsidP="003253DB"/>
          <w:p w:rsidR="00A24D8A" w:rsidRPr="00675DAA" w:rsidRDefault="003253DB" w:rsidP="003253DB">
            <w:r>
              <w:t>Please refer to the Doctype for specific details on the usage.</w:t>
            </w:r>
          </w:p>
        </w:tc>
      </w:tr>
      <w:tr w:rsidR="00A24D8A" w:rsidRPr="00675DAA" w:rsidTr="00436B24">
        <w:trPr>
          <w:cantSplit/>
        </w:trPr>
        <w:tc>
          <w:tcPr>
            <w:tcW w:w="2358" w:type="dxa"/>
            <w:vMerge/>
          </w:tcPr>
          <w:p w:rsidR="00A24D8A" w:rsidRPr="00675DAA" w:rsidRDefault="00A24D8A" w:rsidP="0080029F"/>
        </w:tc>
        <w:tc>
          <w:tcPr>
            <w:tcW w:w="1260" w:type="dxa"/>
          </w:tcPr>
          <w:p w:rsidR="00A24D8A" w:rsidRPr="00675DAA" w:rsidRDefault="00A24D8A" w:rsidP="0080029F">
            <w:r w:rsidRPr="00675DAA">
              <w:t>value</w:t>
            </w:r>
          </w:p>
        </w:tc>
        <w:tc>
          <w:tcPr>
            <w:tcW w:w="1260" w:type="dxa"/>
          </w:tcPr>
          <w:p w:rsidR="00A24D8A" w:rsidRPr="00675DAA" w:rsidRDefault="00A24D8A" w:rsidP="0080029F">
            <w:r w:rsidRPr="00675DAA">
              <w:t>1:1</w:t>
            </w:r>
          </w:p>
        </w:tc>
        <w:tc>
          <w:tcPr>
            <w:tcW w:w="1350" w:type="dxa"/>
          </w:tcPr>
          <w:p w:rsidR="00A24D8A" w:rsidRPr="00675DAA" w:rsidRDefault="00A24D8A" w:rsidP="0080029F"/>
        </w:tc>
        <w:tc>
          <w:tcPr>
            <w:tcW w:w="3330" w:type="dxa"/>
          </w:tcPr>
          <w:p w:rsidR="00A24D8A" w:rsidRPr="00675DAA" w:rsidRDefault="00A24D8A" w:rsidP="0080029F"/>
        </w:tc>
      </w:tr>
      <w:tr w:rsidR="00A24D8A" w:rsidRPr="00675DAA" w:rsidTr="00436B24">
        <w:trPr>
          <w:cantSplit/>
        </w:trPr>
        <w:tc>
          <w:tcPr>
            <w:tcW w:w="2358" w:type="dxa"/>
            <w:shd w:val="clear" w:color="auto" w:fill="808080"/>
          </w:tcPr>
          <w:p w:rsidR="00A24D8A" w:rsidRPr="00675DAA" w:rsidRDefault="00A24D8A" w:rsidP="0080029F">
            <w:r w:rsidRPr="00675DAA">
              <w:t>Conformance</w:t>
            </w:r>
          </w:p>
        </w:tc>
        <w:tc>
          <w:tcPr>
            <w:tcW w:w="7200" w:type="dxa"/>
            <w:gridSpan w:val="4"/>
          </w:tcPr>
          <w:p w:rsidR="008C0A5D" w:rsidRDefault="008C0A5D" w:rsidP="0043437F">
            <w:pPr>
              <w:pStyle w:val="ListParagraph"/>
              <w:numPr>
                <w:ilvl w:val="0"/>
                <w:numId w:val="49"/>
              </w:numPr>
            </w:pPr>
            <w:r>
              <w:t xml:space="preserve">There is an </w:t>
            </w:r>
            <w:r w:rsidRPr="00675DAA">
              <w:t>effectiveTime</w:t>
            </w:r>
            <w:r>
              <w:t xml:space="preserve"> element</w:t>
            </w:r>
          </w:p>
          <w:p w:rsidR="005051CA" w:rsidRPr="002E10DE" w:rsidRDefault="00487FE5" w:rsidP="0043437F">
            <w:pPr>
              <w:pStyle w:val="ListParagraph"/>
              <w:numPr>
                <w:ilvl w:val="0"/>
                <w:numId w:val="181"/>
              </w:numPr>
              <w:rPr>
                <w:highlight w:val="white"/>
              </w:rPr>
            </w:pPr>
            <w:r>
              <w:rPr>
                <w:highlight w:val="white"/>
              </w:rPr>
              <w:t>SPL Rule 3</w:t>
            </w:r>
            <w:r w:rsidR="005051CA">
              <w:rPr>
                <w:highlight w:val="white"/>
              </w:rPr>
              <w:t xml:space="preserve"> </w:t>
            </w:r>
            <w:r w:rsidR="005051CA" w:rsidRPr="00D00628">
              <w:rPr>
                <w:highlight w:val="white"/>
              </w:rPr>
              <w:t xml:space="preserve">identifies that </w:t>
            </w:r>
            <w:r w:rsidR="005051CA">
              <w:rPr>
                <w:highlight w:val="white"/>
              </w:rPr>
              <w:t>the</w:t>
            </w:r>
            <w:r w:rsidR="005051CA" w:rsidRPr="00D00628">
              <w:rPr>
                <w:highlight w:val="white"/>
              </w:rPr>
              <w:t xml:space="preserve"> </w:t>
            </w:r>
            <w:r w:rsidR="005051CA" w:rsidRPr="002E10DE">
              <w:rPr>
                <w:highlight w:val="white"/>
              </w:rPr>
              <w:t>element has not been defined.</w:t>
            </w:r>
          </w:p>
          <w:p w:rsidR="005051CA" w:rsidRPr="002E10DE" w:rsidRDefault="00487FE5" w:rsidP="0043437F">
            <w:pPr>
              <w:pStyle w:val="ListParagraph"/>
              <w:numPr>
                <w:ilvl w:val="0"/>
                <w:numId w:val="181"/>
              </w:numPr>
              <w:rPr>
                <w:highlight w:val="white"/>
              </w:rPr>
            </w:pPr>
            <w:r>
              <w:rPr>
                <w:highlight w:val="white"/>
              </w:rPr>
              <w:t>SPL Rule 4</w:t>
            </w:r>
            <w:r w:rsidR="005051CA">
              <w:rPr>
                <w:highlight w:val="white"/>
              </w:rPr>
              <w:t xml:space="preserve"> </w:t>
            </w:r>
            <w:r w:rsidR="005051CA" w:rsidRPr="00D00628">
              <w:rPr>
                <w:highlight w:val="white"/>
              </w:rPr>
              <w:t xml:space="preserve">identifies that more than one </w:t>
            </w:r>
            <w:r w:rsidR="005051CA" w:rsidRPr="002E10DE">
              <w:rPr>
                <w:highlight w:val="white"/>
              </w:rPr>
              <w:t>element is defined.</w:t>
            </w:r>
          </w:p>
          <w:p w:rsidR="005051CA" w:rsidRDefault="005051CA" w:rsidP="0080029F">
            <w:pPr>
              <w:pStyle w:val="ListParagraph"/>
            </w:pPr>
          </w:p>
          <w:p w:rsidR="005051CA" w:rsidRDefault="005051CA" w:rsidP="0043437F">
            <w:pPr>
              <w:pStyle w:val="ListParagraph"/>
              <w:numPr>
                <w:ilvl w:val="0"/>
                <w:numId w:val="49"/>
              </w:numPr>
            </w:pPr>
            <w:r w:rsidRPr="00675DAA">
              <w:t>There is a value</w:t>
            </w:r>
            <w:r>
              <w:t xml:space="preserve"> attribute</w:t>
            </w:r>
          </w:p>
          <w:p w:rsidR="005051CA" w:rsidRPr="00674290" w:rsidRDefault="00487FE5" w:rsidP="0043437F">
            <w:pPr>
              <w:pStyle w:val="ListParagraph"/>
              <w:numPr>
                <w:ilvl w:val="0"/>
                <w:numId w:val="182"/>
              </w:numPr>
              <w:rPr>
                <w:highlight w:val="white"/>
              </w:rPr>
            </w:pPr>
            <w:r>
              <w:rPr>
                <w:highlight w:val="white"/>
              </w:rPr>
              <w:t>SPL Rule 5</w:t>
            </w:r>
            <w:r w:rsidR="005051CA">
              <w:rPr>
                <w:highlight w:val="white"/>
              </w:rPr>
              <w:t xml:space="preserve"> </w:t>
            </w:r>
            <w:r w:rsidR="005051CA" w:rsidRPr="00334410">
              <w:rPr>
                <w:highlight w:val="white"/>
              </w:rPr>
              <w:t xml:space="preserve">identifies that </w:t>
            </w:r>
            <w:r w:rsidR="005051CA">
              <w:rPr>
                <w:highlight w:val="white"/>
              </w:rPr>
              <w:t xml:space="preserve">the </w:t>
            </w:r>
            <w:r w:rsidR="005051CA" w:rsidRPr="00D00628">
              <w:rPr>
                <w:highlight w:val="white"/>
              </w:rPr>
              <w:t xml:space="preserve">attribute has </w:t>
            </w:r>
            <w:r w:rsidR="005051CA">
              <w:rPr>
                <w:highlight w:val="white"/>
              </w:rPr>
              <w:t xml:space="preserve">not </w:t>
            </w:r>
            <w:r w:rsidR="005051CA" w:rsidRPr="00D00628">
              <w:rPr>
                <w:highlight w:val="white"/>
              </w:rPr>
              <w:t>been defined</w:t>
            </w:r>
            <w:r w:rsidR="005051CA">
              <w:rPr>
                <w:highlight w:val="white"/>
              </w:rPr>
              <w:t>.</w:t>
            </w:r>
          </w:p>
          <w:p w:rsidR="005051CA" w:rsidRDefault="005051CA" w:rsidP="0080029F">
            <w:pPr>
              <w:pStyle w:val="ListParagraph"/>
              <w:rPr>
                <w:highlight w:val="white"/>
              </w:rPr>
            </w:pPr>
          </w:p>
          <w:p w:rsidR="00A24D8A" w:rsidRDefault="00A24D8A" w:rsidP="0043437F">
            <w:pPr>
              <w:pStyle w:val="ListParagraph"/>
              <w:numPr>
                <w:ilvl w:val="0"/>
                <w:numId w:val="49"/>
              </w:numPr>
            </w:pPr>
            <w:commentRangeStart w:id="65"/>
            <w:r w:rsidRPr="00675DAA">
              <w:t>The effectiveTime@value has as a minimum precision of day.</w:t>
            </w:r>
          </w:p>
          <w:p w:rsidR="008C0A5D" w:rsidRPr="00675DAA" w:rsidRDefault="008C0A5D" w:rsidP="0080029F">
            <w:pPr>
              <w:pStyle w:val="ListParagraph"/>
            </w:pPr>
          </w:p>
          <w:p w:rsidR="008C0A5D" w:rsidRPr="00675DAA" w:rsidRDefault="00A24D8A" w:rsidP="0043437F">
            <w:pPr>
              <w:pStyle w:val="ListParagraph"/>
              <w:numPr>
                <w:ilvl w:val="0"/>
                <w:numId w:val="49"/>
              </w:numPr>
            </w:pPr>
            <w:r w:rsidRPr="00675DAA">
              <w:t>The format is year, month and day (yyyymmdd) if the precision is a date if the precision is greater than date the format is year, month and day (yyyymmdd) space hour, minute, second (hhmmss)</w:t>
            </w:r>
            <w:commentRangeEnd w:id="65"/>
            <w:r w:rsidR="008C0A5D">
              <w:rPr>
                <w:rStyle w:val="CommentReference"/>
              </w:rPr>
              <w:commentReference w:id="65"/>
            </w:r>
          </w:p>
        </w:tc>
      </w:tr>
    </w:tbl>
    <w:p w:rsidR="00AC5FF0" w:rsidRDefault="00AC5FF0" w:rsidP="0080029F"/>
    <w:p w:rsidR="00C11A2F" w:rsidRDefault="00E92C2F" w:rsidP="001D67E2">
      <w:pPr>
        <w:pStyle w:val="Heading3"/>
      </w:pPr>
      <w:bookmarkStart w:id="66" w:name="_Toc495429266"/>
      <w:r>
        <w:lastRenderedPageBreak/>
        <w:t xml:space="preserve">Labeling Content </w:t>
      </w:r>
      <w:r w:rsidR="00C11A2F">
        <w:t>Section Details</w:t>
      </w:r>
      <w:bookmarkEnd w:id="66"/>
    </w:p>
    <w:p w:rsidR="00FF1FAC" w:rsidRPr="002135F4" w:rsidRDefault="00C11A2F" w:rsidP="0080029F">
      <w:r w:rsidRPr="002135F4">
        <w:t xml:space="preserve">Sections are the basic building blocks </w:t>
      </w:r>
      <w:r w:rsidR="00C72877" w:rsidRPr="002135F4">
        <w:t xml:space="preserve">of the document </w:t>
      </w:r>
      <w:r w:rsidRPr="002135F4">
        <w:t xml:space="preserve">and may contain content or </w:t>
      </w:r>
      <w:r w:rsidR="00EC1DE2" w:rsidRPr="002135F4">
        <w:t>nested</w:t>
      </w:r>
      <w:r w:rsidRPr="002135F4">
        <w:t xml:space="preserve"> sections (subsections) and so forth.</w:t>
      </w:r>
      <w:r w:rsidR="00C72877" w:rsidRPr="002135F4">
        <w:t xml:space="preserve"> </w:t>
      </w:r>
      <w:r w:rsidR="00EC1DE2" w:rsidRPr="002135F4">
        <w:t>All sections have the XML structure outlined above (id, title,</w:t>
      </w:r>
      <w:r w:rsidRPr="002135F4">
        <w:t xml:space="preserve"> code</w:t>
      </w:r>
      <w:r w:rsidR="00EC1DE2" w:rsidRPr="002135F4">
        <w:t>, etc…).</w:t>
      </w:r>
      <w:r w:rsidR="00D107AF" w:rsidRPr="002135F4">
        <w:t xml:space="preserve"> </w:t>
      </w:r>
    </w:p>
    <w:p w:rsidR="00FF1FAC" w:rsidRPr="002135F4" w:rsidRDefault="00FF1FAC" w:rsidP="0080029F"/>
    <w:p w:rsidR="005661A2" w:rsidRPr="002135F4" w:rsidRDefault="006C378C" w:rsidP="0080029F">
      <w:r w:rsidRPr="002135F4">
        <w:t>D</w:t>
      </w:r>
      <w:r w:rsidR="00FF1FAC" w:rsidRPr="002135F4">
        <w:t xml:space="preserve">ocument element contains a single component element, which </w:t>
      </w:r>
      <w:r w:rsidRPr="002135F4">
        <w:t xml:space="preserve">in turn </w:t>
      </w:r>
      <w:r w:rsidR="00FF1FAC" w:rsidRPr="002135F4">
        <w:t xml:space="preserve">contains a single </w:t>
      </w:r>
      <w:r w:rsidR="00F02EB2" w:rsidRPr="002135F4">
        <w:t>&lt;</w:t>
      </w:r>
      <w:r w:rsidR="00D107AF" w:rsidRPr="002135F4">
        <w:t>structuredBody</w:t>
      </w:r>
      <w:r w:rsidR="00F02EB2" w:rsidRPr="002135F4">
        <w:t>&gt;</w:t>
      </w:r>
      <w:r w:rsidR="00FF1FAC" w:rsidRPr="002135F4">
        <w:t xml:space="preserve"> element. The </w:t>
      </w:r>
      <w:r w:rsidR="00F02EB2" w:rsidRPr="002135F4">
        <w:t>&lt;</w:t>
      </w:r>
      <w:r w:rsidR="00FF1FAC" w:rsidRPr="002135F4">
        <w:t>structuredBody</w:t>
      </w:r>
      <w:r w:rsidR="00F02EB2" w:rsidRPr="002135F4">
        <w:t>&gt;</w:t>
      </w:r>
      <w:r w:rsidR="00FF1FAC" w:rsidRPr="002135F4">
        <w:t xml:space="preserve"> </w:t>
      </w:r>
      <w:r w:rsidR="00D107AF" w:rsidRPr="002135F4">
        <w:t xml:space="preserve">contains one or more </w:t>
      </w:r>
      <w:r w:rsidR="00F02EB2" w:rsidRPr="002135F4">
        <w:t>&lt;</w:t>
      </w:r>
      <w:r w:rsidR="00D107AF" w:rsidRPr="002135F4">
        <w:t>component</w:t>
      </w:r>
      <w:r w:rsidR="00F02EB2" w:rsidRPr="002135F4">
        <w:t>&gt;</w:t>
      </w:r>
      <w:r w:rsidR="00D107AF" w:rsidRPr="002135F4">
        <w:t xml:space="preserve"> elements, each </w:t>
      </w:r>
      <w:r w:rsidR="00F02EB2" w:rsidRPr="002135F4">
        <w:t>&lt;</w:t>
      </w:r>
      <w:r w:rsidR="00D107AF" w:rsidRPr="002135F4">
        <w:t>component</w:t>
      </w:r>
      <w:r w:rsidR="00F02EB2" w:rsidRPr="002135F4">
        <w:t>&gt;</w:t>
      </w:r>
      <w:r w:rsidR="00D107AF" w:rsidRPr="002135F4">
        <w:t xml:space="preserve"> element in turn contains 0 </w:t>
      </w:r>
      <w:r w:rsidRPr="002135F4">
        <w:t xml:space="preserve">(Zero) </w:t>
      </w:r>
      <w:r w:rsidR="00D107AF" w:rsidRPr="002135F4">
        <w:t xml:space="preserve">to N (unbounded) </w:t>
      </w:r>
      <w:r w:rsidRPr="002135F4">
        <w:t>&lt;</w:t>
      </w:r>
      <w:r w:rsidR="00D107AF" w:rsidRPr="002135F4">
        <w:t>section</w:t>
      </w:r>
      <w:r w:rsidRPr="002135F4">
        <w:t>&gt;</w:t>
      </w:r>
      <w:r w:rsidR="00D107AF" w:rsidRPr="002135F4">
        <w:t xml:space="preserve"> elements. </w:t>
      </w:r>
      <w:r w:rsidRPr="002135F4">
        <w:t xml:space="preserve"> </w:t>
      </w:r>
      <w:r w:rsidR="00C11A2F" w:rsidRPr="002135F4">
        <w:t xml:space="preserve">Sections are used to aggregate paragraphs into logical groupings. The order in which </w:t>
      </w:r>
      <w:r w:rsidR="005661A2" w:rsidRPr="002135F4">
        <w:t xml:space="preserve">the </w:t>
      </w:r>
      <w:r w:rsidR="00C11A2F" w:rsidRPr="002135F4">
        <w:t xml:space="preserve">sections appear in </w:t>
      </w:r>
      <w:r w:rsidR="005661A2" w:rsidRPr="002135F4">
        <w:t xml:space="preserve">the </w:t>
      </w:r>
      <w:r w:rsidR="00C11A2F" w:rsidRPr="002135F4">
        <w:t xml:space="preserve">document is the order the sections will appear when displayed (rendered) </w:t>
      </w:r>
      <w:r w:rsidR="00F067F7" w:rsidRPr="002135F4">
        <w:t>unless otherwise specified in the document specific information.</w:t>
      </w:r>
      <w:r w:rsidR="005661A2" w:rsidRPr="002135F4">
        <w:t xml:space="preserve"> </w:t>
      </w:r>
    </w:p>
    <w:p w:rsidR="005661A2" w:rsidRDefault="005661A2" w:rsidP="0080029F"/>
    <w:p w:rsidR="005661A2" w:rsidRDefault="005661A2" w:rsidP="0080029F">
      <w:r w:rsidRPr="002135F4">
        <w:t>Sections may also link to other sections rather than including the content directly.</w:t>
      </w:r>
    </w:p>
    <w:p w:rsidR="00581033" w:rsidRDefault="00581033" w:rsidP="0080029F"/>
    <w:p w:rsidR="00581033" w:rsidRDefault="00581033" w:rsidP="0080029F">
      <w:r>
        <w:t xml:space="preserve">Outlined below is a </w:t>
      </w:r>
      <w:r w:rsidR="00224B8C">
        <w:t>mock-up</w:t>
      </w:r>
      <w:r>
        <w:t xml:space="preserve"> of the section structure:</w:t>
      </w:r>
    </w:p>
    <w:p w:rsidR="00581033" w:rsidRPr="001E7735" w:rsidRDefault="00581033" w:rsidP="00581033">
      <w:r w:rsidRPr="001E7735">
        <w:t>&lt;</w:t>
      </w:r>
      <w:proofErr w:type="gramStart"/>
      <w:r w:rsidRPr="001E7735">
        <w:t>section</w:t>
      </w:r>
      <w:proofErr w:type="gramEnd"/>
      <w:r w:rsidRPr="001E7735">
        <w:t>&gt;</w:t>
      </w:r>
    </w:p>
    <w:p w:rsidR="00581033" w:rsidRPr="001E7735" w:rsidRDefault="00581033" w:rsidP="00581033">
      <w:pPr>
        <w:ind w:left="288"/>
      </w:pPr>
      <w:proofErr w:type="gramStart"/>
      <w:r w:rsidRPr="001E7735">
        <w:t>&lt;!--</w:t>
      </w:r>
      <w:proofErr w:type="gramEnd"/>
      <w:r w:rsidRPr="001E7735">
        <w:t xml:space="preserve"> this section’s id, codes --&gt; </w:t>
      </w:r>
    </w:p>
    <w:p w:rsidR="00581033" w:rsidRPr="001E7735" w:rsidRDefault="00581033" w:rsidP="00581033">
      <w:pPr>
        <w:ind w:left="288"/>
      </w:pPr>
      <w:r w:rsidRPr="001E7735">
        <w:t>&lt;</w:t>
      </w:r>
      <w:proofErr w:type="gramStart"/>
      <w:r w:rsidRPr="001E7735">
        <w:t>text</w:t>
      </w:r>
      <w:proofErr w:type="gramEnd"/>
      <w:r w:rsidRPr="001E7735">
        <w:t xml:space="preserve">&gt; </w:t>
      </w:r>
    </w:p>
    <w:p w:rsidR="00581033" w:rsidRPr="001E7735" w:rsidRDefault="00581033" w:rsidP="00581033">
      <w:pPr>
        <w:ind w:left="576"/>
      </w:pPr>
      <w:proofErr w:type="gramStart"/>
      <w:r w:rsidRPr="001E7735">
        <w:t>&lt;!--</w:t>
      </w:r>
      <w:proofErr w:type="gramEnd"/>
      <w:r w:rsidRPr="001E7735">
        <w:t xml:space="preserve"> actual text content in “narrative block” markup --&gt; </w:t>
      </w:r>
    </w:p>
    <w:p w:rsidR="00581033" w:rsidRPr="001E7735" w:rsidRDefault="00581033" w:rsidP="00581033">
      <w:pPr>
        <w:ind w:left="288"/>
      </w:pPr>
      <w:r w:rsidRPr="001E7735">
        <w:t>&lt;/text&gt;</w:t>
      </w:r>
    </w:p>
    <w:p w:rsidR="00581033" w:rsidRPr="001E7735" w:rsidRDefault="00581033" w:rsidP="00581033">
      <w:r w:rsidRPr="001E7735">
        <w:t>&lt;/section&gt;</w:t>
      </w:r>
    </w:p>
    <w:p w:rsidR="00581033" w:rsidRDefault="00581033" w:rsidP="0080029F"/>
    <w:p w:rsidR="006C378C" w:rsidRDefault="00DA79C3" w:rsidP="0080029F">
      <w:r>
        <w:t>Whe</w:t>
      </w:r>
      <w:r w:rsidR="00E64639">
        <w:t xml:space="preserve">n applicable as per the doctype, </w:t>
      </w:r>
      <w:r>
        <w:t>s</w:t>
      </w:r>
      <w:r w:rsidR="00FF1FAC" w:rsidRPr="002135F4">
        <w:t xml:space="preserve">ections </w:t>
      </w:r>
      <w:r>
        <w:t xml:space="preserve">shall </w:t>
      </w:r>
      <w:r w:rsidR="00FF1FAC" w:rsidRPr="002135F4">
        <w:t xml:space="preserve">be nested to form sub-sections. The </w:t>
      </w:r>
      <w:r w:rsidR="006C378C" w:rsidRPr="002135F4">
        <w:t xml:space="preserve">SPL </w:t>
      </w:r>
      <w:r w:rsidR="00FF1FAC" w:rsidRPr="002135F4">
        <w:t xml:space="preserve">schema requires that the nested </w:t>
      </w:r>
      <w:r w:rsidR="00514E25" w:rsidRPr="002135F4">
        <w:t>&lt;</w:t>
      </w:r>
      <w:r w:rsidR="00FF1FAC" w:rsidRPr="002135F4">
        <w:t>section</w:t>
      </w:r>
      <w:r w:rsidR="00514E25" w:rsidRPr="002135F4">
        <w:t>&gt;</w:t>
      </w:r>
      <w:r w:rsidR="00FF1FAC" w:rsidRPr="002135F4">
        <w:t xml:space="preserve"> </w:t>
      </w:r>
      <w:r w:rsidR="006C378C" w:rsidRPr="002135F4">
        <w:t>element</w:t>
      </w:r>
      <w:r w:rsidR="00FF1FAC" w:rsidRPr="002135F4">
        <w:t xml:space="preserve"> be nested inside a </w:t>
      </w:r>
      <w:r w:rsidR="00514E25" w:rsidRPr="002135F4">
        <w:t>&lt;</w:t>
      </w:r>
      <w:r w:rsidR="00FF1FAC">
        <w:t>component</w:t>
      </w:r>
      <w:r w:rsidR="00514E25">
        <w:t>&gt;</w:t>
      </w:r>
      <w:r w:rsidR="00FF1FAC">
        <w:t xml:space="preserve"> </w:t>
      </w:r>
      <w:r w:rsidR="006C378C">
        <w:t>element</w:t>
      </w:r>
      <w:r w:rsidR="00FF1FAC">
        <w:t xml:space="preserve">. </w:t>
      </w:r>
    </w:p>
    <w:p w:rsidR="00436B24" w:rsidRDefault="00436B24" w:rsidP="0080029F"/>
    <w:p w:rsidR="00FF1FAC" w:rsidRDefault="00FF1FAC" w:rsidP="0080029F">
      <w:r>
        <w:t xml:space="preserve">Use nested sections to relate paragraphs. The </w:t>
      </w:r>
      <w:r w:rsidR="00514E25">
        <w:t>&lt;</w:t>
      </w:r>
      <w:r>
        <w:t>section</w:t>
      </w:r>
      <w:r w:rsidR="00514E25">
        <w:t>&gt;</w:t>
      </w:r>
      <w:r>
        <w:t xml:space="preserve"> </w:t>
      </w:r>
      <w:r w:rsidR="006C378C">
        <w:t xml:space="preserve">element </w:t>
      </w:r>
      <w:r>
        <w:t>applies to all of the nested sections. By nesting sections, computer systems can use the section tags in SPL to display information useful for the care of patients. If information is not associated with th</w:t>
      </w:r>
      <w:r w:rsidR="006C378C">
        <w:t>e tag, it will not be displayed as illustrated below:</w:t>
      </w:r>
    </w:p>
    <w:p w:rsidR="00224B8C" w:rsidRPr="001E7735" w:rsidRDefault="00224B8C" w:rsidP="00224B8C">
      <w:r w:rsidRPr="001E7735">
        <w:t>&lt;</w:t>
      </w:r>
      <w:proofErr w:type="gramStart"/>
      <w:r w:rsidRPr="001E7735">
        <w:t>section</w:t>
      </w:r>
      <w:proofErr w:type="gramEnd"/>
      <w:r w:rsidRPr="001E7735">
        <w:t>&gt;</w:t>
      </w:r>
    </w:p>
    <w:p w:rsidR="00224B8C" w:rsidRPr="001E7735" w:rsidRDefault="00224B8C" w:rsidP="00224B8C">
      <w:proofErr w:type="gramStart"/>
      <w:r w:rsidRPr="001E7735">
        <w:t>&lt;!--</w:t>
      </w:r>
      <w:proofErr w:type="gramEnd"/>
      <w:r w:rsidRPr="001E7735">
        <w:t xml:space="preserve"> this section’s id, codes --&gt; </w:t>
      </w:r>
    </w:p>
    <w:p w:rsidR="00224B8C" w:rsidRPr="001E7735" w:rsidRDefault="00224B8C" w:rsidP="00224B8C">
      <w:r w:rsidRPr="001E7735">
        <w:t>&lt;</w:t>
      </w:r>
      <w:proofErr w:type="gramStart"/>
      <w:r w:rsidRPr="001E7735">
        <w:t>text</w:t>
      </w:r>
      <w:proofErr w:type="gramEnd"/>
      <w:r w:rsidRPr="001E7735">
        <w:t>&gt;</w:t>
      </w:r>
    </w:p>
    <w:p w:rsidR="00224B8C" w:rsidRPr="001E7735" w:rsidRDefault="00224B8C" w:rsidP="00224B8C">
      <w:proofErr w:type="gramStart"/>
      <w:r w:rsidRPr="001E7735">
        <w:t>&lt;!--</w:t>
      </w:r>
      <w:proofErr w:type="gramEnd"/>
      <w:r w:rsidRPr="001E7735">
        <w:t xml:space="preserve"> actual text content in “narrative block” markup --&gt; </w:t>
      </w:r>
    </w:p>
    <w:p w:rsidR="00224B8C" w:rsidRPr="001E7735" w:rsidRDefault="00224B8C" w:rsidP="00224B8C">
      <w:pPr>
        <w:rPr>
          <w:lang w:val="fr-CA"/>
        </w:rPr>
      </w:pPr>
      <w:r w:rsidRPr="001E7735">
        <w:rPr>
          <w:lang w:val="fr-CA"/>
        </w:rPr>
        <w:t>&lt;/</w:t>
      </w:r>
      <w:proofErr w:type="gramStart"/>
      <w:r w:rsidRPr="001E7735">
        <w:rPr>
          <w:lang w:val="fr-CA"/>
        </w:rPr>
        <w:t>text</w:t>
      </w:r>
      <w:proofErr w:type="gramEnd"/>
      <w:r w:rsidRPr="001E7735">
        <w:rPr>
          <w:lang w:val="fr-CA"/>
        </w:rPr>
        <w:t xml:space="preserve">&gt; </w:t>
      </w:r>
    </w:p>
    <w:p w:rsidR="00224B8C" w:rsidRPr="001E7735" w:rsidRDefault="00224B8C" w:rsidP="00224B8C">
      <w:pPr>
        <w:ind w:left="288"/>
        <w:rPr>
          <w:lang w:val="fr-CA"/>
        </w:rPr>
      </w:pPr>
      <w:r w:rsidRPr="001E7735">
        <w:rPr>
          <w:lang w:val="fr-CA"/>
        </w:rPr>
        <w:t>&lt;</w:t>
      </w:r>
      <w:proofErr w:type="gramStart"/>
      <w:r w:rsidRPr="001E7735">
        <w:rPr>
          <w:lang w:val="fr-CA"/>
        </w:rPr>
        <w:t>component</w:t>
      </w:r>
      <w:proofErr w:type="gramEnd"/>
      <w:r w:rsidRPr="001E7735">
        <w:rPr>
          <w:lang w:val="fr-CA"/>
        </w:rPr>
        <w:t>&gt;</w:t>
      </w:r>
    </w:p>
    <w:p w:rsidR="00224B8C" w:rsidRPr="001E7735" w:rsidRDefault="00224B8C" w:rsidP="00224B8C">
      <w:pPr>
        <w:ind w:left="576"/>
        <w:rPr>
          <w:lang w:val="fr-CA"/>
        </w:rPr>
      </w:pPr>
      <w:r w:rsidRPr="001E7735">
        <w:rPr>
          <w:lang w:val="fr-CA"/>
        </w:rPr>
        <w:t>&lt;</w:t>
      </w:r>
      <w:proofErr w:type="gramStart"/>
      <w:r w:rsidRPr="001E7735">
        <w:rPr>
          <w:lang w:val="fr-CA"/>
        </w:rPr>
        <w:t>section</w:t>
      </w:r>
      <w:proofErr w:type="gramEnd"/>
      <w:r w:rsidRPr="001E7735">
        <w:rPr>
          <w:lang w:val="fr-CA"/>
        </w:rPr>
        <w:t>&gt;</w:t>
      </w:r>
    </w:p>
    <w:p w:rsidR="00224B8C" w:rsidRPr="001E7735" w:rsidRDefault="00224B8C" w:rsidP="00224B8C">
      <w:pPr>
        <w:ind w:left="864"/>
        <w:rPr>
          <w:lang w:val="fr-CA"/>
        </w:rPr>
      </w:pPr>
      <w:r w:rsidRPr="001E7735">
        <w:rPr>
          <w:lang w:val="fr-CA"/>
        </w:rPr>
        <w:t xml:space="preserve">&lt;!-- subsection content --&gt; </w:t>
      </w:r>
    </w:p>
    <w:p w:rsidR="00224B8C" w:rsidRPr="001E7735" w:rsidRDefault="00224B8C" w:rsidP="00224B8C">
      <w:pPr>
        <w:ind w:left="576"/>
        <w:rPr>
          <w:lang w:val="fr-CA"/>
        </w:rPr>
      </w:pPr>
      <w:r w:rsidRPr="001E7735">
        <w:rPr>
          <w:lang w:val="fr-CA"/>
        </w:rPr>
        <w:t>&lt;/</w:t>
      </w:r>
      <w:proofErr w:type="gramStart"/>
      <w:r w:rsidRPr="001E7735">
        <w:rPr>
          <w:lang w:val="fr-CA"/>
        </w:rPr>
        <w:t>section</w:t>
      </w:r>
      <w:proofErr w:type="gramEnd"/>
      <w:r w:rsidRPr="001E7735">
        <w:rPr>
          <w:lang w:val="fr-CA"/>
        </w:rPr>
        <w:t>&gt;</w:t>
      </w:r>
    </w:p>
    <w:p w:rsidR="00224B8C" w:rsidRPr="001E7735" w:rsidRDefault="00224B8C" w:rsidP="00224B8C">
      <w:pPr>
        <w:ind w:left="288"/>
        <w:rPr>
          <w:lang w:val="fr-CA"/>
        </w:rPr>
      </w:pPr>
      <w:r w:rsidRPr="001E7735">
        <w:rPr>
          <w:lang w:val="fr-CA"/>
        </w:rPr>
        <w:t>&lt;/</w:t>
      </w:r>
      <w:proofErr w:type="gramStart"/>
      <w:r w:rsidRPr="001E7735">
        <w:rPr>
          <w:lang w:val="fr-CA"/>
        </w:rPr>
        <w:t>component</w:t>
      </w:r>
      <w:proofErr w:type="gramEnd"/>
      <w:r w:rsidRPr="001E7735">
        <w:rPr>
          <w:lang w:val="fr-CA"/>
        </w:rPr>
        <w:t xml:space="preserve">&gt; </w:t>
      </w:r>
    </w:p>
    <w:p w:rsidR="00224B8C" w:rsidRPr="001E7735" w:rsidRDefault="00224B8C" w:rsidP="00224B8C">
      <w:pPr>
        <w:ind w:left="288"/>
        <w:rPr>
          <w:lang w:val="fr-CA"/>
        </w:rPr>
      </w:pPr>
      <w:r w:rsidRPr="001E7735">
        <w:rPr>
          <w:lang w:val="fr-CA"/>
        </w:rPr>
        <w:t>&lt;</w:t>
      </w:r>
      <w:proofErr w:type="gramStart"/>
      <w:r w:rsidRPr="001E7735">
        <w:rPr>
          <w:lang w:val="fr-CA"/>
        </w:rPr>
        <w:t>component</w:t>
      </w:r>
      <w:proofErr w:type="gramEnd"/>
      <w:r w:rsidRPr="001E7735">
        <w:rPr>
          <w:lang w:val="fr-CA"/>
        </w:rPr>
        <w:t>&gt;</w:t>
      </w:r>
    </w:p>
    <w:p w:rsidR="00224B8C" w:rsidRPr="001E7735" w:rsidRDefault="00224B8C" w:rsidP="00224B8C">
      <w:pPr>
        <w:ind w:left="576"/>
        <w:rPr>
          <w:lang w:val="fr-CA"/>
        </w:rPr>
      </w:pPr>
      <w:r w:rsidRPr="001E7735">
        <w:rPr>
          <w:lang w:val="fr-CA"/>
        </w:rPr>
        <w:t>&lt;</w:t>
      </w:r>
      <w:proofErr w:type="gramStart"/>
      <w:r w:rsidRPr="001E7735">
        <w:rPr>
          <w:lang w:val="fr-CA"/>
        </w:rPr>
        <w:t>section</w:t>
      </w:r>
      <w:proofErr w:type="gramEnd"/>
      <w:r w:rsidRPr="001E7735">
        <w:rPr>
          <w:lang w:val="fr-CA"/>
        </w:rPr>
        <w:t>&gt;</w:t>
      </w:r>
    </w:p>
    <w:p w:rsidR="00224B8C" w:rsidRPr="001E7735" w:rsidRDefault="00224B8C" w:rsidP="00224B8C">
      <w:pPr>
        <w:ind w:left="864"/>
        <w:rPr>
          <w:lang w:val="fr-CA"/>
        </w:rPr>
      </w:pPr>
      <w:r w:rsidRPr="001E7735">
        <w:rPr>
          <w:lang w:val="fr-CA"/>
        </w:rPr>
        <w:t xml:space="preserve">&lt;!-- subsection content --&gt; </w:t>
      </w:r>
    </w:p>
    <w:p w:rsidR="00224B8C" w:rsidRPr="001E7735" w:rsidRDefault="00224B8C" w:rsidP="00224B8C">
      <w:pPr>
        <w:ind w:left="576"/>
      </w:pPr>
      <w:r w:rsidRPr="001E7735">
        <w:t xml:space="preserve">&lt;/section&gt; </w:t>
      </w:r>
    </w:p>
    <w:p w:rsidR="00224B8C" w:rsidRPr="001E7735" w:rsidRDefault="00224B8C" w:rsidP="00224B8C">
      <w:pPr>
        <w:ind w:left="288"/>
      </w:pPr>
      <w:r w:rsidRPr="001E7735">
        <w:t xml:space="preserve">&lt;/component&gt; </w:t>
      </w:r>
    </w:p>
    <w:p w:rsidR="00224B8C" w:rsidRPr="001E7735" w:rsidRDefault="00224B8C" w:rsidP="00224B8C">
      <w:r w:rsidRPr="001E7735">
        <w:t>&lt;/section&gt;</w:t>
      </w:r>
    </w:p>
    <w:p w:rsidR="001206F2" w:rsidRDefault="001206F2" w:rsidP="0080029F"/>
    <w:p w:rsidR="00DA79C3" w:rsidRDefault="00FF1FAC" w:rsidP="0080029F">
      <w:r w:rsidRPr="002135F4">
        <w:t xml:space="preserve">The title (if present) and </w:t>
      </w:r>
      <w:r w:rsidR="006C378C" w:rsidRPr="002135F4">
        <w:t xml:space="preserve">the </w:t>
      </w:r>
      <w:r w:rsidRPr="002135F4">
        <w:t xml:space="preserve">order of the sections and subsections are used to render the document. </w:t>
      </w:r>
      <w:r w:rsidR="00DA79C3">
        <w:t>An example showing multilevel nesting is included below:</w:t>
      </w:r>
    </w:p>
    <w:p w:rsidR="00D50CAF" w:rsidRDefault="00D50CAF" w:rsidP="00D50CAF">
      <w:r>
        <w:lastRenderedPageBreak/>
        <w:t>&lt;</w:t>
      </w:r>
      <w:proofErr w:type="gramStart"/>
      <w:r>
        <w:t>component</w:t>
      </w:r>
      <w:proofErr w:type="gramEnd"/>
      <w:r>
        <w:t>&gt;</w:t>
      </w:r>
    </w:p>
    <w:p w:rsidR="00D50CAF" w:rsidRDefault="00D50CAF" w:rsidP="00D50CAF">
      <w:pPr>
        <w:ind w:left="288"/>
      </w:pPr>
      <w:r>
        <w:t>&lt;section ID="L16a947eb-e2be-45c0-8b2e-15d0d0eebed8"&gt;</w:t>
      </w:r>
    </w:p>
    <w:p w:rsidR="00D50CAF" w:rsidRDefault="00D50CAF" w:rsidP="00D50CAF">
      <w:pPr>
        <w:ind w:left="288"/>
      </w:pPr>
      <w:r>
        <w:t>&lt;id root="e6bb83b9-2602-4f96-9077-b8b9535c254e"/&gt;</w:t>
      </w:r>
    </w:p>
    <w:p w:rsidR="00D50CAF" w:rsidRPr="00CE7EFF" w:rsidRDefault="00D50CAF" w:rsidP="00D50CAF">
      <w:pPr>
        <w:ind w:left="288"/>
        <w:rPr>
          <w:lang w:val="fr-CA"/>
        </w:rPr>
      </w:pPr>
      <w:r w:rsidRPr="00CE7EFF">
        <w:rPr>
          <w:lang w:val="fr-CA"/>
        </w:rPr>
        <w:t>&lt;code code="30" codeSystem="2.16.840.1.113883.2.20.6.8" displayName="Part II: Scientific Information"/&gt;</w:t>
      </w:r>
    </w:p>
    <w:p w:rsidR="00D50CAF" w:rsidRDefault="00D50CAF" w:rsidP="00D50CAF">
      <w:pPr>
        <w:ind w:left="288"/>
      </w:pPr>
      <w:r>
        <w:t>&lt;</w:t>
      </w:r>
      <w:proofErr w:type="gramStart"/>
      <w:r>
        <w:t>title&gt;</w:t>
      </w:r>
      <w:proofErr w:type="gramEnd"/>
      <w:r>
        <w:t>Part II: Scientific Information&lt;/title&gt;</w:t>
      </w:r>
    </w:p>
    <w:p w:rsidR="00D50CAF" w:rsidRDefault="00D50CAF" w:rsidP="00D50CAF">
      <w:pPr>
        <w:ind w:left="288"/>
      </w:pPr>
      <w:r>
        <w:t>&lt;effectiveTime value="20160802"/&gt;</w:t>
      </w:r>
    </w:p>
    <w:p w:rsidR="00D50CAF" w:rsidRDefault="00D50CAF" w:rsidP="00D50CAF">
      <w:pPr>
        <w:ind w:left="288"/>
      </w:pPr>
      <w:r>
        <w:t>&lt;</w:t>
      </w:r>
      <w:proofErr w:type="gramStart"/>
      <w:r>
        <w:t>component</w:t>
      </w:r>
      <w:proofErr w:type="gramEnd"/>
      <w:r>
        <w:t>&gt;</w:t>
      </w:r>
    </w:p>
    <w:p w:rsidR="00D50CAF" w:rsidRDefault="00D50CAF" w:rsidP="00D50CAF">
      <w:pPr>
        <w:ind w:left="576"/>
      </w:pPr>
      <w:r>
        <w:t>&lt;section ID="L32875272-8229-4c12-919e-827854dcd76a"&gt;</w:t>
      </w:r>
    </w:p>
    <w:p w:rsidR="00D50CAF" w:rsidRDefault="00D50CAF" w:rsidP="00D50CAF">
      <w:pPr>
        <w:ind w:left="576"/>
      </w:pPr>
      <w:r>
        <w:t>&lt;id root="0134d52c-f9d4-4698-a082-84b29ee3d95a"/&gt;</w:t>
      </w:r>
    </w:p>
    <w:p w:rsidR="00D50CAF" w:rsidRPr="00CE7EFF" w:rsidRDefault="00D50CAF" w:rsidP="00D50CAF">
      <w:pPr>
        <w:ind w:left="576"/>
        <w:rPr>
          <w:lang w:val="fr-CA"/>
        </w:rPr>
      </w:pPr>
      <w:r w:rsidRPr="00CE7EFF">
        <w:rPr>
          <w:lang w:val="fr-CA"/>
        </w:rPr>
        <w:t>&lt;code code="300" codeSystem="2.16.840.1.113883.2.20.6.8" displayName="Pharmaceutical Information"/&gt;</w:t>
      </w:r>
    </w:p>
    <w:p w:rsidR="00D50CAF" w:rsidRDefault="00D50CAF" w:rsidP="00D50CAF">
      <w:pPr>
        <w:ind w:left="576"/>
      </w:pPr>
      <w:r>
        <w:t>&lt;</w:t>
      </w:r>
      <w:proofErr w:type="gramStart"/>
      <w:r>
        <w:t>title&gt;</w:t>
      </w:r>
      <w:proofErr w:type="gramEnd"/>
      <w:r>
        <w:t>Pharmaceutical Information&lt;/title&gt;</w:t>
      </w:r>
    </w:p>
    <w:p w:rsidR="00D50CAF" w:rsidRDefault="00D50CAF" w:rsidP="00D50CAF">
      <w:pPr>
        <w:ind w:left="576"/>
      </w:pPr>
      <w:r>
        <w:t>&lt;</w:t>
      </w:r>
      <w:proofErr w:type="gramStart"/>
      <w:r>
        <w:t>text&gt;</w:t>
      </w:r>
      <w:proofErr w:type="gramEnd"/>
      <w:r>
        <w:t>some text&lt;/text&gt;</w:t>
      </w:r>
    </w:p>
    <w:p w:rsidR="00D50CAF" w:rsidRDefault="00D50CAF" w:rsidP="00D50CAF">
      <w:pPr>
        <w:ind w:left="576"/>
      </w:pPr>
      <w:r>
        <w:t>&lt;effectiveTime value="20160802"/&gt;</w:t>
      </w:r>
    </w:p>
    <w:p w:rsidR="00D50CAF" w:rsidRDefault="00D50CAF" w:rsidP="00D50CAF">
      <w:pPr>
        <w:ind w:left="576"/>
      </w:pPr>
      <w:r>
        <w:t>&lt;</w:t>
      </w:r>
      <w:proofErr w:type="gramStart"/>
      <w:r>
        <w:t>component</w:t>
      </w:r>
      <w:proofErr w:type="gramEnd"/>
      <w:r>
        <w:t>&gt;</w:t>
      </w:r>
    </w:p>
    <w:p w:rsidR="00D50CAF" w:rsidRDefault="00D50CAF" w:rsidP="00D50CAF">
      <w:pPr>
        <w:ind w:left="864"/>
      </w:pPr>
      <w:r>
        <w:t>&lt;section ID="L32875272-8229-4c12-919e-827854ddd76a"&gt;</w:t>
      </w:r>
    </w:p>
    <w:p w:rsidR="00D50CAF" w:rsidRDefault="00D50CAF" w:rsidP="00D50CAF">
      <w:pPr>
        <w:ind w:left="864"/>
      </w:pPr>
      <w:r>
        <w:t>&lt;id root="0134d52c-f9d4-4698-a082-84b29ee3d95a"/&gt;</w:t>
      </w:r>
    </w:p>
    <w:p w:rsidR="00D50CAF" w:rsidRDefault="00D50CAF" w:rsidP="00D50CAF">
      <w:pPr>
        <w:ind w:left="864"/>
      </w:pPr>
      <w:r>
        <w:t>&lt;code code="300-10" codeSystem="2.16.840.1.113883.2.20.6.8" displayName="Drug Substance"/&gt;</w:t>
      </w:r>
    </w:p>
    <w:p w:rsidR="00D50CAF" w:rsidRDefault="00D50CAF" w:rsidP="00D50CAF">
      <w:pPr>
        <w:ind w:left="864"/>
      </w:pPr>
      <w:r>
        <w:t>&lt;</w:t>
      </w:r>
      <w:proofErr w:type="gramStart"/>
      <w:r>
        <w:t>title&gt;</w:t>
      </w:r>
      <w:proofErr w:type="gramEnd"/>
      <w:r>
        <w:t>Drug Substance&lt;/title&gt;</w:t>
      </w:r>
    </w:p>
    <w:p w:rsidR="00D50CAF" w:rsidRDefault="00D50CAF" w:rsidP="00D50CAF">
      <w:pPr>
        <w:ind w:left="864"/>
      </w:pPr>
      <w:r>
        <w:t>&lt;</w:t>
      </w:r>
      <w:proofErr w:type="gramStart"/>
      <w:r>
        <w:t>text&gt;</w:t>
      </w:r>
      <w:proofErr w:type="gramEnd"/>
      <w:r>
        <w:t>some text&lt;/text&gt;</w:t>
      </w:r>
    </w:p>
    <w:p w:rsidR="00DA79C3" w:rsidRDefault="00D50CAF" w:rsidP="00D50CAF">
      <w:pPr>
        <w:ind w:left="864"/>
      </w:pPr>
      <w:r>
        <w:t>&lt;effectiveTime value="20160802"/&gt;</w:t>
      </w:r>
    </w:p>
    <w:p w:rsidR="00D50CAF" w:rsidRDefault="00D50CAF" w:rsidP="00D50CAF"/>
    <w:p w:rsidR="006F1B73" w:rsidRPr="002135F4" w:rsidRDefault="00C11A2F" w:rsidP="0080029F">
      <w:r w:rsidRPr="002135F4">
        <w:t>The human readable content is contained within the &lt;text&gt; element in the &lt;section&gt;.</w:t>
      </w:r>
      <w:r w:rsidR="00514E25" w:rsidRPr="002135F4">
        <w:t xml:space="preserve"> </w:t>
      </w:r>
      <w:r w:rsidR="006F1B73" w:rsidRPr="002135F4">
        <w:t xml:space="preserve">Using the following principles for markup of text information improves access to information in labeling: </w:t>
      </w:r>
    </w:p>
    <w:p w:rsidR="006C378C" w:rsidRPr="006F1B73" w:rsidRDefault="006C378C" w:rsidP="0080029F"/>
    <w:p w:rsidR="00E64639" w:rsidRDefault="00E64639" w:rsidP="0080029F">
      <w:pPr>
        <w:pStyle w:val="ListParagraph"/>
        <w:numPr>
          <w:ilvl w:val="0"/>
          <w:numId w:val="8"/>
        </w:numPr>
      </w:pPr>
      <w:r w:rsidRPr="006C378C">
        <w:t>Capture the section using the &lt;</w:t>
      </w:r>
      <w:r>
        <w:t>section</w:t>
      </w:r>
      <w:r w:rsidRPr="006C378C">
        <w:t xml:space="preserve">&gt; element rather than within </w:t>
      </w:r>
      <w:r>
        <w:t xml:space="preserve">a </w:t>
      </w:r>
      <w:r w:rsidRPr="006C378C">
        <w:t>&lt;text&gt; element. This allows computer systems to use and display this information properly.</w:t>
      </w:r>
    </w:p>
    <w:p w:rsidR="00E64639" w:rsidRDefault="00E64639" w:rsidP="0080029F">
      <w:pPr>
        <w:pStyle w:val="ListParagraph"/>
      </w:pPr>
    </w:p>
    <w:p w:rsidR="006C378C" w:rsidRDefault="006F1B73" w:rsidP="0080029F">
      <w:pPr>
        <w:pStyle w:val="ListParagraph"/>
        <w:numPr>
          <w:ilvl w:val="0"/>
          <w:numId w:val="8"/>
        </w:numPr>
      </w:pPr>
      <w:r w:rsidRPr="006C378C">
        <w:t xml:space="preserve">Capture the section </w:t>
      </w:r>
      <w:r w:rsidR="00E64639">
        <w:t xml:space="preserve">title </w:t>
      </w:r>
      <w:r w:rsidRPr="006C378C">
        <w:t>using the &lt;title&gt; element rather than placing the text of the title within the &lt;text&gt; element. This allows computer systems to use and display this information properly.</w:t>
      </w:r>
    </w:p>
    <w:p w:rsidR="006C378C" w:rsidRPr="006C378C" w:rsidRDefault="006C378C" w:rsidP="0080029F">
      <w:pPr>
        <w:pStyle w:val="ListParagraph"/>
      </w:pPr>
    </w:p>
    <w:p w:rsidR="006C378C" w:rsidRDefault="006F1B73" w:rsidP="0080029F">
      <w:pPr>
        <w:pStyle w:val="ListParagraph"/>
        <w:numPr>
          <w:ilvl w:val="0"/>
          <w:numId w:val="8"/>
        </w:numPr>
      </w:pPr>
      <w:r w:rsidRPr="006C378C">
        <w:t xml:space="preserve">Link different parts of the labeling using the ID attribute to the &lt;section&gt; element. For example, &lt;section ID="Clin_Pharm_Section”&gt; serves as the target of a &lt;linkHtml&gt; element. Linking to the ID attribute of a section allows the link to 'reference' the section entirely, e.g., for retrieval of a whole section in a non-browser interface. </w:t>
      </w:r>
    </w:p>
    <w:p w:rsidR="006C378C" w:rsidRPr="006C378C" w:rsidRDefault="006C378C" w:rsidP="0080029F">
      <w:pPr>
        <w:pStyle w:val="ListParagraph"/>
      </w:pPr>
    </w:p>
    <w:p w:rsidR="006C378C" w:rsidRDefault="00E64639" w:rsidP="0080029F">
      <w:pPr>
        <w:pStyle w:val="ListParagraph"/>
        <w:numPr>
          <w:ilvl w:val="0"/>
          <w:numId w:val="8"/>
        </w:numPr>
      </w:pPr>
      <w:r>
        <w:t xml:space="preserve">In general </w:t>
      </w:r>
      <w:r w:rsidR="006F1B73" w:rsidRPr="006C378C">
        <w:t xml:space="preserve">separate </w:t>
      </w:r>
      <w:r>
        <w:t xml:space="preserve">content by </w:t>
      </w:r>
      <w:r w:rsidR="006F1B73" w:rsidRPr="006C378C">
        <w:t xml:space="preserve">concept using &lt;paragraph&gt; tags. </w:t>
      </w:r>
    </w:p>
    <w:p w:rsidR="00431C63" w:rsidRDefault="00431C63" w:rsidP="00431C63"/>
    <w:p w:rsidR="006F1B73" w:rsidRDefault="006F1B73" w:rsidP="0080029F">
      <w:pPr>
        <w:pStyle w:val="Heading2"/>
      </w:pPr>
      <w:bookmarkStart w:id="67" w:name="_Ref437247395"/>
      <w:bookmarkStart w:id="68" w:name="_Toc495429267"/>
      <w:r>
        <w:t>Text Information</w:t>
      </w:r>
      <w:bookmarkEnd w:id="67"/>
      <w:bookmarkEnd w:id="68"/>
    </w:p>
    <w:p w:rsidR="00130546" w:rsidRPr="00675DAA" w:rsidRDefault="00130546" w:rsidP="0080029F">
      <w:r w:rsidRPr="00675DAA">
        <w:t xml:space="preserve">Outlined in this section are all aspects relating to the SPL documents </w:t>
      </w:r>
      <w:r>
        <w:t xml:space="preserve">textual </w:t>
      </w:r>
      <w:r w:rsidRPr="00675DAA">
        <w:t>content</w:t>
      </w:r>
      <w:r>
        <w:t>.</w:t>
      </w:r>
    </w:p>
    <w:p w:rsidR="00431C63" w:rsidRDefault="00431C63" w:rsidP="00431C63"/>
    <w:p w:rsidR="006F1B73" w:rsidRDefault="006F1B73" w:rsidP="001D67E2">
      <w:pPr>
        <w:pStyle w:val="Heading3"/>
      </w:pPr>
      <w:bookmarkStart w:id="69" w:name="_Toc495429268"/>
      <w:r>
        <w:t>XML</w:t>
      </w:r>
      <w:bookmarkEnd w:id="69"/>
    </w:p>
    <w:p w:rsidR="00453D8C" w:rsidRPr="002135F4" w:rsidRDefault="00453D8C" w:rsidP="0080029F">
      <w:r w:rsidRPr="002135F4">
        <w:t>The diagram below shows the structure for the &lt;text&gt; element.</w:t>
      </w:r>
    </w:p>
    <w:p w:rsidR="006F1B73" w:rsidRPr="006F1B73" w:rsidRDefault="00453D8C" w:rsidP="0080029F">
      <w:r>
        <w:rPr>
          <w:noProof/>
          <w:lang w:val="en-US"/>
        </w:rPr>
        <w:lastRenderedPageBreak/>
        <w:drawing>
          <wp:inline distT="0" distB="0" distL="0" distR="0" wp14:anchorId="33510503" wp14:editId="463A1B62">
            <wp:extent cx="2724150" cy="36591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2724150" cy="3659116"/>
                    </a:xfrm>
                    <a:prstGeom prst="rect">
                      <a:avLst/>
                    </a:prstGeom>
                  </pic:spPr>
                </pic:pic>
              </a:graphicData>
            </a:graphic>
          </wp:inline>
        </w:drawing>
      </w:r>
    </w:p>
    <w:p w:rsidR="009063A7" w:rsidRDefault="009063A7" w:rsidP="0080029F"/>
    <w:p w:rsidR="00CC1F19" w:rsidRDefault="00CC1F19" w:rsidP="00CC1F19">
      <w:r w:rsidRPr="002135F4">
        <w:t xml:space="preserve">The </w:t>
      </w:r>
      <w:r>
        <w:t>outline</w:t>
      </w:r>
      <w:r w:rsidRPr="002135F4">
        <w:t xml:space="preserve"> below shows </w:t>
      </w:r>
      <w:r>
        <w:t xml:space="preserve">a sample </w:t>
      </w:r>
      <w:r w:rsidRPr="002135F4">
        <w:t xml:space="preserve">XML structure </w:t>
      </w:r>
      <w:r>
        <w:t xml:space="preserve">containing several paragraphs in the </w:t>
      </w:r>
      <w:r w:rsidRPr="002135F4">
        <w:t>text element.</w:t>
      </w:r>
    </w:p>
    <w:p w:rsidR="00CC1F19" w:rsidRPr="001E7735" w:rsidRDefault="00CC1F19" w:rsidP="00CC1F19">
      <w:r w:rsidRPr="001E7735">
        <w:t>&lt;</w:t>
      </w:r>
      <w:proofErr w:type="gramStart"/>
      <w:r w:rsidRPr="001E7735">
        <w:t>section</w:t>
      </w:r>
      <w:proofErr w:type="gramEnd"/>
      <w:r w:rsidRPr="001E7735">
        <w:t>&gt;</w:t>
      </w:r>
    </w:p>
    <w:p w:rsidR="00CC1F19" w:rsidRPr="001E7735" w:rsidRDefault="00CC1F19" w:rsidP="00CC1F19">
      <w:pPr>
        <w:ind w:left="288"/>
      </w:pPr>
      <w:r w:rsidRPr="001E7735">
        <w:t>&lt;</w:t>
      </w:r>
      <w:proofErr w:type="gramStart"/>
      <w:r w:rsidRPr="001E7735">
        <w:t>text</w:t>
      </w:r>
      <w:proofErr w:type="gramEnd"/>
      <w:r w:rsidRPr="001E7735">
        <w:t>&gt;</w:t>
      </w:r>
    </w:p>
    <w:p w:rsidR="00CC1F19" w:rsidRPr="001E7735" w:rsidRDefault="00CC1F19" w:rsidP="00CC1F19">
      <w:pPr>
        <w:ind w:left="576"/>
      </w:pPr>
      <w:r w:rsidRPr="001E7735">
        <w:t>&lt;</w:t>
      </w:r>
      <w:proofErr w:type="gramStart"/>
      <w:r w:rsidRPr="001E7735">
        <w:t>paragraph&gt;</w:t>
      </w:r>
      <w:proofErr w:type="gramEnd"/>
      <w:r w:rsidRPr="001E7735">
        <w:t>The first paragraph in a section.&lt;/paragraph&gt;</w:t>
      </w:r>
    </w:p>
    <w:p w:rsidR="00CC1F19" w:rsidRPr="001E7735" w:rsidRDefault="00CC1F19" w:rsidP="00CC1F19">
      <w:pPr>
        <w:ind w:left="576"/>
      </w:pPr>
      <w:r w:rsidRPr="001E7735">
        <w:t>&lt;</w:t>
      </w:r>
      <w:proofErr w:type="gramStart"/>
      <w:r w:rsidRPr="001E7735">
        <w:t>paragraph&gt;</w:t>
      </w:r>
      <w:proofErr w:type="gramEnd"/>
      <w:r w:rsidRPr="001E7735">
        <w:t xml:space="preserve">The </w:t>
      </w:r>
      <w:r>
        <w:t xml:space="preserve">second </w:t>
      </w:r>
      <w:r w:rsidRPr="001E7735">
        <w:t xml:space="preserve">paragraph in a section.&lt;/paragraph&gt; </w:t>
      </w:r>
    </w:p>
    <w:p w:rsidR="00CC1F19" w:rsidRPr="001E7735" w:rsidRDefault="00CC1F19" w:rsidP="00CC1F19">
      <w:pPr>
        <w:ind w:left="288"/>
      </w:pPr>
      <w:r w:rsidRPr="001E7735">
        <w:t>&lt;/text&gt;</w:t>
      </w:r>
    </w:p>
    <w:p w:rsidR="00CC1F19" w:rsidRPr="001E7735" w:rsidRDefault="00CC1F19" w:rsidP="00CC1F19">
      <w:r w:rsidRPr="001E7735">
        <w:t>&lt;/section&gt;</w:t>
      </w:r>
    </w:p>
    <w:p w:rsidR="00CC1F19" w:rsidRDefault="00CC1F19" w:rsidP="0080029F"/>
    <w:p w:rsidR="007F699A" w:rsidRDefault="006F1B73" w:rsidP="001D67E2">
      <w:pPr>
        <w:pStyle w:val="Heading3"/>
      </w:pPr>
      <w:bookmarkStart w:id="70" w:name="_Toc495429269"/>
      <w:r>
        <w:t>Text Details</w:t>
      </w:r>
      <w:bookmarkEnd w:id="70"/>
    </w:p>
    <w:p w:rsidR="00453D8C" w:rsidRPr="002135F4" w:rsidRDefault="006F1B73" w:rsidP="0080029F">
      <w:r w:rsidRPr="002135F4">
        <w:t xml:space="preserve">The human readable text content of </w:t>
      </w:r>
      <w:r w:rsidR="00453D8C" w:rsidRPr="002135F4">
        <w:t xml:space="preserve">the </w:t>
      </w:r>
      <w:r w:rsidRPr="002135F4">
        <w:t xml:space="preserve">document is contained within the &lt;text&gt; element. The actual content is contained within a &lt;paragraph&gt;, &lt;table&gt;, and/or &lt;list&gt;. </w:t>
      </w:r>
    </w:p>
    <w:p w:rsidR="00453D8C" w:rsidRDefault="00453D8C" w:rsidP="0080029F"/>
    <w:p w:rsidR="00453D8C" w:rsidRPr="005648C4" w:rsidRDefault="006F1B73" w:rsidP="0080029F">
      <w:pPr>
        <w:pStyle w:val="ListParagraph"/>
        <w:numPr>
          <w:ilvl w:val="0"/>
          <w:numId w:val="4"/>
        </w:numPr>
      </w:pPr>
      <w:r w:rsidRPr="005648C4">
        <w:t xml:space="preserve">If a section consists only of nested sections, the &lt;text&gt; tag is not included. </w:t>
      </w:r>
    </w:p>
    <w:p w:rsidR="00CC1F19" w:rsidRDefault="00CC1F19" w:rsidP="00CC1F19">
      <w:pPr>
        <w:pStyle w:val="ListParagraph"/>
        <w:ind w:left="720"/>
      </w:pPr>
    </w:p>
    <w:p w:rsidR="00453D8C" w:rsidRPr="005648C4" w:rsidRDefault="006F1B73" w:rsidP="0080029F">
      <w:pPr>
        <w:pStyle w:val="ListParagraph"/>
        <w:numPr>
          <w:ilvl w:val="0"/>
          <w:numId w:val="4"/>
        </w:numPr>
      </w:pPr>
      <w:r w:rsidRPr="005648C4">
        <w:t xml:space="preserve">Elements that can be used within the &lt;text&gt; element to capture the human readable content include paragraphs (&lt;paragraph&gt;), lists (&lt;list&gt;), tables (&lt;table&gt;) and images (&lt;renderMultimedia&gt;). </w:t>
      </w:r>
    </w:p>
    <w:p w:rsidR="00CC1F19" w:rsidRDefault="00CC1F19" w:rsidP="00CC1F19">
      <w:pPr>
        <w:pStyle w:val="ListParagraph"/>
        <w:ind w:left="720"/>
      </w:pPr>
    </w:p>
    <w:p w:rsidR="005648C4" w:rsidRDefault="006F1B73" w:rsidP="0080029F">
      <w:pPr>
        <w:pStyle w:val="ListParagraph"/>
        <w:numPr>
          <w:ilvl w:val="0"/>
          <w:numId w:val="4"/>
        </w:numPr>
      </w:pPr>
      <w:r w:rsidRPr="005648C4">
        <w:t xml:space="preserve">Elements permitted as children of the &lt;text&gt; element, used as children of the &lt;paragraph&gt; element or within &lt;table&gt; and &lt;list&gt; include superscripts (&lt;sup&gt;), subscripts (&lt;sub&gt;), links (&lt;linkHtml&gt;), line breaks (&lt;br&gt;), footnotes (&lt;footnote&gt;), footnote references (&lt;footnoteRef&gt;). </w:t>
      </w:r>
    </w:p>
    <w:p w:rsidR="00CC1F19" w:rsidRDefault="00CC1F19" w:rsidP="00CC1F19">
      <w:pPr>
        <w:pStyle w:val="ListParagraph"/>
        <w:ind w:left="720"/>
      </w:pPr>
    </w:p>
    <w:p w:rsidR="005648C4" w:rsidRDefault="006F1B73" w:rsidP="0080029F">
      <w:pPr>
        <w:pStyle w:val="ListParagraph"/>
        <w:numPr>
          <w:ilvl w:val="0"/>
          <w:numId w:val="4"/>
        </w:numPr>
      </w:pPr>
      <w:r w:rsidRPr="005648C4">
        <w:lastRenderedPageBreak/>
        <w:t>Images may be included in the content of labeling using the &lt;renderMultiMedia&gt; tag. This tag may be used as a direct child of &lt;text&gt; for ‘block’ images or as a child of &lt;paragraph&gt; for inline images.</w:t>
      </w:r>
    </w:p>
    <w:p w:rsidR="003C73CF" w:rsidRPr="003C73CF" w:rsidRDefault="003C73CF" w:rsidP="0080029F"/>
    <w:p w:rsidR="00F35564" w:rsidRDefault="005648C4" w:rsidP="001D67E2">
      <w:pPr>
        <w:pStyle w:val="Heading3"/>
      </w:pPr>
      <w:bookmarkStart w:id="71" w:name="_Toc495429270"/>
      <w:r w:rsidRPr="005648C4">
        <w:t>Formatting</w:t>
      </w:r>
      <w:r w:rsidR="00F35564">
        <w:t xml:space="preserve"> Details</w:t>
      </w:r>
      <w:bookmarkEnd w:id="71"/>
    </w:p>
    <w:p w:rsidR="006F1B73" w:rsidRDefault="00F35564" w:rsidP="0080029F">
      <w:r w:rsidRPr="002135F4">
        <w:t>T</w:t>
      </w:r>
      <w:r w:rsidR="006F1B73" w:rsidRPr="002135F4">
        <w:t xml:space="preserve">here are certain aspects of the </w:t>
      </w:r>
      <w:r w:rsidR="005648C4" w:rsidRPr="002135F4">
        <w:t xml:space="preserve">content </w:t>
      </w:r>
      <w:r w:rsidR="006F1B73" w:rsidRPr="002135F4">
        <w:t>that must be specified in the source to insure that the content of labeling is formatted correc</w:t>
      </w:r>
      <w:r w:rsidR="005648C4" w:rsidRPr="002135F4">
        <w:t>tly when rendered</w:t>
      </w:r>
      <w:r w:rsidR="00224B8C">
        <w:t xml:space="preserve">, as an </w:t>
      </w:r>
      <w:r w:rsidR="005648C4" w:rsidRPr="002135F4">
        <w:t>example:</w:t>
      </w:r>
    </w:p>
    <w:p w:rsidR="00CC1F19" w:rsidRPr="008E46F4" w:rsidRDefault="00CC1F19" w:rsidP="00CC1F19">
      <w:pPr>
        <w:pStyle w:val="Default"/>
        <w:rPr>
          <w:sz w:val="23"/>
          <w:szCs w:val="23"/>
        </w:rPr>
      </w:pPr>
      <w:r w:rsidRPr="008E46F4">
        <w:rPr>
          <w:sz w:val="23"/>
          <w:szCs w:val="23"/>
        </w:rPr>
        <w:t>&lt;</w:t>
      </w:r>
      <w:proofErr w:type="gramStart"/>
      <w:r w:rsidRPr="008E46F4">
        <w:rPr>
          <w:sz w:val="23"/>
          <w:szCs w:val="23"/>
        </w:rPr>
        <w:t>text</w:t>
      </w:r>
      <w:proofErr w:type="gramEnd"/>
      <w:r w:rsidRPr="008E46F4">
        <w:rPr>
          <w:sz w:val="23"/>
          <w:szCs w:val="23"/>
        </w:rPr>
        <w:t>&gt;</w:t>
      </w:r>
    </w:p>
    <w:p w:rsidR="00CC1F19" w:rsidRPr="008E46F4" w:rsidRDefault="00CC1F19" w:rsidP="00CC1F19">
      <w:pPr>
        <w:pStyle w:val="Default"/>
        <w:rPr>
          <w:sz w:val="23"/>
          <w:szCs w:val="23"/>
        </w:rPr>
      </w:pPr>
      <w:r w:rsidRPr="008E46F4">
        <w:rPr>
          <w:sz w:val="23"/>
          <w:szCs w:val="23"/>
        </w:rPr>
        <w:t xml:space="preserve">  &lt;</w:t>
      </w:r>
      <w:proofErr w:type="gramStart"/>
      <w:r w:rsidRPr="008E46F4">
        <w:rPr>
          <w:sz w:val="23"/>
          <w:szCs w:val="23"/>
        </w:rPr>
        <w:t>paragraph</w:t>
      </w:r>
      <w:proofErr w:type="gramEnd"/>
      <w:r w:rsidRPr="008E46F4">
        <w:rPr>
          <w:sz w:val="23"/>
          <w:szCs w:val="23"/>
        </w:rPr>
        <w:t>&gt;</w:t>
      </w:r>
    </w:p>
    <w:p w:rsidR="00CC1F19" w:rsidRPr="008E46F4" w:rsidRDefault="00CC1F19" w:rsidP="00CC1F19">
      <w:pPr>
        <w:pStyle w:val="Default"/>
        <w:ind w:left="432"/>
        <w:rPr>
          <w:sz w:val="23"/>
          <w:szCs w:val="23"/>
        </w:rPr>
      </w:pPr>
      <w:r w:rsidRPr="008E46F4">
        <w:rPr>
          <w:sz w:val="23"/>
          <w:szCs w:val="23"/>
        </w:rPr>
        <w:t>The next snippet &lt;content styleCode="bold italics"&gt;will appear as bold italics&lt;/content&gt; in the rendering.</w:t>
      </w:r>
    </w:p>
    <w:p w:rsidR="00CC1F19" w:rsidRPr="008E46F4" w:rsidRDefault="00CC1F19" w:rsidP="00CC1F19">
      <w:pPr>
        <w:pStyle w:val="Default"/>
        <w:rPr>
          <w:sz w:val="23"/>
          <w:szCs w:val="23"/>
        </w:rPr>
      </w:pPr>
      <w:r w:rsidRPr="008E46F4">
        <w:rPr>
          <w:sz w:val="23"/>
          <w:szCs w:val="23"/>
        </w:rPr>
        <w:t xml:space="preserve">  &lt;/paragraph&gt;</w:t>
      </w:r>
    </w:p>
    <w:p w:rsidR="00CC1F19" w:rsidRPr="00B06154" w:rsidRDefault="00CC1F19" w:rsidP="00CC1F19">
      <w:r w:rsidRPr="00B06154">
        <w:t>&lt;/text&gt;</w:t>
      </w:r>
    </w:p>
    <w:p w:rsidR="00224B8C" w:rsidRDefault="00224B8C" w:rsidP="0080029F">
      <w:pPr>
        <w:pStyle w:val="Default"/>
        <w:rPr>
          <w:sz w:val="23"/>
          <w:szCs w:val="23"/>
        </w:rPr>
      </w:pPr>
    </w:p>
    <w:p w:rsidR="006F1B73" w:rsidRDefault="00CC1F19" w:rsidP="0080029F">
      <w:pPr>
        <w:pStyle w:val="Default"/>
        <w:rPr>
          <w:sz w:val="23"/>
          <w:szCs w:val="23"/>
        </w:rPr>
      </w:pPr>
      <w:proofErr w:type="gramStart"/>
      <w:r>
        <w:rPr>
          <w:sz w:val="23"/>
          <w:szCs w:val="23"/>
        </w:rPr>
        <w:t>W</w:t>
      </w:r>
      <w:r w:rsidR="006F1B73">
        <w:rPr>
          <w:sz w:val="23"/>
          <w:szCs w:val="23"/>
        </w:rPr>
        <w:t xml:space="preserve">ill be rendered as: The next snippet </w:t>
      </w:r>
      <w:r w:rsidR="006F1B73">
        <w:rPr>
          <w:b/>
          <w:bCs/>
          <w:i/>
          <w:iCs/>
          <w:sz w:val="23"/>
          <w:szCs w:val="23"/>
        </w:rPr>
        <w:t xml:space="preserve">will appear as bold italics </w:t>
      </w:r>
      <w:r w:rsidR="006F1B73">
        <w:rPr>
          <w:sz w:val="23"/>
          <w:szCs w:val="23"/>
        </w:rPr>
        <w:t>in the rendering.</w:t>
      </w:r>
      <w:proofErr w:type="gramEnd"/>
      <w:r w:rsidR="006F1B73">
        <w:rPr>
          <w:sz w:val="23"/>
          <w:szCs w:val="23"/>
        </w:rPr>
        <w:t xml:space="preserve"> </w:t>
      </w:r>
    </w:p>
    <w:p w:rsidR="005648C4" w:rsidRDefault="005648C4" w:rsidP="0080029F">
      <w:pPr>
        <w:pStyle w:val="Default"/>
        <w:rPr>
          <w:sz w:val="23"/>
          <w:szCs w:val="23"/>
        </w:rPr>
      </w:pPr>
    </w:p>
    <w:p w:rsidR="006F1B73" w:rsidRPr="008E46F4" w:rsidRDefault="006F1B73" w:rsidP="0080029F">
      <w:pPr>
        <w:pStyle w:val="Default"/>
        <w:rPr>
          <w:sz w:val="23"/>
          <w:szCs w:val="23"/>
        </w:rPr>
      </w:pPr>
      <w:r w:rsidRPr="008E46F4">
        <w:rPr>
          <w:sz w:val="23"/>
          <w:szCs w:val="23"/>
        </w:rPr>
        <w:t xml:space="preserve">The &lt;content styleCode=””&gt; can be nested, for example: </w:t>
      </w:r>
    </w:p>
    <w:p w:rsidR="00CC1F19" w:rsidRPr="008E46F4" w:rsidRDefault="00CC1F19" w:rsidP="00CC1F19">
      <w:pPr>
        <w:pStyle w:val="Default"/>
        <w:rPr>
          <w:sz w:val="23"/>
          <w:szCs w:val="23"/>
        </w:rPr>
      </w:pPr>
      <w:r w:rsidRPr="008E46F4">
        <w:rPr>
          <w:sz w:val="23"/>
          <w:szCs w:val="23"/>
        </w:rPr>
        <w:t>&lt;</w:t>
      </w:r>
      <w:proofErr w:type="gramStart"/>
      <w:r w:rsidRPr="008E46F4">
        <w:rPr>
          <w:sz w:val="23"/>
          <w:szCs w:val="23"/>
        </w:rPr>
        <w:t>text</w:t>
      </w:r>
      <w:proofErr w:type="gramEnd"/>
      <w:r w:rsidRPr="008E46F4">
        <w:rPr>
          <w:sz w:val="23"/>
          <w:szCs w:val="23"/>
        </w:rPr>
        <w:t>&gt;</w:t>
      </w:r>
    </w:p>
    <w:p w:rsidR="00CC1F19" w:rsidRPr="008E46F4" w:rsidRDefault="00CC1F19" w:rsidP="00CC1F19">
      <w:pPr>
        <w:pStyle w:val="Default"/>
        <w:rPr>
          <w:sz w:val="23"/>
          <w:szCs w:val="23"/>
        </w:rPr>
      </w:pPr>
      <w:r w:rsidRPr="008E46F4">
        <w:rPr>
          <w:sz w:val="23"/>
          <w:szCs w:val="23"/>
        </w:rPr>
        <w:t xml:space="preserve">  &lt;</w:t>
      </w:r>
      <w:proofErr w:type="gramStart"/>
      <w:r w:rsidRPr="008E46F4">
        <w:rPr>
          <w:sz w:val="23"/>
          <w:szCs w:val="23"/>
        </w:rPr>
        <w:t>paragraph</w:t>
      </w:r>
      <w:proofErr w:type="gramEnd"/>
      <w:r w:rsidRPr="008E46F4">
        <w:rPr>
          <w:sz w:val="23"/>
          <w:szCs w:val="23"/>
        </w:rPr>
        <w:t>&gt;</w:t>
      </w:r>
    </w:p>
    <w:p w:rsidR="00EC21FF" w:rsidRPr="008E46F4" w:rsidRDefault="00CC1F19" w:rsidP="00EC21FF">
      <w:pPr>
        <w:pStyle w:val="Default"/>
        <w:rPr>
          <w:sz w:val="23"/>
          <w:szCs w:val="23"/>
        </w:rPr>
      </w:pPr>
      <w:r w:rsidRPr="008E46F4">
        <w:rPr>
          <w:sz w:val="23"/>
          <w:szCs w:val="23"/>
        </w:rPr>
        <w:t xml:space="preserve">    &lt;co</w:t>
      </w:r>
      <w:r w:rsidR="00EC21FF">
        <w:rPr>
          <w:sz w:val="23"/>
          <w:szCs w:val="23"/>
        </w:rPr>
        <w:t>ntent styleCode="bold italics"&gt;</w:t>
      </w:r>
      <w:r w:rsidR="00EC21FF" w:rsidRPr="008E46F4">
        <w:rPr>
          <w:sz w:val="23"/>
          <w:szCs w:val="23"/>
        </w:rPr>
        <w:t xml:space="preserve">bold italics&lt;/content&gt; </w:t>
      </w:r>
    </w:p>
    <w:p w:rsidR="00EC21FF" w:rsidRDefault="00EC21FF" w:rsidP="00CC1F19">
      <w:pPr>
        <w:pStyle w:val="Default"/>
        <w:rPr>
          <w:sz w:val="23"/>
          <w:szCs w:val="23"/>
        </w:rPr>
      </w:pPr>
    </w:p>
    <w:p w:rsidR="00EC21FF" w:rsidRPr="008E46F4" w:rsidRDefault="00EC21FF" w:rsidP="00EC21FF">
      <w:pPr>
        <w:pStyle w:val="Default"/>
        <w:rPr>
          <w:sz w:val="23"/>
          <w:szCs w:val="23"/>
        </w:rPr>
      </w:pPr>
      <w:r>
        <w:rPr>
          <w:sz w:val="23"/>
          <w:szCs w:val="23"/>
        </w:rPr>
        <w:t>But it c</w:t>
      </w:r>
      <w:r w:rsidRPr="008E46F4">
        <w:rPr>
          <w:sz w:val="23"/>
          <w:szCs w:val="23"/>
        </w:rPr>
        <w:t xml:space="preserve">an also be represented as: </w:t>
      </w:r>
    </w:p>
    <w:p w:rsidR="00EC21FF" w:rsidRPr="00CE7EFF" w:rsidRDefault="00EC21FF" w:rsidP="00EC21FF">
      <w:pPr>
        <w:pStyle w:val="Default"/>
        <w:jc w:val="both"/>
        <w:rPr>
          <w:sz w:val="23"/>
          <w:szCs w:val="23"/>
          <w:lang w:val="fr-CA"/>
        </w:rPr>
      </w:pPr>
      <w:r w:rsidRPr="00CE7EFF">
        <w:rPr>
          <w:sz w:val="23"/>
          <w:szCs w:val="23"/>
          <w:lang w:val="fr-CA"/>
        </w:rPr>
        <w:t>&lt;</w:t>
      </w:r>
      <w:proofErr w:type="gramStart"/>
      <w:r w:rsidRPr="00CE7EFF">
        <w:rPr>
          <w:sz w:val="23"/>
          <w:szCs w:val="23"/>
          <w:lang w:val="fr-CA"/>
        </w:rPr>
        <w:t>text</w:t>
      </w:r>
      <w:proofErr w:type="gramEnd"/>
      <w:r w:rsidRPr="00CE7EFF">
        <w:rPr>
          <w:sz w:val="23"/>
          <w:szCs w:val="23"/>
          <w:lang w:val="fr-CA"/>
        </w:rPr>
        <w:t>&gt;</w:t>
      </w:r>
    </w:p>
    <w:p w:rsidR="00EC21FF" w:rsidRPr="00CE7EFF" w:rsidRDefault="00EC21FF" w:rsidP="00EC21FF">
      <w:pPr>
        <w:pStyle w:val="Default"/>
        <w:jc w:val="both"/>
        <w:rPr>
          <w:sz w:val="23"/>
          <w:szCs w:val="23"/>
          <w:lang w:val="fr-CA"/>
        </w:rPr>
      </w:pPr>
      <w:r w:rsidRPr="00CE7EFF">
        <w:rPr>
          <w:sz w:val="23"/>
          <w:szCs w:val="23"/>
          <w:lang w:val="fr-CA"/>
        </w:rPr>
        <w:t xml:space="preserve">  &lt;</w:t>
      </w:r>
      <w:proofErr w:type="gramStart"/>
      <w:r w:rsidRPr="00CE7EFF">
        <w:rPr>
          <w:sz w:val="23"/>
          <w:szCs w:val="23"/>
          <w:lang w:val="fr-CA"/>
        </w:rPr>
        <w:t>paragraph</w:t>
      </w:r>
      <w:proofErr w:type="gramEnd"/>
      <w:r w:rsidRPr="00CE7EFF">
        <w:rPr>
          <w:sz w:val="23"/>
          <w:szCs w:val="23"/>
          <w:lang w:val="fr-CA"/>
        </w:rPr>
        <w:t>&gt;</w:t>
      </w:r>
    </w:p>
    <w:p w:rsidR="00EC21FF" w:rsidRPr="00CE7EFF" w:rsidRDefault="00EC21FF" w:rsidP="00EC21FF">
      <w:pPr>
        <w:pStyle w:val="Default"/>
        <w:jc w:val="both"/>
        <w:rPr>
          <w:sz w:val="23"/>
          <w:szCs w:val="23"/>
          <w:lang w:val="fr-CA"/>
        </w:rPr>
      </w:pPr>
      <w:r w:rsidRPr="00CE7EFF">
        <w:rPr>
          <w:sz w:val="23"/>
          <w:szCs w:val="23"/>
          <w:lang w:val="fr-CA"/>
        </w:rPr>
        <w:t xml:space="preserve">    &lt;content styleCode="bold”&gt;</w:t>
      </w:r>
    </w:p>
    <w:p w:rsidR="00EC21FF" w:rsidRPr="00CE7EFF" w:rsidRDefault="00EC21FF" w:rsidP="00EC21FF">
      <w:pPr>
        <w:pStyle w:val="Default"/>
        <w:ind w:left="720"/>
        <w:jc w:val="both"/>
        <w:rPr>
          <w:sz w:val="23"/>
          <w:szCs w:val="23"/>
          <w:lang w:val="fr-CA"/>
        </w:rPr>
      </w:pPr>
      <w:r w:rsidRPr="00CE7EFF">
        <w:rPr>
          <w:sz w:val="23"/>
          <w:szCs w:val="23"/>
          <w:lang w:val="fr-CA"/>
        </w:rPr>
        <w:t>&lt;content styleCode="italics”&gt; bold italics</w:t>
      </w:r>
      <w:proofErr w:type="gramStart"/>
      <w:r w:rsidRPr="00CE7EFF">
        <w:rPr>
          <w:sz w:val="23"/>
          <w:szCs w:val="23"/>
          <w:lang w:val="fr-CA"/>
        </w:rPr>
        <w:t>.&lt;</w:t>
      </w:r>
      <w:proofErr w:type="gramEnd"/>
      <w:r w:rsidRPr="00CE7EFF">
        <w:rPr>
          <w:sz w:val="23"/>
          <w:szCs w:val="23"/>
          <w:lang w:val="fr-CA"/>
        </w:rPr>
        <w:t>/content&gt;</w:t>
      </w:r>
    </w:p>
    <w:p w:rsidR="00EC21FF" w:rsidRPr="008E46F4" w:rsidRDefault="00EC21FF" w:rsidP="00EC21FF">
      <w:pPr>
        <w:pStyle w:val="Default"/>
        <w:jc w:val="both"/>
        <w:rPr>
          <w:sz w:val="23"/>
          <w:szCs w:val="23"/>
        </w:rPr>
      </w:pPr>
      <w:r w:rsidRPr="00CE7EFF">
        <w:rPr>
          <w:sz w:val="23"/>
          <w:szCs w:val="23"/>
          <w:lang w:val="fr-CA"/>
        </w:rPr>
        <w:t xml:space="preserve">    </w:t>
      </w:r>
      <w:r w:rsidRPr="008E46F4">
        <w:rPr>
          <w:sz w:val="23"/>
          <w:szCs w:val="23"/>
        </w:rPr>
        <w:t>&lt;/content&gt;</w:t>
      </w:r>
    </w:p>
    <w:p w:rsidR="00EC21FF" w:rsidRDefault="00EC21FF" w:rsidP="00CC1F19">
      <w:pPr>
        <w:pStyle w:val="Default"/>
        <w:rPr>
          <w:sz w:val="23"/>
          <w:szCs w:val="23"/>
        </w:rPr>
      </w:pPr>
    </w:p>
    <w:p w:rsidR="00CC1F19" w:rsidRPr="008E46F4" w:rsidRDefault="00EC21FF" w:rsidP="00CC1F19">
      <w:pPr>
        <w:pStyle w:val="Default"/>
        <w:rPr>
          <w:sz w:val="23"/>
          <w:szCs w:val="23"/>
        </w:rPr>
      </w:pPr>
      <w:r>
        <w:rPr>
          <w:sz w:val="23"/>
          <w:szCs w:val="23"/>
        </w:rPr>
        <w:t>Both of the above w</w:t>
      </w:r>
      <w:r w:rsidR="00CC1F19" w:rsidRPr="008E46F4">
        <w:rPr>
          <w:sz w:val="23"/>
          <w:szCs w:val="23"/>
        </w:rPr>
        <w:t xml:space="preserve">ill appear as </w:t>
      </w:r>
      <w:r w:rsidR="00CC1F19" w:rsidRPr="00EC21FF">
        <w:rPr>
          <w:b/>
          <w:i/>
          <w:sz w:val="23"/>
          <w:szCs w:val="23"/>
        </w:rPr>
        <w:t>bold italics</w:t>
      </w:r>
      <w:r w:rsidR="00CC1F19" w:rsidRPr="008E46F4">
        <w:rPr>
          <w:sz w:val="23"/>
          <w:szCs w:val="23"/>
        </w:rPr>
        <w:t xml:space="preserve"> </w:t>
      </w:r>
    </w:p>
    <w:p w:rsidR="00242D42" w:rsidRPr="0021773E" w:rsidRDefault="00242D42" w:rsidP="0080029F">
      <w:pPr>
        <w:pStyle w:val="Default"/>
        <w:rPr>
          <w:color w:val="auto"/>
          <w:sz w:val="23"/>
          <w:szCs w:val="23"/>
        </w:rPr>
      </w:pPr>
    </w:p>
    <w:p w:rsidR="005648C4" w:rsidRDefault="006F1B73" w:rsidP="0080029F">
      <w:pPr>
        <w:pStyle w:val="Default"/>
        <w:rPr>
          <w:sz w:val="23"/>
          <w:szCs w:val="23"/>
        </w:rPr>
      </w:pPr>
      <w:r>
        <w:rPr>
          <w:sz w:val="23"/>
          <w:szCs w:val="23"/>
        </w:rPr>
        <w:t>The values for &lt;styleCode&gt; for font effect are bold, italics and underline. To assist people who are visually impaired, the &lt;styleCode=”emphasis”&gt; is used to prompt computer screen reader programs to emphasize text such as a box warning. The bold, italics and underline font effects may be used together with each other and the e</w:t>
      </w:r>
      <w:r w:rsidR="008E46F4">
        <w:rPr>
          <w:sz w:val="23"/>
          <w:szCs w:val="23"/>
        </w:rPr>
        <w:t>mphasis styleCode. For example:</w:t>
      </w:r>
    </w:p>
    <w:p w:rsidR="00CC1F19" w:rsidRPr="008E46F4" w:rsidRDefault="00CC1F19" w:rsidP="00CC1F19">
      <w:pPr>
        <w:pStyle w:val="Default"/>
        <w:rPr>
          <w:sz w:val="23"/>
          <w:szCs w:val="23"/>
        </w:rPr>
      </w:pPr>
      <w:r w:rsidRPr="008E46F4">
        <w:rPr>
          <w:sz w:val="23"/>
          <w:szCs w:val="23"/>
        </w:rPr>
        <w:t>&lt;content styleCode=”bold”&gt;</w:t>
      </w:r>
    </w:p>
    <w:p w:rsidR="00CC1F19" w:rsidRPr="008E46F4" w:rsidRDefault="00CC1F19" w:rsidP="00CC1F19">
      <w:pPr>
        <w:pStyle w:val="Default"/>
        <w:rPr>
          <w:sz w:val="23"/>
          <w:szCs w:val="23"/>
        </w:rPr>
      </w:pPr>
      <w:r w:rsidRPr="008E46F4">
        <w:rPr>
          <w:sz w:val="23"/>
          <w:szCs w:val="23"/>
        </w:rPr>
        <w:t xml:space="preserve">  &lt;content styleCode=”emphasis”&gt; </w:t>
      </w:r>
    </w:p>
    <w:p w:rsidR="00CC1F19" w:rsidRPr="008E46F4" w:rsidRDefault="00CC1F19" w:rsidP="00CC1F19">
      <w:pPr>
        <w:pStyle w:val="Default"/>
        <w:rPr>
          <w:sz w:val="23"/>
          <w:szCs w:val="23"/>
        </w:rPr>
      </w:pPr>
      <w:r w:rsidRPr="008E46F4">
        <w:rPr>
          <w:sz w:val="23"/>
          <w:szCs w:val="23"/>
        </w:rPr>
        <w:t xml:space="preserve">  &lt;/content&gt;</w:t>
      </w:r>
    </w:p>
    <w:p w:rsidR="00CF1C6A" w:rsidRDefault="00CC1F19" w:rsidP="0080029F">
      <w:pPr>
        <w:pStyle w:val="Default"/>
        <w:rPr>
          <w:sz w:val="23"/>
          <w:szCs w:val="23"/>
        </w:rPr>
      </w:pPr>
      <w:r w:rsidRPr="008E46F4">
        <w:rPr>
          <w:sz w:val="23"/>
          <w:szCs w:val="23"/>
        </w:rPr>
        <w:t xml:space="preserve">&lt;/content&gt; </w:t>
      </w:r>
    </w:p>
    <w:p w:rsidR="006C03B8" w:rsidRPr="008E46F4" w:rsidRDefault="006C03B8" w:rsidP="0080029F">
      <w:pPr>
        <w:pStyle w:val="Default"/>
        <w:rPr>
          <w:sz w:val="23"/>
          <w:szCs w:val="23"/>
        </w:rPr>
      </w:pPr>
    </w:p>
    <w:p w:rsidR="006F1B73" w:rsidRDefault="00CC1F19" w:rsidP="0080029F">
      <w:pPr>
        <w:pStyle w:val="Default"/>
        <w:rPr>
          <w:sz w:val="23"/>
          <w:szCs w:val="23"/>
        </w:rPr>
      </w:pPr>
      <w:r>
        <w:rPr>
          <w:sz w:val="23"/>
          <w:szCs w:val="23"/>
        </w:rPr>
        <w:t>W</w:t>
      </w:r>
      <w:r w:rsidR="006F1B73" w:rsidRPr="005648C4">
        <w:rPr>
          <w:sz w:val="23"/>
          <w:szCs w:val="23"/>
        </w:rPr>
        <w:t>ill</w:t>
      </w:r>
      <w:r w:rsidR="006F1B73">
        <w:rPr>
          <w:sz w:val="23"/>
          <w:szCs w:val="23"/>
        </w:rPr>
        <w:t xml:space="preserve"> appear as bold and be emphasized by screen reader programs. </w:t>
      </w:r>
    </w:p>
    <w:p w:rsidR="005648C4" w:rsidRDefault="005648C4" w:rsidP="0080029F">
      <w:pPr>
        <w:pStyle w:val="Default"/>
        <w:rPr>
          <w:sz w:val="23"/>
          <w:szCs w:val="23"/>
        </w:rPr>
      </w:pPr>
    </w:p>
    <w:p w:rsidR="006F1B73" w:rsidRDefault="006F1B73" w:rsidP="00F67A67">
      <w:pPr>
        <w:pStyle w:val="Heading4"/>
      </w:pPr>
      <w:r>
        <w:t>Symbols and special characters</w:t>
      </w:r>
    </w:p>
    <w:p w:rsidR="00F35564" w:rsidRDefault="006F1B73" w:rsidP="0080029F">
      <w:pPr>
        <w:pStyle w:val="Default"/>
        <w:rPr>
          <w:sz w:val="23"/>
          <w:szCs w:val="23"/>
        </w:rPr>
      </w:pPr>
      <w:r>
        <w:rPr>
          <w:sz w:val="23"/>
          <w:szCs w:val="23"/>
        </w:rPr>
        <w:t xml:space="preserve">Special characters can be included in the text. Superscripts and subscripts are accomplished using the &lt;sup&gt; and &lt;sub&gt; tags. </w:t>
      </w:r>
    </w:p>
    <w:p w:rsidR="00F35564" w:rsidRDefault="00F35564" w:rsidP="0080029F">
      <w:pPr>
        <w:pStyle w:val="Default"/>
        <w:ind w:left="864"/>
        <w:rPr>
          <w:sz w:val="23"/>
          <w:szCs w:val="23"/>
        </w:rPr>
      </w:pPr>
    </w:p>
    <w:p w:rsidR="00FD7022" w:rsidRDefault="006F1B73" w:rsidP="00FD7022">
      <w:pPr>
        <w:pStyle w:val="Default"/>
        <w:rPr>
          <w:sz w:val="23"/>
          <w:szCs w:val="23"/>
        </w:rPr>
      </w:pPr>
      <w:r>
        <w:rPr>
          <w:sz w:val="23"/>
          <w:szCs w:val="23"/>
        </w:rPr>
        <w:t xml:space="preserve">Because the SPL encoding is UTF-8, any Unicode character can be included as is. Unicode references may also be inserted as either &amp;#dddd; where dddd is the Unicode value in decimal </w:t>
      </w:r>
      <w:r>
        <w:rPr>
          <w:sz w:val="23"/>
          <w:szCs w:val="23"/>
        </w:rPr>
        <w:lastRenderedPageBreak/>
        <w:t>notation or &amp;#xdddd; where dddd is the Unicode value in hexadecimal notation. The font used in the standard stylesheet is a Unicode font assuring that most Unicode characters will be rendered correctly if viewed by a browser supporting this font. The only prohibited characters in XML that cannot be directly used are less-than “&lt;” (because SPL XML tags begin with it) and ampersand “&amp;” (because XML entity references begin with it). Use of these two symbols must be replaced by the XML entity reference</w:t>
      </w:r>
      <w:r w:rsidR="00106422">
        <w:rPr>
          <w:sz w:val="23"/>
          <w:szCs w:val="23"/>
        </w:rPr>
        <w:t>s &amp;lt</w:t>
      </w:r>
      <w:proofErr w:type="gramStart"/>
      <w:r w:rsidR="00106422">
        <w:rPr>
          <w:sz w:val="23"/>
          <w:szCs w:val="23"/>
        </w:rPr>
        <w:t>;.</w:t>
      </w:r>
      <w:proofErr w:type="gramEnd"/>
      <w:r w:rsidR="00106422">
        <w:rPr>
          <w:sz w:val="23"/>
          <w:szCs w:val="23"/>
        </w:rPr>
        <w:t xml:space="preserve"> </w:t>
      </w:r>
      <w:proofErr w:type="gramStart"/>
      <w:r w:rsidR="00106422">
        <w:rPr>
          <w:sz w:val="23"/>
          <w:szCs w:val="23"/>
        </w:rPr>
        <w:t>and</w:t>
      </w:r>
      <w:proofErr w:type="gramEnd"/>
      <w:r w:rsidR="00106422">
        <w:rPr>
          <w:sz w:val="23"/>
          <w:szCs w:val="23"/>
        </w:rPr>
        <w:t xml:space="preserve"> &amp;amp; respectively, as an example:</w:t>
      </w:r>
      <w:r w:rsidR="006C03B8">
        <w:rPr>
          <w:sz w:val="23"/>
          <w:szCs w:val="23"/>
        </w:rPr>
        <w:t xml:space="preserve"> </w:t>
      </w:r>
      <w:r w:rsidR="00FD7022" w:rsidRPr="00FD7022">
        <w:rPr>
          <w:sz w:val="23"/>
          <w:szCs w:val="23"/>
        </w:rPr>
        <w:t>“&lt;paragraph&gt;The mean for group 1 was &amp;lt; 13. &lt;/paragraph&gt;”</w:t>
      </w:r>
      <w:r w:rsidR="006C03B8">
        <w:rPr>
          <w:sz w:val="23"/>
          <w:szCs w:val="23"/>
        </w:rPr>
        <w:t xml:space="preserve"> w</w:t>
      </w:r>
      <w:r>
        <w:rPr>
          <w:sz w:val="23"/>
          <w:szCs w:val="23"/>
        </w:rPr>
        <w:t xml:space="preserve">ill render as “The mean for group 1 was &lt;13.” and </w:t>
      </w:r>
      <w:r w:rsidR="00FD7022" w:rsidRPr="00FD7022">
        <w:rPr>
          <w:sz w:val="23"/>
          <w:szCs w:val="23"/>
        </w:rPr>
        <w:t>“D&amp;amp</w:t>
      </w:r>
      <w:proofErr w:type="gramStart"/>
      <w:r w:rsidR="00FD7022" w:rsidRPr="00FD7022">
        <w:rPr>
          <w:sz w:val="23"/>
          <w:szCs w:val="23"/>
        </w:rPr>
        <w:t>;C</w:t>
      </w:r>
      <w:proofErr w:type="gramEnd"/>
      <w:r w:rsidR="00FD7022" w:rsidRPr="00FD7022">
        <w:rPr>
          <w:sz w:val="23"/>
          <w:szCs w:val="23"/>
        </w:rPr>
        <w:t xml:space="preserve"> Yellow #10” </w:t>
      </w:r>
      <w:r w:rsidR="00FD7022">
        <w:rPr>
          <w:sz w:val="23"/>
          <w:szCs w:val="23"/>
        </w:rPr>
        <w:t xml:space="preserve">will render as “D&amp;C Yellow #10”. </w:t>
      </w:r>
    </w:p>
    <w:p w:rsidR="00CF1C6A" w:rsidRDefault="00CF1C6A" w:rsidP="0080029F">
      <w:pPr>
        <w:pStyle w:val="Default"/>
        <w:rPr>
          <w:sz w:val="23"/>
          <w:szCs w:val="23"/>
        </w:rPr>
      </w:pPr>
    </w:p>
    <w:p w:rsidR="006F1B73" w:rsidRDefault="00F35564" w:rsidP="001D67E2">
      <w:pPr>
        <w:pStyle w:val="Heading3"/>
      </w:pPr>
      <w:bookmarkStart w:id="72" w:name="_Toc495429271"/>
      <w:r>
        <w:t>Footnote Details</w:t>
      </w:r>
      <w:bookmarkEnd w:id="72"/>
    </w:p>
    <w:p w:rsidR="006F1B73" w:rsidRDefault="006F1B73" w:rsidP="0080029F">
      <w:pPr>
        <w:pStyle w:val="Default"/>
        <w:rPr>
          <w:sz w:val="23"/>
          <w:szCs w:val="23"/>
        </w:rPr>
      </w:pPr>
      <w:r>
        <w:rPr>
          <w:sz w:val="23"/>
          <w:szCs w:val="23"/>
        </w:rPr>
        <w:t>The SPL schema includes a specific footnote element &lt;footnote&gt;. Footnotes are rendered automatically by the SPL stylesheet. &lt;</w:t>
      </w:r>
      <w:proofErr w:type="gramStart"/>
      <w:r>
        <w:rPr>
          <w:sz w:val="23"/>
          <w:szCs w:val="23"/>
        </w:rPr>
        <w:t>footnoteRef</w:t>
      </w:r>
      <w:proofErr w:type="gramEnd"/>
      <w:r>
        <w:rPr>
          <w:sz w:val="23"/>
          <w:szCs w:val="23"/>
        </w:rPr>
        <w:t>&gt; is used to refer to another (usually earlier) footnote. For example, “&lt;footnote ID=”testNote”&gt;</w:t>
      </w:r>
      <w:proofErr w:type="gramStart"/>
      <w:r>
        <w:rPr>
          <w:sz w:val="23"/>
          <w:szCs w:val="23"/>
        </w:rPr>
        <w:t>This</w:t>
      </w:r>
      <w:proofErr w:type="gramEnd"/>
      <w:r>
        <w:rPr>
          <w:sz w:val="23"/>
          <w:szCs w:val="23"/>
        </w:rPr>
        <w:t xml:space="preserve"> is the footnote content&lt;/footnote&gt;” will generate the following footnote at the appropriate end of a section. “</w:t>
      </w:r>
      <w:r>
        <w:rPr>
          <w:sz w:val="10"/>
          <w:szCs w:val="10"/>
        </w:rPr>
        <w:t xml:space="preserve">6 </w:t>
      </w:r>
      <w:r>
        <w:rPr>
          <w:sz w:val="23"/>
          <w:szCs w:val="23"/>
        </w:rPr>
        <w:t xml:space="preserve">This is footnote content” </w:t>
      </w:r>
    </w:p>
    <w:p w:rsidR="00D5475C" w:rsidRDefault="00D5475C" w:rsidP="0080029F">
      <w:pPr>
        <w:pStyle w:val="Default"/>
        <w:rPr>
          <w:sz w:val="23"/>
          <w:szCs w:val="23"/>
        </w:rPr>
      </w:pPr>
    </w:p>
    <w:p w:rsidR="006F1B73" w:rsidRDefault="006F1B73" w:rsidP="0080029F">
      <w:pPr>
        <w:pStyle w:val="Default"/>
        <w:rPr>
          <w:sz w:val="23"/>
          <w:szCs w:val="23"/>
        </w:rPr>
      </w:pPr>
      <w:r>
        <w:rPr>
          <w:sz w:val="23"/>
          <w:szCs w:val="23"/>
        </w:rPr>
        <w:t xml:space="preserve">The &lt;footnoteRef&gt; element with the appropriate IDREF attribute, e.g., &lt;footnoteRef IDREF=”testNote”/&gt; will display the footnote reference in the text corresponding to the footnote with the same ID, e.g., in this example footnote 6. </w:t>
      </w:r>
    </w:p>
    <w:p w:rsidR="00D5475C" w:rsidRDefault="00D5475C" w:rsidP="0080029F">
      <w:pPr>
        <w:pStyle w:val="Default"/>
        <w:ind w:left="720"/>
        <w:rPr>
          <w:sz w:val="23"/>
          <w:szCs w:val="23"/>
        </w:rPr>
      </w:pPr>
    </w:p>
    <w:p w:rsidR="006F1B73" w:rsidRDefault="006F1B73" w:rsidP="0080029F">
      <w:pPr>
        <w:pStyle w:val="Default"/>
        <w:rPr>
          <w:sz w:val="23"/>
          <w:szCs w:val="23"/>
        </w:rPr>
      </w:pPr>
      <w:r>
        <w:rPr>
          <w:sz w:val="23"/>
          <w:szCs w:val="23"/>
        </w:rPr>
        <w:t>Footnotes are rendered by the default stylesheet using Arabic numbers (e.g., 1</w:t>
      </w:r>
      <w:proofErr w:type="gramStart"/>
      <w:r>
        <w:rPr>
          <w:sz w:val="23"/>
          <w:szCs w:val="23"/>
        </w:rPr>
        <w:t>,2</w:t>
      </w:r>
      <w:proofErr w:type="gramEnd"/>
      <w:r>
        <w:rPr>
          <w:sz w:val="23"/>
          <w:szCs w:val="23"/>
        </w:rPr>
        <w:t xml:space="preserve"> 3,). Within tables, footnotes are rendered using footnote marks in the series: * † ‡ § ¶ # ♠ ♥ ♦ ♣, effectively separating numbered footnotes within general text and footnotes within tables. Footnotes within tables are rendered at the bottom of the table. </w:t>
      </w:r>
    </w:p>
    <w:p w:rsidR="00D5475C" w:rsidRDefault="00D5475C" w:rsidP="0080029F">
      <w:pPr>
        <w:pStyle w:val="Default"/>
        <w:ind w:left="720"/>
        <w:rPr>
          <w:sz w:val="23"/>
          <w:szCs w:val="23"/>
        </w:rPr>
      </w:pPr>
    </w:p>
    <w:p w:rsidR="006F1B73" w:rsidRDefault="00D5475C" w:rsidP="001D67E2">
      <w:pPr>
        <w:pStyle w:val="Heading3"/>
      </w:pPr>
      <w:bookmarkStart w:id="73" w:name="_Toc495429272"/>
      <w:r>
        <w:t>List Details</w:t>
      </w:r>
      <w:bookmarkEnd w:id="73"/>
    </w:p>
    <w:p w:rsidR="006F1B73" w:rsidRDefault="006F1B73" w:rsidP="0080029F">
      <w:r>
        <w:t>All lists are marked up using the &lt;list&gt; tag, and each item in a list is marked with an &lt;item&gt; tag. The ‘listType’ attribute identifies the list as ordered (numbered) or unordered (bulleted). The default numbering and bulleting a</w:t>
      </w:r>
      <w:r w:rsidR="00FD7022">
        <w:t>re controlled by the stylesheet as illustrated below:</w:t>
      </w:r>
    </w:p>
    <w:p w:rsidR="00FD7022" w:rsidRPr="001E7735" w:rsidRDefault="00FD7022" w:rsidP="00FD7022">
      <w:pPr>
        <w:rPr>
          <w:lang w:val="fr-CA"/>
        </w:rPr>
      </w:pPr>
      <w:r w:rsidRPr="001E7735">
        <w:rPr>
          <w:lang w:val="fr-CA"/>
        </w:rPr>
        <w:t>&lt;</w:t>
      </w:r>
      <w:proofErr w:type="gramStart"/>
      <w:r w:rsidRPr="001E7735">
        <w:rPr>
          <w:lang w:val="fr-CA"/>
        </w:rPr>
        <w:t>text</w:t>
      </w:r>
      <w:proofErr w:type="gramEnd"/>
      <w:r w:rsidRPr="001E7735">
        <w:rPr>
          <w:lang w:val="fr-CA"/>
        </w:rPr>
        <w:t xml:space="preserve">&gt; </w:t>
      </w:r>
    </w:p>
    <w:p w:rsidR="00FD7022" w:rsidRPr="001E7735" w:rsidRDefault="00FD7022" w:rsidP="00FD7022">
      <w:pPr>
        <w:ind w:left="288"/>
        <w:rPr>
          <w:lang w:val="fr-CA"/>
        </w:rPr>
      </w:pPr>
      <w:r w:rsidRPr="001E7735">
        <w:rPr>
          <w:lang w:val="fr-CA"/>
        </w:rPr>
        <w:t>&lt;</w:t>
      </w:r>
      <w:proofErr w:type="gramStart"/>
      <w:r w:rsidRPr="001E7735">
        <w:rPr>
          <w:lang w:val="fr-CA"/>
        </w:rPr>
        <w:t>paragraph&gt;</w:t>
      </w:r>
      <w:proofErr w:type="gramEnd"/>
      <w:r w:rsidRPr="001E7735">
        <w:rPr>
          <w:lang w:val="fr-CA"/>
        </w:rPr>
        <w:t xml:space="preserve">Fist Para ...&lt;/paragraph&gt; </w:t>
      </w:r>
    </w:p>
    <w:p w:rsidR="00FD7022" w:rsidRPr="001E7735" w:rsidRDefault="00FD7022" w:rsidP="00FD7022">
      <w:pPr>
        <w:ind w:left="576"/>
      </w:pPr>
      <w:r w:rsidRPr="001E7735">
        <w:t xml:space="preserve">&lt;list listType="ordered" styleCode="BigRoman"&gt; </w:t>
      </w:r>
    </w:p>
    <w:p w:rsidR="00FD7022" w:rsidRPr="001E7735" w:rsidRDefault="00FD7022" w:rsidP="00FD7022">
      <w:pPr>
        <w:ind w:left="864"/>
      </w:pPr>
      <w:r w:rsidRPr="001E7735">
        <w:t>&lt;</w:t>
      </w:r>
      <w:proofErr w:type="gramStart"/>
      <w:r w:rsidRPr="001E7735">
        <w:t>item&gt;</w:t>
      </w:r>
      <w:proofErr w:type="gramEnd"/>
      <w:r w:rsidRPr="001E7735">
        <w:t xml:space="preserve">Fist Item&lt;/item&gt; </w:t>
      </w:r>
    </w:p>
    <w:p w:rsidR="00FD7022" w:rsidRPr="001E7735" w:rsidRDefault="00FD7022" w:rsidP="00FD7022">
      <w:pPr>
        <w:ind w:left="864"/>
      </w:pPr>
      <w:r w:rsidRPr="001E7735">
        <w:t>&lt;</w:t>
      </w:r>
      <w:proofErr w:type="gramStart"/>
      <w:r w:rsidRPr="001E7735">
        <w:t>item&gt;</w:t>
      </w:r>
      <w:proofErr w:type="gramEnd"/>
      <w:r w:rsidRPr="001E7735">
        <w:t xml:space="preserve">Second Item&lt;/item&gt; </w:t>
      </w:r>
    </w:p>
    <w:p w:rsidR="00FD7022" w:rsidRPr="001E7735" w:rsidRDefault="00FD7022" w:rsidP="00FD7022">
      <w:pPr>
        <w:ind w:left="576"/>
        <w:rPr>
          <w:lang w:val="fr-CA"/>
        </w:rPr>
      </w:pPr>
      <w:r w:rsidRPr="001E7735">
        <w:rPr>
          <w:lang w:val="fr-CA"/>
        </w:rPr>
        <w:t>&lt;/</w:t>
      </w:r>
      <w:proofErr w:type="gramStart"/>
      <w:r w:rsidRPr="001E7735">
        <w:rPr>
          <w:lang w:val="fr-CA"/>
        </w:rPr>
        <w:t>list</w:t>
      </w:r>
      <w:proofErr w:type="gramEnd"/>
      <w:r w:rsidRPr="001E7735">
        <w:rPr>
          <w:lang w:val="fr-CA"/>
        </w:rPr>
        <w:t xml:space="preserve">&gt; </w:t>
      </w:r>
    </w:p>
    <w:p w:rsidR="00FD7022" w:rsidRPr="001E7735" w:rsidRDefault="00FD7022" w:rsidP="00FD7022">
      <w:pPr>
        <w:ind w:left="288"/>
        <w:rPr>
          <w:lang w:val="fr-CA"/>
        </w:rPr>
      </w:pPr>
      <w:r w:rsidRPr="001E7735">
        <w:rPr>
          <w:lang w:val="fr-CA"/>
        </w:rPr>
        <w:t>&lt;</w:t>
      </w:r>
      <w:proofErr w:type="gramStart"/>
      <w:r w:rsidRPr="001E7735">
        <w:rPr>
          <w:lang w:val="fr-CA"/>
        </w:rPr>
        <w:t>paragraph&gt;</w:t>
      </w:r>
      <w:proofErr w:type="gramEnd"/>
      <w:r w:rsidRPr="001E7735">
        <w:rPr>
          <w:lang w:val="fr-CA"/>
        </w:rPr>
        <w:t>2</w:t>
      </w:r>
      <w:r w:rsidRPr="001E7735">
        <w:rPr>
          <w:vertAlign w:val="superscript"/>
          <w:lang w:val="fr-CA"/>
        </w:rPr>
        <w:t>nd</w:t>
      </w:r>
      <w:r w:rsidRPr="001E7735">
        <w:rPr>
          <w:lang w:val="fr-CA"/>
        </w:rPr>
        <w:t xml:space="preserve"> Para ...&lt;/paragraph&gt; </w:t>
      </w:r>
    </w:p>
    <w:p w:rsidR="00FD7022" w:rsidRPr="001E7735" w:rsidRDefault="00FD7022" w:rsidP="00FD7022">
      <w:r>
        <w:t>&lt;/text&gt;</w:t>
      </w:r>
    </w:p>
    <w:p w:rsidR="00FD7022" w:rsidRDefault="00FD7022" w:rsidP="0080029F"/>
    <w:p w:rsidR="006F1B73" w:rsidRDefault="006F1B73" w:rsidP="0080029F">
      <w:pPr>
        <w:pStyle w:val="Default"/>
        <w:rPr>
          <w:sz w:val="23"/>
          <w:szCs w:val="23"/>
        </w:rPr>
      </w:pPr>
      <w:r>
        <w:rPr>
          <w:sz w:val="23"/>
          <w:szCs w:val="23"/>
        </w:rPr>
        <w:t xml:space="preserve">Lists featuring a standard set of specialized markers (standard specialized lists) can be created using the styleCode attribute with the &lt;list&gt; element. Options available for ordered lists are: </w:t>
      </w:r>
    </w:p>
    <w:p w:rsidR="006F1B73" w:rsidRDefault="006F1B73" w:rsidP="0080029F">
      <w:pPr>
        <w:pStyle w:val="Default"/>
        <w:spacing w:after="188"/>
        <w:rPr>
          <w:sz w:val="23"/>
          <w:szCs w:val="23"/>
        </w:rPr>
      </w:pPr>
      <w:r>
        <w:rPr>
          <w:sz w:val="23"/>
          <w:szCs w:val="23"/>
        </w:rPr>
        <w:t xml:space="preserve">• Arabic (List is ordered using Arabic numerals: 1, 2, </w:t>
      </w:r>
      <w:proofErr w:type="gramStart"/>
      <w:r>
        <w:rPr>
          <w:sz w:val="23"/>
          <w:szCs w:val="23"/>
        </w:rPr>
        <w:t>3</w:t>
      </w:r>
      <w:proofErr w:type="gramEnd"/>
      <w:r>
        <w:rPr>
          <w:sz w:val="23"/>
          <w:szCs w:val="23"/>
        </w:rPr>
        <w:t xml:space="preserve">) </w:t>
      </w:r>
    </w:p>
    <w:p w:rsidR="006F1B73" w:rsidRDefault="006F1B73" w:rsidP="0080029F">
      <w:pPr>
        <w:pStyle w:val="Default"/>
        <w:spacing w:after="188"/>
        <w:rPr>
          <w:sz w:val="23"/>
          <w:szCs w:val="23"/>
        </w:rPr>
      </w:pPr>
      <w:r>
        <w:rPr>
          <w:sz w:val="23"/>
          <w:szCs w:val="23"/>
        </w:rPr>
        <w:t xml:space="preserve">• LittleRoman (List is ordered using little Roman numerals: i, ii, iii) </w:t>
      </w:r>
    </w:p>
    <w:p w:rsidR="006F1B73" w:rsidRDefault="006F1B73" w:rsidP="0080029F">
      <w:pPr>
        <w:pStyle w:val="Default"/>
        <w:spacing w:after="188"/>
        <w:rPr>
          <w:sz w:val="23"/>
          <w:szCs w:val="23"/>
        </w:rPr>
      </w:pPr>
      <w:r>
        <w:rPr>
          <w:sz w:val="23"/>
          <w:szCs w:val="23"/>
        </w:rPr>
        <w:t xml:space="preserve">• BigRoman (List is ordered using big Roman numerals: I, II, III) </w:t>
      </w:r>
    </w:p>
    <w:p w:rsidR="006F1B73" w:rsidRDefault="006F1B73" w:rsidP="0080029F">
      <w:pPr>
        <w:pStyle w:val="Default"/>
        <w:spacing w:after="188"/>
        <w:rPr>
          <w:sz w:val="23"/>
          <w:szCs w:val="23"/>
        </w:rPr>
      </w:pPr>
      <w:r>
        <w:rPr>
          <w:sz w:val="23"/>
          <w:szCs w:val="23"/>
        </w:rPr>
        <w:t xml:space="preserve">• LittleAlpha (List is order using little alpha characters: a, b, c) </w:t>
      </w:r>
    </w:p>
    <w:p w:rsidR="006F1B73" w:rsidRDefault="006F1B73" w:rsidP="0080029F">
      <w:pPr>
        <w:pStyle w:val="Default"/>
        <w:rPr>
          <w:sz w:val="23"/>
          <w:szCs w:val="23"/>
        </w:rPr>
      </w:pPr>
      <w:r>
        <w:rPr>
          <w:sz w:val="23"/>
          <w:szCs w:val="23"/>
        </w:rPr>
        <w:t xml:space="preserve">• BigAlpha (List is ordered using big alpha characters: A, B, C) </w:t>
      </w:r>
    </w:p>
    <w:p w:rsidR="006F1B73" w:rsidRDefault="006F1B73" w:rsidP="0080029F">
      <w:pPr>
        <w:pStyle w:val="Default"/>
        <w:rPr>
          <w:sz w:val="23"/>
          <w:szCs w:val="23"/>
        </w:rPr>
      </w:pPr>
    </w:p>
    <w:p w:rsidR="006F1B73" w:rsidRDefault="006F1B73" w:rsidP="0080029F">
      <w:pPr>
        <w:pStyle w:val="Default"/>
        <w:rPr>
          <w:sz w:val="23"/>
          <w:szCs w:val="23"/>
        </w:rPr>
      </w:pPr>
      <w:r>
        <w:rPr>
          <w:sz w:val="23"/>
          <w:szCs w:val="23"/>
        </w:rPr>
        <w:t xml:space="preserve">For example: &lt;list listType="ordered" styleCode="LittleRoman"&gt; </w:t>
      </w:r>
    </w:p>
    <w:p w:rsidR="00D5475C" w:rsidRDefault="00D5475C" w:rsidP="0080029F">
      <w:pPr>
        <w:pStyle w:val="Default"/>
        <w:rPr>
          <w:sz w:val="23"/>
          <w:szCs w:val="23"/>
        </w:rPr>
      </w:pPr>
    </w:p>
    <w:p w:rsidR="006F1B73" w:rsidRDefault="006F1B73" w:rsidP="0080029F">
      <w:pPr>
        <w:pStyle w:val="Default"/>
        <w:rPr>
          <w:sz w:val="23"/>
          <w:szCs w:val="23"/>
        </w:rPr>
      </w:pPr>
      <w:r>
        <w:rPr>
          <w:sz w:val="23"/>
          <w:szCs w:val="23"/>
        </w:rPr>
        <w:t xml:space="preserve">For unordered lists the following options exist: </w:t>
      </w:r>
    </w:p>
    <w:p w:rsidR="006F1B73" w:rsidRDefault="006F1B73" w:rsidP="0080029F">
      <w:pPr>
        <w:pStyle w:val="Default"/>
        <w:spacing w:after="187"/>
        <w:rPr>
          <w:sz w:val="23"/>
          <w:szCs w:val="23"/>
        </w:rPr>
      </w:pPr>
      <w:r>
        <w:rPr>
          <w:sz w:val="23"/>
          <w:szCs w:val="23"/>
        </w:rPr>
        <w:t xml:space="preserve">• Disc (List bullets are simple solid discs: ●) </w:t>
      </w:r>
    </w:p>
    <w:p w:rsidR="006F1B73" w:rsidRDefault="006F1B73" w:rsidP="0080029F">
      <w:pPr>
        <w:pStyle w:val="Default"/>
        <w:spacing w:after="187"/>
        <w:rPr>
          <w:sz w:val="23"/>
          <w:szCs w:val="23"/>
        </w:rPr>
      </w:pPr>
      <w:r>
        <w:rPr>
          <w:sz w:val="23"/>
          <w:szCs w:val="23"/>
        </w:rPr>
        <w:t xml:space="preserve">• Circle (List bullets are hollow discs: ○) </w:t>
      </w:r>
    </w:p>
    <w:p w:rsidR="006F1B73" w:rsidRDefault="006F1B73" w:rsidP="0080029F">
      <w:pPr>
        <w:pStyle w:val="Default"/>
        <w:rPr>
          <w:sz w:val="23"/>
          <w:szCs w:val="23"/>
        </w:rPr>
      </w:pPr>
      <w:r>
        <w:rPr>
          <w:sz w:val="23"/>
          <w:szCs w:val="23"/>
        </w:rPr>
        <w:t xml:space="preserve">• Square (List bullets are solid squares: ■) </w:t>
      </w:r>
    </w:p>
    <w:p w:rsidR="006F1B73" w:rsidRDefault="006F1B73" w:rsidP="0080029F">
      <w:pPr>
        <w:pStyle w:val="Default"/>
        <w:rPr>
          <w:sz w:val="23"/>
          <w:szCs w:val="23"/>
        </w:rPr>
      </w:pPr>
    </w:p>
    <w:p w:rsidR="00FD7022" w:rsidRDefault="006F1B73" w:rsidP="00FD7022">
      <w:pPr>
        <w:pStyle w:val="Default"/>
        <w:rPr>
          <w:sz w:val="23"/>
          <w:szCs w:val="23"/>
        </w:rPr>
      </w:pPr>
      <w:r>
        <w:rPr>
          <w:sz w:val="23"/>
          <w:szCs w:val="23"/>
        </w:rPr>
        <w:t xml:space="preserve">For example: </w:t>
      </w:r>
      <w:r w:rsidR="00FD7022" w:rsidRPr="008E46F4">
        <w:rPr>
          <w:sz w:val="23"/>
          <w:szCs w:val="23"/>
        </w:rPr>
        <w:t>&lt;list listType=”unordered” styleCode=”Disc”&gt;</w:t>
      </w:r>
      <w:r w:rsidR="00FD7022">
        <w:rPr>
          <w:sz w:val="23"/>
          <w:szCs w:val="23"/>
        </w:rPr>
        <w:t xml:space="preserve"> </w:t>
      </w:r>
    </w:p>
    <w:p w:rsidR="00CF1C6A" w:rsidRDefault="00CF1C6A" w:rsidP="0080029F">
      <w:pPr>
        <w:pStyle w:val="Default"/>
        <w:rPr>
          <w:sz w:val="23"/>
          <w:szCs w:val="23"/>
        </w:rPr>
      </w:pPr>
    </w:p>
    <w:p w:rsidR="00CF1C6A" w:rsidRDefault="00CF1C6A" w:rsidP="0080029F">
      <w:pPr>
        <w:pStyle w:val="Default"/>
        <w:rPr>
          <w:sz w:val="23"/>
          <w:szCs w:val="23"/>
        </w:rPr>
      </w:pPr>
    </w:p>
    <w:p w:rsidR="008E46F4" w:rsidRPr="00D5475C" w:rsidRDefault="006F1B73" w:rsidP="008E46F4">
      <w:pPr>
        <w:pStyle w:val="Default"/>
        <w:rPr>
          <w:rFonts w:ascii="Courier New" w:hAnsi="Courier New" w:cs="Courier New"/>
          <w:sz w:val="18"/>
          <w:szCs w:val="18"/>
        </w:rPr>
      </w:pPr>
      <w:r>
        <w:rPr>
          <w:sz w:val="23"/>
          <w:szCs w:val="23"/>
        </w:rPr>
        <w:t xml:space="preserve">In addition to the standard specialized lists, user-defined characters are also permitted as markers by nesting &lt;caption&gt; within the &lt;item&gt; tag. Note that any character, XML entity, or Unicode symbol, may be used in the &lt;caption&gt;, and that the &lt;caption&gt; for each &lt;item&gt; are not restricted to the same character. </w:t>
      </w:r>
      <w:r w:rsidR="00F834CE">
        <w:rPr>
          <w:sz w:val="23"/>
          <w:szCs w:val="23"/>
        </w:rPr>
        <w:t xml:space="preserve"> </w:t>
      </w:r>
      <w:r>
        <w:rPr>
          <w:sz w:val="23"/>
          <w:szCs w:val="23"/>
        </w:rPr>
        <w:t xml:space="preserve">For example: </w:t>
      </w:r>
      <w:r w:rsidR="008E46F4" w:rsidRPr="008E46F4">
        <w:rPr>
          <w:sz w:val="23"/>
          <w:szCs w:val="23"/>
        </w:rPr>
        <w:t>&lt;item&gt;&lt;caption&gt;*&lt;/caption&gt; the asterisk is used as item marker here</w:t>
      </w:r>
      <w:proofErr w:type="gramStart"/>
      <w:r w:rsidR="008E46F4" w:rsidRPr="008E46F4">
        <w:rPr>
          <w:sz w:val="23"/>
          <w:szCs w:val="23"/>
        </w:rPr>
        <w:t>.&lt;</w:t>
      </w:r>
      <w:proofErr w:type="gramEnd"/>
      <w:r w:rsidR="008E46F4" w:rsidRPr="008E46F4">
        <w:rPr>
          <w:sz w:val="23"/>
          <w:szCs w:val="23"/>
        </w:rPr>
        <w:t>item&gt;</w:t>
      </w:r>
      <w:r w:rsidR="008E46F4" w:rsidRPr="00D5475C">
        <w:rPr>
          <w:rFonts w:ascii="Courier New" w:hAnsi="Courier New" w:cs="Courier New"/>
          <w:sz w:val="18"/>
          <w:szCs w:val="18"/>
        </w:rPr>
        <w:t xml:space="preserve"> </w:t>
      </w:r>
    </w:p>
    <w:p w:rsidR="00F834CE" w:rsidRDefault="00F834CE" w:rsidP="0080029F">
      <w:pPr>
        <w:pStyle w:val="Default"/>
        <w:rPr>
          <w:sz w:val="23"/>
          <w:szCs w:val="23"/>
        </w:rPr>
      </w:pPr>
    </w:p>
    <w:p w:rsidR="006F1B73" w:rsidRDefault="00D5475C" w:rsidP="001D67E2">
      <w:pPr>
        <w:pStyle w:val="Heading3"/>
      </w:pPr>
      <w:bookmarkStart w:id="74" w:name="_Toc495429273"/>
      <w:r>
        <w:t>Table Details</w:t>
      </w:r>
      <w:bookmarkEnd w:id="74"/>
    </w:p>
    <w:p w:rsidR="006F1B73" w:rsidRDefault="006F1B73" w:rsidP="0080029F">
      <w:pPr>
        <w:pStyle w:val="Default"/>
        <w:rPr>
          <w:sz w:val="23"/>
          <w:szCs w:val="23"/>
        </w:rPr>
      </w:pPr>
      <w:r>
        <w:rPr>
          <w:sz w:val="23"/>
          <w:szCs w:val="23"/>
        </w:rPr>
        <w:t xml:space="preserve">Tables can be created with the full structure (header (e.g. for column names), body (e.g. for the rows of the table) and footer e.g. for table footnotes)). The element &lt;tbody&gt; is required for an SPL table while the elements &lt;thead&gt; and &lt;tfoot&gt; are optional in the SPL schema. The structure will display a standard typographical table with rules between the caption (table title) and head, the head and body, and the body and &lt;tfoot&gt;. If a &lt;tfoot&gt; element is included and footnotes are present in a table, then footnotes are rendered after the existing content of the &lt;tfoot&gt; element. </w:t>
      </w:r>
    </w:p>
    <w:p w:rsidR="00363B16" w:rsidRDefault="00363B16" w:rsidP="0080029F">
      <w:pPr>
        <w:pStyle w:val="Default"/>
        <w:ind w:left="720"/>
        <w:rPr>
          <w:sz w:val="23"/>
          <w:szCs w:val="23"/>
        </w:rPr>
      </w:pPr>
    </w:p>
    <w:p w:rsidR="006F1B73" w:rsidRDefault="006F1B73" w:rsidP="0080029F">
      <w:pPr>
        <w:pStyle w:val="Default"/>
        <w:rPr>
          <w:sz w:val="23"/>
          <w:szCs w:val="23"/>
        </w:rPr>
      </w:pPr>
      <w:r>
        <w:rPr>
          <w:sz w:val="23"/>
          <w:szCs w:val="23"/>
        </w:rPr>
        <w:t xml:space="preserve">It is recommended to always start with a standard table (i.e. &lt;thead&gt; and &lt;tbody&gt; elements) and test to see whether the rendering is unambiguous and interpretable. It is important that the table communicate labeling content not that it duplicates the presentation in word processed or typeset versions of the package insert. In the unusual situation where additional formatting is needed, the rule styleCode specified or certain attributes may be used to modify the table. </w:t>
      </w:r>
    </w:p>
    <w:p w:rsidR="00D5475C" w:rsidRDefault="00D5475C" w:rsidP="0080029F">
      <w:pPr>
        <w:pStyle w:val="Default"/>
        <w:ind w:left="720"/>
        <w:rPr>
          <w:sz w:val="23"/>
          <w:szCs w:val="23"/>
        </w:rPr>
      </w:pPr>
    </w:p>
    <w:p w:rsidR="006F1B73" w:rsidRDefault="006F1B73" w:rsidP="0080029F">
      <w:pPr>
        <w:pStyle w:val="Default"/>
        <w:rPr>
          <w:sz w:val="23"/>
          <w:szCs w:val="23"/>
        </w:rPr>
      </w:pPr>
      <w:r>
        <w:rPr>
          <w:sz w:val="23"/>
          <w:szCs w:val="23"/>
        </w:rPr>
        <w:t>The rule codes are as follows (note that the con</w:t>
      </w:r>
      <w:r w:rsidR="00363B16">
        <w:rPr>
          <w:sz w:val="23"/>
          <w:szCs w:val="23"/>
        </w:rPr>
        <w:t>trol names are case sensitive):</w:t>
      </w:r>
    </w:p>
    <w:p w:rsidR="006F1B73" w:rsidRDefault="006F1B73" w:rsidP="0080029F">
      <w:pPr>
        <w:pStyle w:val="Default"/>
        <w:spacing w:after="187"/>
        <w:rPr>
          <w:sz w:val="23"/>
          <w:szCs w:val="23"/>
        </w:rPr>
      </w:pPr>
      <w:r>
        <w:rPr>
          <w:sz w:val="23"/>
          <w:szCs w:val="23"/>
        </w:rPr>
        <w:t xml:space="preserve">• Rule on left side of cell is Lrule </w:t>
      </w:r>
    </w:p>
    <w:p w:rsidR="006F1B73" w:rsidRDefault="006F1B73" w:rsidP="0080029F">
      <w:pPr>
        <w:pStyle w:val="Default"/>
        <w:spacing w:after="187"/>
        <w:rPr>
          <w:sz w:val="23"/>
          <w:szCs w:val="23"/>
        </w:rPr>
      </w:pPr>
      <w:r>
        <w:rPr>
          <w:sz w:val="23"/>
          <w:szCs w:val="23"/>
        </w:rPr>
        <w:t xml:space="preserve">• Rule on right side of cell is Rrule </w:t>
      </w:r>
    </w:p>
    <w:p w:rsidR="006F1B73" w:rsidRDefault="006F1B73" w:rsidP="0080029F">
      <w:pPr>
        <w:pStyle w:val="Default"/>
        <w:spacing w:after="187"/>
        <w:rPr>
          <w:sz w:val="23"/>
          <w:szCs w:val="23"/>
        </w:rPr>
      </w:pPr>
      <w:r>
        <w:rPr>
          <w:sz w:val="23"/>
          <w:szCs w:val="23"/>
        </w:rPr>
        <w:t xml:space="preserve">• Rule on top of cell is Toprule </w:t>
      </w:r>
    </w:p>
    <w:p w:rsidR="006F1B73" w:rsidRDefault="006F1B73" w:rsidP="0080029F">
      <w:pPr>
        <w:pStyle w:val="Default"/>
        <w:rPr>
          <w:sz w:val="23"/>
          <w:szCs w:val="23"/>
        </w:rPr>
      </w:pPr>
      <w:r>
        <w:rPr>
          <w:sz w:val="23"/>
          <w:szCs w:val="23"/>
        </w:rPr>
        <w:t xml:space="preserve">• Rule on bottom of cell is Botrule </w:t>
      </w:r>
    </w:p>
    <w:p w:rsidR="00D5475C" w:rsidRDefault="00D5475C" w:rsidP="0080029F">
      <w:pPr>
        <w:pStyle w:val="Default"/>
        <w:rPr>
          <w:sz w:val="23"/>
          <w:szCs w:val="23"/>
        </w:rPr>
      </w:pPr>
    </w:p>
    <w:p w:rsidR="008E46F4" w:rsidRPr="008E46F4" w:rsidRDefault="006F1B73" w:rsidP="008E46F4">
      <w:r>
        <w:t xml:space="preserve">Note: More than one rule control may be used in a cell, e.g., </w:t>
      </w:r>
      <w:r w:rsidR="008E46F4" w:rsidRPr="008E46F4">
        <w:t>&lt;td styleCode code=”Botrule Lrule”&gt;Cell content&lt;/td&gt;</w:t>
      </w:r>
    </w:p>
    <w:p w:rsidR="00F834CE" w:rsidRDefault="00F834CE" w:rsidP="0080029F">
      <w:pPr>
        <w:pStyle w:val="Default"/>
        <w:rPr>
          <w:sz w:val="23"/>
          <w:szCs w:val="23"/>
        </w:rPr>
      </w:pPr>
    </w:p>
    <w:p w:rsidR="006F1B73" w:rsidRDefault="006F1B73" w:rsidP="0080029F">
      <w:pPr>
        <w:pStyle w:val="Default"/>
        <w:rPr>
          <w:sz w:val="23"/>
          <w:szCs w:val="23"/>
        </w:rPr>
      </w:pPr>
      <w:r>
        <w:rPr>
          <w:sz w:val="23"/>
          <w:szCs w:val="23"/>
        </w:rPr>
        <w:t xml:space="preserve">Rule control codes should be used only when necessary for the interpretability of the table. Use of these codes may result in overriding the default rules for tables. Rather than setting the rule for each cell, table rules may also be controlled according to entire rows or columns by use of the styleCode attributes with &lt;col&gt;, &lt;colgroup&gt;, &lt;thead&gt;, &lt;tfoot&gt;, &lt;tbody&gt; and &lt;tr&gt; elements. </w:t>
      </w:r>
    </w:p>
    <w:p w:rsidR="00363B16" w:rsidRDefault="00363B16" w:rsidP="0080029F">
      <w:pPr>
        <w:pStyle w:val="Default"/>
        <w:rPr>
          <w:sz w:val="23"/>
          <w:szCs w:val="23"/>
        </w:rPr>
      </w:pPr>
    </w:p>
    <w:p w:rsidR="00363B16" w:rsidRDefault="006F1B73" w:rsidP="0080029F">
      <w:pPr>
        <w:pStyle w:val="Default"/>
        <w:rPr>
          <w:sz w:val="23"/>
          <w:szCs w:val="23"/>
        </w:rPr>
      </w:pPr>
      <w:r>
        <w:rPr>
          <w:sz w:val="23"/>
          <w:szCs w:val="23"/>
        </w:rPr>
        <w:t>To make rowgroups appear with horizontal rules, use the styleCode attribute "Botrule" with the appropriate &lt;</w:t>
      </w:r>
      <w:proofErr w:type="gramStart"/>
      <w:r>
        <w:rPr>
          <w:sz w:val="23"/>
          <w:szCs w:val="23"/>
        </w:rPr>
        <w:t>tr</w:t>
      </w:r>
      <w:proofErr w:type="gramEnd"/>
      <w:r>
        <w:rPr>
          <w:sz w:val="23"/>
          <w:szCs w:val="23"/>
        </w:rPr>
        <w:t>&gt; element. The Botrule value is rarely needed on the &lt;td&gt; element.</w:t>
      </w:r>
    </w:p>
    <w:p w:rsidR="00363B16" w:rsidRDefault="00363B16" w:rsidP="0080029F">
      <w:pPr>
        <w:pStyle w:val="Default"/>
        <w:rPr>
          <w:sz w:val="23"/>
          <w:szCs w:val="23"/>
        </w:rPr>
      </w:pPr>
    </w:p>
    <w:p w:rsidR="006F1B73" w:rsidRDefault="006F1B73" w:rsidP="0080029F">
      <w:pPr>
        <w:pStyle w:val="Default"/>
        <w:rPr>
          <w:sz w:val="23"/>
          <w:szCs w:val="23"/>
        </w:rPr>
      </w:pPr>
      <w:r>
        <w:rPr>
          <w:sz w:val="23"/>
          <w:szCs w:val="23"/>
        </w:rPr>
        <w:t xml:space="preserve">The preferred method for using vertical rules is to define colgroup with styleCode="Lrule” or “Rrule" (or both). Only if this does not yield the desired vertical rule should the Lrule or Rrule code value with styleCode attributes on the &lt;td&gt; or &lt;th&gt; element itself be used. Note: In general, vertical rules should not be used. Good typography for tables means using few vertical rules. </w:t>
      </w:r>
    </w:p>
    <w:p w:rsidR="00363B16" w:rsidRDefault="00363B16" w:rsidP="0080029F">
      <w:pPr>
        <w:pStyle w:val="Default"/>
        <w:rPr>
          <w:sz w:val="23"/>
          <w:szCs w:val="23"/>
        </w:rPr>
      </w:pPr>
    </w:p>
    <w:p w:rsidR="006F1B73" w:rsidRDefault="006F1B73" w:rsidP="0080029F">
      <w:pPr>
        <w:pStyle w:val="Default"/>
        <w:rPr>
          <w:sz w:val="23"/>
          <w:szCs w:val="23"/>
        </w:rPr>
      </w:pPr>
      <w:r>
        <w:rPr>
          <w:sz w:val="23"/>
          <w:szCs w:val="23"/>
        </w:rPr>
        <w:t xml:space="preserve">To merge cells vertically and horizontally, the rowspan and colspan attributes should be used on the &lt;td&gt;element. </w:t>
      </w:r>
    </w:p>
    <w:p w:rsidR="00363B16" w:rsidRDefault="00363B16" w:rsidP="0080029F">
      <w:pPr>
        <w:pStyle w:val="Default"/>
        <w:rPr>
          <w:sz w:val="23"/>
          <w:szCs w:val="23"/>
        </w:rPr>
      </w:pPr>
    </w:p>
    <w:p w:rsidR="006F1B73" w:rsidRDefault="006F1B73" w:rsidP="0080029F">
      <w:pPr>
        <w:pStyle w:val="Default"/>
        <w:rPr>
          <w:sz w:val="23"/>
          <w:szCs w:val="23"/>
        </w:rPr>
      </w:pPr>
      <w:r>
        <w:rPr>
          <w:sz w:val="23"/>
          <w:szCs w:val="23"/>
        </w:rPr>
        <w:t xml:space="preserve">To determine the width of a table, the width attribute may be used on the &lt;table&gt; element and to determine the width of a table column, the width attribute may be used on the &lt;col&gt; and &lt;colgroup&gt; elements. </w:t>
      </w:r>
      <w:r w:rsidR="00713B27">
        <w:rPr>
          <w:sz w:val="23"/>
          <w:szCs w:val="23"/>
        </w:rPr>
        <w:t>Note: best practice is to omit the width aspect. This ensures the rendering is done to the width. The only time the width should be specified is when the information is to be smaller than the standard width and in those cases a relative size (%) should be used.</w:t>
      </w:r>
    </w:p>
    <w:p w:rsidR="00363B16" w:rsidRDefault="00363B16" w:rsidP="0080029F">
      <w:pPr>
        <w:pStyle w:val="Default"/>
        <w:rPr>
          <w:sz w:val="23"/>
          <w:szCs w:val="23"/>
        </w:rPr>
      </w:pPr>
    </w:p>
    <w:p w:rsidR="00F834CE" w:rsidRDefault="006F1B73" w:rsidP="0080029F">
      <w:pPr>
        <w:pStyle w:val="Default"/>
        <w:rPr>
          <w:sz w:val="23"/>
          <w:szCs w:val="23"/>
        </w:rPr>
      </w:pPr>
      <w:r>
        <w:rPr>
          <w:sz w:val="23"/>
          <w:szCs w:val="23"/>
        </w:rPr>
        <w:t>For horizontal alignment, the preferred method for aligning cell content within the margins is to use &lt;col align=”</w:t>
      </w:r>
      <w:proofErr w:type="gramStart"/>
      <w:r>
        <w:rPr>
          <w:sz w:val="23"/>
          <w:szCs w:val="23"/>
        </w:rPr>
        <w:t>..</w:t>
      </w:r>
      <w:proofErr w:type="gramEnd"/>
      <w:r>
        <w:rPr>
          <w:sz w:val="23"/>
          <w:szCs w:val="23"/>
        </w:rPr>
        <w:t xml:space="preserve"> ”/&gt; in the &lt;colgroup&gt; element, though this can be used in the &lt;colgroup&gt; element as well. Valid values for align are “left”, “center”, “right”, “justify” (for full justification of contents within the cells), and “char” (for character alignment within the cells). Using the &lt;col align=”</w:t>
      </w:r>
      <w:proofErr w:type="gramStart"/>
      <w:r>
        <w:rPr>
          <w:sz w:val="23"/>
          <w:szCs w:val="23"/>
        </w:rPr>
        <w:t>..</w:t>
      </w:r>
      <w:proofErr w:type="gramEnd"/>
      <w:r>
        <w:rPr>
          <w:sz w:val="23"/>
          <w:szCs w:val="23"/>
        </w:rPr>
        <w:t xml:space="preserve"> ”/&gt; markup ensures that the contents for all cells in the column share the same alignment.</w:t>
      </w:r>
    </w:p>
    <w:p w:rsidR="00F834CE" w:rsidRDefault="00F834CE" w:rsidP="0080029F">
      <w:pPr>
        <w:pStyle w:val="Default"/>
        <w:rPr>
          <w:sz w:val="23"/>
          <w:szCs w:val="23"/>
        </w:rPr>
      </w:pPr>
    </w:p>
    <w:p w:rsidR="006F1B73" w:rsidRDefault="006F1B73" w:rsidP="0080029F">
      <w:pPr>
        <w:pStyle w:val="Default"/>
        <w:rPr>
          <w:rFonts w:eastAsia="Arial Unicode MS"/>
          <w:sz w:val="23"/>
          <w:szCs w:val="23"/>
        </w:rPr>
      </w:pPr>
      <w:r>
        <w:rPr>
          <w:rFonts w:eastAsia="Arial Unicode MS"/>
          <w:sz w:val="23"/>
          <w:szCs w:val="23"/>
        </w:rPr>
        <w:t xml:space="preserve">For vertical alignment, the valign attribute can be used within cells. For cases in which the cell alignment must be different from other cells in the column, align is also available as an attribute on the other table elements, including &lt;td&gt;. </w:t>
      </w:r>
    </w:p>
    <w:p w:rsidR="00363B16" w:rsidRDefault="00363B16" w:rsidP="0080029F">
      <w:pPr>
        <w:pStyle w:val="Default"/>
        <w:rPr>
          <w:rFonts w:eastAsia="Arial Unicode MS"/>
          <w:sz w:val="23"/>
          <w:szCs w:val="23"/>
        </w:rPr>
      </w:pPr>
    </w:p>
    <w:p w:rsidR="006F1B73" w:rsidRDefault="006F1B73" w:rsidP="0080029F">
      <w:pPr>
        <w:pStyle w:val="Default"/>
        <w:rPr>
          <w:rFonts w:eastAsia="Arial Unicode MS"/>
          <w:sz w:val="23"/>
          <w:szCs w:val="23"/>
        </w:rPr>
      </w:pPr>
      <w:r>
        <w:rPr>
          <w:rFonts w:eastAsia="Arial Unicode MS"/>
          <w:sz w:val="23"/>
          <w:szCs w:val="23"/>
        </w:rPr>
        <w:t xml:space="preserve">Markup for table footnote is rendered in the &lt;tfoot&gt; tag. This element does not need to be included in SPL; the standard stylesheet will include a &lt;tfoot&gt; tag if a &lt;footnote&gt; element is present within either the &lt;thead&gt; or &lt;tbody&gt; sections. A &lt;tfoot&gt; section should be included in SPL only if there is additional information other than footnotes that needs to be rendered in this section. </w:t>
      </w:r>
    </w:p>
    <w:p w:rsidR="00363B16" w:rsidRDefault="00363B16" w:rsidP="0080029F">
      <w:pPr>
        <w:pStyle w:val="Default"/>
        <w:rPr>
          <w:rFonts w:eastAsia="Arial Unicode MS"/>
          <w:sz w:val="23"/>
          <w:szCs w:val="23"/>
        </w:rPr>
      </w:pPr>
    </w:p>
    <w:p w:rsidR="006F1B73" w:rsidRDefault="006F1B73" w:rsidP="0080029F">
      <w:pPr>
        <w:pStyle w:val="Default"/>
        <w:rPr>
          <w:rFonts w:eastAsia="Arial Unicode MS"/>
          <w:sz w:val="23"/>
          <w:szCs w:val="23"/>
        </w:rPr>
      </w:pPr>
      <w:r>
        <w:rPr>
          <w:rFonts w:eastAsia="Arial Unicode MS"/>
          <w:sz w:val="23"/>
          <w:szCs w:val="23"/>
        </w:rPr>
        <w:t>For table text spacing, in some instances, the use of a “tab” or text indentation is desirable in a given table cell. In an SPL document, this effect is achieved by using the nonbreaking space (&amp;#</w:t>
      </w:r>
      <w:proofErr w:type="gramStart"/>
      <w:r>
        <w:rPr>
          <w:rFonts w:eastAsia="Arial Unicode MS"/>
          <w:sz w:val="23"/>
          <w:szCs w:val="23"/>
        </w:rPr>
        <w:t>160;</w:t>
      </w:r>
      <w:proofErr w:type="gramEnd"/>
      <w:r>
        <w:rPr>
          <w:rFonts w:eastAsia="Arial Unicode MS"/>
          <w:sz w:val="23"/>
          <w:szCs w:val="23"/>
        </w:rPr>
        <w:t>) as if it were a “tab” space. As the following snippet of XML shows, two nonbreaking spaces were used to offset the word “Male” from the margin: &lt;td&gt;&amp;#160</w:t>
      </w:r>
      <w:proofErr w:type="gramStart"/>
      <w:r>
        <w:rPr>
          <w:rFonts w:eastAsia="Arial Unicode MS"/>
          <w:sz w:val="23"/>
          <w:szCs w:val="23"/>
        </w:rPr>
        <w:t>;&amp;</w:t>
      </w:r>
      <w:proofErr w:type="gramEnd"/>
      <w:r>
        <w:rPr>
          <w:rFonts w:eastAsia="Arial Unicode MS"/>
          <w:sz w:val="23"/>
          <w:szCs w:val="23"/>
        </w:rPr>
        <w:t xml:space="preserve">#160;Male&lt;/td&gt;. The nonbreaking space can also be used to keep text in a table from breaking inappropriately due to browser resizing. </w:t>
      </w:r>
    </w:p>
    <w:p w:rsidR="00363B16" w:rsidRDefault="00363B16" w:rsidP="0080029F">
      <w:pPr>
        <w:pStyle w:val="Default"/>
        <w:ind w:left="720"/>
        <w:rPr>
          <w:rFonts w:eastAsia="Arial Unicode MS"/>
          <w:sz w:val="23"/>
          <w:szCs w:val="23"/>
        </w:rPr>
      </w:pPr>
    </w:p>
    <w:p w:rsidR="006F1B73" w:rsidRDefault="006F1B73" w:rsidP="001D67E2">
      <w:pPr>
        <w:pStyle w:val="Heading3"/>
        <w:rPr>
          <w:rFonts w:eastAsia="Arial Unicode MS"/>
        </w:rPr>
      </w:pPr>
      <w:bookmarkStart w:id="75" w:name="_Toc495429274"/>
      <w:r>
        <w:rPr>
          <w:rFonts w:eastAsia="Arial Unicode MS"/>
        </w:rPr>
        <w:t>Hypertext links</w:t>
      </w:r>
      <w:bookmarkEnd w:id="75"/>
      <w:r>
        <w:rPr>
          <w:rFonts w:eastAsia="Arial Unicode MS"/>
        </w:rPr>
        <w:t xml:space="preserve"> </w:t>
      </w:r>
    </w:p>
    <w:p w:rsidR="00363B16" w:rsidRDefault="006F1B73" w:rsidP="0080029F">
      <w:pPr>
        <w:pStyle w:val="Default"/>
        <w:rPr>
          <w:rFonts w:eastAsia="Arial Unicode MS"/>
          <w:sz w:val="23"/>
          <w:szCs w:val="23"/>
        </w:rPr>
      </w:pPr>
      <w:r>
        <w:rPr>
          <w:rFonts w:eastAsia="Arial Unicode MS"/>
          <w:sz w:val="23"/>
          <w:szCs w:val="23"/>
        </w:rPr>
        <w:t xml:space="preserve">SPL offers hypertext linking capabilities generally similar to those found in the HTML specification. </w:t>
      </w:r>
    </w:p>
    <w:p w:rsidR="00363B16" w:rsidRDefault="00363B16" w:rsidP="0080029F">
      <w:pPr>
        <w:pStyle w:val="Default"/>
        <w:rPr>
          <w:rFonts w:eastAsia="Arial Unicode MS"/>
          <w:sz w:val="23"/>
          <w:szCs w:val="23"/>
        </w:rPr>
      </w:pPr>
    </w:p>
    <w:p w:rsidR="006F1B73" w:rsidRDefault="006F1B73" w:rsidP="0080029F">
      <w:pPr>
        <w:pStyle w:val="Default"/>
        <w:rPr>
          <w:rFonts w:eastAsia="Arial Unicode MS"/>
          <w:sz w:val="23"/>
          <w:szCs w:val="23"/>
        </w:rPr>
      </w:pPr>
      <w:r>
        <w:rPr>
          <w:rFonts w:eastAsia="Arial Unicode MS"/>
          <w:sz w:val="23"/>
          <w:szCs w:val="23"/>
        </w:rPr>
        <w:t>Links are specified by the &lt;linkHtml&gt; construct, where the value for the href attribute of &lt;linkHtml&gt; (the target of the link) is the ID attribute value of a &lt;section&gt;, &lt;paragraph&gt;, &lt;table&gt;, &lt;list&gt;, &lt;content&gt;</w:t>
      </w:r>
      <w:proofErr w:type="gramStart"/>
      <w:r>
        <w:rPr>
          <w:rFonts w:eastAsia="Arial Unicode MS"/>
          <w:sz w:val="23"/>
          <w:szCs w:val="23"/>
        </w:rPr>
        <w:t>,&lt;</w:t>
      </w:r>
      <w:proofErr w:type="gramEnd"/>
      <w:r>
        <w:rPr>
          <w:rFonts w:eastAsia="Arial Unicode MS"/>
          <w:sz w:val="23"/>
          <w:szCs w:val="23"/>
        </w:rPr>
        <w:t xml:space="preserve">renderMultimedia&gt; element. The stylesheet does not support the styleCode attribute of the &lt;linkHtml&gt; element; if a styleCode is needed for a link, this should be coded via the &lt;content&gt; element within the link as with other text. </w:t>
      </w:r>
    </w:p>
    <w:p w:rsidR="00181B66" w:rsidRDefault="00181B66" w:rsidP="0080029F">
      <w:pPr>
        <w:pStyle w:val="Default"/>
        <w:ind w:left="720"/>
        <w:rPr>
          <w:rFonts w:eastAsia="Arial Unicode MS"/>
          <w:sz w:val="23"/>
          <w:szCs w:val="23"/>
        </w:rPr>
      </w:pPr>
    </w:p>
    <w:p w:rsidR="006F1B73" w:rsidRDefault="006F1B73" w:rsidP="001D67E2">
      <w:pPr>
        <w:pStyle w:val="Heading3"/>
        <w:rPr>
          <w:rFonts w:eastAsia="Arial Unicode MS"/>
        </w:rPr>
      </w:pPr>
      <w:bookmarkStart w:id="76" w:name="_Toc495429275"/>
      <w:r>
        <w:rPr>
          <w:rFonts w:eastAsia="Arial Unicode MS"/>
        </w:rPr>
        <w:t>Recent major changes in labeling text</w:t>
      </w:r>
      <w:bookmarkEnd w:id="76"/>
      <w:r>
        <w:rPr>
          <w:rFonts w:eastAsia="Arial Unicode MS"/>
        </w:rPr>
        <w:t xml:space="preserve"> </w:t>
      </w:r>
    </w:p>
    <w:p w:rsidR="006F1B73" w:rsidRDefault="006F1B73" w:rsidP="0080029F">
      <w:pPr>
        <w:pStyle w:val="Default"/>
        <w:rPr>
          <w:rFonts w:eastAsia="Arial Unicode MS"/>
          <w:sz w:val="23"/>
          <w:szCs w:val="23"/>
        </w:rPr>
      </w:pPr>
      <w:r>
        <w:rPr>
          <w:rFonts w:eastAsia="Arial Unicode MS"/>
          <w:sz w:val="23"/>
          <w:szCs w:val="23"/>
        </w:rPr>
        <w:t>SPL offers a notation to identify recent major changes in the labeling text including table elements &lt;table&gt; and table data &lt;td&gt;. The recent major text is tagged using the &lt;content styl</w:t>
      </w:r>
      <w:r w:rsidR="00106422">
        <w:rPr>
          <w:rFonts w:eastAsia="Arial Unicode MS"/>
          <w:sz w:val="23"/>
          <w:szCs w:val="23"/>
        </w:rPr>
        <w:t>eCode=“xmChange”&gt;, f</w:t>
      </w:r>
      <w:r w:rsidR="00363B16">
        <w:rPr>
          <w:rFonts w:eastAsia="Arial Unicode MS"/>
          <w:sz w:val="23"/>
          <w:szCs w:val="23"/>
        </w:rPr>
        <w:t>or example:</w:t>
      </w:r>
    </w:p>
    <w:p w:rsidR="00A44D92" w:rsidRDefault="00A44D92" w:rsidP="00A44D92">
      <w:pPr>
        <w:pStyle w:val="Default"/>
        <w:rPr>
          <w:rFonts w:ascii="Courier New" w:eastAsia="Arial Unicode MS" w:hAnsi="Courier New" w:cs="Courier New"/>
          <w:sz w:val="18"/>
          <w:szCs w:val="18"/>
        </w:rPr>
      </w:pPr>
    </w:p>
    <w:p w:rsidR="00A44D92" w:rsidRPr="00A44D92" w:rsidRDefault="00A44D92" w:rsidP="00A44D92">
      <w:pPr>
        <w:pStyle w:val="Default"/>
        <w:rPr>
          <w:rFonts w:eastAsia="Arial Unicode MS"/>
          <w:sz w:val="23"/>
          <w:szCs w:val="23"/>
        </w:rPr>
      </w:pPr>
      <w:r w:rsidRPr="00A44D92">
        <w:rPr>
          <w:rFonts w:eastAsia="Arial Unicode MS"/>
          <w:sz w:val="23"/>
          <w:szCs w:val="23"/>
        </w:rPr>
        <w:t>&lt;</w:t>
      </w:r>
      <w:proofErr w:type="gramStart"/>
      <w:r w:rsidRPr="00A44D92">
        <w:rPr>
          <w:rFonts w:eastAsia="Arial Unicode MS"/>
          <w:sz w:val="23"/>
          <w:szCs w:val="23"/>
        </w:rPr>
        <w:t>text&gt;</w:t>
      </w:r>
      <w:proofErr w:type="gramEnd"/>
      <w:r w:rsidRPr="00A44D92">
        <w:rPr>
          <w:rFonts w:eastAsia="Arial Unicode MS"/>
          <w:sz w:val="23"/>
          <w:szCs w:val="23"/>
        </w:rPr>
        <w:t>This is an example of text that is not changed.</w:t>
      </w:r>
    </w:p>
    <w:p w:rsidR="00A44D92" w:rsidRDefault="00A44D92" w:rsidP="00A44D92">
      <w:pPr>
        <w:pStyle w:val="Default"/>
        <w:ind w:left="288"/>
        <w:rPr>
          <w:rFonts w:eastAsia="Arial Unicode MS"/>
          <w:sz w:val="23"/>
          <w:szCs w:val="23"/>
        </w:rPr>
      </w:pPr>
      <w:r w:rsidRPr="00A44D92">
        <w:rPr>
          <w:rFonts w:eastAsia="Arial Unicode MS"/>
          <w:sz w:val="23"/>
          <w:szCs w:val="23"/>
        </w:rPr>
        <w:t>&lt;content styleCode=“xmChange”&gt;</w:t>
      </w:r>
    </w:p>
    <w:p w:rsidR="00A44D92" w:rsidRDefault="00A44D92" w:rsidP="00A44D92">
      <w:pPr>
        <w:pStyle w:val="Default"/>
        <w:ind w:left="576"/>
        <w:rPr>
          <w:rFonts w:eastAsia="Arial Unicode MS"/>
          <w:sz w:val="23"/>
          <w:szCs w:val="23"/>
        </w:rPr>
      </w:pPr>
      <w:r w:rsidRPr="00A44D92">
        <w:rPr>
          <w:rFonts w:eastAsia="Arial Unicode MS"/>
          <w:sz w:val="23"/>
          <w:szCs w:val="23"/>
        </w:rPr>
        <w:t>This is an example of text that is a recent major change</w:t>
      </w:r>
    </w:p>
    <w:p w:rsidR="00A44D92" w:rsidRPr="00A44D92" w:rsidRDefault="00A44D92" w:rsidP="00A44D92">
      <w:pPr>
        <w:pStyle w:val="Default"/>
        <w:ind w:left="288"/>
        <w:rPr>
          <w:rFonts w:eastAsia="Arial Unicode MS"/>
          <w:sz w:val="23"/>
          <w:szCs w:val="23"/>
        </w:rPr>
      </w:pPr>
      <w:r w:rsidRPr="00A44D92">
        <w:rPr>
          <w:rFonts w:eastAsia="Arial Unicode MS"/>
          <w:sz w:val="23"/>
          <w:szCs w:val="23"/>
        </w:rPr>
        <w:t>&lt;/content&gt;</w:t>
      </w:r>
    </w:p>
    <w:p w:rsidR="00A44D92" w:rsidRPr="00A44D92" w:rsidRDefault="00A44D92" w:rsidP="00A44D92">
      <w:pPr>
        <w:pStyle w:val="Default"/>
        <w:ind w:left="288"/>
        <w:rPr>
          <w:rFonts w:eastAsia="Arial Unicode MS"/>
          <w:sz w:val="23"/>
          <w:szCs w:val="23"/>
        </w:rPr>
      </w:pPr>
      <w:r w:rsidRPr="00A44D92">
        <w:rPr>
          <w:rFonts w:eastAsia="Arial Unicode MS"/>
          <w:sz w:val="23"/>
          <w:szCs w:val="23"/>
        </w:rPr>
        <w:t>This is an example of changed text that is not considered a recent major change</w:t>
      </w:r>
    </w:p>
    <w:p w:rsidR="00A44D92" w:rsidRPr="00A44D92" w:rsidRDefault="00A44D92" w:rsidP="00A44D92">
      <w:pPr>
        <w:pStyle w:val="Default"/>
        <w:rPr>
          <w:rFonts w:eastAsia="Arial Unicode MS"/>
          <w:sz w:val="23"/>
          <w:szCs w:val="23"/>
        </w:rPr>
      </w:pPr>
      <w:r w:rsidRPr="00A44D92">
        <w:rPr>
          <w:rFonts w:eastAsia="Arial Unicode MS"/>
          <w:sz w:val="23"/>
          <w:szCs w:val="23"/>
        </w:rPr>
        <w:t xml:space="preserve">&lt;/text&gt; </w:t>
      </w:r>
    </w:p>
    <w:p w:rsidR="00A44D92" w:rsidRPr="00242D42" w:rsidRDefault="00A44D92" w:rsidP="00A44D92"/>
    <w:p w:rsidR="00106422" w:rsidRDefault="00106422" w:rsidP="0080029F">
      <w:pPr>
        <w:pStyle w:val="Default"/>
        <w:rPr>
          <w:rFonts w:eastAsia="Arial Unicode MS"/>
          <w:sz w:val="23"/>
          <w:szCs w:val="23"/>
        </w:rPr>
      </w:pPr>
    </w:p>
    <w:p w:rsidR="006F1B73" w:rsidRDefault="006F1B73" w:rsidP="001D67E2">
      <w:pPr>
        <w:pStyle w:val="Heading3"/>
        <w:rPr>
          <w:rFonts w:eastAsia="Arial Unicode MS"/>
        </w:rPr>
      </w:pPr>
      <w:bookmarkStart w:id="77" w:name="_Toc495429276"/>
      <w:r>
        <w:rPr>
          <w:rFonts w:eastAsia="Arial Unicode MS"/>
        </w:rPr>
        <w:t>Images</w:t>
      </w:r>
      <w:bookmarkEnd w:id="77"/>
      <w:r>
        <w:rPr>
          <w:rFonts w:eastAsia="Arial Unicode MS"/>
        </w:rPr>
        <w:t xml:space="preserve"> </w:t>
      </w:r>
    </w:p>
    <w:p w:rsidR="006F1B73" w:rsidRDefault="006F1B73" w:rsidP="0080029F">
      <w:pPr>
        <w:pStyle w:val="Default"/>
        <w:rPr>
          <w:rFonts w:eastAsia="Arial Unicode MS"/>
          <w:sz w:val="23"/>
          <w:szCs w:val="23"/>
        </w:rPr>
      </w:pPr>
      <w:r>
        <w:rPr>
          <w:rFonts w:eastAsia="Arial Unicode MS"/>
          <w:sz w:val="23"/>
          <w:szCs w:val="23"/>
        </w:rPr>
        <w:t xml:space="preserve">The SPL schema uses &lt;observationMedia&gt; elements to identify graphic files to be rendered at the locations where they are referenced by &lt;renderMultiMedia&gt; elements in the &lt;section&gt;. In other words, an image in an SPL will be rendered wherever it is referenced by the renderMultimedia markup, no matter where the observationMedia markup appears. The referencedObject attribute of the renderMultiMedia element identifies the corresponding observationMedia instance by means of its ID identifier such as &lt;renderMultiMedia referencedObject="MM1"/&gt; </w:t>
      </w:r>
      <w:r w:rsidR="00A44D92">
        <w:rPr>
          <w:rFonts w:eastAsia="Arial Unicode MS"/>
          <w:sz w:val="23"/>
          <w:szCs w:val="23"/>
        </w:rPr>
        <w:t>this is illustrated below:</w:t>
      </w:r>
    </w:p>
    <w:p w:rsidR="00A44D92" w:rsidRPr="004E79DF" w:rsidRDefault="00A44D92" w:rsidP="00A44D92">
      <w:pPr>
        <w:pStyle w:val="Default"/>
        <w:rPr>
          <w:rFonts w:eastAsia="Arial Unicode MS"/>
          <w:sz w:val="23"/>
          <w:szCs w:val="23"/>
        </w:rPr>
      </w:pPr>
      <w:r w:rsidRPr="004E79DF">
        <w:rPr>
          <w:rFonts w:eastAsia="Arial Unicode MS"/>
          <w:sz w:val="23"/>
          <w:szCs w:val="23"/>
        </w:rPr>
        <w:t>&lt;</w:t>
      </w:r>
      <w:proofErr w:type="gramStart"/>
      <w:r w:rsidRPr="004E79DF">
        <w:rPr>
          <w:rFonts w:eastAsia="Arial Unicode MS"/>
          <w:sz w:val="23"/>
          <w:szCs w:val="23"/>
        </w:rPr>
        <w:t>section</w:t>
      </w:r>
      <w:proofErr w:type="gramEnd"/>
      <w:r w:rsidRPr="004E79DF">
        <w:rPr>
          <w:rFonts w:eastAsia="Arial Unicode MS"/>
          <w:sz w:val="23"/>
          <w:szCs w:val="23"/>
        </w:rPr>
        <w:t xml:space="preserve">&gt; </w:t>
      </w:r>
    </w:p>
    <w:p w:rsidR="00A44D92" w:rsidRPr="004E79DF" w:rsidRDefault="00A44D92" w:rsidP="004E79DF">
      <w:pPr>
        <w:pStyle w:val="Default"/>
        <w:ind w:left="288"/>
        <w:rPr>
          <w:rFonts w:eastAsia="Arial Unicode MS"/>
          <w:sz w:val="23"/>
          <w:szCs w:val="23"/>
        </w:rPr>
      </w:pPr>
      <w:r w:rsidRPr="004E79DF">
        <w:rPr>
          <w:rFonts w:eastAsia="Arial Unicode MS"/>
          <w:sz w:val="23"/>
          <w:szCs w:val="23"/>
        </w:rPr>
        <w:t xml:space="preserve"> &lt;</w:t>
      </w:r>
      <w:proofErr w:type="gramStart"/>
      <w:r w:rsidRPr="004E79DF">
        <w:rPr>
          <w:rFonts w:eastAsia="Arial Unicode MS"/>
          <w:sz w:val="23"/>
          <w:szCs w:val="23"/>
        </w:rPr>
        <w:t>text</w:t>
      </w:r>
      <w:proofErr w:type="gramEnd"/>
      <w:r w:rsidRPr="004E79DF">
        <w:rPr>
          <w:rFonts w:eastAsia="Arial Unicode MS"/>
          <w:sz w:val="23"/>
          <w:szCs w:val="23"/>
        </w:rPr>
        <w:t xml:space="preserve">&gt; </w:t>
      </w:r>
    </w:p>
    <w:p w:rsidR="00A44D92" w:rsidRPr="004E79DF" w:rsidRDefault="00A44D92" w:rsidP="004E79DF">
      <w:pPr>
        <w:pStyle w:val="Default"/>
        <w:ind w:left="576"/>
        <w:rPr>
          <w:rFonts w:eastAsia="Arial Unicode MS"/>
          <w:sz w:val="23"/>
          <w:szCs w:val="23"/>
        </w:rPr>
      </w:pPr>
      <w:r w:rsidRPr="004E79DF">
        <w:rPr>
          <w:rFonts w:eastAsia="Arial Unicode MS"/>
          <w:sz w:val="23"/>
          <w:szCs w:val="23"/>
        </w:rPr>
        <w:t xml:space="preserve"> &lt;</w:t>
      </w:r>
      <w:proofErr w:type="gramStart"/>
      <w:r w:rsidRPr="004E79DF">
        <w:rPr>
          <w:rFonts w:eastAsia="Arial Unicode MS"/>
          <w:sz w:val="23"/>
          <w:szCs w:val="23"/>
        </w:rPr>
        <w:t>paragraph</w:t>
      </w:r>
      <w:proofErr w:type="gramEnd"/>
      <w:r w:rsidRPr="004E79DF">
        <w:rPr>
          <w:rFonts w:eastAsia="Arial Unicode MS"/>
          <w:sz w:val="23"/>
          <w:szCs w:val="23"/>
        </w:rPr>
        <w:t xml:space="preserve">&gt;...&lt;/paragraph&gt; </w:t>
      </w:r>
    </w:p>
    <w:p w:rsidR="00A44D92" w:rsidRPr="004E79DF" w:rsidRDefault="00A44D92" w:rsidP="004E79DF">
      <w:pPr>
        <w:pStyle w:val="Default"/>
        <w:ind w:left="576"/>
        <w:rPr>
          <w:rFonts w:eastAsia="Arial Unicode MS"/>
          <w:sz w:val="23"/>
          <w:szCs w:val="23"/>
        </w:rPr>
      </w:pPr>
      <w:r w:rsidRPr="004E79DF">
        <w:rPr>
          <w:rFonts w:eastAsia="Arial Unicode MS"/>
          <w:sz w:val="23"/>
          <w:szCs w:val="23"/>
        </w:rPr>
        <w:t xml:space="preserve"> &lt;renderMultiMedia referencedObject="MM1"/&gt; </w:t>
      </w:r>
    </w:p>
    <w:p w:rsidR="00A44D92" w:rsidRPr="004E79DF" w:rsidRDefault="00A44D92" w:rsidP="004E79DF">
      <w:pPr>
        <w:pStyle w:val="Default"/>
        <w:ind w:left="576"/>
        <w:rPr>
          <w:rFonts w:eastAsia="Arial Unicode MS"/>
          <w:sz w:val="23"/>
          <w:szCs w:val="23"/>
        </w:rPr>
      </w:pPr>
      <w:r w:rsidRPr="004E79DF">
        <w:rPr>
          <w:rFonts w:eastAsia="Arial Unicode MS"/>
          <w:sz w:val="23"/>
          <w:szCs w:val="23"/>
        </w:rPr>
        <w:t xml:space="preserve"> &lt;</w:t>
      </w:r>
      <w:proofErr w:type="gramStart"/>
      <w:r w:rsidRPr="004E79DF">
        <w:rPr>
          <w:rFonts w:eastAsia="Arial Unicode MS"/>
          <w:sz w:val="23"/>
          <w:szCs w:val="23"/>
        </w:rPr>
        <w:t>paragraph</w:t>
      </w:r>
      <w:proofErr w:type="gramEnd"/>
      <w:r w:rsidRPr="004E79DF">
        <w:rPr>
          <w:rFonts w:eastAsia="Arial Unicode MS"/>
          <w:sz w:val="23"/>
          <w:szCs w:val="23"/>
        </w:rPr>
        <w:t xml:space="preserve">&gt;...&lt;/paragraph&gt; </w:t>
      </w:r>
    </w:p>
    <w:p w:rsidR="00A44D92" w:rsidRPr="004E79DF" w:rsidRDefault="00A44D92" w:rsidP="004E79DF">
      <w:pPr>
        <w:pStyle w:val="Default"/>
        <w:ind w:left="288"/>
        <w:rPr>
          <w:rFonts w:eastAsia="Arial Unicode MS"/>
          <w:sz w:val="23"/>
          <w:szCs w:val="23"/>
        </w:rPr>
      </w:pPr>
      <w:r w:rsidRPr="004E79DF">
        <w:rPr>
          <w:rFonts w:eastAsia="Arial Unicode MS"/>
          <w:sz w:val="23"/>
          <w:szCs w:val="23"/>
        </w:rPr>
        <w:t xml:space="preserve"> &lt;/text&gt; </w:t>
      </w:r>
    </w:p>
    <w:p w:rsidR="00A44D92" w:rsidRPr="004E79DF" w:rsidRDefault="00A44D92" w:rsidP="004E79DF">
      <w:pPr>
        <w:pStyle w:val="Default"/>
        <w:ind w:left="288"/>
        <w:rPr>
          <w:rFonts w:eastAsia="Arial Unicode MS"/>
          <w:sz w:val="23"/>
          <w:szCs w:val="23"/>
        </w:rPr>
      </w:pPr>
      <w:r w:rsidRPr="004E79DF">
        <w:rPr>
          <w:rFonts w:eastAsia="Arial Unicode MS"/>
          <w:sz w:val="23"/>
          <w:szCs w:val="23"/>
        </w:rPr>
        <w:t xml:space="preserve">  &lt;</w:t>
      </w:r>
      <w:proofErr w:type="gramStart"/>
      <w:r w:rsidRPr="004E79DF">
        <w:rPr>
          <w:rFonts w:eastAsia="Arial Unicode MS"/>
          <w:sz w:val="23"/>
          <w:szCs w:val="23"/>
        </w:rPr>
        <w:t>component</w:t>
      </w:r>
      <w:proofErr w:type="gramEnd"/>
      <w:r w:rsidRPr="004E79DF">
        <w:rPr>
          <w:rFonts w:eastAsia="Arial Unicode MS"/>
          <w:sz w:val="23"/>
          <w:szCs w:val="23"/>
        </w:rPr>
        <w:t xml:space="preserve">&gt; </w:t>
      </w:r>
    </w:p>
    <w:p w:rsidR="00A44D92" w:rsidRPr="004E79DF" w:rsidRDefault="00A44D92" w:rsidP="004E79DF">
      <w:pPr>
        <w:pStyle w:val="Default"/>
        <w:ind w:left="576"/>
        <w:rPr>
          <w:rFonts w:eastAsia="Arial Unicode MS"/>
          <w:sz w:val="23"/>
          <w:szCs w:val="23"/>
        </w:rPr>
      </w:pPr>
      <w:r w:rsidRPr="004E79DF">
        <w:rPr>
          <w:rFonts w:eastAsia="Arial Unicode MS"/>
          <w:sz w:val="23"/>
          <w:szCs w:val="23"/>
        </w:rPr>
        <w:t xml:space="preserve"> &lt;observationMedia ID="MM1"&gt; </w:t>
      </w:r>
    </w:p>
    <w:p w:rsidR="00A44D92" w:rsidRPr="004E79DF" w:rsidRDefault="00A44D92" w:rsidP="004E79DF">
      <w:pPr>
        <w:pStyle w:val="Default"/>
        <w:ind w:left="864"/>
        <w:rPr>
          <w:rFonts w:eastAsia="Arial Unicode MS"/>
          <w:sz w:val="23"/>
          <w:szCs w:val="23"/>
        </w:rPr>
      </w:pPr>
      <w:r w:rsidRPr="004E79DF">
        <w:rPr>
          <w:rFonts w:eastAsia="Arial Unicode MS"/>
          <w:sz w:val="23"/>
          <w:szCs w:val="23"/>
        </w:rPr>
        <w:t xml:space="preserve"> &lt;</w:t>
      </w:r>
      <w:proofErr w:type="gramStart"/>
      <w:r w:rsidRPr="004E79DF">
        <w:rPr>
          <w:rFonts w:eastAsia="Arial Unicode MS"/>
          <w:sz w:val="23"/>
          <w:szCs w:val="23"/>
        </w:rPr>
        <w:t>text&gt;</w:t>
      </w:r>
      <w:proofErr w:type="gramEnd"/>
      <w:r w:rsidRPr="004E79DF">
        <w:rPr>
          <w:rFonts w:eastAsia="Arial Unicode MS"/>
          <w:sz w:val="23"/>
          <w:szCs w:val="23"/>
        </w:rPr>
        <w:t>descriptive text&lt;/text&gt;</w:t>
      </w:r>
    </w:p>
    <w:p w:rsidR="00A44D92" w:rsidRPr="004E79DF" w:rsidRDefault="00A44D92" w:rsidP="004E79DF">
      <w:pPr>
        <w:pStyle w:val="Default"/>
        <w:ind w:left="864"/>
        <w:rPr>
          <w:rFonts w:eastAsia="Arial Unicode MS"/>
          <w:sz w:val="23"/>
          <w:szCs w:val="23"/>
        </w:rPr>
      </w:pPr>
      <w:r w:rsidRPr="004E79DF">
        <w:rPr>
          <w:rFonts w:eastAsia="Arial Unicode MS"/>
          <w:sz w:val="23"/>
          <w:szCs w:val="23"/>
        </w:rPr>
        <w:t xml:space="preserve"> &lt;value xsi</w:t>
      </w:r>
      <w:proofErr w:type="gramStart"/>
      <w:r w:rsidRPr="004E79DF">
        <w:rPr>
          <w:rFonts w:eastAsia="Arial Unicode MS"/>
          <w:sz w:val="23"/>
          <w:szCs w:val="23"/>
        </w:rPr>
        <w:t>:type</w:t>
      </w:r>
      <w:proofErr w:type="gramEnd"/>
      <w:r w:rsidRPr="004E79DF">
        <w:rPr>
          <w:rFonts w:eastAsia="Arial Unicode MS"/>
          <w:sz w:val="23"/>
          <w:szCs w:val="23"/>
        </w:rPr>
        <w:t>="ED" mediaType="image/jpeg"&gt;</w:t>
      </w:r>
    </w:p>
    <w:p w:rsidR="00A44D92" w:rsidRPr="004E79DF" w:rsidRDefault="00A44D92" w:rsidP="004E79DF">
      <w:pPr>
        <w:pStyle w:val="Default"/>
        <w:ind w:left="1152"/>
        <w:rPr>
          <w:rFonts w:eastAsia="Arial Unicode MS"/>
          <w:sz w:val="23"/>
          <w:szCs w:val="23"/>
        </w:rPr>
      </w:pPr>
      <w:r w:rsidRPr="004E79DF">
        <w:rPr>
          <w:rFonts w:eastAsia="Arial Unicode MS"/>
          <w:sz w:val="23"/>
          <w:szCs w:val="23"/>
        </w:rPr>
        <w:t xml:space="preserve"> &lt;reference value="drug-01.jpg"/&gt; </w:t>
      </w:r>
    </w:p>
    <w:p w:rsidR="00A44D92" w:rsidRPr="004E79DF" w:rsidRDefault="00A44D92" w:rsidP="004E79DF">
      <w:pPr>
        <w:pStyle w:val="Default"/>
        <w:ind w:left="864"/>
        <w:rPr>
          <w:rFonts w:eastAsia="Arial Unicode MS"/>
          <w:sz w:val="23"/>
          <w:szCs w:val="23"/>
        </w:rPr>
      </w:pPr>
      <w:r w:rsidRPr="004E79DF">
        <w:rPr>
          <w:rFonts w:eastAsia="Arial Unicode MS"/>
          <w:sz w:val="23"/>
          <w:szCs w:val="23"/>
        </w:rPr>
        <w:t xml:space="preserve"> &lt;/value&gt; </w:t>
      </w:r>
    </w:p>
    <w:p w:rsidR="00A44D92" w:rsidRPr="004E79DF" w:rsidRDefault="00A44D92" w:rsidP="004E79DF">
      <w:pPr>
        <w:pStyle w:val="Default"/>
        <w:ind w:left="576"/>
        <w:rPr>
          <w:rFonts w:eastAsia="Arial Unicode MS"/>
          <w:sz w:val="23"/>
          <w:szCs w:val="23"/>
        </w:rPr>
      </w:pPr>
      <w:r w:rsidRPr="004E79DF">
        <w:rPr>
          <w:rFonts w:eastAsia="Arial Unicode MS"/>
          <w:sz w:val="23"/>
          <w:szCs w:val="23"/>
        </w:rPr>
        <w:t xml:space="preserve"> &lt;/observationMedia&gt; </w:t>
      </w:r>
    </w:p>
    <w:p w:rsidR="00A44D92" w:rsidRPr="004E79DF" w:rsidRDefault="00A44D92" w:rsidP="004E79DF">
      <w:pPr>
        <w:pStyle w:val="Default"/>
        <w:ind w:left="288"/>
        <w:rPr>
          <w:rFonts w:eastAsia="Arial Unicode MS"/>
          <w:sz w:val="23"/>
          <w:szCs w:val="23"/>
        </w:rPr>
      </w:pPr>
      <w:r w:rsidRPr="004E79DF">
        <w:rPr>
          <w:rFonts w:eastAsia="Arial Unicode MS"/>
          <w:sz w:val="23"/>
          <w:szCs w:val="23"/>
        </w:rPr>
        <w:t xml:space="preserve"> &lt;/component&gt; </w:t>
      </w:r>
    </w:p>
    <w:p w:rsidR="00A44D92" w:rsidRPr="004E79DF" w:rsidRDefault="00A44D92" w:rsidP="00A44D92">
      <w:pPr>
        <w:pStyle w:val="Default"/>
        <w:rPr>
          <w:rFonts w:eastAsia="Arial Unicode MS"/>
          <w:sz w:val="23"/>
          <w:szCs w:val="23"/>
        </w:rPr>
      </w:pPr>
      <w:r w:rsidRPr="004E79DF">
        <w:rPr>
          <w:rFonts w:eastAsia="Arial Unicode MS"/>
          <w:sz w:val="23"/>
          <w:szCs w:val="23"/>
        </w:rPr>
        <w:t>&lt;/section&gt;</w:t>
      </w:r>
    </w:p>
    <w:p w:rsidR="00F834CE" w:rsidRDefault="00F834CE" w:rsidP="0080029F">
      <w:pPr>
        <w:pStyle w:val="Default"/>
        <w:rPr>
          <w:rFonts w:eastAsia="Arial Unicode MS"/>
          <w:sz w:val="23"/>
          <w:szCs w:val="23"/>
        </w:rPr>
      </w:pPr>
    </w:p>
    <w:p w:rsidR="005E1154" w:rsidRDefault="006F1B73" w:rsidP="0080029F">
      <w:pPr>
        <w:pStyle w:val="Default"/>
        <w:rPr>
          <w:rFonts w:eastAsia="Arial Unicode MS"/>
          <w:sz w:val="23"/>
          <w:szCs w:val="23"/>
        </w:rPr>
      </w:pPr>
      <w:r>
        <w:rPr>
          <w:rFonts w:eastAsia="Arial Unicode MS"/>
          <w:sz w:val="23"/>
          <w:szCs w:val="23"/>
        </w:rPr>
        <w:t xml:space="preserve">The &lt;observationMedia&gt; element does not contain the graphics file, but instead points at the file. </w:t>
      </w:r>
    </w:p>
    <w:p w:rsidR="005E1154" w:rsidRDefault="005E1154" w:rsidP="0080029F">
      <w:pPr>
        <w:pStyle w:val="Default"/>
        <w:rPr>
          <w:rFonts w:eastAsia="Arial Unicode MS"/>
          <w:sz w:val="23"/>
          <w:szCs w:val="23"/>
        </w:rPr>
      </w:pPr>
    </w:p>
    <w:p w:rsidR="009E0A85" w:rsidRDefault="006F1B73" w:rsidP="0080029F">
      <w:pPr>
        <w:pStyle w:val="Default"/>
        <w:rPr>
          <w:rFonts w:eastAsia="Arial Unicode MS"/>
          <w:sz w:val="23"/>
          <w:szCs w:val="23"/>
        </w:rPr>
      </w:pPr>
      <w:r>
        <w:rPr>
          <w:rFonts w:eastAsia="Arial Unicode MS"/>
          <w:sz w:val="23"/>
          <w:szCs w:val="23"/>
        </w:rPr>
        <w:t xml:space="preserve">For image placement, if an image is a block image (i.e., should appear in its own space), insert the renderMultimedia tag between &lt;paragraph&gt; elements. If an image is inline (i.e., should appear alongside text), insert the renderMultimedia tag in the text of a &lt;paragraph&gt; as appropriate. Inline images are expected to be uncommon and basically represent symbols that cannot be represented by Unicode characters. In addition, &lt;caption&gt; are not applicable for inline images since these are not offset from the surrounding text. </w:t>
      </w:r>
    </w:p>
    <w:p w:rsidR="009E0A85" w:rsidRDefault="009E0A85" w:rsidP="0080029F">
      <w:pPr>
        <w:pStyle w:val="Default"/>
        <w:rPr>
          <w:rFonts w:eastAsia="Arial Unicode MS"/>
          <w:sz w:val="23"/>
          <w:szCs w:val="23"/>
        </w:rPr>
      </w:pPr>
    </w:p>
    <w:p w:rsidR="005F0A34" w:rsidRDefault="006F1B73" w:rsidP="0080029F">
      <w:pPr>
        <w:pStyle w:val="Default"/>
        <w:rPr>
          <w:rFonts w:eastAsia="Arial Unicode MS"/>
          <w:sz w:val="23"/>
          <w:szCs w:val="23"/>
        </w:rPr>
      </w:pPr>
      <w:r>
        <w:rPr>
          <w:rFonts w:eastAsia="Arial Unicode MS"/>
          <w:sz w:val="23"/>
          <w:szCs w:val="23"/>
        </w:rPr>
        <w:lastRenderedPageBreak/>
        <w:t xml:space="preserve">The SPL stylesheet does not perform any resizing graphics or changing the resolution of graphics files. Thus, all images are rendered in the browser as-is, with all characteristics of the actual graphic file itself. To ensure that a graphic will appear as desired, it is very important that the graphic file is edited to a dimension appropriate for its presentation within the browser. If this is not done, the appearance of the graphic may not be consistent with the narrative content reducing the readability of the file. JPEG image file type using appropriate pixels per inch for images for viewing in a browser using the standard </w:t>
      </w:r>
      <w:r w:rsidR="00243638">
        <w:rPr>
          <w:rFonts w:eastAsia="Arial Unicode MS"/>
          <w:sz w:val="23"/>
          <w:szCs w:val="23"/>
        </w:rPr>
        <w:t>style sheet</w:t>
      </w:r>
      <w:r>
        <w:rPr>
          <w:rFonts w:eastAsia="Arial Unicode MS"/>
          <w:sz w:val="23"/>
          <w:szCs w:val="23"/>
        </w:rPr>
        <w:t xml:space="preserve">. </w:t>
      </w:r>
    </w:p>
    <w:p w:rsidR="00906BC6" w:rsidRDefault="00906BC6" w:rsidP="0080029F"/>
    <w:p w:rsidR="005F0A34" w:rsidRDefault="00906BC6" w:rsidP="0080029F">
      <w:pPr>
        <w:rPr>
          <w:lang w:val="en-US"/>
        </w:rPr>
      </w:pPr>
      <w:r w:rsidRPr="00906BC6">
        <w:rPr>
          <w:lang w:val="en-US"/>
        </w:rPr>
        <w:t>Only file formats detailed in the table below are permitted</w:t>
      </w:r>
      <w:r>
        <w:rPr>
          <w:lang w:val="en-US"/>
        </w:rPr>
        <w:t>:</w:t>
      </w:r>
    </w:p>
    <w:tbl>
      <w:tblPr>
        <w:tblStyle w:val="TableGrid"/>
        <w:tblW w:w="0" w:type="auto"/>
        <w:tblInd w:w="108" w:type="dxa"/>
        <w:tblLayout w:type="fixed"/>
        <w:tblLook w:val="04A0" w:firstRow="1" w:lastRow="0" w:firstColumn="1" w:lastColumn="0" w:noHBand="0" w:noVBand="1"/>
      </w:tblPr>
      <w:tblGrid>
        <w:gridCol w:w="1260"/>
        <w:gridCol w:w="4680"/>
        <w:gridCol w:w="2070"/>
        <w:gridCol w:w="1170"/>
      </w:tblGrid>
      <w:tr w:rsidR="00906BC6" w:rsidRPr="001111C2" w:rsidTr="001111C2">
        <w:trPr>
          <w:tblHeader/>
        </w:trPr>
        <w:tc>
          <w:tcPr>
            <w:tcW w:w="1260" w:type="dxa"/>
            <w:shd w:val="clear" w:color="auto" w:fill="D9D9D9" w:themeFill="background1" w:themeFillShade="D9"/>
          </w:tcPr>
          <w:p w:rsidR="00906BC6" w:rsidRPr="001111C2" w:rsidRDefault="00906BC6" w:rsidP="0080029F">
            <w:pPr>
              <w:rPr>
                <w:lang w:val="en-US"/>
              </w:rPr>
            </w:pPr>
            <w:r w:rsidRPr="001111C2">
              <w:rPr>
                <w:lang w:val="en-US"/>
              </w:rPr>
              <w:t>File Format</w:t>
            </w:r>
          </w:p>
        </w:tc>
        <w:tc>
          <w:tcPr>
            <w:tcW w:w="4680" w:type="dxa"/>
            <w:shd w:val="clear" w:color="auto" w:fill="D9D9D9" w:themeFill="background1" w:themeFillShade="D9"/>
          </w:tcPr>
          <w:p w:rsidR="00906BC6" w:rsidRPr="001111C2" w:rsidRDefault="00906BC6" w:rsidP="0080029F">
            <w:pPr>
              <w:rPr>
                <w:lang w:val="en-US"/>
              </w:rPr>
            </w:pPr>
            <w:r w:rsidRPr="001111C2">
              <w:rPr>
                <w:lang w:val="en-US"/>
              </w:rPr>
              <w:t>Description</w:t>
            </w:r>
          </w:p>
        </w:tc>
        <w:tc>
          <w:tcPr>
            <w:tcW w:w="2070" w:type="dxa"/>
            <w:shd w:val="clear" w:color="auto" w:fill="D9D9D9" w:themeFill="background1" w:themeFillShade="D9"/>
          </w:tcPr>
          <w:p w:rsidR="00906BC6" w:rsidRPr="001111C2" w:rsidRDefault="00906BC6" w:rsidP="0080029F">
            <w:pPr>
              <w:rPr>
                <w:lang w:val="en-US"/>
              </w:rPr>
            </w:pPr>
            <w:r w:rsidRPr="001111C2">
              <w:rPr>
                <w:lang w:val="en-US"/>
              </w:rPr>
              <w:t>Specifications</w:t>
            </w:r>
          </w:p>
        </w:tc>
        <w:tc>
          <w:tcPr>
            <w:tcW w:w="1170" w:type="dxa"/>
            <w:shd w:val="clear" w:color="auto" w:fill="D9D9D9" w:themeFill="background1" w:themeFillShade="D9"/>
          </w:tcPr>
          <w:p w:rsidR="00906BC6" w:rsidRPr="001111C2" w:rsidRDefault="00906BC6" w:rsidP="0080029F">
            <w:pPr>
              <w:rPr>
                <w:lang w:val="en-US"/>
              </w:rPr>
            </w:pPr>
            <w:r w:rsidRPr="001111C2">
              <w:rPr>
                <w:lang w:val="en-US"/>
              </w:rPr>
              <w:t>Extension</w:t>
            </w:r>
          </w:p>
        </w:tc>
      </w:tr>
      <w:tr w:rsidR="00906BC6" w:rsidTr="009E6299">
        <w:tc>
          <w:tcPr>
            <w:tcW w:w="1260" w:type="dxa"/>
          </w:tcPr>
          <w:p w:rsidR="00906BC6" w:rsidRDefault="00906BC6" w:rsidP="0080029F">
            <w:pPr>
              <w:rPr>
                <w:lang w:val="en-US"/>
              </w:rPr>
            </w:pPr>
            <w:r>
              <w:rPr>
                <w:lang w:val="en-US"/>
              </w:rPr>
              <w:t>JPEG/</w:t>
            </w:r>
            <w:r w:rsidRPr="003730F0">
              <w:rPr>
                <w:lang w:val="en-US"/>
              </w:rPr>
              <w:t>JFIF</w:t>
            </w:r>
          </w:p>
        </w:tc>
        <w:tc>
          <w:tcPr>
            <w:tcW w:w="4680" w:type="dxa"/>
          </w:tcPr>
          <w:p w:rsidR="00906BC6" w:rsidRPr="00C178D9" w:rsidRDefault="00906BC6" w:rsidP="0080029F">
            <w:pPr>
              <w:rPr>
                <w:lang w:val="en-US"/>
              </w:rPr>
            </w:pPr>
            <w:r w:rsidRPr="003730F0">
              <w:rPr>
                <w:lang w:val="en-US"/>
              </w:rPr>
              <w:t>J</w:t>
            </w:r>
            <w:r>
              <w:rPr>
                <w:lang w:val="en-US"/>
              </w:rPr>
              <w:t xml:space="preserve">oint Photographic Experts Group (JPEG) / </w:t>
            </w:r>
            <w:r w:rsidRPr="003730F0">
              <w:rPr>
                <w:lang w:val="en-US"/>
              </w:rPr>
              <w:t>JPEG File Interchange Format</w:t>
            </w:r>
            <w:r>
              <w:rPr>
                <w:lang w:val="en-US"/>
              </w:rPr>
              <w:t xml:space="preserve"> (</w:t>
            </w:r>
            <w:r w:rsidRPr="003730F0">
              <w:rPr>
                <w:lang w:val="en-US"/>
              </w:rPr>
              <w:t>JFIF)</w:t>
            </w:r>
            <w:r>
              <w:rPr>
                <w:lang w:val="en-US"/>
              </w:rPr>
              <w:t xml:space="preserve"> is a compression standard for encoding and exchanging still digital raster files.</w:t>
            </w:r>
          </w:p>
        </w:tc>
        <w:tc>
          <w:tcPr>
            <w:tcW w:w="2070" w:type="dxa"/>
          </w:tcPr>
          <w:p w:rsidR="00906BC6" w:rsidRDefault="00906BC6" w:rsidP="0080029F">
            <w:pPr>
              <w:rPr>
                <w:lang w:val="en-US"/>
              </w:rPr>
            </w:pPr>
            <w:r w:rsidRPr="00C178D9">
              <w:rPr>
                <w:lang w:val="en-US"/>
              </w:rPr>
              <w:t>ISO 10918-1</w:t>
            </w:r>
          </w:p>
        </w:tc>
        <w:tc>
          <w:tcPr>
            <w:tcW w:w="1170" w:type="dxa"/>
          </w:tcPr>
          <w:p w:rsidR="00906BC6" w:rsidRDefault="00906BC6" w:rsidP="0080029F">
            <w:pPr>
              <w:rPr>
                <w:lang w:val="en-US"/>
              </w:rPr>
            </w:pPr>
            <w:r>
              <w:rPr>
                <w:lang w:val="en-US"/>
              </w:rPr>
              <w:t>jpg</w:t>
            </w:r>
          </w:p>
        </w:tc>
      </w:tr>
      <w:tr w:rsidR="00906BC6" w:rsidTr="009E6299">
        <w:tc>
          <w:tcPr>
            <w:tcW w:w="1260" w:type="dxa"/>
          </w:tcPr>
          <w:p w:rsidR="00906BC6" w:rsidRPr="00C178D9" w:rsidRDefault="00906BC6" w:rsidP="0080029F">
            <w:pPr>
              <w:rPr>
                <w:lang w:val="en-US"/>
              </w:rPr>
            </w:pPr>
            <w:r w:rsidRPr="00C178D9">
              <w:rPr>
                <w:lang w:val="en-US"/>
              </w:rPr>
              <w:t>PDF/A-1</w:t>
            </w:r>
          </w:p>
        </w:tc>
        <w:tc>
          <w:tcPr>
            <w:tcW w:w="4680" w:type="dxa"/>
          </w:tcPr>
          <w:p w:rsidR="00906BC6" w:rsidRPr="00C178D9" w:rsidRDefault="00906BC6" w:rsidP="0080029F">
            <w:pPr>
              <w:rPr>
                <w:lang w:val="en-US"/>
              </w:rPr>
            </w:pPr>
            <w:r w:rsidRPr="00C178D9">
              <w:rPr>
                <w:lang w:val="en-US"/>
              </w:rPr>
              <w:t>Portable Document Format  Archive version 1</w:t>
            </w:r>
            <w:r>
              <w:rPr>
                <w:lang w:val="en-US"/>
              </w:rPr>
              <w:t>, is an archival format designed for long term preservation of digital files based on Adobe PDF v1.4</w:t>
            </w:r>
          </w:p>
        </w:tc>
        <w:tc>
          <w:tcPr>
            <w:tcW w:w="2070" w:type="dxa"/>
          </w:tcPr>
          <w:p w:rsidR="00906BC6" w:rsidRDefault="00906BC6" w:rsidP="0080029F">
            <w:pPr>
              <w:rPr>
                <w:lang w:val="en-US"/>
              </w:rPr>
            </w:pPr>
            <w:r w:rsidRPr="006C1F47">
              <w:rPr>
                <w:lang w:val="en-US"/>
              </w:rPr>
              <w:t>ISO 19005-1</w:t>
            </w:r>
          </w:p>
        </w:tc>
        <w:tc>
          <w:tcPr>
            <w:tcW w:w="1170" w:type="dxa"/>
          </w:tcPr>
          <w:p w:rsidR="00906BC6" w:rsidRDefault="00906BC6" w:rsidP="0080029F">
            <w:pPr>
              <w:rPr>
                <w:lang w:val="en-US"/>
              </w:rPr>
            </w:pPr>
            <w:r>
              <w:rPr>
                <w:lang w:val="en-US"/>
              </w:rPr>
              <w:t>pdf</w:t>
            </w:r>
          </w:p>
        </w:tc>
      </w:tr>
      <w:tr w:rsidR="00906BC6" w:rsidTr="009E6299">
        <w:tc>
          <w:tcPr>
            <w:tcW w:w="1260" w:type="dxa"/>
          </w:tcPr>
          <w:p w:rsidR="00906BC6" w:rsidRPr="00C178D9" w:rsidRDefault="00906BC6" w:rsidP="0080029F">
            <w:pPr>
              <w:rPr>
                <w:lang w:val="en-US"/>
              </w:rPr>
            </w:pPr>
            <w:r>
              <w:rPr>
                <w:lang w:val="en-US"/>
              </w:rPr>
              <w:t>PDF/A-2</w:t>
            </w:r>
          </w:p>
        </w:tc>
        <w:tc>
          <w:tcPr>
            <w:tcW w:w="4680" w:type="dxa"/>
          </w:tcPr>
          <w:p w:rsidR="00906BC6" w:rsidRPr="00C178D9" w:rsidRDefault="00906BC6" w:rsidP="0080029F">
            <w:pPr>
              <w:rPr>
                <w:lang w:val="en-US"/>
              </w:rPr>
            </w:pPr>
            <w:r w:rsidRPr="00C178D9">
              <w:rPr>
                <w:lang w:val="en-US"/>
              </w:rPr>
              <w:t xml:space="preserve">Portable Document Format  Archive version </w:t>
            </w:r>
            <w:r>
              <w:rPr>
                <w:lang w:val="en-US"/>
              </w:rPr>
              <w:t>2, is an archival format designed for long term preservation of digital files based on Adobe PDF v1.7</w:t>
            </w:r>
          </w:p>
        </w:tc>
        <w:tc>
          <w:tcPr>
            <w:tcW w:w="2070" w:type="dxa"/>
          </w:tcPr>
          <w:p w:rsidR="00906BC6" w:rsidRDefault="00906BC6" w:rsidP="0080029F">
            <w:pPr>
              <w:rPr>
                <w:lang w:val="en-US"/>
              </w:rPr>
            </w:pPr>
            <w:r w:rsidRPr="006C1F47">
              <w:rPr>
                <w:lang w:val="en-US"/>
              </w:rPr>
              <w:t>ISO 19005-2</w:t>
            </w:r>
          </w:p>
        </w:tc>
        <w:tc>
          <w:tcPr>
            <w:tcW w:w="1170" w:type="dxa"/>
          </w:tcPr>
          <w:p w:rsidR="00906BC6" w:rsidRDefault="00906BC6" w:rsidP="0080029F">
            <w:pPr>
              <w:rPr>
                <w:lang w:val="en-US"/>
              </w:rPr>
            </w:pPr>
            <w:r>
              <w:rPr>
                <w:lang w:val="en-US"/>
              </w:rPr>
              <w:t>pdf</w:t>
            </w:r>
          </w:p>
        </w:tc>
      </w:tr>
      <w:tr w:rsidR="00906BC6" w:rsidTr="009E6299">
        <w:tc>
          <w:tcPr>
            <w:tcW w:w="1260" w:type="dxa"/>
          </w:tcPr>
          <w:p w:rsidR="00906BC6" w:rsidRDefault="00906BC6" w:rsidP="0080029F">
            <w:pPr>
              <w:rPr>
                <w:lang w:val="en-US"/>
              </w:rPr>
            </w:pPr>
            <w:r>
              <w:rPr>
                <w:lang w:val="en-US"/>
              </w:rPr>
              <w:t>XML</w:t>
            </w:r>
          </w:p>
        </w:tc>
        <w:tc>
          <w:tcPr>
            <w:tcW w:w="4680" w:type="dxa"/>
          </w:tcPr>
          <w:p w:rsidR="00906BC6" w:rsidRDefault="00906BC6" w:rsidP="0080029F">
            <w:pPr>
              <w:rPr>
                <w:lang w:val="en-US"/>
              </w:rPr>
            </w:pPr>
            <w:r>
              <w:rPr>
                <w:lang w:val="en-US"/>
              </w:rPr>
              <w:t xml:space="preserve">Extensible Markup Language (XML) </w:t>
            </w:r>
            <w:r w:rsidRPr="00C178D9">
              <w:rPr>
                <w:lang w:val="en-US"/>
              </w:rPr>
              <w:t>is a markup language that defines document</w:t>
            </w:r>
            <w:r>
              <w:rPr>
                <w:lang w:val="en-US"/>
              </w:rPr>
              <w:t xml:space="preserve"> encoding rules.</w:t>
            </w:r>
          </w:p>
        </w:tc>
        <w:tc>
          <w:tcPr>
            <w:tcW w:w="2070" w:type="dxa"/>
          </w:tcPr>
          <w:p w:rsidR="00906BC6" w:rsidRDefault="00906BC6" w:rsidP="0080029F">
            <w:pPr>
              <w:rPr>
                <w:lang w:val="en-US"/>
              </w:rPr>
            </w:pPr>
            <w:r w:rsidRPr="006C1F47">
              <w:rPr>
                <w:shd w:val="clear" w:color="auto" w:fill="FFFFFF"/>
              </w:rPr>
              <w:t xml:space="preserve">World Wide Web Consortium (W3C) </w:t>
            </w:r>
            <w:r>
              <w:rPr>
                <w:shd w:val="clear" w:color="auto" w:fill="FFFFFF"/>
              </w:rPr>
              <w:t>XML 1.0</w:t>
            </w:r>
          </w:p>
        </w:tc>
        <w:tc>
          <w:tcPr>
            <w:tcW w:w="1170" w:type="dxa"/>
          </w:tcPr>
          <w:p w:rsidR="00906BC6" w:rsidRDefault="00906BC6" w:rsidP="0080029F">
            <w:pPr>
              <w:rPr>
                <w:lang w:val="en-US"/>
              </w:rPr>
            </w:pPr>
            <w:r>
              <w:rPr>
                <w:lang w:val="en-US"/>
              </w:rPr>
              <w:t>xml</w:t>
            </w:r>
          </w:p>
        </w:tc>
      </w:tr>
    </w:tbl>
    <w:p w:rsidR="00906BC6" w:rsidRDefault="00906BC6" w:rsidP="0080029F">
      <w:pPr>
        <w:rPr>
          <w:lang w:val="en-US"/>
        </w:rPr>
      </w:pPr>
    </w:p>
    <w:p w:rsidR="006F1B73" w:rsidRDefault="00130546" w:rsidP="0080029F">
      <w:pPr>
        <w:pStyle w:val="Heading2"/>
        <w:rPr>
          <w:rFonts w:eastAsia="Arial Unicode MS"/>
        </w:rPr>
      </w:pPr>
      <w:bookmarkStart w:id="78" w:name="_Ref437338622"/>
      <w:bookmarkStart w:id="79" w:name="_Toc495429277"/>
      <w:r>
        <w:rPr>
          <w:rFonts w:eastAsia="Arial Unicode MS"/>
        </w:rPr>
        <w:t>E</w:t>
      </w:r>
      <w:r w:rsidRPr="00130546">
        <w:rPr>
          <w:rFonts w:eastAsia="Arial Unicode MS"/>
        </w:rPr>
        <w:t>xcerpt</w:t>
      </w:r>
      <w:r>
        <w:rPr>
          <w:rFonts w:eastAsia="Arial Unicode MS"/>
        </w:rPr>
        <w:t xml:space="preserve"> Information</w:t>
      </w:r>
      <w:bookmarkEnd w:id="78"/>
      <w:bookmarkEnd w:id="79"/>
    </w:p>
    <w:p w:rsidR="00130546" w:rsidRPr="00675DAA" w:rsidRDefault="00130546" w:rsidP="0080029F">
      <w:r w:rsidRPr="00675DAA">
        <w:t xml:space="preserve">Outlined in this section are all aspects relating to the SPL documents </w:t>
      </w:r>
      <w:r>
        <w:t xml:space="preserve">excerpt </w:t>
      </w:r>
      <w:r w:rsidRPr="00675DAA">
        <w:t>content</w:t>
      </w:r>
      <w:r>
        <w:t>.</w:t>
      </w:r>
    </w:p>
    <w:p w:rsidR="00106422" w:rsidRDefault="00106422" w:rsidP="0080029F"/>
    <w:p w:rsidR="00130546" w:rsidRDefault="00130546" w:rsidP="001D67E2">
      <w:pPr>
        <w:pStyle w:val="Heading3"/>
      </w:pPr>
      <w:bookmarkStart w:id="80" w:name="_Toc495429278"/>
      <w:r>
        <w:t>XML</w:t>
      </w:r>
      <w:bookmarkEnd w:id="80"/>
    </w:p>
    <w:p w:rsidR="00130546" w:rsidRDefault="00130546" w:rsidP="0080029F">
      <w:r>
        <w:t>The diagram below shows the XML structure for the &lt;</w:t>
      </w:r>
      <w:r w:rsidR="00B9194A" w:rsidRPr="00337E6A">
        <w:t xml:space="preserve"> excerpt</w:t>
      </w:r>
      <w:r w:rsidR="00B9194A">
        <w:t xml:space="preserve"> </w:t>
      </w:r>
      <w:r>
        <w:t>&gt; element.</w:t>
      </w:r>
    </w:p>
    <w:p w:rsidR="00130546" w:rsidRDefault="00B9194A" w:rsidP="0080029F">
      <w:pPr>
        <w:pStyle w:val="Default"/>
        <w:rPr>
          <w:rFonts w:eastAsia="Arial Unicode MS"/>
          <w:sz w:val="23"/>
          <w:szCs w:val="23"/>
        </w:rPr>
      </w:pPr>
      <w:r>
        <w:rPr>
          <w:noProof/>
          <w:lang w:val="en-US"/>
        </w:rPr>
        <w:lastRenderedPageBreak/>
        <w:drawing>
          <wp:inline distT="0" distB="0" distL="0" distR="0" wp14:anchorId="3E394988" wp14:editId="36C6B276">
            <wp:extent cx="5000625" cy="3440067"/>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000625" cy="3440067"/>
                    </a:xfrm>
                    <a:prstGeom prst="rect">
                      <a:avLst/>
                    </a:prstGeom>
                  </pic:spPr>
                </pic:pic>
              </a:graphicData>
            </a:graphic>
          </wp:inline>
        </w:drawing>
      </w:r>
    </w:p>
    <w:p w:rsidR="004E79DF" w:rsidRDefault="004E79DF" w:rsidP="004E79DF">
      <w:pPr>
        <w:pStyle w:val="Default"/>
        <w:rPr>
          <w:rFonts w:eastAsia="Arial Unicode MS"/>
          <w:sz w:val="23"/>
          <w:szCs w:val="23"/>
        </w:rPr>
      </w:pPr>
    </w:p>
    <w:p w:rsidR="004E79DF" w:rsidRDefault="004E79DF" w:rsidP="004E79DF">
      <w:pPr>
        <w:pStyle w:val="Default"/>
        <w:rPr>
          <w:rFonts w:eastAsia="Arial Unicode MS"/>
          <w:sz w:val="23"/>
          <w:szCs w:val="23"/>
        </w:rPr>
      </w:pPr>
      <w:r>
        <w:rPr>
          <w:rFonts w:eastAsia="Arial Unicode MS"/>
          <w:sz w:val="23"/>
          <w:szCs w:val="23"/>
        </w:rPr>
        <w:t xml:space="preserve">The example below </w:t>
      </w:r>
      <w:r w:rsidR="00B62EDF">
        <w:rPr>
          <w:rFonts w:eastAsia="Arial Unicode MS"/>
          <w:sz w:val="23"/>
          <w:szCs w:val="23"/>
        </w:rPr>
        <w:t>shows an example of an excerpt:</w:t>
      </w:r>
    </w:p>
    <w:p w:rsidR="00B62EDF" w:rsidRPr="00B62EDF" w:rsidRDefault="00B62EDF" w:rsidP="00B62EDF">
      <w:pPr>
        <w:rPr>
          <w:rFonts w:eastAsia="Arial Unicode MS"/>
        </w:rPr>
      </w:pPr>
      <w:r w:rsidRPr="00B62EDF">
        <w:rPr>
          <w:rFonts w:eastAsia="Arial Unicode MS"/>
        </w:rPr>
        <w:t>&lt;</w:t>
      </w:r>
      <w:proofErr w:type="gramStart"/>
      <w:r w:rsidRPr="00B62EDF">
        <w:rPr>
          <w:rFonts w:eastAsia="Arial Unicode MS"/>
        </w:rPr>
        <w:t>excerpt</w:t>
      </w:r>
      <w:proofErr w:type="gramEnd"/>
      <w:r w:rsidRPr="00B62EDF">
        <w:rPr>
          <w:rFonts w:eastAsia="Arial Unicode MS"/>
        </w:rPr>
        <w:t>&gt;</w:t>
      </w:r>
    </w:p>
    <w:p w:rsidR="00B62EDF" w:rsidRDefault="00B62EDF" w:rsidP="00B62EDF">
      <w:pPr>
        <w:ind w:left="288"/>
        <w:rPr>
          <w:rFonts w:eastAsia="Arial Unicode MS"/>
        </w:rPr>
      </w:pPr>
      <w:r>
        <w:rPr>
          <w:rFonts w:eastAsia="Arial Unicode MS"/>
        </w:rPr>
        <w:t>&lt;</w:t>
      </w:r>
      <w:proofErr w:type="gramStart"/>
      <w:r>
        <w:rPr>
          <w:rFonts w:eastAsia="Arial Unicode MS"/>
        </w:rPr>
        <w:t>highlight</w:t>
      </w:r>
      <w:proofErr w:type="gramEnd"/>
      <w:r>
        <w:rPr>
          <w:rFonts w:eastAsia="Arial Unicode MS"/>
        </w:rPr>
        <w:t>&gt;</w:t>
      </w:r>
    </w:p>
    <w:p w:rsidR="00B62EDF" w:rsidRPr="00B62EDF" w:rsidRDefault="00B62EDF" w:rsidP="00B62EDF">
      <w:pPr>
        <w:ind w:left="576"/>
        <w:rPr>
          <w:rFonts w:eastAsia="Arial Unicode MS"/>
        </w:rPr>
      </w:pPr>
      <w:r w:rsidRPr="00B62EDF">
        <w:rPr>
          <w:rFonts w:eastAsia="Arial Unicode MS"/>
        </w:rPr>
        <w:t>&lt;</w:t>
      </w:r>
      <w:proofErr w:type="gramStart"/>
      <w:r w:rsidRPr="00B62EDF">
        <w:rPr>
          <w:rFonts w:eastAsia="Arial Unicode MS"/>
        </w:rPr>
        <w:t>text</w:t>
      </w:r>
      <w:proofErr w:type="gramEnd"/>
      <w:r w:rsidRPr="00B62EDF">
        <w:rPr>
          <w:rFonts w:eastAsia="Arial Unicode MS"/>
        </w:rPr>
        <w:t>&gt;</w:t>
      </w:r>
    </w:p>
    <w:p w:rsidR="00B62EDF" w:rsidRPr="00B62EDF" w:rsidRDefault="00B62EDF" w:rsidP="00B62EDF">
      <w:pPr>
        <w:ind w:left="864"/>
        <w:rPr>
          <w:rFonts w:eastAsia="Arial Unicode MS"/>
        </w:rPr>
      </w:pPr>
      <w:r w:rsidRPr="00B62EDF">
        <w:rPr>
          <w:rFonts w:eastAsia="Arial Unicode MS"/>
        </w:rPr>
        <w:t xml:space="preserve">&lt;list listType="unordered"&gt; </w:t>
      </w:r>
    </w:p>
    <w:p w:rsidR="00B62EDF" w:rsidRPr="00B62EDF" w:rsidRDefault="00B62EDF" w:rsidP="00B62EDF">
      <w:pPr>
        <w:ind w:left="1152"/>
        <w:rPr>
          <w:rFonts w:eastAsia="Arial Unicode MS"/>
        </w:rPr>
      </w:pPr>
      <w:r w:rsidRPr="00B62EDF">
        <w:rPr>
          <w:rFonts w:eastAsia="Arial Unicode MS"/>
        </w:rPr>
        <w:t>&lt;</w:t>
      </w:r>
      <w:proofErr w:type="gramStart"/>
      <w:r w:rsidRPr="00B62EDF">
        <w:rPr>
          <w:rFonts w:eastAsia="Arial Unicode MS"/>
        </w:rPr>
        <w:t>item&gt;</w:t>
      </w:r>
      <w:proofErr w:type="gramEnd"/>
      <w:r w:rsidRPr="00B62EDF">
        <w:rPr>
          <w:rFonts w:eastAsia="Arial Unicode MS"/>
        </w:rPr>
        <w:t xml:space="preserve">Aplastic anemia has been observed in 8% ...(&lt;linkHtml href=”#Section_5.1”&gt;5.1&lt;/linkHtml&gt;)&lt;/item&gt; </w:t>
      </w:r>
    </w:p>
    <w:p w:rsidR="00B62EDF" w:rsidRPr="00B62EDF" w:rsidRDefault="00B62EDF" w:rsidP="00B62EDF">
      <w:pPr>
        <w:ind w:left="1152"/>
        <w:rPr>
          <w:rFonts w:eastAsia="Arial Unicode MS"/>
        </w:rPr>
      </w:pPr>
      <w:r w:rsidRPr="00B62EDF">
        <w:rPr>
          <w:rFonts w:eastAsia="Arial Unicode MS"/>
        </w:rPr>
        <w:t>&lt;</w:t>
      </w:r>
      <w:proofErr w:type="gramStart"/>
      <w:r w:rsidRPr="00B62EDF">
        <w:rPr>
          <w:rFonts w:eastAsia="Arial Unicode MS"/>
        </w:rPr>
        <w:t>item&gt;</w:t>
      </w:r>
      <w:proofErr w:type="gramEnd"/>
      <w:r w:rsidRPr="00B62EDF">
        <w:rPr>
          <w:rFonts w:eastAsia="Arial Unicode MS"/>
        </w:rPr>
        <w:t xml:space="preserve">Monitor for hematological adverse reactions …(&lt;linkHtml href=”#Section_5.2”&gt;5.2&lt;/linkHtml&gt;)&lt;/item&gt; </w:t>
      </w:r>
    </w:p>
    <w:p w:rsidR="00B62EDF" w:rsidRPr="00B62EDF" w:rsidRDefault="00B62EDF" w:rsidP="00B62EDF">
      <w:pPr>
        <w:ind w:left="864"/>
        <w:rPr>
          <w:rFonts w:eastAsia="Arial Unicode MS"/>
        </w:rPr>
      </w:pPr>
      <w:r w:rsidRPr="00B62EDF">
        <w:rPr>
          <w:rFonts w:eastAsia="Arial Unicode MS"/>
        </w:rPr>
        <w:t xml:space="preserve">&lt;/list&gt; </w:t>
      </w:r>
    </w:p>
    <w:p w:rsidR="00B62EDF" w:rsidRPr="00B62EDF" w:rsidRDefault="00B62EDF" w:rsidP="00B62EDF">
      <w:pPr>
        <w:ind w:left="576"/>
        <w:rPr>
          <w:rFonts w:eastAsia="Arial Unicode MS"/>
        </w:rPr>
      </w:pPr>
      <w:r w:rsidRPr="00B62EDF">
        <w:rPr>
          <w:rFonts w:eastAsia="Arial Unicode MS"/>
        </w:rPr>
        <w:t xml:space="preserve">&lt;/text&gt; </w:t>
      </w:r>
    </w:p>
    <w:p w:rsidR="00B62EDF" w:rsidRPr="00B62EDF" w:rsidRDefault="00B62EDF" w:rsidP="00B62EDF">
      <w:pPr>
        <w:ind w:left="288"/>
        <w:rPr>
          <w:rFonts w:eastAsia="Arial Unicode MS"/>
        </w:rPr>
      </w:pPr>
      <w:r w:rsidRPr="00B62EDF">
        <w:rPr>
          <w:rFonts w:eastAsia="Arial Unicode MS"/>
        </w:rPr>
        <w:t>&lt;/highlight&gt;</w:t>
      </w:r>
    </w:p>
    <w:p w:rsidR="00B62EDF" w:rsidRPr="00B62EDF" w:rsidRDefault="00B62EDF" w:rsidP="00B62EDF">
      <w:pPr>
        <w:rPr>
          <w:rFonts w:eastAsia="Arial Unicode MS"/>
        </w:rPr>
      </w:pPr>
      <w:r w:rsidRPr="00B62EDF">
        <w:rPr>
          <w:rFonts w:eastAsia="Arial Unicode MS"/>
        </w:rPr>
        <w:t xml:space="preserve">&lt;/excerpt&gt; </w:t>
      </w:r>
    </w:p>
    <w:p w:rsidR="00B62EDF" w:rsidRPr="001E7735" w:rsidRDefault="00B62EDF" w:rsidP="00B62EDF">
      <w:pPr>
        <w:pStyle w:val="Default"/>
        <w:rPr>
          <w:rFonts w:ascii="Courier New" w:eastAsia="Arial Unicode MS" w:hAnsi="Courier New" w:cs="Courier New"/>
          <w:sz w:val="18"/>
          <w:szCs w:val="18"/>
        </w:rPr>
      </w:pPr>
    </w:p>
    <w:p w:rsidR="00130546" w:rsidRDefault="00130546" w:rsidP="001D67E2">
      <w:pPr>
        <w:pStyle w:val="Heading3"/>
        <w:rPr>
          <w:rFonts w:eastAsia="Arial Unicode MS"/>
        </w:rPr>
      </w:pPr>
      <w:bookmarkStart w:id="81" w:name="_Toc495429279"/>
      <w:r>
        <w:rPr>
          <w:rFonts w:eastAsia="Arial Unicode MS"/>
        </w:rPr>
        <w:t>E</w:t>
      </w:r>
      <w:r w:rsidRPr="00130546">
        <w:rPr>
          <w:rFonts w:eastAsia="Arial Unicode MS"/>
        </w:rPr>
        <w:t>xcerpt</w:t>
      </w:r>
      <w:r>
        <w:rPr>
          <w:rFonts w:eastAsia="Arial Unicode MS"/>
        </w:rPr>
        <w:t xml:space="preserve"> </w:t>
      </w:r>
      <w:r w:rsidR="00B9194A">
        <w:rPr>
          <w:rFonts w:eastAsia="Arial Unicode MS"/>
        </w:rPr>
        <w:t>Details</w:t>
      </w:r>
      <w:bookmarkEnd w:id="81"/>
    </w:p>
    <w:p w:rsidR="006F1B73" w:rsidRDefault="006F1B73" w:rsidP="0080029F">
      <w:pPr>
        <w:pStyle w:val="Default"/>
        <w:rPr>
          <w:rFonts w:eastAsia="Arial Unicode MS"/>
          <w:sz w:val="23"/>
          <w:szCs w:val="23"/>
        </w:rPr>
      </w:pPr>
      <w:r>
        <w:rPr>
          <w:rFonts w:eastAsia="Arial Unicode MS"/>
          <w:sz w:val="23"/>
          <w:szCs w:val="23"/>
        </w:rPr>
        <w:t>The text blocks for Highlights are coded with the &lt;excerpt&gt; &lt;highlight&gt; elements of the major section of labeli</w:t>
      </w:r>
      <w:r w:rsidR="00B62EDF">
        <w:rPr>
          <w:rFonts w:eastAsia="Arial Unicode MS"/>
          <w:sz w:val="23"/>
          <w:szCs w:val="23"/>
        </w:rPr>
        <w:t>ng in which they are contained. The structure is outlined below:</w:t>
      </w:r>
    </w:p>
    <w:p w:rsidR="00B62EDF" w:rsidRPr="00B62EDF" w:rsidRDefault="00B62EDF" w:rsidP="00B62EDF">
      <w:pPr>
        <w:pStyle w:val="Default"/>
        <w:rPr>
          <w:rFonts w:eastAsia="Arial Unicode MS"/>
          <w:sz w:val="23"/>
          <w:szCs w:val="23"/>
        </w:rPr>
      </w:pPr>
      <w:r w:rsidRPr="00B62EDF">
        <w:rPr>
          <w:rFonts w:eastAsia="Arial Unicode MS"/>
          <w:sz w:val="23"/>
          <w:szCs w:val="23"/>
        </w:rPr>
        <w:t>&lt;</w:t>
      </w:r>
      <w:proofErr w:type="gramStart"/>
      <w:r w:rsidRPr="00B62EDF">
        <w:rPr>
          <w:rFonts w:eastAsia="Arial Unicode MS"/>
          <w:sz w:val="23"/>
          <w:szCs w:val="23"/>
        </w:rPr>
        <w:t>section</w:t>
      </w:r>
      <w:proofErr w:type="gramEnd"/>
      <w:r w:rsidRPr="00B62EDF">
        <w:rPr>
          <w:rFonts w:eastAsia="Arial Unicode MS"/>
          <w:sz w:val="23"/>
          <w:szCs w:val="23"/>
        </w:rPr>
        <w:t>&gt;</w:t>
      </w:r>
    </w:p>
    <w:p w:rsidR="00B62EDF" w:rsidRPr="00B62EDF" w:rsidRDefault="00B62EDF" w:rsidP="004838FC">
      <w:pPr>
        <w:pStyle w:val="Default"/>
        <w:ind w:left="288"/>
        <w:rPr>
          <w:rFonts w:eastAsia="Arial Unicode MS"/>
          <w:sz w:val="23"/>
          <w:szCs w:val="23"/>
        </w:rPr>
      </w:pPr>
      <w:r w:rsidRPr="00B62EDF">
        <w:rPr>
          <w:rFonts w:eastAsia="Arial Unicode MS"/>
          <w:sz w:val="23"/>
          <w:szCs w:val="23"/>
        </w:rPr>
        <w:t>&lt;</w:t>
      </w:r>
      <w:proofErr w:type="gramStart"/>
      <w:r w:rsidRPr="00B62EDF">
        <w:rPr>
          <w:rFonts w:eastAsia="Arial Unicode MS"/>
          <w:sz w:val="23"/>
          <w:szCs w:val="23"/>
        </w:rPr>
        <w:t>excerpt</w:t>
      </w:r>
      <w:proofErr w:type="gramEnd"/>
      <w:r w:rsidRPr="00B62EDF">
        <w:rPr>
          <w:rFonts w:eastAsia="Arial Unicode MS"/>
          <w:sz w:val="23"/>
          <w:szCs w:val="23"/>
        </w:rPr>
        <w:t xml:space="preserve">&gt; </w:t>
      </w:r>
    </w:p>
    <w:p w:rsidR="00B62EDF" w:rsidRPr="00B62EDF" w:rsidRDefault="00B62EDF" w:rsidP="004838FC">
      <w:pPr>
        <w:pStyle w:val="Default"/>
        <w:ind w:left="576"/>
        <w:rPr>
          <w:rFonts w:eastAsia="Arial Unicode MS"/>
          <w:sz w:val="23"/>
          <w:szCs w:val="23"/>
        </w:rPr>
      </w:pPr>
      <w:r w:rsidRPr="00B62EDF">
        <w:rPr>
          <w:rFonts w:eastAsia="Arial Unicode MS"/>
          <w:sz w:val="23"/>
          <w:szCs w:val="23"/>
        </w:rPr>
        <w:t>&lt;</w:t>
      </w:r>
      <w:proofErr w:type="gramStart"/>
      <w:r w:rsidRPr="00B62EDF">
        <w:rPr>
          <w:rFonts w:eastAsia="Arial Unicode MS"/>
          <w:sz w:val="23"/>
          <w:szCs w:val="23"/>
        </w:rPr>
        <w:t>highlight</w:t>
      </w:r>
      <w:proofErr w:type="gramEnd"/>
      <w:r w:rsidRPr="00B62EDF">
        <w:rPr>
          <w:rFonts w:eastAsia="Arial Unicode MS"/>
          <w:sz w:val="23"/>
          <w:szCs w:val="23"/>
        </w:rPr>
        <w:t xml:space="preserve">&gt; </w:t>
      </w:r>
    </w:p>
    <w:p w:rsidR="00B62EDF" w:rsidRPr="00B62EDF" w:rsidRDefault="00B62EDF" w:rsidP="004838FC">
      <w:pPr>
        <w:pStyle w:val="Default"/>
        <w:ind w:left="864"/>
        <w:rPr>
          <w:rFonts w:eastAsia="Arial Unicode MS"/>
          <w:sz w:val="23"/>
          <w:szCs w:val="23"/>
        </w:rPr>
      </w:pPr>
      <w:r w:rsidRPr="00B62EDF">
        <w:rPr>
          <w:rFonts w:eastAsia="Arial Unicode MS"/>
          <w:sz w:val="23"/>
          <w:szCs w:val="23"/>
        </w:rPr>
        <w:t>&lt;</w:t>
      </w:r>
      <w:proofErr w:type="gramStart"/>
      <w:r w:rsidRPr="00B62EDF">
        <w:rPr>
          <w:rFonts w:eastAsia="Arial Unicode MS"/>
          <w:sz w:val="23"/>
          <w:szCs w:val="23"/>
        </w:rPr>
        <w:t>text</w:t>
      </w:r>
      <w:proofErr w:type="gramEnd"/>
      <w:r w:rsidRPr="00B62EDF">
        <w:rPr>
          <w:rFonts w:eastAsia="Arial Unicode MS"/>
          <w:sz w:val="23"/>
          <w:szCs w:val="23"/>
        </w:rPr>
        <w:t>&gt;...&lt;/text&gt;</w:t>
      </w:r>
    </w:p>
    <w:p w:rsidR="00A75598" w:rsidRDefault="00A75598" w:rsidP="0080029F">
      <w:pPr>
        <w:pStyle w:val="Default"/>
        <w:rPr>
          <w:rFonts w:eastAsia="Arial Unicode MS"/>
          <w:sz w:val="23"/>
          <w:szCs w:val="23"/>
        </w:rPr>
      </w:pPr>
    </w:p>
    <w:p w:rsidR="006F1B73" w:rsidRDefault="00711B86" w:rsidP="0080029F">
      <w:pPr>
        <w:pStyle w:val="Default"/>
        <w:rPr>
          <w:rFonts w:eastAsia="Arial Unicode MS"/>
          <w:sz w:val="23"/>
          <w:szCs w:val="23"/>
        </w:rPr>
      </w:pPr>
      <w:r>
        <w:rPr>
          <w:rFonts w:eastAsia="Arial Unicode MS"/>
          <w:sz w:val="23"/>
          <w:szCs w:val="23"/>
        </w:rPr>
        <w:t>H</w:t>
      </w:r>
      <w:r w:rsidR="006F1B73">
        <w:rPr>
          <w:rFonts w:eastAsia="Arial Unicode MS"/>
          <w:sz w:val="23"/>
          <w:szCs w:val="23"/>
        </w:rPr>
        <w:t xml:space="preserve">ighlight text is placed under the main section and not under subsections. The following is an example: </w:t>
      </w:r>
    </w:p>
    <w:p w:rsidR="004838FC" w:rsidRPr="004838FC" w:rsidRDefault="004838FC" w:rsidP="004838FC">
      <w:pPr>
        <w:rPr>
          <w:rFonts w:eastAsia="Arial Unicode MS"/>
        </w:rPr>
      </w:pPr>
      <w:r w:rsidRPr="004838FC">
        <w:rPr>
          <w:rFonts w:eastAsia="Arial Unicode MS"/>
        </w:rPr>
        <w:t>&lt;</w:t>
      </w:r>
      <w:proofErr w:type="gramStart"/>
      <w:r w:rsidRPr="004838FC">
        <w:rPr>
          <w:rFonts w:eastAsia="Arial Unicode MS"/>
        </w:rPr>
        <w:t>component</w:t>
      </w:r>
      <w:proofErr w:type="gramEnd"/>
      <w:r w:rsidRPr="004838FC">
        <w:rPr>
          <w:rFonts w:eastAsia="Arial Unicode MS"/>
        </w:rPr>
        <w:t xml:space="preserve">&gt; </w:t>
      </w:r>
    </w:p>
    <w:p w:rsidR="004838FC" w:rsidRPr="004838FC" w:rsidRDefault="004838FC" w:rsidP="004838FC">
      <w:pPr>
        <w:ind w:left="288"/>
        <w:rPr>
          <w:rFonts w:eastAsia="Arial Unicode MS"/>
        </w:rPr>
      </w:pPr>
      <w:r w:rsidRPr="004838FC">
        <w:rPr>
          <w:rFonts w:eastAsia="Arial Unicode MS"/>
        </w:rPr>
        <w:t>&lt;</w:t>
      </w:r>
      <w:proofErr w:type="gramStart"/>
      <w:r w:rsidRPr="004838FC">
        <w:rPr>
          <w:rFonts w:eastAsia="Arial Unicode MS"/>
        </w:rPr>
        <w:t>section</w:t>
      </w:r>
      <w:proofErr w:type="gramEnd"/>
      <w:r w:rsidRPr="004838FC">
        <w:rPr>
          <w:rFonts w:eastAsia="Arial Unicode MS"/>
        </w:rPr>
        <w:t xml:space="preserve">&gt; </w:t>
      </w:r>
    </w:p>
    <w:p w:rsidR="004838FC" w:rsidRPr="004838FC" w:rsidRDefault="004838FC" w:rsidP="004838FC">
      <w:pPr>
        <w:ind w:left="288"/>
        <w:rPr>
          <w:rFonts w:eastAsia="Arial Unicode MS"/>
        </w:rPr>
      </w:pPr>
      <w:r w:rsidRPr="004838FC">
        <w:rPr>
          <w:rFonts w:eastAsia="Arial Unicode MS"/>
        </w:rPr>
        <w:lastRenderedPageBreak/>
        <w:t xml:space="preserve">&lt;id root="47ef84cd-8314-48c3-8ee2-bdff3087f83f"/&gt; </w:t>
      </w:r>
    </w:p>
    <w:p w:rsidR="004838FC" w:rsidRPr="004838FC" w:rsidRDefault="004838FC" w:rsidP="004838FC">
      <w:pPr>
        <w:ind w:left="288"/>
        <w:rPr>
          <w:rFonts w:eastAsia="Arial Unicode MS"/>
        </w:rPr>
      </w:pPr>
      <w:r w:rsidRPr="004838FC">
        <w:rPr>
          <w:rFonts w:eastAsia="Arial Unicode MS"/>
        </w:rPr>
        <w:t xml:space="preserve">&lt;code code="210" codeSystem="2.16.840.1.113883.2.20.6.8" displayName=" Warnings and Precautions"/&gt; </w:t>
      </w:r>
    </w:p>
    <w:p w:rsidR="004838FC" w:rsidRPr="004838FC" w:rsidRDefault="004838FC" w:rsidP="004838FC">
      <w:pPr>
        <w:ind w:left="288"/>
        <w:rPr>
          <w:rFonts w:eastAsia="Arial Unicode MS"/>
        </w:rPr>
      </w:pPr>
      <w:r w:rsidRPr="004838FC">
        <w:rPr>
          <w:rFonts w:eastAsia="Arial Unicode MS"/>
        </w:rPr>
        <w:t>&lt;</w:t>
      </w:r>
      <w:proofErr w:type="gramStart"/>
      <w:r w:rsidRPr="004838FC">
        <w:rPr>
          <w:rFonts w:eastAsia="Arial Unicode MS"/>
        </w:rPr>
        <w:t>title&gt;</w:t>
      </w:r>
      <w:proofErr w:type="gramEnd"/>
      <w:r w:rsidRPr="004838FC">
        <w:rPr>
          <w:rFonts w:eastAsia="Arial Unicode MS"/>
        </w:rPr>
        <w:t xml:space="preserve">Warnings and Precautions&lt;/title&gt; </w:t>
      </w:r>
    </w:p>
    <w:p w:rsidR="004838FC" w:rsidRPr="004838FC" w:rsidRDefault="004838FC" w:rsidP="004838FC">
      <w:pPr>
        <w:ind w:left="288"/>
        <w:rPr>
          <w:rFonts w:eastAsia="Arial Unicode MS"/>
        </w:rPr>
      </w:pPr>
      <w:r w:rsidRPr="004838FC">
        <w:rPr>
          <w:rFonts w:eastAsia="Arial Unicode MS"/>
        </w:rPr>
        <w:t>&lt;</w:t>
      </w:r>
      <w:proofErr w:type="gramStart"/>
      <w:r w:rsidRPr="004838FC">
        <w:rPr>
          <w:rFonts w:eastAsia="Arial Unicode MS"/>
        </w:rPr>
        <w:t>excerpt</w:t>
      </w:r>
      <w:proofErr w:type="gramEnd"/>
      <w:r w:rsidRPr="004838FC">
        <w:rPr>
          <w:rFonts w:eastAsia="Arial Unicode MS"/>
        </w:rPr>
        <w:t>&gt;</w:t>
      </w:r>
    </w:p>
    <w:p w:rsidR="004838FC" w:rsidRPr="004838FC" w:rsidRDefault="004838FC" w:rsidP="004838FC">
      <w:pPr>
        <w:ind w:left="576"/>
        <w:rPr>
          <w:rFonts w:eastAsia="Arial Unicode MS"/>
        </w:rPr>
      </w:pPr>
      <w:r w:rsidRPr="004838FC">
        <w:rPr>
          <w:rFonts w:eastAsia="Arial Unicode MS"/>
        </w:rPr>
        <w:t>&lt;</w:t>
      </w:r>
      <w:proofErr w:type="gramStart"/>
      <w:r w:rsidRPr="004838FC">
        <w:rPr>
          <w:rFonts w:eastAsia="Arial Unicode MS"/>
        </w:rPr>
        <w:t>highlight</w:t>
      </w:r>
      <w:proofErr w:type="gramEnd"/>
      <w:r w:rsidRPr="004838FC">
        <w:rPr>
          <w:rFonts w:eastAsia="Arial Unicode MS"/>
        </w:rPr>
        <w:t>&gt;</w:t>
      </w:r>
    </w:p>
    <w:p w:rsidR="004838FC" w:rsidRPr="004838FC" w:rsidRDefault="004838FC" w:rsidP="004838FC">
      <w:pPr>
        <w:ind w:left="864"/>
        <w:rPr>
          <w:rFonts w:eastAsia="Arial Unicode MS"/>
        </w:rPr>
      </w:pPr>
      <w:r w:rsidRPr="004838FC">
        <w:rPr>
          <w:rFonts w:eastAsia="Arial Unicode MS"/>
        </w:rPr>
        <w:t>&lt;</w:t>
      </w:r>
      <w:proofErr w:type="gramStart"/>
      <w:r w:rsidRPr="004838FC">
        <w:rPr>
          <w:rFonts w:eastAsia="Arial Unicode MS"/>
        </w:rPr>
        <w:t>text</w:t>
      </w:r>
      <w:proofErr w:type="gramEnd"/>
      <w:r w:rsidRPr="004838FC">
        <w:rPr>
          <w:rFonts w:eastAsia="Arial Unicode MS"/>
        </w:rPr>
        <w:t>&gt;</w:t>
      </w:r>
    </w:p>
    <w:p w:rsidR="004838FC" w:rsidRPr="004838FC" w:rsidRDefault="004838FC" w:rsidP="004838FC">
      <w:pPr>
        <w:ind w:left="1152"/>
        <w:rPr>
          <w:rFonts w:eastAsia="Arial Unicode MS"/>
        </w:rPr>
      </w:pPr>
      <w:r w:rsidRPr="004838FC">
        <w:rPr>
          <w:rFonts w:eastAsia="Arial Unicode MS"/>
        </w:rPr>
        <w:t xml:space="preserve">&lt;list listType="unordered"&gt; </w:t>
      </w:r>
    </w:p>
    <w:p w:rsidR="004838FC" w:rsidRPr="004838FC" w:rsidRDefault="004838FC" w:rsidP="004838FC">
      <w:pPr>
        <w:ind w:left="1440"/>
        <w:rPr>
          <w:rFonts w:eastAsia="Arial Unicode MS"/>
        </w:rPr>
      </w:pPr>
      <w:r w:rsidRPr="004838FC">
        <w:rPr>
          <w:rFonts w:eastAsia="Arial Unicode MS"/>
        </w:rPr>
        <w:t>&lt;</w:t>
      </w:r>
      <w:proofErr w:type="gramStart"/>
      <w:r w:rsidRPr="004838FC">
        <w:rPr>
          <w:rFonts w:eastAsia="Arial Unicode MS"/>
        </w:rPr>
        <w:t>item&gt;</w:t>
      </w:r>
      <w:proofErr w:type="gramEnd"/>
      <w:r w:rsidRPr="004838FC">
        <w:rPr>
          <w:rFonts w:eastAsia="Arial Unicode MS"/>
        </w:rPr>
        <w:t>Aplastic</w:t>
      </w:r>
      <w:r>
        <w:rPr>
          <w:rFonts w:eastAsia="Arial Unicode MS"/>
        </w:rPr>
        <w:t xml:space="preserve"> anemia has been observed in 8% </w:t>
      </w:r>
      <w:r w:rsidRPr="004838FC">
        <w:rPr>
          <w:rFonts w:eastAsia="Arial Unicode MS"/>
        </w:rPr>
        <w:t>...(&lt;linkHtmlhref=”#Section_5.1”&gt;5.1&lt;/linkHtml&gt;)</w:t>
      </w:r>
    </w:p>
    <w:p w:rsidR="004838FC" w:rsidRPr="004838FC" w:rsidRDefault="004838FC" w:rsidP="004838FC">
      <w:pPr>
        <w:ind w:left="1440"/>
        <w:rPr>
          <w:rFonts w:eastAsia="Arial Unicode MS"/>
        </w:rPr>
      </w:pPr>
      <w:r w:rsidRPr="004838FC">
        <w:rPr>
          <w:rFonts w:eastAsia="Arial Unicode MS"/>
        </w:rPr>
        <w:t>&lt;/item&gt;</w:t>
      </w:r>
    </w:p>
    <w:p w:rsidR="004838FC" w:rsidRPr="004838FC" w:rsidRDefault="004838FC" w:rsidP="004838FC">
      <w:pPr>
        <w:ind w:left="1440"/>
        <w:rPr>
          <w:rFonts w:eastAsia="Arial Unicode MS"/>
        </w:rPr>
      </w:pPr>
      <w:r w:rsidRPr="004838FC">
        <w:rPr>
          <w:rFonts w:eastAsia="Arial Unicode MS"/>
        </w:rPr>
        <w:t>&lt;</w:t>
      </w:r>
      <w:proofErr w:type="gramStart"/>
      <w:r w:rsidRPr="004838FC">
        <w:rPr>
          <w:rFonts w:eastAsia="Arial Unicode MS"/>
        </w:rPr>
        <w:t>item&gt;</w:t>
      </w:r>
      <w:proofErr w:type="gramEnd"/>
      <w:r w:rsidRPr="004838FC">
        <w:rPr>
          <w:rFonts w:eastAsia="Arial Unicode MS"/>
        </w:rPr>
        <w:t>Monitor for hematological adverse reactions …(&lt;linkHtml href=”#Section_5.2”&gt;5.2&lt;/linkHtml&gt;)</w:t>
      </w:r>
    </w:p>
    <w:p w:rsidR="004838FC" w:rsidRPr="004838FC" w:rsidRDefault="004838FC" w:rsidP="004838FC">
      <w:pPr>
        <w:ind w:left="1440"/>
        <w:rPr>
          <w:rFonts w:eastAsia="Arial Unicode MS"/>
        </w:rPr>
      </w:pPr>
      <w:r w:rsidRPr="004838FC">
        <w:rPr>
          <w:rFonts w:eastAsia="Arial Unicode MS"/>
        </w:rPr>
        <w:t>&lt;/item&gt;</w:t>
      </w:r>
    </w:p>
    <w:p w:rsidR="004838FC" w:rsidRPr="004838FC" w:rsidRDefault="004838FC" w:rsidP="004838FC">
      <w:pPr>
        <w:ind w:left="1152"/>
        <w:rPr>
          <w:rFonts w:eastAsia="Arial Unicode MS"/>
        </w:rPr>
      </w:pPr>
      <w:r w:rsidRPr="004838FC">
        <w:rPr>
          <w:rFonts w:eastAsia="Arial Unicode MS"/>
        </w:rPr>
        <w:t xml:space="preserve">&lt;/list&gt; </w:t>
      </w:r>
    </w:p>
    <w:p w:rsidR="004838FC" w:rsidRPr="004838FC" w:rsidRDefault="004838FC" w:rsidP="004838FC">
      <w:pPr>
        <w:pStyle w:val="Default"/>
        <w:ind w:left="864"/>
        <w:rPr>
          <w:rFonts w:eastAsia="Arial Unicode MS"/>
          <w:sz w:val="23"/>
          <w:szCs w:val="23"/>
        </w:rPr>
      </w:pPr>
      <w:r w:rsidRPr="004838FC">
        <w:rPr>
          <w:rFonts w:eastAsia="Arial Unicode MS"/>
          <w:sz w:val="23"/>
          <w:szCs w:val="23"/>
        </w:rPr>
        <w:t xml:space="preserve">&lt;/text&gt; </w:t>
      </w:r>
    </w:p>
    <w:p w:rsidR="004838FC" w:rsidRPr="004838FC" w:rsidRDefault="004838FC" w:rsidP="004838FC">
      <w:pPr>
        <w:pStyle w:val="Default"/>
        <w:ind w:left="576"/>
        <w:rPr>
          <w:rFonts w:eastAsia="Arial Unicode MS"/>
          <w:sz w:val="23"/>
          <w:szCs w:val="23"/>
        </w:rPr>
      </w:pPr>
      <w:r w:rsidRPr="004838FC">
        <w:rPr>
          <w:rFonts w:eastAsia="Arial Unicode MS"/>
          <w:sz w:val="23"/>
          <w:szCs w:val="23"/>
        </w:rPr>
        <w:t xml:space="preserve">&lt;/highlight&gt; </w:t>
      </w:r>
    </w:p>
    <w:p w:rsidR="004838FC" w:rsidRPr="004838FC" w:rsidRDefault="004838FC" w:rsidP="004838FC">
      <w:pPr>
        <w:pStyle w:val="Default"/>
        <w:ind w:left="288"/>
        <w:rPr>
          <w:rFonts w:eastAsia="Arial Unicode MS"/>
          <w:sz w:val="23"/>
          <w:szCs w:val="23"/>
        </w:rPr>
      </w:pPr>
      <w:r w:rsidRPr="004838FC">
        <w:rPr>
          <w:rFonts w:eastAsia="Arial Unicode MS"/>
          <w:sz w:val="23"/>
          <w:szCs w:val="23"/>
        </w:rPr>
        <w:t xml:space="preserve">&lt;/excerpt&gt; </w:t>
      </w:r>
    </w:p>
    <w:p w:rsidR="004838FC" w:rsidRPr="004838FC" w:rsidRDefault="004838FC" w:rsidP="004838FC">
      <w:pPr>
        <w:pStyle w:val="Default"/>
        <w:ind w:left="576"/>
        <w:rPr>
          <w:rFonts w:eastAsia="Arial Unicode MS"/>
          <w:sz w:val="23"/>
          <w:szCs w:val="23"/>
        </w:rPr>
      </w:pPr>
      <w:r w:rsidRPr="004838FC">
        <w:rPr>
          <w:rFonts w:eastAsia="Arial Unicode MS"/>
          <w:sz w:val="23"/>
          <w:szCs w:val="23"/>
        </w:rPr>
        <w:t>&lt;</w:t>
      </w:r>
      <w:proofErr w:type="gramStart"/>
      <w:r w:rsidRPr="004838FC">
        <w:rPr>
          <w:rFonts w:eastAsia="Arial Unicode MS"/>
          <w:sz w:val="23"/>
          <w:szCs w:val="23"/>
        </w:rPr>
        <w:t>component</w:t>
      </w:r>
      <w:proofErr w:type="gramEnd"/>
      <w:r w:rsidRPr="004838FC">
        <w:rPr>
          <w:rFonts w:eastAsia="Arial Unicode MS"/>
          <w:sz w:val="23"/>
          <w:szCs w:val="23"/>
        </w:rPr>
        <w:t xml:space="preserve">&gt; </w:t>
      </w:r>
    </w:p>
    <w:p w:rsidR="004838FC" w:rsidRPr="004838FC" w:rsidRDefault="004838FC" w:rsidP="004838FC">
      <w:pPr>
        <w:pStyle w:val="Default"/>
        <w:ind w:left="864"/>
        <w:rPr>
          <w:rFonts w:eastAsia="Arial Unicode MS"/>
          <w:sz w:val="23"/>
          <w:szCs w:val="23"/>
        </w:rPr>
      </w:pPr>
      <w:r w:rsidRPr="004838FC">
        <w:rPr>
          <w:rFonts w:eastAsia="Arial Unicode MS"/>
          <w:sz w:val="23"/>
          <w:szCs w:val="23"/>
        </w:rPr>
        <w:t xml:space="preserve">&lt;section ID="Section_5.1"&gt; </w:t>
      </w:r>
    </w:p>
    <w:p w:rsidR="004838FC" w:rsidRPr="004838FC" w:rsidRDefault="004838FC" w:rsidP="004838FC">
      <w:pPr>
        <w:pStyle w:val="Default"/>
        <w:ind w:left="864"/>
        <w:rPr>
          <w:rFonts w:eastAsia="Arial Unicode MS"/>
          <w:sz w:val="23"/>
          <w:szCs w:val="23"/>
        </w:rPr>
      </w:pPr>
      <w:r w:rsidRPr="004838FC">
        <w:rPr>
          <w:rFonts w:eastAsia="Arial Unicode MS"/>
          <w:sz w:val="23"/>
          <w:szCs w:val="23"/>
        </w:rPr>
        <w:t xml:space="preserve">&lt;id root="a857689e-9563-43c0-a244-8a6d5a25966a"/&gt; </w:t>
      </w:r>
    </w:p>
    <w:p w:rsidR="004838FC" w:rsidRPr="004838FC" w:rsidRDefault="004838FC" w:rsidP="004838FC">
      <w:pPr>
        <w:pStyle w:val="Default"/>
        <w:ind w:left="864"/>
        <w:rPr>
          <w:rFonts w:eastAsia="Arial Unicode MS"/>
          <w:sz w:val="23"/>
          <w:szCs w:val="23"/>
        </w:rPr>
      </w:pPr>
      <w:r w:rsidRPr="004838FC">
        <w:rPr>
          <w:rFonts w:eastAsia="Arial Unicode MS"/>
          <w:sz w:val="23"/>
          <w:szCs w:val="23"/>
        </w:rPr>
        <w:t>&lt;</w:t>
      </w:r>
      <w:proofErr w:type="gramStart"/>
      <w:r w:rsidRPr="004838FC">
        <w:rPr>
          <w:rFonts w:eastAsia="Arial Unicode MS"/>
          <w:sz w:val="23"/>
          <w:szCs w:val="23"/>
        </w:rPr>
        <w:t>title&gt;</w:t>
      </w:r>
      <w:proofErr w:type="gramEnd"/>
      <w:r w:rsidRPr="004838FC">
        <w:rPr>
          <w:rFonts w:eastAsia="Arial Unicode MS"/>
          <w:sz w:val="23"/>
          <w:szCs w:val="23"/>
        </w:rPr>
        <w:t>5.1 Aplastic anemia&lt;/title&gt;</w:t>
      </w:r>
    </w:p>
    <w:p w:rsidR="004838FC" w:rsidRPr="004838FC" w:rsidRDefault="004838FC" w:rsidP="004838FC">
      <w:pPr>
        <w:pStyle w:val="Default"/>
        <w:ind w:left="1152"/>
        <w:rPr>
          <w:rFonts w:eastAsia="Arial Unicode MS"/>
          <w:sz w:val="23"/>
          <w:szCs w:val="23"/>
        </w:rPr>
      </w:pPr>
      <w:r w:rsidRPr="004838FC">
        <w:rPr>
          <w:rFonts w:eastAsia="Arial Unicode MS"/>
          <w:sz w:val="23"/>
          <w:szCs w:val="23"/>
        </w:rPr>
        <w:t>&lt;</w:t>
      </w:r>
      <w:proofErr w:type="gramStart"/>
      <w:r w:rsidRPr="004838FC">
        <w:rPr>
          <w:rFonts w:eastAsia="Arial Unicode MS"/>
          <w:sz w:val="23"/>
          <w:szCs w:val="23"/>
        </w:rPr>
        <w:t>text</w:t>
      </w:r>
      <w:proofErr w:type="gramEnd"/>
      <w:r w:rsidRPr="004838FC">
        <w:rPr>
          <w:rFonts w:eastAsia="Arial Unicode MS"/>
          <w:sz w:val="23"/>
          <w:szCs w:val="23"/>
        </w:rPr>
        <w:t xml:space="preserve">&gt; </w:t>
      </w:r>
    </w:p>
    <w:p w:rsidR="004838FC" w:rsidRPr="004838FC" w:rsidRDefault="004838FC" w:rsidP="004838FC">
      <w:pPr>
        <w:pStyle w:val="Default"/>
        <w:ind w:left="1440"/>
        <w:rPr>
          <w:rFonts w:eastAsia="Arial Unicode MS"/>
          <w:sz w:val="23"/>
          <w:szCs w:val="23"/>
        </w:rPr>
      </w:pPr>
      <w:r w:rsidRPr="004838FC">
        <w:rPr>
          <w:rFonts w:eastAsia="Arial Unicode MS"/>
          <w:sz w:val="23"/>
          <w:szCs w:val="23"/>
        </w:rPr>
        <w:t>&lt;</w:t>
      </w:r>
      <w:proofErr w:type="gramStart"/>
      <w:r w:rsidRPr="004838FC">
        <w:rPr>
          <w:rFonts w:eastAsia="Arial Unicode MS"/>
          <w:sz w:val="23"/>
          <w:szCs w:val="23"/>
        </w:rPr>
        <w:t>paragraph&gt;</w:t>
      </w:r>
      <w:proofErr w:type="gramEnd"/>
      <w:r w:rsidRPr="004838FC">
        <w:rPr>
          <w:rFonts w:eastAsia="Arial Unicode MS"/>
          <w:sz w:val="23"/>
          <w:szCs w:val="23"/>
        </w:rPr>
        <w:t xml:space="preserve">Aplastic anemia has been observed in…..&lt;/paragraph&gt; </w:t>
      </w:r>
    </w:p>
    <w:p w:rsidR="004838FC" w:rsidRPr="004838FC" w:rsidRDefault="004838FC" w:rsidP="004838FC">
      <w:pPr>
        <w:pStyle w:val="Default"/>
        <w:ind w:left="1152"/>
        <w:rPr>
          <w:rFonts w:eastAsia="Arial Unicode MS"/>
          <w:sz w:val="23"/>
          <w:szCs w:val="23"/>
        </w:rPr>
      </w:pPr>
      <w:r w:rsidRPr="004838FC">
        <w:rPr>
          <w:rFonts w:eastAsia="Arial Unicode MS"/>
          <w:sz w:val="23"/>
          <w:szCs w:val="23"/>
        </w:rPr>
        <w:t xml:space="preserve">&lt;/text&gt; </w:t>
      </w:r>
    </w:p>
    <w:p w:rsidR="004838FC" w:rsidRPr="004838FC" w:rsidRDefault="004838FC" w:rsidP="004838FC">
      <w:pPr>
        <w:pStyle w:val="Default"/>
        <w:ind w:left="864"/>
        <w:rPr>
          <w:rFonts w:eastAsia="Arial Unicode MS"/>
          <w:sz w:val="23"/>
          <w:szCs w:val="23"/>
        </w:rPr>
      </w:pPr>
      <w:r w:rsidRPr="004838FC">
        <w:rPr>
          <w:rFonts w:eastAsia="Arial Unicode MS"/>
          <w:sz w:val="23"/>
          <w:szCs w:val="23"/>
        </w:rPr>
        <w:t xml:space="preserve">&lt;/section&gt; </w:t>
      </w:r>
    </w:p>
    <w:p w:rsidR="004838FC" w:rsidRPr="004838FC" w:rsidRDefault="004838FC" w:rsidP="004838FC">
      <w:pPr>
        <w:pStyle w:val="Default"/>
        <w:ind w:left="576"/>
        <w:rPr>
          <w:rFonts w:eastAsia="Arial Unicode MS"/>
          <w:sz w:val="23"/>
          <w:szCs w:val="23"/>
        </w:rPr>
      </w:pPr>
      <w:r w:rsidRPr="004838FC">
        <w:rPr>
          <w:rFonts w:eastAsia="Arial Unicode MS"/>
          <w:sz w:val="23"/>
          <w:szCs w:val="23"/>
        </w:rPr>
        <w:t xml:space="preserve">&lt;/component&gt; </w:t>
      </w:r>
    </w:p>
    <w:p w:rsidR="004838FC" w:rsidRPr="004838FC" w:rsidRDefault="004838FC" w:rsidP="004838FC">
      <w:pPr>
        <w:pStyle w:val="Default"/>
        <w:ind w:left="288"/>
        <w:rPr>
          <w:rFonts w:eastAsia="Arial Unicode MS"/>
          <w:sz w:val="23"/>
          <w:szCs w:val="23"/>
        </w:rPr>
      </w:pPr>
      <w:r w:rsidRPr="004838FC">
        <w:rPr>
          <w:rFonts w:eastAsia="Arial Unicode MS"/>
          <w:sz w:val="23"/>
          <w:szCs w:val="23"/>
        </w:rPr>
        <w:t xml:space="preserve">&lt;/section&gt; </w:t>
      </w:r>
    </w:p>
    <w:p w:rsidR="004838FC" w:rsidRPr="004838FC" w:rsidRDefault="004838FC" w:rsidP="004838FC">
      <w:pPr>
        <w:pStyle w:val="Default"/>
        <w:rPr>
          <w:rFonts w:eastAsia="Arial Unicode MS"/>
          <w:sz w:val="23"/>
          <w:szCs w:val="23"/>
        </w:rPr>
      </w:pPr>
      <w:r w:rsidRPr="004838FC">
        <w:rPr>
          <w:rFonts w:eastAsia="Arial Unicode MS"/>
          <w:sz w:val="23"/>
          <w:szCs w:val="23"/>
        </w:rPr>
        <w:t xml:space="preserve">&lt;/component&gt; </w:t>
      </w:r>
    </w:p>
    <w:p w:rsidR="007D3B68" w:rsidRDefault="007D3B68" w:rsidP="004838FC">
      <w:pPr>
        <w:pStyle w:val="Default"/>
        <w:rPr>
          <w:rFonts w:eastAsia="Arial Unicode MS"/>
          <w:sz w:val="23"/>
          <w:szCs w:val="23"/>
        </w:rPr>
      </w:pPr>
    </w:p>
    <w:p w:rsidR="006F1B73" w:rsidRDefault="006F1B73" w:rsidP="0080029F">
      <w:pPr>
        <w:pStyle w:val="Default"/>
        <w:rPr>
          <w:rFonts w:eastAsia="Arial Unicode MS"/>
          <w:sz w:val="23"/>
          <w:szCs w:val="23"/>
        </w:rPr>
      </w:pPr>
      <w:r>
        <w:rPr>
          <w:rFonts w:eastAsia="Arial Unicode MS"/>
          <w:sz w:val="23"/>
          <w:szCs w:val="23"/>
        </w:rPr>
        <w:t xml:space="preserve">This example illustrates the following principles: </w:t>
      </w:r>
    </w:p>
    <w:p w:rsidR="006F1B73" w:rsidRDefault="006F1B73" w:rsidP="0080029F">
      <w:pPr>
        <w:pStyle w:val="Default"/>
        <w:numPr>
          <w:ilvl w:val="7"/>
          <w:numId w:val="5"/>
        </w:numPr>
        <w:spacing w:after="170"/>
        <w:ind w:left="360"/>
        <w:rPr>
          <w:rFonts w:eastAsia="Arial Unicode MS"/>
          <w:sz w:val="23"/>
          <w:szCs w:val="23"/>
        </w:rPr>
      </w:pPr>
      <w:r>
        <w:rPr>
          <w:rFonts w:eastAsia="Arial Unicode MS"/>
          <w:sz w:val="23"/>
          <w:szCs w:val="23"/>
        </w:rPr>
        <w:t xml:space="preserve">The &lt;text&gt; block for the Highlights is included as the &lt;excerpt&gt; &lt;highlight&gt; &lt;text&gt; children of the respective section. In the example above, the text block rendered in the highlights section is the child of the “Warnings and Precautions” section. </w:t>
      </w:r>
    </w:p>
    <w:p w:rsidR="006F1B73" w:rsidRDefault="006F1B73" w:rsidP="0080029F">
      <w:pPr>
        <w:pStyle w:val="Default"/>
        <w:numPr>
          <w:ilvl w:val="7"/>
          <w:numId w:val="5"/>
        </w:numPr>
        <w:spacing w:after="170"/>
        <w:ind w:left="360"/>
        <w:rPr>
          <w:rFonts w:eastAsia="Arial Unicode MS"/>
          <w:sz w:val="23"/>
          <w:szCs w:val="23"/>
        </w:rPr>
      </w:pPr>
      <w:r>
        <w:rPr>
          <w:rFonts w:eastAsia="Arial Unicode MS"/>
          <w:sz w:val="23"/>
          <w:szCs w:val="23"/>
        </w:rPr>
        <w:t xml:space="preserve">The coding of the highlights text block is not in a subsection. </w:t>
      </w:r>
    </w:p>
    <w:p w:rsidR="006F1B73" w:rsidRDefault="006F1B73" w:rsidP="0080029F">
      <w:pPr>
        <w:pStyle w:val="Default"/>
        <w:numPr>
          <w:ilvl w:val="7"/>
          <w:numId w:val="5"/>
        </w:numPr>
        <w:spacing w:after="170"/>
        <w:ind w:left="360"/>
        <w:rPr>
          <w:rFonts w:eastAsia="Arial Unicode MS"/>
          <w:sz w:val="23"/>
          <w:szCs w:val="23"/>
        </w:rPr>
      </w:pPr>
      <w:r>
        <w:rPr>
          <w:rFonts w:eastAsia="Arial Unicode MS"/>
          <w:sz w:val="23"/>
          <w:szCs w:val="23"/>
        </w:rPr>
        <w:t xml:space="preserve">The text block is rendered similar to any other text block, although in a location separate from its actual position in the rendered SPL document. </w:t>
      </w:r>
    </w:p>
    <w:p w:rsidR="000F4FB9" w:rsidRPr="00711B86" w:rsidRDefault="006F1B73" w:rsidP="0080029F">
      <w:pPr>
        <w:pStyle w:val="Default"/>
        <w:numPr>
          <w:ilvl w:val="7"/>
          <w:numId w:val="5"/>
        </w:numPr>
        <w:spacing w:after="170"/>
        <w:ind w:left="360"/>
        <w:rPr>
          <w:rFonts w:eastAsia="Arial Unicode MS"/>
          <w:sz w:val="23"/>
          <w:szCs w:val="23"/>
        </w:rPr>
      </w:pPr>
      <w:r w:rsidRPr="00F067F7">
        <w:rPr>
          <w:rFonts w:eastAsia="Arial Unicode MS"/>
          <w:sz w:val="23"/>
          <w:szCs w:val="23"/>
        </w:rPr>
        <w:t xml:space="preserve">Links to the section or subsection where the primary content exists are explicitly entered in the Highlights text block. </w:t>
      </w:r>
    </w:p>
    <w:p w:rsidR="00A32EB7" w:rsidRDefault="000F4FB9" w:rsidP="0080029F">
      <w:pPr>
        <w:pStyle w:val="Heading2"/>
      </w:pPr>
      <w:bookmarkStart w:id="82" w:name="_Ref437288703"/>
      <w:bookmarkStart w:id="83" w:name="_Toc495429280"/>
      <w:bookmarkStart w:id="84" w:name="_Ref451157462"/>
      <w:bookmarkStart w:id="85" w:name="_Ref451157472"/>
      <w:r>
        <w:t xml:space="preserve">Product Data </w:t>
      </w:r>
      <w:r w:rsidRPr="00675DAA">
        <w:t>Information</w:t>
      </w:r>
      <w:bookmarkEnd w:id="82"/>
      <w:bookmarkEnd w:id="83"/>
      <w:r w:rsidR="0009610D">
        <w:t xml:space="preserve"> </w:t>
      </w:r>
      <w:bookmarkEnd w:id="84"/>
      <w:bookmarkEnd w:id="85"/>
    </w:p>
    <w:p w:rsidR="000F4FB9" w:rsidRPr="00675DAA" w:rsidRDefault="000F4FB9" w:rsidP="0080029F">
      <w:r w:rsidRPr="00675DAA">
        <w:t xml:space="preserve">Outlined in this section are all </w:t>
      </w:r>
      <w:r w:rsidR="00F67C8B">
        <w:t xml:space="preserve">general </w:t>
      </w:r>
      <w:r w:rsidRPr="00675DAA">
        <w:t>aspec</w:t>
      </w:r>
      <w:r w:rsidR="00EA0772">
        <w:t>ts relating to the SPL document’s</w:t>
      </w:r>
      <w:r w:rsidRPr="00675DAA">
        <w:t xml:space="preserve"> </w:t>
      </w:r>
      <w:r w:rsidR="0009610D">
        <w:t>P</w:t>
      </w:r>
      <w:r w:rsidR="00EA0772">
        <w:t xml:space="preserve">roduct </w:t>
      </w:r>
      <w:r w:rsidR="0009610D">
        <w:t>D</w:t>
      </w:r>
      <w:r w:rsidR="00EA0772">
        <w:t>ata aspects.</w:t>
      </w:r>
    </w:p>
    <w:p w:rsidR="007A1BA8" w:rsidRDefault="007A1BA8" w:rsidP="0080029F"/>
    <w:p w:rsidR="00A32EB7" w:rsidRPr="00675DAA" w:rsidRDefault="00A32EB7" w:rsidP="001D67E2">
      <w:pPr>
        <w:pStyle w:val="Heading3"/>
      </w:pPr>
      <w:bookmarkStart w:id="86" w:name="_Toc495429281"/>
      <w:r>
        <w:t>Location in Document</w:t>
      </w:r>
      <w:bookmarkEnd w:id="86"/>
    </w:p>
    <w:p w:rsidR="00A32EB7" w:rsidRPr="00675DAA" w:rsidRDefault="00A32EB7" w:rsidP="0080029F">
      <w:r w:rsidRPr="00675DAA">
        <w:t>&lt;</w:t>
      </w:r>
      <w:proofErr w:type="gramStart"/>
      <w:r w:rsidRPr="00675DAA">
        <w:t>document</w:t>
      </w:r>
      <w:proofErr w:type="gramEnd"/>
      <w:r w:rsidRPr="00675DAA">
        <w:t>&gt;</w:t>
      </w:r>
    </w:p>
    <w:p w:rsidR="00A32EB7" w:rsidRPr="00675DAA" w:rsidRDefault="00A32EB7" w:rsidP="008145D3">
      <w:pPr>
        <w:ind w:left="288"/>
      </w:pPr>
      <w:r w:rsidRPr="00675DAA">
        <w:t>&lt;</w:t>
      </w:r>
      <w:proofErr w:type="gramStart"/>
      <w:r w:rsidRPr="00675DAA">
        <w:t>component</w:t>
      </w:r>
      <w:proofErr w:type="gramEnd"/>
      <w:r w:rsidRPr="00675DAA">
        <w:t>&gt;</w:t>
      </w:r>
    </w:p>
    <w:p w:rsidR="00A32EB7" w:rsidRPr="00675DAA" w:rsidRDefault="00A32EB7" w:rsidP="008145D3">
      <w:pPr>
        <w:ind w:left="576"/>
      </w:pPr>
      <w:r w:rsidRPr="00675DAA">
        <w:lastRenderedPageBreak/>
        <w:t>&lt;</w:t>
      </w:r>
      <w:proofErr w:type="gramStart"/>
      <w:r w:rsidRPr="00675DAA">
        <w:t>structuredBody</w:t>
      </w:r>
      <w:proofErr w:type="gramEnd"/>
      <w:r w:rsidRPr="00675DAA">
        <w:t>&gt;</w:t>
      </w:r>
    </w:p>
    <w:p w:rsidR="00A32EB7" w:rsidRPr="00675DAA" w:rsidRDefault="00A32EB7" w:rsidP="008145D3">
      <w:pPr>
        <w:ind w:left="864"/>
      </w:pPr>
      <w:r w:rsidRPr="00675DAA">
        <w:t>&lt;</w:t>
      </w:r>
      <w:proofErr w:type="gramStart"/>
      <w:r w:rsidRPr="00675DAA">
        <w:t>component</w:t>
      </w:r>
      <w:proofErr w:type="gramEnd"/>
      <w:r w:rsidRPr="00675DAA">
        <w:t>&gt;</w:t>
      </w:r>
    </w:p>
    <w:p w:rsidR="00A32EB7" w:rsidRDefault="00A32EB7" w:rsidP="008145D3">
      <w:pPr>
        <w:ind w:left="1152"/>
      </w:pPr>
      <w:r w:rsidRPr="00675DAA">
        <w:t>&lt;</w:t>
      </w:r>
      <w:proofErr w:type="gramStart"/>
      <w:r w:rsidRPr="00675DAA">
        <w:t>section</w:t>
      </w:r>
      <w:proofErr w:type="gramEnd"/>
      <w:r w:rsidRPr="00675DAA">
        <w:t>&gt;</w:t>
      </w:r>
    </w:p>
    <w:p w:rsidR="00A32EB7" w:rsidRPr="00675DAA" w:rsidRDefault="00A32EB7" w:rsidP="008145D3">
      <w:pPr>
        <w:ind w:left="1440"/>
      </w:pPr>
      <w:r>
        <w:t>&lt;</w:t>
      </w:r>
      <w:proofErr w:type="gramStart"/>
      <w:r>
        <w:t>subject</w:t>
      </w:r>
      <w:proofErr w:type="gramEnd"/>
      <w:r>
        <w:t>&gt;</w:t>
      </w:r>
    </w:p>
    <w:p w:rsidR="00A32EB7" w:rsidRDefault="00A32EB7" w:rsidP="008145D3">
      <w:pPr>
        <w:ind w:left="1728"/>
      </w:pPr>
      <w:r w:rsidRPr="00754971">
        <w:t>&lt;</w:t>
      </w:r>
      <w:proofErr w:type="gramStart"/>
      <w:r w:rsidRPr="00754971">
        <w:t>manufacturedProduct</w:t>
      </w:r>
      <w:proofErr w:type="gramEnd"/>
      <w:r w:rsidRPr="00754971">
        <w:t>&gt;</w:t>
      </w:r>
    </w:p>
    <w:p w:rsidR="00A32EB7" w:rsidRDefault="00A32EB7" w:rsidP="0080029F"/>
    <w:p w:rsidR="000F4FB9" w:rsidRDefault="000F4FB9" w:rsidP="001D67E2">
      <w:pPr>
        <w:pStyle w:val="Heading3"/>
      </w:pPr>
      <w:bookmarkStart w:id="87" w:name="_Toc495429282"/>
      <w:r>
        <w:t>XML</w:t>
      </w:r>
      <w:bookmarkEnd w:id="87"/>
    </w:p>
    <w:p w:rsidR="006C03B8" w:rsidRDefault="006C03B8" w:rsidP="006C03B8">
      <w:pPr>
        <w:rPr>
          <w:lang w:val="en-US"/>
        </w:rPr>
      </w:pPr>
      <w:r>
        <w:rPr>
          <w:lang w:val="en-US"/>
        </w:rPr>
        <w:t>Outlined below is the structure for the product data aspects:</w:t>
      </w:r>
    </w:p>
    <w:p w:rsidR="006C03B8" w:rsidRPr="001E7735" w:rsidRDefault="006C03B8" w:rsidP="006C03B8">
      <w:r w:rsidRPr="001E7735">
        <w:t>&lt;</w:t>
      </w:r>
      <w:proofErr w:type="gramStart"/>
      <w:r w:rsidRPr="001E7735">
        <w:t>manufacturedProduct</w:t>
      </w:r>
      <w:proofErr w:type="gramEnd"/>
      <w:r w:rsidRPr="001E7735">
        <w:t>&gt;</w:t>
      </w:r>
    </w:p>
    <w:p w:rsidR="006C03B8" w:rsidRPr="001E7735" w:rsidRDefault="006C03B8" w:rsidP="006C03B8">
      <w:pPr>
        <w:ind w:left="288"/>
      </w:pPr>
      <w:r w:rsidRPr="001E7735">
        <w:t>&lt;</w:t>
      </w:r>
      <w:proofErr w:type="gramStart"/>
      <w:r w:rsidRPr="001E7735">
        <w:t>manufacturedProduct</w:t>
      </w:r>
      <w:proofErr w:type="gramEnd"/>
      <w:r w:rsidRPr="001E7735">
        <w:t>&gt;</w:t>
      </w:r>
    </w:p>
    <w:p w:rsidR="006C03B8" w:rsidRPr="001E7735" w:rsidRDefault="006C03B8" w:rsidP="006C03B8">
      <w:pPr>
        <w:ind w:left="576"/>
      </w:pPr>
      <w:proofErr w:type="gramStart"/>
      <w:r w:rsidRPr="001E7735">
        <w:t>&lt;!--</w:t>
      </w:r>
      <w:proofErr w:type="gramEnd"/>
      <w:r w:rsidRPr="001E7735">
        <w:t xml:space="preserve">  elements detailed later in this section--&gt;</w:t>
      </w:r>
    </w:p>
    <w:p w:rsidR="006C03B8" w:rsidRPr="001E7735" w:rsidRDefault="006C03B8" w:rsidP="006C03B8">
      <w:pPr>
        <w:ind w:left="288"/>
      </w:pPr>
      <w:r w:rsidRPr="001E7735">
        <w:t>&lt;/manufacturedProduct&gt;</w:t>
      </w:r>
    </w:p>
    <w:p w:rsidR="006C03B8" w:rsidRPr="001E7735" w:rsidRDefault="006C03B8" w:rsidP="006C03B8">
      <w:pPr>
        <w:ind w:left="288"/>
      </w:pPr>
      <w:proofErr w:type="gramStart"/>
      <w:r w:rsidRPr="001E7735">
        <w:t>&lt;!--</w:t>
      </w:r>
      <w:proofErr w:type="gramEnd"/>
      <w:r w:rsidRPr="001E7735">
        <w:t xml:space="preserve">  elements detailed later in this section--&gt;</w:t>
      </w:r>
    </w:p>
    <w:p w:rsidR="006C03B8" w:rsidRPr="001E7735" w:rsidRDefault="006C03B8" w:rsidP="006C03B8">
      <w:r w:rsidRPr="001E7735">
        <w:t>&lt;/manufacturedProduct&gt;</w:t>
      </w:r>
    </w:p>
    <w:p w:rsidR="006C03B8" w:rsidRPr="006C03B8" w:rsidRDefault="006C03B8" w:rsidP="006C03B8">
      <w:pPr>
        <w:rPr>
          <w:lang w:val="en-US"/>
        </w:rPr>
      </w:pPr>
    </w:p>
    <w:p w:rsidR="009427F0" w:rsidRDefault="006C03B8" w:rsidP="0080029F">
      <w:r>
        <w:t xml:space="preserve">An example of </w:t>
      </w:r>
      <w:r w:rsidR="00E35068">
        <w:t xml:space="preserve">the product data section </w:t>
      </w:r>
      <w:r>
        <w:t>is outlined below:</w:t>
      </w:r>
    </w:p>
    <w:p w:rsidR="006C03B8" w:rsidRPr="001E7735" w:rsidRDefault="006C03B8" w:rsidP="006C03B8">
      <w:r w:rsidRPr="001E7735">
        <w:t>&lt;</w:t>
      </w:r>
      <w:proofErr w:type="gramStart"/>
      <w:r w:rsidRPr="001E7735">
        <w:t>section</w:t>
      </w:r>
      <w:proofErr w:type="gramEnd"/>
      <w:r w:rsidRPr="001E7735">
        <w:t>&gt;</w:t>
      </w:r>
    </w:p>
    <w:p w:rsidR="006C03B8" w:rsidRPr="001E7735" w:rsidRDefault="006C03B8" w:rsidP="00E35068">
      <w:pPr>
        <w:ind w:left="288"/>
      </w:pPr>
      <w:r w:rsidRPr="001E7735">
        <w:t>&lt;id root="ae4e1587-e25c-4332-9297-47abd89b4be3"/&gt;</w:t>
      </w:r>
    </w:p>
    <w:p w:rsidR="006C03B8" w:rsidRPr="001E7735" w:rsidRDefault="006C03B8" w:rsidP="00E35068">
      <w:pPr>
        <w:ind w:left="288"/>
      </w:pPr>
      <w:r w:rsidRPr="001E7735">
        <w:t>&lt;code code="48780-1" codeSystem="</w:t>
      </w:r>
      <w:r>
        <w:t>2.16.840.1.113883.2.20.6.8</w:t>
      </w:r>
      <w:r w:rsidRPr="001E7735">
        <w:t>" displayName="SPL product data elements section"/&gt;</w:t>
      </w:r>
    </w:p>
    <w:p w:rsidR="006C03B8" w:rsidRPr="001E7735" w:rsidRDefault="006C03B8" w:rsidP="00E35068">
      <w:pPr>
        <w:ind w:left="288"/>
      </w:pPr>
      <w:r w:rsidRPr="001E7735">
        <w:t>&lt;title/&gt;</w:t>
      </w:r>
    </w:p>
    <w:p w:rsidR="006C03B8" w:rsidRPr="001E7735" w:rsidRDefault="006C03B8" w:rsidP="00E35068">
      <w:pPr>
        <w:ind w:left="288"/>
      </w:pPr>
      <w:r w:rsidRPr="001E7735">
        <w:t>&lt;text/&gt;</w:t>
      </w:r>
    </w:p>
    <w:p w:rsidR="006C03B8" w:rsidRPr="001E7735" w:rsidRDefault="006C03B8" w:rsidP="00E35068">
      <w:pPr>
        <w:ind w:left="288"/>
      </w:pPr>
      <w:r w:rsidRPr="001E7735">
        <w:t>&lt;effectiveTime value="20151207"/&gt;</w:t>
      </w:r>
    </w:p>
    <w:p w:rsidR="006C03B8" w:rsidRPr="001E7735" w:rsidRDefault="006C03B8" w:rsidP="00E35068">
      <w:pPr>
        <w:ind w:left="288"/>
      </w:pPr>
      <w:r w:rsidRPr="001E7735">
        <w:t>&lt;</w:t>
      </w:r>
      <w:proofErr w:type="gramStart"/>
      <w:r w:rsidRPr="001E7735">
        <w:t>subject</w:t>
      </w:r>
      <w:proofErr w:type="gramEnd"/>
      <w:r w:rsidRPr="001E7735">
        <w:t>&gt;</w:t>
      </w:r>
    </w:p>
    <w:p w:rsidR="006C03B8" w:rsidRPr="001E7735" w:rsidRDefault="006C03B8" w:rsidP="00E35068">
      <w:pPr>
        <w:ind w:left="576"/>
      </w:pPr>
      <w:r w:rsidRPr="001E7735">
        <w:t>&lt;</w:t>
      </w:r>
      <w:proofErr w:type="gramStart"/>
      <w:r w:rsidRPr="001E7735">
        <w:t>manufacturedProduct</w:t>
      </w:r>
      <w:proofErr w:type="gramEnd"/>
      <w:r w:rsidRPr="001E7735">
        <w:t>&gt;</w:t>
      </w:r>
    </w:p>
    <w:p w:rsidR="006C03B8" w:rsidRPr="001E7735" w:rsidRDefault="006C03B8" w:rsidP="00E35068">
      <w:pPr>
        <w:ind w:left="864"/>
      </w:pPr>
      <w:r w:rsidRPr="001E7735">
        <w:t>&lt;</w:t>
      </w:r>
      <w:proofErr w:type="gramStart"/>
      <w:r w:rsidRPr="001E7735">
        <w:t>manufacturedProduct</w:t>
      </w:r>
      <w:proofErr w:type="gramEnd"/>
      <w:r w:rsidRPr="001E7735">
        <w:t>&gt;</w:t>
      </w:r>
    </w:p>
    <w:p w:rsidR="006C03B8" w:rsidRPr="001E7735" w:rsidRDefault="006C03B8" w:rsidP="00E35068">
      <w:pPr>
        <w:ind w:left="1152"/>
      </w:pPr>
      <w:proofErr w:type="gramStart"/>
      <w:r w:rsidRPr="001E7735">
        <w:t>&lt;!--</w:t>
      </w:r>
      <w:proofErr w:type="gramEnd"/>
      <w:r w:rsidRPr="001E7735">
        <w:t xml:space="preserve">  elements detailed later in this section--&gt;</w:t>
      </w:r>
    </w:p>
    <w:p w:rsidR="006C03B8" w:rsidRPr="001E7735" w:rsidRDefault="006C03B8" w:rsidP="00E35068">
      <w:pPr>
        <w:ind w:left="864"/>
      </w:pPr>
      <w:r w:rsidRPr="001E7735">
        <w:t>&lt;/manufacturedProduct&gt;</w:t>
      </w:r>
    </w:p>
    <w:p w:rsidR="006C03B8" w:rsidRPr="001E7735" w:rsidRDefault="006C03B8" w:rsidP="00E35068">
      <w:pPr>
        <w:ind w:left="864"/>
      </w:pPr>
      <w:proofErr w:type="gramStart"/>
      <w:r w:rsidRPr="001E7735">
        <w:t>&lt;!--</w:t>
      </w:r>
      <w:proofErr w:type="gramEnd"/>
      <w:r w:rsidRPr="001E7735">
        <w:t xml:space="preserve">  elements detailed later in this section--&gt;</w:t>
      </w:r>
    </w:p>
    <w:p w:rsidR="006C03B8" w:rsidRPr="001E7735" w:rsidRDefault="006C03B8" w:rsidP="00E35068">
      <w:pPr>
        <w:ind w:left="576"/>
      </w:pPr>
      <w:r w:rsidRPr="001E7735">
        <w:t>&lt;/manufacturedProduct&gt;</w:t>
      </w:r>
    </w:p>
    <w:p w:rsidR="006C03B8" w:rsidRPr="001E7735" w:rsidRDefault="006C03B8" w:rsidP="00E35068">
      <w:pPr>
        <w:ind w:left="288"/>
      </w:pPr>
      <w:r w:rsidRPr="001E7735">
        <w:t>&lt;/subject&gt;</w:t>
      </w:r>
    </w:p>
    <w:p w:rsidR="006C03B8" w:rsidRPr="001E7735" w:rsidRDefault="006C03B8" w:rsidP="006C03B8">
      <w:r w:rsidRPr="001E7735">
        <w:t>&lt;/section&gt;</w:t>
      </w:r>
    </w:p>
    <w:p w:rsidR="007D3B68" w:rsidRDefault="007D3B68" w:rsidP="0080029F"/>
    <w:p w:rsidR="009427F0" w:rsidRDefault="009427F0" w:rsidP="00E35068">
      <w:pPr>
        <w:keepNext/>
      </w:pPr>
      <w:r>
        <w:lastRenderedPageBreak/>
        <w:t>The diagram below shows the XML structure for the &lt;subject&gt; element.</w:t>
      </w:r>
    </w:p>
    <w:p w:rsidR="009427F0" w:rsidRPr="00675DAA" w:rsidRDefault="009427F0" w:rsidP="0080029F">
      <w:r>
        <w:rPr>
          <w:noProof/>
          <w:lang w:val="en-US"/>
        </w:rPr>
        <w:drawing>
          <wp:inline distT="0" distB="0" distL="0" distR="0" wp14:anchorId="7FB91A5A" wp14:editId="7B34E574">
            <wp:extent cx="4286250" cy="317223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286250" cy="3172236"/>
                    </a:xfrm>
                    <a:prstGeom prst="rect">
                      <a:avLst/>
                    </a:prstGeom>
                  </pic:spPr>
                </pic:pic>
              </a:graphicData>
            </a:graphic>
          </wp:inline>
        </w:drawing>
      </w:r>
    </w:p>
    <w:p w:rsidR="009427F0" w:rsidRDefault="009427F0" w:rsidP="0080029F"/>
    <w:p w:rsidR="000F4FB9" w:rsidRDefault="000F4FB9" w:rsidP="0080029F">
      <w:r>
        <w:t xml:space="preserve">The following is an example for a drug product: </w:t>
      </w:r>
    </w:p>
    <w:p w:rsidR="00E35068" w:rsidRPr="00F67C8B" w:rsidRDefault="00E35068" w:rsidP="00E35068">
      <w:pPr>
        <w:pStyle w:val="Default"/>
        <w:rPr>
          <w:sz w:val="23"/>
          <w:szCs w:val="23"/>
        </w:rPr>
      </w:pPr>
      <w:r w:rsidRPr="00F67C8B">
        <w:rPr>
          <w:sz w:val="23"/>
          <w:szCs w:val="23"/>
        </w:rPr>
        <w:t>&lt;</w:t>
      </w:r>
      <w:proofErr w:type="gramStart"/>
      <w:r w:rsidRPr="00F67C8B">
        <w:rPr>
          <w:sz w:val="23"/>
          <w:szCs w:val="23"/>
        </w:rPr>
        <w:t>manufacturedProduct</w:t>
      </w:r>
      <w:proofErr w:type="gramEnd"/>
      <w:r w:rsidRPr="00F67C8B">
        <w:rPr>
          <w:sz w:val="23"/>
          <w:szCs w:val="23"/>
        </w:rPr>
        <w:t>&gt;</w:t>
      </w:r>
    </w:p>
    <w:p w:rsidR="00E35068" w:rsidRPr="00F67C8B" w:rsidRDefault="00E35068" w:rsidP="00E35068">
      <w:pPr>
        <w:pStyle w:val="Default"/>
        <w:ind w:left="288"/>
        <w:rPr>
          <w:sz w:val="23"/>
          <w:szCs w:val="23"/>
        </w:rPr>
      </w:pPr>
      <w:r w:rsidRPr="00F67C8B">
        <w:rPr>
          <w:sz w:val="23"/>
          <w:szCs w:val="23"/>
        </w:rPr>
        <w:t>&lt;</w:t>
      </w:r>
      <w:proofErr w:type="gramStart"/>
      <w:r w:rsidRPr="00F67C8B">
        <w:rPr>
          <w:sz w:val="23"/>
          <w:szCs w:val="23"/>
        </w:rPr>
        <w:t>manufacturedProduct</w:t>
      </w:r>
      <w:proofErr w:type="gramEnd"/>
      <w:r w:rsidRPr="00F67C8B">
        <w:rPr>
          <w:sz w:val="23"/>
          <w:szCs w:val="23"/>
        </w:rPr>
        <w:t xml:space="preserve">&gt; </w:t>
      </w:r>
    </w:p>
    <w:p w:rsidR="00E35068" w:rsidRPr="00F67C8B" w:rsidRDefault="00E35068" w:rsidP="00E35068">
      <w:pPr>
        <w:pStyle w:val="Default"/>
        <w:ind w:left="288"/>
        <w:rPr>
          <w:sz w:val="23"/>
          <w:szCs w:val="23"/>
        </w:rPr>
      </w:pPr>
      <w:r w:rsidRPr="00F67C8B">
        <w:rPr>
          <w:sz w:val="23"/>
          <w:szCs w:val="23"/>
        </w:rPr>
        <w:t xml:space="preserve">&lt;code code="DIN" codeSystem="2.16.840.1.113883.2.20.6.42"/&gt; </w:t>
      </w:r>
    </w:p>
    <w:p w:rsidR="00E35068" w:rsidRPr="00F67C8B" w:rsidRDefault="00E35068" w:rsidP="00E35068">
      <w:pPr>
        <w:pStyle w:val="Default"/>
        <w:ind w:left="288"/>
        <w:rPr>
          <w:sz w:val="23"/>
          <w:szCs w:val="23"/>
        </w:rPr>
      </w:pPr>
      <w:r w:rsidRPr="00F67C8B">
        <w:rPr>
          <w:sz w:val="23"/>
          <w:szCs w:val="23"/>
        </w:rPr>
        <w:t>&lt;</w:t>
      </w:r>
      <w:proofErr w:type="gramStart"/>
      <w:r w:rsidRPr="00F67C8B">
        <w:rPr>
          <w:sz w:val="23"/>
          <w:szCs w:val="23"/>
        </w:rPr>
        <w:t>name&gt;</w:t>
      </w:r>
      <w:proofErr w:type="gramEnd"/>
      <w:r w:rsidRPr="00F67C8B">
        <w:rPr>
          <w:sz w:val="23"/>
          <w:szCs w:val="23"/>
        </w:rPr>
        <w:t xml:space="preserve">proprietary name &lt;suffix&gt;suffix to name&lt;/suffix&gt;&lt;/name&gt; </w:t>
      </w:r>
    </w:p>
    <w:p w:rsidR="00E35068" w:rsidRPr="00F67C8B" w:rsidRDefault="00E35068" w:rsidP="00E35068">
      <w:pPr>
        <w:pStyle w:val="Default"/>
        <w:ind w:left="288"/>
        <w:rPr>
          <w:sz w:val="23"/>
          <w:szCs w:val="23"/>
        </w:rPr>
      </w:pPr>
      <w:r w:rsidRPr="00F67C8B">
        <w:rPr>
          <w:sz w:val="23"/>
          <w:szCs w:val="23"/>
        </w:rPr>
        <w:t xml:space="preserve">&lt;formCode code="dose form code" codeSystem="2.16.840.1.113883.2.20.6.3” displayName="display name"/&gt; </w:t>
      </w:r>
    </w:p>
    <w:p w:rsidR="00E35068" w:rsidRPr="00F67C8B" w:rsidRDefault="00E35068" w:rsidP="00E35068">
      <w:pPr>
        <w:pStyle w:val="Default"/>
        <w:ind w:left="288"/>
        <w:rPr>
          <w:sz w:val="23"/>
          <w:szCs w:val="23"/>
        </w:rPr>
      </w:pPr>
      <w:r w:rsidRPr="00F67C8B">
        <w:rPr>
          <w:sz w:val="23"/>
          <w:szCs w:val="23"/>
        </w:rPr>
        <w:t xml:space="preserve">   &lt;</w:t>
      </w:r>
      <w:proofErr w:type="gramStart"/>
      <w:r w:rsidRPr="00F67C8B">
        <w:rPr>
          <w:sz w:val="23"/>
          <w:szCs w:val="23"/>
        </w:rPr>
        <w:t>asEntityWithGeneric</w:t>
      </w:r>
      <w:proofErr w:type="gramEnd"/>
      <w:r w:rsidRPr="00F67C8B">
        <w:rPr>
          <w:sz w:val="23"/>
          <w:szCs w:val="23"/>
        </w:rPr>
        <w:t xml:space="preserve">&gt; </w:t>
      </w:r>
    </w:p>
    <w:p w:rsidR="00E35068" w:rsidRPr="00F67C8B" w:rsidRDefault="00E35068" w:rsidP="00E35068">
      <w:pPr>
        <w:pStyle w:val="Default"/>
        <w:ind w:left="864"/>
        <w:rPr>
          <w:sz w:val="23"/>
          <w:szCs w:val="23"/>
        </w:rPr>
      </w:pPr>
      <w:r w:rsidRPr="00F67C8B">
        <w:rPr>
          <w:sz w:val="23"/>
          <w:szCs w:val="23"/>
        </w:rPr>
        <w:t>&lt;</w:t>
      </w:r>
      <w:proofErr w:type="gramStart"/>
      <w:r w:rsidRPr="00F67C8B">
        <w:rPr>
          <w:sz w:val="23"/>
          <w:szCs w:val="23"/>
        </w:rPr>
        <w:t>genericMedicine</w:t>
      </w:r>
      <w:proofErr w:type="gramEnd"/>
      <w:r w:rsidRPr="00F67C8B">
        <w:rPr>
          <w:sz w:val="23"/>
          <w:szCs w:val="23"/>
        </w:rPr>
        <w:t xml:space="preserve">&gt; </w:t>
      </w:r>
    </w:p>
    <w:p w:rsidR="00E35068" w:rsidRPr="00F67C8B" w:rsidRDefault="00E35068" w:rsidP="00E35068">
      <w:pPr>
        <w:pStyle w:val="Default"/>
        <w:ind w:left="1152"/>
        <w:rPr>
          <w:sz w:val="23"/>
          <w:szCs w:val="23"/>
        </w:rPr>
      </w:pPr>
      <w:r w:rsidRPr="00F67C8B">
        <w:rPr>
          <w:sz w:val="23"/>
          <w:szCs w:val="23"/>
        </w:rPr>
        <w:t>&lt;</w:t>
      </w:r>
      <w:proofErr w:type="gramStart"/>
      <w:r w:rsidRPr="00F67C8B">
        <w:rPr>
          <w:sz w:val="23"/>
          <w:szCs w:val="23"/>
        </w:rPr>
        <w:t>name&gt;</w:t>
      </w:r>
      <w:proofErr w:type="gramEnd"/>
      <w:r w:rsidRPr="00F67C8B">
        <w:rPr>
          <w:sz w:val="23"/>
          <w:szCs w:val="23"/>
        </w:rPr>
        <w:t>non-proprietary name&lt;/name&gt;</w:t>
      </w:r>
    </w:p>
    <w:p w:rsidR="00E35068" w:rsidRPr="00F67C8B" w:rsidRDefault="00E35068" w:rsidP="00E35068">
      <w:pPr>
        <w:pStyle w:val="Default"/>
        <w:ind w:left="864"/>
        <w:rPr>
          <w:sz w:val="23"/>
          <w:szCs w:val="23"/>
        </w:rPr>
      </w:pPr>
      <w:r w:rsidRPr="00F67C8B">
        <w:rPr>
          <w:sz w:val="23"/>
          <w:szCs w:val="23"/>
        </w:rPr>
        <w:t>&lt;/genericMedicine&gt;</w:t>
      </w:r>
    </w:p>
    <w:p w:rsidR="00E35068" w:rsidRPr="00F67C8B" w:rsidRDefault="00E35068" w:rsidP="00E35068">
      <w:pPr>
        <w:pStyle w:val="Default"/>
        <w:ind w:left="576"/>
        <w:rPr>
          <w:sz w:val="23"/>
          <w:szCs w:val="23"/>
        </w:rPr>
      </w:pPr>
      <w:r w:rsidRPr="00F67C8B">
        <w:rPr>
          <w:sz w:val="23"/>
          <w:szCs w:val="23"/>
        </w:rPr>
        <w:t xml:space="preserve">&lt;/asEntityWithGeneric&gt; </w:t>
      </w:r>
    </w:p>
    <w:p w:rsidR="00E35068" w:rsidRPr="00F67C8B" w:rsidRDefault="00E35068" w:rsidP="00E35068">
      <w:pPr>
        <w:pStyle w:val="Default"/>
        <w:ind w:left="288"/>
        <w:rPr>
          <w:sz w:val="23"/>
          <w:szCs w:val="23"/>
        </w:rPr>
      </w:pPr>
      <w:r w:rsidRPr="00F67C8B">
        <w:rPr>
          <w:sz w:val="23"/>
          <w:szCs w:val="23"/>
        </w:rPr>
        <w:t xml:space="preserve">&lt;/manufacturedProduct&gt; </w:t>
      </w:r>
    </w:p>
    <w:p w:rsidR="00E35068" w:rsidRPr="00F67C8B" w:rsidRDefault="00E35068" w:rsidP="00E35068">
      <w:pPr>
        <w:pStyle w:val="Default"/>
        <w:ind w:left="288"/>
        <w:rPr>
          <w:sz w:val="23"/>
          <w:szCs w:val="23"/>
        </w:rPr>
      </w:pPr>
      <w:r w:rsidRPr="00F67C8B">
        <w:rPr>
          <w:sz w:val="23"/>
          <w:szCs w:val="23"/>
        </w:rPr>
        <w:t>&lt;</w:t>
      </w:r>
      <w:proofErr w:type="gramStart"/>
      <w:r w:rsidRPr="00F67C8B">
        <w:rPr>
          <w:sz w:val="23"/>
          <w:szCs w:val="23"/>
        </w:rPr>
        <w:t>subjectOf</w:t>
      </w:r>
      <w:proofErr w:type="gramEnd"/>
      <w:r w:rsidRPr="00F67C8B">
        <w:rPr>
          <w:sz w:val="23"/>
          <w:szCs w:val="23"/>
        </w:rPr>
        <w:t>&gt;</w:t>
      </w:r>
    </w:p>
    <w:p w:rsidR="00E35068" w:rsidRPr="00F67C8B" w:rsidRDefault="00E35068" w:rsidP="00E35068">
      <w:pPr>
        <w:pStyle w:val="Default"/>
        <w:ind w:left="576"/>
        <w:rPr>
          <w:sz w:val="23"/>
          <w:szCs w:val="23"/>
        </w:rPr>
      </w:pPr>
      <w:r w:rsidRPr="00F67C8B">
        <w:rPr>
          <w:sz w:val="23"/>
          <w:szCs w:val="23"/>
        </w:rPr>
        <w:t>&lt;</w:t>
      </w:r>
      <w:proofErr w:type="gramStart"/>
      <w:r w:rsidRPr="00F67C8B">
        <w:rPr>
          <w:sz w:val="23"/>
          <w:szCs w:val="23"/>
        </w:rPr>
        <w:t>approval</w:t>
      </w:r>
      <w:proofErr w:type="gramEnd"/>
      <w:r w:rsidRPr="00F67C8B">
        <w:rPr>
          <w:sz w:val="23"/>
          <w:szCs w:val="23"/>
        </w:rPr>
        <w:t xml:space="preserve">&gt; </w:t>
      </w:r>
    </w:p>
    <w:p w:rsidR="00E35068" w:rsidRPr="00F67C8B" w:rsidRDefault="00E35068" w:rsidP="00E35068">
      <w:pPr>
        <w:pStyle w:val="Default"/>
        <w:ind w:left="576"/>
        <w:rPr>
          <w:sz w:val="23"/>
          <w:szCs w:val="23"/>
        </w:rPr>
      </w:pPr>
      <w:proofErr w:type="gramStart"/>
      <w:r w:rsidRPr="00F67C8B">
        <w:rPr>
          <w:sz w:val="23"/>
          <w:szCs w:val="23"/>
        </w:rPr>
        <w:t>&lt;!--</w:t>
      </w:r>
      <w:proofErr w:type="gramEnd"/>
      <w:r w:rsidRPr="00F67C8B">
        <w:rPr>
          <w:sz w:val="23"/>
          <w:szCs w:val="23"/>
        </w:rPr>
        <w:t xml:space="preserve"> possibly approval number --&gt; </w:t>
      </w:r>
    </w:p>
    <w:p w:rsidR="00E35068" w:rsidRPr="00F67C8B" w:rsidRDefault="00E35068" w:rsidP="00E35068">
      <w:pPr>
        <w:pStyle w:val="Default"/>
        <w:ind w:left="576"/>
        <w:rPr>
          <w:sz w:val="23"/>
          <w:szCs w:val="23"/>
        </w:rPr>
      </w:pPr>
      <w:r w:rsidRPr="00F67C8B">
        <w:rPr>
          <w:sz w:val="23"/>
          <w:szCs w:val="23"/>
        </w:rPr>
        <w:t xml:space="preserve">&lt;code code="1" displayName="NDS" codeSystem="2.16.840.1.113883.2.20.6.11"/&gt; </w:t>
      </w:r>
    </w:p>
    <w:p w:rsidR="00E35068" w:rsidRPr="00F67C8B" w:rsidRDefault="00E35068" w:rsidP="00E35068">
      <w:pPr>
        <w:pStyle w:val="Default"/>
        <w:ind w:left="576"/>
        <w:rPr>
          <w:sz w:val="23"/>
          <w:szCs w:val="23"/>
        </w:rPr>
      </w:pPr>
      <w:proofErr w:type="gramStart"/>
      <w:r w:rsidRPr="00F67C8B">
        <w:rPr>
          <w:sz w:val="23"/>
          <w:szCs w:val="23"/>
        </w:rPr>
        <w:t>&lt;!--</w:t>
      </w:r>
      <w:proofErr w:type="gramEnd"/>
      <w:r w:rsidRPr="00F67C8B">
        <w:rPr>
          <w:sz w:val="23"/>
          <w:szCs w:val="23"/>
        </w:rPr>
        <w:t xml:space="preserve"> possibly other attributes in the marketing category --&gt; </w:t>
      </w:r>
    </w:p>
    <w:p w:rsidR="00E35068" w:rsidRPr="00F67C8B" w:rsidRDefault="00E35068" w:rsidP="00E35068">
      <w:pPr>
        <w:pStyle w:val="Default"/>
        <w:ind w:left="576"/>
        <w:rPr>
          <w:sz w:val="23"/>
          <w:szCs w:val="23"/>
        </w:rPr>
      </w:pPr>
      <w:r w:rsidRPr="00F67C8B">
        <w:rPr>
          <w:sz w:val="23"/>
          <w:szCs w:val="23"/>
        </w:rPr>
        <w:t xml:space="preserve">&lt;/approval&gt; </w:t>
      </w:r>
    </w:p>
    <w:p w:rsidR="00E35068" w:rsidRPr="00F67C8B" w:rsidRDefault="00E35068" w:rsidP="00E35068">
      <w:pPr>
        <w:pStyle w:val="Default"/>
        <w:ind w:left="288"/>
        <w:rPr>
          <w:sz w:val="23"/>
          <w:szCs w:val="23"/>
        </w:rPr>
      </w:pPr>
      <w:r w:rsidRPr="00F67C8B">
        <w:rPr>
          <w:sz w:val="23"/>
          <w:szCs w:val="23"/>
        </w:rPr>
        <w:t xml:space="preserve">&lt;/subjectOf&gt; </w:t>
      </w:r>
    </w:p>
    <w:p w:rsidR="00E35068" w:rsidRPr="00F67C8B" w:rsidRDefault="00E35068" w:rsidP="00E35068">
      <w:pPr>
        <w:pStyle w:val="Default"/>
        <w:rPr>
          <w:sz w:val="23"/>
          <w:szCs w:val="23"/>
        </w:rPr>
      </w:pPr>
      <w:r w:rsidRPr="00F67C8B">
        <w:rPr>
          <w:sz w:val="23"/>
          <w:szCs w:val="23"/>
        </w:rPr>
        <w:t xml:space="preserve">&lt;/manufacturedProduct&gt; </w:t>
      </w:r>
    </w:p>
    <w:p w:rsidR="00E35068" w:rsidRPr="00266B47" w:rsidRDefault="00E35068" w:rsidP="00E35068"/>
    <w:p w:rsidR="000F4FB9" w:rsidRDefault="00D7067B" w:rsidP="0080029F">
      <w:r>
        <w:t xml:space="preserve">General information </w:t>
      </w:r>
      <w:r w:rsidR="000F4FB9">
        <w:t xml:space="preserve">relating to the </w:t>
      </w:r>
      <w:r>
        <w:t xml:space="preserve">product data </w:t>
      </w:r>
      <w:r w:rsidR="000F4FB9">
        <w:t>elements are provided below:</w:t>
      </w:r>
    </w:p>
    <w:p w:rsidR="000F4FB9" w:rsidRPr="00FD5F33" w:rsidRDefault="000F4FB9" w:rsidP="0080029F"/>
    <w:p w:rsidR="000F4FB9" w:rsidRDefault="000F4FB9" w:rsidP="0080029F">
      <w:pPr>
        <w:pStyle w:val="Default"/>
        <w:numPr>
          <w:ilvl w:val="0"/>
          <w:numId w:val="6"/>
        </w:numPr>
        <w:ind w:left="360"/>
        <w:rPr>
          <w:rFonts w:eastAsia="Arial Unicode MS"/>
          <w:sz w:val="23"/>
          <w:szCs w:val="23"/>
        </w:rPr>
      </w:pPr>
      <w:r w:rsidRPr="00EB550B">
        <w:rPr>
          <w:rFonts w:eastAsia="Arial Unicode MS"/>
          <w:sz w:val="23"/>
          <w:szCs w:val="23"/>
        </w:rPr>
        <w:t>Code (Item Code)</w:t>
      </w:r>
      <w:r>
        <w:rPr>
          <w:rFonts w:eastAsia="Arial Unicode MS"/>
          <w:sz w:val="23"/>
          <w:szCs w:val="23"/>
        </w:rPr>
        <w:t>:</w:t>
      </w:r>
      <w:r w:rsidRPr="00EB550B">
        <w:rPr>
          <w:rFonts w:eastAsia="Arial Unicode MS"/>
          <w:sz w:val="23"/>
          <w:szCs w:val="23"/>
        </w:rPr>
        <w:t xml:space="preserve"> </w:t>
      </w:r>
      <w:r w:rsidR="001D5071">
        <w:rPr>
          <w:rFonts w:eastAsia="Arial Unicode MS"/>
          <w:sz w:val="23"/>
          <w:szCs w:val="23"/>
        </w:rPr>
        <w:t xml:space="preserve">The </w:t>
      </w:r>
      <w:r w:rsidRPr="00EB550B">
        <w:rPr>
          <w:rFonts w:eastAsia="Arial Unicode MS"/>
          <w:sz w:val="23"/>
          <w:szCs w:val="23"/>
        </w:rPr>
        <w:t xml:space="preserve">unique identification of this product whether or not the (item) code is printed on the product itself. </w:t>
      </w:r>
      <w:r w:rsidR="00DF5A2A">
        <w:rPr>
          <w:rFonts w:eastAsia="Arial Unicode MS"/>
          <w:sz w:val="23"/>
          <w:szCs w:val="23"/>
        </w:rPr>
        <w:t>The item code is the DIN assigned by HPFB.</w:t>
      </w:r>
    </w:p>
    <w:p w:rsidR="000F4FB9" w:rsidRPr="00EB550B" w:rsidRDefault="000F4FB9" w:rsidP="0080029F">
      <w:pPr>
        <w:pStyle w:val="Default"/>
        <w:ind w:left="360"/>
        <w:rPr>
          <w:rFonts w:eastAsia="Arial Unicode MS"/>
          <w:sz w:val="23"/>
          <w:szCs w:val="23"/>
        </w:rPr>
      </w:pPr>
    </w:p>
    <w:p w:rsidR="00640585" w:rsidRDefault="000F4FB9" w:rsidP="0080029F">
      <w:pPr>
        <w:pStyle w:val="Default"/>
        <w:numPr>
          <w:ilvl w:val="0"/>
          <w:numId w:val="6"/>
        </w:numPr>
        <w:ind w:left="360"/>
        <w:rPr>
          <w:rFonts w:eastAsia="Arial Unicode MS"/>
          <w:sz w:val="23"/>
          <w:szCs w:val="23"/>
        </w:rPr>
      </w:pPr>
      <w:r w:rsidRPr="00EB550B">
        <w:rPr>
          <w:rFonts w:eastAsia="Arial Unicode MS"/>
          <w:sz w:val="23"/>
          <w:szCs w:val="23"/>
        </w:rPr>
        <w:t>Name: When specific manufactured or marketed products are described, the name is the proprietary name as it appears on the label divided between &lt;</w:t>
      </w:r>
      <w:proofErr w:type="gramStart"/>
      <w:r w:rsidRPr="00EB550B">
        <w:rPr>
          <w:rFonts w:eastAsia="Arial Unicode MS"/>
          <w:sz w:val="23"/>
          <w:szCs w:val="23"/>
        </w:rPr>
        <w:t>name</w:t>
      </w:r>
      <w:proofErr w:type="gramEnd"/>
      <w:r w:rsidRPr="00EB550B">
        <w:rPr>
          <w:rFonts w:eastAsia="Arial Unicode MS"/>
          <w:sz w:val="23"/>
          <w:szCs w:val="23"/>
        </w:rPr>
        <w:t xml:space="preserve">&gt; and &lt;suffix&gt;. </w:t>
      </w:r>
      <w:r w:rsidRPr="00FD5F33">
        <w:rPr>
          <w:rFonts w:eastAsia="Arial Unicode MS"/>
          <w:sz w:val="23"/>
          <w:szCs w:val="23"/>
        </w:rPr>
        <w:t xml:space="preserve">The &lt;name&gt; is the initial portion of the proprietary name describing the ingredients without any other descriptors including trademarks and dosage forms. If necessary, &lt;suffix&gt; is used for descriptors such as “extended release”. When using the &lt;suffix&gt;, a space after the proprietary name is added as necessary. Non-proprietary or generic names of drugs are found in the &lt;genericMedicine&gt;&lt;name&gt; element. Device type codes and descriptions use &lt;asSpecializedKind&gt;. </w:t>
      </w:r>
    </w:p>
    <w:p w:rsidR="00640585" w:rsidRDefault="00640585" w:rsidP="0080029F">
      <w:pPr>
        <w:pStyle w:val="ListParagraph"/>
      </w:pPr>
    </w:p>
    <w:p w:rsidR="000F4FB9" w:rsidRPr="00640585" w:rsidRDefault="000F4FB9" w:rsidP="0080029F">
      <w:pPr>
        <w:pStyle w:val="Default"/>
        <w:numPr>
          <w:ilvl w:val="0"/>
          <w:numId w:val="6"/>
        </w:numPr>
        <w:ind w:left="360"/>
        <w:rPr>
          <w:rFonts w:eastAsia="Arial Unicode MS"/>
          <w:sz w:val="23"/>
          <w:szCs w:val="23"/>
        </w:rPr>
      </w:pPr>
      <w:r w:rsidRPr="00640585">
        <w:rPr>
          <w:rFonts w:eastAsia="Arial Unicode MS"/>
          <w:sz w:val="23"/>
          <w:szCs w:val="23"/>
        </w:rPr>
        <w:t>Description: A brief description is added in the &lt;desc&gt; element that states succinctly the kind of device. This text should be brief to be able to list it in short summary listings. While the text can be up to 512 characters in length, it should normally be much shorter so that it will be useful for listing in tables. A device also has a device-nomenclature code in the &lt;asSpecializedKind&gt; element. This code comes from the Product Classification terminology</w:t>
      </w:r>
      <w:r w:rsidR="00640585" w:rsidRPr="00640585">
        <w:rPr>
          <w:rFonts w:eastAsia="Arial Unicode MS"/>
          <w:sz w:val="23"/>
          <w:szCs w:val="23"/>
        </w:rPr>
        <w:t xml:space="preserve"> (OID: </w:t>
      </w:r>
      <w:r w:rsidR="00E60A6A">
        <w:rPr>
          <w:rFonts w:eastAsia="Arial Unicode MS"/>
          <w:sz w:val="23"/>
          <w:szCs w:val="23"/>
        </w:rPr>
        <w:t>2.16.840.1.113883.2.20.6.27</w:t>
      </w:r>
      <w:r w:rsidR="00640585" w:rsidRPr="00640585">
        <w:rPr>
          <w:rFonts w:eastAsia="Arial Unicode MS"/>
          <w:sz w:val="23"/>
          <w:szCs w:val="23"/>
        </w:rPr>
        <w:t>)</w:t>
      </w:r>
      <w:r w:rsidRPr="00640585">
        <w:rPr>
          <w:rFonts w:eastAsia="Arial Unicode MS"/>
          <w:sz w:val="23"/>
          <w:szCs w:val="23"/>
        </w:rPr>
        <w:t xml:space="preserve">. </w:t>
      </w:r>
    </w:p>
    <w:p w:rsidR="000F4FB9" w:rsidRPr="00EB550B" w:rsidRDefault="000F4FB9" w:rsidP="0080029F">
      <w:pPr>
        <w:pStyle w:val="Default"/>
        <w:rPr>
          <w:rFonts w:eastAsia="Arial Unicode MS"/>
          <w:sz w:val="23"/>
          <w:szCs w:val="23"/>
        </w:rPr>
      </w:pPr>
    </w:p>
    <w:p w:rsidR="0028758E" w:rsidRPr="00F67C8B" w:rsidRDefault="0028758E" w:rsidP="0080029F">
      <w:pPr>
        <w:rPr>
          <w:rFonts w:eastAsia="Arial Unicode MS"/>
        </w:rPr>
      </w:pPr>
      <w:r w:rsidRPr="00F67C8B">
        <w:rPr>
          <w:rFonts w:eastAsia="Arial Unicode MS"/>
        </w:rPr>
        <w:t>The following is an example for a drug product:</w:t>
      </w:r>
    </w:p>
    <w:p w:rsidR="00E35068" w:rsidRPr="00F67C8B" w:rsidRDefault="00E35068" w:rsidP="00E35068">
      <w:pPr>
        <w:rPr>
          <w:rFonts w:eastAsia="Arial Unicode MS"/>
        </w:rPr>
      </w:pPr>
      <w:r w:rsidRPr="00F67C8B">
        <w:rPr>
          <w:rFonts w:eastAsia="Arial Unicode MS"/>
        </w:rPr>
        <w:t>&lt;</w:t>
      </w:r>
      <w:proofErr w:type="gramStart"/>
      <w:r w:rsidRPr="00F67C8B">
        <w:rPr>
          <w:rFonts w:eastAsia="Arial Unicode MS"/>
        </w:rPr>
        <w:t>subject</w:t>
      </w:r>
      <w:proofErr w:type="gramEnd"/>
      <w:r w:rsidRPr="00F67C8B">
        <w:rPr>
          <w:rFonts w:eastAsia="Arial Unicode MS"/>
        </w:rPr>
        <w:t xml:space="preserve">&gt; </w:t>
      </w:r>
    </w:p>
    <w:p w:rsidR="00E35068" w:rsidRPr="00F67C8B" w:rsidRDefault="00E35068" w:rsidP="00E35068">
      <w:pPr>
        <w:ind w:left="288"/>
        <w:rPr>
          <w:rFonts w:eastAsia="Arial Unicode MS"/>
        </w:rPr>
      </w:pPr>
      <w:r w:rsidRPr="00F67C8B">
        <w:rPr>
          <w:rFonts w:eastAsia="Arial Unicode MS"/>
        </w:rPr>
        <w:t>&lt;</w:t>
      </w:r>
      <w:proofErr w:type="gramStart"/>
      <w:r w:rsidRPr="00F67C8B">
        <w:rPr>
          <w:rFonts w:eastAsia="Arial Unicode MS"/>
        </w:rPr>
        <w:t>manufacturedProduct</w:t>
      </w:r>
      <w:proofErr w:type="gramEnd"/>
      <w:r w:rsidRPr="00F67C8B">
        <w:rPr>
          <w:rFonts w:eastAsia="Arial Unicode MS"/>
        </w:rPr>
        <w:t xml:space="preserve">&gt; </w:t>
      </w:r>
    </w:p>
    <w:p w:rsidR="00E35068" w:rsidRPr="00F67C8B" w:rsidRDefault="00E35068" w:rsidP="00E35068">
      <w:pPr>
        <w:ind w:left="576"/>
        <w:rPr>
          <w:rFonts w:eastAsia="Arial Unicode MS"/>
        </w:rPr>
      </w:pPr>
      <w:r w:rsidRPr="00F67C8B">
        <w:rPr>
          <w:rFonts w:eastAsia="Arial Unicode MS"/>
        </w:rPr>
        <w:t>&lt;</w:t>
      </w:r>
      <w:proofErr w:type="gramStart"/>
      <w:r w:rsidRPr="00F67C8B">
        <w:rPr>
          <w:rFonts w:eastAsia="Arial Unicode MS"/>
        </w:rPr>
        <w:t>manufacturedProduct</w:t>
      </w:r>
      <w:proofErr w:type="gramEnd"/>
      <w:r w:rsidRPr="00F67C8B">
        <w:rPr>
          <w:rFonts w:eastAsia="Arial Unicode MS"/>
        </w:rPr>
        <w:t xml:space="preserve">&gt; </w:t>
      </w:r>
    </w:p>
    <w:p w:rsidR="00E35068" w:rsidRPr="00F67C8B" w:rsidRDefault="00E35068" w:rsidP="00E35068">
      <w:pPr>
        <w:ind w:left="864"/>
        <w:rPr>
          <w:rFonts w:eastAsia="Arial Unicode MS"/>
        </w:rPr>
      </w:pPr>
      <w:r w:rsidRPr="00F67C8B">
        <w:rPr>
          <w:rFonts w:eastAsia="Arial Unicode MS"/>
        </w:rPr>
        <w:t xml:space="preserve">&lt;code code="Product Code" codeSystem="2.16.840.1.113883.2.20.6.42"/&gt; </w:t>
      </w:r>
    </w:p>
    <w:p w:rsidR="00E35068" w:rsidRPr="00F67C8B" w:rsidRDefault="00E35068" w:rsidP="00E35068">
      <w:pPr>
        <w:ind w:left="864"/>
        <w:rPr>
          <w:rFonts w:eastAsia="Arial Unicode MS"/>
        </w:rPr>
      </w:pPr>
      <w:r w:rsidRPr="00F67C8B">
        <w:rPr>
          <w:rFonts w:eastAsia="Arial Unicode MS"/>
        </w:rPr>
        <w:t>&lt;</w:t>
      </w:r>
      <w:proofErr w:type="gramStart"/>
      <w:r w:rsidRPr="00F67C8B">
        <w:rPr>
          <w:rFonts w:eastAsia="Arial Unicode MS"/>
        </w:rPr>
        <w:t>name&gt;</w:t>
      </w:r>
      <w:proofErr w:type="gramEnd"/>
      <w:r w:rsidRPr="00F67C8B">
        <w:rPr>
          <w:rFonts w:eastAsia="Arial Unicode MS"/>
        </w:rPr>
        <w:t xml:space="preserve">proprietary name &lt;suffix&gt;suffix to name&lt;/suffix&gt;&lt;/name&gt; </w:t>
      </w:r>
    </w:p>
    <w:p w:rsidR="00E35068" w:rsidRPr="00F67C8B" w:rsidRDefault="00E35068" w:rsidP="00E35068">
      <w:pPr>
        <w:ind w:left="864"/>
        <w:rPr>
          <w:rFonts w:eastAsia="Arial Unicode MS"/>
        </w:rPr>
      </w:pPr>
      <w:r w:rsidRPr="00F67C8B">
        <w:rPr>
          <w:rFonts w:eastAsia="Arial Unicode MS"/>
        </w:rPr>
        <w:t>&lt;formCode code="dose form code" codeSystem="2.16.840.1.113883.2.20.6.3" displayName="display name"/&gt;</w:t>
      </w:r>
    </w:p>
    <w:p w:rsidR="00E35068" w:rsidRPr="00F67C8B" w:rsidRDefault="00E35068" w:rsidP="00E35068">
      <w:pPr>
        <w:ind w:left="864"/>
        <w:rPr>
          <w:rFonts w:eastAsia="Arial Unicode MS"/>
        </w:rPr>
      </w:pPr>
      <w:r w:rsidRPr="00F67C8B">
        <w:rPr>
          <w:rFonts w:eastAsia="Arial Unicode MS"/>
        </w:rPr>
        <w:t>&lt;</w:t>
      </w:r>
      <w:proofErr w:type="gramStart"/>
      <w:r w:rsidRPr="00F67C8B">
        <w:rPr>
          <w:rFonts w:eastAsia="Arial Unicode MS"/>
        </w:rPr>
        <w:t>asEntityWithGeneric</w:t>
      </w:r>
      <w:proofErr w:type="gramEnd"/>
      <w:r w:rsidRPr="00F67C8B">
        <w:rPr>
          <w:rFonts w:eastAsia="Arial Unicode MS"/>
        </w:rPr>
        <w:t xml:space="preserve">&gt; </w:t>
      </w:r>
    </w:p>
    <w:p w:rsidR="00E35068" w:rsidRPr="00F67C8B" w:rsidRDefault="00E35068" w:rsidP="00E35068">
      <w:pPr>
        <w:ind w:left="1152"/>
        <w:rPr>
          <w:rFonts w:eastAsia="Arial Unicode MS"/>
        </w:rPr>
      </w:pPr>
      <w:r w:rsidRPr="00F67C8B">
        <w:rPr>
          <w:rFonts w:eastAsia="Arial Unicode MS"/>
        </w:rPr>
        <w:t>&lt;</w:t>
      </w:r>
      <w:proofErr w:type="gramStart"/>
      <w:r w:rsidRPr="00F67C8B">
        <w:rPr>
          <w:rFonts w:eastAsia="Arial Unicode MS"/>
        </w:rPr>
        <w:t>genericMedicine</w:t>
      </w:r>
      <w:proofErr w:type="gramEnd"/>
      <w:r w:rsidRPr="00F67C8B">
        <w:rPr>
          <w:rFonts w:eastAsia="Arial Unicode MS"/>
        </w:rPr>
        <w:t xml:space="preserve">&gt; </w:t>
      </w:r>
    </w:p>
    <w:p w:rsidR="00E35068" w:rsidRPr="00F67C8B" w:rsidRDefault="00E35068" w:rsidP="00E35068">
      <w:pPr>
        <w:ind w:left="1440"/>
        <w:rPr>
          <w:rFonts w:eastAsia="Arial Unicode MS"/>
        </w:rPr>
      </w:pPr>
      <w:r w:rsidRPr="00F67C8B">
        <w:rPr>
          <w:rFonts w:eastAsia="Arial Unicode MS"/>
        </w:rPr>
        <w:t>&lt;</w:t>
      </w:r>
      <w:proofErr w:type="gramStart"/>
      <w:r w:rsidRPr="00F67C8B">
        <w:rPr>
          <w:rFonts w:eastAsia="Arial Unicode MS"/>
        </w:rPr>
        <w:t>name&gt;</w:t>
      </w:r>
      <w:proofErr w:type="gramEnd"/>
      <w:r w:rsidRPr="00F67C8B">
        <w:rPr>
          <w:rFonts w:eastAsia="Arial Unicode MS"/>
        </w:rPr>
        <w:t xml:space="preserve">non proprietary name&lt;/name&gt; </w:t>
      </w:r>
    </w:p>
    <w:p w:rsidR="00E35068" w:rsidRPr="00F67C8B" w:rsidRDefault="00E35068" w:rsidP="00E35068">
      <w:pPr>
        <w:ind w:left="1152"/>
        <w:rPr>
          <w:rFonts w:eastAsia="Arial Unicode MS"/>
        </w:rPr>
      </w:pPr>
      <w:r w:rsidRPr="00F67C8B">
        <w:rPr>
          <w:rFonts w:eastAsia="Arial Unicode MS"/>
        </w:rPr>
        <w:t xml:space="preserve">&lt;/genericMedicine&gt; </w:t>
      </w:r>
    </w:p>
    <w:p w:rsidR="00E35068" w:rsidRPr="00F67C8B" w:rsidRDefault="00E35068" w:rsidP="00E35068">
      <w:pPr>
        <w:ind w:left="864"/>
        <w:rPr>
          <w:rFonts w:eastAsia="Arial Unicode MS"/>
        </w:rPr>
      </w:pPr>
      <w:r w:rsidRPr="00F67C8B">
        <w:rPr>
          <w:rFonts w:eastAsia="Arial Unicode MS"/>
        </w:rPr>
        <w:t xml:space="preserve">&lt;/asEntityWithGeneric&gt; </w:t>
      </w:r>
    </w:p>
    <w:p w:rsidR="00E35068" w:rsidRPr="00F67C8B" w:rsidRDefault="00E35068" w:rsidP="00E35068">
      <w:pPr>
        <w:ind w:left="576"/>
        <w:rPr>
          <w:rFonts w:eastAsia="Arial Unicode MS"/>
        </w:rPr>
      </w:pPr>
      <w:r w:rsidRPr="00F67C8B">
        <w:rPr>
          <w:rFonts w:eastAsia="Arial Unicode MS"/>
        </w:rPr>
        <w:t>&lt;/manufacturedProduct&gt;</w:t>
      </w:r>
    </w:p>
    <w:p w:rsidR="00E35068" w:rsidRPr="00F67C8B" w:rsidRDefault="00E35068" w:rsidP="00E35068">
      <w:pPr>
        <w:ind w:left="576"/>
        <w:rPr>
          <w:rFonts w:eastAsia="Arial Unicode MS"/>
        </w:rPr>
      </w:pPr>
      <w:r w:rsidRPr="00F67C8B">
        <w:rPr>
          <w:rFonts w:eastAsia="Arial Unicode MS"/>
        </w:rPr>
        <w:t>&lt;</w:t>
      </w:r>
      <w:proofErr w:type="gramStart"/>
      <w:r w:rsidRPr="00F67C8B">
        <w:rPr>
          <w:rFonts w:eastAsia="Arial Unicode MS"/>
        </w:rPr>
        <w:t>subjectOf</w:t>
      </w:r>
      <w:proofErr w:type="gramEnd"/>
      <w:r w:rsidRPr="00F67C8B">
        <w:rPr>
          <w:rFonts w:eastAsia="Arial Unicode MS"/>
        </w:rPr>
        <w:t xml:space="preserve">&gt; </w:t>
      </w:r>
    </w:p>
    <w:p w:rsidR="00E35068" w:rsidRPr="00F67C8B" w:rsidRDefault="00E35068" w:rsidP="00E35068">
      <w:pPr>
        <w:ind w:left="864"/>
        <w:rPr>
          <w:rFonts w:eastAsia="Arial Unicode MS"/>
        </w:rPr>
      </w:pPr>
      <w:r w:rsidRPr="00F67C8B">
        <w:rPr>
          <w:rFonts w:eastAsia="Arial Unicode MS"/>
        </w:rPr>
        <w:t>&lt;</w:t>
      </w:r>
      <w:proofErr w:type="gramStart"/>
      <w:r w:rsidRPr="00F67C8B">
        <w:rPr>
          <w:rFonts w:eastAsia="Arial Unicode MS"/>
        </w:rPr>
        <w:t>approval</w:t>
      </w:r>
      <w:proofErr w:type="gramEnd"/>
      <w:r w:rsidRPr="00F67C8B">
        <w:rPr>
          <w:rFonts w:eastAsia="Arial Unicode MS"/>
        </w:rPr>
        <w:t xml:space="preserve">&gt; &lt;!-- possibly approval number --&gt; </w:t>
      </w:r>
    </w:p>
    <w:p w:rsidR="00E35068" w:rsidRPr="00CE7EFF" w:rsidRDefault="00E35068" w:rsidP="00E35068">
      <w:pPr>
        <w:ind w:left="864"/>
        <w:rPr>
          <w:rFonts w:eastAsia="Arial Unicode MS"/>
          <w:lang w:val="fr-CA"/>
        </w:rPr>
      </w:pPr>
      <w:r w:rsidRPr="00CE7EFF">
        <w:rPr>
          <w:rFonts w:eastAsia="Arial Unicode MS"/>
          <w:lang w:val="fr-CA"/>
        </w:rPr>
        <w:t>&lt;code code="1" displayName="NDS" codeSystem="2.16.840.1.113883.2.20.6.11" /&gt;</w:t>
      </w:r>
    </w:p>
    <w:p w:rsidR="00E35068" w:rsidRPr="00F67C8B" w:rsidRDefault="00E35068" w:rsidP="00E35068">
      <w:pPr>
        <w:ind w:left="864"/>
        <w:rPr>
          <w:rFonts w:eastAsia="Arial Unicode MS"/>
        </w:rPr>
      </w:pPr>
      <w:proofErr w:type="gramStart"/>
      <w:r w:rsidRPr="00F67C8B">
        <w:rPr>
          <w:rFonts w:eastAsia="Arial Unicode MS"/>
        </w:rPr>
        <w:t>&lt;!--</w:t>
      </w:r>
      <w:proofErr w:type="gramEnd"/>
      <w:r w:rsidRPr="00F67C8B">
        <w:rPr>
          <w:rFonts w:eastAsia="Arial Unicode MS"/>
        </w:rPr>
        <w:t xml:space="preserve"> possibly other attributes in the marketing category --&gt; </w:t>
      </w:r>
    </w:p>
    <w:p w:rsidR="00E35068" w:rsidRPr="00F67C8B" w:rsidRDefault="00E35068" w:rsidP="00E35068">
      <w:pPr>
        <w:ind w:left="864"/>
        <w:rPr>
          <w:rFonts w:eastAsia="Arial Unicode MS"/>
        </w:rPr>
      </w:pPr>
      <w:r w:rsidRPr="00F67C8B">
        <w:rPr>
          <w:rFonts w:eastAsia="Arial Unicode MS"/>
        </w:rPr>
        <w:t xml:space="preserve">&lt;/approval&gt; </w:t>
      </w:r>
    </w:p>
    <w:p w:rsidR="00E35068" w:rsidRPr="00F67C8B" w:rsidRDefault="00E35068" w:rsidP="00E35068">
      <w:pPr>
        <w:ind w:left="576"/>
        <w:rPr>
          <w:rFonts w:eastAsia="Arial Unicode MS"/>
        </w:rPr>
      </w:pPr>
      <w:r w:rsidRPr="00F67C8B">
        <w:rPr>
          <w:rFonts w:eastAsia="Arial Unicode MS"/>
        </w:rPr>
        <w:t>&lt;/subjectOf&gt;</w:t>
      </w:r>
    </w:p>
    <w:p w:rsidR="00E35068" w:rsidRPr="00F67C8B" w:rsidRDefault="00E35068" w:rsidP="00E35068">
      <w:pPr>
        <w:ind w:left="288"/>
        <w:rPr>
          <w:rFonts w:eastAsia="Arial Unicode MS"/>
        </w:rPr>
      </w:pPr>
      <w:r w:rsidRPr="00F67C8B">
        <w:rPr>
          <w:rFonts w:eastAsia="Arial Unicode MS"/>
        </w:rPr>
        <w:t xml:space="preserve">&lt;/manufacturedProduct&gt; </w:t>
      </w:r>
    </w:p>
    <w:p w:rsidR="00E35068" w:rsidRPr="00F67C8B" w:rsidRDefault="00E35068" w:rsidP="00E35068">
      <w:pPr>
        <w:rPr>
          <w:rFonts w:eastAsia="Arial Unicode MS"/>
        </w:rPr>
      </w:pPr>
      <w:r w:rsidRPr="00F67C8B">
        <w:rPr>
          <w:rFonts w:eastAsia="Arial Unicode MS"/>
        </w:rPr>
        <w:t>&lt;/subject&gt;</w:t>
      </w:r>
    </w:p>
    <w:p w:rsidR="00E35068" w:rsidRPr="001E7735" w:rsidRDefault="00E35068" w:rsidP="00E35068"/>
    <w:p w:rsidR="000F4FB9" w:rsidRDefault="000F4FB9" w:rsidP="001D67E2">
      <w:pPr>
        <w:pStyle w:val="Heading3"/>
      </w:pPr>
      <w:bookmarkStart w:id="88" w:name="_Toc495429283"/>
      <w:r>
        <w:t>Equivalence to other Products, Product Source</w:t>
      </w:r>
      <w:bookmarkEnd w:id="88"/>
    </w:p>
    <w:p w:rsidR="000F4FB9" w:rsidRDefault="000F4FB9" w:rsidP="0080029F">
      <w:pPr>
        <w:pStyle w:val="Default"/>
        <w:rPr>
          <w:sz w:val="23"/>
          <w:szCs w:val="23"/>
        </w:rPr>
      </w:pPr>
      <w:r>
        <w:rPr>
          <w:sz w:val="23"/>
          <w:szCs w:val="23"/>
        </w:rPr>
        <w:t xml:space="preserve">The following is for referencing information already submitted for a source drug: </w:t>
      </w:r>
    </w:p>
    <w:p w:rsidR="00E35068" w:rsidRPr="00E35068" w:rsidRDefault="00E35068" w:rsidP="00E35068">
      <w:pPr>
        <w:pStyle w:val="Default"/>
        <w:rPr>
          <w:sz w:val="23"/>
          <w:szCs w:val="23"/>
        </w:rPr>
      </w:pPr>
      <w:r w:rsidRPr="00E35068">
        <w:rPr>
          <w:sz w:val="23"/>
          <w:szCs w:val="23"/>
        </w:rPr>
        <w:t>&lt;</w:t>
      </w:r>
      <w:proofErr w:type="gramStart"/>
      <w:r w:rsidRPr="00E35068">
        <w:rPr>
          <w:sz w:val="23"/>
          <w:szCs w:val="23"/>
        </w:rPr>
        <w:t>manufacturedProduct</w:t>
      </w:r>
      <w:proofErr w:type="gramEnd"/>
      <w:r w:rsidRPr="00E35068">
        <w:rPr>
          <w:sz w:val="23"/>
          <w:szCs w:val="23"/>
        </w:rPr>
        <w:t xml:space="preserve">&gt; </w:t>
      </w:r>
    </w:p>
    <w:p w:rsidR="00E35068" w:rsidRPr="00E35068" w:rsidRDefault="00E35068" w:rsidP="00E35068">
      <w:pPr>
        <w:pStyle w:val="Default"/>
        <w:ind w:left="288"/>
        <w:rPr>
          <w:sz w:val="23"/>
          <w:szCs w:val="23"/>
        </w:rPr>
      </w:pPr>
      <w:r w:rsidRPr="00E35068">
        <w:rPr>
          <w:sz w:val="23"/>
          <w:szCs w:val="23"/>
        </w:rPr>
        <w:t>&lt;</w:t>
      </w:r>
      <w:proofErr w:type="gramStart"/>
      <w:r w:rsidRPr="00E35068">
        <w:rPr>
          <w:sz w:val="23"/>
          <w:szCs w:val="23"/>
        </w:rPr>
        <w:t>manufacturedProduct</w:t>
      </w:r>
      <w:proofErr w:type="gramEnd"/>
      <w:r w:rsidRPr="00E35068">
        <w:rPr>
          <w:sz w:val="23"/>
          <w:szCs w:val="23"/>
        </w:rPr>
        <w:t xml:space="preserve">&gt; </w:t>
      </w:r>
    </w:p>
    <w:p w:rsidR="00E35068" w:rsidRPr="00E35068" w:rsidRDefault="00E35068" w:rsidP="00E35068">
      <w:pPr>
        <w:ind w:left="576"/>
      </w:pPr>
      <w:r>
        <w:t>&lt;code code="</w:t>
      </w:r>
      <w:r w:rsidRPr="000A0496">
        <w:t>Product Code</w:t>
      </w:r>
      <w:r>
        <w:t>" codeSystem="</w:t>
      </w:r>
      <w:r w:rsidRPr="00691B9B">
        <w:t xml:space="preserve"> </w:t>
      </w:r>
      <w:r>
        <w:t xml:space="preserve">2.16.840.1.113883.2.20.6.42"/&gt; </w:t>
      </w:r>
    </w:p>
    <w:p w:rsidR="00E35068" w:rsidRPr="00E35068" w:rsidRDefault="00E35068" w:rsidP="00E35068">
      <w:pPr>
        <w:pStyle w:val="Default"/>
        <w:ind w:left="576"/>
        <w:rPr>
          <w:sz w:val="23"/>
          <w:szCs w:val="23"/>
        </w:rPr>
      </w:pPr>
      <w:r w:rsidRPr="00E35068">
        <w:rPr>
          <w:sz w:val="23"/>
          <w:szCs w:val="23"/>
        </w:rPr>
        <w:t>&lt;</w:t>
      </w:r>
      <w:proofErr w:type="gramStart"/>
      <w:r w:rsidRPr="00E35068">
        <w:rPr>
          <w:sz w:val="23"/>
          <w:szCs w:val="23"/>
        </w:rPr>
        <w:t>name&gt;</w:t>
      </w:r>
      <w:proofErr w:type="gramEnd"/>
      <w:r>
        <w:rPr>
          <w:sz w:val="23"/>
          <w:szCs w:val="23"/>
        </w:rPr>
        <w:t xml:space="preserve">proprietary name </w:t>
      </w:r>
      <w:r w:rsidRPr="00E35068">
        <w:rPr>
          <w:sz w:val="23"/>
          <w:szCs w:val="23"/>
        </w:rPr>
        <w:t xml:space="preserve">&lt;suffix&gt;suffix to name&lt;/suffix&gt;&lt;/name&gt;   </w:t>
      </w:r>
    </w:p>
    <w:p w:rsidR="00E35068" w:rsidRPr="00E35068" w:rsidRDefault="00E35068" w:rsidP="00E35068">
      <w:pPr>
        <w:pStyle w:val="Default"/>
        <w:ind w:left="576"/>
        <w:rPr>
          <w:sz w:val="23"/>
          <w:szCs w:val="23"/>
        </w:rPr>
      </w:pPr>
      <w:r w:rsidRPr="00E35068">
        <w:rPr>
          <w:sz w:val="23"/>
          <w:szCs w:val="23"/>
        </w:rPr>
        <w:t xml:space="preserve">&lt;asEquivalentEntity classCode="EQUIV"&gt; </w:t>
      </w:r>
    </w:p>
    <w:p w:rsidR="00E35068" w:rsidRPr="00E35068" w:rsidRDefault="00E35068" w:rsidP="00E35068">
      <w:pPr>
        <w:pStyle w:val="Default"/>
        <w:ind w:left="864"/>
        <w:rPr>
          <w:sz w:val="23"/>
          <w:szCs w:val="23"/>
        </w:rPr>
      </w:pPr>
      <w:r w:rsidRPr="00E35068">
        <w:rPr>
          <w:sz w:val="23"/>
          <w:szCs w:val="23"/>
        </w:rPr>
        <w:lastRenderedPageBreak/>
        <w:t xml:space="preserve">&lt;code code="C64637" codeSystem="2.16.840.1.113883.2.20.6.12"/&gt; </w:t>
      </w:r>
    </w:p>
    <w:p w:rsidR="00E35068" w:rsidRPr="00E35068" w:rsidRDefault="00E35068" w:rsidP="00E35068">
      <w:pPr>
        <w:pStyle w:val="Default"/>
        <w:ind w:left="864"/>
        <w:rPr>
          <w:sz w:val="23"/>
          <w:szCs w:val="23"/>
        </w:rPr>
      </w:pPr>
      <w:r w:rsidRPr="00E35068">
        <w:rPr>
          <w:sz w:val="23"/>
          <w:szCs w:val="23"/>
        </w:rPr>
        <w:t>&lt;</w:t>
      </w:r>
      <w:proofErr w:type="gramStart"/>
      <w:r w:rsidRPr="00E35068">
        <w:rPr>
          <w:sz w:val="23"/>
          <w:szCs w:val="23"/>
        </w:rPr>
        <w:t>definingMaterialKind</w:t>
      </w:r>
      <w:proofErr w:type="gramEnd"/>
      <w:r w:rsidRPr="00E35068">
        <w:rPr>
          <w:sz w:val="23"/>
          <w:szCs w:val="23"/>
        </w:rPr>
        <w:t xml:space="preserve">&gt; </w:t>
      </w:r>
    </w:p>
    <w:p w:rsidR="00E35068" w:rsidRPr="00CE7EFF" w:rsidRDefault="00E35068" w:rsidP="00E35068">
      <w:pPr>
        <w:pStyle w:val="Default"/>
        <w:ind w:left="1152"/>
        <w:rPr>
          <w:sz w:val="23"/>
          <w:szCs w:val="23"/>
          <w:lang w:val="fr-CA"/>
        </w:rPr>
      </w:pPr>
      <w:r w:rsidRPr="00CE7EFF">
        <w:rPr>
          <w:sz w:val="23"/>
          <w:szCs w:val="23"/>
          <w:lang w:val="fr-CA"/>
        </w:rPr>
        <w:t xml:space="preserve">&lt;code code="source product DIN" codeSystem="2.16.840.1.113883.2.20.6.42"/&gt; </w:t>
      </w:r>
    </w:p>
    <w:p w:rsidR="00E35068" w:rsidRPr="00E35068" w:rsidRDefault="00E35068" w:rsidP="00E35068">
      <w:pPr>
        <w:pStyle w:val="Default"/>
        <w:ind w:left="864"/>
        <w:rPr>
          <w:sz w:val="23"/>
          <w:szCs w:val="23"/>
        </w:rPr>
      </w:pPr>
      <w:r w:rsidRPr="00E35068">
        <w:rPr>
          <w:sz w:val="23"/>
          <w:szCs w:val="23"/>
        </w:rPr>
        <w:t xml:space="preserve">&lt;/definingMaterialKind&gt; </w:t>
      </w:r>
    </w:p>
    <w:p w:rsidR="00E35068" w:rsidRPr="00E35068" w:rsidRDefault="00E35068" w:rsidP="00E35068">
      <w:pPr>
        <w:pStyle w:val="Default"/>
        <w:ind w:left="576"/>
        <w:rPr>
          <w:sz w:val="23"/>
          <w:szCs w:val="23"/>
        </w:rPr>
      </w:pPr>
      <w:r w:rsidRPr="00E35068">
        <w:rPr>
          <w:sz w:val="23"/>
          <w:szCs w:val="23"/>
        </w:rPr>
        <w:t xml:space="preserve">&lt;/asEquivalentEntity&gt; </w:t>
      </w:r>
    </w:p>
    <w:p w:rsidR="00E35068" w:rsidRPr="00E35068" w:rsidRDefault="00E35068" w:rsidP="00E35068">
      <w:pPr>
        <w:pStyle w:val="Default"/>
        <w:ind w:left="288"/>
        <w:rPr>
          <w:sz w:val="23"/>
          <w:szCs w:val="23"/>
        </w:rPr>
      </w:pPr>
      <w:r w:rsidRPr="00E35068">
        <w:rPr>
          <w:sz w:val="23"/>
          <w:szCs w:val="23"/>
        </w:rPr>
        <w:t xml:space="preserve">&lt;/manufacturedProduct&gt; </w:t>
      </w:r>
    </w:p>
    <w:p w:rsidR="00E35068" w:rsidRPr="00E35068" w:rsidRDefault="00E35068" w:rsidP="00E35068">
      <w:pPr>
        <w:pStyle w:val="Default"/>
        <w:rPr>
          <w:sz w:val="23"/>
          <w:szCs w:val="23"/>
        </w:rPr>
      </w:pPr>
      <w:r w:rsidRPr="00E35068">
        <w:rPr>
          <w:sz w:val="23"/>
          <w:szCs w:val="23"/>
        </w:rPr>
        <w:t>&lt;/manufacturedProduct&gt;</w:t>
      </w:r>
    </w:p>
    <w:p w:rsidR="00E35068" w:rsidRDefault="00E35068" w:rsidP="0080029F">
      <w:pPr>
        <w:pStyle w:val="Default"/>
        <w:rPr>
          <w:sz w:val="23"/>
          <w:szCs w:val="23"/>
        </w:rPr>
      </w:pPr>
    </w:p>
    <w:p w:rsidR="000F4FB9" w:rsidRDefault="000F4FB9" w:rsidP="0080029F">
      <w:r>
        <w:t>This is a special case of referencing other products for various purposes. Another purpose is for products that are updated with improvement, where it may be useful to indicate a succession to a previous version of the product identified by the item code of the predecessor product. This can be done using the equivalence relationship with &lt;asEquivalentEntity&gt; with a different Role code as in outlined in the example below:</w:t>
      </w:r>
    </w:p>
    <w:p w:rsidR="00E35068" w:rsidRPr="00E35068" w:rsidRDefault="00E35068" w:rsidP="00E35068">
      <w:pPr>
        <w:pStyle w:val="Default"/>
        <w:rPr>
          <w:sz w:val="23"/>
          <w:szCs w:val="23"/>
        </w:rPr>
      </w:pPr>
      <w:r w:rsidRPr="00E35068">
        <w:rPr>
          <w:sz w:val="23"/>
          <w:szCs w:val="23"/>
        </w:rPr>
        <w:t>&lt;</w:t>
      </w:r>
      <w:proofErr w:type="gramStart"/>
      <w:r w:rsidRPr="00E35068">
        <w:rPr>
          <w:sz w:val="23"/>
          <w:szCs w:val="23"/>
        </w:rPr>
        <w:t>manufacturedProduct</w:t>
      </w:r>
      <w:proofErr w:type="gramEnd"/>
      <w:r w:rsidRPr="00E35068">
        <w:rPr>
          <w:sz w:val="23"/>
          <w:szCs w:val="23"/>
        </w:rPr>
        <w:t xml:space="preserve">&gt; </w:t>
      </w:r>
    </w:p>
    <w:p w:rsidR="00E35068" w:rsidRPr="00E35068" w:rsidRDefault="00E35068" w:rsidP="00E35068">
      <w:pPr>
        <w:pStyle w:val="Default"/>
        <w:ind w:left="288"/>
        <w:rPr>
          <w:sz w:val="23"/>
          <w:szCs w:val="23"/>
        </w:rPr>
      </w:pPr>
      <w:r w:rsidRPr="00E35068">
        <w:rPr>
          <w:sz w:val="23"/>
          <w:szCs w:val="23"/>
        </w:rPr>
        <w:t>&lt;</w:t>
      </w:r>
      <w:proofErr w:type="gramStart"/>
      <w:r w:rsidRPr="00E35068">
        <w:rPr>
          <w:sz w:val="23"/>
          <w:szCs w:val="23"/>
        </w:rPr>
        <w:t>manufacturedProduct</w:t>
      </w:r>
      <w:proofErr w:type="gramEnd"/>
      <w:r w:rsidRPr="00E35068">
        <w:rPr>
          <w:sz w:val="23"/>
          <w:szCs w:val="23"/>
        </w:rPr>
        <w:t xml:space="preserve">&gt; </w:t>
      </w:r>
    </w:p>
    <w:p w:rsidR="00E35068" w:rsidRPr="00E35068" w:rsidRDefault="00E35068" w:rsidP="00E35068">
      <w:pPr>
        <w:pStyle w:val="Default"/>
        <w:ind w:left="288"/>
        <w:rPr>
          <w:sz w:val="23"/>
          <w:szCs w:val="23"/>
        </w:rPr>
      </w:pPr>
      <w:r w:rsidRPr="00E35068">
        <w:rPr>
          <w:sz w:val="23"/>
          <w:szCs w:val="23"/>
        </w:rPr>
        <w:t xml:space="preserve">         ... </w:t>
      </w:r>
    </w:p>
    <w:p w:rsidR="00E35068" w:rsidRPr="00E35068" w:rsidRDefault="00E35068" w:rsidP="00E35068">
      <w:pPr>
        <w:pStyle w:val="Default"/>
        <w:ind w:left="576"/>
        <w:rPr>
          <w:sz w:val="23"/>
          <w:szCs w:val="23"/>
        </w:rPr>
      </w:pPr>
      <w:r w:rsidRPr="00E35068">
        <w:rPr>
          <w:sz w:val="23"/>
          <w:szCs w:val="23"/>
        </w:rPr>
        <w:t xml:space="preserve">&lt;asEquivalentEntity classCode="EQUIV"&gt; </w:t>
      </w:r>
    </w:p>
    <w:p w:rsidR="00E35068" w:rsidRPr="00E35068" w:rsidRDefault="00E35068" w:rsidP="00E35068">
      <w:pPr>
        <w:pStyle w:val="Default"/>
        <w:ind w:left="864"/>
        <w:rPr>
          <w:sz w:val="23"/>
          <w:szCs w:val="23"/>
        </w:rPr>
      </w:pPr>
      <w:r w:rsidRPr="00E35068">
        <w:rPr>
          <w:sz w:val="23"/>
          <w:szCs w:val="23"/>
        </w:rPr>
        <w:t xml:space="preserve">&lt;code code="C64637" codeSystem="2.16.840.1.113883.2.20.6.12"/&gt; </w:t>
      </w:r>
    </w:p>
    <w:p w:rsidR="00E35068" w:rsidRPr="00E35068" w:rsidRDefault="00E35068" w:rsidP="00E35068">
      <w:pPr>
        <w:pStyle w:val="Default"/>
        <w:ind w:left="1152"/>
        <w:rPr>
          <w:sz w:val="23"/>
          <w:szCs w:val="23"/>
        </w:rPr>
      </w:pPr>
      <w:r w:rsidRPr="00E35068">
        <w:rPr>
          <w:sz w:val="23"/>
          <w:szCs w:val="23"/>
        </w:rPr>
        <w:t>&lt;</w:t>
      </w:r>
      <w:proofErr w:type="gramStart"/>
      <w:r w:rsidRPr="00E35068">
        <w:rPr>
          <w:sz w:val="23"/>
          <w:szCs w:val="23"/>
        </w:rPr>
        <w:t>definingMaterialKind</w:t>
      </w:r>
      <w:proofErr w:type="gramEnd"/>
      <w:r w:rsidRPr="00E35068">
        <w:rPr>
          <w:sz w:val="23"/>
          <w:szCs w:val="23"/>
        </w:rPr>
        <w:t xml:space="preserve">&gt; </w:t>
      </w:r>
    </w:p>
    <w:p w:rsidR="00E35068" w:rsidRPr="00CE7EFF" w:rsidRDefault="00E35068" w:rsidP="00E35068">
      <w:pPr>
        <w:pStyle w:val="Default"/>
        <w:ind w:left="1440"/>
        <w:rPr>
          <w:sz w:val="23"/>
          <w:szCs w:val="23"/>
          <w:lang w:val="fr-CA"/>
        </w:rPr>
      </w:pPr>
      <w:r w:rsidRPr="00CE7EFF">
        <w:rPr>
          <w:sz w:val="23"/>
          <w:szCs w:val="23"/>
          <w:lang w:val="fr-CA"/>
        </w:rPr>
        <w:t>&lt;</w:t>
      </w:r>
      <w:proofErr w:type="gramStart"/>
      <w:r w:rsidRPr="00CE7EFF">
        <w:rPr>
          <w:sz w:val="23"/>
          <w:szCs w:val="23"/>
          <w:lang w:val="fr-CA"/>
        </w:rPr>
        <w:t>code</w:t>
      </w:r>
      <w:proofErr w:type="gramEnd"/>
      <w:r w:rsidRPr="00CE7EFF">
        <w:rPr>
          <w:sz w:val="23"/>
          <w:szCs w:val="23"/>
          <w:lang w:val="fr-CA"/>
        </w:rPr>
        <w:t xml:space="preserve"> code=”source product DIN” codeSystem=”2.16.840.1.113883.2.20.6.42”/&gt;</w:t>
      </w:r>
    </w:p>
    <w:p w:rsidR="00B2339D" w:rsidRPr="00CE7EFF" w:rsidRDefault="00B2339D" w:rsidP="0080029F">
      <w:pPr>
        <w:rPr>
          <w:lang w:val="fr-CA"/>
        </w:rPr>
      </w:pPr>
    </w:p>
    <w:p w:rsidR="00B2339D" w:rsidRDefault="000F4FB9" w:rsidP="0080029F">
      <w:r>
        <w:t>The equivalency code would identify if it was a predecessor or same product being referenced.</w:t>
      </w:r>
      <w:r w:rsidR="00B2339D">
        <w:t xml:space="preserve"> </w:t>
      </w:r>
    </w:p>
    <w:p w:rsidR="00B2339D" w:rsidRDefault="00B2339D" w:rsidP="0080029F"/>
    <w:p w:rsidR="000F4FB9" w:rsidRDefault="000F4FB9" w:rsidP="0080029F">
      <w:r>
        <w:t xml:space="preserve">Product source may be specified under a product </w:t>
      </w:r>
      <w:r w:rsidR="00E35068">
        <w:t>as outlined below:</w:t>
      </w:r>
    </w:p>
    <w:p w:rsidR="00E35068" w:rsidRPr="00E35068" w:rsidRDefault="00E35068" w:rsidP="00E35068">
      <w:pPr>
        <w:pStyle w:val="Default"/>
        <w:rPr>
          <w:sz w:val="23"/>
          <w:szCs w:val="23"/>
        </w:rPr>
      </w:pPr>
      <w:r w:rsidRPr="00E35068">
        <w:rPr>
          <w:sz w:val="23"/>
          <w:szCs w:val="23"/>
        </w:rPr>
        <w:t>&lt;</w:t>
      </w:r>
      <w:proofErr w:type="gramStart"/>
      <w:r w:rsidRPr="00E35068">
        <w:rPr>
          <w:sz w:val="23"/>
          <w:szCs w:val="23"/>
        </w:rPr>
        <w:t>subject</w:t>
      </w:r>
      <w:proofErr w:type="gramEnd"/>
      <w:r w:rsidRPr="00E35068">
        <w:rPr>
          <w:sz w:val="23"/>
          <w:szCs w:val="23"/>
        </w:rPr>
        <w:t>&gt;</w:t>
      </w:r>
    </w:p>
    <w:p w:rsidR="00E35068" w:rsidRPr="00E35068" w:rsidRDefault="00E35068" w:rsidP="00E35068">
      <w:pPr>
        <w:pStyle w:val="Default"/>
        <w:ind w:left="288"/>
        <w:rPr>
          <w:sz w:val="23"/>
          <w:szCs w:val="23"/>
        </w:rPr>
      </w:pPr>
      <w:r w:rsidRPr="00E35068">
        <w:rPr>
          <w:sz w:val="23"/>
          <w:szCs w:val="23"/>
        </w:rPr>
        <w:t>&lt;</w:t>
      </w:r>
      <w:proofErr w:type="gramStart"/>
      <w:r w:rsidRPr="00E35068">
        <w:rPr>
          <w:sz w:val="23"/>
          <w:szCs w:val="23"/>
        </w:rPr>
        <w:t>manufacturedProduct</w:t>
      </w:r>
      <w:proofErr w:type="gramEnd"/>
      <w:r w:rsidRPr="00E35068">
        <w:rPr>
          <w:sz w:val="23"/>
          <w:szCs w:val="23"/>
        </w:rPr>
        <w:t xml:space="preserve">&gt; </w:t>
      </w:r>
    </w:p>
    <w:p w:rsidR="00E35068" w:rsidRPr="00E35068" w:rsidRDefault="00E35068" w:rsidP="00E35068">
      <w:pPr>
        <w:pStyle w:val="Default"/>
        <w:ind w:left="576"/>
        <w:rPr>
          <w:sz w:val="23"/>
          <w:szCs w:val="23"/>
        </w:rPr>
      </w:pPr>
      <w:r w:rsidRPr="00E35068">
        <w:rPr>
          <w:sz w:val="23"/>
          <w:szCs w:val="23"/>
        </w:rPr>
        <w:t>&lt;</w:t>
      </w:r>
      <w:proofErr w:type="gramStart"/>
      <w:r w:rsidRPr="00E35068">
        <w:rPr>
          <w:sz w:val="23"/>
          <w:szCs w:val="23"/>
        </w:rPr>
        <w:t>manufacturedProduct</w:t>
      </w:r>
      <w:proofErr w:type="gramEnd"/>
      <w:r w:rsidRPr="00E35068">
        <w:rPr>
          <w:sz w:val="23"/>
          <w:szCs w:val="23"/>
        </w:rPr>
        <w:t xml:space="preserve">&gt; </w:t>
      </w:r>
    </w:p>
    <w:p w:rsidR="00E35068" w:rsidRPr="00E35068" w:rsidRDefault="00E35068" w:rsidP="00797756">
      <w:pPr>
        <w:pStyle w:val="Default"/>
        <w:ind w:left="864"/>
        <w:rPr>
          <w:sz w:val="23"/>
          <w:szCs w:val="23"/>
        </w:rPr>
      </w:pPr>
      <w:r w:rsidRPr="00E35068">
        <w:rPr>
          <w:sz w:val="23"/>
          <w:szCs w:val="23"/>
        </w:rPr>
        <w:t>&lt;</w:t>
      </w:r>
      <w:proofErr w:type="gramStart"/>
      <w:r w:rsidRPr="00E35068">
        <w:rPr>
          <w:sz w:val="23"/>
          <w:szCs w:val="23"/>
        </w:rPr>
        <w:t>asEquivalentEntity</w:t>
      </w:r>
      <w:proofErr w:type="gramEnd"/>
      <w:r w:rsidRPr="00E35068">
        <w:rPr>
          <w:sz w:val="23"/>
          <w:szCs w:val="23"/>
        </w:rPr>
        <w:t xml:space="preserve">&gt; </w:t>
      </w:r>
    </w:p>
    <w:p w:rsidR="00E35068" w:rsidRPr="00B2339D" w:rsidRDefault="00E35068" w:rsidP="00E35068">
      <w:pPr>
        <w:pStyle w:val="Default"/>
        <w:rPr>
          <w:rFonts w:ascii="Courier New" w:hAnsi="Courier New" w:cs="Courier New"/>
          <w:sz w:val="18"/>
          <w:szCs w:val="18"/>
        </w:rPr>
      </w:pPr>
    </w:p>
    <w:p w:rsidR="000F4FB9" w:rsidRDefault="000F4FB9" w:rsidP="0080029F">
      <w:pPr>
        <w:pStyle w:val="Default"/>
        <w:rPr>
          <w:sz w:val="23"/>
          <w:szCs w:val="23"/>
        </w:rPr>
      </w:pPr>
      <w:proofErr w:type="gramStart"/>
      <w:r>
        <w:rPr>
          <w:sz w:val="23"/>
          <w:szCs w:val="23"/>
        </w:rPr>
        <w:t>or</w:t>
      </w:r>
      <w:proofErr w:type="gramEnd"/>
      <w:r>
        <w:rPr>
          <w:sz w:val="23"/>
          <w:szCs w:val="23"/>
        </w:rPr>
        <w:t xml:space="preserve"> under parts </w:t>
      </w:r>
      <w:r w:rsidR="00797756">
        <w:rPr>
          <w:sz w:val="23"/>
          <w:szCs w:val="23"/>
        </w:rPr>
        <w:t>as outlined below:</w:t>
      </w:r>
    </w:p>
    <w:p w:rsidR="00797756" w:rsidRPr="00797756" w:rsidRDefault="00797756" w:rsidP="00797756">
      <w:pPr>
        <w:pStyle w:val="Default"/>
        <w:rPr>
          <w:sz w:val="23"/>
          <w:szCs w:val="23"/>
        </w:rPr>
      </w:pPr>
      <w:r w:rsidRPr="00797756">
        <w:rPr>
          <w:sz w:val="23"/>
          <w:szCs w:val="23"/>
        </w:rPr>
        <w:t>&lt;</w:t>
      </w:r>
      <w:proofErr w:type="gramStart"/>
      <w:r w:rsidRPr="00797756">
        <w:rPr>
          <w:sz w:val="23"/>
          <w:szCs w:val="23"/>
        </w:rPr>
        <w:t>part</w:t>
      </w:r>
      <w:proofErr w:type="gramEnd"/>
      <w:r w:rsidRPr="00797756">
        <w:rPr>
          <w:sz w:val="23"/>
          <w:szCs w:val="23"/>
        </w:rPr>
        <w:t>&gt;</w:t>
      </w:r>
    </w:p>
    <w:p w:rsidR="00797756" w:rsidRPr="00797756" w:rsidRDefault="00797756" w:rsidP="00797756">
      <w:pPr>
        <w:pStyle w:val="Default"/>
        <w:ind w:left="288"/>
        <w:rPr>
          <w:sz w:val="23"/>
          <w:szCs w:val="23"/>
        </w:rPr>
      </w:pPr>
      <w:r w:rsidRPr="00797756">
        <w:rPr>
          <w:sz w:val="23"/>
          <w:szCs w:val="23"/>
        </w:rPr>
        <w:t>&lt;</w:t>
      </w:r>
      <w:proofErr w:type="gramStart"/>
      <w:r w:rsidRPr="00797756">
        <w:rPr>
          <w:sz w:val="23"/>
          <w:szCs w:val="23"/>
        </w:rPr>
        <w:t>partProduct</w:t>
      </w:r>
      <w:proofErr w:type="gramEnd"/>
      <w:r w:rsidRPr="00797756">
        <w:rPr>
          <w:sz w:val="23"/>
          <w:szCs w:val="23"/>
        </w:rPr>
        <w:t>&gt;</w:t>
      </w:r>
    </w:p>
    <w:p w:rsidR="00797756" w:rsidRDefault="00797756" w:rsidP="00797756">
      <w:pPr>
        <w:pStyle w:val="Default"/>
        <w:ind w:left="576"/>
        <w:rPr>
          <w:sz w:val="23"/>
          <w:szCs w:val="23"/>
        </w:rPr>
      </w:pPr>
      <w:r>
        <w:rPr>
          <w:sz w:val="23"/>
          <w:szCs w:val="23"/>
        </w:rPr>
        <w:t>&lt;</w:t>
      </w:r>
      <w:proofErr w:type="gramStart"/>
      <w:r>
        <w:rPr>
          <w:sz w:val="23"/>
          <w:szCs w:val="23"/>
        </w:rPr>
        <w:t>asEquivalentEntity</w:t>
      </w:r>
      <w:proofErr w:type="gramEnd"/>
      <w:r>
        <w:rPr>
          <w:sz w:val="23"/>
          <w:szCs w:val="23"/>
        </w:rPr>
        <w:t>&gt;</w:t>
      </w:r>
    </w:p>
    <w:p w:rsidR="005A4437" w:rsidRDefault="005A4437" w:rsidP="005A4437">
      <w:bookmarkStart w:id="89" w:name="_Toc495429284"/>
    </w:p>
    <w:p w:rsidR="000F4FB9" w:rsidRDefault="000F4FB9" w:rsidP="001D67E2">
      <w:pPr>
        <w:pStyle w:val="Heading3"/>
      </w:pPr>
      <w:r>
        <w:t>Additional Identifiers for this Product</w:t>
      </w:r>
      <w:bookmarkEnd w:id="89"/>
    </w:p>
    <w:p w:rsidR="000F4FB9" w:rsidRDefault="000F4FB9" w:rsidP="0080029F">
      <w:r w:rsidRPr="00082DD5">
        <w:t>A multitude of other identifiers may be assigned to products by various parties, manufacturers, distributors, wholesalers, regulators. These identifiers are of a varying quality in terms of control for uniqueness and meaning. They may be unique item codes from other ISO 15459 item code systems, or they may be less well defined codes such as “model number” or “catalog number” etc. While those “model numbers” or “catalog numbers” are often not safe for referencing, such identifiers are customer facing and may encode minor product variants, which would be recognized by customers and hence listing such identifier cross references can aid in finding the c</w:t>
      </w:r>
      <w:r w:rsidR="00797756">
        <w:t>orrect item code, as outlined in the example below:</w:t>
      </w:r>
    </w:p>
    <w:p w:rsidR="004F09FB" w:rsidRPr="006D4B01" w:rsidRDefault="004F09FB" w:rsidP="004F09FB">
      <w:pPr>
        <w:pStyle w:val="Default"/>
        <w:rPr>
          <w:sz w:val="23"/>
          <w:szCs w:val="23"/>
        </w:rPr>
      </w:pPr>
      <w:r w:rsidRPr="006D4B01">
        <w:rPr>
          <w:sz w:val="23"/>
          <w:szCs w:val="23"/>
        </w:rPr>
        <w:t>&lt;</w:t>
      </w:r>
      <w:proofErr w:type="gramStart"/>
      <w:r w:rsidRPr="006D4B01">
        <w:rPr>
          <w:sz w:val="23"/>
          <w:szCs w:val="23"/>
        </w:rPr>
        <w:t>manufacturedProduct</w:t>
      </w:r>
      <w:proofErr w:type="gramEnd"/>
      <w:r w:rsidRPr="006D4B01">
        <w:rPr>
          <w:sz w:val="23"/>
          <w:szCs w:val="23"/>
        </w:rPr>
        <w:t xml:space="preserve">&gt; </w:t>
      </w:r>
    </w:p>
    <w:p w:rsidR="004F09FB" w:rsidRPr="006D4B01" w:rsidRDefault="004F09FB" w:rsidP="004F09FB">
      <w:pPr>
        <w:pStyle w:val="Default"/>
        <w:ind w:left="288"/>
        <w:rPr>
          <w:sz w:val="23"/>
          <w:szCs w:val="23"/>
        </w:rPr>
      </w:pPr>
      <w:r w:rsidRPr="006D4B01">
        <w:rPr>
          <w:sz w:val="23"/>
          <w:szCs w:val="23"/>
        </w:rPr>
        <w:t>&lt;</w:t>
      </w:r>
      <w:proofErr w:type="gramStart"/>
      <w:r w:rsidRPr="006D4B01">
        <w:rPr>
          <w:sz w:val="23"/>
          <w:szCs w:val="23"/>
        </w:rPr>
        <w:t>manufacturedProduct</w:t>
      </w:r>
      <w:proofErr w:type="gramEnd"/>
      <w:r w:rsidRPr="006D4B01">
        <w:rPr>
          <w:sz w:val="23"/>
          <w:szCs w:val="23"/>
        </w:rPr>
        <w:t xml:space="preserve">&gt; </w:t>
      </w:r>
    </w:p>
    <w:p w:rsidR="004F09FB" w:rsidRPr="006D4B01" w:rsidRDefault="004F09FB" w:rsidP="004F09FB">
      <w:pPr>
        <w:pStyle w:val="Default"/>
        <w:ind w:left="288"/>
        <w:rPr>
          <w:sz w:val="23"/>
          <w:szCs w:val="23"/>
        </w:rPr>
      </w:pPr>
      <w:r w:rsidRPr="006D4B01">
        <w:rPr>
          <w:sz w:val="23"/>
          <w:szCs w:val="23"/>
        </w:rPr>
        <w:t xml:space="preserve">    ... </w:t>
      </w:r>
    </w:p>
    <w:p w:rsidR="004F09FB" w:rsidRPr="006D4B01" w:rsidRDefault="004F09FB" w:rsidP="004F09FB">
      <w:pPr>
        <w:pStyle w:val="Default"/>
        <w:ind w:left="288"/>
        <w:rPr>
          <w:sz w:val="23"/>
          <w:szCs w:val="23"/>
        </w:rPr>
      </w:pPr>
      <w:r w:rsidRPr="006D4B01">
        <w:rPr>
          <w:sz w:val="23"/>
          <w:szCs w:val="23"/>
        </w:rPr>
        <w:t xml:space="preserve">&lt;asIdentifiedEntity classCode="IDENT"&gt; </w:t>
      </w:r>
    </w:p>
    <w:p w:rsidR="004F09FB" w:rsidRPr="006D4B01" w:rsidRDefault="004F09FB" w:rsidP="004F09FB">
      <w:pPr>
        <w:pStyle w:val="Default"/>
        <w:ind w:left="576"/>
        <w:rPr>
          <w:sz w:val="23"/>
          <w:szCs w:val="23"/>
        </w:rPr>
      </w:pPr>
      <w:r w:rsidRPr="006D4B01">
        <w:rPr>
          <w:sz w:val="23"/>
          <w:szCs w:val="23"/>
        </w:rPr>
        <w:lastRenderedPageBreak/>
        <w:t xml:space="preserve">&lt;id extension="other identifier" root="other identifier root"/&gt; </w:t>
      </w:r>
    </w:p>
    <w:p w:rsidR="004F09FB" w:rsidRPr="006D4B01" w:rsidRDefault="004F09FB" w:rsidP="004F09FB">
      <w:pPr>
        <w:pStyle w:val="Default"/>
        <w:ind w:left="576"/>
        <w:rPr>
          <w:sz w:val="23"/>
          <w:szCs w:val="23"/>
        </w:rPr>
      </w:pPr>
      <w:r w:rsidRPr="006D4B01">
        <w:rPr>
          <w:sz w:val="23"/>
          <w:szCs w:val="23"/>
        </w:rPr>
        <w:t xml:space="preserve">&lt;code code="other identifier type code" codeSystem="2.16.840.1.113883.2.20.6.13" displayName="model number"/&gt; </w:t>
      </w:r>
    </w:p>
    <w:p w:rsidR="004F09FB" w:rsidRDefault="004F09FB" w:rsidP="004F09FB"/>
    <w:p w:rsidR="004F09FB" w:rsidRDefault="004F09FB" w:rsidP="004F09FB">
      <w:pPr>
        <w:rPr>
          <w:rFonts w:eastAsia="Times New Roman"/>
          <w:lang w:eastAsia="de-DE"/>
        </w:rPr>
      </w:pPr>
      <w:r>
        <w:t xml:space="preserve">Non HPFB defined </w:t>
      </w:r>
      <w:r w:rsidRPr="00082DD5">
        <w:t xml:space="preserve">identifications </w:t>
      </w:r>
      <w:r>
        <w:t xml:space="preserve">are </w:t>
      </w:r>
      <w:r w:rsidRPr="00082DD5">
        <w:t xml:space="preserve">assigned codes </w:t>
      </w:r>
      <w:r>
        <w:t xml:space="preserve">derived from OID: </w:t>
      </w:r>
      <w:r>
        <w:rPr>
          <w:rFonts w:eastAsia="Times New Roman"/>
          <w:lang w:eastAsia="de-DE"/>
        </w:rPr>
        <w:t xml:space="preserve">2.16.840.1.113883.2.20.6.13. </w:t>
      </w:r>
    </w:p>
    <w:p w:rsidR="004F09FB" w:rsidRPr="00B2339D" w:rsidRDefault="004F09FB" w:rsidP="004F09FB">
      <w:pPr>
        <w:pStyle w:val="Default"/>
        <w:rPr>
          <w:rFonts w:ascii="Courier New" w:hAnsi="Courier New" w:cs="Courier New"/>
          <w:sz w:val="18"/>
          <w:szCs w:val="18"/>
        </w:rPr>
      </w:pPr>
    </w:p>
    <w:p w:rsidR="000F4FB9" w:rsidRDefault="000F4FB9" w:rsidP="0080029F">
      <w:r w:rsidRPr="00082DD5">
        <w:t>HL7 requires any identifier to be made globally unique, therefore submitters must acquire an OID of their own through any of several sources (e.g. HL7 provides a</w:t>
      </w:r>
      <w:r w:rsidR="00125FC2">
        <w:t>n</w:t>
      </w:r>
      <w:r w:rsidRPr="00082DD5">
        <w:t xml:space="preserve"> OID </w:t>
      </w:r>
      <w:r w:rsidR="00125FC2">
        <w:t xml:space="preserve">registration </w:t>
      </w:r>
      <w:r w:rsidRPr="00082DD5">
        <w:t xml:space="preserve">service). Submitters must not allow conflicting assignments of model numbers among their own products. Submitters can still create unique identifiers from these model numbers by giving different root OIDs for each kind of identifiers that may be in conflict. Once a company has acquired a root OID this root OID can be freely sub-divided. For example, ACME Fine Devices Inc. may have acquired the OID 2.16.840.1.113883.3.98765 from the HL7 registry. ACME then decided to use a sub-branch .2 under their OID to manage model numbers for the models from models release before 2007 and sub-branch .5 for models released after 2007. There is no specific rule that must be obeyed when sub-dividing OIDs as long as it results in the concatenation of model number code and codeSystem OID to be a unique identifier. </w:t>
      </w:r>
    </w:p>
    <w:p w:rsidR="000F4FB9" w:rsidRDefault="000F4FB9" w:rsidP="0080029F"/>
    <w:p w:rsidR="002A7033" w:rsidRDefault="002A7033" w:rsidP="001D67E2">
      <w:pPr>
        <w:pStyle w:val="Heading3"/>
      </w:pPr>
      <w:r>
        <w:t>Code and Name</w:t>
      </w:r>
    </w:p>
    <w:p w:rsidR="002A7033" w:rsidRDefault="002A7033" w:rsidP="002A7033">
      <w:pPr>
        <w:rPr>
          <w:lang w:val="en-US"/>
        </w:rPr>
      </w:pPr>
      <w:r>
        <w:rPr>
          <w:lang w:val="en-US"/>
        </w:rPr>
        <w:t>Outlined below is an example of capturing the code and name aspects:</w:t>
      </w:r>
    </w:p>
    <w:p w:rsidR="002A7033" w:rsidRPr="00824CF2" w:rsidRDefault="002A7033" w:rsidP="002A7033">
      <w:pPr>
        <w:pStyle w:val="Default"/>
        <w:rPr>
          <w:sz w:val="23"/>
          <w:szCs w:val="23"/>
          <w:lang w:val="en-US"/>
        </w:rPr>
      </w:pPr>
      <w:r w:rsidRPr="00824CF2">
        <w:rPr>
          <w:sz w:val="23"/>
          <w:szCs w:val="23"/>
          <w:lang w:val="en-US"/>
        </w:rPr>
        <w:t>&lt;</w:t>
      </w:r>
      <w:proofErr w:type="gramStart"/>
      <w:r w:rsidRPr="00824CF2">
        <w:rPr>
          <w:sz w:val="23"/>
          <w:szCs w:val="23"/>
          <w:lang w:val="en-US"/>
        </w:rPr>
        <w:t>section</w:t>
      </w:r>
      <w:proofErr w:type="gramEnd"/>
      <w:r w:rsidRPr="00824CF2">
        <w:rPr>
          <w:sz w:val="23"/>
          <w:szCs w:val="23"/>
          <w:lang w:val="en-US"/>
        </w:rPr>
        <w:t xml:space="preserve">&gt; </w:t>
      </w:r>
    </w:p>
    <w:p w:rsidR="002A7033" w:rsidRPr="00824CF2" w:rsidRDefault="002A7033" w:rsidP="002A7033">
      <w:pPr>
        <w:pStyle w:val="Default"/>
        <w:ind w:left="288"/>
        <w:rPr>
          <w:sz w:val="23"/>
          <w:szCs w:val="23"/>
          <w:lang w:val="en-US"/>
        </w:rPr>
      </w:pPr>
      <w:r w:rsidRPr="00824CF2">
        <w:rPr>
          <w:sz w:val="23"/>
          <w:szCs w:val="23"/>
          <w:lang w:val="en-US"/>
        </w:rPr>
        <w:t>&lt;</w:t>
      </w:r>
      <w:proofErr w:type="gramStart"/>
      <w:r w:rsidRPr="00824CF2">
        <w:rPr>
          <w:sz w:val="23"/>
          <w:szCs w:val="23"/>
          <w:lang w:val="en-US"/>
        </w:rPr>
        <w:t>subject</w:t>
      </w:r>
      <w:proofErr w:type="gramEnd"/>
      <w:r w:rsidRPr="00824CF2">
        <w:rPr>
          <w:sz w:val="23"/>
          <w:szCs w:val="23"/>
          <w:lang w:val="en-US"/>
        </w:rPr>
        <w:t xml:space="preserve">&gt; </w:t>
      </w:r>
    </w:p>
    <w:p w:rsidR="002A7033" w:rsidRPr="00824CF2" w:rsidRDefault="002A7033" w:rsidP="002A7033">
      <w:pPr>
        <w:pStyle w:val="Default"/>
        <w:ind w:left="576"/>
        <w:rPr>
          <w:sz w:val="23"/>
          <w:szCs w:val="23"/>
          <w:lang w:val="en-US"/>
        </w:rPr>
      </w:pPr>
      <w:r w:rsidRPr="00824CF2">
        <w:rPr>
          <w:sz w:val="23"/>
          <w:szCs w:val="23"/>
          <w:lang w:val="en-US"/>
        </w:rPr>
        <w:t>&lt;</w:t>
      </w:r>
      <w:proofErr w:type="gramStart"/>
      <w:r w:rsidRPr="00824CF2">
        <w:rPr>
          <w:sz w:val="23"/>
          <w:szCs w:val="23"/>
          <w:lang w:val="en-US"/>
        </w:rPr>
        <w:t>manufacturedProduct</w:t>
      </w:r>
      <w:proofErr w:type="gramEnd"/>
      <w:r w:rsidRPr="00824CF2">
        <w:rPr>
          <w:sz w:val="23"/>
          <w:szCs w:val="23"/>
          <w:lang w:val="en-US"/>
        </w:rPr>
        <w:t xml:space="preserve">&gt; </w:t>
      </w:r>
    </w:p>
    <w:p w:rsidR="002A7033" w:rsidRPr="00824CF2" w:rsidRDefault="002A7033" w:rsidP="002A7033">
      <w:pPr>
        <w:pStyle w:val="Default"/>
        <w:ind w:left="864"/>
        <w:rPr>
          <w:sz w:val="23"/>
          <w:szCs w:val="23"/>
          <w:lang w:val="en-US"/>
        </w:rPr>
      </w:pPr>
      <w:r w:rsidRPr="00824CF2">
        <w:rPr>
          <w:sz w:val="23"/>
          <w:szCs w:val="23"/>
          <w:lang w:val="en-US"/>
        </w:rPr>
        <w:t>&lt;</w:t>
      </w:r>
      <w:proofErr w:type="gramStart"/>
      <w:r w:rsidRPr="00824CF2">
        <w:rPr>
          <w:sz w:val="23"/>
          <w:szCs w:val="23"/>
          <w:lang w:val="en-US"/>
        </w:rPr>
        <w:t>manufacturedProduct</w:t>
      </w:r>
      <w:proofErr w:type="gramEnd"/>
      <w:r w:rsidRPr="00824CF2">
        <w:rPr>
          <w:sz w:val="23"/>
          <w:szCs w:val="23"/>
          <w:lang w:val="en-US"/>
        </w:rPr>
        <w:t xml:space="preserve">&gt; </w:t>
      </w:r>
    </w:p>
    <w:p w:rsidR="002A7033" w:rsidRPr="00824CF2" w:rsidRDefault="002A7033" w:rsidP="002A7033">
      <w:pPr>
        <w:ind w:left="1152"/>
        <w:rPr>
          <w:lang w:val="en-US"/>
        </w:rPr>
      </w:pPr>
      <w:r w:rsidRPr="00824CF2">
        <w:rPr>
          <w:lang w:val="en-US"/>
        </w:rPr>
        <w:t>&lt;code code="12345678" codeSystem=" 2.16.840.1.113883.2.20.6.42"/&gt;</w:t>
      </w:r>
    </w:p>
    <w:p w:rsidR="002A7033" w:rsidRPr="00824CF2" w:rsidRDefault="002A7033" w:rsidP="002A7033">
      <w:pPr>
        <w:pStyle w:val="Default"/>
        <w:ind w:left="1152"/>
        <w:rPr>
          <w:sz w:val="23"/>
          <w:szCs w:val="23"/>
          <w:lang w:val="en-US"/>
        </w:rPr>
      </w:pPr>
      <w:r>
        <w:rPr>
          <w:sz w:val="23"/>
          <w:szCs w:val="23"/>
          <w:lang w:val="en-US"/>
        </w:rPr>
        <w:t>&lt;</w:t>
      </w:r>
      <w:proofErr w:type="gramStart"/>
      <w:r>
        <w:rPr>
          <w:sz w:val="23"/>
          <w:szCs w:val="23"/>
          <w:lang w:val="en-US"/>
        </w:rPr>
        <w:t>name&gt;</w:t>
      </w:r>
      <w:proofErr w:type="gramEnd"/>
      <w:r>
        <w:rPr>
          <w:sz w:val="23"/>
          <w:szCs w:val="23"/>
          <w:lang w:val="en-US"/>
        </w:rPr>
        <w:t>Tazmin</w:t>
      </w:r>
      <w:r w:rsidRPr="00824CF2">
        <w:rPr>
          <w:sz w:val="23"/>
          <w:szCs w:val="23"/>
          <w:lang w:val="en-US"/>
        </w:rPr>
        <w:t>&lt;suffix&gt;</w:t>
      </w:r>
      <w:r>
        <w:rPr>
          <w:sz w:val="23"/>
          <w:szCs w:val="23"/>
          <w:lang w:val="en-US"/>
        </w:rPr>
        <w:t xml:space="preserve"> </w:t>
      </w:r>
      <w:r w:rsidRPr="00824CF2">
        <w:rPr>
          <w:sz w:val="23"/>
          <w:szCs w:val="23"/>
          <w:lang w:val="en-US"/>
        </w:rPr>
        <w:t xml:space="preserve">XR&lt;/suffix&gt;&lt;/name&gt; </w:t>
      </w:r>
    </w:p>
    <w:p w:rsidR="002A7033" w:rsidRPr="00824CF2" w:rsidRDefault="002A7033" w:rsidP="002A7033">
      <w:pPr>
        <w:pStyle w:val="Default"/>
        <w:ind w:left="1152"/>
        <w:rPr>
          <w:sz w:val="23"/>
          <w:szCs w:val="23"/>
          <w:lang w:val="en-US"/>
        </w:rPr>
      </w:pPr>
      <w:r w:rsidRPr="00824CF2">
        <w:rPr>
          <w:sz w:val="23"/>
          <w:szCs w:val="23"/>
          <w:lang w:val="en-US"/>
        </w:rPr>
        <w:t xml:space="preserve">&lt;formCode code="C42998" codeSystem="2.16.840.1.113883.2.20.6.3" displayName="tablet"/&gt; </w:t>
      </w:r>
    </w:p>
    <w:p w:rsidR="002A7033" w:rsidRPr="00824CF2" w:rsidRDefault="002A7033" w:rsidP="002A7033">
      <w:pPr>
        <w:pStyle w:val="Default"/>
        <w:ind w:left="1152"/>
        <w:rPr>
          <w:sz w:val="23"/>
          <w:szCs w:val="23"/>
          <w:lang w:val="en-US"/>
        </w:rPr>
      </w:pPr>
      <w:r w:rsidRPr="00824CF2">
        <w:rPr>
          <w:sz w:val="23"/>
          <w:szCs w:val="23"/>
          <w:lang w:val="en-US"/>
        </w:rPr>
        <w:t>&lt;</w:t>
      </w:r>
      <w:proofErr w:type="gramStart"/>
      <w:r w:rsidRPr="00824CF2">
        <w:rPr>
          <w:sz w:val="23"/>
          <w:szCs w:val="23"/>
          <w:lang w:val="en-US"/>
        </w:rPr>
        <w:t>asEntityWithGeneric</w:t>
      </w:r>
      <w:proofErr w:type="gramEnd"/>
      <w:r w:rsidRPr="00824CF2">
        <w:rPr>
          <w:sz w:val="23"/>
          <w:szCs w:val="23"/>
          <w:lang w:val="en-US"/>
        </w:rPr>
        <w:t xml:space="preserve">&gt; </w:t>
      </w:r>
    </w:p>
    <w:p w:rsidR="002A7033" w:rsidRPr="00824CF2" w:rsidRDefault="002A7033" w:rsidP="002A7033">
      <w:pPr>
        <w:pStyle w:val="Default"/>
        <w:ind w:left="1440"/>
        <w:rPr>
          <w:sz w:val="23"/>
          <w:szCs w:val="23"/>
          <w:lang w:val="en-US"/>
        </w:rPr>
      </w:pPr>
      <w:r w:rsidRPr="00824CF2">
        <w:rPr>
          <w:sz w:val="23"/>
          <w:szCs w:val="23"/>
          <w:lang w:val="en-US"/>
        </w:rPr>
        <w:t>&lt;</w:t>
      </w:r>
      <w:proofErr w:type="gramStart"/>
      <w:r w:rsidRPr="00824CF2">
        <w:rPr>
          <w:sz w:val="23"/>
          <w:szCs w:val="23"/>
          <w:lang w:val="en-US"/>
        </w:rPr>
        <w:t>genericMedicine</w:t>
      </w:r>
      <w:proofErr w:type="gramEnd"/>
      <w:r w:rsidRPr="00824CF2">
        <w:rPr>
          <w:sz w:val="23"/>
          <w:szCs w:val="23"/>
          <w:lang w:val="en-US"/>
        </w:rPr>
        <w:t xml:space="preserve">&gt; </w:t>
      </w:r>
    </w:p>
    <w:p w:rsidR="002A7033" w:rsidRPr="00824CF2" w:rsidRDefault="002A7033" w:rsidP="002A7033">
      <w:pPr>
        <w:pStyle w:val="Default"/>
        <w:ind w:left="1728"/>
        <w:rPr>
          <w:sz w:val="23"/>
          <w:szCs w:val="23"/>
          <w:lang w:val="en-US"/>
        </w:rPr>
      </w:pPr>
      <w:r w:rsidRPr="00824CF2">
        <w:rPr>
          <w:sz w:val="23"/>
          <w:szCs w:val="23"/>
          <w:lang w:val="en-US"/>
        </w:rPr>
        <w:t>&lt;</w:t>
      </w:r>
      <w:proofErr w:type="gramStart"/>
      <w:r w:rsidRPr="00824CF2">
        <w:rPr>
          <w:sz w:val="23"/>
          <w:szCs w:val="23"/>
          <w:lang w:val="en-US"/>
        </w:rPr>
        <w:t>name&gt;</w:t>
      </w:r>
      <w:proofErr w:type="gramEnd"/>
      <w:r w:rsidRPr="00824CF2">
        <w:rPr>
          <w:sz w:val="23"/>
          <w:szCs w:val="23"/>
          <w:lang w:val="en-US"/>
        </w:rPr>
        <w:t xml:space="preserve">tazminate hydrochloride&lt;/name&gt; </w:t>
      </w:r>
    </w:p>
    <w:p w:rsidR="002A7033" w:rsidRPr="00824CF2" w:rsidRDefault="002A7033" w:rsidP="002A7033">
      <w:pPr>
        <w:pStyle w:val="Default"/>
        <w:ind w:left="1440"/>
        <w:rPr>
          <w:sz w:val="23"/>
          <w:szCs w:val="23"/>
          <w:lang w:val="en-US"/>
        </w:rPr>
      </w:pPr>
      <w:r w:rsidRPr="00824CF2">
        <w:rPr>
          <w:sz w:val="23"/>
          <w:szCs w:val="23"/>
          <w:lang w:val="en-US"/>
        </w:rPr>
        <w:t>&lt;/genericMedicine&gt;</w:t>
      </w:r>
    </w:p>
    <w:p w:rsidR="002A7033" w:rsidRDefault="002A7033" w:rsidP="002A7033"/>
    <w:p w:rsidR="000F4FB9" w:rsidRDefault="000F4FB9" w:rsidP="001D67E2">
      <w:pPr>
        <w:pStyle w:val="Heading3"/>
      </w:pPr>
      <w:bookmarkStart w:id="90" w:name="_Ref492162431"/>
      <w:bookmarkStart w:id="91" w:name="_Ref492304178"/>
      <w:bookmarkStart w:id="92" w:name="_Toc495429285"/>
      <w:r>
        <w:t>Ingredient</w:t>
      </w:r>
      <w:bookmarkEnd w:id="90"/>
      <w:bookmarkEnd w:id="91"/>
      <w:bookmarkEnd w:id="92"/>
    </w:p>
    <w:p w:rsidR="000F4FB9" w:rsidRDefault="000F4FB9" w:rsidP="0080029F">
      <w:r w:rsidRPr="00082DD5">
        <w:t xml:space="preserve">Ingredients may be specified for products </w:t>
      </w:r>
      <w:r w:rsidR="004F09FB">
        <w:t>as outlined below:</w:t>
      </w:r>
    </w:p>
    <w:p w:rsidR="004F09FB" w:rsidRPr="00021B53" w:rsidRDefault="004F09FB" w:rsidP="004F09FB">
      <w:r w:rsidRPr="00021B53">
        <w:t>&lt;</w:t>
      </w:r>
      <w:proofErr w:type="gramStart"/>
      <w:r w:rsidRPr="00021B53">
        <w:t>subject</w:t>
      </w:r>
      <w:proofErr w:type="gramEnd"/>
      <w:r w:rsidRPr="00021B53">
        <w:t xml:space="preserve">&gt; </w:t>
      </w:r>
    </w:p>
    <w:p w:rsidR="004F09FB" w:rsidRPr="00021B53" w:rsidRDefault="004F09FB" w:rsidP="00815FA0">
      <w:pPr>
        <w:ind w:left="288"/>
      </w:pPr>
      <w:r w:rsidRPr="00021B53">
        <w:t>&lt;</w:t>
      </w:r>
      <w:proofErr w:type="gramStart"/>
      <w:r w:rsidRPr="00021B53">
        <w:t>manufacturedProduct</w:t>
      </w:r>
      <w:proofErr w:type="gramEnd"/>
      <w:r w:rsidRPr="00021B53">
        <w:t xml:space="preserve">&gt; </w:t>
      </w:r>
    </w:p>
    <w:p w:rsidR="004F09FB" w:rsidRPr="00021B53" w:rsidRDefault="004F09FB" w:rsidP="00815FA0">
      <w:pPr>
        <w:ind w:left="576"/>
      </w:pPr>
      <w:r w:rsidRPr="00021B53">
        <w:t>&lt;</w:t>
      </w:r>
      <w:proofErr w:type="gramStart"/>
      <w:r w:rsidRPr="00021B53">
        <w:t>manufacturedProduct</w:t>
      </w:r>
      <w:proofErr w:type="gramEnd"/>
      <w:r w:rsidRPr="00021B53">
        <w:t xml:space="preserve">&gt; </w:t>
      </w:r>
    </w:p>
    <w:p w:rsidR="00337E6A" w:rsidRDefault="004F09FB" w:rsidP="00815FA0">
      <w:pPr>
        <w:ind w:left="864"/>
      </w:pPr>
      <w:r w:rsidRPr="00021B53">
        <w:t xml:space="preserve">&lt;ingredient/&gt; </w:t>
      </w:r>
    </w:p>
    <w:p w:rsidR="00815FA0" w:rsidRDefault="00815FA0" w:rsidP="00815FA0">
      <w:pPr>
        <w:ind w:left="864"/>
      </w:pPr>
    </w:p>
    <w:p w:rsidR="000F4FB9" w:rsidRDefault="00815FA0" w:rsidP="0080029F">
      <w:proofErr w:type="gramStart"/>
      <w:r>
        <w:t>and</w:t>
      </w:r>
      <w:proofErr w:type="gramEnd"/>
      <w:r>
        <w:t xml:space="preserve"> parts</w:t>
      </w:r>
      <w:r w:rsidRPr="00815FA0">
        <w:t xml:space="preserve"> </w:t>
      </w:r>
      <w:r>
        <w:t>as outlined below:</w:t>
      </w:r>
    </w:p>
    <w:p w:rsidR="00815FA0" w:rsidRPr="00021B53" w:rsidRDefault="00815FA0" w:rsidP="00815FA0">
      <w:r w:rsidRPr="00021B53">
        <w:t>&lt;</w:t>
      </w:r>
      <w:proofErr w:type="gramStart"/>
      <w:r w:rsidRPr="00021B53">
        <w:t>part</w:t>
      </w:r>
      <w:proofErr w:type="gramEnd"/>
      <w:r w:rsidRPr="00021B53">
        <w:t xml:space="preserve">&gt; </w:t>
      </w:r>
    </w:p>
    <w:p w:rsidR="00815FA0" w:rsidRPr="00021B53" w:rsidRDefault="00815FA0" w:rsidP="00815FA0">
      <w:pPr>
        <w:ind w:left="288"/>
      </w:pPr>
      <w:r w:rsidRPr="00021B53">
        <w:t>&lt;</w:t>
      </w:r>
      <w:proofErr w:type="gramStart"/>
      <w:r w:rsidRPr="00021B53">
        <w:t>partProduct</w:t>
      </w:r>
      <w:proofErr w:type="gramEnd"/>
      <w:r w:rsidRPr="00021B53">
        <w:t>&gt;</w:t>
      </w:r>
    </w:p>
    <w:p w:rsidR="00815FA0" w:rsidRPr="00021B53" w:rsidRDefault="00815FA0" w:rsidP="00815FA0">
      <w:pPr>
        <w:ind w:left="576"/>
      </w:pPr>
      <w:r w:rsidRPr="00021B53">
        <w:t xml:space="preserve">&lt;ingredient/&gt; </w:t>
      </w:r>
    </w:p>
    <w:p w:rsidR="00815FA0" w:rsidRPr="00082DD5" w:rsidRDefault="00815FA0" w:rsidP="0080029F"/>
    <w:p w:rsidR="00AB2CE0" w:rsidRDefault="000F4FB9" w:rsidP="00815FA0">
      <w:pPr>
        <w:keepNext/>
      </w:pPr>
      <w:r w:rsidRPr="00082DD5">
        <w:lastRenderedPageBreak/>
        <w:t xml:space="preserve">Ingredient information includes the ingredient </w:t>
      </w:r>
      <w:r w:rsidR="00AB2CE0">
        <w:t xml:space="preserve">role, </w:t>
      </w:r>
      <w:r w:rsidR="00C41D70" w:rsidRPr="002F3313">
        <w:t xml:space="preserve">along with </w:t>
      </w:r>
      <w:r w:rsidR="00D334D4">
        <w:t>the</w:t>
      </w:r>
      <w:r w:rsidRPr="00082DD5">
        <w:t xml:space="preserve"> code, name,</w:t>
      </w:r>
      <w:r w:rsidR="00AB2CE0">
        <w:t xml:space="preserve"> </w:t>
      </w:r>
      <w:r w:rsidRPr="00082DD5">
        <w:t xml:space="preserve">strength, and possibly </w:t>
      </w:r>
      <w:r w:rsidR="00D334D4">
        <w:t xml:space="preserve">the </w:t>
      </w:r>
      <w:r w:rsidRPr="00082DD5">
        <w:t xml:space="preserve">active moiety name(s) and identifier and a reference ingredient name and identifier. </w:t>
      </w:r>
      <w:r w:rsidR="005F02B9">
        <w:t xml:space="preserve"> The diagram below illustrates the relationships:</w:t>
      </w:r>
    </w:p>
    <w:p w:rsidR="005F02B9" w:rsidRDefault="005F02B9" w:rsidP="00D4569C">
      <w:r>
        <w:rPr>
          <w:noProof/>
          <w:lang w:val="en-US"/>
        </w:rPr>
        <w:drawing>
          <wp:inline distT="0" distB="0" distL="0" distR="0" wp14:anchorId="37538F99" wp14:editId="1BB8AF2F">
            <wp:extent cx="5943600" cy="44850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4485005"/>
                    </a:xfrm>
                    <a:prstGeom prst="rect">
                      <a:avLst/>
                    </a:prstGeom>
                  </pic:spPr>
                </pic:pic>
              </a:graphicData>
            </a:graphic>
          </wp:inline>
        </w:drawing>
      </w:r>
    </w:p>
    <w:p w:rsidR="005F02B9" w:rsidRDefault="005F02B9" w:rsidP="0080029F"/>
    <w:p w:rsidR="00821B05" w:rsidRPr="00C03B40" w:rsidRDefault="00AB2CE0" w:rsidP="00821B05">
      <w:pPr>
        <w:shd w:val="clear" w:color="auto" w:fill="FFFFFF"/>
        <w:autoSpaceDE w:val="0"/>
        <w:autoSpaceDN w:val="0"/>
        <w:adjustRightInd w:val="0"/>
        <w:contextualSpacing w:val="0"/>
        <w:rPr>
          <w:lang w:val="en-US"/>
        </w:rPr>
      </w:pPr>
      <w:r w:rsidRPr="00C03B40">
        <w:rPr>
          <w:lang w:val="en-US"/>
        </w:rPr>
        <w:t xml:space="preserve">The ingredient role (e.g., active, inactive, etc) is captured using the classCode attribute and is derived from OID: 2.16.840.1.113883.2.20.6.39. The substance is captured in the code element of the </w:t>
      </w:r>
      <w:r w:rsidRPr="00C03B40">
        <w:t xml:space="preserve">ingredientSubstance </w:t>
      </w:r>
      <w:proofErr w:type="gramStart"/>
      <w:r w:rsidRPr="00C03B40">
        <w:t>element,</w:t>
      </w:r>
      <w:proofErr w:type="gramEnd"/>
      <w:r w:rsidRPr="00C03B40">
        <w:t xml:space="preserve"> the code is derived from OID 2.16.840.1.113883.2.20.6.14.</w:t>
      </w:r>
      <w:r w:rsidR="005F02B9">
        <w:t xml:space="preserve"> </w:t>
      </w:r>
      <w:r w:rsidRPr="00C03B40">
        <w:t xml:space="preserve"> </w:t>
      </w:r>
      <w:r w:rsidR="00821B05" w:rsidRPr="00C03B40">
        <w:t xml:space="preserve">The numerator unit is derived from OID: </w:t>
      </w:r>
      <w:r w:rsidR="00C03B40" w:rsidRPr="00C03B40">
        <w:t xml:space="preserve">2.16.840.1.113883.2.20.6.15 </w:t>
      </w:r>
      <w:r w:rsidR="00821B05" w:rsidRPr="00C03B40">
        <w:t xml:space="preserve">while the denominator’s unit is derived from OID: </w:t>
      </w:r>
      <w:r w:rsidR="00C03B40" w:rsidRPr="00C03B40">
        <w:t>2.16.840.1.113883.2.20.6.38</w:t>
      </w:r>
    </w:p>
    <w:p w:rsidR="00821B05" w:rsidRDefault="00821B05" w:rsidP="00AB2CE0">
      <w:pPr>
        <w:shd w:val="clear" w:color="auto" w:fill="FFFFFF"/>
        <w:autoSpaceDE w:val="0"/>
        <w:autoSpaceDN w:val="0"/>
        <w:adjustRightInd w:val="0"/>
        <w:contextualSpacing w:val="0"/>
      </w:pPr>
    </w:p>
    <w:p w:rsidR="00D334D4" w:rsidRDefault="003D262C" w:rsidP="0080029F">
      <w:r>
        <w:t>Detailed below are the Class Code options and defin</w:t>
      </w:r>
      <w:r w:rsidR="00A53F51">
        <w:t>itions</w:t>
      </w:r>
      <w:r w:rsidR="00815FA0">
        <w:t xml:space="preserve"> and structure</w:t>
      </w:r>
      <w:r w:rsidR="00A53F51">
        <w:t>.</w:t>
      </w:r>
    </w:p>
    <w:p w:rsidR="00292223" w:rsidRDefault="00292223" w:rsidP="0080029F"/>
    <w:tbl>
      <w:tblPr>
        <w:tblW w:w="949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614"/>
        <w:gridCol w:w="832"/>
        <w:gridCol w:w="1479"/>
        <w:gridCol w:w="6570"/>
      </w:tblGrid>
      <w:tr w:rsidR="003D262C" w:rsidRPr="001111C2" w:rsidTr="001111C2">
        <w:trPr>
          <w:cantSplit/>
          <w:tblHeader/>
        </w:trPr>
        <w:tc>
          <w:tcPr>
            <w:tcW w:w="0" w:type="auto"/>
            <w:shd w:val="clear" w:color="auto" w:fill="D9D9D9" w:themeFill="background1" w:themeFillShade="D9"/>
            <w:tcMar>
              <w:top w:w="45" w:type="dxa"/>
              <w:left w:w="45" w:type="dxa"/>
              <w:bottom w:w="45" w:type="dxa"/>
              <w:right w:w="45" w:type="dxa"/>
            </w:tcMar>
          </w:tcPr>
          <w:p w:rsidR="003D262C" w:rsidRPr="001111C2" w:rsidRDefault="003D262C" w:rsidP="0080029F">
            <w:r w:rsidRPr="001111C2">
              <w:t>Level</w:t>
            </w:r>
          </w:p>
        </w:tc>
        <w:tc>
          <w:tcPr>
            <w:tcW w:w="0" w:type="auto"/>
            <w:shd w:val="clear" w:color="auto" w:fill="D9D9D9" w:themeFill="background1" w:themeFillShade="D9"/>
            <w:tcMar>
              <w:top w:w="45" w:type="dxa"/>
              <w:left w:w="45" w:type="dxa"/>
              <w:bottom w:w="45" w:type="dxa"/>
              <w:right w:w="45" w:type="dxa"/>
            </w:tcMar>
          </w:tcPr>
          <w:p w:rsidR="003D262C" w:rsidRPr="001111C2" w:rsidRDefault="003D262C" w:rsidP="0080029F">
            <w:bookmarkStart w:id="93" w:name="INGR"/>
            <w:bookmarkEnd w:id="93"/>
            <w:r w:rsidRPr="001111C2">
              <w:t>Code</w:t>
            </w:r>
          </w:p>
        </w:tc>
        <w:tc>
          <w:tcPr>
            <w:tcW w:w="1479" w:type="dxa"/>
            <w:shd w:val="clear" w:color="auto" w:fill="D9D9D9" w:themeFill="background1" w:themeFillShade="D9"/>
            <w:tcMar>
              <w:top w:w="45" w:type="dxa"/>
              <w:left w:w="45" w:type="dxa"/>
              <w:bottom w:w="45" w:type="dxa"/>
              <w:right w:w="45" w:type="dxa"/>
            </w:tcMar>
          </w:tcPr>
          <w:p w:rsidR="003D262C" w:rsidRPr="001111C2" w:rsidRDefault="003D262C" w:rsidP="0080029F">
            <w:r w:rsidRPr="001111C2">
              <w:t>Name</w:t>
            </w:r>
          </w:p>
        </w:tc>
        <w:tc>
          <w:tcPr>
            <w:tcW w:w="6570" w:type="dxa"/>
            <w:shd w:val="clear" w:color="auto" w:fill="D9D9D9" w:themeFill="background1" w:themeFillShade="D9"/>
            <w:tcMar>
              <w:top w:w="45" w:type="dxa"/>
              <w:left w:w="45" w:type="dxa"/>
              <w:bottom w:w="45" w:type="dxa"/>
              <w:right w:w="45" w:type="dxa"/>
            </w:tcMar>
          </w:tcPr>
          <w:p w:rsidR="003D262C" w:rsidRPr="001111C2" w:rsidRDefault="003D262C" w:rsidP="0080029F">
            <w:r w:rsidRPr="001111C2">
              <w:t>Description</w:t>
            </w:r>
          </w:p>
        </w:tc>
      </w:tr>
      <w:tr w:rsidR="003D262C" w:rsidRPr="003D262C" w:rsidTr="0080633F">
        <w:tc>
          <w:tcPr>
            <w:tcW w:w="0" w:type="auto"/>
            <w:shd w:val="clear" w:color="auto" w:fill="auto"/>
            <w:tcMar>
              <w:top w:w="45" w:type="dxa"/>
              <w:left w:w="45" w:type="dxa"/>
              <w:bottom w:w="45" w:type="dxa"/>
              <w:right w:w="45" w:type="dxa"/>
            </w:tcMar>
          </w:tcPr>
          <w:p w:rsidR="003D262C" w:rsidRPr="003D262C" w:rsidRDefault="003D262C" w:rsidP="0080029F">
            <w:r>
              <w:t>1</w:t>
            </w:r>
          </w:p>
        </w:tc>
        <w:tc>
          <w:tcPr>
            <w:tcW w:w="0" w:type="auto"/>
            <w:shd w:val="clear" w:color="auto" w:fill="auto"/>
            <w:tcMar>
              <w:top w:w="45" w:type="dxa"/>
              <w:left w:w="45" w:type="dxa"/>
              <w:bottom w:w="45" w:type="dxa"/>
              <w:right w:w="45" w:type="dxa"/>
            </w:tcMar>
          </w:tcPr>
          <w:p w:rsidR="003D262C" w:rsidRPr="003D262C" w:rsidRDefault="003D262C" w:rsidP="0080029F">
            <w:r w:rsidRPr="003D262C">
              <w:t>INGR</w:t>
            </w:r>
          </w:p>
        </w:tc>
        <w:tc>
          <w:tcPr>
            <w:tcW w:w="1479" w:type="dxa"/>
            <w:shd w:val="clear" w:color="auto" w:fill="auto"/>
            <w:tcMar>
              <w:top w:w="45" w:type="dxa"/>
              <w:left w:w="45" w:type="dxa"/>
              <w:bottom w:w="45" w:type="dxa"/>
              <w:right w:w="45" w:type="dxa"/>
            </w:tcMar>
          </w:tcPr>
          <w:p w:rsidR="003D262C" w:rsidRPr="003D262C" w:rsidRDefault="003D262C" w:rsidP="0080029F">
            <w:r w:rsidRPr="003D262C">
              <w:t>ingredient</w:t>
            </w:r>
          </w:p>
        </w:tc>
        <w:tc>
          <w:tcPr>
            <w:tcW w:w="6570" w:type="dxa"/>
            <w:shd w:val="clear" w:color="auto" w:fill="auto"/>
            <w:tcMar>
              <w:top w:w="45" w:type="dxa"/>
              <w:left w:w="45" w:type="dxa"/>
              <w:bottom w:w="45" w:type="dxa"/>
              <w:right w:w="45" w:type="dxa"/>
            </w:tcMar>
          </w:tcPr>
          <w:p w:rsidR="003D262C" w:rsidRDefault="003D262C" w:rsidP="0080029F">
            <w:r w:rsidRPr="003D262C">
              <w:t xml:space="preserve">Relates a component to a mixture. E.g., Glucose and Water are ingredients of </w:t>
            </w:r>
            <w:proofErr w:type="gramStart"/>
            <w:r w:rsidRPr="003D262C">
              <w:t>D5W,</w:t>
            </w:r>
            <w:proofErr w:type="gramEnd"/>
            <w:r w:rsidRPr="003D262C">
              <w:t xml:space="preserve"> latex may be an ingredient in a tracheal tube.</w:t>
            </w:r>
          </w:p>
          <w:p w:rsidR="00FF6E68" w:rsidRPr="003D262C" w:rsidRDefault="00FF6E68" w:rsidP="0080029F">
            <w:r>
              <w:t>This code is used to group related items together and is not used directly in the identification of the role.</w:t>
            </w:r>
          </w:p>
        </w:tc>
      </w:tr>
      <w:tr w:rsidR="003D262C" w:rsidRPr="003D262C" w:rsidTr="0080633F">
        <w:tc>
          <w:tcPr>
            <w:tcW w:w="0" w:type="auto"/>
            <w:shd w:val="clear" w:color="auto" w:fill="auto"/>
            <w:tcMar>
              <w:top w:w="45" w:type="dxa"/>
              <w:left w:w="45" w:type="dxa"/>
              <w:bottom w:w="45" w:type="dxa"/>
              <w:right w:w="45" w:type="dxa"/>
            </w:tcMar>
            <w:hideMark/>
          </w:tcPr>
          <w:p w:rsidR="003D262C" w:rsidRPr="003D262C" w:rsidRDefault="003D262C" w:rsidP="0080029F">
            <w:r>
              <w:t>2</w:t>
            </w:r>
          </w:p>
        </w:tc>
        <w:tc>
          <w:tcPr>
            <w:tcW w:w="0" w:type="auto"/>
            <w:shd w:val="clear" w:color="auto" w:fill="auto"/>
            <w:tcMar>
              <w:top w:w="45" w:type="dxa"/>
              <w:left w:w="45" w:type="dxa"/>
              <w:bottom w:w="45" w:type="dxa"/>
              <w:right w:w="45" w:type="dxa"/>
            </w:tcMar>
            <w:hideMark/>
          </w:tcPr>
          <w:p w:rsidR="003D262C" w:rsidRPr="003D262C" w:rsidRDefault="003D262C" w:rsidP="0080029F">
            <w:r w:rsidRPr="003D262C">
              <w:t>ACTI</w:t>
            </w:r>
            <w:bookmarkStart w:id="94" w:name="ACTI"/>
            <w:bookmarkEnd w:id="94"/>
          </w:p>
        </w:tc>
        <w:tc>
          <w:tcPr>
            <w:tcW w:w="1479" w:type="dxa"/>
            <w:shd w:val="clear" w:color="auto" w:fill="auto"/>
            <w:tcMar>
              <w:top w:w="45" w:type="dxa"/>
              <w:left w:w="45" w:type="dxa"/>
              <w:bottom w:w="45" w:type="dxa"/>
              <w:right w:w="45" w:type="dxa"/>
            </w:tcMar>
            <w:hideMark/>
          </w:tcPr>
          <w:p w:rsidR="003D262C" w:rsidRPr="003D262C" w:rsidRDefault="003D262C" w:rsidP="0080029F">
            <w:r w:rsidRPr="003D262C">
              <w:t>active ingredient</w:t>
            </w:r>
          </w:p>
        </w:tc>
        <w:tc>
          <w:tcPr>
            <w:tcW w:w="6570" w:type="dxa"/>
            <w:shd w:val="clear" w:color="auto" w:fill="auto"/>
            <w:tcMar>
              <w:top w:w="45" w:type="dxa"/>
              <w:left w:w="45" w:type="dxa"/>
              <w:bottom w:w="45" w:type="dxa"/>
              <w:right w:w="45" w:type="dxa"/>
            </w:tcMar>
            <w:hideMark/>
          </w:tcPr>
          <w:p w:rsidR="003D262C" w:rsidRDefault="003D262C" w:rsidP="0080029F">
            <w:r>
              <w:t>A</w:t>
            </w:r>
            <w:r w:rsidRPr="003D262C">
              <w:t xml:space="preserve"> therapeutically active ingredient in a mixture, where the mixture is typically a manufactured pharmaceutical. It is unknown if the quantity </w:t>
            </w:r>
            <w:r w:rsidRPr="003D262C">
              <w:lastRenderedPageBreak/>
              <w:t>of such an ingredient is expressed precisely in terms of the playing ingredient substance, or, if it is specified in terms of a closely related substance (active moiety or reference substance).</w:t>
            </w:r>
          </w:p>
          <w:p w:rsidR="00FF6E68" w:rsidRPr="003D262C" w:rsidRDefault="00FF6E68" w:rsidP="0080029F">
            <w:r>
              <w:t>This code is used to group related items together and is not used directly in the identification of the role.</w:t>
            </w:r>
          </w:p>
        </w:tc>
      </w:tr>
      <w:tr w:rsidR="003D262C" w:rsidRPr="003D262C" w:rsidTr="0080633F">
        <w:tc>
          <w:tcPr>
            <w:tcW w:w="0" w:type="auto"/>
            <w:shd w:val="clear" w:color="auto" w:fill="auto"/>
            <w:tcMar>
              <w:top w:w="45" w:type="dxa"/>
              <w:left w:w="45" w:type="dxa"/>
              <w:bottom w:w="45" w:type="dxa"/>
              <w:right w:w="45" w:type="dxa"/>
            </w:tcMar>
            <w:hideMark/>
          </w:tcPr>
          <w:p w:rsidR="003D262C" w:rsidRPr="003D262C" w:rsidRDefault="003D262C" w:rsidP="0080029F">
            <w:r>
              <w:lastRenderedPageBreak/>
              <w:t>3</w:t>
            </w:r>
          </w:p>
        </w:tc>
        <w:tc>
          <w:tcPr>
            <w:tcW w:w="0" w:type="auto"/>
            <w:shd w:val="clear" w:color="auto" w:fill="auto"/>
            <w:tcMar>
              <w:top w:w="45" w:type="dxa"/>
              <w:left w:w="45" w:type="dxa"/>
              <w:bottom w:w="45" w:type="dxa"/>
              <w:right w:w="45" w:type="dxa"/>
            </w:tcMar>
            <w:hideMark/>
          </w:tcPr>
          <w:p w:rsidR="003D262C" w:rsidRPr="003D262C" w:rsidRDefault="003D262C" w:rsidP="0080029F">
            <w:r w:rsidRPr="003D262C">
              <w:t>ACTIB</w:t>
            </w:r>
            <w:bookmarkStart w:id="95" w:name="ACTIB"/>
            <w:bookmarkEnd w:id="95"/>
          </w:p>
        </w:tc>
        <w:tc>
          <w:tcPr>
            <w:tcW w:w="1479" w:type="dxa"/>
            <w:shd w:val="clear" w:color="auto" w:fill="auto"/>
            <w:tcMar>
              <w:top w:w="45" w:type="dxa"/>
              <w:left w:w="45" w:type="dxa"/>
              <w:bottom w:w="45" w:type="dxa"/>
              <w:right w:w="45" w:type="dxa"/>
            </w:tcMar>
            <w:hideMark/>
          </w:tcPr>
          <w:p w:rsidR="003D262C" w:rsidRPr="003D262C" w:rsidRDefault="003D262C" w:rsidP="0080029F">
            <w:r w:rsidRPr="003D262C">
              <w:t>active ingredient - basis of strength</w:t>
            </w:r>
          </w:p>
        </w:tc>
        <w:tc>
          <w:tcPr>
            <w:tcW w:w="6570" w:type="dxa"/>
            <w:shd w:val="clear" w:color="auto" w:fill="auto"/>
            <w:tcMar>
              <w:top w:w="45" w:type="dxa"/>
              <w:left w:w="45" w:type="dxa"/>
              <w:bottom w:w="45" w:type="dxa"/>
              <w:right w:w="45" w:type="dxa"/>
            </w:tcMar>
            <w:hideMark/>
          </w:tcPr>
          <w:p w:rsidR="003D262C" w:rsidRPr="003D262C" w:rsidRDefault="003D262C" w:rsidP="0080029F">
            <w:r>
              <w:t>An a</w:t>
            </w:r>
            <w:r w:rsidRPr="003D262C">
              <w:t>ctive ingredient, where the ingredient substance is itself the "basis of strength", i.e., where the Role.quantity specifies exactly the quantity of the player substance in the medicine formulation. </w:t>
            </w:r>
            <w:r w:rsidRPr="003D262C">
              <w:br/>
              <w:t>Examples: Lopressor 50 mg actually contains 50 mg of metoprolol succinate, even though the active moiety is metoprolol, but also: Tenormin 50 mg contain 50 mg of atenolol, as free base, i.e., where the active ingredient atenolol is also the active moiety.</w:t>
            </w:r>
          </w:p>
        </w:tc>
      </w:tr>
      <w:tr w:rsidR="003D262C" w:rsidRPr="003D262C" w:rsidTr="0080633F">
        <w:tc>
          <w:tcPr>
            <w:tcW w:w="0" w:type="auto"/>
            <w:shd w:val="clear" w:color="auto" w:fill="auto"/>
            <w:tcMar>
              <w:top w:w="45" w:type="dxa"/>
              <w:left w:w="45" w:type="dxa"/>
              <w:bottom w:w="45" w:type="dxa"/>
              <w:right w:w="45" w:type="dxa"/>
            </w:tcMar>
            <w:hideMark/>
          </w:tcPr>
          <w:p w:rsidR="003D262C" w:rsidRPr="003D262C" w:rsidRDefault="003D262C" w:rsidP="0080029F">
            <w:r>
              <w:t>3</w:t>
            </w:r>
          </w:p>
        </w:tc>
        <w:tc>
          <w:tcPr>
            <w:tcW w:w="0" w:type="auto"/>
            <w:shd w:val="clear" w:color="auto" w:fill="auto"/>
            <w:tcMar>
              <w:top w:w="45" w:type="dxa"/>
              <w:left w:w="45" w:type="dxa"/>
              <w:bottom w:w="45" w:type="dxa"/>
              <w:right w:w="45" w:type="dxa"/>
            </w:tcMar>
            <w:hideMark/>
          </w:tcPr>
          <w:p w:rsidR="003D262C" w:rsidRPr="003D262C" w:rsidRDefault="003D262C" w:rsidP="0080029F">
            <w:r w:rsidRPr="003D262C">
              <w:t>ACTIM</w:t>
            </w:r>
            <w:bookmarkStart w:id="96" w:name="ACTIM"/>
            <w:bookmarkEnd w:id="96"/>
          </w:p>
        </w:tc>
        <w:tc>
          <w:tcPr>
            <w:tcW w:w="1479" w:type="dxa"/>
            <w:shd w:val="clear" w:color="auto" w:fill="auto"/>
            <w:tcMar>
              <w:top w:w="45" w:type="dxa"/>
              <w:left w:w="45" w:type="dxa"/>
              <w:bottom w:w="45" w:type="dxa"/>
              <w:right w:w="45" w:type="dxa"/>
            </w:tcMar>
            <w:hideMark/>
          </w:tcPr>
          <w:p w:rsidR="003D262C" w:rsidRPr="003D262C" w:rsidRDefault="003D262C" w:rsidP="0080029F">
            <w:r w:rsidRPr="003D262C">
              <w:t>active ingredient - moiety is basis of strength</w:t>
            </w:r>
          </w:p>
        </w:tc>
        <w:tc>
          <w:tcPr>
            <w:tcW w:w="6570" w:type="dxa"/>
            <w:shd w:val="clear" w:color="auto" w:fill="auto"/>
            <w:tcMar>
              <w:top w:w="45" w:type="dxa"/>
              <w:left w:w="45" w:type="dxa"/>
              <w:bottom w:w="45" w:type="dxa"/>
              <w:right w:w="45" w:type="dxa"/>
            </w:tcMar>
            <w:hideMark/>
          </w:tcPr>
          <w:p w:rsidR="003D262C" w:rsidRPr="003D262C" w:rsidRDefault="003D262C" w:rsidP="0080029F">
            <w:r>
              <w:t>An a</w:t>
            </w:r>
            <w:r w:rsidRPr="003D262C">
              <w:t xml:space="preserve">ctive ingredient, where not the ingredient substance, but </w:t>
            </w:r>
            <w:r>
              <w:t xml:space="preserve">the </w:t>
            </w:r>
            <w:r w:rsidRPr="003D262C">
              <w:t>ingredient active moiety is the "basis of strength", i.e., where the Role.quantity specifies the quantity of the player substance's active moiety in the medicine formulation.</w:t>
            </w:r>
            <w:r w:rsidRPr="003D262C">
              <w:br/>
              <w:t>Examples: 1 mL of Betopic 5mg/mL eye drops contains 5.6 mg betaxolol hydrochloride equivalent to betaxolol base 5 mg.</w:t>
            </w:r>
          </w:p>
        </w:tc>
      </w:tr>
      <w:tr w:rsidR="003D262C" w:rsidRPr="003D262C" w:rsidTr="0080633F">
        <w:tc>
          <w:tcPr>
            <w:tcW w:w="0" w:type="auto"/>
            <w:shd w:val="clear" w:color="auto" w:fill="auto"/>
            <w:tcMar>
              <w:top w:w="45" w:type="dxa"/>
              <w:left w:w="45" w:type="dxa"/>
              <w:bottom w:w="45" w:type="dxa"/>
              <w:right w:w="45" w:type="dxa"/>
            </w:tcMar>
            <w:hideMark/>
          </w:tcPr>
          <w:p w:rsidR="003D262C" w:rsidRPr="003D262C" w:rsidRDefault="003D262C" w:rsidP="0080029F">
            <w:r>
              <w:t>3</w:t>
            </w:r>
          </w:p>
        </w:tc>
        <w:tc>
          <w:tcPr>
            <w:tcW w:w="0" w:type="auto"/>
            <w:shd w:val="clear" w:color="auto" w:fill="auto"/>
            <w:tcMar>
              <w:top w:w="45" w:type="dxa"/>
              <w:left w:w="45" w:type="dxa"/>
              <w:bottom w:w="45" w:type="dxa"/>
              <w:right w:w="45" w:type="dxa"/>
            </w:tcMar>
            <w:hideMark/>
          </w:tcPr>
          <w:p w:rsidR="003D262C" w:rsidRPr="003D262C" w:rsidRDefault="003D262C" w:rsidP="0080029F">
            <w:r w:rsidRPr="003D262C">
              <w:t>ACTIR</w:t>
            </w:r>
            <w:bookmarkStart w:id="97" w:name="ACTIR"/>
            <w:bookmarkEnd w:id="97"/>
          </w:p>
        </w:tc>
        <w:tc>
          <w:tcPr>
            <w:tcW w:w="1479" w:type="dxa"/>
            <w:shd w:val="clear" w:color="auto" w:fill="auto"/>
            <w:tcMar>
              <w:top w:w="45" w:type="dxa"/>
              <w:left w:w="45" w:type="dxa"/>
              <w:bottom w:w="45" w:type="dxa"/>
              <w:right w:w="45" w:type="dxa"/>
            </w:tcMar>
            <w:hideMark/>
          </w:tcPr>
          <w:p w:rsidR="003D262C" w:rsidRPr="003D262C" w:rsidRDefault="003D262C" w:rsidP="0080029F">
            <w:r w:rsidRPr="003D262C">
              <w:t>active ingredient - reference substance is basis of strength</w:t>
            </w:r>
          </w:p>
        </w:tc>
        <w:tc>
          <w:tcPr>
            <w:tcW w:w="6570" w:type="dxa"/>
            <w:shd w:val="clear" w:color="auto" w:fill="auto"/>
            <w:tcMar>
              <w:top w:w="45" w:type="dxa"/>
              <w:left w:w="45" w:type="dxa"/>
              <w:bottom w:w="45" w:type="dxa"/>
              <w:right w:w="45" w:type="dxa"/>
            </w:tcMar>
            <w:hideMark/>
          </w:tcPr>
          <w:p w:rsidR="003D262C" w:rsidRPr="003D262C" w:rsidRDefault="003D262C" w:rsidP="0080029F">
            <w:r>
              <w:t>An a</w:t>
            </w:r>
            <w:r w:rsidRPr="003D262C">
              <w:t>ctive ingredient, where not the ingredient substance but another reference substance with the same active moiety, is the "basis of strength", i.e., where the Role.quantity specifies the quantity of a reference substance, similar but different from the player substance's in the medicine formulation.</w:t>
            </w:r>
            <w:r w:rsidRPr="003D262C">
              <w:br/>
              <w:t>Examples: Toprol-XL 50 mg contains 47.5 mg of metoprolol succinate equivalent to 50 mg of metoprolol tartrate.</w:t>
            </w:r>
          </w:p>
        </w:tc>
      </w:tr>
      <w:tr w:rsidR="003D262C" w:rsidRPr="003D262C" w:rsidTr="0080633F">
        <w:tc>
          <w:tcPr>
            <w:tcW w:w="0" w:type="auto"/>
            <w:shd w:val="clear" w:color="auto" w:fill="auto"/>
            <w:tcMar>
              <w:top w:w="45" w:type="dxa"/>
              <w:left w:w="45" w:type="dxa"/>
              <w:bottom w:w="45" w:type="dxa"/>
              <w:right w:w="45" w:type="dxa"/>
            </w:tcMar>
            <w:hideMark/>
          </w:tcPr>
          <w:p w:rsidR="003D262C" w:rsidRPr="003D262C" w:rsidRDefault="003D262C" w:rsidP="0080029F">
            <w:r>
              <w:t>2</w:t>
            </w:r>
          </w:p>
        </w:tc>
        <w:tc>
          <w:tcPr>
            <w:tcW w:w="0" w:type="auto"/>
            <w:shd w:val="clear" w:color="auto" w:fill="auto"/>
            <w:tcMar>
              <w:top w:w="45" w:type="dxa"/>
              <w:left w:w="45" w:type="dxa"/>
              <w:bottom w:w="45" w:type="dxa"/>
              <w:right w:w="45" w:type="dxa"/>
            </w:tcMar>
            <w:hideMark/>
          </w:tcPr>
          <w:p w:rsidR="003D262C" w:rsidRPr="003D262C" w:rsidRDefault="003D262C" w:rsidP="0080029F">
            <w:r w:rsidRPr="003D262C">
              <w:t>ADJV</w:t>
            </w:r>
            <w:bookmarkStart w:id="98" w:name="ADJV"/>
            <w:bookmarkEnd w:id="98"/>
          </w:p>
        </w:tc>
        <w:tc>
          <w:tcPr>
            <w:tcW w:w="1479" w:type="dxa"/>
            <w:shd w:val="clear" w:color="auto" w:fill="auto"/>
            <w:tcMar>
              <w:top w:w="45" w:type="dxa"/>
              <w:left w:w="45" w:type="dxa"/>
              <w:bottom w:w="45" w:type="dxa"/>
              <w:right w:w="45" w:type="dxa"/>
            </w:tcMar>
            <w:hideMark/>
          </w:tcPr>
          <w:p w:rsidR="003D262C" w:rsidRPr="003D262C" w:rsidRDefault="003D262C" w:rsidP="0080029F">
            <w:r w:rsidRPr="003D262C">
              <w:t>adjuvant</w:t>
            </w:r>
          </w:p>
        </w:tc>
        <w:tc>
          <w:tcPr>
            <w:tcW w:w="6570" w:type="dxa"/>
            <w:shd w:val="clear" w:color="auto" w:fill="auto"/>
            <w:tcMar>
              <w:top w:w="45" w:type="dxa"/>
              <w:left w:w="45" w:type="dxa"/>
              <w:bottom w:w="45" w:type="dxa"/>
              <w:right w:w="45" w:type="dxa"/>
            </w:tcMar>
            <w:hideMark/>
          </w:tcPr>
          <w:p w:rsidR="003D262C" w:rsidRPr="003D262C" w:rsidRDefault="003D262C" w:rsidP="0080029F">
            <w:r w:rsidRPr="003D262C">
              <w:t>A component added to enhance the action of an active ingredient (in the manner of a catalyst) but which has no active effect in and of itself. Such ingredients are significant in defining equivalence of products in a way that inactive ingredients are not.</w:t>
            </w:r>
          </w:p>
        </w:tc>
      </w:tr>
      <w:tr w:rsidR="003D262C" w:rsidRPr="003D262C" w:rsidTr="0080633F">
        <w:tc>
          <w:tcPr>
            <w:tcW w:w="0" w:type="auto"/>
            <w:shd w:val="clear" w:color="auto" w:fill="auto"/>
            <w:tcMar>
              <w:top w:w="45" w:type="dxa"/>
              <w:left w:w="45" w:type="dxa"/>
              <w:bottom w:w="45" w:type="dxa"/>
              <w:right w:w="45" w:type="dxa"/>
            </w:tcMar>
            <w:hideMark/>
          </w:tcPr>
          <w:p w:rsidR="003D262C" w:rsidRPr="003D262C" w:rsidRDefault="003D262C" w:rsidP="0080029F">
            <w:r>
              <w:t>2</w:t>
            </w:r>
          </w:p>
        </w:tc>
        <w:tc>
          <w:tcPr>
            <w:tcW w:w="0" w:type="auto"/>
            <w:shd w:val="clear" w:color="auto" w:fill="auto"/>
            <w:tcMar>
              <w:top w:w="45" w:type="dxa"/>
              <w:left w:w="45" w:type="dxa"/>
              <w:bottom w:w="45" w:type="dxa"/>
              <w:right w:w="45" w:type="dxa"/>
            </w:tcMar>
            <w:hideMark/>
          </w:tcPr>
          <w:p w:rsidR="003D262C" w:rsidRPr="003D262C" w:rsidRDefault="003D262C" w:rsidP="0080029F">
            <w:r w:rsidRPr="003D262C">
              <w:t>ADTV</w:t>
            </w:r>
            <w:bookmarkStart w:id="99" w:name="ADTV"/>
            <w:bookmarkEnd w:id="99"/>
          </w:p>
        </w:tc>
        <w:tc>
          <w:tcPr>
            <w:tcW w:w="1479" w:type="dxa"/>
            <w:shd w:val="clear" w:color="auto" w:fill="auto"/>
            <w:tcMar>
              <w:top w:w="45" w:type="dxa"/>
              <w:left w:w="45" w:type="dxa"/>
              <w:bottom w:w="45" w:type="dxa"/>
              <w:right w:w="45" w:type="dxa"/>
            </w:tcMar>
            <w:hideMark/>
          </w:tcPr>
          <w:p w:rsidR="003D262C" w:rsidRPr="003D262C" w:rsidRDefault="003D262C" w:rsidP="0080029F">
            <w:r w:rsidRPr="003D262C">
              <w:t>additive</w:t>
            </w:r>
          </w:p>
        </w:tc>
        <w:tc>
          <w:tcPr>
            <w:tcW w:w="6570" w:type="dxa"/>
            <w:shd w:val="clear" w:color="auto" w:fill="auto"/>
            <w:tcMar>
              <w:top w:w="45" w:type="dxa"/>
              <w:left w:w="45" w:type="dxa"/>
              <w:bottom w:w="45" w:type="dxa"/>
              <w:right w:w="45" w:type="dxa"/>
            </w:tcMar>
            <w:hideMark/>
          </w:tcPr>
          <w:p w:rsidR="003D262C" w:rsidRPr="003D262C" w:rsidRDefault="003D262C" w:rsidP="0080029F">
            <w:r w:rsidRPr="003D262C">
              <w:t>An ingredient that is added to a base, that amounts to a minor part of the overall mixture.</w:t>
            </w:r>
          </w:p>
        </w:tc>
      </w:tr>
      <w:tr w:rsidR="003D262C" w:rsidRPr="003D262C" w:rsidTr="0080633F">
        <w:tc>
          <w:tcPr>
            <w:tcW w:w="0" w:type="auto"/>
            <w:shd w:val="clear" w:color="auto" w:fill="auto"/>
            <w:tcMar>
              <w:top w:w="45" w:type="dxa"/>
              <w:left w:w="45" w:type="dxa"/>
              <w:bottom w:w="45" w:type="dxa"/>
              <w:right w:w="45" w:type="dxa"/>
            </w:tcMar>
            <w:hideMark/>
          </w:tcPr>
          <w:p w:rsidR="003D262C" w:rsidRPr="003D262C" w:rsidRDefault="003D262C" w:rsidP="0080029F">
            <w:r>
              <w:t>2</w:t>
            </w:r>
          </w:p>
        </w:tc>
        <w:tc>
          <w:tcPr>
            <w:tcW w:w="0" w:type="auto"/>
            <w:shd w:val="clear" w:color="auto" w:fill="auto"/>
            <w:tcMar>
              <w:top w:w="45" w:type="dxa"/>
              <w:left w:w="45" w:type="dxa"/>
              <w:bottom w:w="45" w:type="dxa"/>
              <w:right w:w="45" w:type="dxa"/>
            </w:tcMar>
            <w:hideMark/>
          </w:tcPr>
          <w:p w:rsidR="003D262C" w:rsidRPr="003D262C" w:rsidRDefault="003D262C" w:rsidP="0080029F">
            <w:r w:rsidRPr="003D262C">
              <w:t>BASE</w:t>
            </w:r>
            <w:bookmarkStart w:id="100" w:name="BASE"/>
            <w:bookmarkEnd w:id="100"/>
          </w:p>
        </w:tc>
        <w:tc>
          <w:tcPr>
            <w:tcW w:w="1479" w:type="dxa"/>
            <w:shd w:val="clear" w:color="auto" w:fill="auto"/>
            <w:tcMar>
              <w:top w:w="45" w:type="dxa"/>
              <w:left w:w="45" w:type="dxa"/>
              <w:bottom w:w="45" w:type="dxa"/>
              <w:right w:w="45" w:type="dxa"/>
            </w:tcMar>
            <w:hideMark/>
          </w:tcPr>
          <w:p w:rsidR="003D262C" w:rsidRPr="003D262C" w:rsidRDefault="003D262C" w:rsidP="0080029F">
            <w:r w:rsidRPr="003D262C">
              <w:t>base</w:t>
            </w:r>
          </w:p>
        </w:tc>
        <w:tc>
          <w:tcPr>
            <w:tcW w:w="6570" w:type="dxa"/>
            <w:shd w:val="clear" w:color="auto" w:fill="auto"/>
            <w:tcMar>
              <w:top w:w="45" w:type="dxa"/>
              <w:left w:w="45" w:type="dxa"/>
              <w:bottom w:w="45" w:type="dxa"/>
              <w:right w:w="45" w:type="dxa"/>
            </w:tcMar>
            <w:hideMark/>
          </w:tcPr>
          <w:p w:rsidR="003D262C" w:rsidRPr="003D262C" w:rsidRDefault="003D262C" w:rsidP="0080029F">
            <w:r w:rsidRPr="003D262C">
              <w:t xml:space="preserve">A base ingredient is what comprises the major part of a mixture. E.g., Water in most i.v. </w:t>
            </w:r>
            <w:r w:rsidR="00125FC2" w:rsidRPr="003D262C">
              <w:t>solutions</w:t>
            </w:r>
            <w:r w:rsidRPr="003D262C">
              <w:t xml:space="preserve"> or Vaseline in salves. Among all ingredients of a material, there should be only one base. A base substance can, in turn, be a mixture.</w:t>
            </w:r>
          </w:p>
        </w:tc>
      </w:tr>
      <w:tr w:rsidR="003D262C" w:rsidRPr="003D262C" w:rsidTr="0080633F">
        <w:tc>
          <w:tcPr>
            <w:tcW w:w="0" w:type="auto"/>
            <w:shd w:val="clear" w:color="auto" w:fill="auto"/>
            <w:tcMar>
              <w:top w:w="45" w:type="dxa"/>
              <w:left w:w="45" w:type="dxa"/>
              <w:bottom w:w="45" w:type="dxa"/>
              <w:right w:w="45" w:type="dxa"/>
            </w:tcMar>
            <w:hideMark/>
          </w:tcPr>
          <w:p w:rsidR="003D262C" w:rsidRPr="003D262C" w:rsidRDefault="003D262C" w:rsidP="0080029F">
            <w:r>
              <w:t>2</w:t>
            </w:r>
          </w:p>
        </w:tc>
        <w:tc>
          <w:tcPr>
            <w:tcW w:w="0" w:type="auto"/>
            <w:shd w:val="clear" w:color="auto" w:fill="auto"/>
            <w:tcMar>
              <w:top w:w="45" w:type="dxa"/>
              <w:left w:w="45" w:type="dxa"/>
              <w:bottom w:w="45" w:type="dxa"/>
              <w:right w:w="45" w:type="dxa"/>
            </w:tcMar>
            <w:hideMark/>
          </w:tcPr>
          <w:p w:rsidR="003D262C" w:rsidRPr="003D262C" w:rsidRDefault="003D262C" w:rsidP="0080029F">
            <w:r w:rsidRPr="003D262C">
              <w:t>CNTM</w:t>
            </w:r>
            <w:bookmarkStart w:id="101" w:name="CNTM"/>
            <w:bookmarkEnd w:id="101"/>
          </w:p>
        </w:tc>
        <w:tc>
          <w:tcPr>
            <w:tcW w:w="1479" w:type="dxa"/>
            <w:shd w:val="clear" w:color="auto" w:fill="auto"/>
            <w:tcMar>
              <w:top w:w="45" w:type="dxa"/>
              <w:left w:w="45" w:type="dxa"/>
              <w:bottom w:w="45" w:type="dxa"/>
              <w:right w:w="45" w:type="dxa"/>
            </w:tcMar>
            <w:hideMark/>
          </w:tcPr>
          <w:p w:rsidR="003D262C" w:rsidRPr="003D262C" w:rsidRDefault="003D262C" w:rsidP="0080029F">
            <w:r w:rsidRPr="003D262C">
              <w:t>contaminant ingredient</w:t>
            </w:r>
          </w:p>
        </w:tc>
        <w:tc>
          <w:tcPr>
            <w:tcW w:w="6570" w:type="dxa"/>
            <w:shd w:val="clear" w:color="auto" w:fill="auto"/>
            <w:tcMar>
              <w:top w:w="45" w:type="dxa"/>
              <w:left w:w="45" w:type="dxa"/>
              <w:bottom w:w="45" w:type="dxa"/>
              <w:right w:w="45" w:type="dxa"/>
            </w:tcMar>
            <w:hideMark/>
          </w:tcPr>
          <w:p w:rsidR="00C66C47" w:rsidRPr="003D262C" w:rsidRDefault="003D262C" w:rsidP="0080029F">
            <w:r w:rsidRPr="003D262C">
              <w:t>An ingredient whose presence is not intended but may not be reasonably avoided given the circumstances of the mixture's nature or origin.</w:t>
            </w:r>
          </w:p>
        </w:tc>
      </w:tr>
      <w:tr w:rsidR="003D262C" w:rsidRPr="003D262C" w:rsidTr="0080633F">
        <w:tc>
          <w:tcPr>
            <w:tcW w:w="0" w:type="auto"/>
            <w:shd w:val="clear" w:color="auto" w:fill="auto"/>
            <w:tcMar>
              <w:top w:w="45" w:type="dxa"/>
              <w:left w:w="45" w:type="dxa"/>
              <w:bottom w:w="45" w:type="dxa"/>
              <w:right w:w="45" w:type="dxa"/>
            </w:tcMar>
            <w:hideMark/>
          </w:tcPr>
          <w:p w:rsidR="003D262C" w:rsidRPr="003D262C" w:rsidRDefault="003D262C" w:rsidP="0080029F">
            <w:r>
              <w:t>2</w:t>
            </w:r>
          </w:p>
        </w:tc>
        <w:tc>
          <w:tcPr>
            <w:tcW w:w="0" w:type="auto"/>
            <w:shd w:val="clear" w:color="auto" w:fill="auto"/>
            <w:tcMar>
              <w:top w:w="45" w:type="dxa"/>
              <w:left w:w="45" w:type="dxa"/>
              <w:bottom w:w="45" w:type="dxa"/>
              <w:right w:w="45" w:type="dxa"/>
            </w:tcMar>
            <w:hideMark/>
          </w:tcPr>
          <w:p w:rsidR="003D262C" w:rsidRPr="003D262C" w:rsidRDefault="003D262C" w:rsidP="0080029F">
            <w:r w:rsidRPr="003D262C">
              <w:t>IACT</w:t>
            </w:r>
            <w:bookmarkStart w:id="102" w:name="IACT"/>
            <w:bookmarkEnd w:id="102"/>
          </w:p>
        </w:tc>
        <w:tc>
          <w:tcPr>
            <w:tcW w:w="1479" w:type="dxa"/>
            <w:shd w:val="clear" w:color="auto" w:fill="auto"/>
            <w:tcMar>
              <w:top w:w="45" w:type="dxa"/>
              <w:left w:w="45" w:type="dxa"/>
              <w:bottom w:w="45" w:type="dxa"/>
              <w:right w:w="45" w:type="dxa"/>
            </w:tcMar>
            <w:hideMark/>
          </w:tcPr>
          <w:p w:rsidR="003D262C" w:rsidRPr="003D262C" w:rsidRDefault="003D262C" w:rsidP="0080029F">
            <w:r w:rsidRPr="003D262C">
              <w:t>inactive ingredient</w:t>
            </w:r>
          </w:p>
        </w:tc>
        <w:tc>
          <w:tcPr>
            <w:tcW w:w="6570" w:type="dxa"/>
            <w:shd w:val="clear" w:color="auto" w:fill="auto"/>
            <w:tcMar>
              <w:top w:w="45" w:type="dxa"/>
              <w:left w:w="45" w:type="dxa"/>
              <w:bottom w:w="45" w:type="dxa"/>
              <w:right w:w="45" w:type="dxa"/>
            </w:tcMar>
            <w:hideMark/>
          </w:tcPr>
          <w:p w:rsidR="003D262C" w:rsidRPr="003D262C" w:rsidRDefault="003D262C" w:rsidP="0080029F">
            <w:r w:rsidRPr="003D262C">
              <w:t xml:space="preserve">An ingredient which is not considered therapeutically active, e.g., colors, flavors, stabilizers, or preservatives, fillers, or structural components added to an active ingredient in order to facilitate administration of the active ingredient but without being considered </w:t>
            </w:r>
            <w:r w:rsidRPr="003D262C">
              <w:lastRenderedPageBreak/>
              <w:t>therapeutically active. An inactive ingredient need not be biologically inert, e.g., might be active as an allergen or might have a pleasant taste, but is not an essential constituent delivering the therapeutic effect.</w:t>
            </w:r>
          </w:p>
        </w:tc>
      </w:tr>
      <w:tr w:rsidR="003D262C" w:rsidRPr="003D262C" w:rsidTr="0080633F">
        <w:tc>
          <w:tcPr>
            <w:tcW w:w="0" w:type="auto"/>
            <w:shd w:val="clear" w:color="auto" w:fill="auto"/>
            <w:tcMar>
              <w:top w:w="45" w:type="dxa"/>
              <w:left w:w="45" w:type="dxa"/>
              <w:bottom w:w="45" w:type="dxa"/>
              <w:right w:w="45" w:type="dxa"/>
            </w:tcMar>
            <w:hideMark/>
          </w:tcPr>
          <w:p w:rsidR="003D262C" w:rsidRPr="003D262C" w:rsidRDefault="003D262C" w:rsidP="0080029F">
            <w:r>
              <w:lastRenderedPageBreak/>
              <w:t>3</w:t>
            </w:r>
          </w:p>
        </w:tc>
        <w:tc>
          <w:tcPr>
            <w:tcW w:w="0" w:type="auto"/>
            <w:shd w:val="clear" w:color="auto" w:fill="auto"/>
            <w:tcMar>
              <w:top w:w="45" w:type="dxa"/>
              <w:left w:w="45" w:type="dxa"/>
              <w:bottom w:w="45" w:type="dxa"/>
              <w:right w:w="45" w:type="dxa"/>
            </w:tcMar>
            <w:hideMark/>
          </w:tcPr>
          <w:p w:rsidR="003D262C" w:rsidRPr="003D262C" w:rsidRDefault="003D262C" w:rsidP="0080029F">
            <w:r w:rsidRPr="003D262C">
              <w:t>COLR</w:t>
            </w:r>
            <w:bookmarkStart w:id="103" w:name="COLR"/>
            <w:bookmarkEnd w:id="103"/>
          </w:p>
        </w:tc>
        <w:tc>
          <w:tcPr>
            <w:tcW w:w="1479" w:type="dxa"/>
            <w:shd w:val="clear" w:color="auto" w:fill="auto"/>
            <w:tcMar>
              <w:top w:w="45" w:type="dxa"/>
              <w:left w:w="45" w:type="dxa"/>
              <w:bottom w:w="45" w:type="dxa"/>
              <w:right w:w="45" w:type="dxa"/>
            </w:tcMar>
            <w:hideMark/>
          </w:tcPr>
          <w:p w:rsidR="003D262C" w:rsidRPr="003D262C" w:rsidRDefault="003D262C" w:rsidP="0080029F">
            <w:r w:rsidRPr="003D262C">
              <w:t>color additive</w:t>
            </w:r>
          </w:p>
        </w:tc>
        <w:tc>
          <w:tcPr>
            <w:tcW w:w="6570" w:type="dxa"/>
            <w:shd w:val="clear" w:color="auto" w:fill="auto"/>
            <w:tcMar>
              <w:top w:w="45" w:type="dxa"/>
              <w:left w:w="45" w:type="dxa"/>
              <w:bottom w:w="45" w:type="dxa"/>
              <w:right w:w="45" w:type="dxa"/>
            </w:tcMar>
            <w:hideMark/>
          </w:tcPr>
          <w:p w:rsidR="003D262C" w:rsidRPr="003D262C" w:rsidRDefault="003D262C" w:rsidP="0080029F">
            <w:r w:rsidRPr="003D262C">
              <w:t xml:space="preserve">A substance influencing the optical aspect of </w:t>
            </w:r>
            <w:r w:rsidR="00125FC2" w:rsidRPr="003D262C">
              <w:t>material.</w:t>
            </w:r>
          </w:p>
        </w:tc>
      </w:tr>
      <w:tr w:rsidR="003D262C" w:rsidRPr="003D262C" w:rsidTr="0080633F">
        <w:tc>
          <w:tcPr>
            <w:tcW w:w="0" w:type="auto"/>
            <w:shd w:val="clear" w:color="auto" w:fill="auto"/>
            <w:tcMar>
              <w:top w:w="45" w:type="dxa"/>
              <w:left w:w="45" w:type="dxa"/>
              <w:bottom w:w="45" w:type="dxa"/>
              <w:right w:w="45" w:type="dxa"/>
            </w:tcMar>
            <w:hideMark/>
          </w:tcPr>
          <w:p w:rsidR="003D262C" w:rsidRPr="003D262C" w:rsidRDefault="003D262C" w:rsidP="0080029F">
            <w:r>
              <w:t>3</w:t>
            </w:r>
          </w:p>
        </w:tc>
        <w:tc>
          <w:tcPr>
            <w:tcW w:w="0" w:type="auto"/>
            <w:shd w:val="clear" w:color="auto" w:fill="auto"/>
            <w:tcMar>
              <w:top w:w="45" w:type="dxa"/>
              <w:left w:w="45" w:type="dxa"/>
              <w:bottom w:w="45" w:type="dxa"/>
              <w:right w:w="45" w:type="dxa"/>
            </w:tcMar>
            <w:hideMark/>
          </w:tcPr>
          <w:p w:rsidR="003D262C" w:rsidRPr="003D262C" w:rsidRDefault="003D262C" w:rsidP="0080029F">
            <w:r w:rsidRPr="003D262C">
              <w:t>FLVR</w:t>
            </w:r>
            <w:bookmarkStart w:id="104" w:name="FLVR"/>
            <w:bookmarkEnd w:id="104"/>
          </w:p>
        </w:tc>
        <w:tc>
          <w:tcPr>
            <w:tcW w:w="1479" w:type="dxa"/>
            <w:shd w:val="clear" w:color="auto" w:fill="auto"/>
            <w:tcMar>
              <w:top w:w="45" w:type="dxa"/>
              <w:left w:w="45" w:type="dxa"/>
              <w:bottom w:w="45" w:type="dxa"/>
              <w:right w:w="45" w:type="dxa"/>
            </w:tcMar>
            <w:hideMark/>
          </w:tcPr>
          <w:p w:rsidR="003D262C" w:rsidRPr="003D262C" w:rsidRDefault="003D262C" w:rsidP="0080029F">
            <w:r w:rsidRPr="003D262C">
              <w:t>flavor additive</w:t>
            </w:r>
          </w:p>
        </w:tc>
        <w:tc>
          <w:tcPr>
            <w:tcW w:w="6570" w:type="dxa"/>
            <w:shd w:val="clear" w:color="auto" w:fill="auto"/>
            <w:tcMar>
              <w:top w:w="45" w:type="dxa"/>
              <w:left w:w="45" w:type="dxa"/>
              <w:bottom w:w="45" w:type="dxa"/>
              <w:right w:w="45" w:type="dxa"/>
            </w:tcMar>
            <w:hideMark/>
          </w:tcPr>
          <w:p w:rsidR="003D262C" w:rsidRPr="003D262C" w:rsidRDefault="003D262C" w:rsidP="0080029F">
            <w:r w:rsidRPr="003D262C">
              <w:t>A substance added to a mixture</w:t>
            </w:r>
            <w:r w:rsidR="00125FC2">
              <w:t xml:space="preserve"> </w:t>
            </w:r>
            <w:r w:rsidRPr="003D262C">
              <w:t xml:space="preserve">to make it taste a certain way. In food the use is </w:t>
            </w:r>
            <w:r w:rsidR="00125FC2" w:rsidRPr="003D262C">
              <w:t>obvious;</w:t>
            </w:r>
            <w:r w:rsidRPr="003D262C">
              <w:t xml:space="preserve"> in pharmaceuticals flavors can hide disgusting taste of the active ingredient (important in pediatric treatments).</w:t>
            </w:r>
          </w:p>
        </w:tc>
      </w:tr>
      <w:tr w:rsidR="003D262C" w:rsidRPr="003D262C" w:rsidTr="0080633F">
        <w:tc>
          <w:tcPr>
            <w:tcW w:w="0" w:type="auto"/>
            <w:shd w:val="clear" w:color="auto" w:fill="auto"/>
            <w:tcMar>
              <w:top w:w="45" w:type="dxa"/>
              <w:left w:w="45" w:type="dxa"/>
              <w:bottom w:w="45" w:type="dxa"/>
              <w:right w:w="45" w:type="dxa"/>
            </w:tcMar>
            <w:hideMark/>
          </w:tcPr>
          <w:p w:rsidR="003D262C" w:rsidRPr="003D262C" w:rsidRDefault="003D262C" w:rsidP="0080029F">
            <w:r>
              <w:t>3</w:t>
            </w:r>
          </w:p>
        </w:tc>
        <w:tc>
          <w:tcPr>
            <w:tcW w:w="0" w:type="auto"/>
            <w:shd w:val="clear" w:color="auto" w:fill="auto"/>
            <w:tcMar>
              <w:top w:w="45" w:type="dxa"/>
              <w:left w:w="45" w:type="dxa"/>
              <w:bottom w:w="45" w:type="dxa"/>
              <w:right w:w="45" w:type="dxa"/>
            </w:tcMar>
            <w:hideMark/>
          </w:tcPr>
          <w:p w:rsidR="003D262C" w:rsidRPr="003D262C" w:rsidRDefault="003D262C" w:rsidP="0080029F">
            <w:r w:rsidRPr="003D262C">
              <w:t>PRSV</w:t>
            </w:r>
            <w:bookmarkStart w:id="105" w:name="PRSV"/>
            <w:bookmarkEnd w:id="105"/>
          </w:p>
        </w:tc>
        <w:tc>
          <w:tcPr>
            <w:tcW w:w="1479" w:type="dxa"/>
            <w:shd w:val="clear" w:color="auto" w:fill="auto"/>
            <w:tcMar>
              <w:top w:w="45" w:type="dxa"/>
              <w:left w:w="45" w:type="dxa"/>
              <w:bottom w:w="45" w:type="dxa"/>
              <w:right w:w="45" w:type="dxa"/>
            </w:tcMar>
            <w:hideMark/>
          </w:tcPr>
          <w:p w:rsidR="003D262C" w:rsidRPr="003D262C" w:rsidRDefault="003D262C" w:rsidP="0080029F">
            <w:r w:rsidRPr="003D262C">
              <w:t>preservative</w:t>
            </w:r>
          </w:p>
        </w:tc>
        <w:tc>
          <w:tcPr>
            <w:tcW w:w="6570" w:type="dxa"/>
            <w:shd w:val="clear" w:color="auto" w:fill="auto"/>
            <w:tcMar>
              <w:top w:w="45" w:type="dxa"/>
              <w:left w:w="45" w:type="dxa"/>
              <w:bottom w:w="45" w:type="dxa"/>
              <w:right w:w="45" w:type="dxa"/>
            </w:tcMar>
            <w:hideMark/>
          </w:tcPr>
          <w:p w:rsidR="003D262C" w:rsidRPr="003D262C" w:rsidRDefault="003D262C" w:rsidP="0080029F">
            <w:r w:rsidRPr="003D262C">
              <w:t>A substance added to a mixture</w:t>
            </w:r>
            <w:r w:rsidR="00125FC2">
              <w:t xml:space="preserve"> </w:t>
            </w:r>
            <w:r w:rsidRPr="003D262C">
              <w:t xml:space="preserve">to prevent microorganisms (fungi, bacteria) </w:t>
            </w:r>
            <w:r w:rsidR="00125FC2">
              <w:t>from</w:t>
            </w:r>
            <w:r w:rsidRPr="003D262C">
              <w:t xml:space="preserve"> spoil</w:t>
            </w:r>
            <w:r w:rsidR="00125FC2">
              <w:t>ing</w:t>
            </w:r>
            <w:r w:rsidRPr="003D262C">
              <w:t xml:space="preserve"> the mixture.</w:t>
            </w:r>
          </w:p>
        </w:tc>
      </w:tr>
      <w:tr w:rsidR="003D262C" w:rsidRPr="003D262C" w:rsidTr="00815FA0">
        <w:trPr>
          <w:trHeight w:val="462"/>
        </w:trPr>
        <w:tc>
          <w:tcPr>
            <w:tcW w:w="0" w:type="auto"/>
            <w:shd w:val="clear" w:color="auto" w:fill="auto"/>
            <w:tcMar>
              <w:top w:w="45" w:type="dxa"/>
              <w:left w:w="45" w:type="dxa"/>
              <w:bottom w:w="45" w:type="dxa"/>
              <w:right w:w="45" w:type="dxa"/>
            </w:tcMar>
            <w:hideMark/>
          </w:tcPr>
          <w:p w:rsidR="003D262C" w:rsidRPr="003D262C" w:rsidRDefault="003D262C" w:rsidP="0080029F">
            <w:r>
              <w:t>3</w:t>
            </w:r>
          </w:p>
        </w:tc>
        <w:tc>
          <w:tcPr>
            <w:tcW w:w="0" w:type="auto"/>
            <w:shd w:val="clear" w:color="auto" w:fill="auto"/>
            <w:tcMar>
              <w:top w:w="45" w:type="dxa"/>
              <w:left w:w="45" w:type="dxa"/>
              <w:bottom w:w="45" w:type="dxa"/>
              <w:right w:w="45" w:type="dxa"/>
            </w:tcMar>
            <w:hideMark/>
          </w:tcPr>
          <w:p w:rsidR="003D262C" w:rsidRPr="003D262C" w:rsidRDefault="003D262C" w:rsidP="0080029F">
            <w:r w:rsidRPr="003D262C">
              <w:t>STBL</w:t>
            </w:r>
            <w:bookmarkStart w:id="106" w:name="STBL"/>
            <w:bookmarkEnd w:id="106"/>
          </w:p>
        </w:tc>
        <w:tc>
          <w:tcPr>
            <w:tcW w:w="1479" w:type="dxa"/>
            <w:shd w:val="clear" w:color="auto" w:fill="auto"/>
            <w:tcMar>
              <w:top w:w="45" w:type="dxa"/>
              <w:left w:w="45" w:type="dxa"/>
              <w:bottom w:w="45" w:type="dxa"/>
              <w:right w:w="45" w:type="dxa"/>
            </w:tcMar>
            <w:hideMark/>
          </w:tcPr>
          <w:p w:rsidR="003D262C" w:rsidRPr="003D262C" w:rsidRDefault="003D262C" w:rsidP="0080029F">
            <w:r w:rsidRPr="003D262C">
              <w:t>stabilizer</w:t>
            </w:r>
          </w:p>
        </w:tc>
        <w:tc>
          <w:tcPr>
            <w:tcW w:w="6570" w:type="dxa"/>
            <w:shd w:val="clear" w:color="auto" w:fill="auto"/>
            <w:tcMar>
              <w:top w:w="45" w:type="dxa"/>
              <w:left w:w="45" w:type="dxa"/>
              <w:bottom w:w="45" w:type="dxa"/>
              <w:right w:w="45" w:type="dxa"/>
            </w:tcMar>
            <w:hideMark/>
          </w:tcPr>
          <w:p w:rsidR="003D262C" w:rsidRPr="003D262C" w:rsidRDefault="003D262C" w:rsidP="0080029F">
            <w:r w:rsidRPr="003D262C">
              <w:t>A stabilizer added to a mixture</w:t>
            </w:r>
            <w:r w:rsidR="00125FC2">
              <w:t xml:space="preserve"> </w:t>
            </w:r>
            <w:r w:rsidRPr="003D262C">
              <w:t>in order to prevent the molecular disintegration of the main substance.</w:t>
            </w:r>
          </w:p>
        </w:tc>
      </w:tr>
      <w:tr w:rsidR="003D262C" w:rsidRPr="003D262C" w:rsidTr="00815FA0">
        <w:trPr>
          <w:trHeight w:val="1992"/>
        </w:trPr>
        <w:tc>
          <w:tcPr>
            <w:tcW w:w="0" w:type="auto"/>
            <w:shd w:val="clear" w:color="auto" w:fill="auto"/>
            <w:tcMar>
              <w:top w:w="45" w:type="dxa"/>
              <w:left w:w="45" w:type="dxa"/>
              <w:bottom w:w="45" w:type="dxa"/>
              <w:right w:w="45" w:type="dxa"/>
            </w:tcMar>
            <w:hideMark/>
          </w:tcPr>
          <w:p w:rsidR="003D262C" w:rsidRPr="003D262C" w:rsidRDefault="003D262C" w:rsidP="0080029F">
            <w:r>
              <w:t>2</w:t>
            </w:r>
          </w:p>
        </w:tc>
        <w:tc>
          <w:tcPr>
            <w:tcW w:w="0" w:type="auto"/>
            <w:shd w:val="clear" w:color="auto" w:fill="auto"/>
            <w:tcMar>
              <w:top w:w="45" w:type="dxa"/>
              <w:left w:w="45" w:type="dxa"/>
              <w:bottom w:w="45" w:type="dxa"/>
              <w:right w:w="45" w:type="dxa"/>
            </w:tcMar>
            <w:hideMark/>
          </w:tcPr>
          <w:p w:rsidR="003D262C" w:rsidRPr="003D262C" w:rsidRDefault="003D262C" w:rsidP="0080029F">
            <w:r w:rsidRPr="003D262C">
              <w:t>MECH</w:t>
            </w:r>
            <w:bookmarkStart w:id="107" w:name="MECH"/>
            <w:bookmarkEnd w:id="107"/>
          </w:p>
        </w:tc>
        <w:tc>
          <w:tcPr>
            <w:tcW w:w="1479" w:type="dxa"/>
            <w:shd w:val="clear" w:color="auto" w:fill="auto"/>
            <w:tcMar>
              <w:top w:w="45" w:type="dxa"/>
              <w:left w:w="45" w:type="dxa"/>
              <w:bottom w:w="45" w:type="dxa"/>
              <w:right w:w="45" w:type="dxa"/>
            </w:tcMar>
            <w:hideMark/>
          </w:tcPr>
          <w:p w:rsidR="003D262C" w:rsidRPr="003D262C" w:rsidRDefault="003D262C" w:rsidP="0080029F">
            <w:r w:rsidRPr="003D262C">
              <w:t>mechanical ingredient</w:t>
            </w:r>
          </w:p>
        </w:tc>
        <w:tc>
          <w:tcPr>
            <w:tcW w:w="6570" w:type="dxa"/>
            <w:shd w:val="clear" w:color="auto" w:fill="auto"/>
            <w:tcMar>
              <w:top w:w="45" w:type="dxa"/>
              <w:left w:w="45" w:type="dxa"/>
              <w:bottom w:w="45" w:type="dxa"/>
              <w:right w:w="45" w:type="dxa"/>
            </w:tcMar>
            <w:hideMark/>
          </w:tcPr>
          <w:p w:rsidR="00E47E8D" w:rsidRDefault="003D262C" w:rsidP="0080029F">
            <w:r w:rsidRPr="003D262C">
              <w:t>An ingredient of a medication that is inseparable from the active ingredients, but has no intended chemical or pharmaceutical effect itself, but which may have some systemic effect on the patient.</w:t>
            </w:r>
          </w:p>
          <w:p w:rsidR="003D262C" w:rsidRPr="003D262C" w:rsidRDefault="003D262C" w:rsidP="0080029F">
            <w:r w:rsidRPr="003D262C">
              <w:br/>
              <w:t>An example is a collagen matrix used as a base for transplanting skin cells. The collagen matrix can be left permanently in the graft site. Because it is of bovine origin, the patient may exhibit allergies or may have cultural objections to its use.</w:t>
            </w:r>
          </w:p>
        </w:tc>
      </w:tr>
    </w:tbl>
    <w:p w:rsidR="00FF6E68" w:rsidRDefault="00FF6E68" w:rsidP="0080029F"/>
    <w:p w:rsidR="00C41D70" w:rsidRDefault="00C41D70" w:rsidP="0080029F">
      <w:r>
        <w:t>If the ingredient is confidential, the element &lt;ingredient&gt; includes</w:t>
      </w:r>
      <w:r w:rsidR="00E651CB">
        <w:t xml:space="preserve"> a </w:t>
      </w:r>
      <w:r w:rsidR="00E651CB" w:rsidRPr="00815FA0">
        <w:t>confidentialityCode</w:t>
      </w:r>
      <w:r w:rsidR="00E651CB">
        <w:t xml:space="preserve"> element as outlined below</w:t>
      </w:r>
      <w:r>
        <w:t>:</w:t>
      </w:r>
    </w:p>
    <w:p w:rsidR="00815FA0" w:rsidRPr="00815FA0" w:rsidRDefault="00815FA0" w:rsidP="00815FA0">
      <w:pPr>
        <w:pStyle w:val="Default"/>
        <w:rPr>
          <w:sz w:val="23"/>
          <w:szCs w:val="23"/>
        </w:rPr>
      </w:pPr>
      <w:r w:rsidRPr="00815FA0">
        <w:rPr>
          <w:sz w:val="23"/>
          <w:szCs w:val="23"/>
        </w:rPr>
        <w:t>&lt;confidentialityCode code="1" codeSystem="2.16.840.1.113883.2.20.6.21</w:t>
      </w:r>
      <w:r>
        <w:rPr>
          <w:sz w:val="23"/>
          <w:szCs w:val="23"/>
        </w:rPr>
        <w:t>”</w:t>
      </w:r>
      <w:r w:rsidRPr="00815FA0">
        <w:rPr>
          <w:sz w:val="23"/>
          <w:szCs w:val="23"/>
        </w:rPr>
        <w:t xml:space="preserve"> displayName=”Company Confidential Information"/&gt;</w:t>
      </w:r>
    </w:p>
    <w:p w:rsidR="00815FA0" w:rsidRDefault="00815FA0" w:rsidP="0080029F"/>
    <w:p w:rsidR="00C66C47" w:rsidRDefault="00C66C47" w:rsidP="0080029F">
      <w:r>
        <w:t>Outlined below is an example</w:t>
      </w:r>
      <w:r w:rsidR="00C41D70">
        <w:t xml:space="preserve"> o</w:t>
      </w:r>
      <w:r w:rsidR="00A82502">
        <w:t>f</w:t>
      </w:r>
      <w:r w:rsidR="00C41D70">
        <w:t xml:space="preserve"> an active ingredient</w:t>
      </w:r>
      <w:r>
        <w:t>:</w:t>
      </w:r>
    </w:p>
    <w:p w:rsidR="00815FA0" w:rsidRDefault="00815FA0" w:rsidP="00815FA0">
      <w:r w:rsidRPr="00021B53">
        <w:t xml:space="preserve">&lt;ingredient classCode=”class code including basis of strength”&gt; </w:t>
      </w:r>
    </w:p>
    <w:p w:rsidR="00815FA0" w:rsidRPr="00815FA0" w:rsidRDefault="00815FA0" w:rsidP="00815FA0">
      <w:pPr>
        <w:pStyle w:val="Default"/>
        <w:ind w:left="288"/>
        <w:rPr>
          <w:sz w:val="23"/>
          <w:szCs w:val="23"/>
        </w:rPr>
      </w:pPr>
      <w:r w:rsidRPr="00815FA0">
        <w:rPr>
          <w:sz w:val="23"/>
          <w:szCs w:val="23"/>
        </w:rPr>
        <w:t>&lt;confidentialityCode code="1" codeSystem="2.16.840.1.113883.2.20.6.21" displayName=”Company Confidential Information"/&gt;</w:t>
      </w:r>
    </w:p>
    <w:p w:rsidR="00815FA0" w:rsidRPr="00021B53" w:rsidRDefault="00815FA0" w:rsidP="00815FA0">
      <w:pPr>
        <w:ind w:left="288"/>
      </w:pPr>
      <w:r w:rsidRPr="00021B53">
        <w:t>&lt;</w:t>
      </w:r>
      <w:proofErr w:type="gramStart"/>
      <w:r w:rsidRPr="00021B53">
        <w:t>quantity</w:t>
      </w:r>
      <w:proofErr w:type="gramEnd"/>
      <w:r w:rsidRPr="00021B53">
        <w:t xml:space="preserve">&gt; </w:t>
      </w:r>
    </w:p>
    <w:p w:rsidR="00815FA0" w:rsidRPr="00021B53" w:rsidRDefault="00815FA0" w:rsidP="00815FA0">
      <w:pPr>
        <w:ind w:left="576"/>
      </w:pPr>
      <w:r w:rsidRPr="00021B53">
        <w:t>&lt;numerator value="value" unit="code"/&gt;</w:t>
      </w:r>
    </w:p>
    <w:p w:rsidR="00815FA0" w:rsidRPr="00021B53" w:rsidRDefault="00815FA0" w:rsidP="00815FA0">
      <w:pPr>
        <w:ind w:left="576"/>
      </w:pPr>
      <w:r w:rsidRPr="00021B53">
        <w:t xml:space="preserve">&lt;denominator value="value" unit="code"/&gt; </w:t>
      </w:r>
    </w:p>
    <w:p w:rsidR="00815FA0" w:rsidRPr="00CE7EFF" w:rsidRDefault="00815FA0" w:rsidP="00815FA0">
      <w:pPr>
        <w:ind w:left="288"/>
        <w:rPr>
          <w:lang w:val="fr-CA"/>
        </w:rPr>
      </w:pPr>
      <w:r w:rsidRPr="00CE7EFF">
        <w:rPr>
          <w:lang w:val="fr-CA"/>
        </w:rPr>
        <w:t>&lt;/</w:t>
      </w:r>
      <w:proofErr w:type="gramStart"/>
      <w:r w:rsidRPr="00CE7EFF">
        <w:rPr>
          <w:lang w:val="fr-CA"/>
        </w:rPr>
        <w:t>quantity</w:t>
      </w:r>
      <w:proofErr w:type="gramEnd"/>
      <w:r w:rsidRPr="00CE7EFF">
        <w:rPr>
          <w:lang w:val="fr-CA"/>
        </w:rPr>
        <w:t xml:space="preserve">&gt; </w:t>
      </w:r>
    </w:p>
    <w:p w:rsidR="00815FA0" w:rsidRPr="00CE7EFF" w:rsidRDefault="00815FA0" w:rsidP="00815FA0">
      <w:pPr>
        <w:ind w:left="288"/>
        <w:rPr>
          <w:lang w:val="fr-CA"/>
        </w:rPr>
      </w:pPr>
      <w:r w:rsidRPr="00CE7EFF">
        <w:rPr>
          <w:lang w:val="fr-CA"/>
        </w:rPr>
        <w:t>&lt;</w:t>
      </w:r>
      <w:proofErr w:type="gramStart"/>
      <w:r w:rsidRPr="00CE7EFF">
        <w:rPr>
          <w:lang w:val="fr-CA"/>
        </w:rPr>
        <w:t>ingredientSubstance</w:t>
      </w:r>
      <w:proofErr w:type="gramEnd"/>
      <w:r w:rsidRPr="00CE7EFF">
        <w:rPr>
          <w:lang w:val="fr-CA"/>
        </w:rPr>
        <w:t>&gt;</w:t>
      </w:r>
    </w:p>
    <w:p w:rsidR="00815FA0" w:rsidRPr="00CE7EFF" w:rsidRDefault="00815FA0" w:rsidP="00815FA0">
      <w:pPr>
        <w:ind w:left="576"/>
        <w:rPr>
          <w:lang w:val="fr-CA"/>
        </w:rPr>
      </w:pPr>
      <w:r w:rsidRPr="00CE7EFF">
        <w:rPr>
          <w:lang w:val="fr-CA"/>
        </w:rPr>
        <w:t xml:space="preserve">&lt;code code="ID" codeSystem="2.16.840.1.113883.2.20.6.14"/&gt; </w:t>
      </w:r>
    </w:p>
    <w:p w:rsidR="00815FA0" w:rsidRPr="00021B53" w:rsidRDefault="00815FA0" w:rsidP="00815FA0">
      <w:pPr>
        <w:ind w:left="576"/>
      </w:pPr>
      <w:r w:rsidRPr="00021B53">
        <w:t>&lt;</w:t>
      </w:r>
      <w:proofErr w:type="gramStart"/>
      <w:r w:rsidRPr="00021B53">
        <w:t>name&gt;</w:t>
      </w:r>
      <w:proofErr w:type="gramEnd"/>
      <w:r w:rsidRPr="00021B53">
        <w:t>active ingredient name&lt;/name&gt;</w:t>
      </w:r>
    </w:p>
    <w:p w:rsidR="00815FA0" w:rsidRPr="00021B53" w:rsidRDefault="00815FA0" w:rsidP="00815FA0">
      <w:pPr>
        <w:ind w:left="576"/>
      </w:pPr>
      <w:r w:rsidRPr="00021B53">
        <w:t>&lt;</w:t>
      </w:r>
      <w:proofErr w:type="gramStart"/>
      <w:r w:rsidRPr="00021B53">
        <w:t>activeMoiety</w:t>
      </w:r>
      <w:proofErr w:type="gramEnd"/>
      <w:r w:rsidRPr="00021B53">
        <w:t xml:space="preserve">&gt; </w:t>
      </w:r>
    </w:p>
    <w:p w:rsidR="00815FA0" w:rsidRPr="00021B53" w:rsidRDefault="00815FA0" w:rsidP="00815FA0">
      <w:pPr>
        <w:ind w:left="864"/>
      </w:pPr>
      <w:r w:rsidRPr="00021B53">
        <w:t>&lt;</w:t>
      </w:r>
      <w:proofErr w:type="gramStart"/>
      <w:r w:rsidRPr="00021B53">
        <w:t>activeMoiety</w:t>
      </w:r>
      <w:proofErr w:type="gramEnd"/>
      <w:r w:rsidRPr="00021B53">
        <w:t xml:space="preserve">&gt; </w:t>
      </w:r>
    </w:p>
    <w:p w:rsidR="00815FA0" w:rsidRPr="00021B53" w:rsidRDefault="00815FA0" w:rsidP="00815FA0">
      <w:pPr>
        <w:ind w:left="1152"/>
      </w:pPr>
      <w:r w:rsidRPr="00021B53">
        <w:t>&lt;code code="</w:t>
      </w:r>
      <w:r w:rsidRPr="00815FA0">
        <w:t>ID</w:t>
      </w:r>
      <w:r w:rsidRPr="00021B53">
        <w:t>" codeSystem="</w:t>
      </w:r>
      <w:r>
        <w:t>2.16.840.1.113883.2.20.6.14</w:t>
      </w:r>
      <w:r w:rsidRPr="00021B53">
        <w:t xml:space="preserve">"/&gt; </w:t>
      </w:r>
    </w:p>
    <w:p w:rsidR="00815FA0" w:rsidRPr="00021B53" w:rsidRDefault="00815FA0" w:rsidP="00815FA0">
      <w:pPr>
        <w:ind w:left="1152"/>
      </w:pPr>
      <w:r w:rsidRPr="00021B53">
        <w:t>&lt;</w:t>
      </w:r>
      <w:proofErr w:type="gramStart"/>
      <w:r w:rsidRPr="00021B53">
        <w:t>name&gt;</w:t>
      </w:r>
      <w:proofErr w:type="gramEnd"/>
      <w:r w:rsidRPr="00815FA0">
        <w:t>active moiety name</w:t>
      </w:r>
      <w:r w:rsidRPr="00021B53">
        <w:t>&lt;/name&gt;</w:t>
      </w:r>
    </w:p>
    <w:p w:rsidR="00815FA0" w:rsidRPr="00021B53" w:rsidRDefault="00815FA0" w:rsidP="00815FA0">
      <w:pPr>
        <w:ind w:left="864"/>
      </w:pPr>
      <w:r w:rsidRPr="00021B53">
        <w:t xml:space="preserve">&lt;/activeMoiety&gt; </w:t>
      </w:r>
    </w:p>
    <w:p w:rsidR="00815FA0" w:rsidRPr="00021B53" w:rsidRDefault="00815FA0" w:rsidP="00815FA0">
      <w:pPr>
        <w:ind w:left="576"/>
      </w:pPr>
      <w:r w:rsidRPr="00021B53">
        <w:t xml:space="preserve">&lt;/activeMoiety&gt; </w:t>
      </w:r>
    </w:p>
    <w:p w:rsidR="00815FA0" w:rsidRPr="00021B53" w:rsidRDefault="00815FA0" w:rsidP="00815FA0">
      <w:pPr>
        <w:ind w:left="576"/>
      </w:pPr>
      <w:r w:rsidRPr="00021B53">
        <w:lastRenderedPageBreak/>
        <w:t>&lt;</w:t>
      </w:r>
      <w:proofErr w:type="gramStart"/>
      <w:r w:rsidRPr="00021B53">
        <w:t>asEquivalentSubstance</w:t>
      </w:r>
      <w:proofErr w:type="gramEnd"/>
      <w:r w:rsidRPr="00021B53">
        <w:t xml:space="preserve">&gt; </w:t>
      </w:r>
    </w:p>
    <w:p w:rsidR="00815FA0" w:rsidRPr="00021B53" w:rsidRDefault="00815FA0" w:rsidP="00815FA0">
      <w:pPr>
        <w:ind w:left="864"/>
      </w:pPr>
      <w:r w:rsidRPr="00021B53">
        <w:t>&lt;</w:t>
      </w:r>
      <w:proofErr w:type="gramStart"/>
      <w:r w:rsidRPr="00021B53">
        <w:t>definingSubstance</w:t>
      </w:r>
      <w:proofErr w:type="gramEnd"/>
      <w:r w:rsidRPr="00021B53">
        <w:t xml:space="preserve">&gt; </w:t>
      </w:r>
    </w:p>
    <w:p w:rsidR="00815FA0" w:rsidRPr="00021B53" w:rsidRDefault="00815FA0" w:rsidP="00815FA0">
      <w:pPr>
        <w:ind w:left="1152"/>
      </w:pPr>
      <w:r w:rsidRPr="00021B53">
        <w:t>&lt;code code="</w:t>
      </w:r>
      <w:r w:rsidRPr="00815FA0">
        <w:t>ID</w:t>
      </w:r>
      <w:r w:rsidRPr="00021B53">
        <w:t>" codeSystem="</w:t>
      </w:r>
      <w:r>
        <w:t>2.16.840.1.113883.2.20.6.14</w:t>
      </w:r>
      <w:r w:rsidRPr="00021B53">
        <w:t xml:space="preserve">"/&gt; </w:t>
      </w:r>
    </w:p>
    <w:p w:rsidR="00815FA0" w:rsidRPr="00021B53" w:rsidRDefault="00815FA0" w:rsidP="00815FA0">
      <w:pPr>
        <w:ind w:left="1152"/>
      </w:pPr>
      <w:r w:rsidRPr="00021B53">
        <w:t>&lt;</w:t>
      </w:r>
      <w:proofErr w:type="gramStart"/>
      <w:r w:rsidRPr="00021B53">
        <w:t>name&gt;</w:t>
      </w:r>
      <w:proofErr w:type="gramEnd"/>
      <w:r w:rsidRPr="00021B53">
        <w:t xml:space="preserve">reference substance name&lt;/name&gt; </w:t>
      </w:r>
    </w:p>
    <w:p w:rsidR="00815FA0" w:rsidRPr="00021B53" w:rsidRDefault="00815FA0" w:rsidP="00815FA0">
      <w:pPr>
        <w:ind w:left="864"/>
      </w:pPr>
      <w:r w:rsidRPr="00021B53">
        <w:t xml:space="preserve">&lt;/definingSubstance&gt; </w:t>
      </w:r>
    </w:p>
    <w:p w:rsidR="00815FA0" w:rsidRPr="00021B53" w:rsidRDefault="00815FA0" w:rsidP="00815FA0">
      <w:pPr>
        <w:ind w:left="576"/>
      </w:pPr>
      <w:r w:rsidRPr="00021B53">
        <w:t xml:space="preserve">&lt;/asEquivalentSubstance&gt; </w:t>
      </w:r>
    </w:p>
    <w:p w:rsidR="00815FA0" w:rsidRPr="00021B53" w:rsidRDefault="00815FA0" w:rsidP="00815FA0">
      <w:pPr>
        <w:ind w:left="288"/>
      </w:pPr>
      <w:r w:rsidRPr="00021B53">
        <w:t xml:space="preserve">&lt;/ingredientSubstance&gt; </w:t>
      </w:r>
    </w:p>
    <w:p w:rsidR="00815FA0" w:rsidRPr="00021B53" w:rsidRDefault="00815FA0" w:rsidP="00815FA0">
      <w:r w:rsidRPr="00021B53">
        <w:t xml:space="preserve">&lt;/ingredient&gt; </w:t>
      </w:r>
    </w:p>
    <w:p w:rsidR="00D4569C" w:rsidRDefault="00D4569C" w:rsidP="0080029F"/>
    <w:p w:rsidR="00814C3D" w:rsidRDefault="00814C3D" w:rsidP="0080029F">
      <w:r>
        <w:t>Outlined below is an example of an active ingredient, where the basis of strength is the moiety:</w:t>
      </w:r>
    </w:p>
    <w:p w:rsidR="00D4569C" w:rsidRPr="00CE7EFF" w:rsidRDefault="00D4569C" w:rsidP="00D4569C">
      <w:pPr>
        <w:pStyle w:val="Default"/>
        <w:rPr>
          <w:sz w:val="23"/>
          <w:szCs w:val="23"/>
          <w:lang w:val="fr-CA"/>
        </w:rPr>
      </w:pPr>
      <w:r w:rsidRPr="00CE7EFF">
        <w:rPr>
          <w:sz w:val="23"/>
          <w:szCs w:val="23"/>
          <w:lang w:val="fr-CA"/>
        </w:rPr>
        <w:t xml:space="preserve">&lt;ingredient classCode="ACTIR"&gt; </w:t>
      </w:r>
    </w:p>
    <w:p w:rsidR="00D4569C" w:rsidRPr="00CE7EFF" w:rsidRDefault="00D4569C" w:rsidP="00D4569C">
      <w:pPr>
        <w:pStyle w:val="Default"/>
        <w:ind w:left="288"/>
        <w:rPr>
          <w:sz w:val="23"/>
          <w:szCs w:val="23"/>
          <w:lang w:val="fr-CA"/>
        </w:rPr>
      </w:pPr>
      <w:r w:rsidRPr="00CE7EFF">
        <w:rPr>
          <w:sz w:val="23"/>
          <w:szCs w:val="23"/>
          <w:lang w:val="fr-CA"/>
        </w:rPr>
        <w:t>&lt;</w:t>
      </w:r>
      <w:proofErr w:type="gramStart"/>
      <w:r w:rsidRPr="00CE7EFF">
        <w:rPr>
          <w:sz w:val="23"/>
          <w:szCs w:val="23"/>
          <w:lang w:val="fr-CA"/>
        </w:rPr>
        <w:t>ingredientSubstance</w:t>
      </w:r>
      <w:proofErr w:type="gramEnd"/>
      <w:r w:rsidRPr="00CE7EFF">
        <w:rPr>
          <w:sz w:val="23"/>
          <w:szCs w:val="23"/>
          <w:lang w:val="fr-CA"/>
        </w:rPr>
        <w:t xml:space="preserve">&gt; </w:t>
      </w:r>
    </w:p>
    <w:p w:rsidR="00D4569C" w:rsidRPr="00CE7EFF" w:rsidRDefault="00D4569C" w:rsidP="00D4569C">
      <w:pPr>
        <w:pStyle w:val="Default"/>
        <w:ind w:left="576"/>
        <w:rPr>
          <w:sz w:val="23"/>
          <w:szCs w:val="23"/>
          <w:lang w:val="fr-CA"/>
        </w:rPr>
      </w:pPr>
      <w:r w:rsidRPr="00CE7EFF">
        <w:rPr>
          <w:sz w:val="23"/>
          <w:szCs w:val="23"/>
          <w:lang w:val="fr-CA"/>
        </w:rPr>
        <w:t>&lt;</w:t>
      </w:r>
      <w:proofErr w:type="gramStart"/>
      <w:r w:rsidRPr="00CE7EFF">
        <w:rPr>
          <w:sz w:val="23"/>
          <w:szCs w:val="23"/>
          <w:lang w:val="fr-CA"/>
        </w:rPr>
        <w:t>activeMoiety</w:t>
      </w:r>
      <w:proofErr w:type="gramEnd"/>
      <w:r w:rsidRPr="00CE7EFF">
        <w:rPr>
          <w:sz w:val="23"/>
          <w:szCs w:val="23"/>
          <w:lang w:val="fr-CA"/>
        </w:rPr>
        <w:t xml:space="preserve">&gt; </w:t>
      </w:r>
    </w:p>
    <w:p w:rsidR="00D4569C" w:rsidRPr="00D4569C" w:rsidRDefault="00D4569C" w:rsidP="00D4569C">
      <w:pPr>
        <w:pStyle w:val="Default"/>
        <w:ind w:left="864"/>
        <w:rPr>
          <w:sz w:val="23"/>
          <w:szCs w:val="23"/>
        </w:rPr>
      </w:pPr>
      <w:r w:rsidRPr="00D4569C">
        <w:rPr>
          <w:sz w:val="23"/>
          <w:szCs w:val="23"/>
        </w:rPr>
        <w:t>&lt;</w:t>
      </w:r>
      <w:proofErr w:type="gramStart"/>
      <w:r w:rsidRPr="00D4569C">
        <w:rPr>
          <w:sz w:val="23"/>
          <w:szCs w:val="23"/>
        </w:rPr>
        <w:t>activeMoiety</w:t>
      </w:r>
      <w:proofErr w:type="gramEnd"/>
      <w:r w:rsidRPr="00D4569C">
        <w:rPr>
          <w:sz w:val="23"/>
          <w:szCs w:val="23"/>
        </w:rPr>
        <w:t xml:space="preserve">&gt; </w:t>
      </w:r>
    </w:p>
    <w:p w:rsidR="00D4569C" w:rsidRPr="00D4569C" w:rsidRDefault="00D4569C" w:rsidP="00D4569C">
      <w:pPr>
        <w:pStyle w:val="Default"/>
        <w:ind w:left="1152"/>
        <w:rPr>
          <w:sz w:val="23"/>
          <w:szCs w:val="23"/>
        </w:rPr>
      </w:pPr>
      <w:r w:rsidRPr="00D4569C">
        <w:rPr>
          <w:sz w:val="23"/>
          <w:szCs w:val="23"/>
        </w:rPr>
        <w:t xml:space="preserve">&lt;code code="0987654321" codeSystem="2.16.840.1.113883.2.20.6.14"/&gt; </w:t>
      </w:r>
    </w:p>
    <w:p w:rsidR="00D4569C" w:rsidRPr="00D4569C" w:rsidRDefault="00D4569C" w:rsidP="00D4569C">
      <w:pPr>
        <w:pStyle w:val="Default"/>
        <w:ind w:left="1152"/>
        <w:rPr>
          <w:sz w:val="23"/>
          <w:szCs w:val="23"/>
        </w:rPr>
      </w:pPr>
      <w:r w:rsidRPr="00D4569C">
        <w:rPr>
          <w:sz w:val="23"/>
          <w:szCs w:val="23"/>
        </w:rPr>
        <w:t>&lt;</w:t>
      </w:r>
      <w:proofErr w:type="gramStart"/>
      <w:r w:rsidRPr="00D4569C">
        <w:rPr>
          <w:sz w:val="23"/>
          <w:szCs w:val="23"/>
        </w:rPr>
        <w:t>name&gt;</w:t>
      </w:r>
      <w:proofErr w:type="gramEnd"/>
      <w:r w:rsidRPr="00D4569C">
        <w:rPr>
          <w:sz w:val="23"/>
          <w:szCs w:val="23"/>
        </w:rPr>
        <w:t>tazminic acid&lt;/name&gt;</w:t>
      </w:r>
    </w:p>
    <w:p w:rsidR="00814C3D" w:rsidRPr="00D4569C" w:rsidRDefault="00814C3D" w:rsidP="0080029F">
      <w:pPr>
        <w:pStyle w:val="Default"/>
        <w:rPr>
          <w:sz w:val="23"/>
          <w:szCs w:val="23"/>
        </w:rPr>
      </w:pPr>
    </w:p>
    <w:p w:rsidR="00C66C47" w:rsidRDefault="003E062B" w:rsidP="0080029F">
      <w:r>
        <w:t>Outlined below is an example of an inactive ingredient:</w:t>
      </w:r>
    </w:p>
    <w:p w:rsidR="00D4569C" w:rsidRPr="00D4569C" w:rsidRDefault="00D4569C" w:rsidP="00D4569C">
      <w:pPr>
        <w:pStyle w:val="Default"/>
        <w:rPr>
          <w:sz w:val="23"/>
          <w:szCs w:val="23"/>
        </w:rPr>
      </w:pPr>
      <w:r w:rsidRPr="00D4569C">
        <w:rPr>
          <w:sz w:val="23"/>
          <w:szCs w:val="23"/>
        </w:rPr>
        <w:t xml:space="preserve">&lt;ingredient classCode="IACT"&gt; </w:t>
      </w:r>
    </w:p>
    <w:p w:rsidR="00D4569C" w:rsidRPr="00D4569C" w:rsidRDefault="00D4569C" w:rsidP="00D4569C">
      <w:pPr>
        <w:pStyle w:val="Default"/>
        <w:ind w:left="288"/>
        <w:rPr>
          <w:sz w:val="23"/>
          <w:szCs w:val="23"/>
        </w:rPr>
      </w:pPr>
      <w:r w:rsidRPr="00D4569C">
        <w:rPr>
          <w:sz w:val="23"/>
          <w:szCs w:val="23"/>
        </w:rPr>
        <w:t xml:space="preserve">&lt;confidentialityCode code="1" codeSystem="2.16.840.1.113883.2.20.6.21" displayName=”Company Confidential Information "/&gt;  </w:t>
      </w:r>
    </w:p>
    <w:p w:rsidR="00D4569C" w:rsidRPr="00D4569C" w:rsidRDefault="00D4569C" w:rsidP="00D4569C">
      <w:pPr>
        <w:pStyle w:val="Default"/>
        <w:ind w:left="288"/>
        <w:rPr>
          <w:sz w:val="23"/>
          <w:szCs w:val="23"/>
        </w:rPr>
      </w:pPr>
      <w:r w:rsidRPr="00D4569C">
        <w:rPr>
          <w:sz w:val="23"/>
          <w:szCs w:val="23"/>
        </w:rPr>
        <w:t>&lt;</w:t>
      </w:r>
      <w:proofErr w:type="gramStart"/>
      <w:r w:rsidRPr="00D4569C">
        <w:rPr>
          <w:sz w:val="23"/>
          <w:szCs w:val="23"/>
        </w:rPr>
        <w:t>quantity</w:t>
      </w:r>
      <w:proofErr w:type="gramEnd"/>
      <w:r w:rsidRPr="00D4569C">
        <w:rPr>
          <w:sz w:val="23"/>
          <w:szCs w:val="23"/>
        </w:rPr>
        <w:t>&gt;</w:t>
      </w:r>
    </w:p>
    <w:p w:rsidR="00D4569C" w:rsidRPr="00D4569C" w:rsidRDefault="00D4569C" w:rsidP="00D4569C">
      <w:pPr>
        <w:pStyle w:val="Default"/>
        <w:ind w:left="576"/>
        <w:rPr>
          <w:sz w:val="23"/>
          <w:szCs w:val="23"/>
        </w:rPr>
      </w:pPr>
      <w:r w:rsidRPr="00D4569C">
        <w:rPr>
          <w:sz w:val="23"/>
          <w:szCs w:val="23"/>
        </w:rPr>
        <w:t xml:space="preserve">&lt;numerator value="value" unit=“code”/&gt; </w:t>
      </w:r>
    </w:p>
    <w:p w:rsidR="00D4569C" w:rsidRPr="00D4569C" w:rsidRDefault="00D4569C" w:rsidP="00D4569C">
      <w:pPr>
        <w:pStyle w:val="Default"/>
        <w:ind w:left="576"/>
        <w:rPr>
          <w:sz w:val="23"/>
          <w:szCs w:val="23"/>
        </w:rPr>
      </w:pPr>
      <w:r w:rsidRPr="00D4569C">
        <w:rPr>
          <w:sz w:val="23"/>
          <w:szCs w:val="23"/>
        </w:rPr>
        <w:t xml:space="preserve">&lt;denominator value="value" unit=“code”/&gt; </w:t>
      </w:r>
    </w:p>
    <w:p w:rsidR="00D4569C" w:rsidRPr="00CE7EFF" w:rsidRDefault="00D4569C" w:rsidP="00D4569C">
      <w:pPr>
        <w:pStyle w:val="Default"/>
        <w:ind w:left="288"/>
        <w:rPr>
          <w:sz w:val="23"/>
          <w:szCs w:val="23"/>
          <w:lang w:val="fr-CA"/>
        </w:rPr>
      </w:pPr>
      <w:r w:rsidRPr="00CE7EFF">
        <w:rPr>
          <w:sz w:val="23"/>
          <w:szCs w:val="23"/>
          <w:lang w:val="fr-CA"/>
        </w:rPr>
        <w:t>&lt;/</w:t>
      </w:r>
      <w:proofErr w:type="gramStart"/>
      <w:r w:rsidRPr="00CE7EFF">
        <w:rPr>
          <w:sz w:val="23"/>
          <w:szCs w:val="23"/>
          <w:lang w:val="fr-CA"/>
        </w:rPr>
        <w:t>quantity</w:t>
      </w:r>
      <w:proofErr w:type="gramEnd"/>
      <w:r w:rsidRPr="00CE7EFF">
        <w:rPr>
          <w:sz w:val="23"/>
          <w:szCs w:val="23"/>
          <w:lang w:val="fr-CA"/>
        </w:rPr>
        <w:t xml:space="preserve">&gt; </w:t>
      </w:r>
    </w:p>
    <w:p w:rsidR="00D4569C" w:rsidRPr="00CE7EFF" w:rsidRDefault="00D4569C" w:rsidP="00D4569C">
      <w:pPr>
        <w:pStyle w:val="Default"/>
        <w:ind w:left="288"/>
        <w:rPr>
          <w:sz w:val="23"/>
          <w:szCs w:val="23"/>
          <w:lang w:val="fr-CA"/>
        </w:rPr>
      </w:pPr>
      <w:r w:rsidRPr="00CE7EFF">
        <w:rPr>
          <w:sz w:val="23"/>
          <w:szCs w:val="23"/>
          <w:lang w:val="fr-CA"/>
        </w:rPr>
        <w:t>&lt;</w:t>
      </w:r>
      <w:proofErr w:type="gramStart"/>
      <w:r w:rsidRPr="00CE7EFF">
        <w:rPr>
          <w:sz w:val="23"/>
          <w:szCs w:val="23"/>
          <w:lang w:val="fr-CA"/>
        </w:rPr>
        <w:t>ingredientSubstance</w:t>
      </w:r>
      <w:proofErr w:type="gramEnd"/>
      <w:r w:rsidRPr="00CE7EFF">
        <w:rPr>
          <w:sz w:val="23"/>
          <w:szCs w:val="23"/>
          <w:lang w:val="fr-CA"/>
        </w:rPr>
        <w:t xml:space="preserve">&gt; </w:t>
      </w:r>
    </w:p>
    <w:p w:rsidR="00D4569C" w:rsidRPr="00CE7EFF" w:rsidRDefault="00D4569C" w:rsidP="00D4569C">
      <w:pPr>
        <w:pStyle w:val="Default"/>
        <w:ind w:left="576"/>
        <w:rPr>
          <w:sz w:val="23"/>
          <w:szCs w:val="23"/>
          <w:lang w:val="fr-CA"/>
        </w:rPr>
      </w:pPr>
      <w:r w:rsidRPr="00CE7EFF">
        <w:rPr>
          <w:sz w:val="23"/>
          <w:szCs w:val="23"/>
          <w:lang w:val="fr-CA"/>
        </w:rPr>
        <w:t xml:space="preserve">&lt;code code="ID" codeSystem="2.16.840.1.113883.2.20.6.14"/&gt; </w:t>
      </w:r>
    </w:p>
    <w:p w:rsidR="00D4569C" w:rsidRPr="00D4569C" w:rsidRDefault="00D4569C" w:rsidP="00D4569C">
      <w:pPr>
        <w:pStyle w:val="Default"/>
        <w:ind w:left="576"/>
        <w:rPr>
          <w:sz w:val="23"/>
          <w:szCs w:val="23"/>
        </w:rPr>
      </w:pPr>
      <w:r w:rsidRPr="00D4569C">
        <w:rPr>
          <w:sz w:val="23"/>
          <w:szCs w:val="23"/>
        </w:rPr>
        <w:t>&lt;</w:t>
      </w:r>
      <w:proofErr w:type="gramStart"/>
      <w:r w:rsidRPr="00D4569C">
        <w:rPr>
          <w:sz w:val="23"/>
          <w:szCs w:val="23"/>
        </w:rPr>
        <w:t>name&gt;</w:t>
      </w:r>
      <w:proofErr w:type="gramEnd"/>
      <w:r w:rsidRPr="00D4569C">
        <w:rPr>
          <w:sz w:val="23"/>
          <w:szCs w:val="23"/>
        </w:rPr>
        <w:t>inactive ingredient name&lt;/name&gt;</w:t>
      </w:r>
    </w:p>
    <w:p w:rsidR="00D4569C" w:rsidRPr="00D4569C" w:rsidRDefault="00D4569C" w:rsidP="00D4569C">
      <w:pPr>
        <w:pStyle w:val="Default"/>
        <w:ind w:left="288"/>
        <w:rPr>
          <w:sz w:val="23"/>
          <w:szCs w:val="23"/>
        </w:rPr>
      </w:pPr>
      <w:r w:rsidRPr="00D4569C">
        <w:rPr>
          <w:sz w:val="23"/>
          <w:szCs w:val="23"/>
        </w:rPr>
        <w:t xml:space="preserve">&lt;/ingredientSubstance&gt; </w:t>
      </w:r>
    </w:p>
    <w:p w:rsidR="00D4569C" w:rsidRPr="00D4569C" w:rsidRDefault="00D4569C" w:rsidP="00D4569C">
      <w:pPr>
        <w:pStyle w:val="Default"/>
        <w:rPr>
          <w:sz w:val="23"/>
          <w:szCs w:val="23"/>
        </w:rPr>
      </w:pPr>
      <w:r w:rsidRPr="00D4569C">
        <w:rPr>
          <w:sz w:val="23"/>
          <w:szCs w:val="23"/>
        </w:rPr>
        <w:t>&lt;/ingredient&gt;</w:t>
      </w:r>
    </w:p>
    <w:p w:rsidR="00814C3D" w:rsidRDefault="00814C3D" w:rsidP="0080029F"/>
    <w:p w:rsidR="00814C3D" w:rsidRDefault="00814C3D" w:rsidP="0080029F">
      <w:r>
        <w:t>Outlined below is an example of a r</w:t>
      </w:r>
      <w:r w:rsidRPr="00814C3D">
        <w:t xml:space="preserve">eference </w:t>
      </w:r>
      <w:r>
        <w:t>i</w:t>
      </w:r>
      <w:r w:rsidRPr="00814C3D">
        <w:t xml:space="preserve">ngredient for </w:t>
      </w:r>
      <w:r>
        <w:t>the s</w:t>
      </w:r>
      <w:r w:rsidRPr="00814C3D">
        <w:t>trength</w:t>
      </w:r>
      <w:r>
        <w:t>:</w:t>
      </w:r>
    </w:p>
    <w:p w:rsidR="00D4569C" w:rsidRDefault="00D4569C" w:rsidP="00D4569C">
      <w:r>
        <w:t xml:space="preserve">&lt;ingredient classCode=“ACTIR”&gt; </w:t>
      </w:r>
    </w:p>
    <w:p w:rsidR="00D4569C" w:rsidRDefault="00D4569C" w:rsidP="00D4569C">
      <w:pPr>
        <w:ind w:left="288"/>
      </w:pPr>
      <w:r>
        <w:t>&lt;</w:t>
      </w:r>
      <w:proofErr w:type="gramStart"/>
      <w:r>
        <w:t>ingredientSubstance</w:t>
      </w:r>
      <w:proofErr w:type="gramEnd"/>
      <w:r>
        <w:t xml:space="preserve">&gt; </w:t>
      </w:r>
    </w:p>
    <w:p w:rsidR="00D4569C" w:rsidRDefault="00D4569C" w:rsidP="00D4569C">
      <w:pPr>
        <w:ind w:left="576"/>
      </w:pPr>
      <w:r>
        <w:t>&lt;</w:t>
      </w:r>
      <w:proofErr w:type="gramStart"/>
      <w:r>
        <w:t>asEquivalentSubstance</w:t>
      </w:r>
      <w:proofErr w:type="gramEnd"/>
      <w:r>
        <w:t>&gt;</w:t>
      </w:r>
    </w:p>
    <w:p w:rsidR="00D4569C" w:rsidRDefault="00D4569C" w:rsidP="00D4569C">
      <w:pPr>
        <w:ind w:left="864"/>
      </w:pPr>
      <w:r>
        <w:t>&lt;</w:t>
      </w:r>
      <w:proofErr w:type="gramStart"/>
      <w:r>
        <w:t>definingSubstance</w:t>
      </w:r>
      <w:proofErr w:type="gramEnd"/>
      <w:r>
        <w:t>&gt;</w:t>
      </w:r>
    </w:p>
    <w:p w:rsidR="00D4569C" w:rsidRDefault="00D4569C" w:rsidP="00D4569C">
      <w:pPr>
        <w:ind w:left="1152"/>
      </w:pPr>
      <w:r>
        <w:t>&lt;code code="A123455678" codeSystem="2.16.840.1.113883.2.20.6.14"/&gt;</w:t>
      </w:r>
    </w:p>
    <w:p w:rsidR="00D4569C" w:rsidRDefault="00D4569C" w:rsidP="00D4569C">
      <w:pPr>
        <w:ind w:left="1152"/>
      </w:pPr>
      <w:r>
        <w:t>&lt;</w:t>
      </w:r>
      <w:proofErr w:type="gramStart"/>
      <w:r>
        <w:t>name&gt;</w:t>
      </w:r>
      <w:proofErr w:type="gramEnd"/>
      <w:r>
        <w:t>tazemate formate&lt;/name&gt;</w:t>
      </w:r>
    </w:p>
    <w:p w:rsidR="00814C3D" w:rsidRDefault="00814C3D" w:rsidP="0080029F"/>
    <w:p w:rsidR="000F4FB9" w:rsidRDefault="000F4FB9" w:rsidP="0080029F">
      <w:r w:rsidRPr="00AB73DB">
        <w:t xml:space="preserve">Source ingredient means using </w:t>
      </w:r>
      <w:r w:rsidR="00125FC2">
        <w:t>an</w:t>
      </w:r>
      <w:r w:rsidRPr="00AB73DB">
        <w:t xml:space="preserve"> existing product as one of the ingre</w:t>
      </w:r>
      <w:r w:rsidR="00D4569C">
        <w:t>dient in other compounded drug, as illustrated below:</w:t>
      </w:r>
    </w:p>
    <w:p w:rsidR="00D4569C" w:rsidRDefault="00D4569C" w:rsidP="00D4569C">
      <w:r>
        <w:t xml:space="preserve">&lt;ingredient classCode="INGR"&gt; </w:t>
      </w:r>
    </w:p>
    <w:p w:rsidR="00D4569C" w:rsidRDefault="00D4569C" w:rsidP="00D4569C">
      <w:pPr>
        <w:ind w:left="288"/>
      </w:pPr>
      <w:r>
        <w:t>&lt;</w:t>
      </w:r>
      <w:proofErr w:type="gramStart"/>
      <w:r>
        <w:t>quantity</w:t>
      </w:r>
      <w:proofErr w:type="gramEnd"/>
      <w:r>
        <w:t xml:space="preserve">&gt; </w:t>
      </w:r>
    </w:p>
    <w:p w:rsidR="00D4569C" w:rsidRDefault="00D4569C" w:rsidP="00D4569C">
      <w:pPr>
        <w:ind w:left="576"/>
      </w:pPr>
      <w:r>
        <w:t xml:space="preserve">&lt;numerator value="12" unit="mg"/&gt; </w:t>
      </w:r>
    </w:p>
    <w:p w:rsidR="00D4569C" w:rsidRDefault="00D4569C" w:rsidP="00D4569C">
      <w:pPr>
        <w:ind w:left="576"/>
      </w:pPr>
      <w:r>
        <w:t xml:space="preserve">&lt;denominator value="1" unit="mL"/&gt; </w:t>
      </w:r>
    </w:p>
    <w:p w:rsidR="00D4569C" w:rsidRPr="00CE7EFF" w:rsidRDefault="00D4569C" w:rsidP="00D4569C">
      <w:pPr>
        <w:ind w:left="288"/>
        <w:rPr>
          <w:lang w:val="fr-CA"/>
        </w:rPr>
      </w:pPr>
      <w:r w:rsidRPr="00CE7EFF">
        <w:rPr>
          <w:lang w:val="fr-CA"/>
        </w:rPr>
        <w:t>&lt;/</w:t>
      </w:r>
      <w:proofErr w:type="gramStart"/>
      <w:r w:rsidRPr="00CE7EFF">
        <w:rPr>
          <w:lang w:val="fr-CA"/>
        </w:rPr>
        <w:t>quantity</w:t>
      </w:r>
      <w:proofErr w:type="gramEnd"/>
      <w:r w:rsidRPr="00CE7EFF">
        <w:rPr>
          <w:lang w:val="fr-CA"/>
        </w:rPr>
        <w:t xml:space="preserve">&gt; </w:t>
      </w:r>
    </w:p>
    <w:p w:rsidR="00D4569C" w:rsidRPr="00CE7EFF" w:rsidRDefault="00D4569C" w:rsidP="00D4569C">
      <w:pPr>
        <w:ind w:left="288"/>
        <w:rPr>
          <w:lang w:val="fr-CA"/>
        </w:rPr>
      </w:pPr>
      <w:r w:rsidRPr="00CE7EFF">
        <w:rPr>
          <w:lang w:val="fr-CA"/>
        </w:rPr>
        <w:t>&lt;</w:t>
      </w:r>
      <w:proofErr w:type="gramStart"/>
      <w:r w:rsidRPr="00CE7EFF">
        <w:rPr>
          <w:lang w:val="fr-CA"/>
        </w:rPr>
        <w:t>ingredientSubstance</w:t>
      </w:r>
      <w:proofErr w:type="gramEnd"/>
      <w:r w:rsidRPr="00CE7EFF">
        <w:rPr>
          <w:lang w:val="fr-CA"/>
        </w:rPr>
        <w:t xml:space="preserve">&gt; </w:t>
      </w:r>
    </w:p>
    <w:p w:rsidR="00D4569C" w:rsidRPr="00CE7EFF" w:rsidRDefault="00D4569C" w:rsidP="00D4569C">
      <w:pPr>
        <w:ind w:left="576"/>
        <w:rPr>
          <w:lang w:val="fr-CA"/>
        </w:rPr>
      </w:pPr>
      <w:r w:rsidRPr="00CE7EFF">
        <w:rPr>
          <w:lang w:val="fr-CA"/>
        </w:rPr>
        <w:lastRenderedPageBreak/>
        <w:t xml:space="preserve">&lt;code code="88888-333" codeSystem="2.16.840.1.113883.2.20.6.14"/&gt; </w:t>
      </w:r>
    </w:p>
    <w:p w:rsidR="00D4569C" w:rsidRDefault="00D4569C" w:rsidP="00D4569C">
      <w:pPr>
        <w:ind w:left="576"/>
      </w:pPr>
      <w:r>
        <w:t>&lt;</w:t>
      </w:r>
      <w:proofErr w:type="gramStart"/>
      <w:r>
        <w:t>name&gt;</w:t>
      </w:r>
      <w:proofErr w:type="gramEnd"/>
      <w:r>
        <w:t xml:space="preserve">MIDAZOLAM HYDROCHLORIDE&lt;/name&gt; </w:t>
      </w:r>
    </w:p>
    <w:p w:rsidR="00D4569C" w:rsidRDefault="00D4569C" w:rsidP="00D4569C">
      <w:pPr>
        <w:ind w:left="288"/>
      </w:pPr>
      <w:r>
        <w:t xml:space="preserve">&lt;/ingredientSubstance&gt; </w:t>
      </w:r>
    </w:p>
    <w:p w:rsidR="00D4569C" w:rsidRDefault="00D4569C" w:rsidP="00D4569C">
      <w:r>
        <w:t xml:space="preserve">&lt;/ingredient&gt; </w:t>
      </w:r>
    </w:p>
    <w:p w:rsidR="00245284" w:rsidRDefault="00245284" w:rsidP="0080029F"/>
    <w:p w:rsidR="00D4569C" w:rsidRDefault="00D4569C" w:rsidP="0080029F">
      <w:r>
        <w:t>As outlined at the beginning of this section t</w:t>
      </w:r>
      <w:r w:rsidR="00190264" w:rsidRPr="003C5E15">
        <w:t xml:space="preserve">he </w:t>
      </w:r>
      <w:r>
        <w:t xml:space="preserve">strength for an ingredient is defined in the quantity element and </w:t>
      </w:r>
      <w:r w:rsidR="00190264" w:rsidRPr="003C5E15">
        <w:t>is represented as a numerator and denominator</w:t>
      </w:r>
      <w:r w:rsidR="00190264">
        <w:t xml:space="preserve"> along</w:t>
      </w:r>
      <w:r w:rsidR="00C41D70">
        <w:t xml:space="preserve"> with a unit of measure</w:t>
      </w:r>
      <w:r w:rsidR="00C94CE3">
        <w:t xml:space="preserve"> and unit of presentation</w:t>
      </w:r>
      <w:r w:rsidR="00190264">
        <w:t>.</w:t>
      </w:r>
      <w:r w:rsidR="00190264" w:rsidRPr="003C5E15">
        <w:t xml:space="preserve"> </w:t>
      </w:r>
      <w:r w:rsidR="005C766F">
        <w:t xml:space="preserve"> </w:t>
      </w:r>
      <w:r w:rsidRPr="00C03B40">
        <w:t>The numerator unit is derived from OID: 2.16.840.1.113883.2.20.6.15 while the denominator’s unit is derived from OID: 2.16.840.1.113883.2.20.6.38</w:t>
      </w:r>
    </w:p>
    <w:p w:rsidR="00D4569C" w:rsidRDefault="00D4569C" w:rsidP="0080029F"/>
    <w:p w:rsidR="00190264" w:rsidRPr="003C5E15" w:rsidRDefault="00190264" w:rsidP="0080029F">
      <w:r w:rsidRPr="003C5E15">
        <w:t xml:space="preserve">The </w:t>
      </w:r>
      <w:r>
        <w:t xml:space="preserve">Units of </w:t>
      </w:r>
      <w:r w:rsidR="00C94CE3">
        <w:t xml:space="preserve">Presentation </w:t>
      </w:r>
      <w:r w:rsidRPr="003C5E15">
        <w:t>code for a unit that is an “each” is “1”</w:t>
      </w:r>
      <w:r>
        <w:t xml:space="preserve">. </w:t>
      </w:r>
      <w:r w:rsidRPr="003C5E15">
        <w:t xml:space="preserve">In most cases, the strength used is that for a single dose following the conventions in </w:t>
      </w:r>
      <w:r>
        <w:t xml:space="preserve">the </w:t>
      </w:r>
      <w:r w:rsidRPr="003C5E15">
        <w:t xml:space="preserve">Table </w:t>
      </w:r>
      <w:r>
        <w:t>below</w:t>
      </w:r>
      <w:r w:rsidRPr="003C5E15">
        <w:t>. In the table, an example of “mass” is milligrams, an example of “volume” is milliliter, an example of “time” is hour, and an example of “each” is tablet.</w:t>
      </w:r>
    </w:p>
    <w:p w:rsidR="00190264" w:rsidRPr="00214B73" w:rsidRDefault="00190264" w:rsidP="0080029F">
      <w:pPr>
        <w:pStyle w:val="Caption"/>
        <w:rPr>
          <w:rFonts w:eastAsiaTheme="minorHAnsi"/>
        </w:rPr>
      </w:pPr>
      <w:r w:rsidRPr="00214B73">
        <w:rPr>
          <w:rFonts w:eastAsiaTheme="minorHAnsi"/>
        </w:rPr>
        <w:t xml:space="preserve">Table </w:t>
      </w:r>
      <w:r w:rsidRPr="00214B73">
        <w:rPr>
          <w:rFonts w:eastAsiaTheme="minorHAnsi"/>
        </w:rPr>
        <w:fldChar w:fldCharType="begin"/>
      </w:r>
      <w:r w:rsidRPr="00214B73">
        <w:rPr>
          <w:rFonts w:eastAsiaTheme="minorHAnsi"/>
        </w:rPr>
        <w:instrText xml:space="preserve"> SEQ Table \* ARABIC </w:instrText>
      </w:r>
      <w:r w:rsidRPr="00214B73">
        <w:rPr>
          <w:rFonts w:eastAsiaTheme="minorHAnsi"/>
        </w:rPr>
        <w:fldChar w:fldCharType="separate"/>
      </w:r>
      <w:r>
        <w:rPr>
          <w:rFonts w:eastAsiaTheme="minorHAnsi"/>
          <w:noProof/>
        </w:rPr>
        <w:t>2</w:t>
      </w:r>
      <w:r w:rsidRPr="00214B73">
        <w:rPr>
          <w:rFonts w:eastAsiaTheme="minorHAnsi"/>
        </w:rPr>
        <w:fldChar w:fldCharType="end"/>
      </w:r>
      <w:r w:rsidRPr="00214B73">
        <w:rPr>
          <w:rFonts w:eastAsiaTheme="minorHAnsi"/>
        </w:rPr>
        <w:t xml:space="preserve">: </w:t>
      </w:r>
      <w:commentRangeStart w:id="108"/>
      <w:r w:rsidRPr="00214B73">
        <w:rPr>
          <w:rFonts w:eastAsiaTheme="minorHAnsi"/>
        </w:rPr>
        <w:t>Conventions for expressing strength</w:t>
      </w:r>
      <w:commentRangeEnd w:id="108"/>
      <w:r>
        <w:rPr>
          <w:rStyle w:val="CommentReference"/>
          <w:rFonts w:ascii="Times New Roman" w:eastAsiaTheme="minorHAnsi" w:hAnsi="Times New Roman"/>
          <w:b w:val="0"/>
          <w:bCs w:val="0"/>
          <w:lang w:eastAsia="en-US"/>
        </w:rPr>
        <w:commentReference w:id="108"/>
      </w:r>
    </w:p>
    <w:tbl>
      <w:tblPr>
        <w:tblStyle w:val="LightShading-Accent1"/>
        <w:tblW w:w="0" w:type="auto"/>
        <w:tblLook w:val="04A0" w:firstRow="1" w:lastRow="0" w:firstColumn="1" w:lastColumn="0" w:noHBand="0" w:noVBand="1"/>
      </w:tblPr>
      <w:tblGrid>
        <w:gridCol w:w="5493"/>
        <w:gridCol w:w="1933"/>
        <w:gridCol w:w="2150"/>
      </w:tblGrid>
      <w:tr w:rsidR="00190264" w:rsidTr="001111C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493" w:type="dxa"/>
          </w:tcPr>
          <w:p w:rsidR="00190264" w:rsidRPr="00214B73" w:rsidRDefault="00190264" w:rsidP="0080029F">
            <w:r w:rsidRPr="00214B73">
              <w:t xml:space="preserve">Product </w:t>
            </w:r>
          </w:p>
        </w:tc>
        <w:tc>
          <w:tcPr>
            <w:tcW w:w="1933" w:type="dxa"/>
          </w:tcPr>
          <w:p w:rsidR="00190264" w:rsidRPr="00214B73" w:rsidRDefault="00190264" w:rsidP="0080029F">
            <w:pPr>
              <w:cnfStyle w:val="100000000000" w:firstRow="1" w:lastRow="0" w:firstColumn="0" w:lastColumn="0" w:oddVBand="0" w:evenVBand="0" w:oddHBand="0" w:evenHBand="0" w:firstRowFirstColumn="0" w:firstRowLastColumn="0" w:lastRowFirstColumn="0" w:lastRowLastColumn="0"/>
            </w:pPr>
            <w:r w:rsidRPr="00214B73">
              <w:t xml:space="preserve">Numerator unit </w:t>
            </w:r>
          </w:p>
        </w:tc>
        <w:tc>
          <w:tcPr>
            <w:tcW w:w="2150" w:type="dxa"/>
          </w:tcPr>
          <w:p w:rsidR="00190264" w:rsidRPr="00214B73" w:rsidRDefault="00190264" w:rsidP="0080029F">
            <w:pPr>
              <w:cnfStyle w:val="100000000000" w:firstRow="1" w:lastRow="0" w:firstColumn="0" w:lastColumn="0" w:oddVBand="0" w:evenVBand="0" w:oddHBand="0" w:evenHBand="0" w:firstRowFirstColumn="0" w:firstRowLastColumn="0" w:lastRowFirstColumn="0" w:lastRowLastColumn="0"/>
            </w:pPr>
            <w:r w:rsidRPr="00214B73">
              <w:t xml:space="preserve">Denominator unit </w:t>
            </w:r>
          </w:p>
        </w:tc>
      </w:tr>
      <w:tr w:rsidR="00190264" w:rsidTr="00D25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3" w:type="dxa"/>
          </w:tcPr>
          <w:p w:rsidR="00190264" w:rsidRPr="00214B73" w:rsidRDefault="00190264" w:rsidP="0080029F">
            <w:r w:rsidRPr="00214B73">
              <w:t xml:space="preserve">Oral solid </w:t>
            </w:r>
          </w:p>
        </w:tc>
        <w:tc>
          <w:tcPr>
            <w:tcW w:w="1933" w:type="dxa"/>
          </w:tcPr>
          <w:p w:rsidR="00190264" w:rsidRPr="00BB2244" w:rsidRDefault="00190264" w:rsidP="0080029F">
            <w:pPr>
              <w:cnfStyle w:val="000000100000" w:firstRow="0" w:lastRow="0" w:firstColumn="0" w:lastColumn="0" w:oddVBand="0" w:evenVBand="0" w:oddHBand="1" w:evenHBand="0" w:firstRowFirstColumn="0" w:firstRowLastColumn="0" w:lastRowFirstColumn="0" w:lastRowLastColumn="0"/>
            </w:pPr>
            <w:r w:rsidRPr="00BB2244">
              <w:t xml:space="preserve">Mass </w:t>
            </w:r>
          </w:p>
        </w:tc>
        <w:tc>
          <w:tcPr>
            <w:tcW w:w="2150" w:type="dxa"/>
          </w:tcPr>
          <w:p w:rsidR="00190264" w:rsidRPr="00BB2244" w:rsidRDefault="00190264" w:rsidP="0080029F">
            <w:pPr>
              <w:cnfStyle w:val="000000100000" w:firstRow="0" w:lastRow="0" w:firstColumn="0" w:lastColumn="0" w:oddVBand="0" w:evenVBand="0" w:oddHBand="1" w:evenHBand="0" w:firstRowFirstColumn="0" w:firstRowLastColumn="0" w:lastRowFirstColumn="0" w:lastRowLastColumn="0"/>
            </w:pPr>
            <w:r w:rsidRPr="00BB2244">
              <w:t xml:space="preserve">Each </w:t>
            </w:r>
          </w:p>
        </w:tc>
      </w:tr>
      <w:tr w:rsidR="00190264" w:rsidTr="00D25FBB">
        <w:tc>
          <w:tcPr>
            <w:cnfStyle w:val="001000000000" w:firstRow="0" w:lastRow="0" w:firstColumn="1" w:lastColumn="0" w:oddVBand="0" w:evenVBand="0" w:oddHBand="0" w:evenHBand="0" w:firstRowFirstColumn="0" w:firstRowLastColumn="0" w:lastRowFirstColumn="0" w:lastRowLastColumn="0"/>
            <w:tcW w:w="5493" w:type="dxa"/>
          </w:tcPr>
          <w:p w:rsidR="00190264" w:rsidRPr="00214B73" w:rsidRDefault="00190264" w:rsidP="0080029F">
            <w:r w:rsidRPr="00214B73">
              <w:t xml:space="preserve">Oral liquid </w:t>
            </w:r>
          </w:p>
        </w:tc>
        <w:tc>
          <w:tcPr>
            <w:tcW w:w="1933" w:type="dxa"/>
          </w:tcPr>
          <w:p w:rsidR="00190264" w:rsidRPr="00BB2244" w:rsidRDefault="00190264" w:rsidP="0080029F">
            <w:pPr>
              <w:cnfStyle w:val="000000000000" w:firstRow="0" w:lastRow="0" w:firstColumn="0" w:lastColumn="0" w:oddVBand="0" w:evenVBand="0" w:oddHBand="0" w:evenHBand="0" w:firstRowFirstColumn="0" w:firstRowLastColumn="0" w:lastRowFirstColumn="0" w:lastRowLastColumn="0"/>
            </w:pPr>
            <w:r w:rsidRPr="00BB2244">
              <w:t xml:space="preserve">Mass </w:t>
            </w:r>
          </w:p>
        </w:tc>
        <w:tc>
          <w:tcPr>
            <w:tcW w:w="2150" w:type="dxa"/>
          </w:tcPr>
          <w:p w:rsidR="00190264" w:rsidRPr="00BB2244" w:rsidRDefault="00190264" w:rsidP="0080029F">
            <w:pPr>
              <w:cnfStyle w:val="000000000000" w:firstRow="0" w:lastRow="0" w:firstColumn="0" w:lastColumn="0" w:oddVBand="0" w:evenVBand="0" w:oddHBand="0" w:evenHBand="0" w:firstRowFirstColumn="0" w:firstRowLastColumn="0" w:lastRowFirstColumn="0" w:lastRowLastColumn="0"/>
            </w:pPr>
            <w:r w:rsidRPr="00BB2244">
              <w:t xml:space="preserve">Volume </w:t>
            </w:r>
          </w:p>
        </w:tc>
      </w:tr>
      <w:tr w:rsidR="00190264" w:rsidTr="00D25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3" w:type="dxa"/>
          </w:tcPr>
          <w:p w:rsidR="00190264" w:rsidRPr="00214B73" w:rsidRDefault="00190264" w:rsidP="0080029F">
            <w:r w:rsidRPr="00214B73">
              <w:t xml:space="preserve">Oral powder for reconstitution with a known volume </w:t>
            </w:r>
          </w:p>
        </w:tc>
        <w:tc>
          <w:tcPr>
            <w:tcW w:w="1933" w:type="dxa"/>
          </w:tcPr>
          <w:p w:rsidR="00190264" w:rsidRPr="00BB2244" w:rsidRDefault="00190264" w:rsidP="0080029F">
            <w:pPr>
              <w:cnfStyle w:val="000000100000" w:firstRow="0" w:lastRow="0" w:firstColumn="0" w:lastColumn="0" w:oddVBand="0" w:evenVBand="0" w:oddHBand="1" w:evenHBand="0" w:firstRowFirstColumn="0" w:firstRowLastColumn="0" w:lastRowFirstColumn="0" w:lastRowLastColumn="0"/>
            </w:pPr>
            <w:r w:rsidRPr="00BB2244">
              <w:t xml:space="preserve">Mass </w:t>
            </w:r>
          </w:p>
        </w:tc>
        <w:tc>
          <w:tcPr>
            <w:tcW w:w="2150" w:type="dxa"/>
          </w:tcPr>
          <w:p w:rsidR="00190264" w:rsidRPr="00BB2244" w:rsidRDefault="00190264" w:rsidP="0080029F">
            <w:pPr>
              <w:cnfStyle w:val="000000100000" w:firstRow="0" w:lastRow="0" w:firstColumn="0" w:lastColumn="0" w:oddVBand="0" w:evenVBand="0" w:oddHBand="1" w:evenHBand="0" w:firstRowFirstColumn="0" w:firstRowLastColumn="0" w:lastRowFirstColumn="0" w:lastRowLastColumn="0"/>
            </w:pPr>
            <w:r w:rsidRPr="00BB2244">
              <w:t xml:space="preserve">Volume </w:t>
            </w:r>
          </w:p>
        </w:tc>
      </w:tr>
      <w:tr w:rsidR="00190264" w:rsidTr="00D25FBB">
        <w:tc>
          <w:tcPr>
            <w:cnfStyle w:val="001000000000" w:firstRow="0" w:lastRow="0" w:firstColumn="1" w:lastColumn="0" w:oddVBand="0" w:evenVBand="0" w:oddHBand="0" w:evenHBand="0" w:firstRowFirstColumn="0" w:firstRowLastColumn="0" w:lastRowFirstColumn="0" w:lastRowLastColumn="0"/>
            <w:tcW w:w="5493" w:type="dxa"/>
          </w:tcPr>
          <w:p w:rsidR="00190264" w:rsidRPr="00214B73" w:rsidRDefault="00190264" w:rsidP="0080029F">
            <w:r w:rsidRPr="00214B73">
              <w:t xml:space="preserve">Oral powder for reconstitution with a variable volume </w:t>
            </w:r>
          </w:p>
        </w:tc>
        <w:tc>
          <w:tcPr>
            <w:tcW w:w="1933" w:type="dxa"/>
          </w:tcPr>
          <w:p w:rsidR="00190264" w:rsidRPr="00BB2244" w:rsidRDefault="00190264" w:rsidP="0080029F">
            <w:pPr>
              <w:cnfStyle w:val="000000000000" w:firstRow="0" w:lastRow="0" w:firstColumn="0" w:lastColumn="0" w:oddVBand="0" w:evenVBand="0" w:oddHBand="0" w:evenHBand="0" w:firstRowFirstColumn="0" w:firstRowLastColumn="0" w:lastRowFirstColumn="0" w:lastRowLastColumn="0"/>
            </w:pPr>
            <w:r w:rsidRPr="00BB2244">
              <w:t xml:space="preserve">Mass </w:t>
            </w:r>
          </w:p>
        </w:tc>
        <w:tc>
          <w:tcPr>
            <w:tcW w:w="2150" w:type="dxa"/>
          </w:tcPr>
          <w:p w:rsidR="00190264" w:rsidRPr="00BB2244" w:rsidRDefault="00190264" w:rsidP="0080029F">
            <w:pPr>
              <w:cnfStyle w:val="000000000000" w:firstRow="0" w:lastRow="0" w:firstColumn="0" w:lastColumn="0" w:oddVBand="0" w:evenVBand="0" w:oddHBand="0" w:evenHBand="0" w:firstRowFirstColumn="0" w:firstRowLastColumn="0" w:lastRowFirstColumn="0" w:lastRowLastColumn="0"/>
            </w:pPr>
            <w:r w:rsidRPr="00BB2244">
              <w:t xml:space="preserve">Each </w:t>
            </w:r>
          </w:p>
        </w:tc>
      </w:tr>
      <w:tr w:rsidR="00190264" w:rsidTr="00D25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3" w:type="dxa"/>
          </w:tcPr>
          <w:p w:rsidR="00190264" w:rsidRPr="00214B73" w:rsidRDefault="00190264" w:rsidP="0080029F">
            <w:r w:rsidRPr="00214B73">
              <w:t xml:space="preserve">Suppository </w:t>
            </w:r>
          </w:p>
        </w:tc>
        <w:tc>
          <w:tcPr>
            <w:tcW w:w="1933" w:type="dxa"/>
          </w:tcPr>
          <w:p w:rsidR="00190264" w:rsidRPr="00BB2244" w:rsidRDefault="00190264" w:rsidP="0080029F">
            <w:pPr>
              <w:cnfStyle w:val="000000100000" w:firstRow="0" w:lastRow="0" w:firstColumn="0" w:lastColumn="0" w:oddVBand="0" w:evenVBand="0" w:oddHBand="1" w:evenHBand="0" w:firstRowFirstColumn="0" w:firstRowLastColumn="0" w:lastRowFirstColumn="0" w:lastRowLastColumn="0"/>
            </w:pPr>
            <w:r w:rsidRPr="00BB2244">
              <w:t xml:space="preserve">Mass </w:t>
            </w:r>
          </w:p>
        </w:tc>
        <w:tc>
          <w:tcPr>
            <w:tcW w:w="2150" w:type="dxa"/>
          </w:tcPr>
          <w:p w:rsidR="00190264" w:rsidRPr="00BB2244" w:rsidRDefault="00190264" w:rsidP="0080029F">
            <w:pPr>
              <w:cnfStyle w:val="000000100000" w:firstRow="0" w:lastRow="0" w:firstColumn="0" w:lastColumn="0" w:oddVBand="0" w:evenVBand="0" w:oddHBand="1" w:evenHBand="0" w:firstRowFirstColumn="0" w:firstRowLastColumn="0" w:lastRowFirstColumn="0" w:lastRowLastColumn="0"/>
            </w:pPr>
            <w:r w:rsidRPr="00BB2244">
              <w:t xml:space="preserve">Each </w:t>
            </w:r>
          </w:p>
        </w:tc>
      </w:tr>
      <w:tr w:rsidR="00190264" w:rsidTr="00D25FBB">
        <w:tc>
          <w:tcPr>
            <w:cnfStyle w:val="001000000000" w:firstRow="0" w:lastRow="0" w:firstColumn="1" w:lastColumn="0" w:oddVBand="0" w:evenVBand="0" w:oddHBand="0" w:evenHBand="0" w:firstRowFirstColumn="0" w:firstRowLastColumn="0" w:lastRowFirstColumn="0" w:lastRowLastColumn="0"/>
            <w:tcW w:w="5493" w:type="dxa"/>
          </w:tcPr>
          <w:p w:rsidR="00190264" w:rsidRPr="00214B73" w:rsidRDefault="00190264" w:rsidP="0080029F">
            <w:r w:rsidRPr="00214B73">
              <w:t xml:space="preserve">Injection liquid </w:t>
            </w:r>
          </w:p>
        </w:tc>
        <w:tc>
          <w:tcPr>
            <w:tcW w:w="1933" w:type="dxa"/>
          </w:tcPr>
          <w:p w:rsidR="00190264" w:rsidRPr="00BB2244" w:rsidRDefault="00190264" w:rsidP="0080029F">
            <w:pPr>
              <w:cnfStyle w:val="000000000000" w:firstRow="0" w:lastRow="0" w:firstColumn="0" w:lastColumn="0" w:oddVBand="0" w:evenVBand="0" w:oddHBand="0" w:evenHBand="0" w:firstRowFirstColumn="0" w:firstRowLastColumn="0" w:lastRowFirstColumn="0" w:lastRowLastColumn="0"/>
            </w:pPr>
            <w:r w:rsidRPr="00BB2244">
              <w:t xml:space="preserve">Mass </w:t>
            </w:r>
          </w:p>
        </w:tc>
        <w:tc>
          <w:tcPr>
            <w:tcW w:w="2150" w:type="dxa"/>
          </w:tcPr>
          <w:p w:rsidR="00190264" w:rsidRPr="00BB2244" w:rsidRDefault="00190264" w:rsidP="0080029F">
            <w:pPr>
              <w:cnfStyle w:val="000000000000" w:firstRow="0" w:lastRow="0" w:firstColumn="0" w:lastColumn="0" w:oddVBand="0" w:evenVBand="0" w:oddHBand="0" w:evenHBand="0" w:firstRowFirstColumn="0" w:firstRowLastColumn="0" w:lastRowFirstColumn="0" w:lastRowLastColumn="0"/>
            </w:pPr>
            <w:r w:rsidRPr="00BB2244">
              <w:t xml:space="preserve">Volume </w:t>
            </w:r>
          </w:p>
        </w:tc>
      </w:tr>
      <w:tr w:rsidR="00190264" w:rsidTr="00D25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3" w:type="dxa"/>
          </w:tcPr>
          <w:p w:rsidR="00190264" w:rsidRPr="00214B73" w:rsidRDefault="00190264" w:rsidP="0080029F">
            <w:r w:rsidRPr="00214B73">
              <w:t xml:space="preserve">Injection powder for reconstitution with a known volume </w:t>
            </w:r>
          </w:p>
        </w:tc>
        <w:tc>
          <w:tcPr>
            <w:tcW w:w="1933" w:type="dxa"/>
          </w:tcPr>
          <w:p w:rsidR="00190264" w:rsidRPr="00BB2244" w:rsidRDefault="00190264" w:rsidP="0080029F">
            <w:pPr>
              <w:cnfStyle w:val="000000100000" w:firstRow="0" w:lastRow="0" w:firstColumn="0" w:lastColumn="0" w:oddVBand="0" w:evenVBand="0" w:oddHBand="1" w:evenHBand="0" w:firstRowFirstColumn="0" w:firstRowLastColumn="0" w:lastRowFirstColumn="0" w:lastRowLastColumn="0"/>
            </w:pPr>
            <w:r w:rsidRPr="00BB2244">
              <w:t xml:space="preserve">Mass </w:t>
            </w:r>
          </w:p>
        </w:tc>
        <w:tc>
          <w:tcPr>
            <w:tcW w:w="2150" w:type="dxa"/>
          </w:tcPr>
          <w:p w:rsidR="00190264" w:rsidRPr="00BB2244" w:rsidRDefault="00190264" w:rsidP="0080029F">
            <w:pPr>
              <w:cnfStyle w:val="000000100000" w:firstRow="0" w:lastRow="0" w:firstColumn="0" w:lastColumn="0" w:oddVBand="0" w:evenVBand="0" w:oddHBand="1" w:evenHBand="0" w:firstRowFirstColumn="0" w:firstRowLastColumn="0" w:lastRowFirstColumn="0" w:lastRowLastColumn="0"/>
            </w:pPr>
            <w:r w:rsidRPr="00BB2244">
              <w:t xml:space="preserve">Volume </w:t>
            </w:r>
          </w:p>
        </w:tc>
      </w:tr>
      <w:tr w:rsidR="00190264" w:rsidTr="00D25FBB">
        <w:tc>
          <w:tcPr>
            <w:cnfStyle w:val="001000000000" w:firstRow="0" w:lastRow="0" w:firstColumn="1" w:lastColumn="0" w:oddVBand="0" w:evenVBand="0" w:oddHBand="0" w:evenHBand="0" w:firstRowFirstColumn="0" w:firstRowLastColumn="0" w:lastRowFirstColumn="0" w:lastRowLastColumn="0"/>
            <w:tcW w:w="5493" w:type="dxa"/>
          </w:tcPr>
          <w:p w:rsidR="00190264" w:rsidRPr="00214B73" w:rsidRDefault="00190264" w:rsidP="0080029F">
            <w:r w:rsidRPr="00214B73">
              <w:t xml:space="preserve">Injection powder for reconstitution with a variable volume </w:t>
            </w:r>
          </w:p>
        </w:tc>
        <w:tc>
          <w:tcPr>
            <w:tcW w:w="1933" w:type="dxa"/>
          </w:tcPr>
          <w:p w:rsidR="00190264" w:rsidRPr="00BB2244" w:rsidRDefault="00190264" w:rsidP="0080029F">
            <w:pPr>
              <w:cnfStyle w:val="000000000000" w:firstRow="0" w:lastRow="0" w:firstColumn="0" w:lastColumn="0" w:oddVBand="0" w:evenVBand="0" w:oddHBand="0" w:evenHBand="0" w:firstRowFirstColumn="0" w:firstRowLastColumn="0" w:lastRowFirstColumn="0" w:lastRowLastColumn="0"/>
            </w:pPr>
            <w:r w:rsidRPr="00BB2244">
              <w:t xml:space="preserve">Mass </w:t>
            </w:r>
          </w:p>
        </w:tc>
        <w:tc>
          <w:tcPr>
            <w:tcW w:w="2150" w:type="dxa"/>
          </w:tcPr>
          <w:p w:rsidR="00190264" w:rsidRPr="00BB2244" w:rsidRDefault="00190264" w:rsidP="0080029F">
            <w:pPr>
              <w:cnfStyle w:val="000000000000" w:firstRow="0" w:lastRow="0" w:firstColumn="0" w:lastColumn="0" w:oddVBand="0" w:evenVBand="0" w:oddHBand="0" w:evenHBand="0" w:firstRowFirstColumn="0" w:firstRowLastColumn="0" w:lastRowFirstColumn="0" w:lastRowLastColumn="0"/>
            </w:pPr>
            <w:r w:rsidRPr="00BB2244">
              <w:t xml:space="preserve">Each </w:t>
            </w:r>
          </w:p>
        </w:tc>
      </w:tr>
      <w:tr w:rsidR="00190264" w:rsidTr="00D25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3" w:type="dxa"/>
          </w:tcPr>
          <w:p w:rsidR="00190264" w:rsidRPr="00214B73" w:rsidRDefault="00190264" w:rsidP="0080029F">
            <w:r w:rsidRPr="00214B73">
              <w:t xml:space="preserve">Inhaler powder </w:t>
            </w:r>
          </w:p>
        </w:tc>
        <w:tc>
          <w:tcPr>
            <w:tcW w:w="1933" w:type="dxa"/>
          </w:tcPr>
          <w:p w:rsidR="00190264" w:rsidRPr="00BB2244" w:rsidRDefault="00190264" w:rsidP="0080029F">
            <w:pPr>
              <w:cnfStyle w:val="000000100000" w:firstRow="0" w:lastRow="0" w:firstColumn="0" w:lastColumn="0" w:oddVBand="0" w:evenVBand="0" w:oddHBand="1" w:evenHBand="0" w:firstRowFirstColumn="0" w:firstRowLastColumn="0" w:lastRowFirstColumn="0" w:lastRowLastColumn="0"/>
            </w:pPr>
            <w:r w:rsidRPr="00BB2244">
              <w:t xml:space="preserve">Mass </w:t>
            </w:r>
          </w:p>
        </w:tc>
        <w:tc>
          <w:tcPr>
            <w:tcW w:w="2150" w:type="dxa"/>
          </w:tcPr>
          <w:p w:rsidR="00190264" w:rsidRPr="00BB2244" w:rsidRDefault="00190264" w:rsidP="0080029F">
            <w:pPr>
              <w:cnfStyle w:val="000000100000" w:firstRow="0" w:lastRow="0" w:firstColumn="0" w:lastColumn="0" w:oddVBand="0" w:evenVBand="0" w:oddHBand="1" w:evenHBand="0" w:firstRowFirstColumn="0" w:firstRowLastColumn="0" w:lastRowFirstColumn="0" w:lastRowLastColumn="0"/>
            </w:pPr>
            <w:r w:rsidRPr="00BB2244">
              <w:t xml:space="preserve">Each </w:t>
            </w:r>
          </w:p>
        </w:tc>
      </w:tr>
      <w:tr w:rsidR="00190264" w:rsidTr="00D25FBB">
        <w:tc>
          <w:tcPr>
            <w:cnfStyle w:val="001000000000" w:firstRow="0" w:lastRow="0" w:firstColumn="1" w:lastColumn="0" w:oddVBand="0" w:evenVBand="0" w:oddHBand="0" w:evenHBand="0" w:firstRowFirstColumn="0" w:firstRowLastColumn="0" w:lastRowFirstColumn="0" w:lastRowLastColumn="0"/>
            <w:tcW w:w="5493" w:type="dxa"/>
          </w:tcPr>
          <w:p w:rsidR="00190264" w:rsidRPr="00214B73" w:rsidRDefault="00190264" w:rsidP="0080029F">
            <w:r w:rsidRPr="00214B73">
              <w:t xml:space="preserve">Inhaler liquid </w:t>
            </w:r>
          </w:p>
        </w:tc>
        <w:tc>
          <w:tcPr>
            <w:tcW w:w="1933" w:type="dxa"/>
          </w:tcPr>
          <w:p w:rsidR="00190264" w:rsidRPr="00BB2244" w:rsidRDefault="00190264" w:rsidP="0080029F">
            <w:pPr>
              <w:cnfStyle w:val="000000000000" w:firstRow="0" w:lastRow="0" w:firstColumn="0" w:lastColumn="0" w:oddVBand="0" w:evenVBand="0" w:oddHBand="0" w:evenHBand="0" w:firstRowFirstColumn="0" w:firstRowLastColumn="0" w:lastRowFirstColumn="0" w:lastRowLastColumn="0"/>
            </w:pPr>
            <w:r w:rsidRPr="00BB2244">
              <w:t xml:space="preserve">Volume </w:t>
            </w:r>
          </w:p>
        </w:tc>
        <w:tc>
          <w:tcPr>
            <w:tcW w:w="2150" w:type="dxa"/>
          </w:tcPr>
          <w:p w:rsidR="00190264" w:rsidRPr="00BB2244" w:rsidRDefault="00190264" w:rsidP="0080029F">
            <w:pPr>
              <w:cnfStyle w:val="000000000000" w:firstRow="0" w:lastRow="0" w:firstColumn="0" w:lastColumn="0" w:oddVBand="0" w:evenVBand="0" w:oddHBand="0" w:evenHBand="0" w:firstRowFirstColumn="0" w:firstRowLastColumn="0" w:lastRowFirstColumn="0" w:lastRowLastColumn="0"/>
            </w:pPr>
            <w:r w:rsidRPr="00BB2244">
              <w:t xml:space="preserve">Each </w:t>
            </w:r>
          </w:p>
        </w:tc>
      </w:tr>
      <w:tr w:rsidR="00190264" w:rsidTr="00D25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3" w:type="dxa"/>
          </w:tcPr>
          <w:p w:rsidR="00190264" w:rsidRPr="00214B73" w:rsidRDefault="00190264" w:rsidP="0080029F">
            <w:r w:rsidRPr="00214B73">
              <w:t xml:space="preserve">Inhaler blister </w:t>
            </w:r>
          </w:p>
        </w:tc>
        <w:tc>
          <w:tcPr>
            <w:tcW w:w="1933" w:type="dxa"/>
          </w:tcPr>
          <w:p w:rsidR="00190264" w:rsidRPr="00BB2244" w:rsidRDefault="00190264" w:rsidP="0080029F">
            <w:pPr>
              <w:cnfStyle w:val="000000100000" w:firstRow="0" w:lastRow="0" w:firstColumn="0" w:lastColumn="0" w:oddVBand="0" w:evenVBand="0" w:oddHBand="1" w:evenHBand="0" w:firstRowFirstColumn="0" w:firstRowLastColumn="0" w:lastRowFirstColumn="0" w:lastRowLastColumn="0"/>
            </w:pPr>
            <w:r w:rsidRPr="00BB2244">
              <w:t xml:space="preserve">Mass </w:t>
            </w:r>
          </w:p>
        </w:tc>
        <w:tc>
          <w:tcPr>
            <w:tcW w:w="2150" w:type="dxa"/>
          </w:tcPr>
          <w:p w:rsidR="00190264" w:rsidRPr="00BB2244" w:rsidRDefault="00190264" w:rsidP="0080029F">
            <w:pPr>
              <w:cnfStyle w:val="000000100000" w:firstRow="0" w:lastRow="0" w:firstColumn="0" w:lastColumn="0" w:oddVBand="0" w:evenVBand="0" w:oddHBand="1" w:evenHBand="0" w:firstRowFirstColumn="0" w:firstRowLastColumn="0" w:lastRowFirstColumn="0" w:lastRowLastColumn="0"/>
            </w:pPr>
            <w:r w:rsidRPr="00BB2244">
              <w:t xml:space="preserve">Each </w:t>
            </w:r>
          </w:p>
        </w:tc>
      </w:tr>
      <w:tr w:rsidR="00190264" w:rsidTr="00D25FBB">
        <w:tc>
          <w:tcPr>
            <w:cnfStyle w:val="001000000000" w:firstRow="0" w:lastRow="0" w:firstColumn="1" w:lastColumn="0" w:oddVBand="0" w:evenVBand="0" w:oddHBand="0" w:evenHBand="0" w:firstRowFirstColumn="0" w:firstRowLastColumn="0" w:lastRowFirstColumn="0" w:lastRowLastColumn="0"/>
            <w:tcW w:w="5493" w:type="dxa"/>
          </w:tcPr>
          <w:p w:rsidR="00190264" w:rsidRPr="00214B73" w:rsidRDefault="00190264" w:rsidP="0080029F">
            <w:r w:rsidRPr="00214B73">
              <w:t xml:space="preserve">Topical cream or ointment </w:t>
            </w:r>
          </w:p>
        </w:tc>
        <w:tc>
          <w:tcPr>
            <w:tcW w:w="1933" w:type="dxa"/>
          </w:tcPr>
          <w:p w:rsidR="00190264" w:rsidRPr="00BB2244" w:rsidRDefault="00190264" w:rsidP="0080029F">
            <w:pPr>
              <w:cnfStyle w:val="000000000000" w:firstRow="0" w:lastRow="0" w:firstColumn="0" w:lastColumn="0" w:oddVBand="0" w:evenVBand="0" w:oddHBand="0" w:evenHBand="0" w:firstRowFirstColumn="0" w:firstRowLastColumn="0" w:lastRowFirstColumn="0" w:lastRowLastColumn="0"/>
            </w:pPr>
            <w:r w:rsidRPr="00BB2244">
              <w:t xml:space="preserve">Mass </w:t>
            </w:r>
          </w:p>
        </w:tc>
        <w:tc>
          <w:tcPr>
            <w:tcW w:w="2150" w:type="dxa"/>
          </w:tcPr>
          <w:p w:rsidR="00190264" w:rsidRPr="00BB2244" w:rsidRDefault="00190264" w:rsidP="0080029F">
            <w:pPr>
              <w:cnfStyle w:val="000000000000" w:firstRow="0" w:lastRow="0" w:firstColumn="0" w:lastColumn="0" w:oddVBand="0" w:evenVBand="0" w:oddHBand="0" w:evenHBand="0" w:firstRowFirstColumn="0" w:firstRowLastColumn="0" w:lastRowFirstColumn="0" w:lastRowLastColumn="0"/>
            </w:pPr>
            <w:r w:rsidRPr="00BB2244">
              <w:t xml:space="preserve">Mass </w:t>
            </w:r>
          </w:p>
        </w:tc>
      </w:tr>
      <w:tr w:rsidR="00190264" w:rsidTr="00D25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3" w:type="dxa"/>
          </w:tcPr>
          <w:p w:rsidR="00190264" w:rsidRPr="00214B73" w:rsidRDefault="00190264" w:rsidP="0080029F">
            <w:r w:rsidRPr="00214B73">
              <w:t xml:space="preserve">Topical gel or lotion </w:t>
            </w:r>
          </w:p>
        </w:tc>
        <w:tc>
          <w:tcPr>
            <w:tcW w:w="1933" w:type="dxa"/>
          </w:tcPr>
          <w:p w:rsidR="00190264" w:rsidRPr="00BB2244" w:rsidRDefault="00190264" w:rsidP="0080029F">
            <w:pPr>
              <w:cnfStyle w:val="000000100000" w:firstRow="0" w:lastRow="0" w:firstColumn="0" w:lastColumn="0" w:oddVBand="0" w:evenVBand="0" w:oddHBand="1" w:evenHBand="0" w:firstRowFirstColumn="0" w:firstRowLastColumn="0" w:lastRowFirstColumn="0" w:lastRowLastColumn="0"/>
            </w:pPr>
            <w:r w:rsidRPr="00BB2244">
              <w:t xml:space="preserve">Mass </w:t>
            </w:r>
          </w:p>
        </w:tc>
        <w:tc>
          <w:tcPr>
            <w:tcW w:w="2150" w:type="dxa"/>
          </w:tcPr>
          <w:p w:rsidR="00190264" w:rsidRPr="00BB2244" w:rsidRDefault="00190264" w:rsidP="0080029F">
            <w:pPr>
              <w:cnfStyle w:val="000000100000" w:firstRow="0" w:lastRow="0" w:firstColumn="0" w:lastColumn="0" w:oddVBand="0" w:evenVBand="0" w:oddHBand="1" w:evenHBand="0" w:firstRowFirstColumn="0" w:firstRowLastColumn="0" w:lastRowFirstColumn="0" w:lastRowLastColumn="0"/>
            </w:pPr>
            <w:r w:rsidRPr="00BB2244">
              <w:t xml:space="preserve">Volume </w:t>
            </w:r>
          </w:p>
        </w:tc>
      </w:tr>
      <w:tr w:rsidR="00190264" w:rsidTr="00D25FBB">
        <w:tc>
          <w:tcPr>
            <w:cnfStyle w:val="001000000000" w:firstRow="0" w:lastRow="0" w:firstColumn="1" w:lastColumn="0" w:oddVBand="0" w:evenVBand="0" w:oddHBand="0" w:evenHBand="0" w:firstRowFirstColumn="0" w:firstRowLastColumn="0" w:lastRowFirstColumn="0" w:lastRowLastColumn="0"/>
            <w:tcW w:w="5493" w:type="dxa"/>
          </w:tcPr>
          <w:p w:rsidR="00190264" w:rsidRPr="00214B73" w:rsidRDefault="00190264" w:rsidP="0080029F">
            <w:r w:rsidRPr="00214B73">
              <w:t xml:space="preserve">Transdermal patch </w:t>
            </w:r>
          </w:p>
        </w:tc>
        <w:tc>
          <w:tcPr>
            <w:tcW w:w="1933" w:type="dxa"/>
          </w:tcPr>
          <w:p w:rsidR="00190264" w:rsidRPr="00BB2244" w:rsidRDefault="00190264" w:rsidP="0080029F">
            <w:pPr>
              <w:cnfStyle w:val="000000000000" w:firstRow="0" w:lastRow="0" w:firstColumn="0" w:lastColumn="0" w:oddVBand="0" w:evenVBand="0" w:oddHBand="0" w:evenHBand="0" w:firstRowFirstColumn="0" w:firstRowLastColumn="0" w:lastRowFirstColumn="0" w:lastRowLastColumn="0"/>
            </w:pPr>
            <w:r w:rsidRPr="00BB2244">
              <w:t xml:space="preserve">Mass </w:t>
            </w:r>
          </w:p>
        </w:tc>
        <w:tc>
          <w:tcPr>
            <w:tcW w:w="2150" w:type="dxa"/>
          </w:tcPr>
          <w:p w:rsidR="00190264" w:rsidRPr="00BB2244" w:rsidRDefault="00190264" w:rsidP="0080029F">
            <w:pPr>
              <w:cnfStyle w:val="000000000000" w:firstRow="0" w:lastRow="0" w:firstColumn="0" w:lastColumn="0" w:oddVBand="0" w:evenVBand="0" w:oddHBand="0" w:evenHBand="0" w:firstRowFirstColumn="0" w:firstRowLastColumn="0" w:lastRowFirstColumn="0" w:lastRowLastColumn="0"/>
            </w:pPr>
            <w:r w:rsidRPr="00BB2244">
              <w:t xml:space="preserve">Time </w:t>
            </w:r>
          </w:p>
        </w:tc>
      </w:tr>
    </w:tbl>
    <w:p w:rsidR="002A7033" w:rsidRDefault="002A7033" w:rsidP="002A7033"/>
    <w:p w:rsidR="002A7033" w:rsidRDefault="002A7033" w:rsidP="001D67E2">
      <w:pPr>
        <w:pStyle w:val="Heading3"/>
      </w:pPr>
      <w:bookmarkStart w:id="109" w:name="_Toc495429303"/>
      <w:r>
        <w:t>Route of administration</w:t>
      </w:r>
      <w:bookmarkEnd w:id="109"/>
      <w:r>
        <w:t xml:space="preserve"> </w:t>
      </w:r>
    </w:p>
    <w:p w:rsidR="002A7033" w:rsidRDefault="002A7033" w:rsidP="002A7033">
      <w:r>
        <w:t>Route of administration may be specified for products as outlined below:</w:t>
      </w:r>
    </w:p>
    <w:p w:rsidR="002A7033" w:rsidRPr="002A7033" w:rsidRDefault="002A7033" w:rsidP="002A7033">
      <w:pPr>
        <w:pStyle w:val="Default"/>
        <w:rPr>
          <w:sz w:val="23"/>
          <w:szCs w:val="23"/>
        </w:rPr>
      </w:pPr>
      <w:r w:rsidRPr="002A7033">
        <w:rPr>
          <w:sz w:val="23"/>
          <w:szCs w:val="23"/>
        </w:rPr>
        <w:t>&lt;</w:t>
      </w:r>
      <w:proofErr w:type="gramStart"/>
      <w:r w:rsidRPr="002A7033">
        <w:rPr>
          <w:sz w:val="23"/>
          <w:szCs w:val="23"/>
        </w:rPr>
        <w:t>subject</w:t>
      </w:r>
      <w:proofErr w:type="gramEnd"/>
      <w:r w:rsidRPr="002A7033">
        <w:rPr>
          <w:sz w:val="23"/>
          <w:szCs w:val="23"/>
        </w:rPr>
        <w:t xml:space="preserve">&gt; </w:t>
      </w:r>
    </w:p>
    <w:p w:rsidR="002A7033" w:rsidRPr="002A7033" w:rsidRDefault="002A7033" w:rsidP="002A7033">
      <w:pPr>
        <w:pStyle w:val="Default"/>
        <w:ind w:left="288"/>
        <w:rPr>
          <w:sz w:val="23"/>
          <w:szCs w:val="23"/>
        </w:rPr>
      </w:pPr>
      <w:r w:rsidRPr="002A7033">
        <w:rPr>
          <w:sz w:val="23"/>
          <w:szCs w:val="23"/>
        </w:rPr>
        <w:t>&lt;</w:t>
      </w:r>
      <w:proofErr w:type="gramStart"/>
      <w:r w:rsidRPr="002A7033">
        <w:rPr>
          <w:sz w:val="23"/>
          <w:szCs w:val="23"/>
        </w:rPr>
        <w:t>manufacturedProduct</w:t>
      </w:r>
      <w:proofErr w:type="gramEnd"/>
      <w:r w:rsidRPr="002A7033">
        <w:rPr>
          <w:sz w:val="23"/>
          <w:szCs w:val="23"/>
        </w:rPr>
        <w:t xml:space="preserve">&gt; </w:t>
      </w:r>
    </w:p>
    <w:p w:rsidR="002A7033" w:rsidRPr="002A7033" w:rsidRDefault="002A7033" w:rsidP="002A7033">
      <w:pPr>
        <w:pStyle w:val="Default"/>
        <w:ind w:left="576"/>
        <w:rPr>
          <w:sz w:val="23"/>
          <w:szCs w:val="23"/>
        </w:rPr>
      </w:pPr>
      <w:r w:rsidRPr="002A7033">
        <w:rPr>
          <w:sz w:val="23"/>
          <w:szCs w:val="23"/>
        </w:rPr>
        <w:t>&lt;consumedIn/&gt;</w:t>
      </w:r>
    </w:p>
    <w:p w:rsidR="002A7033" w:rsidRDefault="002A7033" w:rsidP="002A7033"/>
    <w:p w:rsidR="002A7033" w:rsidRDefault="002A7033" w:rsidP="002A7033">
      <w:proofErr w:type="gramStart"/>
      <w:r>
        <w:t>and</w:t>
      </w:r>
      <w:proofErr w:type="gramEnd"/>
      <w:r>
        <w:t xml:space="preserve"> their parts: </w:t>
      </w:r>
    </w:p>
    <w:p w:rsidR="002A7033" w:rsidRDefault="002A7033" w:rsidP="002A7033">
      <w:r>
        <w:t>&lt;</w:t>
      </w:r>
      <w:proofErr w:type="gramStart"/>
      <w:r>
        <w:t>part</w:t>
      </w:r>
      <w:proofErr w:type="gramEnd"/>
      <w:r>
        <w:t>&gt;</w:t>
      </w:r>
    </w:p>
    <w:p w:rsidR="002A7033" w:rsidRDefault="002A7033" w:rsidP="002A7033">
      <w:pPr>
        <w:ind w:left="288"/>
      </w:pPr>
      <w:r>
        <w:t>&lt;consumedIn/&gt;</w:t>
      </w:r>
    </w:p>
    <w:p w:rsidR="002A7033" w:rsidRDefault="002A7033" w:rsidP="002A7033">
      <w:pPr>
        <w:pStyle w:val="Default"/>
        <w:rPr>
          <w:sz w:val="23"/>
          <w:szCs w:val="23"/>
        </w:rPr>
      </w:pPr>
    </w:p>
    <w:p w:rsidR="002A7033" w:rsidRDefault="002A7033" w:rsidP="002A7033">
      <w:r>
        <w:t>Route of administration is specified as follows:</w:t>
      </w:r>
    </w:p>
    <w:p w:rsidR="002A7033" w:rsidRPr="002A7033" w:rsidRDefault="002A7033" w:rsidP="002A7033">
      <w:pPr>
        <w:pStyle w:val="Default"/>
        <w:rPr>
          <w:sz w:val="23"/>
          <w:szCs w:val="23"/>
        </w:rPr>
      </w:pPr>
      <w:r w:rsidRPr="002A7033">
        <w:rPr>
          <w:sz w:val="23"/>
          <w:szCs w:val="23"/>
        </w:rPr>
        <w:t>&lt;</w:t>
      </w:r>
      <w:proofErr w:type="gramStart"/>
      <w:r w:rsidRPr="002A7033">
        <w:rPr>
          <w:sz w:val="23"/>
          <w:szCs w:val="23"/>
        </w:rPr>
        <w:t>consumedIn</w:t>
      </w:r>
      <w:proofErr w:type="gramEnd"/>
      <w:r w:rsidRPr="002A7033">
        <w:rPr>
          <w:sz w:val="23"/>
          <w:szCs w:val="23"/>
        </w:rPr>
        <w:t xml:space="preserve">&gt; </w:t>
      </w:r>
    </w:p>
    <w:p w:rsidR="002A7033" w:rsidRPr="002A7033" w:rsidRDefault="002A7033" w:rsidP="002A7033">
      <w:pPr>
        <w:pStyle w:val="Default"/>
        <w:ind w:left="288"/>
        <w:rPr>
          <w:sz w:val="23"/>
          <w:szCs w:val="23"/>
        </w:rPr>
      </w:pPr>
      <w:r w:rsidRPr="002A7033">
        <w:rPr>
          <w:sz w:val="23"/>
          <w:szCs w:val="23"/>
        </w:rPr>
        <w:lastRenderedPageBreak/>
        <w:t>&lt;</w:t>
      </w:r>
      <w:proofErr w:type="gramStart"/>
      <w:r w:rsidRPr="002A7033">
        <w:rPr>
          <w:sz w:val="23"/>
          <w:szCs w:val="23"/>
        </w:rPr>
        <w:t>substanceAdministration</w:t>
      </w:r>
      <w:proofErr w:type="gramEnd"/>
      <w:r w:rsidRPr="002A7033">
        <w:rPr>
          <w:sz w:val="23"/>
          <w:szCs w:val="23"/>
        </w:rPr>
        <w:t xml:space="preserve">&gt; </w:t>
      </w:r>
    </w:p>
    <w:p w:rsidR="002A7033" w:rsidRPr="002A7033" w:rsidRDefault="002A7033" w:rsidP="002A7033">
      <w:pPr>
        <w:pStyle w:val="Default"/>
        <w:ind w:left="576"/>
        <w:rPr>
          <w:sz w:val="23"/>
          <w:szCs w:val="23"/>
        </w:rPr>
      </w:pPr>
      <w:r w:rsidRPr="002A7033">
        <w:rPr>
          <w:sz w:val="23"/>
          <w:szCs w:val="23"/>
        </w:rPr>
        <w:t>&lt;routeCode code="C38288" codeSystem="2.16.840.1.113883.2.20.6.7" displayName="oral"/&gt;</w:t>
      </w:r>
    </w:p>
    <w:p w:rsidR="006D1334" w:rsidRDefault="006D1334" w:rsidP="006D1334">
      <w:pPr>
        <w:ind w:left="288"/>
      </w:pPr>
      <w:r>
        <w:t>&lt;/substanceAdministration&gt;</w:t>
      </w:r>
    </w:p>
    <w:p w:rsidR="002A7033" w:rsidRDefault="006D1334" w:rsidP="006D1334">
      <w:r>
        <w:t>&lt;/consumedIn&gt;</w:t>
      </w:r>
    </w:p>
    <w:p w:rsidR="006D1334" w:rsidRDefault="006D1334" w:rsidP="006D1334"/>
    <w:p w:rsidR="006D1334" w:rsidRDefault="006D1334" w:rsidP="006D1334">
      <w:r>
        <w:t>Multiple route of administration’s are supported and specified as follows:</w:t>
      </w:r>
    </w:p>
    <w:p w:rsidR="006D1334" w:rsidRDefault="006D1334" w:rsidP="006D1334">
      <w:r>
        <w:t>&lt;</w:t>
      </w:r>
      <w:proofErr w:type="gramStart"/>
      <w:r w:rsidRPr="006D1334">
        <w:t>manufacturedProduct</w:t>
      </w:r>
      <w:proofErr w:type="gramEnd"/>
      <w:r>
        <w:t>&gt;</w:t>
      </w:r>
    </w:p>
    <w:p w:rsidR="006D1334" w:rsidRDefault="006D1334" w:rsidP="006D1334">
      <w:pPr>
        <w:pStyle w:val="Default"/>
        <w:ind w:left="576"/>
        <w:rPr>
          <w:sz w:val="23"/>
          <w:szCs w:val="23"/>
        </w:rPr>
      </w:pPr>
      <w:r>
        <w:rPr>
          <w:sz w:val="23"/>
          <w:szCs w:val="23"/>
        </w:rPr>
        <w:t xml:space="preserve">    …</w:t>
      </w:r>
    </w:p>
    <w:p w:rsidR="006D1334" w:rsidRPr="002A7033" w:rsidRDefault="006D1334" w:rsidP="006D1334">
      <w:pPr>
        <w:pStyle w:val="Default"/>
        <w:ind w:left="288"/>
        <w:rPr>
          <w:sz w:val="23"/>
          <w:szCs w:val="23"/>
        </w:rPr>
      </w:pPr>
      <w:r w:rsidRPr="002A7033">
        <w:rPr>
          <w:sz w:val="23"/>
          <w:szCs w:val="23"/>
        </w:rPr>
        <w:t>&lt;</w:t>
      </w:r>
      <w:proofErr w:type="gramStart"/>
      <w:r w:rsidRPr="002A7033">
        <w:rPr>
          <w:sz w:val="23"/>
          <w:szCs w:val="23"/>
        </w:rPr>
        <w:t>consumedIn</w:t>
      </w:r>
      <w:proofErr w:type="gramEnd"/>
      <w:r w:rsidRPr="002A7033">
        <w:rPr>
          <w:sz w:val="23"/>
          <w:szCs w:val="23"/>
        </w:rPr>
        <w:t xml:space="preserve">&gt; </w:t>
      </w:r>
    </w:p>
    <w:p w:rsidR="006D1334" w:rsidRPr="002A7033" w:rsidRDefault="006D1334" w:rsidP="006D1334">
      <w:pPr>
        <w:pStyle w:val="Default"/>
        <w:ind w:left="576"/>
        <w:rPr>
          <w:sz w:val="23"/>
          <w:szCs w:val="23"/>
        </w:rPr>
      </w:pPr>
      <w:r w:rsidRPr="002A7033">
        <w:rPr>
          <w:sz w:val="23"/>
          <w:szCs w:val="23"/>
        </w:rPr>
        <w:t>&lt;</w:t>
      </w:r>
      <w:proofErr w:type="gramStart"/>
      <w:r w:rsidRPr="002A7033">
        <w:rPr>
          <w:sz w:val="23"/>
          <w:szCs w:val="23"/>
        </w:rPr>
        <w:t>substanceAdministration</w:t>
      </w:r>
      <w:proofErr w:type="gramEnd"/>
      <w:r w:rsidRPr="002A7033">
        <w:rPr>
          <w:sz w:val="23"/>
          <w:szCs w:val="23"/>
        </w:rPr>
        <w:t xml:space="preserve">&gt; </w:t>
      </w:r>
    </w:p>
    <w:p w:rsidR="006D1334" w:rsidRPr="002A7033" w:rsidRDefault="006D1334" w:rsidP="006D1334">
      <w:pPr>
        <w:pStyle w:val="Default"/>
        <w:ind w:left="864"/>
        <w:rPr>
          <w:sz w:val="23"/>
          <w:szCs w:val="23"/>
        </w:rPr>
      </w:pPr>
      <w:r w:rsidRPr="002A7033">
        <w:rPr>
          <w:sz w:val="23"/>
          <w:szCs w:val="23"/>
        </w:rPr>
        <w:t>&lt;routeCode code="</w:t>
      </w:r>
      <w:r>
        <w:rPr>
          <w:sz w:val="23"/>
          <w:szCs w:val="23"/>
        </w:rPr>
        <w:t>1</w:t>
      </w:r>
      <w:r w:rsidRPr="002A7033">
        <w:rPr>
          <w:sz w:val="23"/>
          <w:szCs w:val="23"/>
        </w:rPr>
        <w:t>" codeSystem="2.16.840.1.113883.2.20.6.7" displayName="oral"/&gt;</w:t>
      </w:r>
    </w:p>
    <w:p w:rsidR="006D1334" w:rsidRDefault="006D1334" w:rsidP="006D1334">
      <w:pPr>
        <w:ind w:left="576"/>
      </w:pPr>
      <w:r>
        <w:t>&lt;/substanceAdministration&gt;</w:t>
      </w:r>
    </w:p>
    <w:p w:rsidR="006D1334" w:rsidRPr="006D1334" w:rsidRDefault="006D1334" w:rsidP="006D1334">
      <w:pPr>
        <w:pStyle w:val="Default"/>
        <w:ind w:left="288"/>
        <w:rPr>
          <w:sz w:val="23"/>
          <w:szCs w:val="23"/>
        </w:rPr>
      </w:pPr>
      <w:r w:rsidRPr="006D1334">
        <w:rPr>
          <w:sz w:val="23"/>
          <w:szCs w:val="23"/>
        </w:rPr>
        <w:t>&lt;/consumedIn&gt;</w:t>
      </w:r>
    </w:p>
    <w:p w:rsidR="006D1334" w:rsidRPr="002A7033" w:rsidRDefault="006D1334" w:rsidP="006D1334">
      <w:pPr>
        <w:pStyle w:val="Default"/>
        <w:ind w:left="288"/>
        <w:rPr>
          <w:sz w:val="23"/>
          <w:szCs w:val="23"/>
        </w:rPr>
      </w:pPr>
      <w:r w:rsidRPr="002A7033">
        <w:rPr>
          <w:sz w:val="23"/>
          <w:szCs w:val="23"/>
        </w:rPr>
        <w:t>&lt;</w:t>
      </w:r>
      <w:proofErr w:type="gramStart"/>
      <w:r w:rsidRPr="002A7033">
        <w:rPr>
          <w:sz w:val="23"/>
          <w:szCs w:val="23"/>
        </w:rPr>
        <w:t>consumedIn</w:t>
      </w:r>
      <w:proofErr w:type="gramEnd"/>
      <w:r w:rsidRPr="002A7033">
        <w:rPr>
          <w:sz w:val="23"/>
          <w:szCs w:val="23"/>
        </w:rPr>
        <w:t xml:space="preserve">&gt; </w:t>
      </w:r>
    </w:p>
    <w:p w:rsidR="006D1334" w:rsidRPr="002A7033" w:rsidRDefault="006D1334" w:rsidP="006D1334">
      <w:pPr>
        <w:pStyle w:val="Default"/>
        <w:ind w:left="576"/>
        <w:rPr>
          <w:sz w:val="23"/>
          <w:szCs w:val="23"/>
        </w:rPr>
      </w:pPr>
      <w:r w:rsidRPr="002A7033">
        <w:rPr>
          <w:sz w:val="23"/>
          <w:szCs w:val="23"/>
        </w:rPr>
        <w:t>&lt;</w:t>
      </w:r>
      <w:proofErr w:type="gramStart"/>
      <w:r w:rsidRPr="002A7033">
        <w:rPr>
          <w:sz w:val="23"/>
          <w:szCs w:val="23"/>
        </w:rPr>
        <w:t>substanceAdministration</w:t>
      </w:r>
      <w:proofErr w:type="gramEnd"/>
      <w:r w:rsidRPr="002A7033">
        <w:rPr>
          <w:sz w:val="23"/>
          <w:szCs w:val="23"/>
        </w:rPr>
        <w:t xml:space="preserve">&gt; </w:t>
      </w:r>
    </w:p>
    <w:p w:rsidR="006D1334" w:rsidRPr="002A7033" w:rsidRDefault="006D1334" w:rsidP="006D1334">
      <w:pPr>
        <w:pStyle w:val="Default"/>
        <w:ind w:left="864"/>
        <w:rPr>
          <w:sz w:val="23"/>
          <w:szCs w:val="23"/>
        </w:rPr>
      </w:pPr>
      <w:r w:rsidRPr="002A7033">
        <w:rPr>
          <w:sz w:val="23"/>
          <w:szCs w:val="23"/>
        </w:rPr>
        <w:t>&lt;routeCode code="</w:t>
      </w:r>
      <w:r>
        <w:rPr>
          <w:sz w:val="23"/>
          <w:szCs w:val="23"/>
        </w:rPr>
        <w:t>22</w:t>
      </w:r>
      <w:r w:rsidRPr="002A7033">
        <w:rPr>
          <w:sz w:val="23"/>
          <w:szCs w:val="23"/>
        </w:rPr>
        <w:t>" codeSystem="2.16.840.1.113883.2.20.6.7" displayName="</w:t>
      </w:r>
      <w:r>
        <w:rPr>
          <w:sz w:val="23"/>
          <w:szCs w:val="23"/>
        </w:rPr>
        <w:t>dental</w:t>
      </w:r>
      <w:r w:rsidRPr="002A7033">
        <w:rPr>
          <w:sz w:val="23"/>
          <w:szCs w:val="23"/>
        </w:rPr>
        <w:t>"/&gt;</w:t>
      </w:r>
    </w:p>
    <w:p w:rsidR="006D1334" w:rsidRDefault="006D1334" w:rsidP="006D1334">
      <w:pPr>
        <w:ind w:left="576"/>
      </w:pPr>
      <w:r>
        <w:t>&lt;/substanceAdministration&gt;</w:t>
      </w:r>
    </w:p>
    <w:p w:rsidR="006D1334" w:rsidRDefault="006D1334" w:rsidP="006D1334">
      <w:pPr>
        <w:ind w:left="288"/>
      </w:pPr>
      <w:r>
        <w:t>&lt;/consumedIn&gt;</w:t>
      </w:r>
    </w:p>
    <w:p w:rsidR="006D1334" w:rsidRDefault="006D1334" w:rsidP="006D1334">
      <w:r>
        <w:t>&lt;/</w:t>
      </w:r>
      <w:r w:rsidRPr="006D1334">
        <w:t>manufacturedProduct</w:t>
      </w:r>
      <w:r>
        <w:t>&gt;</w:t>
      </w:r>
    </w:p>
    <w:p w:rsidR="006D1334" w:rsidRDefault="006D1334" w:rsidP="006D1334"/>
    <w:p w:rsidR="006D1334" w:rsidRDefault="006D1334" w:rsidP="006D1334"/>
    <w:p w:rsidR="000F4FB9" w:rsidRDefault="000F4FB9" w:rsidP="001D67E2">
      <w:pPr>
        <w:pStyle w:val="Heading3"/>
      </w:pPr>
      <w:bookmarkStart w:id="110" w:name="_Toc495429286"/>
      <w:r>
        <w:t>Packaging</w:t>
      </w:r>
      <w:bookmarkEnd w:id="110"/>
    </w:p>
    <w:p w:rsidR="00406AA0" w:rsidRDefault="000F4FB9" w:rsidP="00406AA0">
      <w:r w:rsidRPr="00980205">
        <w:t>The packaging includes the quantity of product in th</w:t>
      </w:r>
      <w:r w:rsidR="005C766F">
        <w:t>e package and the package type, along with all packaging aspect that make up the package (such as inner packages)</w:t>
      </w:r>
      <w:r w:rsidR="00406AA0">
        <w:t>.</w:t>
      </w:r>
      <w:r w:rsidR="00406AA0" w:rsidRPr="00406AA0">
        <w:t xml:space="preserve"> </w:t>
      </w:r>
      <w:r w:rsidR="00406AA0" w:rsidRPr="00980205">
        <w:t>Packaging ma</w:t>
      </w:r>
      <w:r w:rsidR="00406AA0">
        <w:t>y be specified for the product as outlined below:</w:t>
      </w:r>
    </w:p>
    <w:p w:rsidR="00406AA0" w:rsidRPr="00021B53" w:rsidRDefault="00406AA0" w:rsidP="00406AA0">
      <w:r w:rsidRPr="00021B53">
        <w:t>&lt;</w:t>
      </w:r>
      <w:proofErr w:type="gramStart"/>
      <w:r w:rsidRPr="00021B53">
        <w:t>manufacturedProduct</w:t>
      </w:r>
      <w:proofErr w:type="gramEnd"/>
      <w:r w:rsidRPr="00021B53">
        <w:t>&gt;</w:t>
      </w:r>
    </w:p>
    <w:p w:rsidR="00406AA0" w:rsidRPr="00021B53" w:rsidRDefault="00406AA0" w:rsidP="00406AA0">
      <w:pPr>
        <w:ind w:left="288"/>
      </w:pPr>
      <w:r w:rsidRPr="00021B53">
        <w:t>&lt;</w:t>
      </w:r>
      <w:proofErr w:type="gramStart"/>
      <w:r w:rsidRPr="00021B53">
        <w:t>manufacturedProduct</w:t>
      </w:r>
      <w:proofErr w:type="gramEnd"/>
      <w:r w:rsidRPr="00021B53">
        <w:t xml:space="preserve">&gt; </w:t>
      </w:r>
    </w:p>
    <w:p w:rsidR="00406AA0" w:rsidRPr="00021B53" w:rsidRDefault="00406AA0" w:rsidP="00406AA0">
      <w:pPr>
        <w:ind w:left="576"/>
      </w:pPr>
      <w:r>
        <w:t>&lt;asContent/</w:t>
      </w:r>
      <w:r w:rsidRPr="00021B53">
        <w:t xml:space="preserve">&gt; </w:t>
      </w:r>
    </w:p>
    <w:p w:rsidR="00406AA0" w:rsidRPr="00021B53" w:rsidRDefault="00406AA0" w:rsidP="00406AA0">
      <w:pPr>
        <w:pStyle w:val="Default"/>
        <w:rPr>
          <w:rFonts w:ascii="Courier New" w:hAnsi="Courier New" w:cs="Courier New"/>
          <w:sz w:val="18"/>
          <w:szCs w:val="18"/>
        </w:rPr>
      </w:pPr>
    </w:p>
    <w:p w:rsidR="000F4FB9" w:rsidRDefault="00406AA0" w:rsidP="0080029F">
      <w:proofErr w:type="gramStart"/>
      <w:r>
        <w:t>for</w:t>
      </w:r>
      <w:proofErr w:type="gramEnd"/>
      <w:r>
        <w:t xml:space="preserve"> parts</w:t>
      </w:r>
      <w:r w:rsidRPr="00406AA0">
        <w:t xml:space="preserve"> </w:t>
      </w:r>
      <w:r>
        <w:t>as outlined below:</w:t>
      </w:r>
    </w:p>
    <w:p w:rsidR="00406AA0" w:rsidRPr="00021B53" w:rsidRDefault="00406AA0" w:rsidP="00406AA0">
      <w:r>
        <w:t>&lt;</w:t>
      </w:r>
      <w:proofErr w:type="gramStart"/>
      <w:r w:rsidRPr="00021B53">
        <w:t>part</w:t>
      </w:r>
      <w:proofErr w:type="gramEnd"/>
      <w:r w:rsidRPr="00021B53">
        <w:t>&gt;</w:t>
      </w:r>
    </w:p>
    <w:p w:rsidR="00406AA0" w:rsidRPr="00021B53" w:rsidRDefault="00406AA0" w:rsidP="00406AA0">
      <w:pPr>
        <w:ind w:left="288"/>
      </w:pPr>
      <w:r w:rsidRPr="00021B53">
        <w:t>&lt;</w:t>
      </w:r>
      <w:proofErr w:type="gramStart"/>
      <w:r w:rsidRPr="00021B53">
        <w:t>partProduct</w:t>
      </w:r>
      <w:proofErr w:type="gramEnd"/>
      <w:r w:rsidRPr="00021B53">
        <w:t xml:space="preserve">&gt; </w:t>
      </w:r>
    </w:p>
    <w:p w:rsidR="00406AA0" w:rsidRPr="00021B53" w:rsidRDefault="00406AA0" w:rsidP="00406AA0">
      <w:pPr>
        <w:ind w:left="576"/>
      </w:pPr>
      <w:r w:rsidRPr="00021B53">
        <w:t xml:space="preserve">&lt;asContent/&gt; </w:t>
      </w:r>
    </w:p>
    <w:p w:rsidR="000F4FB9" w:rsidRDefault="000F4FB9" w:rsidP="0080029F"/>
    <w:p w:rsidR="000F4FB9" w:rsidRDefault="000F4FB9" w:rsidP="0080029F">
      <w:proofErr w:type="gramStart"/>
      <w:r w:rsidRPr="00980205">
        <w:t>and</w:t>
      </w:r>
      <w:proofErr w:type="gramEnd"/>
      <w:r w:rsidRPr="00980205">
        <w:t xml:space="preserve"> for packages</w:t>
      </w:r>
      <w:r w:rsidR="00406AA0" w:rsidRPr="00406AA0">
        <w:t xml:space="preserve"> </w:t>
      </w:r>
      <w:r w:rsidR="00406AA0">
        <w:t>as outlined below:</w:t>
      </w:r>
      <w:r w:rsidRPr="00980205">
        <w:t xml:space="preserve"> </w:t>
      </w:r>
    </w:p>
    <w:p w:rsidR="00406AA0" w:rsidRPr="00021B53" w:rsidRDefault="00406AA0" w:rsidP="00406AA0">
      <w:r w:rsidRPr="00021B53">
        <w:t>&lt;</w:t>
      </w:r>
      <w:proofErr w:type="gramStart"/>
      <w:r w:rsidRPr="00021B53">
        <w:t>asContent</w:t>
      </w:r>
      <w:proofErr w:type="gramEnd"/>
      <w:r w:rsidRPr="00021B53">
        <w:t xml:space="preserve">&gt; </w:t>
      </w:r>
    </w:p>
    <w:p w:rsidR="00406AA0" w:rsidRPr="00021B53" w:rsidRDefault="00406AA0" w:rsidP="00406AA0">
      <w:r w:rsidRPr="00021B53">
        <w:t xml:space="preserve">  &lt;</w:t>
      </w:r>
      <w:proofErr w:type="gramStart"/>
      <w:r w:rsidRPr="00021B53">
        <w:t>containerPackagedProduct</w:t>
      </w:r>
      <w:proofErr w:type="gramEnd"/>
      <w:r w:rsidRPr="00021B53">
        <w:t xml:space="preserve">&gt; </w:t>
      </w:r>
    </w:p>
    <w:p w:rsidR="00406AA0" w:rsidRPr="00021B53" w:rsidRDefault="00406AA0" w:rsidP="00406AA0">
      <w:r w:rsidRPr="00021B53">
        <w:t xml:space="preserve">    </w:t>
      </w:r>
      <w:r>
        <w:t xml:space="preserve">&lt;asContent/&gt; </w:t>
      </w:r>
    </w:p>
    <w:p w:rsidR="00406AA0" w:rsidRDefault="00406AA0" w:rsidP="0080029F"/>
    <w:p w:rsidR="003253DB" w:rsidRDefault="00406AA0" w:rsidP="00406AA0">
      <w:pPr>
        <w:rPr>
          <w:lang w:val="en-US"/>
        </w:rPr>
      </w:pPr>
      <w:r>
        <w:t>Packaging is represented as a quantity, a product ID if applicable</w:t>
      </w:r>
      <w:r w:rsidR="00D97D64">
        <w:t xml:space="preserve"> </w:t>
      </w:r>
      <w:r>
        <w:t xml:space="preserve">and a package type. </w:t>
      </w:r>
      <w:r w:rsidR="00C94CE3" w:rsidRPr="003C5E15">
        <w:t xml:space="preserve">The </w:t>
      </w:r>
      <w:r w:rsidR="00C94CE3">
        <w:t xml:space="preserve">quantity aspect </w:t>
      </w:r>
      <w:r w:rsidR="00C94CE3" w:rsidRPr="003C5E15">
        <w:t>is represented as a numerator and denominator</w:t>
      </w:r>
      <w:r w:rsidR="00C94CE3">
        <w:t xml:space="preserve"> along with a unit of measure and packaging type.</w:t>
      </w:r>
      <w:r w:rsidR="00C94CE3" w:rsidRPr="003C5E15">
        <w:t xml:space="preserve"> </w:t>
      </w:r>
      <w:r w:rsidRPr="003C5E15">
        <w:t xml:space="preserve">The </w:t>
      </w:r>
      <w:r>
        <w:t xml:space="preserve">Units of Presentation </w:t>
      </w:r>
      <w:r w:rsidRPr="003C5E15">
        <w:t>code</w:t>
      </w:r>
      <w:r>
        <w:t xml:space="preserve"> (the numerator) is derived from OID: </w:t>
      </w:r>
      <w:r w:rsidRPr="00D877DC">
        <w:rPr>
          <w:lang w:val="en-US"/>
        </w:rPr>
        <w:t>2.16.840.1.113883.2.20.6.15</w:t>
      </w:r>
      <w:r w:rsidR="00D97D64">
        <w:rPr>
          <w:lang w:val="en-US"/>
        </w:rPr>
        <w:t>,</w:t>
      </w:r>
      <w:r>
        <w:rPr>
          <w:lang w:val="en-US"/>
        </w:rPr>
        <w:t xml:space="preserve"> </w:t>
      </w:r>
      <w:r>
        <w:t xml:space="preserve">while the Packaging Type </w:t>
      </w:r>
      <w:r w:rsidRPr="003C5E15">
        <w:t>code</w:t>
      </w:r>
      <w:r>
        <w:t xml:space="preserve"> (the denominator) is derived from OID: </w:t>
      </w:r>
      <w:r>
        <w:rPr>
          <w:lang w:val="en-US"/>
        </w:rPr>
        <w:t xml:space="preserve">2.16.840.1.113883.2.20.6.32. </w:t>
      </w:r>
    </w:p>
    <w:p w:rsidR="003253DB" w:rsidRDefault="003253DB" w:rsidP="00406AA0">
      <w:pPr>
        <w:rPr>
          <w:lang w:val="en-US"/>
        </w:rPr>
      </w:pPr>
    </w:p>
    <w:p w:rsidR="003253DB" w:rsidRDefault="003253DB" w:rsidP="00406AA0">
      <w:pPr>
        <w:rPr>
          <w:lang w:val="en-US"/>
        </w:rPr>
      </w:pPr>
      <w:r>
        <w:rPr>
          <w:lang w:val="en-US"/>
        </w:rPr>
        <w:lastRenderedPageBreak/>
        <w:t xml:space="preserve">Products and packages can contain an ID </w:t>
      </w:r>
      <w:r>
        <w:t xml:space="preserve">derived from OID: </w:t>
      </w:r>
      <w:r>
        <w:rPr>
          <w:lang w:val="en-US"/>
        </w:rPr>
        <w:t>2.16.840.1.113883.2.20.6.20, however i</w:t>
      </w:r>
      <w:r w:rsidR="00406AA0">
        <w:rPr>
          <w:lang w:val="en-US"/>
        </w:rPr>
        <w:t xml:space="preserve">t should be noted that at this time HPFB does not use the product ID aspect, therefore the </w:t>
      </w:r>
      <w:r w:rsidR="00D97D64">
        <w:rPr>
          <w:lang w:val="en-US"/>
        </w:rPr>
        <w:t>code</w:t>
      </w:r>
      <w:r w:rsidR="00406AA0">
        <w:rPr>
          <w:lang w:val="en-US"/>
        </w:rPr>
        <w:t xml:space="preserve"> element shall be omitted</w:t>
      </w:r>
      <w:r w:rsidR="00CE7EFF">
        <w:rPr>
          <w:lang w:val="en-US"/>
        </w:rPr>
        <w:t xml:space="preserve">. Package identifiers will be revisited at a later date in </w:t>
      </w:r>
      <w:r w:rsidR="00641D99">
        <w:rPr>
          <w:lang w:val="en-US"/>
        </w:rPr>
        <w:t>concert with IDMP.</w:t>
      </w:r>
    </w:p>
    <w:p w:rsidR="00D97D64" w:rsidRDefault="00D97D64" w:rsidP="00406AA0">
      <w:pPr>
        <w:rPr>
          <w:lang w:val="en-US"/>
        </w:rPr>
      </w:pPr>
    </w:p>
    <w:p w:rsidR="00406AA0" w:rsidRDefault="00D97D64" w:rsidP="00D97D64">
      <w:pPr>
        <w:rPr>
          <w:lang w:val="en-US"/>
        </w:rPr>
      </w:pPr>
      <w:r>
        <w:t xml:space="preserve">The product ID aspect </w:t>
      </w:r>
      <w:r>
        <w:rPr>
          <w:lang w:val="en-US"/>
        </w:rPr>
        <w:t xml:space="preserve">has been included in the example below showing </w:t>
      </w:r>
      <w:r w:rsidRPr="00D97D64">
        <w:t>20 mL per Syringe, 100 Syringes per Box</w:t>
      </w:r>
      <w:r>
        <w:rPr>
          <w:lang w:val="en-US"/>
        </w:rPr>
        <w:t xml:space="preserve"> for clarity.</w:t>
      </w:r>
    </w:p>
    <w:p w:rsidR="00D97D64" w:rsidRPr="00D97D64" w:rsidRDefault="00D97D64" w:rsidP="00D97D64">
      <w:pPr>
        <w:rPr>
          <w:lang w:val="en-US"/>
        </w:rPr>
      </w:pPr>
      <w:r w:rsidRPr="00D97D64">
        <w:t>&lt;</w:t>
      </w:r>
      <w:proofErr w:type="gramStart"/>
      <w:r w:rsidRPr="00D97D64">
        <w:t>asContent</w:t>
      </w:r>
      <w:proofErr w:type="gramEnd"/>
      <w:r w:rsidRPr="00D97D64">
        <w:t>&gt;</w:t>
      </w:r>
    </w:p>
    <w:p w:rsidR="00D97D64" w:rsidRPr="00D97D64" w:rsidRDefault="00D97D64" w:rsidP="00D97D64">
      <w:pPr>
        <w:ind w:left="288"/>
        <w:rPr>
          <w:lang w:val="en-US"/>
        </w:rPr>
      </w:pPr>
      <w:r w:rsidRPr="00D97D64">
        <w:rPr>
          <w:lang w:val="en-US"/>
        </w:rPr>
        <w:t xml:space="preserve"> &lt;</w:t>
      </w:r>
      <w:proofErr w:type="gramStart"/>
      <w:r w:rsidRPr="00D97D64">
        <w:rPr>
          <w:lang w:val="en-US"/>
        </w:rPr>
        <w:t>quantity</w:t>
      </w:r>
      <w:proofErr w:type="gramEnd"/>
      <w:r w:rsidRPr="00D97D64">
        <w:rPr>
          <w:lang w:val="en-US"/>
        </w:rPr>
        <w:t>&gt;</w:t>
      </w:r>
    </w:p>
    <w:p w:rsidR="00D97D64" w:rsidRPr="00D97D64" w:rsidRDefault="00D97D64" w:rsidP="00D97D64">
      <w:pPr>
        <w:ind w:left="576"/>
        <w:rPr>
          <w:lang w:val="en-US"/>
        </w:rPr>
      </w:pPr>
      <w:r w:rsidRPr="00D97D64">
        <w:rPr>
          <w:lang w:val="en-US"/>
        </w:rPr>
        <w:t>&lt;numerator value=“20" unit="mL"/&gt;</w:t>
      </w:r>
    </w:p>
    <w:p w:rsidR="00D97D64" w:rsidRPr="00D97D64" w:rsidRDefault="00D97D64" w:rsidP="00D97D64">
      <w:pPr>
        <w:ind w:left="576"/>
        <w:rPr>
          <w:lang w:val="en-US"/>
        </w:rPr>
      </w:pPr>
      <w:r w:rsidRPr="00D97D64">
        <w:rPr>
          <w:lang w:val="en-US"/>
        </w:rPr>
        <w:t>&lt;denominator value="1" unit="1"/&gt;</w:t>
      </w:r>
    </w:p>
    <w:p w:rsidR="00D97D64" w:rsidRPr="00CE7EFF" w:rsidRDefault="00D97D64" w:rsidP="00D97D64">
      <w:pPr>
        <w:ind w:left="288"/>
        <w:rPr>
          <w:lang w:val="fr-CA"/>
        </w:rPr>
      </w:pPr>
      <w:r w:rsidRPr="00CE7EFF">
        <w:rPr>
          <w:lang w:val="fr-CA"/>
        </w:rPr>
        <w:t>&lt;/</w:t>
      </w:r>
      <w:proofErr w:type="gramStart"/>
      <w:r w:rsidRPr="00CE7EFF">
        <w:rPr>
          <w:lang w:val="fr-CA"/>
        </w:rPr>
        <w:t>quantity</w:t>
      </w:r>
      <w:proofErr w:type="gramEnd"/>
      <w:r w:rsidRPr="00CE7EFF">
        <w:rPr>
          <w:lang w:val="fr-CA"/>
        </w:rPr>
        <w:t>&gt;</w:t>
      </w:r>
    </w:p>
    <w:p w:rsidR="00D97D64" w:rsidRPr="00CE7EFF" w:rsidRDefault="00D97D64" w:rsidP="00D97D64">
      <w:pPr>
        <w:ind w:left="288"/>
        <w:rPr>
          <w:lang w:val="fr-CA"/>
        </w:rPr>
      </w:pPr>
      <w:r w:rsidRPr="00CE7EFF">
        <w:rPr>
          <w:lang w:val="fr-CA"/>
        </w:rPr>
        <w:t>&lt;</w:t>
      </w:r>
      <w:proofErr w:type="gramStart"/>
      <w:r w:rsidRPr="00CE7EFF">
        <w:rPr>
          <w:lang w:val="fr-CA"/>
        </w:rPr>
        <w:t>containerPackagedProduct</w:t>
      </w:r>
      <w:proofErr w:type="gramEnd"/>
      <w:r w:rsidRPr="00CE7EFF">
        <w:rPr>
          <w:lang w:val="fr-CA"/>
        </w:rPr>
        <w:t>&gt;</w:t>
      </w:r>
    </w:p>
    <w:p w:rsidR="00D97D64" w:rsidRPr="00CE7EFF" w:rsidRDefault="00D97D64" w:rsidP="00A04ACC">
      <w:pPr>
        <w:ind w:left="576"/>
        <w:rPr>
          <w:lang w:val="fr-CA"/>
        </w:rPr>
      </w:pPr>
      <w:r w:rsidRPr="00CE7EFF">
        <w:rPr>
          <w:lang w:val="fr-CA"/>
        </w:rPr>
        <w:t>&lt;code code="12345678-1234-112233" codeSystem="2.16.840.1.113883.2.20.6.20"/&gt;</w:t>
      </w:r>
    </w:p>
    <w:p w:rsidR="00D97D64" w:rsidRPr="00D97D64" w:rsidRDefault="00D97D64" w:rsidP="00A04ACC">
      <w:pPr>
        <w:ind w:left="576"/>
        <w:rPr>
          <w:lang w:val="en-US"/>
        </w:rPr>
      </w:pPr>
      <w:r w:rsidRPr="00D97D64">
        <w:rPr>
          <w:lang w:val="en-US"/>
        </w:rPr>
        <w:t>&lt;formCode code=“121" displayName="SYRINGE" codeSystem="2.16.840.1.113883.2.20.6.32"/&gt;</w:t>
      </w:r>
    </w:p>
    <w:p w:rsidR="00D97D64" w:rsidRPr="00D97D64" w:rsidRDefault="00D97D64" w:rsidP="00A04ACC">
      <w:pPr>
        <w:ind w:left="576"/>
        <w:rPr>
          <w:lang w:val="en-US"/>
        </w:rPr>
      </w:pPr>
      <w:r w:rsidRPr="00D97D64">
        <w:rPr>
          <w:lang w:val="en-US"/>
        </w:rPr>
        <w:t>&lt;</w:t>
      </w:r>
      <w:proofErr w:type="gramStart"/>
      <w:r w:rsidRPr="00D97D64">
        <w:rPr>
          <w:lang w:val="en-US"/>
        </w:rPr>
        <w:t>asContent</w:t>
      </w:r>
      <w:proofErr w:type="gramEnd"/>
      <w:r w:rsidRPr="00D97D64">
        <w:rPr>
          <w:lang w:val="en-US"/>
        </w:rPr>
        <w:t>&gt;</w:t>
      </w:r>
    </w:p>
    <w:p w:rsidR="00D97D64" w:rsidRPr="00D97D64" w:rsidRDefault="00D97D64" w:rsidP="00A04ACC">
      <w:pPr>
        <w:ind w:left="864"/>
        <w:rPr>
          <w:lang w:val="en-US"/>
        </w:rPr>
      </w:pPr>
      <w:r w:rsidRPr="00D97D64">
        <w:rPr>
          <w:lang w:val="en-US"/>
        </w:rPr>
        <w:t>&lt;</w:t>
      </w:r>
      <w:proofErr w:type="gramStart"/>
      <w:r w:rsidRPr="00D97D64">
        <w:rPr>
          <w:lang w:val="en-US"/>
        </w:rPr>
        <w:t>quantity</w:t>
      </w:r>
      <w:proofErr w:type="gramEnd"/>
      <w:r w:rsidRPr="00D97D64">
        <w:rPr>
          <w:lang w:val="en-US"/>
        </w:rPr>
        <w:t>&gt;</w:t>
      </w:r>
    </w:p>
    <w:p w:rsidR="00D97D64" w:rsidRPr="00D97D64" w:rsidRDefault="00D97D64" w:rsidP="00A04ACC">
      <w:pPr>
        <w:ind w:left="1152"/>
        <w:rPr>
          <w:lang w:val="en-US"/>
        </w:rPr>
      </w:pPr>
      <w:r w:rsidRPr="00D97D64">
        <w:rPr>
          <w:lang w:val="en-US"/>
        </w:rPr>
        <w:t>&lt;numerator value="100" unit="1"/&gt;</w:t>
      </w:r>
    </w:p>
    <w:p w:rsidR="00D97D64" w:rsidRPr="00D97D64" w:rsidRDefault="00D97D64" w:rsidP="00A04ACC">
      <w:pPr>
        <w:ind w:left="1152"/>
        <w:rPr>
          <w:lang w:val="en-US"/>
        </w:rPr>
      </w:pPr>
      <w:r w:rsidRPr="00D97D64">
        <w:rPr>
          <w:lang w:val="en-US"/>
        </w:rPr>
        <w:t>&lt;denominator value="1" unit="1"/&gt;</w:t>
      </w:r>
    </w:p>
    <w:p w:rsidR="00D97D64" w:rsidRPr="00CE7EFF" w:rsidRDefault="00D97D64" w:rsidP="00A04ACC">
      <w:pPr>
        <w:ind w:left="864"/>
        <w:rPr>
          <w:lang w:val="fr-CA"/>
        </w:rPr>
      </w:pPr>
      <w:r w:rsidRPr="00CE7EFF">
        <w:rPr>
          <w:lang w:val="fr-CA"/>
        </w:rPr>
        <w:t>&lt;/</w:t>
      </w:r>
      <w:proofErr w:type="gramStart"/>
      <w:r w:rsidRPr="00CE7EFF">
        <w:rPr>
          <w:lang w:val="fr-CA"/>
        </w:rPr>
        <w:t>quantity</w:t>
      </w:r>
      <w:proofErr w:type="gramEnd"/>
      <w:r w:rsidRPr="00CE7EFF">
        <w:rPr>
          <w:lang w:val="fr-CA"/>
        </w:rPr>
        <w:t>&gt;</w:t>
      </w:r>
    </w:p>
    <w:p w:rsidR="00D97D64" w:rsidRPr="00CE7EFF" w:rsidRDefault="00D97D64" w:rsidP="00A04ACC">
      <w:pPr>
        <w:ind w:left="864"/>
        <w:rPr>
          <w:lang w:val="fr-CA"/>
        </w:rPr>
      </w:pPr>
      <w:r w:rsidRPr="00CE7EFF">
        <w:rPr>
          <w:lang w:val="fr-CA"/>
        </w:rPr>
        <w:t>&lt;</w:t>
      </w:r>
      <w:proofErr w:type="gramStart"/>
      <w:r w:rsidRPr="00CE7EFF">
        <w:rPr>
          <w:lang w:val="fr-CA"/>
        </w:rPr>
        <w:t>containerPackagedProduct</w:t>
      </w:r>
      <w:proofErr w:type="gramEnd"/>
      <w:r w:rsidRPr="00CE7EFF">
        <w:rPr>
          <w:lang w:val="fr-CA"/>
        </w:rPr>
        <w:t>&gt;</w:t>
      </w:r>
    </w:p>
    <w:p w:rsidR="00D97D64" w:rsidRPr="00CE7EFF" w:rsidRDefault="00D97D64" w:rsidP="00A04ACC">
      <w:pPr>
        <w:shd w:val="clear" w:color="auto" w:fill="FFFFFF"/>
        <w:autoSpaceDE w:val="0"/>
        <w:autoSpaceDN w:val="0"/>
        <w:adjustRightInd w:val="0"/>
        <w:ind w:left="1152"/>
        <w:contextualSpacing w:val="0"/>
        <w:rPr>
          <w:lang w:val="fr-CA"/>
        </w:rPr>
      </w:pPr>
      <w:r w:rsidRPr="00CE7EFF">
        <w:rPr>
          <w:lang w:val="fr-CA"/>
        </w:rPr>
        <w:t>&lt;code code="12345678-1234-445566" codeSystem="2.16.840.1.113883.2.20.6.20"/&gt;</w:t>
      </w:r>
    </w:p>
    <w:p w:rsidR="00D97D64" w:rsidRPr="00CE7EFF" w:rsidRDefault="00D97D64" w:rsidP="00A04ACC">
      <w:pPr>
        <w:ind w:left="1152"/>
        <w:rPr>
          <w:lang w:val="fr-CA"/>
        </w:rPr>
      </w:pPr>
      <w:r w:rsidRPr="00CE7EFF">
        <w:rPr>
          <w:lang w:val="fr-CA"/>
        </w:rPr>
        <w:t>&lt;formCode code=“1"</w:t>
      </w:r>
      <w:r w:rsidR="00A04ACC" w:rsidRPr="00CE7EFF">
        <w:rPr>
          <w:lang w:val="fr-CA"/>
        </w:rPr>
        <w:t xml:space="preserve"> displayName=“Box" codeSystem="</w:t>
      </w:r>
      <w:r w:rsidRPr="00CE7EFF">
        <w:rPr>
          <w:lang w:val="fr-CA"/>
        </w:rPr>
        <w:t>2.16.840.1.113883.2.20.6.32"/&gt;</w:t>
      </w:r>
    </w:p>
    <w:p w:rsidR="00D97D64" w:rsidRPr="00D97D64" w:rsidRDefault="00D97D64" w:rsidP="00A04ACC">
      <w:pPr>
        <w:ind w:left="864"/>
        <w:rPr>
          <w:lang w:val="en-US"/>
        </w:rPr>
      </w:pPr>
      <w:r w:rsidRPr="00D97D64">
        <w:rPr>
          <w:lang w:val="en-US"/>
        </w:rPr>
        <w:t>&lt;/containerPackagedProduct&gt;</w:t>
      </w:r>
    </w:p>
    <w:p w:rsidR="00D97D64" w:rsidRPr="00D97D64" w:rsidRDefault="00D97D64" w:rsidP="00A04ACC">
      <w:pPr>
        <w:ind w:left="576"/>
        <w:rPr>
          <w:lang w:val="en-US"/>
        </w:rPr>
      </w:pPr>
      <w:r w:rsidRPr="00D97D64">
        <w:rPr>
          <w:lang w:val="en-US"/>
        </w:rPr>
        <w:t>&lt;/asContent&gt;</w:t>
      </w:r>
    </w:p>
    <w:p w:rsidR="00D97D64" w:rsidRPr="00D97D64" w:rsidRDefault="00D97D64" w:rsidP="00D97D64">
      <w:pPr>
        <w:ind w:left="288"/>
        <w:rPr>
          <w:lang w:val="en-US"/>
        </w:rPr>
      </w:pPr>
      <w:r w:rsidRPr="00D97D64">
        <w:rPr>
          <w:lang w:val="en-US"/>
        </w:rPr>
        <w:t>&lt;/containerPackagedProduct&gt;</w:t>
      </w:r>
    </w:p>
    <w:p w:rsidR="00D97D64" w:rsidRPr="00D97D64" w:rsidRDefault="00D97D64" w:rsidP="00D97D64">
      <w:pPr>
        <w:rPr>
          <w:lang w:val="en-US"/>
        </w:rPr>
      </w:pPr>
      <w:r w:rsidRPr="00D97D64">
        <w:rPr>
          <w:lang w:val="en-US"/>
        </w:rPr>
        <w:t>&lt;/asContent&gt;</w:t>
      </w:r>
    </w:p>
    <w:p w:rsidR="005D3E97" w:rsidRDefault="005D3E97" w:rsidP="00406AA0">
      <w:pPr>
        <w:rPr>
          <w:lang w:val="en-US"/>
        </w:rPr>
      </w:pPr>
    </w:p>
    <w:p w:rsidR="000F4FB9" w:rsidRDefault="000F4FB9" w:rsidP="001D67E2">
      <w:pPr>
        <w:pStyle w:val="Heading3"/>
      </w:pPr>
      <w:bookmarkStart w:id="111" w:name="_Ref443316678"/>
      <w:bookmarkStart w:id="112" w:name="_Ref443316688"/>
      <w:bookmarkStart w:id="113" w:name="_Ref443316746"/>
      <w:bookmarkStart w:id="114" w:name="_Toc495429287"/>
      <w:r>
        <w:t>Kits, Parts, Components and Accessories</w:t>
      </w:r>
      <w:bookmarkEnd w:id="111"/>
      <w:bookmarkEnd w:id="112"/>
      <w:bookmarkEnd w:id="113"/>
      <w:bookmarkEnd w:id="114"/>
    </w:p>
    <w:p w:rsidR="000F4FB9" w:rsidRPr="00FC6B11" w:rsidRDefault="000F4FB9" w:rsidP="0080029F">
      <w:r w:rsidRPr="00FC6B11">
        <w:t xml:space="preserve">Products may be combined in various ways such as: </w:t>
      </w:r>
    </w:p>
    <w:p w:rsidR="000F4FB9" w:rsidRPr="00FC6B11" w:rsidRDefault="000F4FB9" w:rsidP="0080029F">
      <w:r w:rsidRPr="00FC6B11">
        <w:t xml:space="preserve">• Drug kit with a device part </w:t>
      </w:r>
    </w:p>
    <w:p w:rsidR="000F4FB9" w:rsidRPr="00FC6B11" w:rsidRDefault="000F4FB9" w:rsidP="0080029F">
      <w:r w:rsidRPr="00FC6B11">
        <w:t xml:space="preserve">• Device kit with a drug part </w:t>
      </w:r>
    </w:p>
    <w:p w:rsidR="000F4FB9" w:rsidRPr="00FC6B11" w:rsidRDefault="000F4FB9" w:rsidP="0080029F">
      <w:r w:rsidRPr="00FC6B11">
        <w:t xml:space="preserve">• Device with an embedded drug </w:t>
      </w:r>
    </w:p>
    <w:p w:rsidR="000F4FB9" w:rsidRPr="00FC6B11" w:rsidRDefault="000F4FB9" w:rsidP="0080029F">
      <w:r w:rsidRPr="00FC6B11">
        <w:t xml:space="preserve">• Drug in a delivery device </w:t>
      </w:r>
    </w:p>
    <w:p w:rsidR="000F4FB9" w:rsidRDefault="000F4FB9" w:rsidP="0080029F">
      <w:r w:rsidRPr="00FC6B11">
        <w:t xml:space="preserve">• Products sold separately but meant to be used together </w:t>
      </w:r>
    </w:p>
    <w:p w:rsidR="000F4FB9" w:rsidRDefault="000F4FB9" w:rsidP="0080029F"/>
    <w:p w:rsidR="000F4FB9" w:rsidRDefault="000F4FB9" w:rsidP="0080029F">
      <w:r>
        <w:rPr>
          <w:b/>
          <w:bCs/>
        </w:rPr>
        <w:t xml:space="preserve">Kits and Parts: </w:t>
      </w:r>
      <w:r>
        <w:t>When products have more than one part, each part is described under &lt;partProduct&gt;. The total amount of the part in the product is included as follows</w:t>
      </w:r>
      <w:r w:rsidR="002545ED">
        <w:t>:</w:t>
      </w:r>
    </w:p>
    <w:p w:rsidR="008D71C6" w:rsidRPr="00021B53" w:rsidRDefault="008D71C6" w:rsidP="008D71C6">
      <w:r w:rsidRPr="00021B53">
        <w:t>&lt;</w:t>
      </w:r>
      <w:proofErr w:type="gramStart"/>
      <w:r w:rsidRPr="00021B53">
        <w:t>part</w:t>
      </w:r>
      <w:proofErr w:type="gramEnd"/>
      <w:r w:rsidRPr="00021B53">
        <w:t xml:space="preserve">&gt; </w:t>
      </w:r>
    </w:p>
    <w:p w:rsidR="008D71C6" w:rsidRPr="00021B53" w:rsidRDefault="008D71C6" w:rsidP="008D71C6">
      <w:pPr>
        <w:ind w:left="288"/>
      </w:pPr>
      <w:r w:rsidRPr="00021B53">
        <w:t>&lt;</w:t>
      </w:r>
      <w:proofErr w:type="gramStart"/>
      <w:r w:rsidRPr="00021B53">
        <w:t>quantity</w:t>
      </w:r>
      <w:proofErr w:type="gramEnd"/>
      <w:r w:rsidRPr="00021B53">
        <w:t xml:space="preserve">&gt; </w:t>
      </w:r>
    </w:p>
    <w:p w:rsidR="008D71C6" w:rsidRPr="00021B53" w:rsidRDefault="008D71C6" w:rsidP="008D71C6">
      <w:pPr>
        <w:ind w:left="576"/>
      </w:pPr>
      <w:r w:rsidRPr="00021B53">
        <w:t>&lt;numerator value="total amount of part in product" unit="</w:t>
      </w:r>
      <w:r>
        <w:t>Ingredient ID</w:t>
      </w:r>
      <w:r w:rsidRPr="00021B53">
        <w:t xml:space="preserve">"/&gt; </w:t>
      </w:r>
    </w:p>
    <w:p w:rsidR="008D71C6" w:rsidRPr="00021B53" w:rsidRDefault="008D71C6" w:rsidP="008D71C6">
      <w:pPr>
        <w:ind w:left="576"/>
      </w:pPr>
      <w:r w:rsidRPr="00021B53">
        <w:t xml:space="preserve">&lt;denominator value="1"/&gt; </w:t>
      </w:r>
    </w:p>
    <w:p w:rsidR="008D71C6" w:rsidRPr="00021B53" w:rsidRDefault="008D71C6" w:rsidP="008D71C6">
      <w:pPr>
        <w:ind w:left="288"/>
      </w:pPr>
      <w:r w:rsidRPr="00021B53">
        <w:t xml:space="preserve">&lt;/quantity&gt; </w:t>
      </w:r>
    </w:p>
    <w:p w:rsidR="008D71C6" w:rsidRPr="00021B53" w:rsidRDefault="008D71C6" w:rsidP="008D71C6">
      <w:r w:rsidRPr="00021B53">
        <w:t>&lt;</w:t>
      </w:r>
      <w:proofErr w:type="gramStart"/>
      <w:r w:rsidRPr="00021B53">
        <w:t>partProduct</w:t>
      </w:r>
      <w:proofErr w:type="gramEnd"/>
      <w:r w:rsidRPr="00021B53">
        <w:t>&gt; &lt;!-- same as above for drug or device. --&gt;</w:t>
      </w:r>
    </w:p>
    <w:p w:rsidR="008D71C6" w:rsidRPr="00021B53" w:rsidRDefault="008D71C6" w:rsidP="008D71C6">
      <w:pPr>
        <w:pStyle w:val="Default"/>
        <w:rPr>
          <w:rFonts w:ascii="Courier New" w:hAnsi="Courier New" w:cs="Courier New"/>
          <w:sz w:val="18"/>
          <w:szCs w:val="18"/>
        </w:rPr>
      </w:pPr>
    </w:p>
    <w:p w:rsidR="000F4FB9" w:rsidRDefault="00A53F51" w:rsidP="0080029F">
      <w:r>
        <w:t>W</w:t>
      </w:r>
      <w:r w:rsidR="000F4FB9">
        <w:t xml:space="preserve">hen a drug product has parts, it is considered a Kit indicated by the formCode for </w:t>
      </w:r>
      <w:r w:rsidR="00E651CB">
        <w:t>Kit</w:t>
      </w:r>
      <w:r w:rsidR="000F4FB9">
        <w:t>:</w:t>
      </w:r>
    </w:p>
    <w:p w:rsidR="008D71C6" w:rsidRPr="00021B53" w:rsidRDefault="008D71C6" w:rsidP="008D71C6">
      <w:r w:rsidRPr="00021B53">
        <w:lastRenderedPageBreak/>
        <w:t>&lt;</w:t>
      </w:r>
      <w:proofErr w:type="gramStart"/>
      <w:r w:rsidRPr="00021B53">
        <w:t>manufacturedProduct</w:t>
      </w:r>
      <w:proofErr w:type="gramEnd"/>
      <w:r w:rsidRPr="00021B53">
        <w:t>&gt;</w:t>
      </w:r>
    </w:p>
    <w:p w:rsidR="008D71C6" w:rsidRPr="00021B53" w:rsidRDefault="008D71C6" w:rsidP="008D71C6">
      <w:pPr>
        <w:ind w:left="288"/>
      </w:pPr>
      <w:r w:rsidRPr="00021B53">
        <w:t>&lt;</w:t>
      </w:r>
      <w:proofErr w:type="gramStart"/>
      <w:r w:rsidRPr="00021B53">
        <w:t>manufacturedProduct</w:t>
      </w:r>
      <w:proofErr w:type="gramEnd"/>
      <w:r w:rsidRPr="00021B53">
        <w:t xml:space="preserve">&gt; </w:t>
      </w:r>
    </w:p>
    <w:p w:rsidR="008D71C6" w:rsidRPr="00691B9B" w:rsidRDefault="008D71C6" w:rsidP="008D71C6">
      <w:pPr>
        <w:ind w:left="576"/>
        <w:rPr>
          <w:sz w:val="24"/>
        </w:rPr>
      </w:pPr>
      <w:r w:rsidRPr="00021B53">
        <w:t>&lt;code code="11234560012349" codeSystem="</w:t>
      </w:r>
      <w:r w:rsidRPr="00691B9B">
        <w:t xml:space="preserve"> </w:t>
      </w:r>
      <w:r>
        <w:t>2.16.840.1.113883.2.20.6.42</w:t>
      </w:r>
      <w:r w:rsidRPr="00021B53">
        <w:t xml:space="preserve">"/&gt; </w:t>
      </w:r>
    </w:p>
    <w:p w:rsidR="008D71C6" w:rsidRPr="00021B53" w:rsidRDefault="008D71C6" w:rsidP="008D71C6">
      <w:pPr>
        <w:ind w:left="576"/>
      </w:pPr>
      <w:r w:rsidRPr="00021B53">
        <w:t>&lt;</w:t>
      </w:r>
      <w:proofErr w:type="gramStart"/>
      <w:r w:rsidRPr="00021B53">
        <w:t>name&gt;</w:t>
      </w:r>
      <w:proofErr w:type="gramEnd"/>
      <w:r w:rsidRPr="00021B53">
        <w:t xml:space="preserve">Easy-Go PreciFuse PorterPump Kit&lt;/name&gt; </w:t>
      </w:r>
    </w:p>
    <w:p w:rsidR="008D71C6" w:rsidRPr="00021B53" w:rsidRDefault="008D71C6" w:rsidP="008D71C6">
      <w:pPr>
        <w:ind w:left="576"/>
      </w:pPr>
      <w:r w:rsidRPr="00021B53">
        <w:t xml:space="preserve">&lt;formCode </w:t>
      </w:r>
      <w:r>
        <w:t>code="C47916" displayName="</w:t>
      </w:r>
      <w:r w:rsidR="00E651CB">
        <w:t>Kit</w:t>
      </w:r>
      <w:r>
        <w:t xml:space="preserve">" </w:t>
      </w:r>
      <w:r w:rsidRPr="00021B53">
        <w:t>codeSystem="</w:t>
      </w:r>
      <w:r>
        <w:t>2.16.840.1.113883.2.20.6.32</w:t>
      </w:r>
      <w:r w:rsidRPr="00021B53">
        <w:t xml:space="preserve">"/&gt; </w:t>
      </w:r>
    </w:p>
    <w:p w:rsidR="008D71C6" w:rsidRPr="00021B53" w:rsidRDefault="008D71C6" w:rsidP="008D71C6">
      <w:pPr>
        <w:ind w:left="576"/>
      </w:pPr>
      <w:r w:rsidRPr="00021B53">
        <w:t>&lt;</w:t>
      </w:r>
      <w:proofErr w:type="gramStart"/>
      <w:r w:rsidRPr="00021B53">
        <w:t>part</w:t>
      </w:r>
      <w:proofErr w:type="gramEnd"/>
      <w:r w:rsidRPr="00021B53">
        <w:t>&gt;</w:t>
      </w:r>
    </w:p>
    <w:p w:rsidR="008D71C6" w:rsidRDefault="008D71C6" w:rsidP="008D71C6">
      <w:pPr>
        <w:ind w:left="576"/>
      </w:pPr>
      <w:r w:rsidRPr="00021B53">
        <w:t>&lt;!-- ... --&gt;</w:t>
      </w:r>
    </w:p>
    <w:p w:rsidR="00E651CB" w:rsidRDefault="00E651CB" w:rsidP="008D71C6">
      <w:pPr>
        <w:ind w:left="576"/>
      </w:pPr>
    </w:p>
    <w:p w:rsidR="00375D57" w:rsidRDefault="00375D57" w:rsidP="00375D57">
      <w:r>
        <w:t xml:space="preserve">Note: Medical Devices are currently out of scope for the HPFB’s use of SPL. HPFB will notify industry if there are any plans to expand the use of SPL. </w:t>
      </w:r>
    </w:p>
    <w:p w:rsidR="005D3E97" w:rsidRDefault="005D3E97" w:rsidP="00BE456B"/>
    <w:p w:rsidR="000F4FB9" w:rsidRDefault="000F4FB9" w:rsidP="001D67E2">
      <w:pPr>
        <w:pStyle w:val="Heading3"/>
      </w:pPr>
      <w:bookmarkStart w:id="115" w:name="_Toc495429288"/>
      <w:r>
        <w:t>Drug Kit with a Device Part</w:t>
      </w:r>
      <w:bookmarkEnd w:id="115"/>
    </w:p>
    <w:p w:rsidR="00200B71" w:rsidRDefault="008D71C6" w:rsidP="008D71C6">
      <w:pPr>
        <w:rPr>
          <w:lang w:val="en-US"/>
        </w:rPr>
      </w:pPr>
      <w:r>
        <w:rPr>
          <w:lang w:val="en-US"/>
        </w:rPr>
        <w:t>The example below illustrates</w:t>
      </w:r>
      <w:r w:rsidR="00113AC6">
        <w:rPr>
          <w:lang w:val="en-US"/>
        </w:rPr>
        <w:t xml:space="preserve"> </w:t>
      </w:r>
      <w:r w:rsidR="00200B71">
        <w:rPr>
          <w:lang w:val="en-US"/>
        </w:rPr>
        <w:t>a 2 part kit (drug and device) where the drug is the lead</w:t>
      </w:r>
      <w:r>
        <w:rPr>
          <w:lang w:val="en-US"/>
        </w:rPr>
        <w:t>:</w:t>
      </w:r>
    </w:p>
    <w:p w:rsidR="008D71C6" w:rsidRPr="00021B53" w:rsidRDefault="008D71C6" w:rsidP="008D71C6">
      <w:r w:rsidRPr="00021B53">
        <w:t>&lt;</w:t>
      </w:r>
      <w:proofErr w:type="gramStart"/>
      <w:r w:rsidRPr="00021B53">
        <w:t>manufacturedProduct</w:t>
      </w:r>
      <w:proofErr w:type="gramEnd"/>
      <w:r w:rsidRPr="00021B53">
        <w:t>&gt;</w:t>
      </w:r>
    </w:p>
    <w:p w:rsidR="008D71C6" w:rsidRPr="00021B53" w:rsidRDefault="008D71C6" w:rsidP="00BE456B">
      <w:pPr>
        <w:ind w:left="288"/>
      </w:pPr>
      <w:r w:rsidRPr="00021B53">
        <w:t>&lt;</w:t>
      </w:r>
      <w:proofErr w:type="gramStart"/>
      <w:r w:rsidRPr="00021B53">
        <w:t>manufacturedProduct</w:t>
      </w:r>
      <w:proofErr w:type="gramEnd"/>
      <w:r w:rsidRPr="00021B53">
        <w:t>&gt;</w:t>
      </w:r>
    </w:p>
    <w:p w:rsidR="008D71C6" w:rsidRPr="00021B53" w:rsidRDefault="008D71C6" w:rsidP="00BE456B">
      <w:pPr>
        <w:ind w:left="576"/>
      </w:pPr>
      <w:r w:rsidRPr="00021B53">
        <w:t>&lt;code code="</w:t>
      </w:r>
      <w:r>
        <w:t>DIN</w:t>
      </w:r>
      <w:r w:rsidRPr="00021B53">
        <w:t xml:space="preserve"> of kit" codeSystem="</w:t>
      </w:r>
      <w:r>
        <w:t>2.16.840.1.113883.2.20.6.42</w:t>
      </w:r>
      <w:r w:rsidRPr="00021B53">
        <w:t>"/&gt;</w:t>
      </w:r>
    </w:p>
    <w:p w:rsidR="00BE456B" w:rsidRDefault="00BE456B" w:rsidP="00BE456B">
      <w:pPr>
        <w:ind w:left="576"/>
      </w:pPr>
      <w:r>
        <w:t>&lt;</w:t>
      </w:r>
      <w:proofErr w:type="gramStart"/>
      <w:r>
        <w:t>name&gt;</w:t>
      </w:r>
      <w:proofErr w:type="gramEnd"/>
      <w:r>
        <w:t>name of kit&lt;/name&gt;</w:t>
      </w:r>
    </w:p>
    <w:p w:rsidR="008D71C6" w:rsidRPr="00021B53" w:rsidRDefault="008D71C6" w:rsidP="00BE456B">
      <w:pPr>
        <w:ind w:left="576"/>
      </w:pPr>
      <w:r w:rsidRPr="00021B53">
        <w:t>&lt;formCode code="C47916" displayName="</w:t>
      </w:r>
      <w:r w:rsidR="00E651CB">
        <w:t>Kit</w:t>
      </w:r>
      <w:r w:rsidRPr="00021B53">
        <w:t>" codeSystem="</w:t>
      </w:r>
      <w:r w:rsidR="00E651CB">
        <w:t>2.16.840.1.113883.2.20.6.32</w:t>
      </w:r>
      <w:r w:rsidRPr="00021B53">
        <w:t>"/&gt;</w:t>
      </w:r>
    </w:p>
    <w:p w:rsidR="008D71C6" w:rsidRPr="00021B53" w:rsidRDefault="008D71C6" w:rsidP="00BE456B">
      <w:pPr>
        <w:ind w:left="576"/>
      </w:pPr>
      <w:r w:rsidRPr="00021B53">
        <w:t>&lt;asEntityWithGeneric .../&gt;</w:t>
      </w:r>
    </w:p>
    <w:p w:rsidR="008D71C6" w:rsidRPr="00021B53" w:rsidRDefault="008D71C6" w:rsidP="00BE456B">
      <w:pPr>
        <w:ind w:left="576"/>
      </w:pPr>
      <w:r w:rsidRPr="00021B53">
        <w:t>&lt;</w:t>
      </w:r>
      <w:proofErr w:type="gramStart"/>
      <w:r w:rsidRPr="00021B53">
        <w:t>part</w:t>
      </w:r>
      <w:proofErr w:type="gramEnd"/>
      <w:r w:rsidRPr="00021B53">
        <w:t>&gt;</w:t>
      </w:r>
    </w:p>
    <w:p w:rsidR="008D71C6" w:rsidRPr="00021B53" w:rsidRDefault="008D71C6" w:rsidP="00BE456B">
      <w:pPr>
        <w:ind w:left="864"/>
      </w:pPr>
      <w:r w:rsidRPr="00021B53">
        <w:t>&lt;</w:t>
      </w:r>
      <w:proofErr w:type="gramStart"/>
      <w:r w:rsidRPr="00021B53">
        <w:t>quantity</w:t>
      </w:r>
      <w:proofErr w:type="gramEnd"/>
      <w:r w:rsidRPr="00021B53">
        <w:t>&gt;</w:t>
      </w:r>
    </w:p>
    <w:p w:rsidR="008D71C6" w:rsidRPr="00021B53" w:rsidRDefault="008D71C6" w:rsidP="00BE456B">
      <w:pPr>
        <w:ind w:left="1152"/>
      </w:pPr>
      <w:r w:rsidRPr="00021B53">
        <w:t xml:space="preserve">&lt;numerator value="amount of this part’s content in one kit" unit="unit for amount"/&gt; </w:t>
      </w:r>
    </w:p>
    <w:p w:rsidR="008D71C6" w:rsidRPr="00021B53" w:rsidRDefault="008D71C6" w:rsidP="00BE456B">
      <w:pPr>
        <w:ind w:left="1152"/>
      </w:pPr>
      <w:r w:rsidRPr="00021B53">
        <w:t xml:space="preserve">&lt;denominator value="1"/&gt; </w:t>
      </w:r>
    </w:p>
    <w:p w:rsidR="008D71C6" w:rsidRPr="00021B53" w:rsidRDefault="008D71C6" w:rsidP="00BE456B">
      <w:pPr>
        <w:ind w:left="864"/>
      </w:pPr>
      <w:r w:rsidRPr="00021B53">
        <w:t xml:space="preserve">&lt;/quantity&gt; </w:t>
      </w:r>
    </w:p>
    <w:p w:rsidR="008D71C6" w:rsidRPr="00021B53" w:rsidRDefault="008D71C6" w:rsidP="00BE456B">
      <w:pPr>
        <w:ind w:left="864"/>
      </w:pPr>
      <w:r w:rsidRPr="00021B53">
        <w:t>&lt;</w:t>
      </w:r>
      <w:proofErr w:type="gramStart"/>
      <w:r w:rsidRPr="00021B53">
        <w:t>partProduct</w:t>
      </w:r>
      <w:proofErr w:type="gramEnd"/>
      <w:r w:rsidRPr="00021B53">
        <w:t xml:space="preserve">&gt; </w:t>
      </w:r>
    </w:p>
    <w:p w:rsidR="008D71C6" w:rsidRPr="00021B53" w:rsidRDefault="008D71C6" w:rsidP="00BE456B">
      <w:pPr>
        <w:ind w:left="864"/>
      </w:pPr>
      <w:r w:rsidRPr="00021B53">
        <w:t>&lt;</w:t>
      </w:r>
      <w:proofErr w:type="gramStart"/>
      <w:r w:rsidRPr="00021B53">
        <w:t>name&gt;</w:t>
      </w:r>
      <w:proofErr w:type="gramEnd"/>
      <w:r w:rsidRPr="00021B53">
        <w:t>name of drug part&lt;/name&gt;</w:t>
      </w:r>
    </w:p>
    <w:p w:rsidR="008D71C6" w:rsidRPr="00021B53" w:rsidRDefault="008D71C6" w:rsidP="00BE456B">
      <w:pPr>
        <w:ind w:left="864"/>
      </w:pPr>
      <w:r w:rsidRPr="00021B53">
        <w:t>&lt;formCode code="</w:t>
      </w:r>
      <w:r w:rsidRPr="00021B53">
        <w:rPr>
          <w:i/>
          <w:iCs/>
        </w:rPr>
        <w:t>form code of drug part</w:t>
      </w:r>
      <w:r w:rsidRPr="00021B53">
        <w:t>" displayName="</w:t>
      </w:r>
      <w:r w:rsidRPr="00021B53">
        <w:rPr>
          <w:i/>
          <w:iCs/>
        </w:rPr>
        <w:t>form name of drug part</w:t>
      </w:r>
      <w:r w:rsidRPr="00021B53">
        <w:t>" codeSystem="</w:t>
      </w:r>
      <w:r w:rsidR="00113AC6">
        <w:t>2.16.840.1.113883.2.20.6.32</w:t>
      </w:r>
      <w:r w:rsidRPr="00021B53">
        <w:t>"/&gt;</w:t>
      </w:r>
    </w:p>
    <w:p w:rsidR="008D71C6" w:rsidRDefault="008D71C6" w:rsidP="00BE456B">
      <w:pPr>
        <w:ind w:left="288"/>
      </w:pPr>
      <w:r>
        <w:t xml:space="preserve">         </w:t>
      </w:r>
      <w:r w:rsidRPr="00021B53">
        <w:t xml:space="preserve">&lt;ingredient ... /&gt; </w:t>
      </w:r>
    </w:p>
    <w:p w:rsidR="008D71C6" w:rsidRPr="002B5413" w:rsidRDefault="008D71C6" w:rsidP="00BE456B">
      <w:pPr>
        <w:ind w:left="864"/>
      </w:pPr>
      <w:r w:rsidRPr="002B5413">
        <w:t>&lt;</w:t>
      </w:r>
      <w:proofErr w:type="gramStart"/>
      <w:r w:rsidRPr="002B5413">
        <w:t>asContent</w:t>
      </w:r>
      <w:proofErr w:type="gramEnd"/>
      <w:r w:rsidRPr="002B5413">
        <w:t xml:space="preserve">&gt; </w:t>
      </w:r>
    </w:p>
    <w:p w:rsidR="008D71C6" w:rsidRPr="002B5413" w:rsidRDefault="008D71C6" w:rsidP="00BE456B">
      <w:pPr>
        <w:ind w:left="1152"/>
      </w:pPr>
      <w:r w:rsidRPr="002B5413">
        <w:t>&lt;</w:t>
      </w:r>
      <w:proofErr w:type="gramStart"/>
      <w:r w:rsidRPr="002B5413">
        <w:t>quantity</w:t>
      </w:r>
      <w:proofErr w:type="gramEnd"/>
      <w:r w:rsidRPr="002B5413">
        <w:t xml:space="preserve">&gt; </w:t>
      </w:r>
    </w:p>
    <w:p w:rsidR="008D71C6" w:rsidRPr="002B5413" w:rsidRDefault="008D71C6" w:rsidP="00BE456B">
      <w:pPr>
        <w:ind w:left="1440"/>
      </w:pPr>
      <w:r w:rsidRPr="002B5413">
        <w:t xml:space="preserve">&lt;numerator value="amount of this part in its package" unit="unit of amount"/&gt; </w:t>
      </w:r>
    </w:p>
    <w:p w:rsidR="008D71C6" w:rsidRPr="002B5413" w:rsidRDefault="008D71C6" w:rsidP="00BE456B">
      <w:pPr>
        <w:ind w:left="1440"/>
      </w:pPr>
      <w:r w:rsidRPr="002B5413">
        <w:t xml:space="preserve">&lt;denominator value="1"/&gt; </w:t>
      </w:r>
    </w:p>
    <w:p w:rsidR="008D71C6" w:rsidRPr="002B5413" w:rsidRDefault="008D71C6" w:rsidP="00BE456B">
      <w:pPr>
        <w:ind w:left="1152"/>
      </w:pPr>
      <w:r w:rsidRPr="002B5413">
        <w:t xml:space="preserve">&lt;/quantity&gt; </w:t>
      </w:r>
    </w:p>
    <w:p w:rsidR="008D71C6" w:rsidRPr="002B5413" w:rsidRDefault="008D71C6" w:rsidP="00BE456B">
      <w:pPr>
        <w:ind w:left="1152"/>
      </w:pPr>
      <w:r w:rsidRPr="002B5413">
        <w:t>&lt;</w:t>
      </w:r>
      <w:proofErr w:type="gramStart"/>
      <w:r w:rsidRPr="002B5413">
        <w:t>containerPackagedProduct</w:t>
      </w:r>
      <w:proofErr w:type="gramEnd"/>
      <w:r w:rsidRPr="002B5413">
        <w:t xml:space="preserve">&gt; </w:t>
      </w:r>
    </w:p>
    <w:p w:rsidR="008D71C6" w:rsidRDefault="008D71C6" w:rsidP="00BE456B">
      <w:pPr>
        <w:ind w:left="1440"/>
      </w:pPr>
      <w:r w:rsidRPr="002B5413">
        <w:t>&lt;formCode code="package type" displayName="package type name" codeSystem="</w:t>
      </w:r>
      <w:r w:rsidRPr="00A03271">
        <w:t>2.16.840.1.113883.2.20.6.38</w:t>
      </w:r>
      <w:r>
        <w:t xml:space="preserve">"/&gt; </w:t>
      </w:r>
    </w:p>
    <w:p w:rsidR="008D71C6" w:rsidRPr="00CE7EFF" w:rsidRDefault="008D71C6" w:rsidP="00BE456B">
      <w:pPr>
        <w:ind w:left="1152"/>
        <w:rPr>
          <w:lang w:val="fr-CA"/>
        </w:rPr>
      </w:pPr>
      <w:r w:rsidRPr="00C05A3F">
        <w:rPr>
          <w:lang w:val="fr-CA"/>
        </w:rPr>
        <w:t>&lt;/</w:t>
      </w:r>
      <w:proofErr w:type="gramStart"/>
      <w:r w:rsidRPr="00C05A3F">
        <w:rPr>
          <w:lang w:val="fr-CA"/>
        </w:rPr>
        <w:t>containerPackagedProduct</w:t>
      </w:r>
      <w:proofErr w:type="gramEnd"/>
      <w:r w:rsidRPr="00C05A3F">
        <w:rPr>
          <w:lang w:val="fr-CA"/>
        </w:rPr>
        <w:t>&gt;</w:t>
      </w:r>
    </w:p>
    <w:p w:rsidR="008D71C6" w:rsidRPr="00C05A3F" w:rsidRDefault="008D71C6" w:rsidP="00BE456B">
      <w:pPr>
        <w:ind w:left="864"/>
        <w:rPr>
          <w:lang w:val="fr-CA"/>
        </w:rPr>
      </w:pPr>
      <w:r w:rsidRPr="00C05A3F">
        <w:rPr>
          <w:lang w:val="fr-CA"/>
        </w:rPr>
        <w:t>&lt;/</w:t>
      </w:r>
      <w:proofErr w:type="gramStart"/>
      <w:r w:rsidRPr="00C05A3F">
        <w:rPr>
          <w:lang w:val="fr-CA"/>
        </w:rPr>
        <w:t>asContent</w:t>
      </w:r>
      <w:proofErr w:type="gramEnd"/>
      <w:r w:rsidRPr="00C05A3F">
        <w:rPr>
          <w:lang w:val="fr-CA"/>
        </w:rPr>
        <w:t xml:space="preserve">&gt; </w:t>
      </w:r>
    </w:p>
    <w:p w:rsidR="008D71C6" w:rsidRPr="00C05A3F" w:rsidRDefault="008D71C6" w:rsidP="00BE456B">
      <w:pPr>
        <w:ind w:left="576"/>
        <w:rPr>
          <w:lang w:val="fr-CA"/>
        </w:rPr>
      </w:pPr>
      <w:r w:rsidRPr="00C05A3F">
        <w:rPr>
          <w:lang w:val="fr-CA"/>
        </w:rPr>
        <w:t>&lt;/</w:t>
      </w:r>
      <w:proofErr w:type="gramStart"/>
      <w:r w:rsidRPr="00C05A3F">
        <w:rPr>
          <w:lang w:val="fr-CA"/>
        </w:rPr>
        <w:t>partProduct</w:t>
      </w:r>
      <w:proofErr w:type="gramEnd"/>
      <w:r w:rsidRPr="00C05A3F">
        <w:rPr>
          <w:lang w:val="fr-CA"/>
        </w:rPr>
        <w:t xml:space="preserve">&gt; </w:t>
      </w:r>
    </w:p>
    <w:p w:rsidR="008D71C6" w:rsidRDefault="008D71C6" w:rsidP="00BE456B">
      <w:pPr>
        <w:ind w:left="288"/>
        <w:rPr>
          <w:lang w:val="fr-CA"/>
        </w:rPr>
      </w:pPr>
      <w:r>
        <w:rPr>
          <w:lang w:val="fr-CA"/>
        </w:rPr>
        <w:t>&lt;/</w:t>
      </w:r>
      <w:proofErr w:type="gramStart"/>
      <w:r>
        <w:rPr>
          <w:lang w:val="fr-CA"/>
        </w:rPr>
        <w:t>part</w:t>
      </w:r>
      <w:proofErr w:type="gramEnd"/>
      <w:r>
        <w:rPr>
          <w:lang w:val="fr-CA"/>
        </w:rPr>
        <w:t xml:space="preserve">&gt; </w:t>
      </w:r>
    </w:p>
    <w:p w:rsidR="008D71C6" w:rsidRDefault="008D71C6" w:rsidP="00BE456B">
      <w:pPr>
        <w:ind w:left="288"/>
        <w:rPr>
          <w:lang w:val="fr-CA"/>
        </w:rPr>
      </w:pPr>
      <w:r>
        <w:rPr>
          <w:lang w:val="fr-CA"/>
        </w:rPr>
        <w:t>&lt;</w:t>
      </w:r>
      <w:proofErr w:type="gramStart"/>
      <w:r>
        <w:rPr>
          <w:lang w:val="fr-CA"/>
        </w:rPr>
        <w:t>part</w:t>
      </w:r>
      <w:proofErr w:type="gramEnd"/>
      <w:r>
        <w:rPr>
          <w:lang w:val="fr-CA"/>
        </w:rPr>
        <w:t>&gt;</w:t>
      </w:r>
    </w:p>
    <w:p w:rsidR="008D71C6" w:rsidRPr="00C05A3F" w:rsidRDefault="008D71C6" w:rsidP="00BE456B">
      <w:pPr>
        <w:ind w:left="288"/>
        <w:rPr>
          <w:lang w:val="fr-CA"/>
        </w:rPr>
      </w:pPr>
      <w:r w:rsidRPr="00C05A3F">
        <w:rPr>
          <w:lang w:val="fr-CA"/>
        </w:rPr>
        <w:t>&lt;</w:t>
      </w:r>
      <w:proofErr w:type="gramStart"/>
      <w:r w:rsidRPr="00C05A3F">
        <w:rPr>
          <w:lang w:val="fr-CA"/>
        </w:rPr>
        <w:t>quantity</w:t>
      </w:r>
      <w:proofErr w:type="gramEnd"/>
      <w:r w:rsidRPr="00C05A3F">
        <w:rPr>
          <w:lang w:val="fr-CA"/>
        </w:rPr>
        <w:t xml:space="preserve">&gt; </w:t>
      </w:r>
    </w:p>
    <w:p w:rsidR="008D71C6" w:rsidRPr="002B5413" w:rsidRDefault="008D71C6" w:rsidP="00BE456B">
      <w:pPr>
        <w:ind w:left="864"/>
      </w:pPr>
      <w:r w:rsidRPr="002B5413">
        <w:t xml:space="preserve">&lt;numerator value="amount of this device part in one kit"/&gt; </w:t>
      </w:r>
    </w:p>
    <w:p w:rsidR="008D71C6" w:rsidRDefault="008D71C6" w:rsidP="00BE456B">
      <w:pPr>
        <w:ind w:left="864"/>
      </w:pPr>
      <w:r>
        <w:t xml:space="preserve">&lt;denominator value="1"/&gt; </w:t>
      </w:r>
    </w:p>
    <w:p w:rsidR="008D71C6" w:rsidRPr="002B5413" w:rsidRDefault="008D71C6" w:rsidP="00BE456B">
      <w:pPr>
        <w:ind w:left="576"/>
      </w:pPr>
      <w:r w:rsidRPr="002B5413">
        <w:lastRenderedPageBreak/>
        <w:t xml:space="preserve">&lt;/quantity&gt; </w:t>
      </w:r>
    </w:p>
    <w:p w:rsidR="008D71C6" w:rsidRPr="002B5413" w:rsidRDefault="008D71C6" w:rsidP="00BE456B">
      <w:pPr>
        <w:ind w:left="576"/>
      </w:pPr>
      <w:r w:rsidRPr="002B5413">
        <w:t>&lt;</w:t>
      </w:r>
      <w:proofErr w:type="gramStart"/>
      <w:r w:rsidRPr="002B5413">
        <w:t>partProduct</w:t>
      </w:r>
      <w:proofErr w:type="gramEnd"/>
      <w:r w:rsidRPr="002B5413">
        <w:t xml:space="preserve">&gt; </w:t>
      </w:r>
    </w:p>
    <w:p w:rsidR="008D71C6" w:rsidRPr="002B5413" w:rsidRDefault="008D71C6" w:rsidP="00BE456B">
      <w:pPr>
        <w:ind w:left="864"/>
      </w:pPr>
      <w:r w:rsidRPr="002B5413">
        <w:t>&lt;code code="item code of this device part" codeSystem="item code system OID"/&gt;</w:t>
      </w:r>
    </w:p>
    <w:p w:rsidR="008D71C6" w:rsidRPr="002B5413" w:rsidRDefault="008D71C6" w:rsidP="00BE456B">
      <w:pPr>
        <w:ind w:left="864"/>
      </w:pPr>
      <w:r w:rsidRPr="002B5413">
        <w:t>&lt;</w:t>
      </w:r>
      <w:proofErr w:type="gramStart"/>
      <w:r w:rsidRPr="002B5413">
        <w:t>name&gt;</w:t>
      </w:r>
      <w:proofErr w:type="gramEnd"/>
      <w:r w:rsidRPr="002B5413">
        <w:t>name of device part&lt;/name&gt;</w:t>
      </w:r>
    </w:p>
    <w:p w:rsidR="008D71C6" w:rsidRDefault="008D71C6" w:rsidP="00BE456B">
      <w:pPr>
        <w:ind w:left="864"/>
      </w:pPr>
      <w:r w:rsidRPr="002B5413">
        <w:t>&lt;</w:t>
      </w:r>
      <w:proofErr w:type="gramStart"/>
      <w:r w:rsidRPr="002B5413">
        <w:t>desc&gt;</w:t>
      </w:r>
      <w:proofErr w:type="gramEnd"/>
      <w:r w:rsidRPr="002B5413">
        <w:t>desc</w:t>
      </w:r>
      <w:r>
        <w:t>ription of device part&lt;/desc&gt;</w:t>
      </w:r>
    </w:p>
    <w:p w:rsidR="008D71C6" w:rsidRDefault="008D71C6" w:rsidP="00BE456B">
      <w:pPr>
        <w:ind w:left="864"/>
      </w:pPr>
      <w:r>
        <w:t>&lt;</w:t>
      </w:r>
      <w:proofErr w:type="gramStart"/>
      <w:r>
        <w:t>asSpecializedKind</w:t>
      </w:r>
      <w:proofErr w:type="gramEnd"/>
      <w:r>
        <w:t xml:space="preserve">&gt; </w:t>
      </w:r>
    </w:p>
    <w:p w:rsidR="008D71C6" w:rsidRDefault="008D71C6" w:rsidP="00BE456B">
      <w:pPr>
        <w:ind w:left="1152"/>
      </w:pPr>
      <w:r>
        <w:t>&lt;</w:t>
      </w:r>
      <w:proofErr w:type="gramStart"/>
      <w:r>
        <w:t>generalizedMaterialKind</w:t>
      </w:r>
      <w:proofErr w:type="gramEnd"/>
      <w:r>
        <w:t xml:space="preserve">&gt; </w:t>
      </w:r>
    </w:p>
    <w:p w:rsidR="008D71C6" w:rsidRDefault="008D71C6" w:rsidP="00BE456B">
      <w:pPr>
        <w:ind w:left="1440"/>
      </w:pPr>
      <w:r w:rsidRPr="002B5413">
        <w:t>&lt;code code="product classification code of device part" codeSystem="</w:t>
      </w:r>
      <w:r>
        <w:t>2.16.840.1.113883.2.20.6.27</w:t>
      </w:r>
      <w:r w:rsidRPr="002B5413">
        <w:t>" displayName="display name of device part"/&gt;</w:t>
      </w:r>
    </w:p>
    <w:p w:rsidR="008D71C6" w:rsidRPr="002B5413" w:rsidRDefault="008D71C6" w:rsidP="00BE456B">
      <w:pPr>
        <w:ind w:left="1152"/>
      </w:pPr>
      <w:r w:rsidRPr="002B5413">
        <w:t xml:space="preserve">&lt;/generalizedMaterialKind&gt; </w:t>
      </w:r>
    </w:p>
    <w:p w:rsidR="008D71C6" w:rsidRPr="002B5413" w:rsidRDefault="008D71C6" w:rsidP="00BE456B">
      <w:pPr>
        <w:ind w:left="864"/>
      </w:pPr>
      <w:r w:rsidRPr="002B5413">
        <w:t xml:space="preserve">&lt;/asSpecializedKind&gt; </w:t>
      </w:r>
    </w:p>
    <w:p w:rsidR="008D71C6" w:rsidRPr="002B5413" w:rsidRDefault="008D71C6" w:rsidP="00BE456B">
      <w:pPr>
        <w:ind w:left="576"/>
      </w:pPr>
      <w:r w:rsidRPr="002B5413">
        <w:t xml:space="preserve">&lt;/partProduct&gt; </w:t>
      </w:r>
    </w:p>
    <w:p w:rsidR="008D71C6" w:rsidRPr="002B5413" w:rsidRDefault="008D71C6" w:rsidP="00BE456B">
      <w:pPr>
        <w:ind w:left="288"/>
      </w:pPr>
      <w:r w:rsidRPr="002B5413">
        <w:t>&lt;/part&gt;</w:t>
      </w:r>
    </w:p>
    <w:p w:rsidR="008D71C6" w:rsidRPr="00021B53" w:rsidRDefault="008D71C6" w:rsidP="008D71C6"/>
    <w:p w:rsidR="000F4FB9" w:rsidRDefault="000F4FB9" w:rsidP="001D67E2">
      <w:pPr>
        <w:pStyle w:val="Heading3"/>
      </w:pPr>
      <w:bookmarkStart w:id="116" w:name="_Toc495429289"/>
      <w:r>
        <w:t>Device Kit with a Drug Part</w:t>
      </w:r>
      <w:bookmarkEnd w:id="116"/>
    </w:p>
    <w:p w:rsidR="00833EA4" w:rsidRDefault="00833EA4" w:rsidP="00833EA4">
      <w:pPr>
        <w:rPr>
          <w:lang w:val="en-US"/>
        </w:rPr>
      </w:pPr>
      <w:r>
        <w:rPr>
          <w:lang w:val="en-US"/>
        </w:rPr>
        <w:t>The example below illustrates</w:t>
      </w:r>
      <w:r w:rsidR="00200B71">
        <w:rPr>
          <w:lang w:val="en-US"/>
        </w:rPr>
        <w:t xml:space="preserve"> a 2 part kit where the device is the lead:</w:t>
      </w:r>
    </w:p>
    <w:p w:rsidR="00833EA4" w:rsidRPr="002B5413" w:rsidRDefault="00833EA4" w:rsidP="00833EA4">
      <w:r w:rsidRPr="002B5413">
        <w:t>&lt;</w:t>
      </w:r>
      <w:proofErr w:type="gramStart"/>
      <w:r w:rsidRPr="002B5413">
        <w:t>manufacturedProduct</w:t>
      </w:r>
      <w:proofErr w:type="gramEnd"/>
      <w:r w:rsidRPr="002B5413">
        <w:t xml:space="preserve">&gt; </w:t>
      </w:r>
    </w:p>
    <w:p w:rsidR="00833EA4" w:rsidRPr="002B5413" w:rsidRDefault="00833EA4" w:rsidP="0093671B">
      <w:pPr>
        <w:ind w:left="288"/>
      </w:pPr>
      <w:r w:rsidRPr="002B5413">
        <w:t>&lt;</w:t>
      </w:r>
      <w:proofErr w:type="gramStart"/>
      <w:r w:rsidRPr="002B5413">
        <w:t>manufacturedProduct</w:t>
      </w:r>
      <w:proofErr w:type="gramEnd"/>
      <w:r w:rsidRPr="002B5413">
        <w:t xml:space="preserve">&gt; </w:t>
      </w:r>
    </w:p>
    <w:p w:rsidR="00833EA4" w:rsidRPr="002B5413" w:rsidRDefault="00833EA4" w:rsidP="0093671B">
      <w:pPr>
        <w:ind w:left="576"/>
      </w:pPr>
      <w:r w:rsidRPr="002B5413">
        <w:t xml:space="preserve">&lt;code code="item code of device kit" codeSystem="item code system OID"/&gt; </w:t>
      </w:r>
    </w:p>
    <w:p w:rsidR="00833EA4" w:rsidRPr="002B5413" w:rsidRDefault="00833EA4" w:rsidP="0093671B">
      <w:pPr>
        <w:ind w:left="576"/>
      </w:pPr>
      <w:r w:rsidRPr="002B5413">
        <w:t>&lt;</w:t>
      </w:r>
      <w:proofErr w:type="gramStart"/>
      <w:r w:rsidRPr="002B5413">
        <w:t>name&gt;</w:t>
      </w:r>
      <w:proofErr w:type="gramEnd"/>
      <w:r w:rsidRPr="002B5413">
        <w:rPr>
          <w:i/>
          <w:iCs/>
        </w:rPr>
        <w:t>name of kit</w:t>
      </w:r>
      <w:r w:rsidRPr="002B5413">
        <w:t>&lt;/name&gt;</w:t>
      </w:r>
    </w:p>
    <w:p w:rsidR="00833EA4" w:rsidRPr="002B5413" w:rsidRDefault="00833EA4" w:rsidP="0093671B">
      <w:pPr>
        <w:ind w:left="576"/>
      </w:pPr>
      <w:r w:rsidRPr="002B5413">
        <w:t>&lt;</w:t>
      </w:r>
      <w:proofErr w:type="gramStart"/>
      <w:r w:rsidRPr="002B5413">
        <w:t>desc&gt;</w:t>
      </w:r>
      <w:proofErr w:type="gramEnd"/>
      <w:r w:rsidRPr="002B5413">
        <w:t xml:space="preserve">brief description of kit&lt;/desc&gt; </w:t>
      </w:r>
    </w:p>
    <w:p w:rsidR="00833EA4" w:rsidRPr="002B5413" w:rsidRDefault="00833EA4" w:rsidP="0093671B">
      <w:pPr>
        <w:ind w:left="576"/>
      </w:pPr>
      <w:r w:rsidRPr="002B5413">
        <w:t>&lt;formCode code="C47916" displayName="</w:t>
      </w:r>
      <w:r w:rsidR="00E651CB">
        <w:t>Kit</w:t>
      </w:r>
      <w:r w:rsidRPr="002B5413">
        <w:t>" codeSystem="</w:t>
      </w:r>
      <w:r w:rsidR="00E651CB">
        <w:t>2.16.840.1.113883.2.20.6.32</w:t>
      </w:r>
      <w:r w:rsidRPr="002B5413">
        <w:t xml:space="preserve">"/&gt; </w:t>
      </w:r>
    </w:p>
    <w:p w:rsidR="00833EA4" w:rsidRPr="002B5413" w:rsidRDefault="00833EA4" w:rsidP="0093671B">
      <w:pPr>
        <w:ind w:left="576"/>
      </w:pPr>
      <w:r w:rsidRPr="002B5413">
        <w:t>&lt;</w:t>
      </w:r>
      <w:proofErr w:type="gramStart"/>
      <w:r w:rsidRPr="002B5413">
        <w:t>asSpecializedKind</w:t>
      </w:r>
      <w:proofErr w:type="gramEnd"/>
      <w:r w:rsidRPr="002B5413">
        <w:t xml:space="preserve">&gt; </w:t>
      </w:r>
    </w:p>
    <w:p w:rsidR="00833EA4" w:rsidRPr="002B5413" w:rsidRDefault="00833EA4" w:rsidP="0093671B">
      <w:pPr>
        <w:ind w:left="864"/>
      </w:pPr>
      <w:r w:rsidRPr="002B5413">
        <w:t>&lt;</w:t>
      </w:r>
      <w:proofErr w:type="gramStart"/>
      <w:r w:rsidRPr="002B5413">
        <w:t>generalizedMaterialKind</w:t>
      </w:r>
      <w:proofErr w:type="gramEnd"/>
      <w:r w:rsidRPr="002B5413">
        <w:t xml:space="preserve">&gt; </w:t>
      </w:r>
    </w:p>
    <w:p w:rsidR="00833EA4" w:rsidRPr="002B5413" w:rsidRDefault="00833EA4" w:rsidP="0093671B">
      <w:pPr>
        <w:ind w:left="1152"/>
      </w:pPr>
      <w:r w:rsidRPr="002B5413">
        <w:t>&lt;code code="</w:t>
      </w:r>
      <w:r w:rsidRPr="002B5413">
        <w:rPr>
          <w:i/>
          <w:iCs/>
        </w:rPr>
        <w:t>product classification code of kit</w:t>
      </w:r>
      <w:r w:rsidRPr="002B5413">
        <w:t>" displayName="</w:t>
      </w:r>
      <w:r w:rsidRPr="002B5413">
        <w:rPr>
          <w:i/>
          <w:iCs/>
        </w:rPr>
        <w:t>display name of kit</w:t>
      </w:r>
      <w:r w:rsidRPr="002B5413">
        <w:t>" codeSystem="</w:t>
      </w:r>
      <w:r>
        <w:t>2.16.840.1.113883.2.20.6.27</w:t>
      </w:r>
      <w:r w:rsidRPr="002B5413">
        <w:t xml:space="preserve">"/&gt; </w:t>
      </w:r>
    </w:p>
    <w:p w:rsidR="00833EA4" w:rsidRPr="002B5413" w:rsidRDefault="00833EA4" w:rsidP="0093671B">
      <w:pPr>
        <w:ind w:left="864"/>
      </w:pPr>
      <w:r w:rsidRPr="002B5413">
        <w:t xml:space="preserve">&lt;/generalizedMaterialKind&gt; </w:t>
      </w:r>
    </w:p>
    <w:p w:rsidR="00833EA4" w:rsidRPr="002B5413" w:rsidRDefault="00833EA4" w:rsidP="0093671B">
      <w:pPr>
        <w:ind w:left="576"/>
      </w:pPr>
      <w:r w:rsidRPr="002B5413">
        <w:t xml:space="preserve">&lt;/asSpecializedKind&gt; </w:t>
      </w:r>
    </w:p>
    <w:p w:rsidR="00833EA4" w:rsidRPr="002B5413" w:rsidRDefault="00833EA4" w:rsidP="0093671B">
      <w:pPr>
        <w:ind w:left="576"/>
      </w:pPr>
      <w:r w:rsidRPr="002B5413">
        <w:t>&lt;</w:t>
      </w:r>
      <w:proofErr w:type="gramStart"/>
      <w:r w:rsidRPr="002B5413">
        <w:t>part</w:t>
      </w:r>
      <w:proofErr w:type="gramEnd"/>
      <w:r w:rsidRPr="002B5413">
        <w:t xml:space="preserve">&gt; same as device part above &lt;/part&gt; </w:t>
      </w:r>
    </w:p>
    <w:p w:rsidR="00833EA4" w:rsidRPr="002B5413" w:rsidRDefault="00833EA4" w:rsidP="0093671B">
      <w:pPr>
        <w:ind w:left="576"/>
      </w:pPr>
      <w:r w:rsidRPr="002B5413">
        <w:t>&lt;</w:t>
      </w:r>
      <w:proofErr w:type="gramStart"/>
      <w:r w:rsidRPr="002B5413">
        <w:t>part</w:t>
      </w:r>
      <w:proofErr w:type="gramEnd"/>
      <w:r w:rsidRPr="002B5413">
        <w:t>&gt; same as drug part above &lt;/part&gt;</w:t>
      </w:r>
    </w:p>
    <w:p w:rsidR="00AF5BC4" w:rsidRDefault="00AF5BC4" w:rsidP="0080029F"/>
    <w:p w:rsidR="000F4FB9" w:rsidRDefault="000F4FB9" w:rsidP="0080029F">
      <w:r w:rsidRPr="00AF0D9D">
        <w:rPr>
          <w:b/>
          <w:bCs/>
        </w:rPr>
        <w:t xml:space="preserve">Device with an embedded drug: </w:t>
      </w:r>
      <w:r w:rsidRPr="00AF0D9D">
        <w:t>For example, a drug eluting stent with an embedded active ingredient. Notice that such products do not involve kits and parts</w:t>
      </w:r>
      <w:r w:rsidR="005F4774">
        <w:t xml:space="preserve"> as outlined below</w:t>
      </w:r>
      <w:r w:rsidRPr="00AF0D9D">
        <w:t xml:space="preserve">: </w:t>
      </w:r>
    </w:p>
    <w:p w:rsidR="005F4774" w:rsidRPr="002B5413" w:rsidRDefault="005F4774" w:rsidP="005F4774">
      <w:r w:rsidRPr="002B5413">
        <w:t>&lt;</w:t>
      </w:r>
      <w:proofErr w:type="gramStart"/>
      <w:r w:rsidRPr="002B5413">
        <w:t>manufacturedProduct</w:t>
      </w:r>
      <w:proofErr w:type="gramEnd"/>
      <w:r w:rsidRPr="002B5413">
        <w:t xml:space="preserve">&gt; </w:t>
      </w:r>
    </w:p>
    <w:p w:rsidR="005F4774" w:rsidRPr="002B5413" w:rsidRDefault="005F4774" w:rsidP="005F4774">
      <w:pPr>
        <w:ind w:left="288"/>
      </w:pPr>
      <w:r w:rsidRPr="002B5413">
        <w:t>&lt;</w:t>
      </w:r>
      <w:proofErr w:type="gramStart"/>
      <w:r w:rsidRPr="002B5413">
        <w:t>manufacturedProduct</w:t>
      </w:r>
      <w:proofErr w:type="gramEnd"/>
      <w:r w:rsidRPr="002B5413">
        <w:t xml:space="preserve">&gt; </w:t>
      </w:r>
    </w:p>
    <w:p w:rsidR="005F4774" w:rsidRPr="002B5413" w:rsidRDefault="005F4774" w:rsidP="005F4774">
      <w:pPr>
        <w:ind w:left="576"/>
      </w:pPr>
      <w:r w:rsidRPr="002B5413">
        <w:t xml:space="preserve">&lt;code code="device item code" codeSystem="device item code system OID"/&gt; </w:t>
      </w:r>
    </w:p>
    <w:p w:rsidR="005F4774" w:rsidRPr="002B5413" w:rsidRDefault="005F4774" w:rsidP="005F4774">
      <w:pPr>
        <w:ind w:left="576"/>
      </w:pPr>
      <w:r w:rsidRPr="002B5413">
        <w:t>&lt;</w:t>
      </w:r>
      <w:proofErr w:type="gramStart"/>
      <w:r w:rsidRPr="002B5413">
        <w:t>name&gt;</w:t>
      </w:r>
      <w:proofErr w:type="gramEnd"/>
      <w:r w:rsidRPr="002B5413">
        <w:rPr>
          <w:i/>
          <w:iCs/>
        </w:rPr>
        <w:t>device name</w:t>
      </w:r>
      <w:r w:rsidRPr="002B5413">
        <w:t xml:space="preserve">&lt;/name&gt; </w:t>
      </w:r>
    </w:p>
    <w:p w:rsidR="005F4774" w:rsidRPr="002B5413" w:rsidRDefault="005F4774" w:rsidP="005F4774">
      <w:pPr>
        <w:ind w:left="576"/>
      </w:pPr>
      <w:r w:rsidRPr="002B5413">
        <w:t>&lt;</w:t>
      </w:r>
      <w:proofErr w:type="gramStart"/>
      <w:r w:rsidRPr="002B5413">
        <w:t>desc&gt;</w:t>
      </w:r>
      <w:proofErr w:type="gramEnd"/>
      <w:r w:rsidRPr="002B5413">
        <w:rPr>
          <w:i/>
          <w:iCs/>
        </w:rPr>
        <w:t>brief description</w:t>
      </w:r>
      <w:r w:rsidRPr="002B5413">
        <w:t xml:space="preserve">&lt;/desc&gt; </w:t>
      </w:r>
    </w:p>
    <w:p w:rsidR="005F4774" w:rsidRPr="002B5413" w:rsidRDefault="005F4774" w:rsidP="005F4774">
      <w:pPr>
        <w:ind w:left="576"/>
      </w:pPr>
      <w:r w:rsidRPr="002B5413">
        <w:t>&lt;</w:t>
      </w:r>
      <w:proofErr w:type="gramStart"/>
      <w:r w:rsidRPr="002B5413">
        <w:t>asSpecializedKind</w:t>
      </w:r>
      <w:proofErr w:type="gramEnd"/>
      <w:r w:rsidRPr="002B5413">
        <w:t xml:space="preserve">&gt; </w:t>
      </w:r>
    </w:p>
    <w:p w:rsidR="005F4774" w:rsidRPr="002B5413" w:rsidRDefault="005F4774" w:rsidP="005F4774">
      <w:pPr>
        <w:ind w:left="864"/>
      </w:pPr>
      <w:r w:rsidRPr="002B5413">
        <w:t>&lt;</w:t>
      </w:r>
      <w:proofErr w:type="gramStart"/>
      <w:r w:rsidRPr="002B5413">
        <w:t>generalizedMaterialKind</w:t>
      </w:r>
      <w:proofErr w:type="gramEnd"/>
      <w:r w:rsidRPr="002B5413">
        <w:t xml:space="preserve">&gt; </w:t>
      </w:r>
    </w:p>
    <w:p w:rsidR="005F4774" w:rsidRPr="002B5413" w:rsidRDefault="005F4774" w:rsidP="005F4774">
      <w:pPr>
        <w:ind w:left="1152"/>
      </w:pPr>
      <w:r w:rsidRPr="002B5413">
        <w:t>&lt;code code="</w:t>
      </w:r>
      <w:r w:rsidRPr="002B5413">
        <w:rPr>
          <w:i/>
          <w:iCs/>
        </w:rPr>
        <w:t>product classification code of device</w:t>
      </w:r>
      <w:r w:rsidRPr="002B5413">
        <w:t>" displayName="</w:t>
      </w:r>
      <w:r w:rsidRPr="002B5413">
        <w:rPr>
          <w:i/>
          <w:iCs/>
        </w:rPr>
        <w:t>display name of device</w:t>
      </w:r>
      <w:r w:rsidRPr="002B5413">
        <w:t>" codeSystem="</w:t>
      </w:r>
      <w:r>
        <w:t>2.16.840.1.113883.2.20.6.27</w:t>
      </w:r>
      <w:r w:rsidRPr="002B5413">
        <w:t>"/&gt;</w:t>
      </w:r>
    </w:p>
    <w:p w:rsidR="005F4774" w:rsidRPr="002B5413" w:rsidRDefault="005F4774" w:rsidP="005F4774">
      <w:pPr>
        <w:ind w:left="864"/>
      </w:pPr>
      <w:r w:rsidRPr="002B5413">
        <w:t xml:space="preserve">&lt;/generalizedMaterialKind&gt; </w:t>
      </w:r>
    </w:p>
    <w:p w:rsidR="005F4774" w:rsidRPr="002B5413" w:rsidRDefault="005F4774" w:rsidP="005F4774">
      <w:pPr>
        <w:ind w:left="576"/>
      </w:pPr>
      <w:r w:rsidRPr="002B5413">
        <w:t xml:space="preserve">&lt;/asSpecializedKind&gt; </w:t>
      </w:r>
    </w:p>
    <w:p w:rsidR="005F4774" w:rsidRPr="002B5413" w:rsidRDefault="005F4774" w:rsidP="005F4774">
      <w:pPr>
        <w:ind w:left="576"/>
      </w:pPr>
      <w:r w:rsidRPr="002B5413">
        <w:t xml:space="preserve">&lt;ingredient classCode="ACTIB"&gt; </w:t>
      </w:r>
    </w:p>
    <w:p w:rsidR="005F4774" w:rsidRPr="002B5413" w:rsidRDefault="005F4774" w:rsidP="005F4774">
      <w:pPr>
        <w:ind w:left="864"/>
      </w:pPr>
      <w:r w:rsidRPr="002B5413">
        <w:lastRenderedPageBreak/>
        <w:t xml:space="preserve">&lt;quantity .../&gt; </w:t>
      </w:r>
    </w:p>
    <w:p w:rsidR="005F4774" w:rsidRPr="002B5413" w:rsidRDefault="005F4774" w:rsidP="005F4774">
      <w:pPr>
        <w:ind w:left="864"/>
      </w:pPr>
      <w:r w:rsidRPr="002B5413">
        <w:t>&lt;</w:t>
      </w:r>
      <w:proofErr w:type="gramStart"/>
      <w:r w:rsidRPr="002B5413">
        <w:t>ingredientSubstance</w:t>
      </w:r>
      <w:proofErr w:type="gramEnd"/>
      <w:r w:rsidRPr="002B5413">
        <w:t xml:space="preserve">&gt; </w:t>
      </w:r>
    </w:p>
    <w:p w:rsidR="005F4774" w:rsidRPr="002B5413" w:rsidRDefault="005F4774" w:rsidP="005F4774">
      <w:pPr>
        <w:ind w:left="576"/>
      </w:pPr>
      <w:r w:rsidRPr="002B5413">
        <w:t>&lt;code code="</w:t>
      </w:r>
      <w:r>
        <w:rPr>
          <w:i/>
          <w:iCs/>
        </w:rPr>
        <w:t>ID</w:t>
      </w:r>
      <w:r w:rsidRPr="002B5413">
        <w:rPr>
          <w:i/>
          <w:iCs/>
        </w:rPr>
        <w:t xml:space="preserve"> code of active ingredient</w:t>
      </w:r>
      <w:r w:rsidRPr="002B5413">
        <w:t>" codeSystem="</w:t>
      </w:r>
      <w:r>
        <w:t>2.16.840.1.113883.2.20.6.14</w:t>
      </w:r>
      <w:r w:rsidRPr="002B5413">
        <w:t xml:space="preserve">"/&gt; </w:t>
      </w:r>
    </w:p>
    <w:p w:rsidR="005F4774" w:rsidRPr="002B5413" w:rsidRDefault="005F4774" w:rsidP="005F4774">
      <w:pPr>
        <w:ind w:left="576"/>
      </w:pPr>
      <w:r w:rsidRPr="002B5413">
        <w:t>&lt;</w:t>
      </w:r>
      <w:proofErr w:type="gramStart"/>
      <w:r w:rsidRPr="002B5413">
        <w:t>name&gt;</w:t>
      </w:r>
      <w:proofErr w:type="gramEnd"/>
      <w:r w:rsidRPr="002B5413">
        <w:rPr>
          <w:i/>
          <w:iCs/>
        </w:rPr>
        <w:t>paclitaxel</w:t>
      </w:r>
      <w:r w:rsidRPr="002B5413">
        <w:t xml:space="preserve">&lt;/name&gt; </w:t>
      </w:r>
    </w:p>
    <w:p w:rsidR="005F4774" w:rsidRPr="002B5413" w:rsidRDefault="005F4774" w:rsidP="005F4774">
      <w:pPr>
        <w:pStyle w:val="Default"/>
        <w:rPr>
          <w:rFonts w:ascii="Courier New" w:hAnsi="Courier New" w:cs="Courier New"/>
          <w:sz w:val="18"/>
          <w:szCs w:val="18"/>
          <w:lang w:val="en-US"/>
        </w:rPr>
      </w:pPr>
    </w:p>
    <w:p w:rsidR="000F4FB9" w:rsidRDefault="000F4FB9" w:rsidP="0080029F">
      <w:r w:rsidRPr="00AF0D9D">
        <w:rPr>
          <w:b/>
          <w:bCs/>
        </w:rPr>
        <w:t xml:space="preserve">Drug in a delivery device: </w:t>
      </w:r>
      <w:r w:rsidRPr="00AF0D9D">
        <w:t>For example, drug in pre-filled syringe. Note that the syringe filled with the drug is a different product than the empty syringe. Hence it would not be correct to put the item code for the empty syringe on the one filled with the drug. In fact, since the pre-filled syringe already has (or should have) an NDC code, there is no need for another item code for it. However, one may want to refer to the item code for the empty syringe as a generalization of the filled syringe</w:t>
      </w:r>
      <w:r w:rsidR="005F4774">
        <w:t xml:space="preserve"> as outlined below</w:t>
      </w:r>
      <w:r w:rsidRPr="00AF0D9D">
        <w:t>:</w:t>
      </w:r>
    </w:p>
    <w:p w:rsidR="005F4774" w:rsidRPr="002B5413" w:rsidRDefault="005F4774" w:rsidP="005F4774">
      <w:r w:rsidRPr="002B5413">
        <w:t>&lt;</w:t>
      </w:r>
      <w:proofErr w:type="gramStart"/>
      <w:r w:rsidRPr="002B5413">
        <w:t>manufacturedProduct</w:t>
      </w:r>
      <w:proofErr w:type="gramEnd"/>
      <w:r w:rsidRPr="002B5413">
        <w:t>&gt;</w:t>
      </w:r>
    </w:p>
    <w:p w:rsidR="005F4774" w:rsidRPr="002B5413" w:rsidRDefault="005F4774" w:rsidP="005F4774">
      <w:pPr>
        <w:ind w:left="288"/>
      </w:pPr>
      <w:r w:rsidRPr="002B5413">
        <w:t>&lt;</w:t>
      </w:r>
      <w:proofErr w:type="gramStart"/>
      <w:r w:rsidRPr="002B5413">
        <w:t>manufacturedProduct</w:t>
      </w:r>
      <w:proofErr w:type="gramEnd"/>
      <w:r w:rsidRPr="002B5413">
        <w:t xml:space="preserve">&gt; </w:t>
      </w:r>
    </w:p>
    <w:p w:rsidR="005F4774" w:rsidRPr="002B5413" w:rsidRDefault="005F4774" w:rsidP="005F4774">
      <w:pPr>
        <w:ind w:left="576"/>
      </w:pPr>
      <w:r w:rsidRPr="002B5413">
        <w:t>&lt;code code="</w:t>
      </w:r>
      <w:r>
        <w:rPr>
          <w:i/>
          <w:iCs/>
        </w:rPr>
        <w:t>DIN</w:t>
      </w:r>
      <w:r w:rsidRPr="002B5413">
        <w:t>" codeSystem="</w:t>
      </w:r>
      <w:r>
        <w:t>2.16.840.1.113883.2.20.6.42</w:t>
      </w:r>
      <w:r w:rsidRPr="002B5413">
        <w:t xml:space="preserve">"/&gt; </w:t>
      </w:r>
    </w:p>
    <w:p w:rsidR="005F4774" w:rsidRPr="002B5413" w:rsidRDefault="005F4774" w:rsidP="005F4774">
      <w:pPr>
        <w:ind w:left="576"/>
      </w:pPr>
      <w:r w:rsidRPr="002B5413">
        <w:t>&lt;</w:t>
      </w:r>
      <w:proofErr w:type="gramStart"/>
      <w:r w:rsidRPr="002B5413">
        <w:t>name&gt;</w:t>
      </w:r>
      <w:proofErr w:type="gramEnd"/>
      <w:r w:rsidRPr="002B5413">
        <w:rPr>
          <w:i/>
          <w:iCs/>
        </w:rPr>
        <w:t>name of drug</w:t>
      </w:r>
      <w:r w:rsidRPr="002B5413">
        <w:t xml:space="preserve">&lt;/name&gt; </w:t>
      </w:r>
    </w:p>
    <w:p w:rsidR="005F4774" w:rsidRPr="002B5413" w:rsidRDefault="005F4774" w:rsidP="005F4774">
      <w:pPr>
        <w:ind w:left="576"/>
      </w:pPr>
      <w:r w:rsidRPr="002B5413">
        <w:t>&lt;formCode code="</w:t>
      </w:r>
      <w:r w:rsidRPr="002B5413">
        <w:rPr>
          <w:i/>
          <w:iCs/>
        </w:rPr>
        <w:t>form code of drug</w:t>
      </w:r>
      <w:r w:rsidRPr="002B5413">
        <w:t>" displayName="</w:t>
      </w:r>
      <w:r w:rsidRPr="002B5413">
        <w:rPr>
          <w:i/>
          <w:iCs/>
        </w:rPr>
        <w:t>form display name of drug</w:t>
      </w:r>
      <w:r w:rsidRPr="002B5413">
        <w:t>" codeSystem="</w:t>
      </w:r>
      <w:r>
        <w:t>2.16.840.1.113883.2.20.6.32</w:t>
      </w:r>
      <w:r w:rsidRPr="002B5413">
        <w:t>"/&gt;</w:t>
      </w:r>
    </w:p>
    <w:p w:rsidR="005F4774" w:rsidRPr="002B5413" w:rsidRDefault="005F4774" w:rsidP="005F4774">
      <w:pPr>
        <w:ind w:left="576"/>
        <w:rPr>
          <w:lang w:val="fr-CA"/>
        </w:rPr>
      </w:pPr>
      <w:r w:rsidRPr="002B5413">
        <w:rPr>
          <w:lang w:val="fr-CA"/>
        </w:rPr>
        <w:t xml:space="preserve">&lt;ingredient classCode="ACTIB"&gt; </w:t>
      </w:r>
    </w:p>
    <w:p w:rsidR="005F4774" w:rsidRPr="002B5413" w:rsidRDefault="005F4774" w:rsidP="005F4774">
      <w:pPr>
        <w:ind w:left="864"/>
        <w:rPr>
          <w:lang w:val="fr-CA"/>
        </w:rPr>
      </w:pPr>
      <w:r w:rsidRPr="002B5413">
        <w:rPr>
          <w:lang w:val="fr-CA"/>
        </w:rPr>
        <w:t xml:space="preserve">&lt;!-- active ingredient --&gt; </w:t>
      </w:r>
    </w:p>
    <w:p w:rsidR="005F4774" w:rsidRPr="002B5413" w:rsidRDefault="005F4774" w:rsidP="005F4774">
      <w:pPr>
        <w:ind w:left="864"/>
      </w:pPr>
      <w:r w:rsidRPr="002B5413">
        <w:t xml:space="preserve">&lt;/ingredient&gt; </w:t>
      </w:r>
    </w:p>
    <w:p w:rsidR="005F4774" w:rsidRPr="002B5413" w:rsidRDefault="005F4774" w:rsidP="005F4774">
      <w:pPr>
        <w:ind w:left="864"/>
      </w:pPr>
      <w:r w:rsidRPr="002B5413">
        <w:t>&lt;</w:t>
      </w:r>
      <w:proofErr w:type="gramStart"/>
      <w:r w:rsidRPr="002B5413">
        <w:t>asContent</w:t>
      </w:r>
      <w:proofErr w:type="gramEnd"/>
      <w:r w:rsidRPr="002B5413">
        <w:t xml:space="preserve">&gt; </w:t>
      </w:r>
    </w:p>
    <w:p w:rsidR="005F4774" w:rsidRPr="002B5413" w:rsidRDefault="005F4774" w:rsidP="005F4774">
      <w:pPr>
        <w:ind w:left="1152"/>
      </w:pPr>
      <w:r w:rsidRPr="002B5413">
        <w:t>&lt;</w:t>
      </w:r>
      <w:proofErr w:type="gramStart"/>
      <w:r w:rsidRPr="002B5413">
        <w:t>quantity</w:t>
      </w:r>
      <w:proofErr w:type="gramEnd"/>
      <w:r w:rsidRPr="002B5413">
        <w:t xml:space="preserve">&gt; </w:t>
      </w:r>
    </w:p>
    <w:p w:rsidR="005F4774" w:rsidRPr="002B5413" w:rsidRDefault="005F4774" w:rsidP="005F4774">
      <w:pPr>
        <w:ind w:left="1440"/>
      </w:pPr>
      <w:r w:rsidRPr="002B5413">
        <w:t>&lt;numerator value="</w:t>
      </w:r>
      <w:r w:rsidRPr="002B5413">
        <w:rPr>
          <w:i/>
          <w:iCs/>
        </w:rPr>
        <w:t>amount of drug in prefilled device</w:t>
      </w:r>
      <w:r w:rsidRPr="002B5413">
        <w:t>" unit="</w:t>
      </w:r>
      <w:r w:rsidRPr="002B5413">
        <w:rPr>
          <w:i/>
          <w:iCs/>
        </w:rPr>
        <w:t>unit of amount</w:t>
      </w:r>
      <w:r w:rsidRPr="002B5413">
        <w:t xml:space="preserve">"/&gt; &lt;denominator value="1"/&gt; </w:t>
      </w:r>
    </w:p>
    <w:p w:rsidR="005F4774" w:rsidRDefault="005F4774" w:rsidP="005F4774">
      <w:pPr>
        <w:ind w:left="1152"/>
      </w:pPr>
      <w:r w:rsidRPr="002B5413">
        <w:t xml:space="preserve">&lt;/quantity&gt; </w:t>
      </w:r>
    </w:p>
    <w:p w:rsidR="005F4774" w:rsidRPr="008C2A83" w:rsidRDefault="005F4774" w:rsidP="005F4774">
      <w:pPr>
        <w:ind w:left="1152"/>
      </w:pPr>
      <w:r w:rsidRPr="008C2A83">
        <w:t>&lt;</w:t>
      </w:r>
      <w:proofErr w:type="gramStart"/>
      <w:r w:rsidRPr="008C2A83">
        <w:t>containerPackagedProduct</w:t>
      </w:r>
      <w:proofErr w:type="gramEnd"/>
      <w:r w:rsidRPr="008C2A83">
        <w:t xml:space="preserve">&gt; </w:t>
      </w:r>
    </w:p>
    <w:p w:rsidR="005F4774" w:rsidRPr="008C2A83" w:rsidRDefault="005F4774" w:rsidP="005F4774">
      <w:pPr>
        <w:ind w:left="1440"/>
      </w:pPr>
      <w:r w:rsidRPr="008C2A83">
        <w:t>&lt;formCode code="form code of prefilled device" displayName="form display name of prefilled device" codeSystem="</w:t>
      </w:r>
      <w:r w:rsidRPr="00A03271">
        <w:t>2.16.840.1.113883.2.20.6.38</w:t>
      </w:r>
      <w:r w:rsidRPr="008C2A83">
        <w:t xml:space="preserve">"/&gt; </w:t>
      </w:r>
    </w:p>
    <w:p w:rsidR="005F4774" w:rsidRPr="008C2A83" w:rsidRDefault="005F4774" w:rsidP="005F4774">
      <w:pPr>
        <w:ind w:left="1440"/>
      </w:pPr>
      <w:r w:rsidRPr="008C2A83">
        <w:t>&lt;</w:t>
      </w:r>
      <w:proofErr w:type="gramStart"/>
      <w:r w:rsidRPr="008C2A83">
        <w:t>asSpecializedKind</w:t>
      </w:r>
      <w:proofErr w:type="gramEnd"/>
      <w:r w:rsidRPr="008C2A83">
        <w:t xml:space="preserve">&gt; </w:t>
      </w:r>
    </w:p>
    <w:p w:rsidR="005F4774" w:rsidRPr="008C2A83" w:rsidRDefault="005F4774" w:rsidP="005F4774">
      <w:pPr>
        <w:ind w:left="1728"/>
      </w:pPr>
      <w:r w:rsidRPr="008C2A83">
        <w:t>&lt;</w:t>
      </w:r>
      <w:proofErr w:type="gramStart"/>
      <w:r w:rsidRPr="008C2A83">
        <w:t>generalizedMaterialKind</w:t>
      </w:r>
      <w:proofErr w:type="gramEnd"/>
      <w:r w:rsidRPr="008C2A83">
        <w:t xml:space="preserve">&gt; </w:t>
      </w:r>
    </w:p>
    <w:p w:rsidR="005F4774" w:rsidRPr="008C2A83" w:rsidRDefault="005F4774" w:rsidP="005F4774">
      <w:pPr>
        <w:ind w:left="2016"/>
      </w:pPr>
      <w:r w:rsidRPr="008C2A83">
        <w:t>&lt;code code="item code of empty device" codeSystem="item code system of empty device"/&gt;</w:t>
      </w:r>
    </w:p>
    <w:p w:rsidR="005F4774" w:rsidRPr="008C2A83" w:rsidRDefault="005F4774" w:rsidP="005F4774">
      <w:pPr>
        <w:ind w:left="2016"/>
      </w:pPr>
      <w:r w:rsidRPr="008C2A83">
        <w:t>&lt;</w:t>
      </w:r>
      <w:proofErr w:type="gramStart"/>
      <w:r w:rsidRPr="008C2A83">
        <w:t>desc&gt;</w:t>
      </w:r>
      <w:proofErr w:type="gramEnd"/>
      <w:r w:rsidRPr="008C2A83">
        <w:t xml:space="preserve">brief description of empty device&lt;/desc&gt; </w:t>
      </w:r>
    </w:p>
    <w:p w:rsidR="005F4774" w:rsidRPr="008C2A83" w:rsidRDefault="005F4774" w:rsidP="005F4774">
      <w:pPr>
        <w:ind w:left="2016"/>
      </w:pPr>
      <w:r w:rsidRPr="008C2A83">
        <w:t>&lt;</w:t>
      </w:r>
      <w:proofErr w:type="gramStart"/>
      <w:r w:rsidRPr="008C2A83">
        <w:t>asSpecializedKind</w:t>
      </w:r>
      <w:proofErr w:type="gramEnd"/>
      <w:r w:rsidRPr="008C2A83">
        <w:t xml:space="preserve">&gt; </w:t>
      </w:r>
    </w:p>
    <w:p w:rsidR="005F4774" w:rsidRPr="008C2A83" w:rsidRDefault="005F4774" w:rsidP="005F4774">
      <w:pPr>
        <w:ind w:left="2304"/>
      </w:pPr>
      <w:r w:rsidRPr="008C2A83">
        <w:t>&lt;</w:t>
      </w:r>
      <w:proofErr w:type="gramStart"/>
      <w:r w:rsidRPr="008C2A83">
        <w:t>generalizedMaterialKind</w:t>
      </w:r>
      <w:proofErr w:type="gramEnd"/>
      <w:r w:rsidRPr="008C2A83">
        <w:t xml:space="preserve">&gt; </w:t>
      </w:r>
    </w:p>
    <w:p w:rsidR="005F4774" w:rsidRPr="008C2A83" w:rsidRDefault="005F4774" w:rsidP="005F4774">
      <w:pPr>
        <w:ind w:left="2592"/>
      </w:pPr>
      <w:r w:rsidRPr="008C2A83">
        <w:t>&lt;code code="product classification code of device" displayName="display name of device" codeSystem="</w:t>
      </w:r>
      <w:r>
        <w:t>2.16.840.1.113883.2.20.6.27</w:t>
      </w:r>
      <w:r w:rsidRPr="008C2A83">
        <w:t xml:space="preserve">"/&gt; </w:t>
      </w:r>
    </w:p>
    <w:p w:rsidR="005F4774" w:rsidRPr="008C2A83" w:rsidRDefault="005F4774" w:rsidP="005F4774">
      <w:pPr>
        <w:ind w:left="2304"/>
      </w:pPr>
      <w:r w:rsidRPr="008C2A83">
        <w:t xml:space="preserve">&lt;/generalizedMaterialKind&gt; </w:t>
      </w:r>
    </w:p>
    <w:p w:rsidR="005F4774" w:rsidRPr="008C2A83" w:rsidRDefault="005F4774" w:rsidP="005F4774">
      <w:pPr>
        <w:ind w:left="2016"/>
      </w:pPr>
      <w:r w:rsidRPr="008C2A83">
        <w:t>&lt;/asSpecializedKind&gt;</w:t>
      </w:r>
    </w:p>
    <w:p w:rsidR="005F4774" w:rsidRPr="008C2A83" w:rsidRDefault="005F4774" w:rsidP="005F4774">
      <w:pPr>
        <w:ind w:left="1728"/>
      </w:pPr>
      <w:r w:rsidRPr="008C2A83">
        <w:t xml:space="preserve">&lt;/generalizedMaterialKind&gt; </w:t>
      </w:r>
    </w:p>
    <w:p w:rsidR="005F4774" w:rsidRPr="008C2A83" w:rsidRDefault="005F4774" w:rsidP="005F4774">
      <w:pPr>
        <w:ind w:left="1440"/>
      </w:pPr>
      <w:r w:rsidRPr="008C2A83">
        <w:t>&lt;/asSpecializedKind&gt;</w:t>
      </w:r>
    </w:p>
    <w:p w:rsidR="005F4774" w:rsidRPr="002B5413" w:rsidRDefault="005F4774" w:rsidP="005F4774">
      <w:pPr>
        <w:ind w:left="1152"/>
      </w:pPr>
      <w:r w:rsidRPr="008C2A83">
        <w:t>&lt;/containerPackagedProduct&gt;</w:t>
      </w:r>
    </w:p>
    <w:p w:rsidR="00897F16" w:rsidRDefault="00897F16" w:rsidP="0080029F"/>
    <w:p w:rsidR="000F4FB9" w:rsidRDefault="00375D57" w:rsidP="0080029F">
      <w:r>
        <w:t>Relevance to Canada is TBD pending scope review</w:t>
      </w:r>
      <w:r>
        <w:t xml:space="preserve"> for </w:t>
      </w:r>
      <w:r>
        <w:rPr>
          <w:bCs/>
        </w:rPr>
        <w:t>p</w:t>
      </w:r>
      <w:r w:rsidR="000F4FB9" w:rsidRPr="00375D57">
        <w:rPr>
          <w:bCs/>
        </w:rPr>
        <w:t>roducts sold separately but meant to be used together</w:t>
      </w:r>
      <w:r>
        <w:rPr>
          <w:bCs/>
        </w:rPr>
        <w:t>. W</w:t>
      </w:r>
      <w:r w:rsidR="000F4FB9">
        <w:t xml:space="preserve">hen products are used together but packaged separately, the data element </w:t>
      </w:r>
      <w:r w:rsidR="000F4FB9">
        <w:lastRenderedPageBreak/>
        <w:t>&lt;asPartOfAssembly&gt; is used to identify the other product. The products could be drugs or devices</w:t>
      </w:r>
      <w:r w:rsidR="005F4774">
        <w:t xml:space="preserve"> as outlined below:</w:t>
      </w:r>
    </w:p>
    <w:p w:rsidR="005F4774" w:rsidRPr="002B5413" w:rsidRDefault="005F4774" w:rsidP="005F4774">
      <w:r w:rsidRPr="002B5413">
        <w:t>&lt;</w:t>
      </w:r>
      <w:proofErr w:type="gramStart"/>
      <w:r w:rsidRPr="002B5413">
        <w:t>manufacturedProduct</w:t>
      </w:r>
      <w:proofErr w:type="gramEnd"/>
      <w:r w:rsidRPr="002B5413">
        <w:t>&gt;</w:t>
      </w:r>
    </w:p>
    <w:p w:rsidR="005F4774" w:rsidRPr="002B5413" w:rsidRDefault="005F4774" w:rsidP="005F4774">
      <w:pPr>
        <w:ind w:left="288"/>
      </w:pPr>
      <w:r w:rsidRPr="002B5413">
        <w:t>&lt;</w:t>
      </w:r>
      <w:proofErr w:type="gramStart"/>
      <w:r w:rsidRPr="002B5413">
        <w:t>manufacturedProduct</w:t>
      </w:r>
      <w:proofErr w:type="gramEnd"/>
      <w:r w:rsidRPr="002B5413">
        <w:t>&gt;</w:t>
      </w:r>
    </w:p>
    <w:p w:rsidR="005F4774" w:rsidRPr="002B5413" w:rsidRDefault="005F4774" w:rsidP="005F4774">
      <w:pPr>
        <w:ind w:left="576"/>
      </w:pPr>
      <w:r w:rsidRPr="002B5413">
        <w:t>&lt;code code="item code of device" codeSystem="code system OID"/&gt;</w:t>
      </w:r>
    </w:p>
    <w:p w:rsidR="005F4774" w:rsidRPr="002B5413" w:rsidRDefault="005F4774" w:rsidP="005F4774">
      <w:pPr>
        <w:ind w:left="576"/>
      </w:pPr>
      <w:r w:rsidRPr="002B5413">
        <w:t>&lt;</w:t>
      </w:r>
      <w:proofErr w:type="gramStart"/>
      <w:r w:rsidRPr="002B5413">
        <w:t>name&gt;</w:t>
      </w:r>
      <w:proofErr w:type="gramEnd"/>
      <w:r w:rsidRPr="002B5413">
        <w:rPr>
          <w:i/>
          <w:iCs/>
        </w:rPr>
        <w:t>name of device</w:t>
      </w:r>
      <w:r w:rsidRPr="002B5413">
        <w:t xml:space="preserve">&lt;/name&gt; </w:t>
      </w:r>
    </w:p>
    <w:p w:rsidR="005F4774" w:rsidRPr="002B5413" w:rsidRDefault="005F4774" w:rsidP="005F4774">
      <w:pPr>
        <w:ind w:left="576"/>
      </w:pPr>
      <w:r w:rsidRPr="002B5413">
        <w:t>&lt;</w:t>
      </w:r>
      <w:proofErr w:type="gramStart"/>
      <w:r w:rsidRPr="002B5413">
        <w:t>desc&gt;</w:t>
      </w:r>
      <w:proofErr w:type="gramEnd"/>
      <w:r w:rsidRPr="002B5413">
        <w:t xml:space="preserve">brief description of device&lt;/desc&gt; </w:t>
      </w:r>
    </w:p>
    <w:p w:rsidR="005F4774" w:rsidRPr="002B5413" w:rsidRDefault="005F4774" w:rsidP="005F4774">
      <w:pPr>
        <w:ind w:left="576"/>
      </w:pPr>
      <w:r w:rsidRPr="002B5413">
        <w:t xml:space="preserve">&lt;asSpecializedKind ... product classification for device .../&gt; </w:t>
      </w:r>
    </w:p>
    <w:p w:rsidR="005F4774" w:rsidRPr="002B5413" w:rsidRDefault="005F4774" w:rsidP="005F4774">
      <w:pPr>
        <w:ind w:left="576"/>
      </w:pPr>
      <w:r w:rsidRPr="002B5413">
        <w:t>&lt;</w:t>
      </w:r>
      <w:proofErr w:type="gramStart"/>
      <w:r w:rsidRPr="002B5413">
        <w:t>asPartOfAssembly</w:t>
      </w:r>
      <w:proofErr w:type="gramEnd"/>
      <w:r w:rsidRPr="002B5413">
        <w:t xml:space="preserve">&gt; </w:t>
      </w:r>
    </w:p>
    <w:p w:rsidR="005F4774" w:rsidRPr="002B5413" w:rsidRDefault="005F4774" w:rsidP="005F4774">
      <w:pPr>
        <w:ind w:left="576"/>
      </w:pPr>
      <w:r w:rsidRPr="002B5413">
        <w:t>&lt;</w:t>
      </w:r>
      <w:proofErr w:type="gramStart"/>
      <w:r w:rsidRPr="002B5413">
        <w:t>quantity</w:t>
      </w:r>
      <w:proofErr w:type="gramEnd"/>
      <w:r w:rsidRPr="002B5413">
        <w:t xml:space="preserve">&gt; </w:t>
      </w:r>
    </w:p>
    <w:p w:rsidR="005F4774" w:rsidRPr="002B5413" w:rsidRDefault="005F4774" w:rsidP="005F4774">
      <w:pPr>
        <w:ind w:left="864"/>
      </w:pPr>
      <w:r w:rsidRPr="002B5413">
        <w:t xml:space="preserve">&lt;numerator value="1"/&gt; </w:t>
      </w:r>
    </w:p>
    <w:p w:rsidR="005F4774" w:rsidRPr="002B5413" w:rsidRDefault="005F4774" w:rsidP="005F4774">
      <w:pPr>
        <w:ind w:left="864"/>
      </w:pPr>
      <w:r w:rsidRPr="002B5413">
        <w:t xml:space="preserve">&lt;denominator value="1"/&gt; </w:t>
      </w:r>
    </w:p>
    <w:p w:rsidR="005F4774" w:rsidRPr="002B5413" w:rsidRDefault="005F4774" w:rsidP="005F4774">
      <w:pPr>
        <w:ind w:left="576"/>
        <w:rPr>
          <w:rFonts w:eastAsia="Arial Unicode MS"/>
        </w:rPr>
      </w:pPr>
      <w:r w:rsidRPr="002B5413">
        <w:t>&lt;/quantity&gt;</w:t>
      </w:r>
      <w:r w:rsidRPr="002B5413">
        <w:rPr>
          <w:rFonts w:eastAsia="Arial Unicode MS"/>
        </w:rPr>
        <w:t xml:space="preserve"> </w:t>
      </w:r>
    </w:p>
    <w:p w:rsidR="005F4774" w:rsidRPr="002B5413" w:rsidRDefault="005F4774" w:rsidP="005F4774">
      <w:pPr>
        <w:ind w:left="576"/>
      </w:pPr>
      <w:r w:rsidRPr="002B5413">
        <w:t>&lt;</w:t>
      </w:r>
      <w:proofErr w:type="gramStart"/>
      <w:r w:rsidRPr="002B5413">
        <w:t>wholeProduct</w:t>
      </w:r>
      <w:proofErr w:type="gramEnd"/>
      <w:r w:rsidRPr="002B5413">
        <w:t xml:space="preserve">&gt;&lt;!-- this is the assembly, but has no identifier --&gt; </w:t>
      </w:r>
    </w:p>
    <w:p w:rsidR="005F4774" w:rsidRPr="002B5413" w:rsidRDefault="005F4774" w:rsidP="005F4774">
      <w:pPr>
        <w:ind w:left="576"/>
      </w:pPr>
      <w:r w:rsidRPr="002B5413">
        <w:t>&lt;</w:t>
      </w:r>
      <w:proofErr w:type="gramStart"/>
      <w:r w:rsidRPr="002B5413">
        <w:t>part</w:t>
      </w:r>
      <w:proofErr w:type="gramEnd"/>
      <w:r w:rsidRPr="002B5413">
        <w:t xml:space="preserve">&gt; </w:t>
      </w:r>
    </w:p>
    <w:p w:rsidR="005F4774" w:rsidRPr="002B5413" w:rsidRDefault="005F4774" w:rsidP="005F4774">
      <w:pPr>
        <w:ind w:left="576"/>
      </w:pPr>
      <w:r w:rsidRPr="002B5413">
        <w:t>&lt;</w:t>
      </w:r>
      <w:proofErr w:type="gramStart"/>
      <w:r w:rsidRPr="002B5413">
        <w:t>quantity</w:t>
      </w:r>
      <w:proofErr w:type="gramEnd"/>
      <w:r w:rsidRPr="002B5413">
        <w:t xml:space="preserve">&gt; </w:t>
      </w:r>
    </w:p>
    <w:p w:rsidR="005F4774" w:rsidRPr="002B5413" w:rsidRDefault="005F4774" w:rsidP="005F4774">
      <w:pPr>
        <w:ind w:left="864"/>
      </w:pPr>
      <w:r w:rsidRPr="002B5413">
        <w:t xml:space="preserve">&lt;numerator value="1"/&gt; </w:t>
      </w:r>
    </w:p>
    <w:p w:rsidR="005F4774" w:rsidRPr="002B5413" w:rsidRDefault="005F4774" w:rsidP="005F4774">
      <w:pPr>
        <w:ind w:left="864"/>
      </w:pPr>
      <w:r w:rsidRPr="002B5413">
        <w:t xml:space="preserve">&lt;denominator value="1"/&gt; </w:t>
      </w:r>
    </w:p>
    <w:p w:rsidR="005F4774" w:rsidRPr="002B5413" w:rsidRDefault="005F4774" w:rsidP="005F4774">
      <w:pPr>
        <w:ind w:left="576"/>
      </w:pPr>
      <w:r w:rsidRPr="002B5413">
        <w:t xml:space="preserve">&lt;/quantity&gt; </w:t>
      </w:r>
    </w:p>
    <w:p w:rsidR="005F4774" w:rsidRPr="002B5413" w:rsidRDefault="005F4774" w:rsidP="005F4774">
      <w:pPr>
        <w:ind w:left="576"/>
      </w:pPr>
      <w:r w:rsidRPr="002B5413">
        <w:t>&lt;</w:t>
      </w:r>
      <w:proofErr w:type="gramStart"/>
      <w:r w:rsidRPr="002B5413">
        <w:t>partProduct</w:t>
      </w:r>
      <w:proofErr w:type="gramEnd"/>
      <w:r w:rsidRPr="002B5413">
        <w:t xml:space="preserve">&gt; </w:t>
      </w:r>
    </w:p>
    <w:p w:rsidR="005F4774" w:rsidRPr="002B5413" w:rsidRDefault="005F4774" w:rsidP="005F4774">
      <w:pPr>
        <w:ind w:left="576"/>
      </w:pPr>
      <w:r w:rsidRPr="002B5413">
        <w:t xml:space="preserve">&lt;code code="item code of accessory component" codeSystem="code system OID"/&gt; &lt;name&gt;name of accessory component&lt;/name&gt; </w:t>
      </w:r>
    </w:p>
    <w:p w:rsidR="005F4774" w:rsidRPr="002B5413" w:rsidRDefault="005F4774" w:rsidP="005F4774">
      <w:pPr>
        <w:ind w:left="576"/>
      </w:pPr>
      <w:r w:rsidRPr="002B5413">
        <w:t>&lt;</w:t>
      </w:r>
      <w:proofErr w:type="gramStart"/>
      <w:r w:rsidRPr="002B5413">
        <w:t>desc&gt;</w:t>
      </w:r>
      <w:proofErr w:type="gramEnd"/>
      <w:r w:rsidRPr="002B5413">
        <w:t xml:space="preserve">brief description of accessory component&lt;/desc&gt; </w:t>
      </w:r>
    </w:p>
    <w:p w:rsidR="005F4774" w:rsidRPr="002B5413" w:rsidRDefault="005F4774" w:rsidP="005F4774">
      <w:pPr>
        <w:ind w:left="576"/>
      </w:pPr>
      <w:r w:rsidRPr="002B5413">
        <w:t>&lt;asSpecializedKind ... product classification for device .../&gt;</w:t>
      </w:r>
    </w:p>
    <w:p w:rsidR="00897F16" w:rsidRDefault="00897F16" w:rsidP="0080029F"/>
    <w:p w:rsidR="000F4FB9" w:rsidRDefault="000F4FB9" w:rsidP="0080029F">
      <w:r w:rsidRPr="00AF0D9D">
        <w:t>Parts may be speci</w:t>
      </w:r>
      <w:r w:rsidR="00FB15F8">
        <w:t>fied for the product, as outlined below:</w:t>
      </w:r>
    </w:p>
    <w:p w:rsidR="00FB15F8" w:rsidRPr="002B5413" w:rsidRDefault="00FB15F8" w:rsidP="00FB15F8">
      <w:r w:rsidRPr="002B5413">
        <w:t>&lt;</w:t>
      </w:r>
      <w:proofErr w:type="gramStart"/>
      <w:r w:rsidRPr="002B5413">
        <w:t>manufacturedProduct</w:t>
      </w:r>
      <w:proofErr w:type="gramEnd"/>
      <w:r w:rsidRPr="002B5413">
        <w:t xml:space="preserve">&gt; </w:t>
      </w:r>
    </w:p>
    <w:p w:rsidR="00FB15F8" w:rsidRPr="002B5413" w:rsidRDefault="00FB15F8" w:rsidP="00FB15F8">
      <w:pPr>
        <w:ind w:left="288"/>
      </w:pPr>
      <w:r w:rsidRPr="002B5413">
        <w:t>&lt;</w:t>
      </w:r>
      <w:proofErr w:type="gramStart"/>
      <w:r w:rsidRPr="002B5413">
        <w:t>manufacturedProduct</w:t>
      </w:r>
      <w:proofErr w:type="gramEnd"/>
      <w:r w:rsidRPr="002B5413">
        <w:t>&gt;</w:t>
      </w:r>
    </w:p>
    <w:p w:rsidR="00FB15F8" w:rsidRPr="002B5413" w:rsidRDefault="00FB15F8" w:rsidP="00FB15F8">
      <w:pPr>
        <w:ind w:left="576"/>
      </w:pPr>
      <w:r w:rsidRPr="002B5413">
        <w:t xml:space="preserve">&lt;part/&gt; </w:t>
      </w:r>
    </w:p>
    <w:p w:rsidR="00FB15F8" w:rsidRPr="002B5413" w:rsidRDefault="00FB15F8" w:rsidP="00FB15F8">
      <w:pPr>
        <w:pStyle w:val="Default"/>
        <w:rPr>
          <w:rFonts w:ascii="Courier New" w:hAnsi="Courier New" w:cs="Courier New"/>
          <w:sz w:val="18"/>
          <w:szCs w:val="18"/>
          <w:lang w:val="en-US"/>
        </w:rPr>
      </w:pPr>
    </w:p>
    <w:p w:rsidR="000F4FB9" w:rsidRDefault="00FB15F8" w:rsidP="0080029F">
      <w:proofErr w:type="gramStart"/>
      <w:r>
        <w:t>and</w:t>
      </w:r>
      <w:proofErr w:type="gramEnd"/>
      <w:r>
        <w:t xml:space="preserve"> for part products as outlined below:</w:t>
      </w:r>
    </w:p>
    <w:p w:rsidR="00FB15F8" w:rsidRPr="002B5413" w:rsidRDefault="00FB15F8" w:rsidP="00FB15F8">
      <w:r w:rsidRPr="002B5413">
        <w:t>&lt;</w:t>
      </w:r>
      <w:proofErr w:type="gramStart"/>
      <w:r w:rsidRPr="002B5413">
        <w:t>part</w:t>
      </w:r>
      <w:proofErr w:type="gramEnd"/>
      <w:r w:rsidRPr="002B5413">
        <w:t>&gt;</w:t>
      </w:r>
    </w:p>
    <w:p w:rsidR="00FB15F8" w:rsidRPr="002B5413" w:rsidRDefault="00FB15F8" w:rsidP="00FB15F8">
      <w:pPr>
        <w:ind w:left="288"/>
      </w:pPr>
      <w:r w:rsidRPr="002B5413">
        <w:t>&lt;</w:t>
      </w:r>
      <w:proofErr w:type="gramStart"/>
      <w:r w:rsidRPr="002B5413">
        <w:t>partProduct</w:t>
      </w:r>
      <w:proofErr w:type="gramEnd"/>
      <w:r w:rsidRPr="002B5413">
        <w:t>&gt;</w:t>
      </w:r>
    </w:p>
    <w:p w:rsidR="00FB15F8" w:rsidRPr="002B5413" w:rsidRDefault="00FB15F8" w:rsidP="00FB15F8">
      <w:pPr>
        <w:ind w:left="576"/>
      </w:pPr>
      <w:r w:rsidRPr="002B5413">
        <w:t>&lt;part/&gt;</w:t>
      </w:r>
    </w:p>
    <w:p w:rsidR="00915A7E" w:rsidRDefault="00915A7E" w:rsidP="0080029F"/>
    <w:p w:rsidR="000F4FB9" w:rsidRDefault="00C66DC9" w:rsidP="001D67E2">
      <w:pPr>
        <w:pStyle w:val="Heading3"/>
      </w:pPr>
      <w:bookmarkStart w:id="117" w:name="_Toc495429290"/>
      <w:r>
        <w:t>Marketing Category and Application Number</w:t>
      </w:r>
      <w:bookmarkEnd w:id="117"/>
    </w:p>
    <w:p w:rsidR="00D50CAF" w:rsidRDefault="00C66DC9" w:rsidP="0080029F">
      <w:r>
        <w:t xml:space="preserve">The approval structure specifies in the &lt;code&gt; the marketing category under which the product is approved for marketing. Products marketed under an approved application have </w:t>
      </w:r>
      <w:r w:rsidR="00EE3CDB">
        <w:t xml:space="preserve">the approved ID </w:t>
      </w:r>
      <w:r>
        <w:t xml:space="preserve">in the &lt;id extension&gt; and </w:t>
      </w:r>
      <w:r w:rsidR="00EE3CDB">
        <w:t xml:space="preserve">the </w:t>
      </w:r>
      <w:r w:rsidR="00EE3CDB">
        <w:rPr>
          <w:lang w:val="en-US"/>
        </w:rPr>
        <w:t xml:space="preserve">Drug Identification Numbers (DIN) OID </w:t>
      </w:r>
      <w:r>
        <w:t xml:space="preserve">under &lt;id root&gt;. </w:t>
      </w:r>
    </w:p>
    <w:p w:rsidR="00D50CAF" w:rsidRPr="002B5413" w:rsidRDefault="00D50CAF" w:rsidP="00D50CAF">
      <w:r w:rsidRPr="002B5413">
        <w:t>&lt;</w:t>
      </w:r>
      <w:proofErr w:type="gramStart"/>
      <w:r w:rsidRPr="002B5413">
        <w:t>subjectOf</w:t>
      </w:r>
      <w:proofErr w:type="gramEnd"/>
      <w:r w:rsidRPr="002B5413">
        <w:t xml:space="preserve">&gt; </w:t>
      </w:r>
    </w:p>
    <w:p w:rsidR="00D50CAF" w:rsidRPr="002B5413" w:rsidRDefault="00D50CAF" w:rsidP="00D50CAF">
      <w:pPr>
        <w:ind w:left="288"/>
      </w:pPr>
      <w:r w:rsidRPr="002B5413">
        <w:t>&lt;</w:t>
      </w:r>
      <w:proofErr w:type="gramStart"/>
      <w:r w:rsidRPr="002B5413">
        <w:t>approval</w:t>
      </w:r>
      <w:proofErr w:type="gramEnd"/>
      <w:r w:rsidRPr="002B5413">
        <w:t>&gt;</w:t>
      </w:r>
    </w:p>
    <w:p w:rsidR="00D50CAF" w:rsidRPr="002B5413" w:rsidRDefault="00D50CAF" w:rsidP="00D50CAF">
      <w:pPr>
        <w:ind w:left="576"/>
      </w:pPr>
      <w:r w:rsidRPr="002B5413">
        <w:t>&lt;id extension="application or monograph number" root="</w:t>
      </w:r>
      <w:r w:rsidR="00EE3CDB">
        <w:t>2.16.840.1.113883.2.20.6.42</w:t>
      </w:r>
      <w:r w:rsidRPr="002B5413">
        <w:t xml:space="preserve">"/&gt; </w:t>
      </w:r>
    </w:p>
    <w:p w:rsidR="00D50CAF" w:rsidRPr="002B5413" w:rsidRDefault="00D50CAF" w:rsidP="00D50CAF">
      <w:pPr>
        <w:ind w:left="576"/>
      </w:pPr>
      <w:r w:rsidRPr="002B5413">
        <w:t>&lt;code code="code for marketing category" codeSystem="</w:t>
      </w:r>
      <w:r>
        <w:t>2.16.840.1.113883.2.20.6.11</w:t>
      </w:r>
      <w:r w:rsidRPr="002B5413">
        <w:t>" displayName="display name"/&gt;</w:t>
      </w:r>
    </w:p>
    <w:p w:rsidR="00D50CAF" w:rsidRPr="002B5413" w:rsidRDefault="00D50CAF" w:rsidP="00D50CAF">
      <w:pPr>
        <w:ind w:left="576"/>
      </w:pPr>
      <w:r w:rsidRPr="002B5413">
        <w:t>&lt;</w:t>
      </w:r>
      <w:proofErr w:type="gramStart"/>
      <w:r w:rsidRPr="002B5413">
        <w:t>author</w:t>
      </w:r>
      <w:proofErr w:type="gramEnd"/>
      <w:r w:rsidRPr="002B5413">
        <w:t xml:space="preserve">&gt; </w:t>
      </w:r>
    </w:p>
    <w:p w:rsidR="00D50CAF" w:rsidRPr="002B5413" w:rsidRDefault="00D50CAF" w:rsidP="00D50CAF">
      <w:pPr>
        <w:ind w:left="864"/>
      </w:pPr>
      <w:r w:rsidRPr="002B5413">
        <w:t>&lt;</w:t>
      </w:r>
      <w:proofErr w:type="gramStart"/>
      <w:r w:rsidRPr="002B5413">
        <w:t>territorialAuthority</w:t>
      </w:r>
      <w:proofErr w:type="gramEnd"/>
      <w:r w:rsidRPr="002B5413">
        <w:t xml:space="preserve">&gt; </w:t>
      </w:r>
    </w:p>
    <w:p w:rsidR="00D50CAF" w:rsidRPr="002B5413" w:rsidRDefault="00D50CAF" w:rsidP="00D50CAF">
      <w:pPr>
        <w:ind w:left="1152"/>
      </w:pPr>
      <w:r w:rsidRPr="002B5413">
        <w:t>&lt;</w:t>
      </w:r>
      <w:proofErr w:type="gramStart"/>
      <w:r w:rsidRPr="002B5413">
        <w:t>territory</w:t>
      </w:r>
      <w:proofErr w:type="gramEnd"/>
      <w:r w:rsidRPr="002B5413">
        <w:t xml:space="preserve">&gt; </w:t>
      </w:r>
    </w:p>
    <w:p w:rsidR="00D50CAF" w:rsidRPr="005376AC" w:rsidRDefault="00D50CAF" w:rsidP="00D50CAF">
      <w:pPr>
        <w:ind w:left="1440"/>
      </w:pPr>
      <w:r w:rsidRPr="005376AC">
        <w:lastRenderedPageBreak/>
        <w:t>&lt;code code="CAN" codeSystem="</w:t>
      </w:r>
      <w:r>
        <w:t>2.16.840.1.113883.2.20.6.17</w:t>
      </w:r>
      <w:r w:rsidRPr="005376AC">
        <w:t xml:space="preserve">"/&gt; </w:t>
      </w:r>
    </w:p>
    <w:p w:rsidR="00D50CAF" w:rsidRPr="005376AC" w:rsidRDefault="00D50CAF" w:rsidP="00D50CAF">
      <w:pPr>
        <w:ind w:left="1152"/>
      </w:pPr>
      <w:r w:rsidRPr="005376AC">
        <w:t xml:space="preserve">&lt;/territory&gt; </w:t>
      </w:r>
    </w:p>
    <w:p w:rsidR="00D50CAF" w:rsidRPr="002B5413" w:rsidRDefault="00D50CAF" w:rsidP="00D50CAF">
      <w:pPr>
        <w:ind w:left="864"/>
      </w:pPr>
      <w:r w:rsidRPr="002B5413">
        <w:t>&lt;/territorialAuthority&gt;</w:t>
      </w:r>
    </w:p>
    <w:p w:rsidR="00D50CAF" w:rsidRPr="002B5413" w:rsidRDefault="00D50CAF" w:rsidP="00D50CAF">
      <w:pPr>
        <w:ind w:left="576"/>
      </w:pPr>
      <w:r w:rsidRPr="002B5413">
        <w:t xml:space="preserve">&lt;/author&gt; </w:t>
      </w:r>
    </w:p>
    <w:p w:rsidR="00D50CAF" w:rsidRPr="002B5413" w:rsidRDefault="00D50CAF" w:rsidP="00D50CAF">
      <w:pPr>
        <w:ind w:left="288"/>
      </w:pPr>
      <w:r w:rsidRPr="002B5413">
        <w:t xml:space="preserve">&lt;/approval&gt; </w:t>
      </w:r>
    </w:p>
    <w:p w:rsidR="00D50CAF" w:rsidRPr="002B5413" w:rsidRDefault="00D50CAF" w:rsidP="00D50CAF">
      <w:r w:rsidRPr="002B5413">
        <w:t>&lt;/subjectOf&gt;</w:t>
      </w:r>
    </w:p>
    <w:p w:rsidR="00D50CAF" w:rsidRPr="002B5413" w:rsidRDefault="00D50CAF" w:rsidP="00D50CAF">
      <w:pPr>
        <w:pStyle w:val="Default"/>
        <w:rPr>
          <w:rFonts w:ascii="Courier New" w:hAnsi="Courier New" w:cs="Courier New"/>
          <w:sz w:val="18"/>
          <w:szCs w:val="18"/>
        </w:rPr>
      </w:pPr>
    </w:p>
    <w:p w:rsidR="005C7A23" w:rsidRPr="00D50CAF" w:rsidRDefault="005C7A23" w:rsidP="0080029F"/>
    <w:p w:rsidR="00C66DC9" w:rsidRDefault="00C66DC9" w:rsidP="0080029F">
      <w:r>
        <w:t>Marketing category is connected through the &lt;subjectOf&gt; element which may appear on the main product:</w:t>
      </w:r>
    </w:p>
    <w:p w:rsidR="00EE3CDB" w:rsidRPr="002B5413" w:rsidRDefault="00EE3CDB" w:rsidP="00EE3CDB">
      <w:r w:rsidRPr="002B5413">
        <w:t>&lt;</w:t>
      </w:r>
      <w:proofErr w:type="gramStart"/>
      <w:r w:rsidRPr="002B5413">
        <w:t>subject</w:t>
      </w:r>
      <w:proofErr w:type="gramEnd"/>
      <w:r w:rsidRPr="002B5413">
        <w:t>&gt;</w:t>
      </w:r>
    </w:p>
    <w:p w:rsidR="00EE3CDB" w:rsidRPr="002B5413" w:rsidRDefault="00EE3CDB" w:rsidP="00EE3CDB">
      <w:pPr>
        <w:ind w:left="288"/>
      </w:pPr>
      <w:r w:rsidRPr="002B5413">
        <w:t>&lt;</w:t>
      </w:r>
      <w:proofErr w:type="gramStart"/>
      <w:r w:rsidRPr="002B5413">
        <w:t>manufacturedProduct</w:t>
      </w:r>
      <w:proofErr w:type="gramEnd"/>
      <w:r w:rsidRPr="002B5413">
        <w:t>&gt;</w:t>
      </w:r>
    </w:p>
    <w:p w:rsidR="00EE3CDB" w:rsidRPr="002B5413" w:rsidRDefault="00EE3CDB" w:rsidP="00EE3CDB">
      <w:pPr>
        <w:ind w:left="576"/>
      </w:pPr>
      <w:r w:rsidRPr="002B5413">
        <w:t xml:space="preserve">&lt;manufacturedProduct/&gt; </w:t>
      </w:r>
    </w:p>
    <w:p w:rsidR="00EE3CDB" w:rsidRPr="002B5413" w:rsidRDefault="00EE3CDB" w:rsidP="00EE3CDB">
      <w:pPr>
        <w:ind w:left="864"/>
      </w:pPr>
      <w:r w:rsidRPr="002B5413">
        <w:t>&lt;subjectOf/&gt;</w:t>
      </w:r>
    </w:p>
    <w:p w:rsidR="00EE3CDB" w:rsidRPr="002B5413" w:rsidRDefault="00EE3CDB" w:rsidP="00EE3CDB">
      <w:pPr>
        <w:pStyle w:val="Default"/>
        <w:rPr>
          <w:rFonts w:ascii="Courier New" w:hAnsi="Courier New" w:cs="Courier New"/>
          <w:sz w:val="18"/>
          <w:szCs w:val="18"/>
        </w:rPr>
      </w:pPr>
    </w:p>
    <w:p w:rsidR="00C66DC9" w:rsidRDefault="00C66DC9" w:rsidP="0080029F">
      <w:proofErr w:type="gramStart"/>
      <w:r>
        <w:t>or</w:t>
      </w:r>
      <w:proofErr w:type="gramEnd"/>
      <w:r>
        <w:t xml:space="preserve"> on parts:</w:t>
      </w:r>
    </w:p>
    <w:p w:rsidR="00EE3CDB" w:rsidRPr="00EE3CDB" w:rsidRDefault="00EE3CDB" w:rsidP="00EE3CDB">
      <w:r w:rsidRPr="00EE3CDB">
        <w:t>&lt;</w:t>
      </w:r>
      <w:proofErr w:type="gramStart"/>
      <w:r w:rsidRPr="00EE3CDB">
        <w:t>part</w:t>
      </w:r>
      <w:proofErr w:type="gramEnd"/>
      <w:r w:rsidRPr="00EE3CDB">
        <w:t xml:space="preserve">&gt; </w:t>
      </w:r>
    </w:p>
    <w:p w:rsidR="00EE3CDB" w:rsidRPr="00EE3CDB" w:rsidRDefault="00EE3CDB" w:rsidP="00EE3CDB">
      <w:pPr>
        <w:ind w:left="288"/>
      </w:pPr>
      <w:r w:rsidRPr="00EE3CDB">
        <w:t>&lt;partProduct/&gt;</w:t>
      </w:r>
    </w:p>
    <w:p w:rsidR="00EE3CDB" w:rsidRPr="00EE3CDB" w:rsidRDefault="00EE3CDB" w:rsidP="00EE3CDB">
      <w:pPr>
        <w:ind w:left="576"/>
      </w:pPr>
      <w:r w:rsidRPr="00EE3CDB">
        <w:t>&lt;subjectOf/&gt;</w:t>
      </w:r>
    </w:p>
    <w:p w:rsidR="00237038" w:rsidRDefault="00237038" w:rsidP="0080029F">
      <w:pPr>
        <w:rPr>
          <w:szCs w:val="24"/>
        </w:rPr>
      </w:pPr>
    </w:p>
    <w:p w:rsidR="00237038" w:rsidRDefault="00EE3CDB" w:rsidP="0080029F">
      <w:r>
        <w:t>An e</w:t>
      </w:r>
      <w:r w:rsidR="00237038">
        <w:t>xample</w:t>
      </w:r>
      <w:r>
        <w:t xml:space="preserve"> is outlined below</w:t>
      </w:r>
      <w:r w:rsidR="00237038">
        <w:t>:</w:t>
      </w:r>
    </w:p>
    <w:p w:rsidR="00EE3CDB" w:rsidRPr="002B5413" w:rsidRDefault="00EE3CDB" w:rsidP="00EE3CDB">
      <w:r w:rsidRPr="002B5413">
        <w:t>&lt;</w:t>
      </w:r>
      <w:proofErr w:type="gramStart"/>
      <w:r w:rsidRPr="002B5413">
        <w:t>subjectOf</w:t>
      </w:r>
      <w:proofErr w:type="gramEnd"/>
      <w:r w:rsidRPr="002B5413">
        <w:t>&gt;</w:t>
      </w:r>
    </w:p>
    <w:p w:rsidR="00EE3CDB" w:rsidRPr="002B5413" w:rsidRDefault="00EE3CDB" w:rsidP="00EE3CDB">
      <w:pPr>
        <w:ind w:left="288"/>
      </w:pPr>
      <w:r w:rsidRPr="002B5413">
        <w:t>&lt;</w:t>
      </w:r>
      <w:proofErr w:type="gramStart"/>
      <w:r w:rsidRPr="002B5413">
        <w:t>approval</w:t>
      </w:r>
      <w:proofErr w:type="gramEnd"/>
      <w:r w:rsidRPr="002B5413">
        <w:t xml:space="preserve">&gt; </w:t>
      </w:r>
    </w:p>
    <w:p w:rsidR="00EE3CDB" w:rsidRPr="002B5413" w:rsidRDefault="00EE3CDB" w:rsidP="00EE3CDB">
      <w:pPr>
        <w:ind w:left="576"/>
      </w:pPr>
      <w:r>
        <w:t>&lt;id extension="NDS</w:t>
      </w:r>
      <w:r w:rsidRPr="002B5413">
        <w:t>123456" root="</w:t>
      </w:r>
      <w:r>
        <w:t>2.16.840.1.113883.2.20.6.42</w:t>
      </w:r>
      <w:r w:rsidRPr="002B5413">
        <w:t xml:space="preserve">"/&gt; </w:t>
      </w:r>
    </w:p>
    <w:p w:rsidR="00EE3CDB" w:rsidRPr="005376AC" w:rsidRDefault="00EE3CDB" w:rsidP="00EE3CDB">
      <w:pPr>
        <w:ind w:left="576"/>
        <w:rPr>
          <w:lang w:val="fr-CA"/>
        </w:rPr>
      </w:pPr>
      <w:r w:rsidRPr="005376AC">
        <w:rPr>
          <w:lang w:val="fr-CA"/>
        </w:rPr>
        <w:t>&lt;code code="C73594" codeSystem="</w:t>
      </w:r>
      <w:r>
        <w:rPr>
          <w:lang w:val="fr-CA"/>
        </w:rPr>
        <w:t>2.16.840.1.113883.2.20.6.11" displayName="NDS</w:t>
      </w:r>
      <w:r w:rsidRPr="005376AC">
        <w:rPr>
          <w:lang w:val="fr-CA"/>
        </w:rPr>
        <w:t xml:space="preserve">"/&gt; </w:t>
      </w:r>
    </w:p>
    <w:p w:rsidR="00EE3CDB" w:rsidRPr="002B5413" w:rsidRDefault="00EE3CDB" w:rsidP="00EE3CDB">
      <w:pPr>
        <w:ind w:left="576"/>
      </w:pPr>
      <w:r w:rsidRPr="002B5413">
        <w:t>&lt;</w:t>
      </w:r>
      <w:proofErr w:type="gramStart"/>
      <w:r w:rsidRPr="002B5413">
        <w:t>author</w:t>
      </w:r>
      <w:proofErr w:type="gramEnd"/>
      <w:r w:rsidRPr="002B5413">
        <w:t xml:space="preserve">&gt; </w:t>
      </w:r>
    </w:p>
    <w:p w:rsidR="00EE3CDB" w:rsidRPr="002B5413" w:rsidRDefault="00EE3CDB" w:rsidP="00EE3CDB">
      <w:pPr>
        <w:ind w:left="864"/>
      </w:pPr>
      <w:r w:rsidRPr="002B5413">
        <w:t>&lt;</w:t>
      </w:r>
      <w:proofErr w:type="gramStart"/>
      <w:r w:rsidRPr="002B5413">
        <w:t>territorialAuthority</w:t>
      </w:r>
      <w:proofErr w:type="gramEnd"/>
      <w:r w:rsidRPr="002B5413">
        <w:t xml:space="preserve">&gt; </w:t>
      </w:r>
    </w:p>
    <w:p w:rsidR="00EE3CDB" w:rsidRPr="005376AC" w:rsidRDefault="00EE3CDB" w:rsidP="00EE3CDB">
      <w:pPr>
        <w:ind w:left="1152"/>
      </w:pPr>
      <w:r w:rsidRPr="005376AC">
        <w:t>&lt;</w:t>
      </w:r>
      <w:proofErr w:type="gramStart"/>
      <w:r w:rsidRPr="005376AC">
        <w:t>territory</w:t>
      </w:r>
      <w:proofErr w:type="gramEnd"/>
      <w:r w:rsidRPr="005376AC">
        <w:t xml:space="preserve">&gt; </w:t>
      </w:r>
    </w:p>
    <w:p w:rsidR="00EE3CDB" w:rsidRPr="005376AC" w:rsidRDefault="00EE3CDB" w:rsidP="00EE3CDB">
      <w:pPr>
        <w:ind w:left="1440"/>
      </w:pPr>
      <w:r w:rsidRPr="005376AC">
        <w:t>&lt;code code="CAN" codeSystem="</w:t>
      </w:r>
      <w:r>
        <w:t>2.16.840.1.113883.2.20.6.17</w:t>
      </w:r>
      <w:r w:rsidRPr="005376AC">
        <w:t>"/&gt;</w:t>
      </w:r>
    </w:p>
    <w:p w:rsidR="00EE3CDB" w:rsidRPr="005376AC" w:rsidRDefault="00EE3CDB" w:rsidP="00EE3CDB">
      <w:pPr>
        <w:pStyle w:val="Default"/>
        <w:rPr>
          <w:rFonts w:ascii="Courier New" w:hAnsi="Courier New" w:cs="Courier New"/>
          <w:sz w:val="18"/>
          <w:szCs w:val="18"/>
        </w:rPr>
      </w:pPr>
    </w:p>
    <w:p w:rsidR="00FE1A76" w:rsidRDefault="00FE1A76" w:rsidP="001D67E2">
      <w:pPr>
        <w:pStyle w:val="Heading3"/>
      </w:pPr>
      <w:bookmarkStart w:id="118" w:name="_Ref443424420"/>
      <w:bookmarkStart w:id="119" w:name="_Ref443424430"/>
      <w:bookmarkStart w:id="120" w:name="_Ref443424528"/>
      <w:bookmarkStart w:id="121" w:name="_Ref443424535"/>
      <w:bookmarkStart w:id="122" w:name="_Ref443433447"/>
      <w:bookmarkStart w:id="123" w:name="_Toc495429291"/>
      <w:r>
        <w:t>Marketing status</w:t>
      </w:r>
      <w:bookmarkEnd w:id="118"/>
      <w:bookmarkEnd w:id="119"/>
      <w:bookmarkEnd w:id="120"/>
      <w:bookmarkEnd w:id="121"/>
      <w:bookmarkEnd w:id="122"/>
      <w:bookmarkEnd w:id="123"/>
    </w:p>
    <w:p w:rsidR="00FE1A76" w:rsidRDefault="00FE1A76" w:rsidP="0080029F">
      <w:r>
        <w:t>The marketing status provides information on when the product is on or off the market.</w:t>
      </w:r>
    </w:p>
    <w:p w:rsidR="00EE3CDB" w:rsidRPr="002B5413" w:rsidRDefault="00EE3CDB" w:rsidP="00EE3CDB">
      <w:r w:rsidRPr="002B5413">
        <w:t>&lt;</w:t>
      </w:r>
      <w:proofErr w:type="gramStart"/>
      <w:r w:rsidRPr="002B5413">
        <w:t>subject</w:t>
      </w:r>
      <w:proofErr w:type="gramEnd"/>
      <w:r w:rsidRPr="002B5413">
        <w:t xml:space="preserve">&gt; </w:t>
      </w:r>
    </w:p>
    <w:p w:rsidR="00EE3CDB" w:rsidRPr="002B5413" w:rsidRDefault="00EE3CDB" w:rsidP="00EE3CDB">
      <w:pPr>
        <w:ind w:left="288"/>
      </w:pPr>
      <w:r w:rsidRPr="002B5413">
        <w:t>&lt;</w:t>
      </w:r>
      <w:proofErr w:type="gramStart"/>
      <w:r w:rsidRPr="002B5413">
        <w:t>manufacturedProduct</w:t>
      </w:r>
      <w:proofErr w:type="gramEnd"/>
      <w:r w:rsidRPr="002B5413">
        <w:t>&gt;...&lt;/manufacturedProduct&gt;</w:t>
      </w:r>
    </w:p>
    <w:p w:rsidR="00EE3CDB" w:rsidRPr="002B5413" w:rsidRDefault="00EE3CDB" w:rsidP="00EE3CDB">
      <w:pPr>
        <w:ind w:left="288"/>
      </w:pPr>
      <w:r w:rsidRPr="002B5413">
        <w:t>&lt;</w:t>
      </w:r>
      <w:proofErr w:type="gramStart"/>
      <w:r w:rsidRPr="002B5413">
        <w:t>subjectOf</w:t>
      </w:r>
      <w:proofErr w:type="gramEnd"/>
      <w:r w:rsidRPr="002B5413">
        <w:t xml:space="preserve">&gt; </w:t>
      </w:r>
    </w:p>
    <w:p w:rsidR="00EE3CDB" w:rsidRPr="005376AC" w:rsidRDefault="00EE3CDB" w:rsidP="00EE3CDB">
      <w:pPr>
        <w:ind w:left="576"/>
      </w:pPr>
      <w:r w:rsidRPr="005376AC">
        <w:t>&lt;</w:t>
      </w:r>
      <w:proofErr w:type="gramStart"/>
      <w:r w:rsidRPr="005376AC">
        <w:t>marketingAct</w:t>
      </w:r>
      <w:proofErr w:type="gramEnd"/>
      <w:r w:rsidRPr="005376AC">
        <w:t xml:space="preserve">&gt; </w:t>
      </w:r>
    </w:p>
    <w:p w:rsidR="00EE3CDB" w:rsidRPr="002B5413" w:rsidRDefault="00EE3CDB" w:rsidP="00626F8B">
      <w:pPr>
        <w:ind w:left="864"/>
        <w:rPr>
          <w:lang w:val="fr-CA"/>
        </w:rPr>
      </w:pPr>
      <w:r w:rsidRPr="002B5413">
        <w:rPr>
          <w:lang w:val="fr-CA"/>
        </w:rPr>
        <w:t>&lt;code code="</w:t>
      </w:r>
      <w:r>
        <w:rPr>
          <w:lang w:val="fr-CA"/>
        </w:rPr>
        <w:t>2</w:t>
      </w:r>
      <w:r w:rsidRPr="002B5413">
        <w:rPr>
          <w:lang w:val="fr-CA"/>
        </w:rPr>
        <w:t>" codeSystem="</w:t>
      </w:r>
      <w:r>
        <w:rPr>
          <w:lang w:val="fr-CA"/>
        </w:rPr>
        <w:t>2.16.840.1.113883.2.20.6.18</w:t>
      </w:r>
      <w:r w:rsidRPr="002B5413">
        <w:rPr>
          <w:lang w:val="fr-CA"/>
        </w:rPr>
        <w:t xml:space="preserve">"/&gt; </w:t>
      </w:r>
    </w:p>
    <w:p w:rsidR="00EE3CDB" w:rsidRPr="002B5413" w:rsidRDefault="00EE3CDB" w:rsidP="00626F8B">
      <w:pPr>
        <w:ind w:left="864"/>
        <w:rPr>
          <w:lang w:val="fr-CA"/>
        </w:rPr>
      </w:pPr>
      <w:r w:rsidRPr="002B5413">
        <w:rPr>
          <w:lang w:val="fr-CA"/>
        </w:rPr>
        <w:t xml:space="preserve">&lt;statusCode code="active"/&gt; </w:t>
      </w:r>
    </w:p>
    <w:p w:rsidR="0025656F" w:rsidRDefault="00EE3CDB" w:rsidP="00626F8B">
      <w:pPr>
        <w:ind w:left="864"/>
      </w:pPr>
      <w:r w:rsidRPr="002B5413">
        <w:t>&lt;</w:t>
      </w:r>
      <w:proofErr w:type="gramStart"/>
      <w:r w:rsidRPr="002B5413">
        <w:t>effectiveTime</w:t>
      </w:r>
      <w:proofErr w:type="gramEnd"/>
      <w:r w:rsidRPr="002B5413">
        <w:t xml:space="preserve">&gt; </w:t>
      </w:r>
    </w:p>
    <w:p w:rsidR="00EE3CDB" w:rsidRPr="002B5413" w:rsidRDefault="00EE3CDB" w:rsidP="0025656F">
      <w:pPr>
        <w:ind w:left="1152"/>
      </w:pPr>
      <w:r w:rsidRPr="002B5413">
        <w:t>&lt;</w:t>
      </w:r>
      <w:r w:rsidR="00626F8B">
        <w:t>high</w:t>
      </w:r>
      <w:r w:rsidRPr="002B5413">
        <w:t xml:space="preserve"> value="20040120"/&gt;</w:t>
      </w:r>
    </w:p>
    <w:p w:rsidR="00EE3CDB" w:rsidRPr="002B5413" w:rsidRDefault="00EE3CDB" w:rsidP="00EE3CDB">
      <w:pPr>
        <w:pStyle w:val="Default"/>
        <w:rPr>
          <w:rFonts w:ascii="Courier New" w:hAnsi="Courier New" w:cs="Courier New"/>
          <w:sz w:val="18"/>
          <w:szCs w:val="18"/>
        </w:rPr>
      </w:pPr>
    </w:p>
    <w:p w:rsidR="00FE1A76" w:rsidRDefault="00FE1A76" w:rsidP="0080029F">
      <w:r>
        <w:t>The &lt;code&gt; indicates the activity of “marketing”. The status of the product is described in the &lt;statusCode&gt; as either “active” for being on the market or “completed” when marketing is done the product is no longer going to be available on the market. The date when the product is on or off the market is included in the &lt;effectiveTime&gt;. The date when the product is on the market is characterized by the &lt;low value&gt;</w:t>
      </w:r>
      <w:r w:rsidR="00626F8B">
        <w:t xml:space="preserve"> while the date the product is off the market such as the expiration date of the last lot released to the market is characterized by the &lt;high value&gt;</w:t>
      </w:r>
      <w:r>
        <w:t>.</w:t>
      </w:r>
      <w:r w:rsidR="00B50236">
        <w:t xml:space="preserve"> </w:t>
      </w:r>
      <w:r w:rsidR="00626F8B">
        <w:t xml:space="preserve">At this time HPFB </w:t>
      </w:r>
      <w:r w:rsidR="00626F8B">
        <w:lastRenderedPageBreak/>
        <w:t>does not track when a product is on the market thus the &lt;low value&gt; is not used.</w:t>
      </w:r>
      <w:r w:rsidR="00B50236">
        <w:t xml:space="preserve"> </w:t>
      </w:r>
      <w:r w:rsidR="00626F8B">
        <w:t>An e</w:t>
      </w:r>
      <w:r>
        <w:t>xample of a product that is off the market</w:t>
      </w:r>
      <w:r w:rsidR="00626F8B">
        <w:t xml:space="preserve"> is outlined below</w:t>
      </w:r>
      <w:r>
        <w:t>:</w:t>
      </w:r>
    </w:p>
    <w:p w:rsidR="00626F8B" w:rsidRPr="002B5413" w:rsidRDefault="00626F8B" w:rsidP="00626F8B">
      <w:r w:rsidRPr="002B5413">
        <w:t>&lt;</w:t>
      </w:r>
      <w:proofErr w:type="gramStart"/>
      <w:r w:rsidRPr="002B5413">
        <w:t>subjectOf</w:t>
      </w:r>
      <w:proofErr w:type="gramEnd"/>
      <w:r w:rsidRPr="002B5413">
        <w:t xml:space="preserve">&gt; </w:t>
      </w:r>
    </w:p>
    <w:p w:rsidR="00626F8B" w:rsidRPr="002B5413" w:rsidRDefault="00626F8B" w:rsidP="00626F8B">
      <w:r>
        <w:t xml:space="preserve">  </w:t>
      </w:r>
      <w:r w:rsidRPr="002B5413">
        <w:t>&lt;</w:t>
      </w:r>
      <w:proofErr w:type="gramStart"/>
      <w:r w:rsidRPr="002B5413">
        <w:t>marketingAct</w:t>
      </w:r>
      <w:proofErr w:type="gramEnd"/>
      <w:r w:rsidRPr="002B5413">
        <w:t xml:space="preserve">&gt; </w:t>
      </w:r>
    </w:p>
    <w:p w:rsidR="00626F8B" w:rsidRPr="002B5413" w:rsidRDefault="00626F8B" w:rsidP="00626F8B">
      <w:r>
        <w:t xml:space="preserve">    </w:t>
      </w:r>
      <w:r w:rsidRPr="002B5413">
        <w:t>&lt;code code="</w:t>
      </w:r>
      <w:r>
        <w:t>2</w:t>
      </w:r>
      <w:r w:rsidRPr="002B5413">
        <w:t>" codeSystem="</w:t>
      </w:r>
      <w:r>
        <w:t>2.16.840.1.113883.2.20.6.18</w:t>
      </w:r>
      <w:r w:rsidRPr="002B5413">
        <w:t xml:space="preserve">"/&gt; </w:t>
      </w:r>
    </w:p>
    <w:p w:rsidR="00626F8B" w:rsidRPr="002B5413" w:rsidRDefault="00626F8B" w:rsidP="00626F8B">
      <w:r>
        <w:t xml:space="preserve">    </w:t>
      </w:r>
      <w:r w:rsidRPr="002B5413">
        <w:t xml:space="preserve">&lt;statusCode code="active"/&gt; </w:t>
      </w:r>
    </w:p>
    <w:p w:rsidR="00626F8B" w:rsidRPr="002B5413" w:rsidRDefault="00626F8B" w:rsidP="00626F8B">
      <w:r>
        <w:t xml:space="preserve">    </w:t>
      </w:r>
      <w:r w:rsidRPr="002B5413">
        <w:t>&lt;</w:t>
      </w:r>
      <w:proofErr w:type="gramStart"/>
      <w:r w:rsidRPr="002B5413">
        <w:t>effectiveTime</w:t>
      </w:r>
      <w:proofErr w:type="gramEnd"/>
      <w:r w:rsidRPr="002B5413">
        <w:t xml:space="preserve">&gt; </w:t>
      </w:r>
    </w:p>
    <w:p w:rsidR="00626F8B" w:rsidRPr="002B5413" w:rsidRDefault="00626F8B" w:rsidP="00626F8B">
      <w:r>
        <w:t xml:space="preserve">      </w:t>
      </w:r>
      <w:r w:rsidRPr="002B5413">
        <w:t xml:space="preserve">&lt;low value="date when on the market"/&gt; </w:t>
      </w:r>
    </w:p>
    <w:p w:rsidR="00626F8B" w:rsidRPr="002B5413" w:rsidRDefault="00626F8B" w:rsidP="00626F8B">
      <w:r w:rsidRPr="002B5413">
        <w:t xml:space="preserve"> </w:t>
      </w:r>
      <w:r>
        <w:t xml:space="preserve">     </w:t>
      </w:r>
      <w:r w:rsidRPr="002B5413">
        <w:t xml:space="preserve">&lt;high value="date when the product is going to be off the market"/&gt; </w:t>
      </w:r>
    </w:p>
    <w:p w:rsidR="00626F8B" w:rsidRPr="002B5413" w:rsidRDefault="00626F8B" w:rsidP="00626F8B">
      <w:r>
        <w:t xml:space="preserve">    </w:t>
      </w:r>
      <w:r w:rsidRPr="002B5413">
        <w:t xml:space="preserve">&lt;/effectiveTime&gt; </w:t>
      </w:r>
    </w:p>
    <w:p w:rsidR="00626F8B" w:rsidRPr="002B5413" w:rsidRDefault="00626F8B" w:rsidP="00626F8B">
      <w:r w:rsidRPr="002B5413">
        <w:t xml:space="preserve"> </w:t>
      </w:r>
      <w:r>
        <w:t xml:space="preserve"> </w:t>
      </w:r>
      <w:r w:rsidRPr="002B5413">
        <w:t xml:space="preserve">&lt;/marketingAct&gt; </w:t>
      </w:r>
    </w:p>
    <w:p w:rsidR="00626F8B" w:rsidRPr="002B5413" w:rsidRDefault="00626F8B" w:rsidP="00626F8B">
      <w:r w:rsidRPr="002B5413">
        <w:t>&lt;/subjectOf&gt;</w:t>
      </w:r>
    </w:p>
    <w:p w:rsidR="00626F8B" w:rsidRDefault="00626F8B" w:rsidP="0080029F"/>
    <w:p w:rsidR="00FE1A76" w:rsidRDefault="00FE1A76" w:rsidP="0080029F">
      <w:r>
        <w:t>For some types of products, a marketing status may be provided on the package level:</w:t>
      </w:r>
    </w:p>
    <w:p w:rsidR="00626F8B" w:rsidRPr="002B5413" w:rsidRDefault="00626F8B" w:rsidP="00626F8B">
      <w:r w:rsidRPr="002B5413">
        <w:t>&lt;</w:t>
      </w:r>
      <w:proofErr w:type="gramStart"/>
      <w:r w:rsidRPr="002B5413">
        <w:t>asContent</w:t>
      </w:r>
      <w:proofErr w:type="gramEnd"/>
      <w:r w:rsidRPr="002B5413">
        <w:t xml:space="preserve">&gt; </w:t>
      </w:r>
    </w:p>
    <w:p w:rsidR="00626F8B" w:rsidRPr="002B5413" w:rsidRDefault="00626F8B" w:rsidP="0025656F">
      <w:pPr>
        <w:ind w:left="288"/>
      </w:pPr>
      <w:r w:rsidRPr="002B5413">
        <w:t>&lt;</w:t>
      </w:r>
      <w:proofErr w:type="gramStart"/>
      <w:r w:rsidRPr="002B5413">
        <w:t>containerPackagedProduct</w:t>
      </w:r>
      <w:proofErr w:type="gramEnd"/>
      <w:r w:rsidRPr="002B5413">
        <w:t>&gt;...&lt;/containerPackagedProduct&gt;</w:t>
      </w:r>
    </w:p>
    <w:p w:rsidR="00626F8B" w:rsidRPr="002B5413" w:rsidRDefault="00626F8B" w:rsidP="0025656F">
      <w:pPr>
        <w:ind w:left="288"/>
      </w:pPr>
      <w:r w:rsidRPr="002B5413">
        <w:t>&lt;</w:t>
      </w:r>
      <w:proofErr w:type="gramStart"/>
      <w:r w:rsidRPr="002B5413">
        <w:t>subjectOf</w:t>
      </w:r>
      <w:proofErr w:type="gramEnd"/>
      <w:r w:rsidRPr="002B5413">
        <w:t xml:space="preserve">&gt; </w:t>
      </w:r>
    </w:p>
    <w:p w:rsidR="00626F8B" w:rsidRPr="002B5413" w:rsidRDefault="00626F8B" w:rsidP="0025656F">
      <w:pPr>
        <w:ind w:left="576"/>
      </w:pPr>
      <w:r w:rsidRPr="002B5413">
        <w:t>&lt;</w:t>
      </w:r>
      <w:proofErr w:type="gramStart"/>
      <w:r w:rsidRPr="002B5413">
        <w:t>marketingAct</w:t>
      </w:r>
      <w:proofErr w:type="gramEnd"/>
      <w:r w:rsidRPr="002B5413">
        <w:t xml:space="preserve">&gt; </w:t>
      </w:r>
    </w:p>
    <w:p w:rsidR="00626F8B" w:rsidRPr="002B5413" w:rsidRDefault="00626F8B" w:rsidP="0025656F">
      <w:pPr>
        <w:ind w:left="864"/>
      </w:pPr>
      <w:r w:rsidRPr="002B5413">
        <w:t>&lt;code code="</w:t>
      </w:r>
      <w:r>
        <w:t>2</w:t>
      </w:r>
      <w:r w:rsidRPr="002B5413">
        <w:t>" codeSystem="</w:t>
      </w:r>
      <w:r>
        <w:t>2.16.840.1.113883.2.20.6.18</w:t>
      </w:r>
      <w:r w:rsidRPr="002B5413">
        <w:t xml:space="preserve">"/&gt; </w:t>
      </w:r>
    </w:p>
    <w:p w:rsidR="00626F8B" w:rsidRPr="002B5413" w:rsidRDefault="00626F8B" w:rsidP="0025656F">
      <w:pPr>
        <w:ind w:left="864"/>
      </w:pPr>
      <w:r w:rsidRPr="002B5413">
        <w:t>&lt;statusCode code="active"/&gt;</w:t>
      </w:r>
    </w:p>
    <w:p w:rsidR="00626F8B" w:rsidRPr="002B5413" w:rsidRDefault="00626F8B" w:rsidP="0025656F">
      <w:pPr>
        <w:ind w:left="864"/>
      </w:pPr>
      <w:r w:rsidRPr="002B5413">
        <w:t>&lt;</w:t>
      </w:r>
      <w:proofErr w:type="gramStart"/>
      <w:r w:rsidRPr="002B5413">
        <w:t>effectiveTime</w:t>
      </w:r>
      <w:proofErr w:type="gramEnd"/>
      <w:r w:rsidRPr="002B5413">
        <w:t xml:space="preserve">&gt; </w:t>
      </w:r>
    </w:p>
    <w:p w:rsidR="00626F8B" w:rsidRPr="002B5413" w:rsidRDefault="00626F8B" w:rsidP="0025656F">
      <w:pPr>
        <w:ind w:left="1008"/>
      </w:pPr>
      <w:r>
        <w:t>&lt;</w:t>
      </w:r>
      <w:r w:rsidR="0025656F">
        <w:t>high</w:t>
      </w:r>
      <w:r>
        <w:t xml:space="preserve"> value="20040120"/&gt;</w:t>
      </w:r>
    </w:p>
    <w:p w:rsidR="00B50236" w:rsidRDefault="00B50236" w:rsidP="0080029F"/>
    <w:p w:rsidR="004D13D9" w:rsidRDefault="00FA70FC" w:rsidP="001D67E2">
      <w:pPr>
        <w:pStyle w:val="Heading3"/>
      </w:pPr>
      <w:bookmarkStart w:id="124" w:name="_Ref443319216"/>
      <w:bookmarkStart w:id="125" w:name="_Toc495429292"/>
      <w:r>
        <w:t xml:space="preserve">General </w:t>
      </w:r>
      <w:r w:rsidR="004D13D9">
        <w:t>Characteristics</w:t>
      </w:r>
      <w:bookmarkEnd w:id="124"/>
      <w:bookmarkEnd w:id="125"/>
    </w:p>
    <w:p w:rsidR="00AB3A0E" w:rsidRDefault="00DB3DB2" w:rsidP="0080029F">
      <w:r>
        <w:t>Several</w:t>
      </w:r>
      <w:r w:rsidR="00AB3A0E">
        <w:t xml:space="preserve"> characteristics may be specified for products. In general, the structure allows specifying properties of the product in a code-value pair, the code saying which property is being specified, the value saying what the property is for the given product. The structure connects to the produc</w:t>
      </w:r>
      <w:r w:rsidR="008024C8">
        <w:t>t through the subjectOf element, the concept is outlined below:</w:t>
      </w:r>
    </w:p>
    <w:p w:rsidR="008024C8" w:rsidRPr="00A57429" w:rsidRDefault="008024C8" w:rsidP="008024C8">
      <w:r w:rsidRPr="00A57429">
        <w:t>&lt;</w:t>
      </w:r>
      <w:proofErr w:type="gramStart"/>
      <w:r w:rsidRPr="00A57429">
        <w:t>manufacturedProduct</w:t>
      </w:r>
      <w:proofErr w:type="gramEnd"/>
      <w:r w:rsidRPr="00A57429">
        <w:t xml:space="preserve">&gt; </w:t>
      </w:r>
    </w:p>
    <w:p w:rsidR="008024C8" w:rsidRPr="00A57429" w:rsidRDefault="008024C8" w:rsidP="008024C8">
      <w:pPr>
        <w:ind w:left="288"/>
      </w:pPr>
      <w:r w:rsidRPr="00A57429">
        <w:t>&lt;</w:t>
      </w:r>
      <w:proofErr w:type="gramStart"/>
      <w:r w:rsidRPr="00A57429">
        <w:t>manufacturedProduct</w:t>
      </w:r>
      <w:proofErr w:type="gramEnd"/>
      <w:r w:rsidRPr="00A57429">
        <w:t>&gt; ... &lt;/manufacturedProduct&gt;</w:t>
      </w:r>
    </w:p>
    <w:p w:rsidR="008024C8" w:rsidRPr="00A57429" w:rsidRDefault="008024C8" w:rsidP="008024C8">
      <w:pPr>
        <w:ind w:left="288"/>
      </w:pPr>
      <w:r w:rsidRPr="00A57429">
        <w:t>&lt;</w:t>
      </w:r>
      <w:proofErr w:type="gramStart"/>
      <w:r w:rsidRPr="00A57429">
        <w:t>subjectOf</w:t>
      </w:r>
      <w:proofErr w:type="gramEnd"/>
      <w:r w:rsidRPr="00A57429">
        <w:t xml:space="preserve">&gt; </w:t>
      </w:r>
    </w:p>
    <w:p w:rsidR="008024C8" w:rsidRPr="00A57429" w:rsidRDefault="008024C8" w:rsidP="008024C8">
      <w:pPr>
        <w:ind w:left="576"/>
      </w:pPr>
      <w:r w:rsidRPr="00A57429">
        <w:t>&lt;</w:t>
      </w:r>
      <w:proofErr w:type="gramStart"/>
      <w:r w:rsidRPr="00A57429">
        <w:t>characteristic</w:t>
      </w:r>
      <w:proofErr w:type="gramEnd"/>
      <w:r w:rsidRPr="00A57429">
        <w:t xml:space="preserve">&gt; </w:t>
      </w:r>
    </w:p>
    <w:p w:rsidR="008024C8" w:rsidRPr="00CE7EFF" w:rsidRDefault="008024C8" w:rsidP="008024C8">
      <w:pPr>
        <w:ind w:left="864"/>
        <w:rPr>
          <w:lang w:val="fr-CA"/>
        </w:rPr>
      </w:pPr>
      <w:r w:rsidRPr="00CE7EFF">
        <w:rPr>
          <w:lang w:val="fr-CA"/>
        </w:rPr>
        <w:t>&lt;code code="</w:t>
      </w:r>
      <w:r w:rsidRPr="00CE7EFF">
        <w:rPr>
          <w:i/>
          <w:iCs/>
          <w:lang w:val="fr-CA"/>
        </w:rPr>
        <w:t>characteristic code</w:t>
      </w:r>
      <w:r w:rsidRPr="00CE7EFF">
        <w:rPr>
          <w:lang w:val="fr-CA"/>
        </w:rPr>
        <w:t xml:space="preserve">" codeSystem=“2.16.840.1.113883.2.20.6.23”/&gt; </w:t>
      </w:r>
    </w:p>
    <w:p w:rsidR="008024C8" w:rsidRPr="00A57429" w:rsidRDefault="008024C8" w:rsidP="008024C8">
      <w:pPr>
        <w:ind w:left="864"/>
      </w:pPr>
      <w:r w:rsidRPr="00A57429">
        <w:t>&lt;value xsi</w:t>
      </w:r>
      <w:proofErr w:type="gramStart"/>
      <w:r w:rsidRPr="00A57429">
        <w:t>:type</w:t>
      </w:r>
      <w:proofErr w:type="gramEnd"/>
      <w:r w:rsidRPr="00A57429">
        <w:t>="</w:t>
      </w:r>
      <w:r w:rsidRPr="00A57429">
        <w:rPr>
          <w:i/>
          <w:iCs/>
        </w:rPr>
        <w:t>characteristic value type</w:t>
      </w:r>
      <w:r w:rsidRPr="00A57429">
        <w:t>" ...&gt;</w:t>
      </w:r>
    </w:p>
    <w:p w:rsidR="008024C8" w:rsidRPr="00A57429" w:rsidRDefault="008024C8" w:rsidP="008024C8">
      <w:pPr>
        <w:pStyle w:val="Default"/>
        <w:rPr>
          <w:rFonts w:ascii="Courier New" w:hAnsi="Courier New" w:cs="Courier New"/>
          <w:sz w:val="18"/>
          <w:szCs w:val="18"/>
        </w:rPr>
      </w:pPr>
    </w:p>
    <w:p w:rsidR="00AB3A0E" w:rsidRDefault="00AB3A0E" w:rsidP="0080029F">
      <w:r>
        <w:t>Some characteristics may be specified for packaged products</w:t>
      </w:r>
      <w:r w:rsidR="008024C8">
        <w:t xml:space="preserve"> as outlined below</w:t>
      </w:r>
      <w:r>
        <w:t>:</w:t>
      </w:r>
    </w:p>
    <w:p w:rsidR="008024C8" w:rsidRPr="00A57429" w:rsidRDefault="008024C8" w:rsidP="008024C8">
      <w:r w:rsidRPr="00A57429">
        <w:t>&lt;</w:t>
      </w:r>
      <w:proofErr w:type="gramStart"/>
      <w:r w:rsidRPr="00A57429">
        <w:t>manufacturedProduct</w:t>
      </w:r>
      <w:proofErr w:type="gramEnd"/>
      <w:r w:rsidRPr="00A57429">
        <w:t xml:space="preserve">&gt; </w:t>
      </w:r>
    </w:p>
    <w:p w:rsidR="008024C8" w:rsidRPr="00A57429" w:rsidRDefault="008024C8" w:rsidP="008024C8">
      <w:pPr>
        <w:ind w:left="288"/>
      </w:pPr>
      <w:r w:rsidRPr="00A57429">
        <w:t>&lt;</w:t>
      </w:r>
      <w:proofErr w:type="gramStart"/>
      <w:r w:rsidRPr="00A57429">
        <w:t>manufacturedProduct</w:t>
      </w:r>
      <w:proofErr w:type="gramEnd"/>
      <w:r w:rsidRPr="00A57429">
        <w:t xml:space="preserve">&gt; </w:t>
      </w:r>
    </w:p>
    <w:p w:rsidR="008024C8" w:rsidRPr="00A57429" w:rsidRDefault="008024C8" w:rsidP="008024C8">
      <w:pPr>
        <w:ind w:left="864"/>
      </w:pPr>
      <w:r w:rsidRPr="00A57429">
        <w:t xml:space="preserve">... </w:t>
      </w:r>
    </w:p>
    <w:p w:rsidR="008024C8" w:rsidRPr="00A57429" w:rsidRDefault="008024C8" w:rsidP="008024C8">
      <w:pPr>
        <w:ind w:left="576"/>
      </w:pPr>
      <w:r w:rsidRPr="00A57429">
        <w:t>&lt;</w:t>
      </w:r>
      <w:proofErr w:type="gramStart"/>
      <w:r w:rsidRPr="00A57429">
        <w:t>asContent</w:t>
      </w:r>
      <w:proofErr w:type="gramEnd"/>
      <w:r w:rsidRPr="00A57429">
        <w:t xml:space="preserve">&gt; </w:t>
      </w:r>
    </w:p>
    <w:p w:rsidR="008024C8" w:rsidRPr="00A57429" w:rsidRDefault="008024C8" w:rsidP="008024C8">
      <w:pPr>
        <w:ind w:left="864"/>
      </w:pPr>
      <w:r w:rsidRPr="00A57429">
        <w:t>&lt;</w:t>
      </w:r>
      <w:proofErr w:type="gramStart"/>
      <w:r w:rsidRPr="00A57429">
        <w:t>containerPackagedProduct</w:t>
      </w:r>
      <w:proofErr w:type="gramEnd"/>
      <w:r w:rsidRPr="00A57429">
        <w:t xml:space="preserve">&gt; ... &lt;/containerPackagedProduct&gt; </w:t>
      </w:r>
    </w:p>
    <w:p w:rsidR="008024C8" w:rsidRPr="00A57429" w:rsidRDefault="008024C8" w:rsidP="008024C8">
      <w:pPr>
        <w:ind w:left="864"/>
      </w:pPr>
      <w:r w:rsidRPr="00A57429">
        <w:t>&lt;</w:t>
      </w:r>
      <w:proofErr w:type="gramStart"/>
      <w:r w:rsidRPr="00A57429">
        <w:t>subjectOf</w:t>
      </w:r>
      <w:proofErr w:type="gramEnd"/>
      <w:r w:rsidRPr="00A57429">
        <w:t xml:space="preserve">&gt; </w:t>
      </w:r>
    </w:p>
    <w:p w:rsidR="008024C8" w:rsidRPr="00A57429" w:rsidRDefault="008024C8" w:rsidP="008024C8">
      <w:pPr>
        <w:ind w:left="1152"/>
      </w:pPr>
      <w:r w:rsidRPr="00A57429">
        <w:t>&lt;</w:t>
      </w:r>
      <w:proofErr w:type="gramStart"/>
      <w:r w:rsidRPr="00A57429">
        <w:t>characteristic</w:t>
      </w:r>
      <w:proofErr w:type="gramEnd"/>
      <w:r w:rsidRPr="00A57429">
        <w:t xml:space="preserve">&gt; </w:t>
      </w:r>
    </w:p>
    <w:p w:rsidR="008024C8" w:rsidRPr="00C05A3F" w:rsidRDefault="008024C8" w:rsidP="008024C8">
      <w:pPr>
        <w:ind w:left="1440"/>
      </w:pPr>
      <w:r w:rsidRPr="00C05A3F">
        <w:t>&lt;code code="</w:t>
      </w:r>
      <w:r w:rsidRPr="00C05A3F">
        <w:rPr>
          <w:i/>
          <w:iCs/>
        </w:rPr>
        <w:t>characteristic code</w:t>
      </w:r>
      <w:r w:rsidRPr="00C05A3F">
        <w:t>" codeSystem="</w:t>
      </w:r>
      <w:r>
        <w:t>2.16.840.1.113883.2.20.6.23</w:t>
      </w:r>
      <w:r w:rsidRPr="00C05A3F">
        <w:t xml:space="preserve">"/&gt; </w:t>
      </w:r>
    </w:p>
    <w:p w:rsidR="008024C8" w:rsidRPr="00A57429" w:rsidRDefault="008024C8" w:rsidP="008024C8">
      <w:pPr>
        <w:ind w:left="1440"/>
      </w:pPr>
      <w:r w:rsidRPr="00A57429">
        <w:t>&lt;value xsi</w:t>
      </w:r>
      <w:proofErr w:type="gramStart"/>
      <w:r w:rsidRPr="00A57429">
        <w:t>:type</w:t>
      </w:r>
      <w:proofErr w:type="gramEnd"/>
      <w:r w:rsidRPr="00A57429">
        <w:t>="characteristic value type" ...&gt;</w:t>
      </w:r>
    </w:p>
    <w:p w:rsidR="008024C8" w:rsidRDefault="008024C8" w:rsidP="0080029F"/>
    <w:p w:rsidR="00AB3A0E" w:rsidRDefault="00AB3A0E" w:rsidP="0080029F">
      <w:r>
        <w:lastRenderedPageBreak/>
        <w:t>Characteristics use one of a number of different data types. Each data type uses slightly different XML elements and attributes as shown in the templates below:</w:t>
      </w:r>
    </w:p>
    <w:p w:rsidR="0016386C" w:rsidRDefault="0016386C" w:rsidP="0080029F"/>
    <w:p w:rsidR="00AB3A0E" w:rsidRDefault="00AB3A0E" w:rsidP="0080029F">
      <w:r>
        <w:t>Characteristic of type physical quantity (PQ):</w:t>
      </w:r>
    </w:p>
    <w:p w:rsidR="008024C8" w:rsidRPr="003E300F" w:rsidRDefault="008024C8" w:rsidP="008024C8">
      <w:r w:rsidRPr="003E300F">
        <w:t>&lt;</w:t>
      </w:r>
      <w:proofErr w:type="gramStart"/>
      <w:r w:rsidRPr="003E300F">
        <w:t>subjectOf</w:t>
      </w:r>
      <w:proofErr w:type="gramEnd"/>
      <w:r w:rsidRPr="003E300F">
        <w:t xml:space="preserve">&gt; </w:t>
      </w:r>
    </w:p>
    <w:p w:rsidR="008024C8" w:rsidRPr="003E300F" w:rsidRDefault="008024C8" w:rsidP="008024C8">
      <w:pPr>
        <w:ind w:left="288"/>
      </w:pPr>
      <w:r w:rsidRPr="003E300F">
        <w:t>&lt;</w:t>
      </w:r>
      <w:proofErr w:type="gramStart"/>
      <w:r w:rsidRPr="003E300F">
        <w:t>characteristic</w:t>
      </w:r>
      <w:proofErr w:type="gramEnd"/>
      <w:r w:rsidRPr="003E300F">
        <w:t>&gt;</w:t>
      </w:r>
    </w:p>
    <w:p w:rsidR="008024C8" w:rsidRPr="00CE7EFF" w:rsidRDefault="008024C8" w:rsidP="008024C8">
      <w:pPr>
        <w:ind w:left="576"/>
        <w:rPr>
          <w:lang w:val="en-US"/>
        </w:rPr>
      </w:pPr>
      <w:r w:rsidRPr="00CE7EFF">
        <w:rPr>
          <w:lang w:val="en-US"/>
        </w:rPr>
        <w:t xml:space="preserve">&lt;code code="characteristic code" codeSystem="2.16.840.1.113883.2.20.6.23"/&gt;  </w:t>
      </w:r>
    </w:p>
    <w:p w:rsidR="008024C8" w:rsidRPr="003E300F" w:rsidRDefault="008024C8" w:rsidP="008024C8">
      <w:pPr>
        <w:ind w:left="576"/>
      </w:pPr>
      <w:r w:rsidRPr="003E300F">
        <w:t>&lt;value xsi</w:t>
      </w:r>
      <w:proofErr w:type="gramStart"/>
      <w:r w:rsidRPr="003E300F">
        <w:t>:type</w:t>
      </w:r>
      <w:proofErr w:type="gramEnd"/>
      <w:r w:rsidRPr="003E300F">
        <w:t>="PQ" value="quantity value" unit="quantity unit"&gt;</w:t>
      </w:r>
    </w:p>
    <w:p w:rsidR="008024C8" w:rsidRPr="00C66DC9" w:rsidRDefault="008024C8" w:rsidP="008024C8">
      <w:pPr>
        <w:pStyle w:val="Default"/>
        <w:rPr>
          <w:rFonts w:ascii="Courier New" w:hAnsi="Courier New" w:cs="Courier New"/>
          <w:sz w:val="18"/>
          <w:szCs w:val="18"/>
        </w:rPr>
      </w:pPr>
    </w:p>
    <w:p w:rsidR="00AB3A0E" w:rsidRDefault="00AB3A0E" w:rsidP="0080029F">
      <w:r>
        <w:t>Characteristic of type number (REAL):</w:t>
      </w:r>
    </w:p>
    <w:p w:rsidR="008024C8" w:rsidRPr="003E300F" w:rsidRDefault="008024C8" w:rsidP="008024C8">
      <w:r w:rsidRPr="003E300F">
        <w:t>&lt;</w:t>
      </w:r>
      <w:proofErr w:type="gramStart"/>
      <w:r w:rsidRPr="003E300F">
        <w:t>subjectOf</w:t>
      </w:r>
      <w:proofErr w:type="gramEnd"/>
      <w:r w:rsidRPr="003E300F">
        <w:t xml:space="preserve">&gt; </w:t>
      </w:r>
    </w:p>
    <w:p w:rsidR="008024C8" w:rsidRPr="003E300F" w:rsidRDefault="008024C8" w:rsidP="008024C8">
      <w:pPr>
        <w:ind w:left="288"/>
      </w:pPr>
      <w:r w:rsidRPr="003E300F">
        <w:t>&lt;</w:t>
      </w:r>
      <w:proofErr w:type="gramStart"/>
      <w:r w:rsidRPr="003E300F">
        <w:t>characteristic</w:t>
      </w:r>
      <w:proofErr w:type="gramEnd"/>
      <w:r w:rsidRPr="003E300F">
        <w:t xml:space="preserve">&gt; </w:t>
      </w:r>
    </w:p>
    <w:p w:rsidR="008024C8" w:rsidRPr="00C05A3F" w:rsidRDefault="008024C8" w:rsidP="008024C8">
      <w:pPr>
        <w:ind w:left="576"/>
      </w:pPr>
      <w:r w:rsidRPr="00C05A3F">
        <w:t>&lt;code code="characteristic code" codeSystem="</w:t>
      </w:r>
      <w:r>
        <w:t>2.16.840.1.113883.2.20.6.23</w:t>
      </w:r>
      <w:r w:rsidRPr="00C05A3F">
        <w:t xml:space="preserve">"/&gt;     </w:t>
      </w:r>
    </w:p>
    <w:p w:rsidR="008024C8" w:rsidRPr="003E300F" w:rsidRDefault="008024C8" w:rsidP="008024C8">
      <w:pPr>
        <w:ind w:left="576"/>
      </w:pPr>
      <w:r w:rsidRPr="003E300F">
        <w:t>&lt;value xsi</w:t>
      </w:r>
      <w:proofErr w:type="gramStart"/>
      <w:r w:rsidRPr="003E300F">
        <w:t>:type</w:t>
      </w:r>
      <w:proofErr w:type="gramEnd"/>
      <w:r w:rsidRPr="003E300F">
        <w:t>="REAL" value="quantity value"/&gt;</w:t>
      </w:r>
    </w:p>
    <w:p w:rsidR="008024C8" w:rsidRDefault="008024C8" w:rsidP="0080029F"/>
    <w:p w:rsidR="00AB3A0E" w:rsidRDefault="00AB3A0E" w:rsidP="0080029F">
      <w:r>
        <w:t>Characteristic of type integer number (INT):</w:t>
      </w:r>
    </w:p>
    <w:p w:rsidR="008024C8" w:rsidRPr="002B5413" w:rsidRDefault="008024C8" w:rsidP="008024C8">
      <w:r w:rsidRPr="002B5413">
        <w:t>&lt;</w:t>
      </w:r>
      <w:proofErr w:type="gramStart"/>
      <w:r w:rsidRPr="002B5413">
        <w:t>subjectOf</w:t>
      </w:r>
      <w:proofErr w:type="gramEnd"/>
      <w:r w:rsidRPr="002B5413">
        <w:t xml:space="preserve">&gt; </w:t>
      </w:r>
    </w:p>
    <w:p w:rsidR="008024C8" w:rsidRPr="002B5413" w:rsidRDefault="008024C8" w:rsidP="008024C8">
      <w:pPr>
        <w:ind w:left="288"/>
      </w:pPr>
      <w:r w:rsidRPr="002B5413">
        <w:t>&lt;</w:t>
      </w:r>
      <w:proofErr w:type="gramStart"/>
      <w:r w:rsidRPr="002B5413">
        <w:t>characteristic</w:t>
      </w:r>
      <w:proofErr w:type="gramEnd"/>
      <w:r w:rsidRPr="002B5413">
        <w:t xml:space="preserve">&gt; </w:t>
      </w:r>
    </w:p>
    <w:p w:rsidR="008024C8" w:rsidRPr="002B5413" w:rsidRDefault="008024C8" w:rsidP="008024C8">
      <w:pPr>
        <w:ind w:left="576"/>
      </w:pPr>
      <w:r w:rsidRPr="002B5413">
        <w:t>&lt;code code="characteristic code" codeSystem="</w:t>
      </w:r>
      <w:r>
        <w:t>2.16.840.1.113883.2.20.6.23</w:t>
      </w:r>
      <w:r w:rsidRPr="002B5413">
        <w:t xml:space="preserve">"/&gt; </w:t>
      </w:r>
    </w:p>
    <w:p w:rsidR="008024C8" w:rsidRPr="002B5413" w:rsidRDefault="008024C8" w:rsidP="008024C8">
      <w:pPr>
        <w:ind w:left="576"/>
      </w:pPr>
      <w:r w:rsidRPr="002B5413">
        <w:t>&lt;value xsi</w:t>
      </w:r>
      <w:proofErr w:type="gramStart"/>
      <w:r w:rsidRPr="002B5413">
        <w:t>:type</w:t>
      </w:r>
      <w:proofErr w:type="gramEnd"/>
      <w:r w:rsidRPr="002B5413">
        <w:t>="INT" value="</w:t>
      </w:r>
      <w:r w:rsidRPr="002B5413">
        <w:rPr>
          <w:i/>
          <w:iCs/>
        </w:rPr>
        <w:t>quantity value</w:t>
      </w:r>
      <w:r w:rsidRPr="002B5413">
        <w:t>"/&gt;</w:t>
      </w:r>
    </w:p>
    <w:p w:rsidR="004D29F6" w:rsidRDefault="004D29F6" w:rsidP="0080029F">
      <w:pPr>
        <w:rPr>
          <w:szCs w:val="24"/>
        </w:rPr>
      </w:pPr>
    </w:p>
    <w:p w:rsidR="004D29F6" w:rsidRDefault="004D29F6" w:rsidP="0080029F">
      <w:r>
        <w:t>Characteristic of coded type (CV):</w:t>
      </w:r>
    </w:p>
    <w:p w:rsidR="002344E3" w:rsidRDefault="002344E3" w:rsidP="002344E3">
      <w:pPr>
        <w:pStyle w:val="Default"/>
        <w:rPr>
          <w:rFonts w:ascii="Courier New" w:hAnsi="Courier New" w:cs="Courier New"/>
          <w:sz w:val="18"/>
          <w:szCs w:val="18"/>
        </w:rPr>
      </w:pPr>
      <w:r w:rsidRPr="0009610D">
        <w:rPr>
          <w:rFonts w:ascii="Courier New" w:hAnsi="Courier New" w:cs="Courier New"/>
          <w:sz w:val="18"/>
          <w:szCs w:val="18"/>
        </w:rPr>
        <w:t>&lt;</w:t>
      </w:r>
      <w:proofErr w:type="gramStart"/>
      <w:r w:rsidRPr="0009610D">
        <w:rPr>
          <w:rFonts w:ascii="Courier New" w:hAnsi="Courier New" w:cs="Courier New"/>
          <w:sz w:val="18"/>
          <w:szCs w:val="18"/>
        </w:rPr>
        <w:t>subjectOf</w:t>
      </w:r>
      <w:proofErr w:type="gramEnd"/>
      <w:r w:rsidRPr="0009610D">
        <w:rPr>
          <w:rFonts w:ascii="Courier New" w:hAnsi="Courier New" w:cs="Courier New"/>
          <w:sz w:val="18"/>
          <w:szCs w:val="18"/>
        </w:rPr>
        <w:t xml:space="preserve">&gt; </w:t>
      </w:r>
    </w:p>
    <w:p w:rsidR="002344E3" w:rsidRDefault="002344E3" w:rsidP="002344E3">
      <w:pPr>
        <w:pStyle w:val="Default"/>
        <w:ind w:left="288"/>
        <w:rPr>
          <w:rFonts w:ascii="Courier New" w:hAnsi="Courier New" w:cs="Courier New"/>
          <w:sz w:val="18"/>
          <w:szCs w:val="18"/>
        </w:rPr>
      </w:pPr>
      <w:r w:rsidRPr="0009610D">
        <w:rPr>
          <w:rFonts w:ascii="Courier New" w:hAnsi="Courier New" w:cs="Courier New"/>
          <w:sz w:val="18"/>
          <w:szCs w:val="18"/>
        </w:rPr>
        <w:t>&lt;</w:t>
      </w:r>
      <w:proofErr w:type="gramStart"/>
      <w:r w:rsidRPr="0009610D">
        <w:rPr>
          <w:rFonts w:ascii="Courier New" w:hAnsi="Courier New" w:cs="Courier New"/>
          <w:sz w:val="18"/>
          <w:szCs w:val="18"/>
        </w:rPr>
        <w:t>characteristic</w:t>
      </w:r>
      <w:proofErr w:type="gramEnd"/>
      <w:r w:rsidRPr="0009610D">
        <w:rPr>
          <w:rFonts w:ascii="Courier New" w:hAnsi="Courier New" w:cs="Courier New"/>
          <w:sz w:val="18"/>
          <w:szCs w:val="18"/>
        </w:rPr>
        <w:t xml:space="preserve">&gt; </w:t>
      </w:r>
    </w:p>
    <w:p w:rsidR="002344E3" w:rsidRPr="00C05A3F" w:rsidRDefault="002344E3" w:rsidP="002344E3">
      <w:pPr>
        <w:pStyle w:val="Default"/>
        <w:ind w:left="576"/>
        <w:rPr>
          <w:rFonts w:ascii="Courier New" w:hAnsi="Courier New" w:cs="Courier New"/>
          <w:sz w:val="18"/>
          <w:szCs w:val="18"/>
        </w:rPr>
      </w:pPr>
      <w:r w:rsidRPr="00C05A3F">
        <w:rPr>
          <w:rFonts w:ascii="Courier New" w:hAnsi="Courier New" w:cs="Courier New"/>
          <w:sz w:val="18"/>
          <w:szCs w:val="18"/>
        </w:rPr>
        <w:t>&lt;code code="characteristic code" codeSystem="</w:t>
      </w:r>
      <w:r>
        <w:rPr>
          <w:rFonts w:ascii="Courier New" w:hAnsi="Courier New" w:cs="Courier New"/>
          <w:sz w:val="18"/>
          <w:szCs w:val="18"/>
        </w:rPr>
        <w:t>2.16.840.1.113883.2.20.6.23</w:t>
      </w:r>
      <w:r w:rsidRPr="00C05A3F">
        <w:rPr>
          <w:rFonts w:ascii="Courier New" w:hAnsi="Courier New" w:cs="Courier New"/>
          <w:sz w:val="18"/>
          <w:szCs w:val="18"/>
        </w:rPr>
        <w:t xml:space="preserve">"/&gt;   </w:t>
      </w:r>
    </w:p>
    <w:p w:rsidR="002344E3" w:rsidRPr="00C66DC9" w:rsidRDefault="002344E3" w:rsidP="002344E3">
      <w:pPr>
        <w:pStyle w:val="Default"/>
        <w:ind w:left="576"/>
        <w:rPr>
          <w:rFonts w:ascii="Courier New" w:hAnsi="Courier New" w:cs="Courier New"/>
          <w:sz w:val="18"/>
          <w:szCs w:val="18"/>
        </w:rPr>
      </w:pPr>
      <w:r w:rsidRPr="0009610D">
        <w:rPr>
          <w:rFonts w:ascii="Courier New" w:hAnsi="Courier New" w:cs="Courier New"/>
          <w:sz w:val="18"/>
          <w:szCs w:val="18"/>
        </w:rPr>
        <w:t>&lt;value xsi</w:t>
      </w:r>
      <w:proofErr w:type="gramStart"/>
      <w:r w:rsidRPr="0009610D">
        <w:rPr>
          <w:rFonts w:ascii="Courier New" w:hAnsi="Courier New" w:cs="Courier New"/>
          <w:sz w:val="18"/>
          <w:szCs w:val="18"/>
        </w:rPr>
        <w:t>:type</w:t>
      </w:r>
      <w:proofErr w:type="gramEnd"/>
      <w:r w:rsidRPr="0009610D">
        <w:rPr>
          <w:rFonts w:ascii="Courier New" w:hAnsi="Courier New" w:cs="Courier New"/>
          <w:sz w:val="18"/>
          <w:szCs w:val="18"/>
        </w:rPr>
        <w:t>="CV" code="value code" codeSystem="value code system OID" displayName="value code display name"&gt;</w:t>
      </w:r>
    </w:p>
    <w:p w:rsidR="002344E3" w:rsidRDefault="002344E3" w:rsidP="0080029F"/>
    <w:p w:rsidR="004D29F6" w:rsidRDefault="004D29F6" w:rsidP="0080029F">
      <w:r>
        <w:t>Characteristic of type character string (ST):</w:t>
      </w:r>
    </w:p>
    <w:p w:rsidR="002344E3" w:rsidRDefault="002344E3" w:rsidP="002344E3">
      <w:pPr>
        <w:pStyle w:val="Default"/>
        <w:rPr>
          <w:rFonts w:ascii="Courier New" w:hAnsi="Courier New" w:cs="Courier New"/>
          <w:sz w:val="18"/>
          <w:szCs w:val="18"/>
        </w:rPr>
      </w:pPr>
      <w:r w:rsidRPr="0051039F">
        <w:rPr>
          <w:rFonts w:ascii="Courier New" w:hAnsi="Courier New" w:cs="Courier New"/>
          <w:sz w:val="18"/>
          <w:szCs w:val="18"/>
        </w:rPr>
        <w:t>&lt;</w:t>
      </w:r>
      <w:proofErr w:type="gramStart"/>
      <w:r w:rsidRPr="0051039F">
        <w:rPr>
          <w:rFonts w:ascii="Courier New" w:hAnsi="Courier New" w:cs="Courier New"/>
          <w:sz w:val="18"/>
          <w:szCs w:val="18"/>
        </w:rPr>
        <w:t>subjectOf</w:t>
      </w:r>
      <w:proofErr w:type="gramEnd"/>
      <w:r w:rsidRPr="0051039F">
        <w:rPr>
          <w:rFonts w:ascii="Courier New" w:hAnsi="Courier New" w:cs="Courier New"/>
          <w:sz w:val="18"/>
          <w:szCs w:val="18"/>
        </w:rPr>
        <w:t xml:space="preserve">&gt; </w:t>
      </w:r>
    </w:p>
    <w:p w:rsidR="002344E3" w:rsidRDefault="002344E3" w:rsidP="002344E3">
      <w:pPr>
        <w:pStyle w:val="Default"/>
        <w:ind w:left="288"/>
        <w:rPr>
          <w:rFonts w:ascii="Courier New" w:hAnsi="Courier New" w:cs="Courier New"/>
          <w:sz w:val="18"/>
          <w:szCs w:val="18"/>
        </w:rPr>
      </w:pPr>
      <w:r w:rsidRPr="0051039F">
        <w:rPr>
          <w:rFonts w:ascii="Courier New" w:hAnsi="Courier New" w:cs="Courier New"/>
          <w:sz w:val="18"/>
          <w:szCs w:val="18"/>
        </w:rPr>
        <w:t>&lt;</w:t>
      </w:r>
      <w:proofErr w:type="gramStart"/>
      <w:r w:rsidRPr="0051039F">
        <w:rPr>
          <w:rFonts w:ascii="Courier New" w:hAnsi="Courier New" w:cs="Courier New"/>
          <w:sz w:val="18"/>
          <w:szCs w:val="18"/>
        </w:rPr>
        <w:t>characteristic</w:t>
      </w:r>
      <w:proofErr w:type="gramEnd"/>
      <w:r w:rsidRPr="0051039F">
        <w:rPr>
          <w:rFonts w:ascii="Courier New" w:hAnsi="Courier New" w:cs="Courier New"/>
          <w:sz w:val="18"/>
          <w:szCs w:val="18"/>
        </w:rPr>
        <w:t xml:space="preserve">&gt; </w:t>
      </w:r>
    </w:p>
    <w:p w:rsidR="002344E3" w:rsidRPr="00C05A3F" w:rsidRDefault="002344E3" w:rsidP="002344E3">
      <w:pPr>
        <w:pStyle w:val="Default"/>
        <w:ind w:left="576"/>
        <w:rPr>
          <w:rFonts w:ascii="Courier New" w:hAnsi="Courier New" w:cs="Courier New"/>
          <w:sz w:val="18"/>
          <w:szCs w:val="18"/>
        </w:rPr>
      </w:pPr>
      <w:r w:rsidRPr="00C05A3F">
        <w:rPr>
          <w:rFonts w:ascii="Courier New" w:hAnsi="Courier New" w:cs="Courier New"/>
          <w:sz w:val="18"/>
          <w:szCs w:val="18"/>
        </w:rPr>
        <w:t>&lt;code code="characteristic code" codeSystem="</w:t>
      </w:r>
      <w:r>
        <w:rPr>
          <w:rFonts w:ascii="Courier New" w:hAnsi="Courier New" w:cs="Courier New"/>
          <w:sz w:val="18"/>
          <w:szCs w:val="18"/>
        </w:rPr>
        <w:t>2.16.840.1.113883.2.20.6.23</w:t>
      </w:r>
      <w:r w:rsidRPr="00C05A3F">
        <w:rPr>
          <w:rFonts w:ascii="Courier New" w:hAnsi="Courier New" w:cs="Courier New"/>
          <w:sz w:val="18"/>
          <w:szCs w:val="18"/>
        </w:rPr>
        <w:t xml:space="preserve">"/&gt; </w:t>
      </w:r>
    </w:p>
    <w:p w:rsidR="002344E3" w:rsidRPr="00C66DC9" w:rsidRDefault="002344E3" w:rsidP="002344E3">
      <w:pPr>
        <w:pStyle w:val="Default"/>
        <w:ind w:left="576"/>
        <w:rPr>
          <w:rFonts w:ascii="Courier New" w:hAnsi="Courier New" w:cs="Courier New"/>
          <w:sz w:val="18"/>
          <w:szCs w:val="18"/>
        </w:rPr>
      </w:pPr>
      <w:r w:rsidRPr="0051039F">
        <w:rPr>
          <w:rFonts w:ascii="Courier New" w:hAnsi="Courier New" w:cs="Courier New"/>
          <w:sz w:val="18"/>
          <w:szCs w:val="18"/>
        </w:rPr>
        <w:t>&lt;value xsi</w:t>
      </w:r>
      <w:proofErr w:type="gramStart"/>
      <w:r w:rsidRPr="0051039F">
        <w:rPr>
          <w:rFonts w:ascii="Courier New" w:hAnsi="Courier New" w:cs="Courier New"/>
          <w:sz w:val="18"/>
          <w:szCs w:val="18"/>
        </w:rPr>
        <w:t>:type</w:t>
      </w:r>
      <w:proofErr w:type="gramEnd"/>
      <w:r w:rsidRPr="0051039F">
        <w:rPr>
          <w:rFonts w:ascii="Courier New" w:hAnsi="Courier New" w:cs="Courier New"/>
          <w:sz w:val="18"/>
          <w:szCs w:val="18"/>
        </w:rPr>
        <w:t>="ST"&gt;value string&lt;/value&gt;</w:t>
      </w:r>
    </w:p>
    <w:p w:rsidR="002344E3" w:rsidRDefault="002344E3" w:rsidP="0080029F"/>
    <w:p w:rsidR="004D29F6" w:rsidRDefault="004D29F6" w:rsidP="0080029F">
      <w:r>
        <w:t>Characteristic of type int</w:t>
      </w:r>
      <w:r w:rsidR="000575D8">
        <w:t>erval of physical quantity (IVL_</w:t>
      </w:r>
      <w:r>
        <w:t>PQ):</w:t>
      </w:r>
    </w:p>
    <w:p w:rsidR="002344E3" w:rsidRDefault="002344E3" w:rsidP="002344E3">
      <w:pPr>
        <w:pStyle w:val="Default"/>
        <w:rPr>
          <w:rFonts w:ascii="Courier New" w:hAnsi="Courier New" w:cs="Courier New"/>
          <w:sz w:val="18"/>
          <w:szCs w:val="18"/>
        </w:rPr>
      </w:pPr>
      <w:r w:rsidRPr="0051039F">
        <w:rPr>
          <w:rFonts w:ascii="Courier New" w:hAnsi="Courier New" w:cs="Courier New"/>
          <w:sz w:val="18"/>
          <w:szCs w:val="18"/>
        </w:rPr>
        <w:t>&lt;</w:t>
      </w:r>
      <w:proofErr w:type="gramStart"/>
      <w:r w:rsidRPr="0051039F">
        <w:rPr>
          <w:rFonts w:ascii="Courier New" w:hAnsi="Courier New" w:cs="Courier New"/>
          <w:sz w:val="18"/>
          <w:szCs w:val="18"/>
        </w:rPr>
        <w:t>subjectOf</w:t>
      </w:r>
      <w:proofErr w:type="gramEnd"/>
      <w:r w:rsidRPr="0051039F">
        <w:rPr>
          <w:rFonts w:ascii="Courier New" w:hAnsi="Courier New" w:cs="Courier New"/>
          <w:sz w:val="18"/>
          <w:szCs w:val="18"/>
        </w:rPr>
        <w:t>&gt;</w:t>
      </w:r>
    </w:p>
    <w:p w:rsidR="002344E3" w:rsidRDefault="002344E3" w:rsidP="002344E3">
      <w:pPr>
        <w:pStyle w:val="Default"/>
        <w:rPr>
          <w:rFonts w:ascii="Courier New" w:hAnsi="Courier New" w:cs="Courier New"/>
          <w:sz w:val="18"/>
          <w:szCs w:val="18"/>
        </w:rPr>
      </w:pPr>
      <w:r w:rsidRPr="0051039F">
        <w:rPr>
          <w:rFonts w:ascii="Courier New" w:hAnsi="Courier New" w:cs="Courier New"/>
          <w:sz w:val="18"/>
          <w:szCs w:val="18"/>
        </w:rPr>
        <w:t xml:space="preserve"> </w:t>
      </w:r>
      <w:r>
        <w:rPr>
          <w:rFonts w:ascii="Courier New" w:hAnsi="Courier New" w:cs="Courier New"/>
          <w:sz w:val="18"/>
          <w:szCs w:val="18"/>
        </w:rPr>
        <w:t xml:space="preserve"> </w:t>
      </w:r>
      <w:r w:rsidRPr="0051039F">
        <w:rPr>
          <w:rFonts w:ascii="Courier New" w:hAnsi="Courier New" w:cs="Courier New"/>
          <w:sz w:val="18"/>
          <w:szCs w:val="18"/>
        </w:rPr>
        <w:t>&lt;</w:t>
      </w:r>
      <w:proofErr w:type="gramStart"/>
      <w:r w:rsidRPr="0051039F">
        <w:rPr>
          <w:rFonts w:ascii="Courier New" w:hAnsi="Courier New" w:cs="Courier New"/>
          <w:sz w:val="18"/>
          <w:szCs w:val="18"/>
        </w:rPr>
        <w:t>characteristic</w:t>
      </w:r>
      <w:proofErr w:type="gramEnd"/>
      <w:r w:rsidRPr="0051039F">
        <w:rPr>
          <w:rFonts w:ascii="Courier New" w:hAnsi="Courier New" w:cs="Courier New"/>
          <w:sz w:val="18"/>
          <w:szCs w:val="18"/>
        </w:rPr>
        <w:t>&gt;</w:t>
      </w:r>
    </w:p>
    <w:p w:rsidR="002344E3" w:rsidRDefault="002344E3" w:rsidP="002344E3">
      <w:pPr>
        <w:pStyle w:val="Default"/>
        <w:ind w:left="576"/>
        <w:rPr>
          <w:rFonts w:ascii="Courier New" w:hAnsi="Courier New" w:cs="Courier New"/>
          <w:sz w:val="18"/>
          <w:szCs w:val="18"/>
        </w:rPr>
      </w:pPr>
      <w:r w:rsidRPr="0051039F">
        <w:rPr>
          <w:rFonts w:ascii="Courier New" w:hAnsi="Courier New" w:cs="Courier New"/>
          <w:sz w:val="18"/>
          <w:szCs w:val="18"/>
        </w:rPr>
        <w:t>&lt;code code="characteristic code" codeSystem="</w:t>
      </w:r>
      <w:r>
        <w:rPr>
          <w:rFonts w:ascii="Courier New" w:hAnsi="Courier New" w:cs="Courier New"/>
          <w:sz w:val="18"/>
          <w:szCs w:val="18"/>
        </w:rPr>
        <w:t>2.16.840.1.113883.2.20.6.23</w:t>
      </w:r>
      <w:r w:rsidRPr="0051039F">
        <w:rPr>
          <w:rFonts w:ascii="Courier New" w:hAnsi="Courier New" w:cs="Courier New"/>
          <w:sz w:val="18"/>
          <w:szCs w:val="18"/>
        </w:rPr>
        <w:t xml:space="preserve">"/&gt; </w:t>
      </w:r>
    </w:p>
    <w:p w:rsidR="002344E3" w:rsidRDefault="002344E3" w:rsidP="002344E3">
      <w:pPr>
        <w:pStyle w:val="Default"/>
        <w:ind w:left="576"/>
        <w:rPr>
          <w:rFonts w:ascii="Courier New" w:hAnsi="Courier New" w:cs="Courier New"/>
          <w:sz w:val="18"/>
          <w:szCs w:val="18"/>
        </w:rPr>
      </w:pPr>
      <w:r w:rsidRPr="0051039F">
        <w:rPr>
          <w:rFonts w:ascii="Courier New" w:hAnsi="Courier New" w:cs="Courier New"/>
          <w:sz w:val="18"/>
          <w:szCs w:val="18"/>
        </w:rPr>
        <w:t>&lt;value xsi</w:t>
      </w:r>
      <w:proofErr w:type="gramStart"/>
      <w:r w:rsidRPr="0051039F">
        <w:rPr>
          <w:rFonts w:ascii="Courier New" w:hAnsi="Courier New" w:cs="Courier New"/>
          <w:sz w:val="18"/>
          <w:szCs w:val="18"/>
        </w:rPr>
        <w:t>:type</w:t>
      </w:r>
      <w:proofErr w:type="gramEnd"/>
      <w:r w:rsidRPr="0051039F">
        <w:rPr>
          <w:rFonts w:ascii="Courier New" w:hAnsi="Courier New" w:cs="Courier New"/>
          <w:sz w:val="18"/>
          <w:szCs w:val="18"/>
        </w:rPr>
        <w:t xml:space="preserve">="IVL_PQ"&gt; </w:t>
      </w:r>
    </w:p>
    <w:p w:rsidR="002344E3" w:rsidRDefault="002344E3" w:rsidP="002344E3">
      <w:pPr>
        <w:pStyle w:val="Default"/>
        <w:ind w:left="864"/>
        <w:rPr>
          <w:rFonts w:ascii="Courier New" w:hAnsi="Courier New" w:cs="Courier New"/>
          <w:sz w:val="18"/>
          <w:szCs w:val="18"/>
        </w:rPr>
      </w:pPr>
      <w:r w:rsidRPr="0051039F">
        <w:rPr>
          <w:rFonts w:ascii="Courier New" w:hAnsi="Courier New" w:cs="Courier New"/>
          <w:sz w:val="18"/>
          <w:szCs w:val="18"/>
        </w:rPr>
        <w:t xml:space="preserve">&lt;low value="quantity value low boundary" unit="quantity unit"/&gt; </w:t>
      </w:r>
    </w:p>
    <w:p w:rsidR="002344E3" w:rsidRDefault="002344E3" w:rsidP="002344E3">
      <w:pPr>
        <w:pStyle w:val="Default"/>
        <w:ind w:left="864"/>
        <w:rPr>
          <w:rFonts w:ascii="Courier New" w:hAnsi="Courier New" w:cs="Courier New"/>
          <w:sz w:val="18"/>
          <w:szCs w:val="18"/>
        </w:rPr>
      </w:pPr>
      <w:r w:rsidRPr="0051039F">
        <w:rPr>
          <w:rFonts w:ascii="Courier New" w:hAnsi="Courier New" w:cs="Courier New"/>
          <w:sz w:val="18"/>
          <w:szCs w:val="18"/>
        </w:rPr>
        <w:t xml:space="preserve">&lt;high value="quantity value high boundary" unit="quantity unit"/&gt; </w:t>
      </w:r>
    </w:p>
    <w:p w:rsidR="002344E3" w:rsidRPr="00C66DC9" w:rsidRDefault="002344E3" w:rsidP="002344E3">
      <w:pPr>
        <w:pStyle w:val="Default"/>
        <w:ind w:left="576"/>
        <w:rPr>
          <w:rFonts w:ascii="Courier New" w:hAnsi="Courier New" w:cs="Courier New"/>
          <w:sz w:val="18"/>
          <w:szCs w:val="18"/>
        </w:rPr>
      </w:pPr>
      <w:r w:rsidRPr="0051039F">
        <w:rPr>
          <w:rFonts w:ascii="Courier New" w:hAnsi="Courier New" w:cs="Courier New"/>
          <w:sz w:val="18"/>
          <w:szCs w:val="18"/>
        </w:rPr>
        <w:t>&lt;/value&gt;</w:t>
      </w:r>
    </w:p>
    <w:p w:rsidR="002344E3" w:rsidRDefault="002344E3" w:rsidP="0080029F"/>
    <w:p w:rsidR="004D29F6" w:rsidRDefault="004D29F6" w:rsidP="0080029F">
      <w:r>
        <w:t>Characteristic of type Boolean (true/false value)</w:t>
      </w:r>
    </w:p>
    <w:p w:rsidR="002344E3" w:rsidRDefault="002344E3" w:rsidP="002344E3">
      <w:pPr>
        <w:pStyle w:val="Default"/>
        <w:rPr>
          <w:rFonts w:ascii="Courier New" w:hAnsi="Courier New" w:cs="Courier New"/>
          <w:sz w:val="18"/>
          <w:szCs w:val="18"/>
        </w:rPr>
      </w:pPr>
      <w:r w:rsidRPr="0051039F">
        <w:rPr>
          <w:rFonts w:ascii="Courier New" w:hAnsi="Courier New" w:cs="Courier New"/>
          <w:sz w:val="18"/>
          <w:szCs w:val="18"/>
        </w:rPr>
        <w:t>&lt;</w:t>
      </w:r>
      <w:proofErr w:type="gramStart"/>
      <w:r w:rsidRPr="0051039F">
        <w:rPr>
          <w:rFonts w:ascii="Courier New" w:hAnsi="Courier New" w:cs="Courier New"/>
          <w:sz w:val="18"/>
          <w:szCs w:val="18"/>
        </w:rPr>
        <w:t>subjectOf</w:t>
      </w:r>
      <w:proofErr w:type="gramEnd"/>
      <w:r w:rsidRPr="0051039F">
        <w:rPr>
          <w:rFonts w:ascii="Courier New" w:hAnsi="Courier New" w:cs="Courier New"/>
          <w:sz w:val="18"/>
          <w:szCs w:val="18"/>
        </w:rPr>
        <w:t xml:space="preserve">&gt; </w:t>
      </w:r>
    </w:p>
    <w:p w:rsidR="002344E3" w:rsidRDefault="002344E3" w:rsidP="002344E3">
      <w:pPr>
        <w:pStyle w:val="Default"/>
        <w:ind w:left="288"/>
        <w:rPr>
          <w:rFonts w:ascii="Courier New" w:hAnsi="Courier New" w:cs="Courier New"/>
          <w:sz w:val="18"/>
          <w:szCs w:val="18"/>
        </w:rPr>
      </w:pPr>
      <w:r w:rsidRPr="0051039F">
        <w:rPr>
          <w:rFonts w:ascii="Courier New" w:hAnsi="Courier New" w:cs="Courier New"/>
          <w:sz w:val="18"/>
          <w:szCs w:val="18"/>
        </w:rPr>
        <w:t>&lt;</w:t>
      </w:r>
      <w:proofErr w:type="gramStart"/>
      <w:r w:rsidRPr="0051039F">
        <w:rPr>
          <w:rFonts w:ascii="Courier New" w:hAnsi="Courier New" w:cs="Courier New"/>
          <w:sz w:val="18"/>
          <w:szCs w:val="18"/>
        </w:rPr>
        <w:t>characteristic</w:t>
      </w:r>
      <w:proofErr w:type="gramEnd"/>
      <w:r w:rsidRPr="0051039F">
        <w:rPr>
          <w:rFonts w:ascii="Courier New" w:hAnsi="Courier New" w:cs="Courier New"/>
          <w:sz w:val="18"/>
          <w:szCs w:val="18"/>
        </w:rPr>
        <w:t xml:space="preserve">&gt; </w:t>
      </w:r>
    </w:p>
    <w:p w:rsidR="002344E3" w:rsidRPr="00C05A3F" w:rsidRDefault="002344E3" w:rsidP="002344E3">
      <w:pPr>
        <w:pStyle w:val="Default"/>
        <w:ind w:left="576"/>
        <w:rPr>
          <w:rFonts w:ascii="Courier New" w:hAnsi="Courier New" w:cs="Courier New"/>
          <w:sz w:val="18"/>
          <w:szCs w:val="18"/>
        </w:rPr>
      </w:pPr>
      <w:r w:rsidRPr="00C05A3F">
        <w:rPr>
          <w:rFonts w:ascii="Courier New" w:hAnsi="Courier New" w:cs="Courier New"/>
          <w:sz w:val="18"/>
          <w:szCs w:val="18"/>
        </w:rPr>
        <w:t>&lt;code code="characteristic code" codeSystem="</w:t>
      </w:r>
      <w:r>
        <w:rPr>
          <w:rFonts w:ascii="Courier New" w:hAnsi="Courier New" w:cs="Courier New"/>
          <w:sz w:val="18"/>
          <w:szCs w:val="18"/>
        </w:rPr>
        <w:t>2.16.840.1.113883.2.20.6.23</w:t>
      </w:r>
      <w:r w:rsidRPr="00C05A3F">
        <w:rPr>
          <w:rFonts w:ascii="Courier New" w:hAnsi="Courier New" w:cs="Courier New"/>
          <w:sz w:val="18"/>
          <w:szCs w:val="18"/>
        </w:rPr>
        <w:t xml:space="preserve">"/&gt; </w:t>
      </w:r>
    </w:p>
    <w:p w:rsidR="002344E3" w:rsidRPr="00C66DC9" w:rsidRDefault="002344E3" w:rsidP="002344E3">
      <w:pPr>
        <w:pStyle w:val="Default"/>
        <w:ind w:left="576"/>
        <w:rPr>
          <w:rFonts w:ascii="Courier New" w:hAnsi="Courier New" w:cs="Courier New"/>
          <w:sz w:val="18"/>
          <w:szCs w:val="18"/>
        </w:rPr>
      </w:pPr>
      <w:r w:rsidRPr="0051039F">
        <w:rPr>
          <w:rFonts w:ascii="Courier New" w:hAnsi="Courier New" w:cs="Courier New"/>
          <w:sz w:val="18"/>
          <w:szCs w:val="18"/>
        </w:rPr>
        <w:t>&lt;value xsi</w:t>
      </w:r>
      <w:proofErr w:type="gramStart"/>
      <w:r w:rsidRPr="0051039F">
        <w:rPr>
          <w:rFonts w:ascii="Courier New" w:hAnsi="Courier New" w:cs="Courier New"/>
          <w:sz w:val="18"/>
          <w:szCs w:val="18"/>
        </w:rPr>
        <w:t>:type</w:t>
      </w:r>
      <w:proofErr w:type="gramEnd"/>
      <w:r w:rsidRPr="0051039F">
        <w:rPr>
          <w:rFonts w:ascii="Courier New" w:hAnsi="Courier New" w:cs="Courier New"/>
          <w:sz w:val="18"/>
          <w:szCs w:val="18"/>
        </w:rPr>
        <w:t>="BL" value="true or false"/&gt;</w:t>
      </w:r>
    </w:p>
    <w:p w:rsidR="002344E3" w:rsidRDefault="002344E3" w:rsidP="0080029F"/>
    <w:p w:rsidR="00F4437E" w:rsidRDefault="00F4437E" w:rsidP="001D67E2">
      <w:pPr>
        <w:pStyle w:val="Heading3"/>
      </w:pPr>
      <w:bookmarkStart w:id="126" w:name="_Toc495429293"/>
      <w:r>
        <w:t>Product characteristics</w:t>
      </w:r>
      <w:bookmarkEnd w:id="126"/>
    </w:p>
    <w:p w:rsidR="000004E1" w:rsidRDefault="00F4437E" w:rsidP="000004E1">
      <w:r>
        <w:t xml:space="preserve">Product characteristics include </w:t>
      </w:r>
      <w:r w:rsidR="000004E1">
        <w:t xml:space="preserve">a wide range of items including the scheduling symbol, the therapeutic class, pharmaceutical standard as well as all aspect of the </w:t>
      </w:r>
      <w:r>
        <w:t>appearance</w:t>
      </w:r>
      <w:r w:rsidR="000004E1">
        <w:t xml:space="preserve"> (</w:t>
      </w:r>
      <w:r>
        <w:t xml:space="preserve">color, score, shape, </w:t>
      </w:r>
      <w:r>
        <w:lastRenderedPageBreak/>
        <w:t>size, imprint code and image</w:t>
      </w:r>
      <w:r w:rsidR="000004E1">
        <w:t xml:space="preserve">) as well as aspects such as the flavour, and the production quantity. All of this information is captured </w:t>
      </w:r>
      <w:r>
        <w:t xml:space="preserve">under &lt;subjectOf&gt; which is a child of &lt;manufacturedProduct&gt;. </w:t>
      </w:r>
      <w:r w:rsidR="000004E1">
        <w:t>The example below illustrated the model:</w:t>
      </w:r>
    </w:p>
    <w:p w:rsidR="000004E1" w:rsidRDefault="000004E1" w:rsidP="000004E1">
      <w:pPr>
        <w:pStyle w:val="Default"/>
        <w:rPr>
          <w:rFonts w:ascii="Courier New" w:hAnsi="Courier New" w:cs="Courier New"/>
          <w:sz w:val="18"/>
          <w:szCs w:val="18"/>
        </w:rPr>
      </w:pPr>
      <w:r w:rsidRPr="00E310B1">
        <w:rPr>
          <w:rFonts w:ascii="Courier New" w:hAnsi="Courier New" w:cs="Courier New"/>
          <w:sz w:val="18"/>
          <w:szCs w:val="18"/>
        </w:rPr>
        <w:t>&lt;</w:t>
      </w:r>
      <w:proofErr w:type="gramStart"/>
      <w:r w:rsidRPr="00E310B1">
        <w:rPr>
          <w:rFonts w:ascii="Courier New" w:hAnsi="Courier New" w:cs="Courier New"/>
          <w:sz w:val="18"/>
          <w:szCs w:val="18"/>
        </w:rPr>
        <w:t>subjectOf</w:t>
      </w:r>
      <w:proofErr w:type="gramEnd"/>
      <w:r w:rsidRPr="00E310B1">
        <w:rPr>
          <w:rFonts w:ascii="Courier New" w:hAnsi="Courier New" w:cs="Courier New"/>
          <w:sz w:val="18"/>
          <w:szCs w:val="18"/>
        </w:rPr>
        <w:t xml:space="preserve">&gt; </w:t>
      </w:r>
    </w:p>
    <w:p w:rsidR="000004E1" w:rsidRDefault="000004E1" w:rsidP="000004E1">
      <w:pPr>
        <w:pStyle w:val="Default"/>
        <w:ind w:left="288"/>
        <w:rPr>
          <w:rFonts w:ascii="Courier New" w:hAnsi="Courier New" w:cs="Courier New"/>
          <w:sz w:val="18"/>
          <w:szCs w:val="18"/>
        </w:rPr>
      </w:pPr>
      <w:r w:rsidRPr="00E310B1">
        <w:rPr>
          <w:rFonts w:ascii="Courier New" w:hAnsi="Courier New" w:cs="Courier New"/>
          <w:sz w:val="18"/>
          <w:szCs w:val="18"/>
        </w:rPr>
        <w:t xml:space="preserve">&lt;characteristic classCode="OBS"&gt; </w:t>
      </w:r>
    </w:p>
    <w:p w:rsidR="000004E1" w:rsidRDefault="000004E1" w:rsidP="000004E1">
      <w:pPr>
        <w:pStyle w:val="Default"/>
        <w:ind w:left="576"/>
        <w:rPr>
          <w:rFonts w:ascii="Courier New" w:hAnsi="Courier New" w:cs="Courier New"/>
          <w:sz w:val="18"/>
          <w:szCs w:val="18"/>
        </w:rPr>
      </w:pPr>
      <w:r w:rsidRPr="00E310B1">
        <w:rPr>
          <w:rFonts w:ascii="Courier New" w:hAnsi="Courier New" w:cs="Courier New"/>
          <w:sz w:val="18"/>
          <w:szCs w:val="18"/>
        </w:rPr>
        <w:t>&lt;code code="</w:t>
      </w:r>
      <w:r>
        <w:rPr>
          <w:rFonts w:ascii="Courier New" w:hAnsi="Courier New" w:cs="Courier New"/>
          <w:sz w:val="18"/>
          <w:szCs w:val="18"/>
        </w:rPr>
        <w:t>1</w:t>
      </w:r>
      <w:r w:rsidRPr="00E310B1">
        <w:rPr>
          <w:rFonts w:ascii="Courier New" w:hAnsi="Courier New" w:cs="Courier New"/>
          <w:sz w:val="18"/>
          <w:szCs w:val="18"/>
        </w:rPr>
        <w:t>" codeSystem="</w:t>
      </w:r>
      <w:r>
        <w:rPr>
          <w:rFonts w:ascii="Courier New" w:hAnsi="Courier New" w:cs="Courier New"/>
          <w:sz w:val="18"/>
          <w:szCs w:val="18"/>
        </w:rPr>
        <w:t>2.16.840.1.113883.2.20.6.23</w:t>
      </w:r>
      <w:r w:rsidRPr="00E310B1">
        <w:rPr>
          <w:rFonts w:ascii="Courier New" w:hAnsi="Courier New" w:cs="Courier New"/>
          <w:sz w:val="18"/>
          <w:szCs w:val="18"/>
        </w:rPr>
        <w:t>"</w:t>
      </w:r>
      <w:r>
        <w:rPr>
          <w:rFonts w:ascii="Courier New" w:hAnsi="Courier New" w:cs="Courier New"/>
          <w:sz w:val="18"/>
          <w:szCs w:val="18"/>
        </w:rPr>
        <w:t xml:space="preserve"> </w:t>
      </w:r>
      <w:r w:rsidRPr="00806CC2">
        <w:rPr>
          <w:rFonts w:ascii="Courier New" w:hAnsi="Courier New" w:cs="Courier New"/>
          <w:sz w:val="18"/>
          <w:szCs w:val="18"/>
        </w:rPr>
        <w:t>displayName="Color"</w:t>
      </w:r>
      <w:r w:rsidRPr="00E310B1">
        <w:rPr>
          <w:rFonts w:ascii="Courier New" w:hAnsi="Courier New" w:cs="Courier New"/>
          <w:sz w:val="18"/>
          <w:szCs w:val="18"/>
        </w:rPr>
        <w:t xml:space="preserve">/&gt; </w:t>
      </w:r>
    </w:p>
    <w:p w:rsidR="000004E1" w:rsidRDefault="000004E1" w:rsidP="000004E1">
      <w:pPr>
        <w:pStyle w:val="Default"/>
        <w:ind w:left="576"/>
        <w:rPr>
          <w:rFonts w:ascii="Courier New" w:hAnsi="Courier New" w:cs="Courier New"/>
          <w:sz w:val="18"/>
          <w:szCs w:val="18"/>
        </w:rPr>
      </w:pPr>
      <w:r w:rsidRPr="00E310B1">
        <w:rPr>
          <w:rFonts w:ascii="Courier New" w:hAnsi="Courier New" w:cs="Courier New"/>
          <w:sz w:val="18"/>
          <w:szCs w:val="18"/>
        </w:rPr>
        <w:t>&lt;value code="</w:t>
      </w:r>
      <w:r w:rsidRPr="00806CC2">
        <w:rPr>
          <w:rFonts w:ascii="Courier New" w:hAnsi="Courier New" w:cs="Courier New"/>
          <w:sz w:val="18"/>
          <w:szCs w:val="18"/>
        </w:rPr>
        <w:t>C48325</w:t>
      </w:r>
      <w:r w:rsidRPr="00E310B1">
        <w:rPr>
          <w:rFonts w:ascii="Courier New" w:hAnsi="Courier New" w:cs="Courier New"/>
          <w:sz w:val="18"/>
          <w:szCs w:val="18"/>
        </w:rPr>
        <w:t>" codeSystem="</w:t>
      </w:r>
      <w:r>
        <w:rPr>
          <w:rFonts w:ascii="Courier New" w:hAnsi="Courier New" w:cs="Courier New"/>
          <w:sz w:val="18"/>
          <w:szCs w:val="18"/>
        </w:rPr>
        <w:t>2.16.840.1.113883.2.20.6.24</w:t>
      </w:r>
      <w:r w:rsidRPr="00E310B1">
        <w:rPr>
          <w:rFonts w:ascii="Courier New" w:hAnsi="Courier New" w:cs="Courier New"/>
          <w:sz w:val="18"/>
          <w:szCs w:val="18"/>
        </w:rPr>
        <w:t>" displayName="</w:t>
      </w:r>
      <w:r>
        <w:rPr>
          <w:rFonts w:ascii="Courier New" w:hAnsi="Courier New" w:cs="Courier New"/>
          <w:sz w:val="18"/>
          <w:szCs w:val="18"/>
        </w:rPr>
        <w:t>White</w:t>
      </w:r>
      <w:r w:rsidRPr="00E310B1">
        <w:rPr>
          <w:rFonts w:ascii="Courier New" w:hAnsi="Courier New" w:cs="Courier New"/>
          <w:sz w:val="18"/>
          <w:szCs w:val="18"/>
        </w:rPr>
        <w:t>" xsi</w:t>
      </w:r>
      <w:proofErr w:type="gramStart"/>
      <w:r w:rsidRPr="00E310B1">
        <w:rPr>
          <w:rFonts w:ascii="Courier New" w:hAnsi="Courier New" w:cs="Courier New"/>
          <w:sz w:val="18"/>
          <w:szCs w:val="18"/>
        </w:rPr>
        <w:t>:type</w:t>
      </w:r>
      <w:proofErr w:type="gramEnd"/>
      <w:r w:rsidRPr="00E310B1">
        <w:rPr>
          <w:rFonts w:ascii="Courier New" w:hAnsi="Courier New" w:cs="Courier New"/>
          <w:sz w:val="18"/>
          <w:szCs w:val="18"/>
        </w:rPr>
        <w:t>="CE"&gt;</w:t>
      </w:r>
    </w:p>
    <w:p w:rsidR="000004E1" w:rsidRDefault="000004E1" w:rsidP="000004E1">
      <w:pPr>
        <w:pStyle w:val="Default"/>
        <w:ind w:left="864"/>
        <w:rPr>
          <w:rFonts w:ascii="Courier New" w:hAnsi="Courier New" w:cs="Courier New"/>
          <w:sz w:val="18"/>
          <w:szCs w:val="18"/>
        </w:rPr>
      </w:pPr>
      <w:r w:rsidRPr="00E310B1">
        <w:rPr>
          <w:rFonts w:ascii="Courier New" w:hAnsi="Courier New" w:cs="Courier New"/>
          <w:sz w:val="18"/>
          <w:szCs w:val="18"/>
        </w:rPr>
        <w:t>&lt;</w:t>
      </w:r>
      <w:proofErr w:type="gramStart"/>
      <w:r w:rsidRPr="00E310B1">
        <w:rPr>
          <w:rFonts w:ascii="Courier New" w:hAnsi="Courier New" w:cs="Courier New"/>
          <w:sz w:val="18"/>
          <w:szCs w:val="18"/>
        </w:rPr>
        <w:t>originalText&gt;</w:t>
      </w:r>
      <w:proofErr w:type="gramEnd"/>
      <w:r w:rsidRPr="00E310B1">
        <w:rPr>
          <w:rFonts w:ascii="Courier New" w:hAnsi="Courier New" w:cs="Courier New"/>
          <w:sz w:val="18"/>
          <w:szCs w:val="18"/>
        </w:rPr>
        <w:t xml:space="preserve">optional original color description text&lt;/originalText&gt; </w:t>
      </w:r>
    </w:p>
    <w:p w:rsidR="000004E1" w:rsidRDefault="000004E1" w:rsidP="000004E1">
      <w:pPr>
        <w:pStyle w:val="Default"/>
        <w:ind w:left="576"/>
        <w:rPr>
          <w:rFonts w:ascii="Courier New" w:hAnsi="Courier New" w:cs="Courier New"/>
          <w:sz w:val="18"/>
          <w:szCs w:val="18"/>
        </w:rPr>
      </w:pPr>
      <w:r w:rsidRPr="00E310B1">
        <w:rPr>
          <w:rFonts w:ascii="Courier New" w:hAnsi="Courier New" w:cs="Courier New"/>
          <w:sz w:val="18"/>
          <w:szCs w:val="18"/>
        </w:rPr>
        <w:t>&lt;/value&gt;</w:t>
      </w:r>
    </w:p>
    <w:p w:rsidR="000004E1" w:rsidRDefault="000004E1" w:rsidP="000004E1">
      <w:pPr>
        <w:pStyle w:val="Default"/>
        <w:ind w:left="288"/>
        <w:rPr>
          <w:rFonts w:ascii="Courier New" w:hAnsi="Courier New" w:cs="Courier New"/>
          <w:sz w:val="18"/>
          <w:szCs w:val="18"/>
        </w:rPr>
      </w:pPr>
      <w:r w:rsidRPr="00E310B1">
        <w:rPr>
          <w:rFonts w:ascii="Courier New" w:hAnsi="Courier New" w:cs="Courier New"/>
          <w:sz w:val="18"/>
          <w:szCs w:val="18"/>
        </w:rPr>
        <w:t xml:space="preserve">&lt;/characteristic&gt; </w:t>
      </w:r>
    </w:p>
    <w:p w:rsidR="000004E1" w:rsidRDefault="000004E1" w:rsidP="000004E1">
      <w:pPr>
        <w:pStyle w:val="Default"/>
        <w:rPr>
          <w:rFonts w:ascii="Courier New" w:hAnsi="Courier New" w:cs="Courier New"/>
          <w:sz w:val="18"/>
          <w:szCs w:val="18"/>
        </w:rPr>
      </w:pPr>
      <w:r w:rsidRPr="00E310B1">
        <w:rPr>
          <w:rFonts w:ascii="Courier New" w:hAnsi="Courier New" w:cs="Courier New"/>
          <w:sz w:val="18"/>
          <w:szCs w:val="18"/>
        </w:rPr>
        <w:t>&lt;/subjectOf&gt;</w:t>
      </w:r>
    </w:p>
    <w:p w:rsidR="00F4437E" w:rsidRDefault="00F4437E" w:rsidP="000004E1">
      <w:r>
        <w:t xml:space="preserve"> </w:t>
      </w:r>
    </w:p>
    <w:p w:rsidR="000004E1" w:rsidRDefault="000004E1" w:rsidP="000004E1"/>
    <w:p w:rsidR="00F4437E" w:rsidRDefault="00F4437E" w:rsidP="0080029F">
      <w:pPr>
        <w:pStyle w:val="Default"/>
        <w:rPr>
          <w:sz w:val="23"/>
          <w:szCs w:val="23"/>
        </w:rPr>
      </w:pPr>
    </w:p>
    <w:p w:rsidR="00F4437E" w:rsidRDefault="00F4437E" w:rsidP="00F67A67">
      <w:pPr>
        <w:pStyle w:val="Heading4"/>
      </w:pPr>
      <w:r>
        <w:t>Color</w:t>
      </w:r>
    </w:p>
    <w:p w:rsidR="00001F87" w:rsidRPr="00001F87" w:rsidRDefault="00001F87" w:rsidP="00001F87">
      <w:r>
        <w:t>The example below provides an illustration for encoding color information:</w:t>
      </w:r>
    </w:p>
    <w:p w:rsidR="00001F87" w:rsidRDefault="00001F87" w:rsidP="00001F87">
      <w:pPr>
        <w:pStyle w:val="Default"/>
        <w:rPr>
          <w:rFonts w:ascii="Courier New" w:hAnsi="Courier New" w:cs="Courier New"/>
          <w:sz w:val="18"/>
          <w:szCs w:val="18"/>
        </w:rPr>
      </w:pPr>
      <w:r w:rsidRPr="00154A21">
        <w:rPr>
          <w:rFonts w:ascii="Courier New" w:hAnsi="Courier New" w:cs="Courier New"/>
          <w:sz w:val="18"/>
          <w:szCs w:val="18"/>
        </w:rPr>
        <w:t>&lt;</w:t>
      </w:r>
      <w:proofErr w:type="gramStart"/>
      <w:r w:rsidRPr="00154A21">
        <w:rPr>
          <w:rFonts w:ascii="Courier New" w:hAnsi="Courier New" w:cs="Courier New"/>
          <w:sz w:val="18"/>
          <w:szCs w:val="18"/>
        </w:rPr>
        <w:t>subjectOf</w:t>
      </w:r>
      <w:proofErr w:type="gramEnd"/>
      <w:r w:rsidRPr="00154A21">
        <w:rPr>
          <w:rFonts w:ascii="Courier New" w:hAnsi="Courier New" w:cs="Courier New"/>
          <w:sz w:val="18"/>
          <w:szCs w:val="18"/>
        </w:rPr>
        <w:t xml:space="preserve">&gt; </w:t>
      </w:r>
    </w:p>
    <w:p w:rsidR="00001F87" w:rsidRPr="00154A21" w:rsidRDefault="00001F87" w:rsidP="00001F87">
      <w:pPr>
        <w:pStyle w:val="Default"/>
        <w:ind w:left="288"/>
        <w:rPr>
          <w:rFonts w:ascii="Courier New" w:hAnsi="Courier New" w:cs="Courier New"/>
          <w:sz w:val="18"/>
          <w:szCs w:val="18"/>
        </w:rPr>
      </w:pPr>
      <w:r w:rsidRPr="00154A21">
        <w:rPr>
          <w:rFonts w:ascii="Courier New" w:hAnsi="Courier New" w:cs="Courier New"/>
          <w:sz w:val="18"/>
          <w:szCs w:val="18"/>
        </w:rPr>
        <w:t>&lt;</w:t>
      </w:r>
      <w:proofErr w:type="gramStart"/>
      <w:r w:rsidRPr="00154A21">
        <w:rPr>
          <w:rFonts w:ascii="Courier New" w:hAnsi="Courier New" w:cs="Courier New"/>
          <w:sz w:val="18"/>
          <w:szCs w:val="18"/>
        </w:rPr>
        <w:t>characteristic</w:t>
      </w:r>
      <w:proofErr w:type="gramEnd"/>
      <w:r w:rsidRPr="00154A21">
        <w:rPr>
          <w:rFonts w:ascii="Courier New" w:hAnsi="Courier New" w:cs="Courier New"/>
          <w:sz w:val="18"/>
          <w:szCs w:val="18"/>
        </w:rPr>
        <w:t xml:space="preserve">&gt; </w:t>
      </w:r>
    </w:p>
    <w:p w:rsidR="00001F87" w:rsidRDefault="00001F87" w:rsidP="00001F87">
      <w:pPr>
        <w:pStyle w:val="Default"/>
        <w:ind w:left="576"/>
        <w:rPr>
          <w:rFonts w:ascii="Courier New" w:hAnsi="Courier New" w:cs="Courier New"/>
          <w:sz w:val="18"/>
          <w:szCs w:val="18"/>
        </w:rPr>
      </w:pPr>
      <w:r w:rsidRPr="00154A21">
        <w:rPr>
          <w:rFonts w:ascii="Courier New" w:hAnsi="Courier New" w:cs="Courier New"/>
          <w:sz w:val="18"/>
          <w:szCs w:val="18"/>
        </w:rPr>
        <w:t>&lt;code code="</w:t>
      </w:r>
      <w:r>
        <w:rPr>
          <w:rFonts w:ascii="Courier New" w:hAnsi="Courier New" w:cs="Courier New"/>
          <w:sz w:val="18"/>
          <w:szCs w:val="18"/>
        </w:rPr>
        <w:t>1</w:t>
      </w:r>
      <w:r w:rsidRPr="00154A21">
        <w:rPr>
          <w:rFonts w:ascii="Courier New" w:hAnsi="Courier New" w:cs="Courier New"/>
          <w:sz w:val="18"/>
          <w:szCs w:val="18"/>
        </w:rPr>
        <w:t>" codeSystem="</w:t>
      </w:r>
      <w:r>
        <w:rPr>
          <w:rFonts w:ascii="Courier New" w:hAnsi="Courier New" w:cs="Courier New"/>
          <w:sz w:val="18"/>
          <w:szCs w:val="18"/>
        </w:rPr>
        <w:t>2.16.840.1.113883.2.20.6.23</w:t>
      </w:r>
      <w:r w:rsidRPr="00154A21">
        <w:rPr>
          <w:rFonts w:ascii="Courier New" w:hAnsi="Courier New" w:cs="Courier New"/>
          <w:sz w:val="18"/>
          <w:szCs w:val="18"/>
        </w:rPr>
        <w:t>"</w:t>
      </w:r>
      <w:r>
        <w:rPr>
          <w:rFonts w:ascii="Courier New" w:hAnsi="Courier New" w:cs="Courier New"/>
          <w:sz w:val="18"/>
          <w:szCs w:val="18"/>
        </w:rPr>
        <w:t xml:space="preserve"> </w:t>
      </w:r>
      <w:r w:rsidRPr="00806CC2">
        <w:rPr>
          <w:rFonts w:ascii="Courier New" w:hAnsi="Courier New" w:cs="Courier New"/>
          <w:sz w:val="18"/>
          <w:szCs w:val="18"/>
        </w:rPr>
        <w:t>displayName="Color"</w:t>
      </w:r>
      <w:r w:rsidRPr="00154A21">
        <w:rPr>
          <w:rFonts w:ascii="Courier New" w:hAnsi="Courier New" w:cs="Courier New"/>
          <w:sz w:val="18"/>
          <w:szCs w:val="18"/>
        </w:rPr>
        <w:t xml:space="preserve">/&gt; </w:t>
      </w:r>
    </w:p>
    <w:p w:rsidR="00001F87" w:rsidRDefault="00001F87" w:rsidP="00001F87">
      <w:pPr>
        <w:pStyle w:val="Default"/>
        <w:ind w:left="576"/>
        <w:rPr>
          <w:rFonts w:ascii="Courier New" w:hAnsi="Courier New" w:cs="Courier New"/>
          <w:sz w:val="18"/>
          <w:szCs w:val="18"/>
        </w:rPr>
      </w:pPr>
      <w:r w:rsidRPr="00154A21">
        <w:rPr>
          <w:rFonts w:ascii="Courier New" w:hAnsi="Courier New" w:cs="Courier New"/>
          <w:sz w:val="18"/>
          <w:szCs w:val="18"/>
        </w:rPr>
        <w:t>&lt;value code="C48333" codeSystem="</w:t>
      </w:r>
      <w:r>
        <w:rPr>
          <w:rFonts w:ascii="Courier New" w:hAnsi="Courier New" w:cs="Courier New"/>
          <w:sz w:val="18"/>
          <w:szCs w:val="18"/>
        </w:rPr>
        <w:t>2.16.840.1.113883.2.20.6.24</w:t>
      </w:r>
      <w:r w:rsidRPr="00154A21">
        <w:rPr>
          <w:rFonts w:ascii="Courier New" w:hAnsi="Courier New" w:cs="Courier New"/>
          <w:sz w:val="18"/>
          <w:szCs w:val="18"/>
        </w:rPr>
        <w:t>" displayName="blue" xsi</w:t>
      </w:r>
      <w:proofErr w:type="gramStart"/>
      <w:r w:rsidRPr="00154A21">
        <w:rPr>
          <w:rFonts w:ascii="Courier New" w:hAnsi="Courier New" w:cs="Courier New"/>
          <w:sz w:val="18"/>
          <w:szCs w:val="18"/>
        </w:rPr>
        <w:t>:type</w:t>
      </w:r>
      <w:proofErr w:type="gramEnd"/>
      <w:r w:rsidRPr="00154A21">
        <w:rPr>
          <w:rFonts w:ascii="Courier New" w:hAnsi="Courier New" w:cs="Courier New"/>
          <w:sz w:val="18"/>
          <w:szCs w:val="18"/>
        </w:rPr>
        <w:t xml:space="preserve">="CE"&gt; </w:t>
      </w:r>
    </w:p>
    <w:p w:rsidR="00001F87" w:rsidRDefault="00001F87" w:rsidP="00001F87">
      <w:pPr>
        <w:pStyle w:val="Default"/>
        <w:ind w:left="864"/>
        <w:rPr>
          <w:rFonts w:ascii="Courier New" w:hAnsi="Courier New" w:cs="Courier New"/>
          <w:sz w:val="18"/>
          <w:szCs w:val="18"/>
        </w:rPr>
      </w:pPr>
      <w:r w:rsidRPr="00154A21">
        <w:rPr>
          <w:rFonts w:ascii="Courier New" w:hAnsi="Courier New" w:cs="Courier New"/>
          <w:sz w:val="18"/>
          <w:szCs w:val="18"/>
        </w:rPr>
        <w:t>&lt;</w:t>
      </w:r>
      <w:proofErr w:type="gramStart"/>
      <w:r w:rsidRPr="00154A21">
        <w:rPr>
          <w:rFonts w:ascii="Courier New" w:hAnsi="Courier New" w:cs="Courier New"/>
          <w:sz w:val="18"/>
          <w:szCs w:val="18"/>
        </w:rPr>
        <w:t>originalText&gt;</w:t>
      </w:r>
      <w:proofErr w:type="gramEnd"/>
      <w:r w:rsidRPr="00154A21">
        <w:rPr>
          <w:rFonts w:ascii="Courier New" w:hAnsi="Courier New" w:cs="Courier New"/>
          <w:sz w:val="18"/>
          <w:szCs w:val="18"/>
        </w:rPr>
        <w:t>LIGHT BLUE&lt;/originalText&gt;</w:t>
      </w:r>
    </w:p>
    <w:p w:rsidR="00001F87" w:rsidRPr="00C66DC9" w:rsidRDefault="00001F87" w:rsidP="00001F87">
      <w:pPr>
        <w:pStyle w:val="Default"/>
        <w:ind w:left="864"/>
        <w:rPr>
          <w:rFonts w:ascii="Courier New" w:hAnsi="Courier New" w:cs="Courier New"/>
          <w:sz w:val="18"/>
          <w:szCs w:val="18"/>
        </w:rPr>
      </w:pPr>
    </w:p>
    <w:p w:rsidR="00F4437E" w:rsidRDefault="00F4437E" w:rsidP="00F67A67">
      <w:pPr>
        <w:pStyle w:val="Heading4"/>
      </w:pPr>
      <w:r>
        <w:t xml:space="preserve">Shape </w:t>
      </w:r>
    </w:p>
    <w:p w:rsidR="00001F87" w:rsidRDefault="00001F87" w:rsidP="00001F87">
      <w:r>
        <w:t>The example below provides an illustration for encoding shape information:</w:t>
      </w:r>
    </w:p>
    <w:p w:rsidR="00001F87" w:rsidRDefault="00001F87" w:rsidP="00001F87">
      <w:pPr>
        <w:pStyle w:val="Default"/>
        <w:rPr>
          <w:rFonts w:ascii="Courier New" w:hAnsi="Courier New" w:cs="Courier New"/>
          <w:sz w:val="18"/>
          <w:szCs w:val="18"/>
        </w:rPr>
      </w:pPr>
      <w:r w:rsidRPr="00CF5881">
        <w:rPr>
          <w:rFonts w:ascii="Courier New" w:hAnsi="Courier New" w:cs="Courier New"/>
          <w:sz w:val="18"/>
          <w:szCs w:val="18"/>
        </w:rPr>
        <w:t>&lt;</w:t>
      </w:r>
      <w:proofErr w:type="gramStart"/>
      <w:r w:rsidRPr="00CF5881">
        <w:rPr>
          <w:rFonts w:ascii="Courier New" w:hAnsi="Courier New" w:cs="Courier New"/>
          <w:sz w:val="18"/>
          <w:szCs w:val="18"/>
        </w:rPr>
        <w:t>subjectOf</w:t>
      </w:r>
      <w:proofErr w:type="gramEnd"/>
      <w:r w:rsidRPr="00CF5881">
        <w:rPr>
          <w:rFonts w:ascii="Courier New" w:hAnsi="Courier New" w:cs="Courier New"/>
          <w:sz w:val="18"/>
          <w:szCs w:val="18"/>
        </w:rPr>
        <w:t xml:space="preserve">&gt; </w:t>
      </w:r>
    </w:p>
    <w:p w:rsidR="00001F87" w:rsidRPr="00CF5881" w:rsidRDefault="00001F87" w:rsidP="005B4E7A">
      <w:pPr>
        <w:pStyle w:val="Default"/>
        <w:ind w:left="288"/>
        <w:rPr>
          <w:rFonts w:ascii="Courier New" w:hAnsi="Courier New" w:cs="Courier New"/>
          <w:sz w:val="18"/>
          <w:szCs w:val="18"/>
        </w:rPr>
      </w:pPr>
      <w:r w:rsidRPr="00CF5881">
        <w:rPr>
          <w:rFonts w:ascii="Courier New" w:hAnsi="Courier New" w:cs="Courier New"/>
          <w:sz w:val="18"/>
          <w:szCs w:val="18"/>
        </w:rPr>
        <w:t>&lt;</w:t>
      </w:r>
      <w:proofErr w:type="gramStart"/>
      <w:r w:rsidRPr="00CF5881">
        <w:rPr>
          <w:rFonts w:ascii="Courier New" w:hAnsi="Courier New" w:cs="Courier New"/>
          <w:sz w:val="18"/>
          <w:szCs w:val="18"/>
        </w:rPr>
        <w:t>characteristic</w:t>
      </w:r>
      <w:proofErr w:type="gramEnd"/>
      <w:r w:rsidRPr="00CF5881">
        <w:rPr>
          <w:rFonts w:ascii="Courier New" w:hAnsi="Courier New" w:cs="Courier New"/>
          <w:sz w:val="18"/>
          <w:szCs w:val="18"/>
        </w:rPr>
        <w:t xml:space="preserve">&gt; </w:t>
      </w:r>
    </w:p>
    <w:p w:rsidR="00001F87" w:rsidRDefault="00001F87" w:rsidP="005B4E7A">
      <w:pPr>
        <w:pStyle w:val="Default"/>
        <w:ind w:left="576"/>
        <w:rPr>
          <w:rFonts w:ascii="Courier New" w:hAnsi="Courier New" w:cs="Courier New"/>
          <w:sz w:val="18"/>
          <w:szCs w:val="18"/>
        </w:rPr>
      </w:pPr>
      <w:r w:rsidRPr="00CF5881">
        <w:rPr>
          <w:rFonts w:ascii="Courier New" w:hAnsi="Courier New" w:cs="Courier New"/>
          <w:sz w:val="18"/>
          <w:szCs w:val="18"/>
        </w:rPr>
        <w:t>&lt;code code="</w:t>
      </w:r>
      <w:r w:rsidRPr="00643F61">
        <w:rPr>
          <w:rFonts w:ascii="Courier New" w:hAnsi="Courier New" w:cs="Courier New"/>
          <w:sz w:val="18"/>
          <w:szCs w:val="18"/>
        </w:rPr>
        <w:t>3</w:t>
      </w:r>
      <w:r w:rsidRPr="00CF5881">
        <w:rPr>
          <w:rFonts w:ascii="Courier New" w:hAnsi="Courier New" w:cs="Courier New"/>
          <w:sz w:val="18"/>
          <w:szCs w:val="18"/>
        </w:rPr>
        <w:t>" codeSystem="</w:t>
      </w:r>
      <w:r>
        <w:rPr>
          <w:rFonts w:ascii="Courier New" w:hAnsi="Courier New" w:cs="Courier New"/>
          <w:sz w:val="18"/>
          <w:szCs w:val="18"/>
        </w:rPr>
        <w:t>2.16.840.1.113883.2.20.6.23</w:t>
      </w:r>
      <w:r w:rsidRPr="00CF5881">
        <w:rPr>
          <w:rFonts w:ascii="Courier New" w:hAnsi="Courier New" w:cs="Courier New"/>
          <w:sz w:val="18"/>
          <w:szCs w:val="18"/>
        </w:rPr>
        <w:t>"</w:t>
      </w:r>
      <w:r w:rsidRPr="00643F61">
        <w:rPr>
          <w:rFonts w:ascii="Courier New" w:hAnsi="Courier New" w:cs="Courier New"/>
          <w:sz w:val="18"/>
          <w:szCs w:val="18"/>
        </w:rPr>
        <w:t xml:space="preserve"> </w:t>
      </w:r>
      <w:r w:rsidRPr="00806CC2">
        <w:rPr>
          <w:rFonts w:ascii="Courier New" w:hAnsi="Courier New" w:cs="Courier New"/>
          <w:sz w:val="18"/>
          <w:szCs w:val="18"/>
        </w:rPr>
        <w:t>displayName="</w:t>
      </w:r>
      <w:r>
        <w:rPr>
          <w:rFonts w:ascii="Courier New" w:hAnsi="Courier New" w:cs="Courier New"/>
          <w:sz w:val="18"/>
          <w:szCs w:val="18"/>
        </w:rPr>
        <w:t>Shape</w:t>
      </w:r>
      <w:r w:rsidRPr="00806CC2">
        <w:rPr>
          <w:rFonts w:ascii="Courier New" w:hAnsi="Courier New" w:cs="Courier New"/>
          <w:sz w:val="18"/>
          <w:szCs w:val="18"/>
        </w:rPr>
        <w:t>"</w:t>
      </w:r>
      <w:r w:rsidRPr="00CF5881">
        <w:rPr>
          <w:rFonts w:ascii="Courier New" w:hAnsi="Courier New" w:cs="Courier New"/>
          <w:sz w:val="18"/>
          <w:szCs w:val="18"/>
        </w:rPr>
        <w:t xml:space="preserve">/&gt; </w:t>
      </w:r>
    </w:p>
    <w:p w:rsidR="00001F87" w:rsidRPr="005376AC" w:rsidRDefault="00001F87" w:rsidP="005B4E7A">
      <w:pPr>
        <w:pStyle w:val="Default"/>
        <w:ind w:left="576"/>
        <w:rPr>
          <w:rFonts w:ascii="Courier New" w:hAnsi="Courier New" w:cs="Courier New"/>
          <w:sz w:val="18"/>
          <w:szCs w:val="18"/>
          <w:lang w:val="fr-CA"/>
        </w:rPr>
      </w:pPr>
      <w:r w:rsidRPr="005376AC">
        <w:rPr>
          <w:rFonts w:ascii="Courier New" w:hAnsi="Courier New" w:cs="Courier New"/>
          <w:sz w:val="18"/>
          <w:szCs w:val="18"/>
          <w:lang w:val="fr-CA"/>
        </w:rPr>
        <w:t>&lt;value code="</w:t>
      </w:r>
      <w:r>
        <w:rPr>
          <w:rFonts w:ascii="Courier New" w:hAnsi="Courier New" w:cs="Courier New"/>
          <w:sz w:val="18"/>
          <w:szCs w:val="18"/>
          <w:lang w:val="fr-CA"/>
        </w:rPr>
        <w:t>1</w:t>
      </w:r>
      <w:r w:rsidRPr="005376AC">
        <w:rPr>
          <w:rFonts w:ascii="Courier New" w:hAnsi="Courier New" w:cs="Courier New"/>
          <w:sz w:val="18"/>
          <w:szCs w:val="18"/>
          <w:lang w:val="fr-CA"/>
        </w:rPr>
        <w:t>" codeSystem="</w:t>
      </w:r>
      <w:r>
        <w:rPr>
          <w:rFonts w:ascii="Courier New" w:hAnsi="Courier New" w:cs="Courier New"/>
          <w:sz w:val="18"/>
          <w:szCs w:val="18"/>
          <w:lang w:val="fr-CA"/>
        </w:rPr>
        <w:t>2.16.840.1.113883.2.20.6.25</w:t>
      </w:r>
      <w:r w:rsidRPr="005376AC">
        <w:rPr>
          <w:rFonts w:ascii="Courier New" w:hAnsi="Courier New" w:cs="Courier New"/>
          <w:sz w:val="18"/>
          <w:szCs w:val="18"/>
          <w:lang w:val="fr-CA"/>
        </w:rPr>
        <w:t>" displayName="capsule" xsi:type="CE"&gt;</w:t>
      </w:r>
    </w:p>
    <w:p w:rsidR="00001F87" w:rsidRPr="00C66DC9" w:rsidRDefault="00001F87" w:rsidP="005B4E7A">
      <w:pPr>
        <w:pStyle w:val="Default"/>
        <w:ind w:left="864"/>
        <w:rPr>
          <w:rFonts w:ascii="Courier New" w:hAnsi="Courier New" w:cs="Courier New"/>
          <w:sz w:val="18"/>
          <w:szCs w:val="18"/>
        </w:rPr>
      </w:pPr>
      <w:r w:rsidRPr="00CF5881">
        <w:rPr>
          <w:rFonts w:ascii="Courier New" w:hAnsi="Courier New" w:cs="Courier New"/>
          <w:sz w:val="18"/>
          <w:szCs w:val="18"/>
        </w:rPr>
        <w:t>&lt;</w:t>
      </w:r>
      <w:proofErr w:type="gramStart"/>
      <w:r w:rsidRPr="00CF5881">
        <w:rPr>
          <w:rFonts w:ascii="Courier New" w:hAnsi="Courier New" w:cs="Courier New"/>
          <w:sz w:val="18"/>
          <w:szCs w:val="18"/>
        </w:rPr>
        <w:t>originalText&gt;</w:t>
      </w:r>
      <w:proofErr w:type="gramEnd"/>
      <w:r w:rsidRPr="00CF5881">
        <w:rPr>
          <w:rFonts w:ascii="Courier New" w:hAnsi="Courier New" w:cs="Courier New"/>
          <w:sz w:val="18"/>
          <w:szCs w:val="18"/>
        </w:rPr>
        <w:t>capsule like&lt;/originalText&gt;</w:t>
      </w:r>
    </w:p>
    <w:p w:rsidR="00001F87" w:rsidRPr="00001F87" w:rsidRDefault="00001F87" w:rsidP="00001F87"/>
    <w:p w:rsidR="00F4437E" w:rsidRDefault="00F4437E" w:rsidP="00F67A67">
      <w:pPr>
        <w:pStyle w:val="Heading4"/>
      </w:pPr>
      <w:r>
        <w:t xml:space="preserve">Size </w:t>
      </w:r>
    </w:p>
    <w:p w:rsidR="00001F87" w:rsidRPr="00001F87" w:rsidRDefault="00001F87" w:rsidP="00001F87">
      <w:r>
        <w:t>The example below provides an illustration for encoding size information:</w:t>
      </w:r>
    </w:p>
    <w:p w:rsidR="005B4E7A" w:rsidRDefault="005B4E7A" w:rsidP="005B4E7A">
      <w:pPr>
        <w:pStyle w:val="Default"/>
        <w:rPr>
          <w:rFonts w:ascii="Courier New" w:hAnsi="Courier New" w:cs="Courier New"/>
          <w:sz w:val="18"/>
          <w:szCs w:val="18"/>
        </w:rPr>
      </w:pPr>
      <w:r w:rsidRPr="00CF5881">
        <w:rPr>
          <w:rFonts w:ascii="Courier New" w:hAnsi="Courier New" w:cs="Courier New"/>
          <w:sz w:val="18"/>
          <w:szCs w:val="18"/>
        </w:rPr>
        <w:t>&lt;</w:t>
      </w:r>
      <w:proofErr w:type="gramStart"/>
      <w:r w:rsidRPr="00CF5881">
        <w:rPr>
          <w:rFonts w:ascii="Courier New" w:hAnsi="Courier New" w:cs="Courier New"/>
          <w:sz w:val="18"/>
          <w:szCs w:val="18"/>
        </w:rPr>
        <w:t>subjectOf</w:t>
      </w:r>
      <w:proofErr w:type="gramEnd"/>
      <w:r w:rsidRPr="00CF5881">
        <w:rPr>
          <w:rFonts w:ascii="Courier New" w:hAnsi="Courier New" w:cs="Courier New"/>
          <w:sz w:val="18"/>
          <w:szCs w:val="18"/>
        </w:rPr>
        <w:t xml:space="preserve">&gt; </w:t>
      </w:r>
    </w:p>
    <w:p w:rsidR="005B4E7A" w:rsidRDefault="005B4E7A" w:rsidP="005B4E7A">
      <w:pPr>
        <w:pStyle w:val="Default"/>
        <w:rPr>
          <w:rFonts w:ascii="Courier New" w:hAnsi="Courier New" w:cs="Courier New"/>
          <w:sz w:val="18"/>
          <w:szCs w:val="18"/>
        </w:rPr>
      </w:pPr>
      <w:r>
        <w:rPr>
          <w:rFonts w:ascii="Courier New" w:hAnsi="Courier New" w:cs="Courier New"/>
          <w:sz w:val="18"/>
          <w:szCs w:val="18"/>
        </w:rPr>
        <w:t xml:space="preserve">  </w:t>
      </w:r>
      <w:r w:rsidRPr="00CF5881">
        <w:rPr>
          <w:rFonts w:ascii="Courier New" w:hAnsi="Courier New" w:cs="Courier New"/>
          <w:sz w:val="18"/>
          <w:szCs w:val="18"/>
        </w:rPr>
        <w:t>&lt;</w:t>
      </w:r>
      <w:proofErr w:type="gramStart"/>
      <w:r w:rsidRPr="00CF5881">
        <w:rPr>
          <w:rFonts w:ascii="Courier New" w:hAnsi="Courier New" w:cs="Courier New"/>
          <w:sz w:val="18"/>
          <w:szCs w:val="18"/>
        </w:rPr>
        <w:t>characteristic</w:t>
      </w:r>
      <w:proofErr w:type="gramEnd"/>
      <w:r w:rsidRPr="00CF5881">
        <w:rPr>
          <w:rFonts w:ascii="Courier New" w:hAnsi="Courier New" w:cs="Courier New"/>
          <w:sz w:val="18"/>
          <w:szCs w:val="18"/>
        </w:rPr>
        <w:t xml:space="preserve">&gt; </w:t>
      </w:r>
    </w:p>
    <w:p w:rsidR="005B4E7A" w:rsidRDefault="005B4E7A" w:rsidP="005B4E7A">
      <w:pPr>
        <w:pStyle w:val="Default"/>
        <w:ind w:left="720"/>
        <w:rPr>
          <w:rFonts w:ascii="Courier New" w:hAnsi="Courier New" w:cs="Courier New"/>
          <w:sz w:val="18"/>
          <w:szCs w:val="18"/>
        </w:rPr>
      </w:pPr>
      <w:r w:rsidRPr="00CF5881">
        <w:rPr>
          <w:rFonts w:ascii="Courier New" w:hAnsi="Courier New" w:cs="Courier New"/>
          <w:sz w:val="18"/>
          <w:szCs w:val="18"/>
        </w:rPr>
        <w:t>&lt;code code="</w:t>
      </w:r>
      <w:r>
        <w:rPr>
          <w:rFonts w:ascii="Courier New" w:hAnsi="Courier New" w:cs="Courier New"/>
          <w:sz w:val="18"/>
          <w:szCs w:val="18"/>
        </w:rPr>
        <w:t>11</w:t>
      </w:r>
      <w:r w:rsidRPr="00CF5881">
        <w:rPr>
          <w:rFonts w:ascii="Courier New" w:hAnsi="Courier New" w:cs="Courier New"/>
          <w:sz w:val="18"/>
          <w:szCs w:val="18"/>
        </w:rPr>
        <w:t>" codeSystem="</w:t>
      </w:r>
      <w:r>
        <w:rPr>
          <w:rFonts w:ascii="Courier New" w:hAnsi="Courier New" w:cs="Courier New"/>
          <w:sz w:val="18"/>
          <w:szCs w:val="18"/>
        </w:rPr>
        <w:t xml:space="preserve">2.16.840.1.113883.2.20.6.23" </w:t>
      </w:r>
      <w:r w:rsidRPr="00806CC2">
        <w:rPr>
          <w:rFonts w:ascii="Courier New" w:hAnsi="Courier New" w:cs="Courier New"/>
          <w:sz w:val="18"/>
          <w:szCs w:val="18"/>
        </w:rPr>
        <w:t>displayName="</w:t>
      </w:r>
      <w:r>
        <w:rPr>
          <w:rFonts w:ascii="Courier New" w:hAnsi="Courier New" w:cs="Courier New"/>
          <w:sz w:val="18"/>
          <w:szCs w:val="18"/>
        </w:rPr>
        <w:t>Size</w:t>
      </w:r>
      <w:r w:rsidRPr="00806CC2">
        <w:rPr>
          <w:rFonts w:ascii="Courier New" w:hAnsi="Courier New" w:cs="Courier New"/>
          <w:sz w:val="18"/>
          <w:szCs w:val="18"/>
        </w:rPr>
        <w:t>"</w:t>
      </w:r>
      <w:r w:rsidRPr="00CF5881">
        <w:rPr>
          <w:rFonts w:ascii="Courier New" w:hAnsi="Courier New" w:cs="Courier New"/>
          <w:sz w:val="18"/>
          <w:szCs w:val="18"/>
        </w:rPr>
        <w:t>/&gt;</w:t>
      </w:r>
    </w:p>
    <w:p w:rsidR="005B4E7A" w:rsidRPr="00C66DC9" w:rsidRDefault="005B4E7A" w:rsidP="005B4E7A">
      <w:pPr>
        <w:pStyle w:val="Default"/>
        <w:rPr>
          <w:rFonts w:ascii="Courier New" w:hAnsi="Courier New" w:cs="Courier New"/>
          <w:sz w:val="18"/>
          <w:szCs w:val="18"/>
        </w:rPr>
      </w:pPr>
      <w:r>
        <w:rPr>
          <w:rFonts w:ascii="Courier New" w:hAnsi="Courier New" w:cs="Courier New"/>
          <w:sz w:val="18"/>
          <w:szCs w:val="18"/>
        </w:rPr>
        <w:t xml:space="preserve">    </w:t>
      </w:r>
      <w:r w:rsidRPr="00CF5881">
        <w:rPr>
          <w:rFonts w:ascii="Courier New" w:hAnsi="Courier New" w:cs="Courier New"/>
          <w:sz w:val="18"/>
          <w:szCs w:val="18"/>
        </w:rPr>
        <w:t>&lt;value unit="mm" value="18" xsi</w:t>
      </w:r>
      <w:proofErr w:type="gramStart"/>
      <w:r w:rsidRPr="00CF5881">
        <w:rPr>
          <w:rFonts w:ascii="Courier New" w:hAnsi="Courier New" w:cs="Courier New"/>
          <w:sz w:val="18"/>
          <w:szCs w:val="18"/>
        </w:rPr>
        <w:t>:type</w:t>
      </w:r>
      <w:proofErr w:type="gramEnd"/>
      <w:r w:rsidRPr="00CF5881">
        <w:rPr>
          <w:rFonts w:ascii="Courier New" w:hAnsi="Courier New" w:cs="Courier New"/>
          <w:sz w:val="18"/>
          <w:szCs w:val="18"/>
        </w:rPr>
        <w:t>="PQ"/&gt;</w:t>
      </w:r>
    </w:p>
    <w:p w:rsidR="00001F87" w:rsidRPr="00001F87" w:rsidRDefault="00001F87" w:rsidP="00001F87"/>
    <w:p w:rsidR="00F4437E" w:rsidRDefault="00F4437E" w:rsidP="00F67A67">
      <w:pPr>
        <w:pStyle w:val="Heading4"/>
      </w:pPr>
      <w:r>
        <w:t xml:space="preserve">Scoring </w:t>
      </w:r>
    </w:p>
    <w:p w:rsidR="00001F87" w:rsidRDefault="00001F87" w:rsidP="00001F87">
      <w:r>
        <w:t>The example below provides an illustration for encoding scoring information:</w:t>
      </w:r>
    </w:p>
    <w:p w:rsidR="005D72A1" w:rsidRDefault="005D72A1" w:rsidP="005D72A1">
      <w:pPr>
        <w:pStyle w:val="Default"/>
        <w:rPr>
          <w:rFonts w:ascii="Courier New" w:hAnsi="Courier New" w:cs="Courier New"/>
          <w:sz w:val="18"/>
          <w:szCs w:val="18"/>
        </w:rPr>
      </w:pPr>
      <w:r w:rsidRPr="00CF5881">
        <w:rPr>
          <w:rFonts w:ascii="Courier New" w:hAnsi="Courier New" w:cs="Courier New"/>
          <w:sz w:val="18"/>
          <w:szCs w:val="18"/>
        </w:rPr>
        <w:t>&lt;</w:t>
      </w:r>
      <w:proofErr w:type="gramStart"/>
      <w:r w:rsidRPr="00CF5881">
        <w:rPr>
          <w:rFonts w:ascii="Courier New" w:hAnsi="Courier New" w:cs="Courier New"/>
          <w:sz w:val="18"/>
          <w:szCs w:val="18"/>
        </w:rPr>
        <w:t>subjectOf</w:t>
      </w:r>
      <w:proofErr w:type="gramEnd"/>
      <w:r w:rsidRPr="00CF5881">
        <w:rPr>
          <w:rFonts w:ascii="Courier New" w:hAnsi="Courier New" w:cs="Courier New"/>
          <w:sz w:val="18"/>
          <w:szCs w:val="18"/>
        </w:rPr>
        <w:t xml:space="preserve">&gt; </w:t>
      </w:r>
    </w:p>
    <w:p w:rsidR="005D72A1" w:rsidRDefault="005D72A1" w:rsidP="005D72A1">
      <w:pPr>
        <w:pStyle w:val="Default"/>
        <w:ind w:left="288"/>
        <w:rPr>
          <w:rFonts w:ascii="Courier New" w:hAnsi="Courier New" w:cs="Courier New"/>
          <w:sz w:val="18"/>
          <w:szCs w:val="18"/>
        </w:rPr>
      </w:pPr>
      <w:r w:rsidRPr="00CF5881">
        <w:rPr>
          <w:rFonts w:ascii="Courier New" w:hAnsi="Courier New" w:cs="Courier New"/>
          <w:sz w:val="18"/>
          <w:szCs w:val="18"/>
        </w:rPr>
        <w:t>&lt;</w:t>
      </w:r>
      <w:proofErr w:type="gramStart"/>
      <w:r w:rsidRPr="00CF5881">
        <w:rPr>
          <w:rFonts w:ascii="Courier New" w:hAnsi="Courier New" w:cs="Courier New"/>
          <w:sz w:val="18"/>
          <w:szCs w:val="18"/>
        </w:rPr>
        <w:t>characteristic</w:t>
      </w:r>
      <w:proofErr w:type="gramEnd"/>
      <w:r w:rsidRPr="00CF5881">
        <w:rPr>
          <w:rFonts w:ascii="Courier New" w:hAnsi="Courier New" w:cs="Courier New"/>
          <w:sz w:val="18"/>
          <w:szCs w:val="18"/>
        </w:rPr>
        <w:t xml:space="preserve">&gt; </w:t>
      </w:r>
    </w:p>
    <w:p w:rsidR="005D72A1" w:rsidRDefault="005D72A1" w:rsidP="005D72A1">
      <w:pPr>
        <w:pStyle w:val="Default"/>
        <w:ind w:left="576"/>
        <w:rPr>
          <w:rFonts w:ascii="Courier New" w:hAnsi="Courier New" w:cs="Courier New"/>
          <w:sz w:val="18"/>
          <w:szCs w:val="18"/>
        </w:rPr>
      </w:pPr>
      <w:r w:rsidRPr="00CF5881">
        <w:rPr>
          <w:rFonts w:ascii="Courier New" w:hAnsi="Courier New" w:cs="Courier New"/>
          <w:sz w:val="18"/>
          <w:szCs w:val="18"/>
        </w:rPr>
        <w:t>&lt;code code="</w:t>
      </w:r>
      <w:r>
        <w:rPr>
          <w:rFonts w:ascii="Courier New" w:hAnsi="Courier New" w:cs="Courier New"/>
          <w:sz w:val="18"/>
          <w:szCs w:val="18"/>
        </w:rPr>
        <w:t>5</w:t>
      </w:r>
      <w:r w:rsidRPr="00CF5881">
        <w:rPr>
          <w:rFonts w:ascii="Courier New" w:hAnsi="Courier New" w:cs="Courier New"/>
          <w:sz w:val="18"/>
          <w:szCs w:val="18"/>
        </w:rPr>
        <w:t>"</w:t>
      </w:r>
      <w:r>
        <w:rPr>
          <w:rFonts w:ascii="Courier New" w:hAnsi="Courier New" w:cs="Courier New"/>
          <w:sz w:val="18"/>
          <w:szCs w:val="18"/>
        </w:rPr>
        <w:t xml:space="preserve"> </w:t>
      </w:r>
      <w:r w:rsidRPr="00CF5881">
        <w:rPr>
          <w:rFonts w:ascii="Courier New" w:hAnsi="Courier New" w:cs="Courier New"/>
          <w:sz w:val="18"/>
          <w:szCs w:val="18"/>
        </w:rPr>
        <w:t>codeSystem="</w:t>
      </w:r>
      <w:r>
        <w:rPr>
          <w:rFonts w:ascii="Courier New" w:hAnsi="Courier New" w:cs="Courier New"/>
          <w:sz w:val="18"/>
          <w:szCs w:val="18"/>
        </w:rPr>
        <w:t>2.16.840.1.113883.2.20.6.23</w:t>
      </w:r>
      <w:r w:rsidRPr="00CF5881">
        <w:rPr>
          <w:rFonts w:ascii="Courier New" w:hAnsi="Courier New" w:cs="Courier New"/>
          <w:sz w:val="18"/>
          <w:szCs w:val="18"/>
        </w:rPr>
        <w:t>"</w:t>
      </w:r>
      <w:r>
        <w:rPr>
          <w:rFonts w:ascii="Courier New" w:hAnsi="Courier New" w:cs="Courier New"/>
          <w:sz w:val="18"/>
          <w:szCs w:val="18"/>
        </w:rPr>
        <w:t xml:space="preserve"> displayName=”Score”</w:t>
      </w:r>
      <w:r w:rsidRPr="00CF5881">
        <w:rPr>
          <w:rFonts w:ascii="Courier New" w:hAnsi="Courier New" w:cs="Courier New"/>
          <w:sz w:val="18"/>
          <w:szCs w:val="18"/>
        </w:rPr>
        <w:t xml:space="preserve">/&gt; </w:t>
      </w:r>
    </w:p>
    <w:p w:rsidR="005D72A1" w:rsidRDefault="005D72A1" w:rsidP="005D72A1">
      <w:pPr>
        <w:pStyle w:val="Default"/>
        <w:ind w:left="576"/>
        <w:rPr>
          <w:rFonts w:ascii="Courier New" w:hAnsi="Courier New" w:cs="Courier New"/>
          <w:sz w:val="18"/>
          <w:szCs w:val="18"/>
        </w:rPr>
      </w:pPr>
      <w:r w:rsidRPr="00CF5881">
        <w:rPr>
          <w:rFonts w:ascii="Courier New" w:hAnsi="Courier New" w:cs="Courier New"/>
          <w:sz w:val="18"/>
          <w:szCs w:val="18"/>
        </w:rPr>
        <w:t>&lt;value value="1" xsi</w:t>
      </w:r>
      <w:proofErr w:type="gramStart"/>
      <w:r w:rsidRPr="00CF5881">
        <w:rPr>
          <w:rFonts w:ascii="Courier New" w:hAnsi="Courier New" w:cs="Courier New"/>
          <w:sz w:val="18"/>
          <w:szCs w:val="18"/>
        </w:rPr>
        <w:t>:type</w:t>
      </w:r>
      <w:proofErr w:type="gramEnd"/>
      <w:r w:rsidRPr="00CF5881">
        <w:rPr>
          <w:rFonts w:ascii="Courier New" w:hAnsi="Courier New" w:cs="Courier New"/>
          <w:sz w:val="18"/>
          <w:szCs w:val="18"/>
        </w:rPr>
        <w:t>="INT"/&gt;</w:t>
      </w:r>
    </w:p>
    <w:p w:rsidR="005D72A1" w:rsidRPr="00C66DC9" w:rsidRDefault="005D72A1" w:rsidP="005D72A1">
      <w:pPr>
        <w:pStyle w:val="Default"/>
        <w:ind w:left="576"/>
        <w:rPr>
          <w:rFonts w:ascii="Courier New" w:hAnsi="Courier New" w:cs="Courier New"/>
          <w:sz w:val="18"/>
          <w:szCs w:val="18"/>
        </w:rPr>
      </w:pPr>
    </w:p>
    <w:p w:rsidR="00F4437E" w:rsidRDefault="00987270" w:rsidP="00F67A67">
      <w:pPr>
        <w:pStyle w:val="Heading4"/>
      </w:pPr>
      <w:r>
        <w:t>Imprint</w:t>
      </w:r>
    </w:p>
    <w:p w:rsidR="00001F87" w:rsidRDefault="00001F87" w:rsidP="00001F87">
      <w:r>
        <w:t>The example below provides an illustration for encoding imprint information:</w:t>
      </w:r>
    </w:p>
    <w:p w:rsidR="005D72A1" w:rsidRDefault="005D72A1" w:rsidP="005D72A1">
      <w:pPr>
        <w:pStyle w:val="Default"/>
        <w:rPr>
          <w:rFonts w:ascii="Courier New" w:hAnsi="Courier New" w:cs="Courier New"/>
          <w:sz w:val="18"/>
          <w:szCs w:val="18"/>
        </w:rPr>
      </w:pPr>
      <w:r w:rsidRPr="00036839">
        <w:rPr>
          <w:rFonts w:ascii="Courier New" w:hAnsi="Courier New" w:cs="Courier New"/>
          <w:sz w:val="18"/>
          <w:szCs w:val="18"/>
        </w:rPr>
        <w:t>&lt;</w:t>
      </w:r>
      <w:proofErr w:type="gramStart"/>
      <w:r w:rsidRPr="00036839">
        <w:rPr>
          <w:rFonts w:ascii="Courier New" w:hAnsi="Courier New" w:cs="Courier New"/>
          <w:sz w:val="18"/>
          <w:szCs w:val="18"/>
        </w:rPr>
        <w:t>subjectOf</w:t>
      </w:r>
      <w:proofErr w:type="gramEnd"/>
      <w:r w:rsidRPr="00036839">
        <w:rPr>
          <w:rFonts w:ascii="Courier New" w:hAnsi="Courier New" w:cs="Courier New"/>
          <w:sz w:val="18"/>
          <w:szCs w:val="18"/>
        </w:rPr>
        <w:t xml:space="preserve">&gt; </w:t>
      </w:r>
    </w:p>
    <w:p w:rsidR="005D72A1" w:rsidRDefault="005D72A1" w:rsidP="005D72A1">
      <w:pPr>
        <w:pStyle w:val="Default"/>
        <w:rPr>
          <w:rFonts w:ascii="Courier New" w:hAnsi="Courier New" w:cs="Courier New"/>
          <w:sz w:val="18"/>
          <w:szCs w:val="18"/>
        </w:rPr>
      </w:pPr>
      <w:r>
        <w:rPr>
          <w:rFonts w:ascii="Courier New" w:hAnsi="Courier New" w:cs="Courier New"/>
          <w:sz w:val="18"/>
          <w:szCs w:val="18"/>
        </w:rPr>
        <w:t xml:space="preserve">  </w:t>
      </w:r>
      <w:r w:rsidRPr="00036839">
        <w:rPr>
          <w:rFonts w:ascii="Courier New" w:hAnsi="Courier New" w:cs="Courier New"/>
          <w:sz w:val="18"/>
          <w:szCs w:val="18"/>
        </w:rPr>
        <w:t>&lt;</w:t>
      </w:r>
      <w:proofErr w:type="gramStart"/>
      <w:r w:rsidRPr="00036839">
        <w:rPr>
          <w:rFonts w:ascii="Courier New" w:hAnsi="Courier New" w:cs="Courier New"/>
          <w:sz w:val="18"/>
          <w:szCs w:val="18"/>
        </w:rPr>
        <w:t>characteristic</w:t>
      </w:r>
      <w:proofErr w:type="gramEnd"/>
      <w:r w:rsidRPr="00036839">
        <w:rPr>
          <w:rFonts w:ascii="Courier New" w:hAnsi="Courier New" w:cs="Courier New"/>
          <w:sz w:val="18"/>
          <w:szCs w:val="18"/>
        </w:rPr>
        <w:t xml:space="preserve">&gt; </w:t>
      </w:r>
    </w:p>
    <w:p w:rsidR="005D72A1" w:rsidRDefault="005D72A1" w:rsidP="005D72A1">
      <w:pPr>
        <w:pStyle w:val="Default"/>
        <w:rPr>
          <w:rFonts w:ascii="Courier New" w:hAnsi="Courier New" w:cs="Courier New"/>
          <w:sz w:val="18"/>
          <w:szCs w:val="18"/>
        </w:rPr>
      </w:pPr>
      <w:r>
        <w:rPr>
          <w:rFonts w:ascii="Courier New" w:hAnsi="Courier New" w:cs="Courier New"/>
          <w:sz w:val="18"/>
          <w:szCs w:val="18"/>
        </w:rPr>
        <w:t xml:space="preserve">    </w:t>
      </w:r>
      <w:r w:rsidRPr="00036839">
        <w:rPr>
          <w:rFonts w:ascii="Courier New" w:hAnsi="Courier New" w:cs="Courier New"/>
          <w:sz w:val="18"/>
          <w:szCs w:val="18"/>
        </w:rPr>
        <w:t>&lt;code code="</w:t>
      </w:r>
      <w:r>
        <w:rPr>
          <w:rFonts w:ascii="Courier New" w:hAnsi="Courier New" w:cs="Courier New"/>
          <w:sz w:val="18"/>
          <w:szCs w:val="18"/>
        </w:rPr>
        <w:t>12</w:t>
      </w:r>
      <w:r w:rsidRPr="00036839">
        <w:rPr>
          <w:rFonts w:ascii="Courier New" w:hAnsi="Courier New" w:cs="Courier New"/>
          <w:sz w:val="18"/>
          <w:szCs w:val="18"/>
        </w:rPr>
        <w:t>" codeSystem="</w:t>
      </w:r>
      <w:r>
        <w:rPr>
          <w:rFonts w:ascii="Courier New" w:hAnsi="Courier New" w:cs="Courier New"/>
          <w:sz w:val="18"/>
          <w:szCs w:val="18"/>
        </w:rPr>
        <w:t>2.16.840.1.113883.2.20.6.23</w:t>
      </w:r>
      <w:r w:rsidRPr="00036839">
        <w:rPr>
          <w:rFonts w:ascii="Courier New" w:hAnsi="Courier New" w:cs="Courier New"/>
          <w:sz w:val="18"/>
          <w:szCs w:val="18"/>
        </w:rPr>
        <w:t>"</w:t>
      </w:r>
      <w:r>
        <w:rPr>
          <w:rFonts w:ascii="Courier New" w:hAnsi="Courier New" w:cs="Courier New"/>
          <w:sz w:val="18"/>
          <w:szCs w:val="18"/>
        </w:rPr>
        <w:t xml:space="preserve"> </w:t>
      </w:r>
      <w:r w:rsidRPr="00A91BAC">
        <w:rPr>
          <w:rFonts w:ascii="Courier New" w:hAnsi="Courier New" w:cs="Courier New"/>
          <w:sz w:val="18"/>
          <w:szCs w:val="18"/>
        </w:rPr>
        <w:t>displayName=”</w:t>
      </w:r>
      <w:r>
        <w:rPr>
          <w:rFonts w:ascii="Courier New" w:hAnsi="Courier New" w:cs="Courier New"/>
          <w:sz w:val="18"/>
          <w:szCs w:val="18"/>
        </w:rPr>
        <w:t>Imprint</w:t>
      </w:r>
      <w:r w:rsidRPr="00A91BAC">
        <w:rPr>
          <w:rFonts w:ascii="Courier New" w:hAnsi="Courier New" w:cs="Courier New"/>
          <w:sz w:val="18"/>
          <w:szCs w:val="18"/>
        </w:rPr>
        <w:t>”</w:t>
      </w:r>
      <w:r w:rsidRPr="00036839">
        <w:rPr>
          <w:rFonts w:ascii="Courier New" w:hAnsi="Courier New" w:cs="Courier New"/>
          <w:sz w:val="18"/>
          <w:szCs w:val="18"/>
        </w:rPr>
        <w:t xml:space="preserve">/&gt; </w:t>
      </w:r>
    </w:p>
    <w:p w:rsidR="005D72A1" w:rsidRPr="00C66DC9" w:rsidRDefault="005D72A1" w:rsidP="005D72A1">
      <w:pPr>
        <w:pStyle w:val="Default"/>
        <w:rPr>
          <w:rFonts w:ascii="Courier New" w:hAnsi="Courier New" w:cs="Courier New"/>
          <w:sz w:val="18"/>
          <w:szCs w:val="18"/>
        </w:rPr>
      </w:pPr>
      <w:r>
        <w:rPr>
          <w:rFonts w:ascii="Courier New" w:hAnsi="Courier New" w:cs="Courier New"/>
          <w:sz w:val="18"/>
          <w:szCs w:val="18"/>
        </w:rPr>
        <w:t xml:space="preserve">    </w:t>
      </w:r>
      <w:r w:rsidRPr="00036839">
        <w:rPr>
          <w:rFonts w:ascii="Courier New" w:hAnsi="Courier New" w:cs="Courier New"/>
          <w:sz w:val="18"/>
          <w:szCs w:val="18"/>
        </w:rPr>
        <w:t>&lt;value xsi</w:t>
      </w:r>
      <w:proofErr w:type="gramStart"/>
      <w:r w:rsidRPr="00036839">
        <w:rPr>
          <w:rFonts w:ascii="Courier New" w:hAnsi="Courier New" w:cs="Courier New"/>
          <w:sz w:val="18"/>
          <w:szCs w:val="18"/>
        </w:rPr>
        <w:t>:type</w:t>
      </w:r>
      <w:proofErr w:type="gramEnd"/>
      <w:r w:rsidRPr="00036839">
        <w:rPr>
          <w:rFonts w:ascii="Courier New" w:hAnsi="Courier New" w:cs="Courier New"/>
          <w:sz w:val="18"/>
          <w:szCs w:val="18"/>
        </w:rPr>
        <w:t>="ST"&gt;05&lt;/value&gt;</w:t>
      </w:r>
    </w:p>
    <w:p w:rsidR="005D72A1" w:rsidRPr="00001F87" w:rsidRDefault="005D72A1" w:rsidP="00001F87"/>
    <w:p w:rsidR="00F4437E" w:rsidRDefault="00001F87" w:rsidP="00F67A67">
      <w:pPr>
        <w:pStyle w:val="Heading4"/>
      </w:pPr>
      <w:r>
        <w:lastRenderedPageBreak/>
        <w:t>Flavor</w:t>
      </w:r>
    </w:p>
    <w:p w:rsidR="00001F87" w:rsidRDefault="00001F87" w:rsidP="00001F87">
      <w:r>
        <w:t>The example below provides an illustration for encoding flavour information:</w:t>
      </w:r>
    </w:p>
    <w:p w:rsidR="005D72A1" w:rsidRDefault="005D72A1" w:rsidP="005D72A1">
      <w:pPr>
        <w:pStyle w:val="Default"/>
        <w:rPr>
          <w:rFonts w:ascii="Courier New" w:hAnsi="Courier New" w:cs="Courier New"/>
          <w:sz w:val="18"/>
          <w:szCs w:val="18"/>
        </w:rPr>
      </w:pPr>
      <w:r w:rsidRPr="00036839">
        <w:rPr>
          <w:rFonts w:ascii="Courier New" w:hAnsi="Courier New" w:cs="Courier New"/>
          <w:sz w:val="18"/>
          <w:szCs w:val="18"/>
        </w:rPr>
        <w:t>&lt;</w:t>
      </w:r>
      <w:proofErr w:type="gramStart"/>
      <w:r w:rsidRPr="00036839">
        <w:rPr>
          <w:rFonts w:ascii="Courier New" w:hAnsi="Courier New" w:cs="Courier New"/>
          <w:sz w:val="18"/>
          <w:szCs w:val="18"/>
        </w:rPr>
        <w:t>subjectOf</w:t>
      </w:r>
      <w:proofErr w:type="gramEnd"/>
      <w:r w:rsidRPr="00036839">
        <w:rPr>
          <w:rFonts w:ascii="Courier New" w:hAnsi="Courier New" w:cs="Courier New"/>
          <w:sz w:val="18"/>
          <w:szCs w:val="18"/>
        </w:rPr>
        <w:t xml:space="preserve">&gt; </w:t>
      </w:r>
    </w:p>
    <w:p w:rsidR="005D72A1" w:rsidRDefault="005D72A1" w:rsidP="005D72A1">
      <w:pPr>
        <w:pStyle w:val="Default"/>
        <w:ind w:left="288"/>
        <w:rPr>
          <w:rFonts w:ascii="Courier New" w:hAnsi="Courier New" w:cs="Courier New"/>
          <w:sz w:val="18"/>
          <w:szCs w:val="18"/>
        </w:rPr>
      </w:pPr>
      <w:r w:rsidRPr="00036839">
        <w:rPr>
          <w:rFonts w:ascii="Courier New" w:hAnsi="Courier New" w:cs="Courier New"/>
          <w:sz w:val="18"/>
          <w:szCs w:val="18"/>
        </w:rPr>
        <w:t>&lt;</w:t>
      </w:r>
      <w:proofErr w:type="gramStart"/>
      <w:r w:rsidRPr="00036839">
        <w:rPr>
          <w:rFonts w:ascii="Courier New" w:hAnsi="Courier New" w:cs="Courier New"/>
          <w:sz w:val="18"/>
          <w:szCs w:val="18"/>
        </w:rPr>
        <w:t>characteristic</w:t>
      </w:r>
      <w:proofErr w:type="gramEnd"/>
      <w:r w:rsidRPr="00036839">
        <w:rPr>
          <w:rFonts w:ascii="Courier New" w:hAnsi="Courier New" w:cs="Courier New"/>
          <w:sz w:val="18"/>
          <w:szCs w:val="18"/>
        </w:rPr>
        <w:t xml:space="preserve">&gt; </w:t>
      </w:r>
    </w:p>
    <w:p w:rsidR="005D72A1" w:rsidRDefault="005D72A1" w:rsidP="005D72A1">
      <w:pPr>
        <w:pStyle w:val="Default"/>
        <w:ind w:left="576"/>
        <w:rPr>
          <w:rFonts w:ascii="Courier New" w:hAnsi="Courier New" w:cs="Courier New"/>
          <w:sz w:val="18"/>
          <w:szCs w:val="18"/>
        </w:rPr>
      </w:pPr>
      <w:r w:rsidRPr="00036839">
        <w:rPr>
          <w:rFonts w:ascii="Courier New" w:hAnsi="Courier New" w:cs="Courier New"/>
          <w:sz w:val="18"/>
          <w:szCs w:val="18"/>
        </w:rPr>
        <w:t>&lt;code code="</w:t>
      </w:r>
      <w:r>
        <w:rPr>
          <w:rFonts w:ascii="Courier New" w:hAnsi="Courier New" w:cs="Courier New"/>
          <w:sz w:val="18"/>
          <w:szCs w:val="18"/>
        </w:rPr>
        <w:t>4</w:t>
      </w:r>
      <w:r w:rsidRPr="00036839">
        <w:rPr>
          <w:rFonts w:ascii="Courier New" w:hAnsi="Courier New" w:cs="Courier New"/>
          <w:sz w:val="18"/>
          <w:szCs w:val="18"/>
        </w:rPr>
        <w:t>" codeSystem="</w:t>
      </w:r>
      <w:r>
        <w:rPr>
          <w:rFonts w:ascii="Courier New" w:hAnsi="Courier New" w:cs="Courier New"/>
          <w:sz w:val="18"/>
          <w:szCs w:val="18"/>
        </w:rPr>
        <w:t>2.16.840.1.113883.2.20.6.23</w:t>
      </w:r>
      <w:r w:rsidRPr="00036839">
        <w:rPr>
          <w:rFonts w:ascii="Courier New" w:hAnsi="Courier New" w:cs="Courier New"/>
          <w:sz w:val="18"/>
          <w:szCs w:val="18"/>
        </w:rPr>
        <w:t>"</w:t>
      </w:r>
      <w:r>
        <w:rPr>
          <w:rFonts w:ascii="Courier New" w:hAnsi="Courier New" w:cs="Courier New"/>
          <w:sz w:val="18"/>
          <w:szCs w:val="18"/>
        </w:rPr>
        <w:t xml:space="preserve"> displayName=”Flavor”</w:t>
      </w:r>
      <w:r w:rsidRPr="00036839">
        <w:rPr>
          <w:rFonts w:ascii="Courier New" w:hAnsi="Courier New" w:cs="Courier New"/>
          <w:sz w:val="18"/>
          <w:szCs w:val="18"/>
        </w:rPr>
        <w:t xml:space="preserve">/&gt; </w:t>
      </w:r>
    </w:p>
    <w:p w:rsidR="005D72A1" w:rsidRDefault="005D72A1" w:rsidP="005D72A1">
      <w:pPr>
        <w:pStyle w:val="Default"/>
        <w:ind w:left="576"/>
        <w:rPr>
          <w:rFonts w:ascii="Courier New" w:hAnsi="Courier New" w:cs="Courier New"/>
          <w:sz w:val="18"/>
          <w:szCs w:val="18"/>
        </w:rPr>
      </w:pPr>
      <w:r w:rsidRPr="00036839">
        <w:rPr>
          <w:rFonts w:ascii="Courier New" w:hAnsi="Courier New" w:cs="Courier New"/>
          <w:sz w:val="18"/>
          <w:szCs w:val="18"/>
        </w:rPr>
        <w:t>&lt;value code="C73391" codeSystem="</w:t>
      </w:r>
      <w:r>
        <w:rPr>
          <w:rFonts w:ascii="Courier New" w:hAnsi="Courier New" w:cs="Courier New"/>
          <w:sz w:val="18"/>
          <w:szCs w:val="18"/>
        </w:rPr>
        <w:t>2.16.840.1.113883.2.20.6.26</w:t>
      </w:r>
      <w:r w:rsidRPr="00036839">
        <w:rPr>
          <w:rFonts w:ascii="Courier New" w:hAnsi="Courier New" w:cs="Courier New"/>
          <w:sz w:val="18"/>
          <w:szCs w:val="18"/>
        </w:rPr>
        <w:t>" displayName="grape" xsi</w:t>
      </w:r>
      <w:proofErr w:type="gramStart"/>
      <w:r w:rsidRPr="00036839">
        <w:rPr>
          <w:rFonts w:ascii="Courier New" w:hAnsi="Courier New" w:cs="Courier New"/>
          <w:sz w:val="18"/>
          <w:szCs w:val="18"/>
        </w:rPr>
        <w:t>:type</w:t>
      </w:r>
      <w:proofErr w:type="gramEnd"/>
      <w:r w:rsidRPr="00036839">
        <w:rPr>
          <w:rFonts w:ascii="Courier New" w:hAnsi="Courier New" w:cs="Courier New"/>
          <w:sz w:val="18"/>
          <w:szCs w:val="18"/>
        </w:rPr>
        <w:t xml:space="preserve">="CE"&gt; </w:t>
      </w:r>
    </w:p>
    <w:p w:rsidR="005D72A1" w:rsidRPr="00C66DC9" w:rsidRDefault="005D72A1" w:rsidP="005D72A1">
      <w:pPr>
        <w:pStyle w:val="Default"/>
        <w:ind w:left="864"/>
        <w:rPr>
          <w:rFonts w:ascii="Courier New" w:hAnsi="Courier New" w:cs="Courier New"/>
          <w:sz w:val="18"/>
          <w:szCs w:val="18"/>
        </w:rPr>
      </w:pPr>
      <w:r w:rsidRPr="00036839">
        <w:rPr>
          <w:rFonts w:ascii="Courier New" w:hAnsi="Courier New" w:cs="Courier New"/>
          <w:sz w:val="18"/>
          <w:szCs w:val="18"/>
        </w:rPr>
        <w:t>&lt;</w:t>
      </w:r>
      <w:proofErr w:type="gramStart"/>
      <w:r w:rsidRPr="00036839">
        <w:rPr>
          <w:rFonts w:ascii="Courier New" w:hAnsi="Courier New" w:cs="Courier New"/>
          <w:sz w:val="18"/>
          <w:szCs w:val="18"/>
        </w:rPr>
        <w:t>originalText&gt;</w:t>
      </w:r>
      <w:proofErr w:type="gramEnd"/>
      <w:r w:rsidRPr="00036839">
        <w:rPr>
          <w:rFonts w:ascii="Courier New" w:hAnsi="Courier New" w:cs="Courier New"/>
          <w:sz w:val="18"/>
          <w:szCs w:val="18"/>
        </w:rPr>
        <w:t>wild grape&lt;/originalText&gt;</w:t>
      </w:r>
    </w:p>
    <w:p w:rsidR="005D72A1" w:rsidRDefault="005D72A1" w:rsidP="00001F87"/>
    <w:p w:rsidR="00F4437E" w:rsidRDefault="00001F87" w:rsidP="00F67A67">
      <w:pPr>
        <w:pStyle w:val="Heading4"/>
        <w:rPr>
          <w:rFonts w:eastAsia="Arial Unicode MS"/>
        </w:rPr>
      </w:pPr>
      <w:r>
        <w:rPr>
          <w:rFonts w:eastAsia="Arial Unicode MS"/>
        </w:rPr>
        <w:t>Image</w:t>
      </w:r>
    </w:p>
    <w:p w:rsidR="00001F87" w:rsidRPr="00001F87" w:rsidRDefault="00001F87" w:rsidP="00001F87">
      <w:r>
        <w:t>The example below provides an illustration for encoding image information:</w:t>
      </w:r>
    </w:p>
    <w:p w:rsidR="004C2981" w:rsidRDefault="004C2981" w:rsidP="004C2981">
      <w:pPr>
        <w:pStyle w:val="Default"/>
        <w:rPr>
          <w:rFonts w:ascii="Courier New" w:hAnsi="Courier New" w:cs="Courier New"/>
          <w:sz w:val="18"/>
          <w:szCs w:val="18"/>
        </w:rPr>
      </w:pPr>
      <w:r w:rsidRPr="002319A0">
        <w:rPr>
          <w:rFonts w:ascii="Courier New" w:hAnsi="Courier New" w:cs="Courier New"/>
          <w:sz w:val="18"/>
          <w:szCs w:val="18"/>
        </w:rPr>
        <w:t>&lt;</w:t>
      </w:r>
      <w:proofErr w:type="gramStart"/>
      <w:r w:rsidRPr="002319A0">
        <w:rPr>
          <w:rFonts w:ascii="Courier New" w:hAnsi="Courier New" w:cs="Courier New"/>
          <w:sz w:val="18"/>
          <w:szCs w:val="18"/>
        </w:rPr>
        <w:t>subjectOf</w:t>
      </w:r>
      <w:proofErr w:type="gramEnd"/>
      <w:r w:rsidRPr="002319A0">
        <w:rPr>
          <w:rFonts w:ascii="Courier New" w:hAnsi="Courier New" w:cs="Courier New"/>
          <w:sz w:val="18"/>
          <w:szCs w:val="18"/>
        </w:rPr>
        <w:t xml:space="preserve">&gt; </w:t>
      </w:r>
    </w:p>
    <w:p w:rsidR="004C2981" w:rsidRDefault="004C2981" w:rsidP="00822B95">
      <w:pPr>
        <w:pStyle w:val="Default"/>
        <w:ind w:left="288"/>
        <w:rPr>
          <w:rFonts w:ascii="Courier New" w:hAnsi="Courier New" w:cs="Courier New"/>
          <w:sz w:val="18"/>
          <w:szCs w:val="18"/>
        </w:rPr>
      </w:pPr>
      <w:r w:rsidRPr="002319A0">
        <w:rPr>
          <w:rFonts w:ascii="Courier New" w:hAnsi="Courier New" w:cs="Courier New"/>
          <w:sz w:val="18"/>
          <w:szCs w:val="18"/>
        </w:rPr>
        <w:t>&lt;</w:t>
      </w:r>
      <w:proofErr w:type="gramStart"/>
      <w:r w:rsidRPr="002319A0">
        <w:rPr>
          <w:rFonts w:ascii="Courier New" w:hAnsi="Courier New" w:cs="Courier New"/>
          <w:sz w:val="18"/>
          <w:szCs w:val="18"/>
        </w:rPr>
        <w:t>characteristic</w:t>
      </w:r>
      <w:proofErr w:type="gramEnd"/>
      <w:r w:rsidRPr="002319A0">
        <w:rPr>
          <w:rFonts w:ascii="Courier New" w:hAnsi="Courier New" w:cs="Courier New"/>
          <w:sz w:val="18"/>
          <w:szCs w:val="18"/>
        </w:rPr>
        <w:t xml:space="preserve">&gt; </w:t>
      </w:r>
    </w:p>
    <w:p w:rsidR="004C2981" w:rsidRDefault="004C2981" w:rsidP="00822B95">
      <w:pPr>
        <w:pStyle w:val="Default"/>
        <w:ind w:left="576"/>
        <w:rPr>
          <w:rFonts w:ascii="Courier New" w:hAnsi="Courier New" w:cs="Courier New"/>
          <w:sz w:val="18"/>
          <w:szCs w:val="18"/>
        </w:rPr>
      </w:pPr>
      <w:r w:rsidRPr="002319A0">
        <w:rPr>
          <w:rFonts w:ascii="Courier New" w:hAnsi="Courier New" w:cs="Courier New"/>
          <w:sz w:val="18"/>
          <w:szCs w:val="18"/>
        </w:rPr>
        <w:t>&lt;code code="</w:t>
      </w:r>
      <w:r>
        <w:rPr>
          <w:rFonts w:ascii="Courier New" w:hAnsi="Courier New" w:cs="Courier New"/>
          <w:sz w:val="18"/>
          <w:szCs w:val="18"/>
        </w:rPr>
        <w:t>2</w:t>
      </w:r>
      <w:r w:rsidRPr="002319A0">
        <w:rPr>
          <w:rFonts w:ascii="Courier New" w:hAnsi="Courier New" w:cs="Courier New"/>
          <w:sz w:val="18"/>
          <w:szCs w:val="18"/>
        </w:rPr>
        <w:t>" codeSystem="</w:t>
      </w:r>
      <w:r>
        <w:rPr>
          <w:rFonts w:ascii="Courier New" w:hAnsi="Courier New" w:cs="Courier New"/>
          <w:sz w:val="18"/>
          <w:szCs w:val="18"/>
        </w:rPr>
        <w:t>2.16.840.1.113883.2.20.6.23</w:t>
      </w:r>
      <w:r w:rsidRPr="002319A0">
        <w:rPr>
          <w:rFonts w:ascii="Courier New" w:hAnsi="Courier New" w:cs="Courier New"/>
          <w:sz w:val="18"/>
          <w:szCs w:val="18"/>
        </w:rPr>
        <w:t>"</w:t>
      </w:r>
      <w:r w:rsidR="00302153">
        <w:rPr>
          <w:rFonts w:ascii="Courier New" w:hAnsi="Courier New" w:cs="Courier New"/>
          <w:sz w:val="18"/>
          <w:szCs w:val="18"/>
        </w:rPr>
        <w:t xml:space="preserve"> displayName=”</w:t>
      </w:r>
      <w:r>
        <w:rPr>
          <w:rFonts w:ascii="Courier New" w:hAnsi="Courier New" w:cs="Courier New"/>
          <w:sz w:val="18"/>
          <w:szCs w:val="18"/>
        </w:rPr>
        <w:t>Image”</w:t>
      </w:r>
      <w:r w:rsidRPr="002319A0">
        <w:rPr>
          <w:rFonts w:ascii="Courier New" w:hAnsi="Courier New" w:cs="Courier New"/>
          <w:sz w:val="18"/>
          <w:szCs w:val="18"/>
        </w:rPr>
        <w:t xml:space="preserve">/&gt; </w:t>
      </w:r>
    </w:p>
    <w:p w:rsidR="004C2981" w:rsidRPr="00C66DC9" w:rsidRDefault="004C2981" w:rsidP="00822B95">
      <w:pPr>
        <w:pStyle w:val="Default"/>
        <w:ind w:left="576"/>
        <w:rPr>
          <w:rFonts w:ascii="Courier New" w:hAnsi="Courier New" w:cs="Courier New"/>
          <w:sz w:val="18"/>
          <w:szCs w:val="18"/>
        </w:rPr>
      </w:pPr>
      <w:r w:rsidRPr="002319A0">
        <w:rPr>
          <w:rFonts w:ascii="Courier New" w:hAnsi="Courier New" w:cs="Courier New"/>
          <w:sz w:val="18"/>
          <w:szCs w:val="18"/>
        </w:rPr>
        <w:t>&lt;value xsi</w:t>
      </w:r>
      <w:proofErr w:type="gramStart"/>
      <w:r w:rsidRPr="002319A0">
        <w:rPr>
          <w:rFonts w:ascii="Courier New" w:hAnsi="Courier New" w:cs="Courier New"/>
          <w:sz w:val="18"/>
          <w:szCs w:val="18"/>
        </w:rPr>
        <w:t>:type</w:t>
      </w:r>
      <w:proofErr w:type="gramEnd"/>
      <w:r w:rsidRPr="002319A0">
        <w:rPr>
          <w:rFonts w:ascii="Courier New" w:hAnsi="Courier New" w:cs="Courier New"/>
          <w:sz w:val="18"/>
          <w:szCs w:val="18"/>
        </w:rPr>
        <w:t>="ED" mediaType="image/jpeg"&gt; &lt;reference value="8837a946-1912-4c1f-8035-e313fdd11ef2.jpg"/&gt;</w:t>
      </w:r>
    </w:p>
    <w:p w:rsidR="00817008" w:rsidRDefault="00822B95" w:rsidP="00001F87">
      <w:r>
        <w:t>&lt;</w:t>
      </w:r>
      <w:proofErr w:type="gramStart"/>
      <w:r>
        <w:t>pbx</w:t>
      </w:r>
      <w:proofErr w:type="gramEnd"/>
      <w:r>
        <w:t>: here</w:t>
      </w:r>
    </w:p>
    <w:p w:rsidR="00817008" w:rsidRDefault="00817008" w:rsidP="00817008">
      <w:pPr>
        <w:shd w:val="clear" w:color="auto" w:fill="FFFFFF"/>
        <w:autoSpaceDE w:val="0"/>
        <w:autoSpaceDN w:val="0"/>
        <w:adjustRightInd w:val="0"/>
        <w:contextualSpacing w:val="0"/>
        <w:rPr>
          <w:color w:val="F5844C"/>
          <w:sz w:val="24"/>
          <w:szCs w:val="24"/>
          <w:highlight w:val="white"/>
          <w:lang w:val="en-US"/>
        </w:rPr>
      </w:pPr>
      <w:r>
        <w:rPr>
          <w:color w:val="993300"/>
          <w:sz w:val="24"/>
          <w:szCs w:val="24"/>
          <w:highlight w:val="white"/>
          <w:lang w:val="en-US"/>
        </w:rPr>
        <w:t>SPLCONTAINS</w:t>
      </w:r>
      <w:r>
        <w:rPr>
          <w:color w:val="F5844C"/>
          <w:sz w:val="24"/>
          <w:szCs w:val="24"/>
          <w:highlight w:val="white"/>
          <w:lang w:val="en-US"/>
        </w:rPr>
        <w:t xml:space="preserve"> </w:t>
      </w:r>
    </w:p>
    <w:p w:rsidR="00817008" w:rsidRDefault="00817008" w:rsidP="00817008">
      <w:pPr>
        <w:shd w:val="clear" w:color="auto" w:fill="FFFFFF"/>
        <w:autoSpaceDE w:val="0"/>
        <w:autoSpaceDN w:val="0"/>
        <w:adjustRightInd w:val="0"/>
        <w:contextualSpacing w:val="0"/>
        <w:rPr>
          <w:color w:val="auto"/>
          <w:sz w:val="24"/>
          <w:szCs w:val="24"/>
          <w:highlight w:val="white"/>
          <w:lang w:val="en-US"/>
        </w:rPr>
      </w:pPr>
      <w:r>
        <w:rPr>
          <w:color w:val="993300"/>
          <w:sz w:val="24"/>
          <w:szCs w:val="24"/>
          <w:highlight w:val="white"/>
          <w:lang w:val="en-US"/>
        </w:rPr>
        <w:t>SPLCOATING</w:t>
      </w:r>
      <w:r>
        <w:rPr>
          <w:sz w:val="24"/>
          <w:szCs w:val="24"/>
          <w:highlight w:val="white"/>
          <w:lang w:val="en-US"/>
        </w:rPr>
        <w:br/>
      </w:r>
      <w:r>
        <w:rPr>
          <w:color w:val="993300"/>
          <w:sz w:val="24"/>
          <w:szCs w:val="24"/>
          <w:highlight w:val="white"/>
          <w:lang w:val="en-US"/>
        </w:rPr>
        <w:t>SPLSYMBOL</w:t>
      </w:r>
    </w:p>
    <w:p w:rsidR="00817008" w:rsidRDefault="00817008" w:rsidP="00001F87"/>
    <w:p w:rsidR="00001F87" w:rsidRPr="00001F87" w:rsidRDefault="00822B95" w:rsidP="00001F87">
      <w:r>
        <w:t>&gt;</w:t>
      </w:r>
    </w:p>
    <w:p w:rsidR="00C21D8B" w:rsidRPr="007A2C4C" w:rsidRDefault="00C21D8B" w:rsidP="00F67A67">
      <w:pPr>
        <w:pStyle w:val="Heading4"/>
      </w:pPr>
      <w:r>
        <w:t>Combination Product Type</w:t>
      </w:r>
    </w:p>
    <w:p w:rsidR="00C21D8B" w:rsidRDefault="00C21D8B" w:rsidP="0080029F">
      <w:r>
        <w:t>To mark products as combination products, the nearest combining package should bear the combinati</w:t>
      </w:r>
      <w:r w:rsidR="000B2433">
        <w:t>on product type characteristic:</w:t>
      </w:r>
    </w:p>
    <w:p w:rsidR="00F67A67" w:rsidRDefault="00F67A67" w:rsidP="00F67A67">
      <w:pPr>
        <w:pStyle w:val="Default"/>
        <w:rPr>
          <w:rFonts w:ascii="Courier New" w:hAnsi="Courier New" w:cs="Courier New"/>
          <w:sz w:val="18"/>
          <w:szCs w:val="18"/>
        </w:rPr>
      </w:pPr>
      <w:r w:rsidRPr="000575D8">
        <w:rPr>
          <w:rFonts w:ascii="Courier New" w:hAnsi="Courier New" w:cs="Courier New"/>
          <w:sz w:val="18"/>
          <w:szCs w:val="18"/>
        </w:rPr>
        <w:t>&lt;</w:t>
      </w:r>
      <w:proofErr w:type="gramStart"/>
      <w:r w:rsidRPr="000575D8">
        <w:rPr>
          <w:rFonts w:ascii="Courier New" w:hAnsi="Courier New" w:cs="Courier New"/>
          <w:sz w:val="18"/>
          <w:szCs w:val="18"/>
        </w:rPr>
        <w:t>manufacturedProduct</w:t>
      </w:r>
      <w:proofErr w:type="gramEnd"/>
      <w:r w:rsidRPr="000575D8">
        <w:rPr>
          <w:rFonts w:ascii="Courier New" w:hAnsi="Courier New" w:cs="Courier New"/>
          <w:sz w:val="18"/>
          <w:szCs w:val="18"/>
        </w:rPr>
        <w:t>&gt;</w:t>
      </w:r>
    </w:p>
    <w:p w:rsidR="00F67A67" w:rsidRDefault="00F67A67" w:rsidP="00F67A67">
      <w:pPr>
        <w:pStyle w:val="Default"/>
        <w:ind w:left="288"/>
        <w:rPr>
          <w:rFonts w:ascii="Courier New" w:hAnsi="Courier New" w:cs="Courier New"/>
          <w:sz w:val="18"/>
          <w:szCs w:val="18"/>
        </w:rPr>
      </w:pPr>
      <w:r w:rsidRPr="000575D8">
        <w:rPr>
          <w:rFonts w:ascii="Courier New" w:hAnsi="Courier New" w:cs="Courier New"/>
          <w:sz w:val="18"/>
          <w:szCs w:val="18"/>
        </w:rPr>
        <w:t>&lt;</w:t>
      </w:r>
      <w:proofErr w:type="gramStart"/>
      <w:r w:rsidRPr="000575D8">
        <w:rPr>
          <w:rFonts w:ascii="Courier New" w:hAnsi="Courier New" w:cs="Courier New"/>
          <w:sz w:val="18"/>
          <w:szCs w:val="18"/>
        </w:rPr>
        <w:t>manufacturedProduct</w:t>
      </w:r>
      <w:proofErr w:type="gramEnd"/>
      <w:r w:rsidRPr="000575D8">
        <w:rPr>
          <w:rFonts w:ascii="Courier New" w:hAnsi="Courier New" w:cs="Courier New"/>
          <w:sz w:val="18"/>
          <w:szCs w:val="18"/>
        </w:rPr>
        <w:t>&gt;</w:t>
      </w:r>
    </w:p>
    <w:p w:rsidR="00F67A67" w:rsidRDefault="00F67A67" w:rsidP="00F67A67">
      <w:pPr>
        <w:pStyle w:val="Default"/>
        <w:ind w:left="864"/>
        <w:rPr>
          <w:rFonts w:ascii="Courier New" w:hAnsi="Courier New" w:cs="Courier New"/>
          <w:sz w:val="18"/>
          <w:szCs w:val="18"/>
        </w:rPr>
      </w:pPr>
      <w:r w:rsidRPr="000575D8">
        <w:rPr>
          <w:rFonts w:ascii="Courier New" w:hAnsi="Courier New" w:cs="Courier New"/>
          <w:sz w:val="18"/>
          <w:szCs w:val="18"/>
        </w:rPr>
        <w:t xml:space="preserve">... </w:t>
      </w:r>
    </w:p>
    <w:p w:rsidR="00F67A67" w:rsidRDefault="00F67A67" w:rsidP="00F67A67">
      <w:pPr>
        <w:pStyle w:val="Default"/>
        <w:ind w:left="576"/>
        <w:rPr>
          <w:rFonts w:ascii="Courier New" w:hAnsi="Courier New" w:cs="Courier New"/>
          <w:sz w:val="18"/>
          <w:szCs w:val="18"/>
        </w:rPr>
      </w:pPr>
      <w:r w:rsidRPr="000575D8">
        <w:rPr>
          <w:rFonts w:ascii="Courier New" w:hAnsi="Courier New" w:cs="Courier New"/>
          <w:sz w:val="18"/>
          <w:szCs w:val="18"/>
        </w:rPr>
        <w:t>&lt;</w:t>
      </w:r>
      <w:proofErr w:type="gramStart"/>
      <w:r w:rsidRPr="000575D8">
        <w:rPr>
          <w:rFonts w:ascii="Courier New" w:hAnsi="Courier New" w:cs="Courier New"/>
          <w:sz w:val="18"/>
          <w:szCs w:val="18"/>
        </w:rPr>
        <w:t>asContent</w:t>
      </w:r>
      <w:proofErr w:type="gramEnd"/>
      <w:r w:rsidRPr="000575D8">
        <w:rPr>
          <w:rFonts w:ascii="Courier New" w:hAnsi="Courier New" w:cs="Courier New"/>
          <w:sz w:val="18"/>
          <w:szCs w:val="18"/>
        </w:rPr>
        <w:t>&gt;</w:t>
      </w:r>
    </w:p>
    <w:p w:rsidR="00F67A67" w:rsidRDefault="00F67A67" w:rsidP="00F67A67">
      <w:pPr>
        <w:pStyle w:val="Default"/>
        <w:ind w:left="576" w:firstLine="720"/>
        <w:rPr>
          <w:rFonts w:ascii="Courier New" w:hAnsi="Courier New" w:cs="Courier New"/>
          <w:sz w:val="18"/>
          <w:szCs w:val="18"/>
        </w:rPr>
      </w:pPr>
      <w:r w:rsidRPr="000575D8">
        <w:rPr>
          <w:rFonts w:ascii="Courier New" w:hAnsi="Courier New" w:cs="Courier New"/>
          <w:sz w:val="18"/>
          <w:szCs w:val="18"/>
        </w:rPr>
        <w:t xml:space="preserve">... </w:t>
      </w:r>
    </w:p>
    <w:p w:rsidR="00F67A67" w:rsidRDefault="00F67A67" w:rsidP="00F67A67">
      <w:pPr>
        <w:pStyle w:val="Default"/>
        <w:ind w:left="864"/>
        <w:rPr>
          <w:rFonts w:ascii="Courier New" w:hAnsi="Courier New" w:cs="Courier New"/>
          <w:sz w:val="18"/>
          <w:szCs w:val="18"/>
        </w:rPr>
      </w:pPr>
      <w:r w:rsidRPr="000575D8">
        <w:rPr>
          <w:rFonts w:ascii="Courier New" w:hAnsi="Courier New" w:cs="Courier New"/>
          <w:sz w:val="18"/>
          <w:szCs w:val="18"/>
        </w:rPr>
        <w:t>&lt;</w:t>
      </w:r>
      <w:proofErr w:type="gramStart"/>
      <w:r w:rsidRPr="000575D8">
        <w:rPr>
          <w:rFonts w:ascii="Courier New" w:hAnsi="Courier New" w:cs="Courier New"/>
          <w:sz w:val="18"/>
          <w:szCs w:val="18"/>
        </w:rPr>
        <w:t>subjectOf</w:t>
      </w:r>
      <w:proofErr w:type="gramEnd"/>
      <w:r w:rsidRPr="000575D8">
        <w:rPr>
          <w:rFonts w:ascii="Courier New" w:hAnsi="Courier New" w:cs="Courier New"/>
          <w:sz w:val="18"/>
          <w:szCs w:val="18"/>
        </w:rPr>
        <w:t xml:space="preserve">&gt; </w:t>
      </w:r>
    </w:p>
    <w:p w:rsidR="00F67A67" w:rsidRDefault="00F67A67" w:rsidP="00F67A67">
      <w:pPr>
        <w:pStyle w:val="Default"/>
        <w:ind w:left="1152"/>
        <w:rPr>
          <w:rFonts w:ascii="Courier New" w:hAnsi="Courier New" w:cs="Courier New"/>
          <w:sz w:val="18"/>
          <w:szCs w:val="18"/>
        </w:rPr>
      </w:pPr>
      <w:r w:rsidRPr="000575D8">
        <w:rPr>
          <w:rFonts w:ascii="Courier New" w:hAnsi="Courier New" w:cs="Courier New"/>
          <w:sz w:val="18"/>
          <w:szCs w:val="18"/>
        </w:rPr>
        <w:t>&lt;</w:t>
      </w:r>
      <w:proofErr w:type="gramStart"/>
      <w:r w:rsidRPr="000575D8">
        <w:rPr>
          <w:rFonts w:ascii="Courier New" w:hAnsi="Courier New" w:cs="Courier New"/>
          <w:sz w:val="18"/>
          <w:szCs w:val="18"/>
        </w:rPr>
        <w:t>characteristic</w:t>
      </w:r>
      <w:proofErr w:type="gramEnd"/>
      <w:r w:rsidRPr="000575D8">
        <w:rPr>
          <w:rFonts w:ascii="Courier New" w:hAnsi="Courier New" w:cs="Courier New"/>
          <w:sz w:val="18"/>
          <w:szCs w:val="18"/>
        </w:rPr>
        <w:t>&gt;</w:t>
      </w:r>
    </w:p>
    <w:p w:rsidR="00F67A67" w:rsidRDefault="00F67A67" w:rsidP="00F67A67">
      <w:pPr>
        <w:pStyle w:val="Default"/>
        <w:ind w:left="1440"/>
        <w:rPr>
          <w:rFonts w:ascii="Courier New" w:hAnsi="Courier New" w:cs="Courier New"/>
          <w:sz w:val="18"/>
          <w:szCs w:val="18"/>
        </w:rPr>
      </w:pPr>
      <w:r w:rsidRPr="000575D8">
        <w:rPr>
          <w:rFonts w:ascii="Courier New" w:hAnsi="Courier New" w:cs="Courier New"/>
          <w:sz w:val="18"/>
          <w:szCs w:val="18"/>
        </w:rPr>
        <w:t>&lt;code code="</w:t>
      </w:r>
      <w:r>
        <w:rPr>
          <w:rFonts w:ascii="Courier New" w:hAnsi="Courier New" w:cs="Courier New"/>
          <w:sz w:val="18"/>
          <w:szCs w:val="18"/>
        </w:rPr>
        <w:t>7</w:t>
      </w:r>
      <w:r w:rsidRPr="000575D8">
        <w:rPr>
          <w:rFonts w:ascii="Courier New" w:hAnsi="Courier New" w:cs="Courier New"/>
          <w:sz w:val="18"/>
          <w:szCs w:val="18"/>
        </w:rPr>
        <w:t>" codeSystem="</w:t>
      </w:r>
      <w:r>
        <w:rPr>
          <w:rFonts w:ascii="Courier New" w:hAnsi="Courier New" w:cs="Courier New"/>
          <w:sz w:val="18"/>
          <w:szCs w:val="18"/>
        </w:rPr>
        <w:t>2.16.840.1.113883.2.20.6.23</w:t>
      </w:r>
      <w:r w:rsidRPr="000575D8">
        <w:rPr>
          <w:rFonts w:ascii="Courier New" w:hAnsi="Courier New" w:cs="Courier New"/>
          <w:sz w:val="18"/>
          <w:szCs w:val="18"/>
        </w:rPr>
        <w:t>"</w:t>
      </w:r>
      <w:r>
        <w:rPr>
          <w:rFonts w:ascii="Courier New" w:hAnsi="Courier New" w:cs="Courier New"/>
          <w:sz w:val="18"/>
          <w:szCs w:val="18"/>
        </w:rPr>
        <w:t xml:space="preserve"> displayName=”</w:t>
      </w:r>
      <w:r w:rsidRPr="00BF11CC">
        <w:t xml:space="preserve"> </w:t>
      </w:r>
      <w:r w:rsidRPr="00BF11CC">
        <w:rPr>
          <w:rFonts w:ascii="Courier New" w:hAnsi="Courier New" w:cs="Courier New"/>
          <w:sz w:val="18"/>
          <w:szCs w:val="18"/>
        </w:rPr>
        <w:t>Combination Product</w:t>
      </w:r>
      <w:r>
        <w:rPr>
          <w:rFonts w:ascii="Courier New" w:hAnsi="Courier New" w:cs="Courier New"/>
          <w:sz w:val="18"/>
          <w:szCs w:val="18"/>
        </w:rPr>
        <w:t>”</w:t>
      </w:r>
      <w:r w:rsidRPr="000575D8">
        <w:rPr>
          <w:rFonts w:ascii="Courier New" w:hAnsi="Courier New" w:cs="Courier New"/>
          <w:sz w:val="18"/>
          <w:szCs w:val="18"/>
        </w:rPr>
        <w:t>/&gt;</w:t>
      </w:r>
    </w:p>
    <w:p w:rsidR="0051039F" w:rsidRDefault="00F67A67" w:rsidP="00F67A67">
      <w:pPr>
        <w:pStyle w:val="Default"/>
        <w:ind w:left="1440"/>
        <w:rPr>
          <w:rFonts w:ascii="Courier New" w:hAnsi="Courier New" w:cs="Courier New"/>
          <w:sz w:val="18"/>
          <w:szCs w:val="18"/>
        </w:rPr>
      </w:pPr>
      <w:r w:rsidRPr="000575D8">
        <w:rPr>
          <w:rFonts w:ascii="Courier New" w:hAnsi="Courier New" w:cs="Courier New"/>
          <w:sz w:val="18"/>
          <w:szCs w:val="18"/>
        </w:rPr>
        <w:t>&lt;value code="C102835" codeSystem="</w:t>
      </w:r>
      <w:r>
        <w:rPr>
          <w:rFonts w:ascii="Courier New" w:hAnsi="Courier New" w:cs="Courier New"/>
          <w:sz w:val="18"/>
          <w:szCs w:val="18"/>
        </w:rPr>
        <w:t>2.16.840.1.113883.2.20.6.30</w:t>
      </w:r>
      <w:r w:rsidRPr="000575D8">
        <w:rPr>
          <w:rFonts w:ascii="Courier New" w:hAnsi="Courier New" w:cs="Courier New"/>
          <w:sz w:val="18"/>
          <w:szCs w:val="18"/>
        </w:rPr>
        <w:t>" xsi</w:t>
      </w:r>
      <w:proofErr w:type="gramStart"/>
      <w:r w:rsidRPr="000575D8">
        <w:rPr>
          <w:rFonts w:ascii="Courier New" w:hAnsi="Courier New" w:cs="Courier New"/>
          <w:sz w:val="18"/>
          <w:szCs w:val="18"/>
        </w:rPr>
        <w:t>:type</w:t>
      </w:r>
      <w:proofErr w:type="gramEnd"/>
      <w:r w:rsidRPr="000575D8">
        <w:rPr>
          <w:rFonts w:ascii="Courier New" w:hAnsi="Courier New" w:cs="Courier New"/>
          <w:sz w:val="18"/>
          <w:szCs w:val="18"/>
        </w:rPr>
        <w:t>="CV" displayName="Type 2: Prefilled Drug Delivery Device/System"&gt;</w:t>
      </w:r>
    </w:p>
    <w:p w:rsidR="00F67A67" w:rsidRPr="00F67A67" w:rsidRDefault="00F67A67" w:rsidP="00F67A67">
      <w:pPr>
        <w:pStyle w:val="Default"/>
        <w:ind w:left="1440"/>
        <w:rPr>
          <w:rFonts w:ascii="Courier New" w:hAnsi="Courier New" w:cs="Courier New"/>
          <w:sz w:val="18"/>
          <w:szCs w:val="18"/>
        </w:rPr>
      </w:pPr>
    </w:p>
    <w:p w:rsidR="000E1BAE" w:rsidRDefault="000E1BAE" w:rsidP="00F67A67">
      <w:pPr>
        <w:pStyle w:val="Heading4"/>
      </w:pPr>
      <w:r>
        <w:t>Production Amount</w:t>
      </w:r>
    </w:p>
    <w:p w:rsidR="000E1BAE" w:rsidRDefault="000E1BAE" w:rsidP="0080029F">
      <w:r w:rsidRPr="00326FB2">
        <w:t xml:space="preserve">The production amount for a package is specified as: </w:t>
      </w:r>
    </w:p>
    <w:p w:rsidR="00F67A67" w:rsidRDefault="00F67A67" w:rsidP="00F67A67">
      <w:pPr>
        <w:pStyle w:val="Default"/>
        <w:rPr>
          <w:rFonts w:ascii="Courier New" w:hAnsi="Courier New" w:cs="Courier New"/>
          <w:sz w:val="18"/>
          <w:szCs w:val="18"/>
        </w:rPr>
      </w:pPr>
      <w:r w:rsidRPr="000E1BAE">
        <w:rPr>
          <w:rFonts w:ascii="Courier New" w:hAnsi="Courier New" w:cs="Courier New"/>
          <w:sz w:val="18"/>
          <w:szCs w:val="18"/>
        </w:rPr>
        <w:t>&lt;</w:t>
      </w:r>
      <w:proofErr w:type="gramStart"/>
      <w:r w:rsidRPr="000E1BAE">
        <w:rPr>
          <w:rFonts w:ascii="Courier New" w:hAnsi="Courier New" w:cs="Courier New"/>
          <w:sz w:val="18"/>
          <w:szCs w:val="18"/>
        </w:rPr>
        <w:t>manufacturedProduct</w:t>
      </w:r>
      <w:proofErr w:type="gramEnd"/>
      <w:r w:rsidRPr="000E1BAE">
        <w:rPr>
          <w:rFonts w:ascii="Courier New" w:hAnsi="Courier New" w:cs="Courier New"/>
          <w:sz w:val="18"/>
          <w:szCs w:val="18"/>
        </w:rPr>
        <w:t>&gt;</w:t>
      </w:r>
    </w:p>
    <w:p w:rsidR="00F67A67" w:rsidRDefault="00F67A67" w:rsidP="00F67A67">
      <w:pPr>
        <w:pStyle w:val="Default"/>
        <w:ind w:left="288"/>
        <w:rPr>
          <w:rFonts w:ascii="Courier New" w:hAnsi="Courier New" w:cs="Courier New"/>
          <w:sz w:val="18"/>
          <w:szCs w:val="18"/>
        </w:rPr>
      </w:pPr>
      <w:r w:rsidRPr="000E1BAE">
        <w:rPr>
          <w:rFonts w:ascii="Courier New" w:hAnsi="Courier New" w:cs="Courier New"/>
          <w:sz w:val="18"/>
          <w:szCs w:val="18"/>
        </w:rPr>
        <w:t>&lt;</w:t>
      </w:r>
      <w:proofErr w:type="gramStart"/>
      <w:r w:rsidRPr="000E1BAE">
        <w:rPr>
          <w:rFonts w:ascii="Courier New" w:hAnsi="Courier New" w:cs="Courier New"/>
          <w:sz w:val="18"/>
          <w:szCs w:val="18"/>
        </w:rPr>
        <w:t>manufacturedProduct</w:t>
      </w:r>
      <w:proofErr w:type="gramEnd"/>
      <w:r w:rsidRPr="000E1BAE">
        <w:rPr>
          <w:rFonts w:ascii="Courier New" w:hAnsi="Courier New" w:cs="Courier New"/>
          <w:sz w:val="18"/>
          <w:szCs w:val="18"/>
        </w:rPr>
        <w:t>&gt;</w:t>
      </w:r>
    </w:p>
    <w:p w:rsidR="00F67A67" w:rsidRDefault="00F67A67" w:rsidP="00F67A67">
      <w:pPr>
        <w:pStyle w:val="Default"/>
        <w:ind w:firstLine="720"/>
        <w:rPr>
          <w:rFonts w:ascii="Courier New" w:hAnsi="Courier New" w:cs="Courier New"/>
          <w:sz w:val="18"/>
          <w:szCs w:val="18"/>
        </w:rPr>
      </w:pPr>
      <w:r w:rsidRPr="000E1BAE">
        <w:rPr>
          <w:rFonts w:ascii="Courier New" w:hAnsi="Courier New" w:cs="Courier New"/>
          <w:sz w:val="18"/>
          <w:szCs w:val="18"/>
        </w:rPr>
        <w:t xml:space="preserve"> ... </w:t>
      </w:r>
    </w:p>
    <w:p w:rsidR="00F67A67" w:rsidRDefault="00F67A67" w:rsidP="00F67A67">
      <w:pPr>
        <w:pStyle w:val="Default"/>
        <w:ind w:left="576"/>
        <w:rPr>
          <w:rFonts w:ascii="Courier New" w:hAnsi="Courier New" w:cs="Courier New"/>
          <w:sz w:val="18"/>
          <w:szCs w:val="18"/>
        </w:rPr>
      </w:pPr>
      <w:r w:rsidRPr="000E1BAE">
        <w:rPr>
          <w:rFonts w:ascii="Courier New" w:hAnsi="Courier New" w:cs="Courier New"/>
          <w:sz w:val="18"/>
          <w:szCs w:val="18"/>
        </w:rPr>
        <w:t>&lt;</w:t>
      </w:r>
      <w:proofErr w:type="gramStart"/>
      <w:r w:rsidRPr="000E1BAE">
        <w:rPr>
          <w:rFonts w:ascii="Courier New" w:hAnsi="Courier New" w:cs="Courier New"/>
          <w:sz w:val="18"/>
          <w:szCs w:val="18"/>
        </w:rPr>
        <w:t>asContent</w:t>
      </w:r>
      <w:proofErr w:type="gramEnd"/>
      <w:r w:rsidRPr="000E1BAE">
        <w:rPr>
          <w:rFonts w:ascii="Courier New" w:hAnsi="Courier New" w:cs="Courier New"/>
          <w:sz w:val="18"/>
          <w:szCs w:val="18"/>
        </w:rPr>
        <w:t>&gt;</w:t>
      </w:r>
    </w:p>
    <w:p w:rsidR="00F67A67" w:rsidRDefault="00F67A67" w:rsidP="00F67A67">
      <w:pPr>
        <w:pStyle w:val="Default"/>
        <w:ind w:firstLine="720"/>
        <w:rPr>
          <w:rFonts w:ascii="Courier New" w:hAnsi="Courier New" w:cs="Courier New"/>
          <w:sz w:val="18"/>
          <w:szCs w:val="18"/>
        </w:rPr>
      </w:pPr>
      <w:r w:rsidRPr="000E1BAE">
        <w:rPr>
          <w:rFonts w:ascii="Courier New" w:hAnsi="Courier New" w:cs="Courier New"/>
          <w:sz w:val="18"/>
          <w:szCs w:val="18"/>
        </w:rPr>
        <w:t xml:space="preserve"> ... </w:t>
      </w:r>
    </w:p>
    <w:p w:rsidR="00F67A67" w:rsidRDefault="00F67A67" w:rsidP="00F67A67">
      <w:pPr>
        <w:pStyle w:val="Default"/>
        <w:ind w:left="720"/>
        <w:rPr>
          <w:rFonts w:ascii="Courier New" w:hAnsi="Courier New" w:cs="Courier New"/>
          <w:sz w:val="18"/>
          <w:szCs w:val="18"/>
        </w:rPr>
      </w:pPr>
      <w:r w:rsidRPr="000E1BAE">
        <w:rPr>
          <w:rFonts w:ascii="Courier New" w:hAnsi="Courier New" w:cs="Courier New"/>
          <w:sz w:val="18"/>
          <w:szCs w:val="18"/>
        </w:rPr>
        <w:t>&lt;</w:t>
      </w:r>
      <w:proofErr w:type="gramStart"/>
      <w:r w:rsidRPr="000E1BAE">
        <w:rPr>
          <w:rFonts w:ascii="Courier New" w:hAnsi="Courier New" w:cs="Courier New"/>
          <w:sz w:val="18"/>
          <w:szCs w:val="18"/>
        </w:rPr>
        <w:t>subjectOf</w:t>
      </w:r>
      <w:proofErr w:type="gramEnd"/>
      <w:r w:rsidRPr="000E1BAE">
        <w:rPr>
          <w:rFonts w:ascii="Courier New" w:hAnsi="Courier New" w:cs="Courier New"/>
          <w:sz w:val="18"/>
          <w:szCs w:val="18"/>
        </w:rPr>
        <w:t>&gt;</w:t>
      </w:r>
    </w:p>
    <w:p w:rsidR="00F67A67" w:rsidRDefault="00F67A67" w:rsidP="00F67A67">
      <w:pPr>
        <w:pStyle w:val="Default"/>
        <w:ind w:left="864"/>
        <w:rPr>
          <w:rFonts w:ascii="Courier New" w:hAnsi="Courier New" w:cs="Courier New"/>
          <w:sz w:val="18"/>
          <w:szCs w:val="18"/>
        </w:rPr>
      </w:pPr>
      <w:r w:rsidRPr="000E1BAE">
        <w:rPr>
          <w:rFonts w:ascii="Courier New" w:hAnsi="Courier New" w:cs="Courier New"/>
          <w:sz w:val="18"/>
          <w:szCs w:val="18"/>
        </w:rPr>
        <w:t>&lt;</w:t>
      </w:r>
      <w:proofErr w:type="gramStart"/>
      <w:r w:rsidRPr="000E1BAE">
        <w:rPr>
          <w:rFonts w:ascii="Courier New" w:hAnsi="Courier New" w:cs="Courier New"/>
          <w:sz w:val="18"/>
          <w:szCs w:val="18"/>
        </w:rPr>
        <w:t>characteristic</w:t>
      </w:r>
      <w:proofErr w:type="gramEnd"/>
      <w:r w:rsidRPr="000E1BAE">
        <w:rPr>
          <w:rFonts w:ascii="Courier New" w:hAnsi="Courier New" w:cs="Courier New"/>
          <w:sz w:val="18"/>
          <w:szCs w:val="18"/>
        </w:rPr>
        <w:t xml:space="preserve">&gt; </w:t>
      </w:r>
    </w:p>
    <w:p w:rsidR="00F67A67" w:rsidRDefault="00F67A67" w:rsidP="00F67A67">
      <w:pPr>
        <w:pStyle w:val="Default"/>
        <w:ind w:left="1152"/>
        <w:rPr>
          <w:rFonts w:ascii="Courier New" w:hAnsi="Courier New" w:cs="Courier New"/>
          <w:sz w:val="18"/>
          <w:szCs w:val="18"/>
        </w:rPr>
      </w:pPr>
      <w:r w:rsidRPr="000E1BAE">
        <w:rPr>
          <w:rFonts w:ascii="Courier New" w:hAnsi="Courier New" w:cs="Courier New"/>
          <w:sz w:val="18"/>
          <w:szCs w:val="18"/>
        </w:rPr>
        <w:t>&lt;code code="</w:t>
      </w:r>
      <w:r>
        <w:rPr>
          <w:rFonts w:ascii="Courier New" w:hAnsi="Courier New" w:cs="Courier New"/>
          <w:sz w:val="18"/>
          <w:szCs w:val="18"/>
        </w:rPr>
        <w:t>6</w:t>
      </w:r>
      <w:r w:rsidRPr="000E1BAE">
        <w:rPr>
          <w:rFonts w:ascii="Courier New" w:hAnsi="Courier New" w:cs="Courier New"/>
          <w:sz w:val="18"/>
          <w:szCs w:val="18"/>
        </w:rPr>
        <w:t>" codeSystem="</w:t>
      </w:r>
      <w:r>
        <w:rPr>
          <w:rFonts w:ascii="Courier New" w:hAnsi="Courier New" w:cs="Courier New"/>
          <w:sz w:val="18"/>
          <w:szCs w:val="18"/>
        </w:rPr>
        <w:t>2.16.840.1.113883.2.20.6.23</w:t>
      </w:r>
      <w:r w:rsidRPr="000E1BAE">
        <w:rPr>
          <w:rFonts w:ascii="Courier New" w:hAnsi="Courier New" w:cs="Courier New"/>
          <w:sz w:val="18"/>
          <w:szCs w:val="18"/>
        </w:rPr>
        <w:t>"</w:t>
      </w:r>
      <w:r>
        <w:rPr>
          <w:rFonts w:ascii="Courier New" w:hAnsi="Courier New" w:cs="Courier New"/>
          <w:sz w:val="18"/>
          <w:szCs w:val="18"/>
        </w:rPr>
        <w:t xml:space="preserve"> displayName=”</w:t>
      </w:r>
      <w:r w:rsidRPr="00BF11CC">
        <w:t xml:space="preserve"> </w:t>
      </w:r>
      <w:r w:rsidRPr="00BF11CC">
        <w:rPr>
          <w:rFonts w:ascii="Courier New" w:hAnsi="Courier New" w:cs="Courier New"/>
          <w:sz w:val="18"/>
          <w:szCs w:val="18"/>
        </w:rPr>
        <w:t>Production Amount</w:t>
      </w:r>
      <w:r>
        <w:rPr>
          <w:rFonts w:ascii="Courier New" w:hAnsi="Courier New" w:cs="Courier New"/>
          <w:sz w:val="18"/>
          <w:szCs w:val="18"/>
        </w:rPr>
        <w:t>”</w:t>
      </w:r>
      <w:r w:rsidRPr="000E1BAE">
        <w:rPr>
          <w:rFonts w:ascii="Courier New" w:hAnsi="Courier New" w:cs="Courier New"/>
          <w:sz w:val="18"/>
          <w:szCs w:val="18"/>
        </w:rPr>
        <w:t xml:space="preserve">/&gt; </w:t>
      </w:r>
    </w:p>
    <w:p w:rsidR="00F67A67" w:rsidRPr="00C66DC9" w:rsidRDefault="00F67A67" w:rsidP="00F67A67">
      <w:pPr>
        <w:pStyle w:val="Default"/>
        <w:ind w:left="1152"/>
        <w:rPr>
          <w:rFonts w:ascii="Courier New" w:hAnsi="Courier New" w:cs="Courier New"/>
          <w:sz w:val="18"/>
          <w:szCs w:val="18"/>
        </w:rPr>
      </w:pPr>
      <w:r w:rsidRPr="000E1BAE">
        <w:rPr>
          <w:rFonts w:ascii="Courier New" w:hAnsi="Courier New" w:cs="Courier New"/>
          <w:sz w:val="18"/>
          <w:szCs w:val="18"/>
        </w:rPr>
        <w:t>&lt;value xsi</w:t>
      </w:r>
      <w:proofErr w:type="gramStart"/>
      <w:r w:rsidRPr="000E1BAE">
        <w:rPr>
          <w:rFonts w:ascii="Courier New" w:hAnsi="Courier New" w:cs="Courier New"/>
          <w:sz w:val="18"/>
          <w:szCs w:val="18"/>
        </w:rPr>
        <w:t>:type</w:t>
      </w:r>
      <w:proofErr w:type="gramEnd"/>
      <w:r w:rsidRPr="000E1BAE">
        <w:rPr>
          <w:rFonts w:ascii="Courier New" w:hAnsi="Courier New" w:cs="Courier New"/>
          <w:sz w:val="18"/>
          <w:szCs w:val="18"/>
        </w:rPr>
        <w:t>="INT" value="10000"/&gt;</w:t>
      </w:r>
    </w:p>
    <w:p w:rsidR="000E1BAE" w:rsidRDefault="000E1BAE" w:rsidP="0080029F">
      <w:pPr>
        <w:pStyle w:val="Default"/>
        <w:rPr>
          <w:sz w:val="23"/>
          <w:szCs w:val="23"/>
        </w:rPr>
      </w:pPr>
    </w:p>
    <w:p w:rsidR="000E1BAE" w:rsidRDefault="000E1BAE" w:rsidP="0080029F">
      <w:r>
        <w:t xml:space="preserve">Unlimited production amounts are specified as: </w:t>
      </w:r>
    </w:p>
    <w:p w:rsidR="00F67A67" w:rsidRPr="00C66DC9" w:rsidRDefault="00F67A67" w:rsidP="00F67A67">
      <w:pPr>
        <w:pStyle w:val="Default"/>
        <w:rPr>
          <w:rFonts w:ascii="Courier New" w:hAnsi="Courier New" w:cs="Courier New"/>
          <w:sz w:val="18"/>
          <w:szCs w:val="18"/>
        </w:rPr>
      </w:pPr>
      <w:r w:rsidRPr="00033479">
        <w:rPr>
          <w:rFonts w:ascii="Courier New" w:hAnsi="Courier New" w:cs="Courier New"/>
          <w:sz w:val="18"/>
          <w:szCs w:val="18"/>
        </w:rPr>
        <w:t>&lt;value xsi</w:t>
      </w:r>
      <w:proofErr w:type="gramStart"/>
      <w:r w:rsidRPr="00033479">
        <w:rPr>
          <w:rFonts w:ascii="Courier New" w:hAnsi="Courier New" w:cs="Courier New"/>
          <w:sz w:val="18"/>
          <w:szCs w:val="18"/>
        </w:rPr>
        <w:t>:type</w:t>
      </w:r>
      <w:proofErr w:type="gramEnd"/>
      <w:r w:rsidRPr="00033479">
        <w:rPr>
          <w:rFonts w:ascii="Courier New" w:hAnsi="Courier New" w:cs="Courier New"/>
          <w:sz w:val="18"/>
          <w:szCs w:val="18"/>
        </w:rPr>
        <w:t>="INT" nullFlavor="PINF"/&gt;</w:t>
      </w:r>
    </w:p>
    <w:p w:rsidR="00033479" w:rsidRDefault="00033479" w:rsidP="0080029F">
      <w:pPr>
        <w:pStyle w:val="Default"/>
        <w:rPr>
          <w:sz w:val="23"/>
          <w:szCs w:val="23"/>
        </w:rPr>
      </w:pPr>
    </w:p>
    <w:p w:rsidR="00033479" w:rsidRDefault="00B265CF" w:rsidP="00F67A67">
      <w:pPr>
        <w:pStyle w:val="Heading4"/>
      </w:pPr>
      <w:r>
        <w:lastRenderedPageBreak/>
        <w:t>Pharmaceutical Standard</w:t>
      </w:r>
    </w:p>
    <w:p w:rsidR="00987270" w:rsidRDefault="00987270" w:rsidP="00987270">
      <w:pPr>
        <w:pStyle w:val="Default"/>
        <w:rPr>
          <w:rFonts w:eastAsia="Arial Unicode MS"/>
          <w:b/>
          <w:bCs/>
          <w:sz w:val="26"/>
          <w:szCs w:val="26"/>
        </w:rPr>
      </w:pPr>
      <w:r>
        <w:rPr>
          <w:sz w:val="23"/>
          <w:szCs w:val="23"/>
        </w:rPr>
        <w:t xml:space="preserve">The </w:t>
      </w:r>
      <w:r w:rsidRPr="00987270">
        <w:rPr>
          <w:sz w:val="23"/>
          <w:szCs w:val="23"/>
        </w:rPr>
        <w:t>Pharmaceutical Standard</w:t>
      </w:r>
      <w:r>
        <w:rPr>
          <w:sz w:val="23"/>
          <w:szCs w:val="23"/>
        </w:rPr>
        <w:t xml:space="preserve"> is identified by one or more value elements as illustrated below:</w:t>
      </w:r>
      <w:r>
        <w:rPr>
          <w:rFonts w:eastAsia="Arial Unicode MS"/>
          <w:b/>
          <w:bCs/>
          <w:sz w:val="26"/>
          <w:szCs w:val="26"/>
        </w:rPr>
        <w:t xml:space="preserve"> </w:t>
      </w:r>
    </w:p>
    <w:p w:rsidR="002E6A0B" w:rsidRPr="002E6A0B" w:rsidRDefault="002E6A0B" w:rsidP="00987270">
      <w:pPr>
        <w:pStyle w:val="Default"/>
        <w:rPr>
          <w:sz w:val="23"/>
          <w:szCs w:val="23"/>
        </w:rPr>
      </w:pPr>
      <w:r w:rsidRPr="002E6A0B">
        <w:rPr>
          <w:sz w:val="23"/>
          <w:szCs w:val="23"/>
        </w:rPr>
        <w:t>&lt;</w:t>
      </w:r>
      <w:proofErr w:type="gramStart"/>
      <w:r w:rsidRPr="002E6A0B">
        <w:rPr>
          <w:sz w:val="23"/>
          <w:szCs w:val="23"/>
        </w:rPr>
        <w:t>manufacturedProduct</w:t>
      </w:r>
      <w:proofErr w:type="gramEnd"/>
      <w:r w:rsidRPr="002E6A0B">
        <w:rPr>
          <w:sz w:val="23"/>
          <w:szCs w:val="23"/>
        </w:rPr>
        <w:t>&gt;</w:t>
      </w:r>
    </w:p>
    <w:p w:rsidR="00987270" w:rsidRPr="002E6A0B" w:rsidRDefault="00987270" w:rsidP="002E6A0B">
      <w:pPr>
        <w:pStyle w:val="Default"/>
        <w:ind w:left="288"/>
        <w:rPr>
          <w:sz w:val="23"/>
          <w:szCs w:val="23"/>
        </w:rPr>
      </w:pPr>
      <w:r w:rsidRPr="002E6A0B">
        <w:rPr>
          <w:sz w:val="23"/>
          <w:szCs w:val="23"/>
        </w:rPr>
        <w:t>&lt;</w:t>
      </w:r>
      <w:proofErr w:type="gramStart"/>
      <w:r w:rsidRPr="002E6A0B">
        <w:rPr>
          <w:sz w:val="23"/>
          <w:szCs w:val="23"/>
        </w:rPr>
        <w:t>subjectOf</w:t>
      </w:r>
      <w:proofErr w:type="gramEnd"/>
      <w:r w:rsidRPr="002E6A0B">
        <w:rPr>
          <w:sz w:val="23"/>
          <w:szCs w:val="23"/>
        </w:rPr>
        <w:t>&gt;</w:t>
      </w:r>
    </w:p>
    <w:p w:rsidR="00987270" w:rsidRPr="002E6A0B" w:rsidRDefault="00987270" w:rsidP="002E6A0B">
      <w:pPr>
        <w:pStyle w:val="Default"/>
        <w:ind w:left="576"/>
        <w:rPr>
          <w:sz w:val="23"/>
          <w:szCs w:val="23"/>
        </w:rPr>
      </w:pPr>
      <w:r w:rsidRPr="002E6A0B">
        <w:rPr>
          <w:sz w:val="23"/>
          <w:szCs w:val="23"/>
        </w:rPr>
        <w:t>&lt;</w:t>
      </w:r>
      <w:proofErr w:type="gramStart"/>
      <w:r w:rsidRPr="002E6A0B">
        <w:rPr>
          <w:sz w:val="23"/>
          <w:szCs w:val="23"/>
        </w:rPr>
        <w:t>characteristic</w:t>
      </w:r>
      <w:proofErr w:type="gramEnd"/>
      <w:r w:rsidRPr="002E6A0B">
        <w:rPr>
          <w:sz w:val="23"/>
          <w:szCs w:val="23"/>
        </w:rPr>
        <w:t>&gt;</w:t>
      </w:r>
    </w:p>
    <w:p w:rsidR="00987270" w:rsidRPr="002E6A0B" w:rsidRDefault="00987270" w:rsidP="002E6A0B">
      <w:pPr>
        <w:pStyle w:val="Default"/>
        <w:ind w:left="864"/>
        <w:rPr>
          <w:sz w:val="23"/>
          <w:szCs w:val="23"/>
        </w:rPr>
      </w:pPr>
      <w:r w:rsidRPr="002E6A0B">
        <w:rPr>
          <w:sz w:val="23"/>
          <w:szCs w:val="23"/>
        </w:rPr>
        <w:t xml:space="preserve">&lt;code code="13" codeSystem="2.16.840.1.113883.2.20.6.23" displayName=”Pharmaceutical Standard”/&gt; </w:t>
      </w:r>
    </w:p>
    <w:p w:rsidR="00987270" w:rsidRPr="002E6A0B" w:rsidRDefault="00987270" w:rsidP="002E6A0B">
      <w:pPr>
        <w:pStyle w:val="Default"/>
        <w:ind w:left="864"/>
        <w:rPr>
          <w:sz w:val="23"/>
          <w:szCs w:val="23"/>
        </w:rPr>
      </w:pPr>
      <w:r w:rsidRPr="002E6A0B">
        <w:rPr>
          <w:sz w:val="23"/>
          <w:szCs w:val="23"/>
        </w:rPr>
        <w:t>&lt;value code="</w:t>
      </w:r>
      <w:r w:rsidR="002E6A0B" w:rsidRPr="002E6A0B">
        <w:rPr>
          <w:sz w:val="23"/>
          <w:szCs w:val="23"/>
        </w:rPr>
        <w:t>1</w:t>
      </w:r>
      <w:r w:rsidRPr="002E6A0B">
        <w:rPr>
          <w:sz w:val="23"/>
          <w:szCs w:val="23"/>
        </w:rPr>
        <w:t>" codeSystem="</w:t>
      </w:r>
      <w:r w:rsidR="006B3365">
        <w:rPr>
          <w:sz w:val="23"/>
          <w:szCs w:val="23"/>
        </w:rPr>
        <w:t>2.16.840.1.113883.2.20.6.5</w:t>
      </w:r>
      <w:r w:rsidRPr="002E6A0B">
        <w:rPr>
          <w:sz w:val="23"/>
          <w:szCs w:val="23"/>
        </w:rPr>
        <w:t>" displayName="</w:t>
      </w:r>
      <w:r w:rsidR="006B3365">
        <w:rPr>
          <w:sz w:val="23"/>
          <w:szCs w:val="23"/>
        </w:rPr>
        <w:t>BP</w:t>
      </w:r>
      <w:r w:rsidR="002E6A0B" w:rsidRPr="002E6A0B">
        <w:rPr>
          <w:sz w:val="23"/>
          <w:szCs w:val="23"/>
        </w:rPr>
        <w:t>" xsi</w:t>
      </w:r>
      <w:proofErr w:type="gramStart"/>
      <w:r w:rsidR="002E6A0B" w:rsidRPr="002E6A0B">
        <w:rPr>
          <w:sz w:val="23"/>
          <w:szCs w:val="23"/>
        </w:rPr>
        <w:t>:type</w:t>
      </w:r>
      <w:proofErr w:type="gramEnd"/>
      <w:r w:rsidR="002E6A0B" w:rsidRPr="002E6A0B">
        <w:rPr>
          <w:sz w:val="23"/>
          <w:szCs w:val="23"/>
        </w:rPr>
        <w:t>="CE"&gt;</w:t>
      </w:r>
    </w:p>
    <w:p w:rsidR="002E6A0B" w:rsidRPr="002E6A0B" w:rsidRDefault="002E6A0B" w:rsidP="002E6A0B">
      <w:pPr>
        <w:pStyle w:val="Default"/>
        <w:ind w:left="576"/>
        <w:rPr>
          <w:sz w:val="23"/>
          <w:szCs w:val="23"/>
        </w:rPr>
      </w:pPr>
      <w:r w:rsidRPr="002E6A0B">
        <w:rPr>
          <w:sz w:val="23"/>
          <w:szCs w:val="23"/>
        </w:rPr>
        <w:t>&lt;/characteristic&gt;</w:t>
      </w:r>
    </w:p>
    <w:p w:rsidR="002E6A0B" w:rsidRPr="002E6A0B" w:rsidRDefault="002E6A0B" w:rsidP="002E6A0B">
      <w:pPr>
        <w:pStyle w:val="Default"/>
        <w:ind w:left="288"/>
        <w:rPr>
          <w:sz w:val="23"/>
          <w:szCs w:val="23"/>
        </w:rPr>
      </w:pPr>
      <w:r w:rsidRPr="002E6A0B">
        <w:rPr>
          <w:sz w:val="23"/>
          <w:szCs w:val="23"/>
        </w:rPr>
        <w:t>&lt;/subjectOf&gt;</w:t>
      </w:r>
    </w:p>
    <w:p w:rsidR="002E6A0B" w:rsidRPr="002E6A0B" w:rsidRDefault="002E6A0B" w:rsidP="002E6A0B">
      <w:pPr>
        <w:pStyle w:val="Default"/>
        <w:ind w:left="288"/>
        <w:rPr>
          <w:sz w:val="23"/>
          <w:szCs w:val="23"/>
        </w:rPr>
      </w:pPr>
      <w:r w:rsidRPr="002E6A0B">
        <w:rPr>
          <w:sz w:val="23"/>
          <w:szCs w:val="23"/>
        </w:rPr>
        <w:t>&lt;</w:t>
      </w:r>
      <w:proofErr w:type="gramStart"/>
      <w:r w:rsidRPr="002E6A0B">
        <w:rPr>
          <w:sz w:val="23"/>
          <w:szCs w:val="23"/>
        </w:rPr>
        <w:t>subjectOf</w:t>
      </w:r>
      <w:proofErr w:type="gramEnd"/>
      <w:r w:rsidRPr="002E6A0B">
        <w:rPr>
          <w:sz w:val="23"/>
          <w:szCs w:val="23"/>
        </w:rPr>
        <w:t>&gt;</w:t>
      </w:r>
    </w:p>
    <w:p w:rsidR="002E6A0B" w:rsidRPr="002E6A0B" w:rsidRDefault="002E6A0B" w:rsidP="002E6A0B">
      <w:pPr>
        <w:pStyle w:val="Default"/>
        <w:ind w:left="576"/>
        <w:rPr>
          <w:sz w:val="23"/>
          <w:szCs w:val="23"/>
        </w:rPr>
      </w:pPr>
      <w:r w:rsidRPr="002E6A0B">
        <w:rPr>
          <w:sz w:val="23"/>
          <w:szCs w:val="23"/>
        </w:rPr>
        <w:t>&lt;</w:t>
      </w:r>
      <w:proofErr w:type="gramStart"/>
      <w:r w:rsidRPr="002E6A0B">
        <w:rPr>
          <w:sz w:val="23"/>
          <w:szCs w:val="23"/>
        </w:rPr>
        <w:t>characteristic</w:t>
      </w:r>
      <w:proofErr w:type="gramEnd"/>
      <w:r w:rsidRPr="002E6A0B">
        <w:rPr>
          <w:sz w:val="23"/>
          <w:szCs w:val="23"/>
        </w:rPr>
        <w:t>&gt;</w:t>
      </w:r>
    </w:p>
    <w:p w:rsidR="002E6A0B" w:rsidRPr="002E6A0B" w:rsidRDefault="002E6A0B" w:rsidP="002E6A0B">
      <w:pPr>
        <w:pStyle w:val="Default"/>
        <w:ind w:left="864"/>
        <w:rPr>
          <w:sz w:val="23"/>
          <w:szCs w:val="23"/>
        </w:rPr>
      </w:pPr>
      <w:r w:rsidRPr="002E6A0B">
        <w:rPr>
          <w:sz w:val="23"/>
          <w:szCs w:val="23"/>
        </w:rPr>
        <w:t>&lt;code code="13" codeSystem="2.16.840.1</w:t>
      </w:r>
      <w:r w:rsidR="00E42CF9">
        <w:rPr>
          <w:sz w:val="23"/>
          <w:szCs w:val="23"/>
        </w:rPr>
        <w:t>.113883.2.20.6.23" displayName=</w:t>
      </w:r>
      <w:r w:rsidR="00E42CF9" w:rsidRPr="002E6A0B">
        <w:rPr>
          <w:sz w:val="23"/>
          <w:szCs w:val="23"/>
        </w:rPr>
        <w:t>"</w:t>
      </w:r>
      <w:r w:rsidRPr="002E6A0B">
        <w:rPr>
          <w:sz w:val="23"/>
          <w:szCs w:val="23"/>
        </w:rPr>
        <w:t>Pharmaceutical Standard</w:t>
      </w:r>
      <w:r w:rsidR="00E42CF9" w:rsidRPr="002E6A0B">
        <w:rPr>
          <w:sz w:val="23"/>
          <w:szCs w:val="23"/>
        </w:rPr>
        <w:t>"</w:t>
      </w:r>
      <w:r w:rsidRPr="002E6A0B">
        <w:rPr>
          <w:sz w:val="23"/>
          <w:szCs w:val="23"/>
        </w:rPr>
        <w:t xml:space="preserve">/&gt; </w:t>
      </w:r>
    </w:p>
    <w:p w:rsidR="002E6A0B" w:rsidRPr="002E6A0B" w:rsidRDefault="002E6A0B" w:rsidP="002E6A0B">
      <w:pPr>
        <w:pStyle w:val="Default"/>
        <w:ind w:left="864"/>
        <w:rPr>
          <w:sz w:val="23"/>
          <w:szCs w:val="23"/>
        </w:rPr>
      </w:pPr>
      <w:r w:rsidRPr="002E6A0B">
        <w:rPr>
          <w:sz w:val="23"/>
          <w:szCs w:val="23"/>
        </w:rPr>
        <w:t>&lt;value code="</w:t>
      </w:r>
      <w:r w:rsidR="006B3365">
        <w:rPr>
          <w:sz w:val="23"/>
          <w:szCs w:val="23"/>
        </w:rPr>
        <w:t>7</w:t>
      </w:r>
      <w:r w:rsidRPr="002E6A0B">
        <w:rPr>
          <w:sz w:val="23"/>
          <w:szCs w:val="23"/>
        </w:rPr>
        <w:t>" codeSystem="</w:t>
      </w:r>
      <w:r w:rsidR="006B3365">
        <w:rPr>
          <w:sz w:val="23"/>
          <w:szCs w:val="23"/>
        </w:rPr>
        <w:t>2.16.840.1.113883.2.20.6.5</w:t>
      </w:r>
      <w:r w:rsidRPr="002E6A0B">
        <w:rPr>
          <w:sz w:val="23"/>
          <w:szCs w:val="23"/>
        </w:rPr>
        <w:t>" displayName="</w:t>
      </w:r>
      <w:r w:rsidR="006B3365">
        <w:rPr>
          <w:sz w:val="23"/>
          <w:szCs w:val="23"/>
        </w:rPr>
        <w:t>USP</w:t>
      </w:r>
      <w:r w:rsidRPr="002E6A0B">
        <w:rPr>
          <w:sz w:val="23"/>
          <w:szCs w:val="23"/>
        </w:rPr>
        <w:t>" xsi</w:t>
      </w:r>
      <w:proofErr w:type="gramStart"/>
      <w:r w:rsidRPr="002E6A0B">
        <w:rPr>
          <w:sz w:val="23"/>
          <w:szCs w:val="23"/>
        </w:rPr>
        <w:t>:type</w:t>
      </w:r>
      <w:proofErr w:type="gramEnd"/>
      <w:r w:rsidRPr="002E6A0B">
        <w:rPr>
          <w:sz w:val="23"/>
          <w:szCs w:val="23"/>
        </w:rPr>
        <w:t>="CE"&gt;</w:t>
      </w:r>
    </w:p>
    <w:p w:rsidR="002E6A0B" w:rsidRPr="002E6A0B" w:rsidRDefault="002E6A0B" w:rsidP="002E6A0B">
      <w:pPr>
        <w:pStyle w:val="Default"/>
        <w:ind w:left="576"/>
        <w:rPr>
          <w:sz w:val="23"/>
          <w:szCs w:val="23"/>
        </w:rPr>
      </w:pPr>
      <w:r w:rsidRPr="002E6A0B">
        <w:rPr>
          <w:sz w:val="23"/>
          <w:szCs w:val="23"/>
        </w:rPr>
        <w:t>&lt;/characteristic&gt;</w:t>
      </w:r>
    </w:p>
    <w:p w:rsidR="002E6A0B" w:rsidRPr="002E6A0B" w:rsidRDefault="002E6A0B" w:rsidP="002E6A0B">
      <w:pPr>
        <w:pStyle w:val="Default"/>
        <w:ind w:left="288"/>
        <w:rPr>
          <w:sz w:val="23"/>
          <w:szCs w:val="23"/>
        </w:rPr>
      </w:pPr>
      <w:r w:rsidRPr="002E6A0B">
        <w:rPr>
          <w:sz w:val="23"/>
          <w:szCs w:val="23"/>
        </w:rPr>
        <w:t>&lt;/subjectOf&gt;</w:t>
      </w:r>
    </w:p>
    <w:p w:rsidR="00987270" w:rsidRDefault="00987270" w:rsidP="00987270"/>
    <w:p w:rsidR="00B265CF" w:rsidRDefault="00B265CF" w:rsidP="00F67A67">
      <w:pPr>
        <w:pStyle w:val="Heading4"/>
      </w:pPr>
      <w:r>
        <w:t>Scheduling Symbol</w:t>
      </w:r>
    </w:p>
    <w:p w:rsidR="002E6A0B" w:rsidRDefault="002E6A0B" w:rsidP="002E6A0B">
      <w:pPr>
        <w:pStyle w:val="Default"/>
        <w:rPr>
          <w:rFonts w:eastAsia="Arial Unicode MS"/>
          <w:b/>
          <w:bCs/>
          <w:sz w:val="26"/>
          <w:szCs w:val="26"/>
        </w:rPr>
      </w:pPr>
      <w:r>
        <w:rPr>
          <w:sz w:val="23"/>
          <w:szCs w:val="23"/>
        </w:rPr>
        <w:t xml:space="preserve">The </w:t>
      </w:r>
      <w:r w:rsidR="006B3365">
        <w:t>Scheduling Symbol</w:t>
      </w:r>
      <w:r w:rsidR="006B3365">
        <w:rPr>
          <w:sz w:val="23"/>
          <w:szCs w:val="23"/>
        </w:rPr>
        <w:t xml:space="preserve"> </w:t>
      </w:r>
      <w:r>
        <w:rPr>
          <w:sz w:val="23"/>
          <w:szCs w:val="23"/>
        </w:rPr>
        <w:t>is identified by one or more value elements as illustrated below:</w:t>
      </w:r>
      <w:r>
        <w:rPr>
          <w:rFonts w:eastAsia="Arial Unicode MS"/>
          <w:b/>
          <w:bCs/>
          <w:sz w:val="26"/>
          <w:szCs w:val="26"/>
        </w:rPr>
        <w:t xml:space="preserve"> </w:t>
      </w:r>
    </w:p>
    <w:p w:rsidR="002E6A0B" w:rsidRPr="002E6A0B" w:rsidRDefault="002E6A0B" w:rsidP="002E6A0B">
      <w:pPr>
        <w:pStyle w:val="Default"/>
        <w:rPr>
          <w:sz w:val="23"/>
          <w:szCs w:val="23"/>
        </w:rPr>
      </w:pPr>
      <w:r w:rsidRPr="002E6A0B">
        <w:rPr>
          <w:sz w:val="23"/>
          <w:szCs w:val="23"/>
        </w:rPr>
        <w:t>&lt;</w:t>
      </w:r>
      <w:proofErr w:type="gramStart"/>
      <w:r w:rsidRPr="002E6A0B">
        <w:rPr>
          <w:sz w:val="23"/>
          <w:szCs w:val="23"/>
        </w:rPr>
        <w:t>manufacturedProduct</w:t>
      </w:r>
      <w:proofErr w:type="gramEnd"/>
      <w:r w:rsidRPr="002E6A0B">
        <w:rPr>
          <w:sz w:val="23"/>
          <w:szCs w:val="23"/>
        </w:rPr>
        <w:t>&gt;</w:t>
      </w:r>
    </w:p>
    <w:p w:rsidR="002E6A0B" w:rsidRPr="002E6A0B" w:rsidRDefault="002E6A0B" w:rsidP="002E6A0B">
      <w:pPr>
        <w:pStyle w:val="Default"/>
        <w:ind w:left="288"/>
        <w:rPr>
          <w:sz w:val="23"/>
          <w:szCs w:val="23"/>
        </w:rPr>
      </w:pPr>
      <w:r w:rsidRPr="002E6A0B">
        <w:rPr>
          <w:sz w:val="23"/>
          <w:szCs w:val="23"/>
        </w:rPr>
        <w:t>&lt;</w:t>
      </w:r>
      <w:proofErr w:type="gramStart"/>
      <w:r w:rsidRPr="002E6A0B">
        <w:rPr>
          <w:sz w:val="23"/>
          <w:szCs w:val="23"/>
        </w:rPr>
        <w:t>subjectOf</w:t>
      </w:r>
      <w:proofErr w:type="gramEnd"/>
      <w:r w:rsidRPr="002E6A0B">
        <w:rPr>
          <w:sz w:val="23"/>
          <w:szCs w:val="23"/>
        </w:rPr>
        <w:t>&gt;</w:t>
      </w:r>
    </w:p>
    <w:p w:rsidR="002E6A0B" w:rsidRPr="002E6A0B" w:rsidRDefault="002E6A0B" w:rsidP="002E6A0B">
      <w:pPr>
        <w:pStyle w:val="Default"/>
        <w:ind w:left="576"/>
        <w:rPr>
          <w:sz w:val="23"/>
          <w:szCs w:val="23"/>
        </w:rPr>
      </w:pPr>
      <w:r w:rsidRPr="002E6A0B">
        <w:rPr>
          <w:sz w:val="23"/>
          <w:szCs w:val="23"/>
        </w:rPr>
        <w:t>&lt;</w:t>
      </w:r>
      <w:proofErr w:type="gramStart"/>
      <w:r w:rsidRPr="002E6A0B">
        <w:rPr>
          <w:sz w:val="23"/>
          <w:szCs w:val="23"/>
        </w:rPr>
        <w:t>characteristic</w:t>
      </w:r>
      <w:proofErr w:type="gramEnd"/>
      <w:r w:rsidRPr="002E6A0B">
        <w:rPr>
          <w:sz w:val="23"/>
          <w:szCs w:val="23"/>
        </w:rPr>
        <w:t>&gt;</w:t>
      </w:r>
    </w:p>
    <w:p w:rsidR="002E6A0B" w:rsidRPr="002E6A0B" w:rsidRDefault="002E6A0B" w:rsidP="002E6A0B">
      <w:pPr>
        <w:ind w:left="864"/>
      </w:pPr>
      <w:r w:rsidRPr="002E6A0B">
        <w:t>&lt;code code="1</w:t>
      </w:r>
      <w:r>
        <w:t>4</w:t>
      </w:r>
      <w:r w:rsidRPr="002E6A0B">
        <w:t>" codeSystem="2.16.840.1</w:t>
      </w:r>
      <w:r w:rsidR="00E42CF9">
        <w:t>.113883.2.20.6.23" displayName=</w:t>
      </w:r>
      <w:r w:rsidR="00E42CF9" w:rsidRPr="002E6A0B">
        <w:t>"</w:t>
      </w:r>
      <w:r>
        <w:t>Scheduling Symbol</w:t>
      </w:r>
      <w:r w:rsidR="00E42CF9" w:rsidRPr="002E6A0B">
        <w:t>"</w:t>
      </w:r>
      <w:r w:rsidRPr="002E6A0B">
        <w:t xml:space="preserve">/&gt; </w:t>
      </w:r>
    </w:p>
    <w:p w:rsidR="002E6A0B" w:rsidRPr="00CE7EFF" w:rsidRDefault="002E6A0B" w:rsidP="002E6A0B">
      <w:pPr>
        <w:pStyle w:val="Default"/>
        <w:ind w:left="864"/>
        <w:rPr>
          <w:sz w:val="23"/>
          <w:szCs w:val="23"/>
          <w:lang w:val="fr-CA"/>
        </w:rPr>
      </w:pPr>
      <w:r w:rsidRPr="00CE7EFF">
        <w:rPr>
          <w:sz w:val="23"/>
          <w:szCs w:val="23"/>
          <w:lang w:val="fr-CA"/>
        </w:rPr>
        <w:t>&lt;value code="1" codeSystem="2.16.840.1.113883.2.20.6.2" displayName="Pr" xsi:type="CE"</w:t>
      </w:r>
      <w:r w:rsidR="00DF26A4" w:rsidRPr="00CE7EFF">
        <w:rPr>
          <w:sz w:val="23"/>
          <w:szCs w:val="23"/>
          <w:lang w:val="fr-CA"/>
        </w:rPr>
        <w:t>/</w:t>
      </w:r>
      <w:r w:rsidRPr="00CE7EFF">
        <w:rPr>
          <w:sz w:val="23"/>
          <w:szCs w:val="23"/>
          <w:lang w:val="fr-CA"/>
        </w:rPr>
        <w:t>&gt;</w:t>
      </w:r>
    </w:p>
    <w:p w:rsidR="002E6A0B" w:rsidRPr="002E6A0B" w:rsidRDefault="002E6A0B" w:rsidP="002E6A0B">
      <w:pPr>
        <w:pStyle w:val="Default"/>
        <w:ind w:left="576"/>
        <w:rPr>
          <w:sz w:val="23"/>
          <w:szCs w:val="23"/>
        </w:rPr>
      </w:pPr>
      <w:r w:rsidRPr="002E6A0B">
        <w:rPr>
          <w:sz w:val="23"/>
          <w:szCs w:val="23"/>
        </w:rPr>
        <w:t>&lt;/characteristic&gt;</w:t>
      </w:r>
    </w:p>
    <w:p w:rsidR="002E6A0B" w:rsidRPr="002E6A0B" w:rsidRDefault="002E6A0B" w:rsidP="002E6A0B">
      <w:pPr>
        <w:pStyle w:val="Default"/>
        <w:ind w:left="288"/>
        <w:rPr>
          <w:sz w:val="23"/>
          <w:szCs w:val="23"/>
        </w:rPr>
      </w:pPr>
      <w:r w:rsidRPr="002E6A0B">
        <w:rPr>
          <w:sz w:val="23"/>
          <w:szCs w:val="23"/>
        </w:rPr>
        <w:t>&lt;/subjectOf&gt;</w:t>
      </w:r>
    </w:p>
    <w:p w:rsidR="002E6A0B" w:rsidRPr="002E6A0B" w:rsidRDefault="002E6A0B" w:rsidP="002E6A0B">
      <w:pPr>
        <w:pStyle w:val="Default"/>
        <w:ind w:left="288"/>
        <w:rPr>
          <w:sz w:val="23"/>
          <w:szCs w:val="23"/>
        </w:rPr>
      </w:pPr>
      <w:r w:rsidRPr="002E6A0B">
        <w:rPr>
          <w:sz w:val="23"/>
          <w:szCs w:val="23"/>
        </w:rPr>
        <w:t>&lt;</w:t>
      </w:r>
      <w:proofErr w:type="gramStart"/>
      <w:r w:rsidRPr="002E6A0B">
        <w:rPr>
          <w:sz w:val="23"/>
          <w:szCs w:val="23"/>
        </w:rPr>
        <w:t>subjectOf</w:t>
      </w:r>
      <w:proofErr w:type="gramEnd"/>
      <w:r w:rsidRPr="002E6A0B">
        <w:rPr>
          <w:sz w:val="23"/>
          <w:szCs w:val="23"/>
        </w:rPr>
        <w:t>&gt;</w:t>
      </w:r>
    </w:p>
    <w:p w:rsidR="002E6A0B" w:rsidRPr="002E6A0B" w:rsidRDefault="002E6A0B" w:rsidP="002E6A0B">
      <w:pPr>
        <w:pStyle w:val="Default"/>
        <w:ind w:left="576"/>
        <w:rPr>
          <w:sz w:val="23"/>
          <w:szCs w:val="23"/>
        </w:rPr>
      </w:pPr>
      <w:r w:rsidRPr="002E6A0B">
        <w:rPr>
          <w:sz w:val="23"/>
          <w:szCs w:val="23"/>
        </w:rPr>
        <w:t>&lt;</w:t>
      </w:r>
      <w:proofErr w:type="gramStart"/>
      <w:r w:rsidRPr="002E6A0B">
        <w:rPr>
          <w:sz w:val="23"/>
          <w:szCs w:val="23"/>
        </w:rPr>
        <w:t>characteristic</w:t>
      </w:r>
      <w:proofErr w:type="gramEnd"/>
      <w:r w:rsidRPr="002E6A0B">
        <w:rPr>
          <w:sz w:val="23"/>
          <w:szCs w:val="23"/>
        </w:rPr>
        <w:t>&gt;</w:t>
      </w:r>
    </w:p>
    <w:p w:rsidR="002E6A0B" w:rsidRPr="002E6A0B" w:rsidRDefault="002E6A0B" w:rsidP="002E6A0B">
      <w:pPr>
        <w:pStyle w:val="Default"/>
        <w:ind w:left="864"/>
        <w:rPr>
          <w:sz w:val="23"/>
          <w:szCs w:val="23"/>
        </w:rPr>
      </w:pPr>
      <w:r w:rsidRPr="002E6A0B">
        <w:rPr>
          <w:sz w:val="23"/>
          <w:szCs w:val="23"/>
        </w:rPr>
        <w:t>&lt;code code="1</w:t>
      </w:r>
      <w:r>
        <w:rPr>
          <w:sz w:val="23"/>
          <w:szCs w:val="23"/>
        </w:rPr>
        <w:t>4</w:t>
      </w:r>
      <w:r w:rsidRPr="002E6A0B">
        <w:rPr>
          <w:sz w:val="23"/>
          <w:szCs w:val="23"/>
        </w:rPr>
        <w:t>" codeSystem="2.16.840.1</w:t>
      </w:r>
      <w:r w:rsidR="00E42CF9">
        <w:rPr>
          <w:sz w:val="23"/>
          <w:szCs w:val="23"/>
        </w:rPr>
        <w:t>.113883.2.20.6.23" displayName=</w:t>
      </w:r>
      <w:r w:rsidR="00E42CF9" w:rsidRPr="002E6A0B">
        <w:rPr>
          <w:sz w:val="23"/>
          <w:szCs w:val="23"/>
        </w:rPr>
        <w:t>"</w:t>
      </w:r>
      <w:r w:rsidRPr="002E6A0B">
        <w:rPr>
          <w:sz w:val="23"/>
          <w:szCs w:val="23"/>
        </w:rPr>
        <w:t>Scheduling Symbol</w:t>
      </w:r>
      <w:r w:rsidR="00E42CF9" w:rsidRPr="002E6A0B">
        <w:rPr>
          <w:sz w:val="23"/>
          <w:szCs w:val="23"/>
        </w:rPr>
        <w:t>"</w:t>
      </w:r>
      <w:r w:rsidRPr="002E6A0B">
        <w:rPr>
          <w:sz w:val="23"/>
          <w:szCs w:val="23"/>
        </w:rPr>
        <w:t xml:space="preserve">/&gt; </w:t>
      </w:r>
    </w:p>
    <w:p w:rsidR="002E6A0B" w:rsidRPr="002E6A0B" w:rsidRDefault="002E6A0B" w:rsidP="002E6A0B">
      <w:pPr>
        <w:pStyle w:val="Default"/>
        <w:ind w:left="864"/>
        <w:rPr>
          <w:sz w:val="23"/>
          <w:szCs w:val="23"/>
        </w:rPr>
      </w:pPr>
      <w:r w:rsidRPr="002E6A0B">
        <w:rPr>
          <w:sz w:val="23"/>
          <w:szCs w:val="23"/>
        </w:rPr>
        <w:t>&lt;value code="</w:t>
      </w:r>
      <w:r>
        <w:rPr>
          <w:sz w:val="23"/>
          <w:szCs w:val="23"/>
        </w:rPr>
        <w:t>2</w:t>
      </w:r>
      <w:r w:rsidRPr="002E6A0B">
        <w:rPr>
          <w:sz w:val="23"/>
          <w:szCs w:val="23"/>
        </w:rPr>
        <w:t>" codeSystem="2.16.840.1.113883.2.20.6.2" displayName="</w:t>
      </w:r>
      <w:r>
        <w:rPr>
          <w:sz w:val="23"/>
          <w:szCs w:val="23"/>
        </w:rPr>
        <w:t>N</w:t>
      </w:r>
      <w:r w:rsidRPr="002E6A0B">
        <w:rPr>
          <w:sz w:val="23"/>
          <w:szCs w:val="23"/>
        </w:rPr>
        <w:t>" xsi</w:t>
      </w:r>
      <w:proofErr w:type="gramStart"/>
      <w:r w:rsidRPr="002E6A0B">
        <w:rPr>
          <w:sz w:val="23"/>
          <w:szCs w:val="23"/>
        </w:rPr>
        <w:t>:type</w:t>
      </w:r>
      <w:proofErr w:type="gramEnd"/>
      <w:r w:rsidRPr="002E6A0B">
        <w:rPr>
          <w:sz w:val="23"/>
          <w:szCs w:val="23"/>
        </w:rPr>
        <w:t>="CE"</w:t>
      </w:r>
      <w:r w:rsidR="00DF26A4">
        <w:rPr>
          <w:sz w:val="23"/>
          <w:szCs w:val="23"/>
        </w:rPr>
        <w:t>/</w:t>
      </w:r>
      <w:r w:rsidRPr="002E6A0B">
        <w:rPr>
          <w:sz w:val="23"/>
          <w:szCs w:val="23"/>
        </w:rPr>
        <w:t>&gt;</w:t>
      </w:r>
    </w:p>
    <w:p w:rsidR="002E6A0B" w:rsidRPr="002E6A0B" w:rsidRDefault="002E6A0B" w:rsidP="002E6A0B">
      <w:pPr>
        <w:pStyle w:val="Default"/>
        <w:ind w:left="576"/>
        <w:rPr>
          <w:sz w:val="23"/>
          <w:szCs w:val="23"/>
        </w:rPr>
      </w:pPr>
      <w:r w:rsidRPr="002E6A0B">
        <w:rPr>
          <w:sz w:val="23"/>
          <w:szCs w:val="23"/>
        </w:rPr>
        <w:t>&lt;/characteristic&gt;</w:t>
      </w:r>
    </w:p>
    <w:p w:rsidR="002E6A0B" w:rsidRPr="002E6A0B" w:rsidRDefault="002E6A0B" w:rsidP="002E6A0B">
      <w:pPr>
        <w:pStyle w:val="Default"/>
        <w:ind w:left="288"/>
        <w:rPr>
          <w:sz w:val="23"/>
          <w:szCs w:val="23"/>
        </w:rPr>
      </w:pPr>
      <w:r w:rsidRPr="002E6A0B">
        <w:rPr>
          <w:sz w:val="23"/>
          <w:szCs w:val="23"/>
        </w:rPr>
        <w:t>&lt;/subjectOf&gt;</w:t>
      </w:r>
    </w:p>
    <w:p w:rsidR="002E6A0B" w:rsidRPr="002E6A0B" w:rsidRDefault="002E6A0B" w:rsidP="002E6A0B"/>
    <w:p w:rsidR="00B265CF" w:rsidRDefault="00B265CF" w:rsidP="00F67A67">
      <w:pPr>
        <w:pStyle w:val="Heading4"/>
      </w:pPr>
      <w:r>
        <w:t>Therapeutic Class</w:t>
      </w:r>
    </w:p>
    <w:p w:rsidR="002E6A0B" w:rsidRPr="002676CC" w:rsidRDefault="002E6A0B" w:rsidP="002E6A0B">
      <w:pPr>
        <w:pStyle w:val="Default"/>
        <w:rPr>
          <w:sz w:val="23"/>
          <w:szCs w:val="23"/>
        </w:rPr>
      </w:pPr>
      <w:r>
        <w:rPr>
          <w:sz w:val="23"/>
          <w:szCs w:val="23"/>
        </w:rPr>
        <w:t xml:space="preserve">The </w:t>
      </w:r>
      <w:r w:rsidRPr="002E6A0B">
        <w:rPr>
          <w:sz w:val="23"/>
          <w:szCs w:val="23"/>
        </w:rPr>
        <w:t>Therapeutic Class</w:t>
      </w:r>
      <w:r>
        <w:rPr>
          <w:sz w:val="23"/>
          <w:szCs w:val="23"/>
        </w:rPr>
        <w:t xml:space="preserve"> is identified by one or more value elements as illustrated below:</w:t>
      </w:r>
      <w:r w:rsidRPr="002676CC">
        <w:rPr>
          <w:sz w:val="23"/>
          <w:szCs w:val="23"/>
        </w:rPr>
        <w:t xml:space="preserve"> </w:t>
      </w:r>
    </w:p>
    <w:p w:rsidR="002E6A0B" w:rsidRPr="002E6A0B" w:rsidRDefault="002E6A0B" w:rsidP="002E6A0B">
      <w:pPr>
        <w:pStyle w:val="Default"/>
        <w:rPr>
          <w:sz w:val="23"/>
          <w:szCs w:val="23"/>
        </w:rPr>
      </w:pPr>
      <w:r w:rsidRPr="002E6A0B">
        <w:rPr>
          <w:sz w:val="23"/>
          <w:szCs w:val="23"/>
        </w:rPr>
        <w:t>&lt;</w:t>
      </w:r>
      <w:proofErr w:type="gramStart"/>
      <w:r w:rsidRPr="002E6A0B">
        <w:rPr>
          <w:sz w:val="23"/>
          <w:szCs w:val="23"/>
        </w:rPr>
        <w:t>manufacturedProduct</w:t>
      </w:r>
      <w:proofErr w:type="gramEnd"/>
      <w:r w:rsidRPr="002E6A0B">
        <w:rPr>
          <w:sz w:val="23"/>
          <w:szCs w:val="23"/>
        </w:rPr>
        <w:t>&gt;</w:t>
      </w:r>
    </w:p>
    <w:p w:rsidR="002E6A0B" w:rsidRPr="002E6A0B" w:rsidRDefault="002E6A0B" w:rsidP="002E6A0B">
      <w:pPr>
        <w:pStyle w:val="Default"/>
        <w:ind w:left="288"/>
        <w:rPr>
          <w:sz w:val="23"/>
          <w:szCs w:val="23"/>
        </w:rPr>
      </w:pPr>
      <w:r w:rsidRPr="002E6A0B">
        <w:rPr>
          <w:sz w:val="23"/>
          <w:szCs w:val="23"/>
        </w:rPr>
        <w:t>&lt;</w:t>
      </w:r>
      <w:proofErr w:type="gramStart"/>
      <w:r w:rsidRPr="002E6A0B">
        <w:rPr>
          <w:sz w:val="23"/>
          <w:szCs w:val="23"/>
        </w:rPr>
        <w:t>subjectOf</w:t>
      </w:r>
      <w:proofErr w:type="gramEnd"/>
      <w:r w:rsidRPr="002E6A0B">
        <w:rPr>
          <w:sz w:val="23"/>
          <w:szCs w:val="23"/>
        </w:rPr>
        <w:t>&gt;</w:t>
      </w:r>
    </w:p>
    <w:p w:rsidR="002E6A0B" w:rsidRPr="002E6A0B" w:rsidRDefault="002E6A0B" w:rsidP="002E6A0B">
      <w:pPr>
        <w:pStyle w:val="Default"/>
        <w:ind w:left="576"/>
        <w:rPr>
          <w:sz w:val="23"/>
          <w:szCs w:val="23"/>
        </w:rPr>
      </w:pPr>
      <w:r w:rsidRPr="002E6A0B">
        <w:rPr>
          <w:sz w:val="23"/>
          <w:szCs w:val="23"/>
        </w:rPr>
        <w:t>&lt;</w:t>
      </w:r>
      <w:proofErr w:type="gramStart"/>
      <w:r w:rsidRPr="002E6A0B">
        <w:rPr>
          <w:sz w:val="23"/>
          <w:szCs w:val="23"/>
        </w:rPr>
        <w:t>characteristic</w:t>
      </w:r>
      <w:proofErr w:type="gramEnd"/>
      <w:r w:rsidRPr="002E6A0B">
        <w:rPr>
          <w:sz w:val="23"/>
          <w:szCs w:val="23"/>
        </w:rPr>
        <w:t>&gt;</w:t>
      </w:r>
    </w:p>
    <w:p w:rsidR="002E6A0B" w:rsidRPr="002E6A0B" w:rsidRDefault="002E6A0B" w:rsidP="002E6A0B">
      <w:pPr>
        <w:pStyle w:val="Default"/>
        <w:ind w:left="864"/>
        <w:rPr>
          <w:sz w:val="23"/>
          <w:szCs w:val="23"/>
        </w:rPr>
      </w:pPr>
      <w:r w:rsidRPr="002E6A0B">
        <w:rPr>
          <w:sz w:val="23"/>
          <w:szCs w:val="23"/>
        </w:rPr>
        <w:t>&lt;code code="</w:t>
      </w:r>
      <w:r>
        <w:rPr>
          <w:sz w:val="23"/>
          <w:szCs w:val="23"/>
        </w:rPr>
        <w:t>1</w:t>
      </w:r>
      <w:r w:rsidR="006B3365">
        <w:rPr>
          <w:sz w:val="23"/>
          <w:szCs w:val="23"/>
        </w:rPr>
        <w:t>5</w:t>
      </w:r>
      <w:r w:rsidRPr="002E6A0B">
        <w:rPr>
          <w:sz w:val="23"/>
          <w:szCs w:val="23"/>
        </w:rPr>
        <w:t>" codeSystem="2.16.840.1.113883.2.20.6.23"</w:t>
      </w:r>
      <w:r>
        <w:rPr>
          <w:sz w:val="23"/>
          <w:szCs w:val="23"/>
        </w:rPr>
        <w:t xml:space="preserve"> displayName=</w:t>
      </w:r>
      <w:r w:rsidR="00E42CF9" w:rsidRPr="002E6A0B">
        <w:rPr>
          <w:sz w:val="23"/>
          <w:szCs w:val="23"/>
        </w:rPr>
        <w:t>"</w:t>
      </w:r>
      <w:r w:rsidRPr="002E6A0B">
        <w:rPr>
          <w:sz w:val="23"/>
          <w:szCs w:val="23"/>
        </w:rPr>
        <w:t>Therapeutic Class</w:t>
      </w:r>
      <w:r w:rsidR="00E42CF9" w:rsidRPr="002E6A0B">
        <w:rPr>
          <w:sz w:val="23"/>
          <w:szCs w:val="23"/>
        </w:rPr>
        <w:t>"</w:t>
      </w:r>
      <w:r w:rsidRPr="002E6A0B">
        <w:rPr>
          <w:sz w:val="23"/>
          <w:szCs w:val="23"/>
        </w:rPr>
        <w:t xml:space="preserve">/&gt; </w:t>
      </w:r>
    </w:p>
    <w:p w:rsidR="002E6A0B" w:rsidRPr="002E6A0B" w:rsidRDefault="002E6A0B" w:rsidP="002E6A0B">
      <w:pPr>
        <w:pStyle w:val="Default"/>
        <w:ind w:left="864"/>
        <w:rPr>
          <w:sz w:val="23"/>
          <w:szCs w:val="23"/>
        </w:rPr>
      </w:pPr>
      <w:r w:rsidRPr="002E6A0B">
        <w:rPr>
          <w:sz w:val="23"/>
          <w:szCs w:val="23"/>
        </w:rPr>
        <w:lastRenderedPageBreak/>
        <w:t>&lt;value code="</w:t>
      </w:r>
      <w:r w:rsidRPr="002676CC">
        <w:rPr>
          <w:sz w:val="23"/>
          <w:szCs w:val="23"/>
        </w:rPr>
        <w:t xml:space="preserve"> </w:t>
      </w:r>
      <w:r w:rsidRPr="002E6A0B">
        <w:rPr>
          <w:sz w:val="23"/>
          <w:szCs w:val="23"/>
        </w:rPr>
        <w:t>A01AA51" codeSystem="2.16.840.1.113883.2.20.6.6" displayName="Sodium Fluoride, Combinations" xsi</w:t>
      </w:r>
      <w:proofErr w:type="gramStart"/>
      <w:r w:rsidRPr="002E6A0B">
        <w:rPr>
          <w:sz w:val="23"/>
          <w:szCs w:val="23"/>
        </w:rPr>
        <w:t>:type</w:t>
      </w:r>
      <w:proofErr w:type="gramEnd"/>
      <w:r w:rsidRPr="002E6A0B">
        <w:rPr>
          <w:sz w:val="23"/>
          <w:szCs w:val="23"/>
        </w:rPr>
        <w:t>="CE"</w:t>
      </w:r>
      <w:r w:rsidR="00DF26A4">
        <w:rPr>
          <w:sz w:val="23"/>
          <w:szCs w:val="23"/>
        </w:rPr>
        <w:t>/</w:t>
      </w:r>
      <w:r w:rsidRPr="002E6A0B">
        <w:rPr>
          <w:sz w:val="23"/>
          <w:szCs w:val="23"/>
        </w:rPr>
        <w:t>&gt;</w:t>
      </w:r>
    </w:p>
    <w:p w:rsidR="002E6A0B" w:rsidRPr="002E6A0B" w:rsidRDefault="002E6A0B" w:rsidP="002E6A0B">
      <w:pPr>
        <w:pStyle w:val="Default"/>
        <w:ind w:left="576"/>
        <w:rPr>
          <w:sz w:val="23"/>
          <w:szCs w:val="23"/>
        </w:rPr>
      </w:pPr>
      <w:r w:rsidRPr="002E6A0B">
        <w:rPr>
          <w:sz w:val="23"/>
          <w:szCs w:val="23"/>
        </w:rPr>
        <w:t>&lt;/characteristic&gt;</w:t>
      </w:r>
    </w:p>
    <w:p w:rsidR="002E6A0B" w:rsidRPr="002E6A0B" w:rsidRDefault="002E6A0B" w:rsidP="002E6A0B">
      <w:pPr>
        <w:pStyle w:val="Default"/>
        <w:ind w:left="288"/>
        <w:rPr>
          <w:sz w:val="23"/>
          <w:szCs w:val="23"/>
        </w:rPr>
      </w:pPr>
      <w:r w:rsidRPr="002E6A0B">
        <w:rPr>
          <w:sz w:val="23"/>
          <w:szCs w:val="23"/>
        </w:rPr>
        <w:t>&lt;/subjectOf&gt;</w:t>
      </w:r>
    </w:p>
    <w:p w:rsidR="002E6A0B" w:rsidRPr="002E6A0B" w:rsidRDefault="002E6A0B" w:rsidP="002E6A0B">
      <w:pPr>
        <w:pStyle w:val="Default"/>
        <w:ind w:left="288"/>
        <w:rPr>
          <w:sz w:val="23"/>
          <w:szCs w:val="23"/>
        </w:rPr>
      </w:pPr>
      <w:r w:rsidRPr="002E6A0B">
        <w:rPr>
          <w:sz w:val="23"/>
          <w:szCs w:val="23"/>
        </w:rPr>
        <w:t>&lt;</w:t>
      </w:r>
      <w:proofErr w:type="gramStart"/>
      <w:r w:rsidRPr="002E6A0B">
        <w:rPr>
          <w:sz w:val="23"/>
          <w:szCs w:val="23"/>
        </w:rPr>
        <w:t>subjectOf</w:t>
      </w:r>
      <w:proofErr w:type="gramEnd"/>
      <w:r w:rsidRPr="002E6A0B">
        <w:rPr>
          <w:sz w:val="23"/>
          <w:szCs w:val="23"/>
        </w:rPr>
        <w:t>&gt;</w:t>
      </w:r>
    </w:p>
    <w:p w:rsidR="002E6A0B" w:rsidRPr="002E6A0B" w:rsidRDefault="002E6A0B" w:rsidP="002E6A0B">
      <w:pPr>
        <w:pStyle w:val="Default"/>
        <w:ind w:left="576"/>
        <w:rPr>
          <w:sz w:val="23"/>
          <w:szCs w:val="23"/>
        </w:rPr>
      </w:pPr>
      <w:r w:rsidRPr="002E6A0B">
        <w:rPr>
          <w:sz w:val="23"/>
          <w:szCs w:val="23"/>
        </w:rPr>
        <w:t>&lt;</w:t>
      </w:r>
      <w:proofErr w:type="gramStart"/>
      <w:r w:rsidRPr="002E6A0B">
        <w:rPr>
          <w:sz w:val="23"/>
          <w:szCs w:val="23"/>
        </w:rPr>
        <w:t>characteristic</w:t>
      </w:r>
      <w:proofErr w:type="gramEnd"/>
      <w:r w:rsidRPr="002E6A0B">
        <w:rPr>
          <w:sz w:val="23"/>
          <w:szCs w:val="23"/>
        </w:rPr>
        <w:t>&gt;</w:t>
      </w:r>
    </w:p>
    <w:p w:rsidR="002E6A0B" w:rsidRPr="002E6A0B" w:rsidRDefault="002E6A0B" w:rsidP="002E6A0B">
      <w:pPr>
        <w:pStyle w:val="Default"/>
        <w:ind w:left="864"/>
        <w:rPr>
          <w:sz w:val="23"/>
          <w:szCs w:val="23"/>
        </w:rPr>
      </w:pPr>
      <w:r w:rsidRPr="002E6A0B">
        <w:rPr>
          <w:sz w:val="23"/>
          <w:szCs w:val="23"/>
        </w:rPr>
        <w:t>&lt;code code="</w:t>
      </w:r>
      <w:r>
        <w:rPr>
          <w:sz w:val="23"/>
          <w:szCs w:val="23"/>
        </w:rPr>
        <w:t>1</w:t>
      </w:r>
      <w:r w:rsidR="006B3365">
        <w:rPr>
          <w:sz w:val="23"/>
          <w:szCs w:val="23"/>
        </w:rPr>
        <w:t>5</w:t>
      </w:r>
      <w:r w:rsidRPr="002E6A0B">
        <w:rPr>
          <w:sz w:val="23"/>
          <w:szCs w:val="23"/>
        </w:rPr>
        <w:t xml:space="preserve">" codeSystem="2.16.840.1.113883.2.20.6.23" displayName=”Therapeutic Class”/&gt; </w:t>
      </w:r>
    </w:p>
    <w:p w:rsidR="002E6A0B" w:rsidRPr="002E6A0B" w:rsidRDefault="002E6A0B" w:rsidP="002E6A0B">
      <w:pPr>
        <w:pStyle w:val="Default"/>
        <w:ind w:left="864"/>
        <w:rPr>
          <w:sz w:val="23"/>
          <w:szCs w:val="23"/>
        </w:rPr>
      </w:pPr>
      <w:r w:rsidRPr="002E6A0B">
        <w:rPr>
          <w:sz w:val="23"/>
          <w:szCs w:val="23"/>
        </w:rPr>
        <w:t>&lt;value code="</w:t>
      </w:r>
      <w:r w:rsidRPr="002676CC">
        <w:rPr>
          <w:sz w:val="23"/>
          <w:szCs w:val="23"/>
        </w:rPr>
        <w:t xml:space="preserve"> </w:t>
      </w:r>
      <w:r w:rsidRPr="002E6A0B">
        <w:rPr>
          <w:sz w:val="23"/>
          <w:szCs w:val="23"/>
        </w:rPr>
        <w:t>A03CA02" codeSystem="2.16.840.1.113883.2.20.6.6" displayName="</w:t>
      </w:r>
      <w:r w:rsidRPr="002676CC">
        <w:rPr>
          <w:sz w:val="23"/>
          <w:szCs w:val="23"/>
        </w:rPr>
        <w:t xml:space="preserve"> </w:t>
      </w:r>
      <w:r w:rsidRPr="002E6A0B">
        <w:rPr>
          <w:sz w:val="23"/>
          <w:szCs w:val="23"/>
        </w:rPr>
        <w:t>Clidinium And Psycholeptics" xsi</w:t>
      </w:r>
      <w:proofErr w:type="gramStart"/>
      <w:r w:rsidRPr="002E6A0B">
        <w:rPr>
          <w:sz w:val="23"/>
          <w:szCs w:val="23"/>
        </w:rPr>
        <w:t>:type</w:t>
      </w:r>
      <w:proofErr w:type="gramEnd"/>
      <w:r w:rsidRPr="002E6A0B">
        <w:rPr>
          <w:sz w:val="23"/>
          <w:szCs w:val="23"/>
        </w:rPr>
        <w:t>="CE"</w:t>
      </w:r>
      <w:r w:rsidR="00DF26A4">
        <w:rPr>
          <w:sz w:val="23"/>
          <w:szCs w:val="23"/>
        </w:rPr>
        <w:t>/</w:t>
      </w:r>
      <w:r w:rsidRPr="002E6A0B">
        <w:rPr>
          <w:sz w:val="23"/>
          <w:szCs w:val="23"/>
        </w:rPr>
        <w:t>&gt;</w:t>
      </w:r>
    </w:p>
    <w:p w:rsidR="002E6A0B" w:rsidRPr="002E6A0B" w:rsidRDefault="002E6A0B" w:rsidP="002E6A0B">
      <w:pPr>
        <w:pStyle w:val="Default"/>
        <w:ind w:left="576"/>
        <w:rPr>
          <w:sz w:val="23"/>
          <w:szCs w:val="23"/>
        </w:rPr>
      </w:pPr>
      <w:r w:rsidRPr="002E6A0B">
        <w:rPr>
          <w:sz w:val="23"/>
          <w:szCs w:val="23"/>
        </w:rPr>
        <w:t>&lt;/characteristic&gt;</w:t>
      </w:r>
    </w:p>
    <w:p w:rsidR="002E6A0B" w:rsidRPr="002E6A0B" w:rsidRDefault="002E6A0B" w:rsidP="002E6A0B">
      <w:pPr>
        <w:pStyle w:val="Default"/>
        <w:ind w:left="288"/>
        <w:rPr>
          <w:sz w:val="23"/>
          <w:szCs w:val="23"/>
        </w:rPr>
      </w:pPr>
      <w:r w:rsidRPr="002E6A0B">
        <w:rPr>
          <w:sz w:val="23"/>
          <w:szCs w:val="23"/>
        </w:rPr>
        <w:t>&lt;/subjectOf&gt;</w:t>
      </w:r>
    </w:p>
    <w:p w:rsidR="00F67C8B" w:rsidRDefault="00F67C8B" w:rsidP="00F67C8B">
      <w:pPr>
        <w:pStyle w:val="Default"/>
        <w:rPr>
          <w:rFonts w:ascii="Courier New" w:hAnsi="Courier New" w:cs="Courier New"/>
          <w:sz w:val="18"/>
          <w:szCs w:val="18"/>
        </w:rPr>
      </w:pPr>
    </w:p>
    <w:p w:rsidR="002676CC" w:rsidRDefault="002676CC" w:rsidP="001D67E2">
      <w:pPr>
        <w:pStyle w:val="Heading3"/>
      </w:pPr>
      <w:r w:rsidRPr="001D67E2">
        <w:t>Validation</w:t>
      </w:r>
    </w:p>
    <w:p w:rsidR="001D67E2" w:rsidRDefault="00AF1C00" w:rsidP="002676CC">
      <w:pPr>
        <w:rPr>
          <w:lang w:val="en-US"/>
        </w:rPr>
      </w:pPr>
      <w:r>
        <w:rPr>
          <w:lang w:val="en-US"/>
        </w:rPr>
        <w:t>There are 2 types of validation, general and element specific.</w:t>
      </w:r>
    </w:p>
    <w:p w:rsidR="002676CC" w:rsidRPr="002676CC" w:rsidRDefault="002676CC" w:rsidP="002676CC">
      <w:pPr>
        <w:rPr>
          <w:lang w:val="en-US"/>
        </w:rPr>
      </w:pPr>
    </w:p>
    <w:p w:rsidR="00F67C8B" w:rsidRDefault="00F67C8B" w:rsidP="002676CC">
      <w:pPr>
        <w:pStyle w:val="Heading4"/>
      </w:pPr>
      <w:r>
        <w:t>General Validation</w:t>
      </w:r>
    </w:p>
    <w:p w:rsidR="00AF1C00" w:rsidRDefault="00AF1C00" w:rsidP="00AF1C00">
      <w:pPr>
        <w:rPr>
          <w:lang w:val="en-US"/>
        </w:rPr>
      </w:pPr>
      <w:r>
        <w:rPr>
          <w:lang w:val="en-US"/>
        </w:rPr>
        <w:t>Outlined below are non-element specific product data validation aspects</w:t>
      </w:r>
    </w:p>
    <w:p w:rsidR="00AF1C00" w:rsidRPr="00AF1C00" w:rsidRDefault="00AF1C00" w:rsidP="00AF1C00"/>
    <w:p w:rsidR="00AF1C00" w:rsidRDefault="00AF1C00" w:rsidP="00AF1C00">
      <w:pPr>
        <w:pStyle w:val="Default"/>
        <w:numPr>
          <w:ilvl w:val="0"/>
          <w:numId w:val="15"/>
        </w:numPr>
        <w:rPr>
          <w:sz w:val="23"/>
          <w:szCs w:val="23"/>
        </w:rPr>
      </w:pPr>
      <w:commentRangeStart w:id="127"/>
      <w:r>
        <w:rPr>
          <w:sz w:val="23"/>
          <w:szCs w:val="23"/>
        </w:rPr>
        <w:t xml:space="preserve">The </w:t>
      </w:r>
      <w:r w:rsidRPr="005B6A3D">
        <w:rPr>
          <w:sz w:val="23"/>
          <w:szCs w:val="23"/>
        </w:rPr>
        <w:t xml:space="preserve">outer package description </w:t>
      </w:r>
      <w:r>
        <w:rPr>
          <w:sz w:val="23"/>
          <w:szCs w:val="23"/>
        </w:rPr>
        <w:t xml:space="preserve">for a product shall detail the </w:t>
      </w:r>
      <w:r w:rsidRPr="005B6A3D">
        <w:rPr>
          <w:sz w:val="23"/>
          <w:szCs w:val="23"/>
        </w:rPr>
        <w:t xml:space="preserve">production quantity characteristic. </w:t>
      </w:r>
      <w:commentRangeEnd w:id="127"/>
      <w:r>
        <w:rPr>
          <w:rStyle w:val="CommentReference"/>
        </w:rPr>
        <w:commentReference w:id="127"/>
      </w:r>
    </w:p>
    <w:p w:rsidR="00104F74" w:rsidRDefault="00104F74" w:rsidP="00104F74">
      <w:pPr>
        <w:pStyle w:val="Default"/>
        <w:rPr>
          <w:sz w:val="23"/>
          <w:szCs w:val="23"/>
        </w:rPr>
      </w:pPr>
    </w:p>
    <w:p w:rsidR="00AF1C00" w:rsidRDefault="00AF1C00" w:rsidP="00AF1C00">
      <w:pPr>
        <w:pStyle w:val="Default"/>
        <w:ind w:left="360"/>
        <w:rPr>
          <w:sz w:val="23"/>
          <w:szCs w:val="23"/>
        </w:rPr>
      </w:pPr>
    </w:p>
    <w:p w:rsidR="00F67C8B" w:rsidRDefault="00F67C8B" w:rsidP="00F67C8B">
      <w:pPr>
        <w:pStyle w:val="Heading4"/>
      </w:pPr>
      <w:r>
        <w:t>Element Level Validation</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F2902" w:rsidRPr="00675DAA" w:rsidTr="00122FE2">
        <w:trPr>
          <w:cantSplit/>
          <w:trHeight w:val="580"/>
          <w:tblHeader/>
        </w:trPr>
        <w:tc>
          <w:tcPr>
            <w:tcW w:w="2358" w:type="dxa"/>
            <w:shd w:val="clear" w:color="auto" w:fill="808080"/>
          </w:tcPr>
          <w:p w:rsidR="003F2902" w:rsidRPr="000445D1" w:rsidRDefault="003F2902" w:rsidP="0080029F">
            <w:r w:rsidRPr="00675DAA">
              <w:t>Element</w:t>
            </w:r>
          </w:p>
        </w:tc>
        <w:tc>
          <w:tcPr>
            <w:tcW w:w="1260" w:type="dxa"/>
            <w:shd w:val="clear" w:color="auto" w:fill="808080"/>
          </w:tcPr>
          <w:p w:rsidR="003F2902" w:rsidRPr="00675DAA" w:rsidRDefault="003F2902" w:rsidP="0080029F">
            <w:r w:rsidRPr="00675DAA">
              <w:t>Attribute</w:t>
            </w:r>
          </w:p>
        </w:tc>
        <w:tc>
          <w:tcPr>
            <w:tcW w:w="1260" w:type="dxa"/>
            <w:shd w:val="clear" w:color="auto" w:fill="808080"/>
          </w:tcPr>
          <w:p w:rsidR="003F2902" w:rsidRPr="000445D1" w:rsidRDefault="003F2902" w:rsidP="0080029F">
            <w:r w:rsidRPr="00675DAA">
              <w:t>Cardinality</w:t>
            </w:r>
          </w:p>
        </w:tc>
        <w:tc>
          <w:tcPr>
            <w:tcW w:w="1350" w:type="dxa"/>
            <w:shd w:val="clear" w:color="auto" w:fill="808080"/>
          </w:tcPr>
          <w:p w:rsidR="003F2902" w:rsidRPr="00675DAA" w:rsidRDefault="003F2902" w:rsidP="0080029F">
            <w:r w:rsidRPr="00675DAA">
              <w:t>Value(s) Allowed</w:t>
            </w:r>
          </w:p>
          <w:p w:rsidR="003F2902" w:rsidRPr="00675DAA" w:rsidRDefault="003F2902" w:rsidP="0080029F">
            <w:r w:rsidRPr="00675DAA">
              <w:t>Examples</w:t>
            </w:r>
          </w:p>
        </w:tc>
        <w:tc>
          <w:tcPr>
            <w:tcW w:w="3330" w:type="dxa"/>
            <w:shd w:val="clear" w:color="auto" w:fill="808080"/>
          </w:tcPr>
          <w:p w:rsidR="003F2902" w:rsidRPr="00675DAA" w:rsidRDefault="003F2902" w:rsidP="0080029F">
            <w:r w:rsidRPr="00675DAA">
              <w:t>Description</w:t>
            </w:r>
          </w:p>
          <w:p w:rsidR="003F2902" w:rsidRPr="00675DAA" w:rsidRDefault="003F2902" w:rsidP="0080029F">
            <w:r w:rsidRPr="00675DAA">
              <w:t>Instructions</w:t>
            </w:r>
          </w:p>
        </w:tc>
      </w:tr>
      <w:tr w:rsidR="003F2902" w:rsidRPr="00675DAA" w:rsidTr="00122FE2">
        <w:trPr>
          <w:cantSplit/>
        </w:trPr>
        <w:tc>
          <w:tcPr>
            <w:tcW w:w="2358" w:type="dxa"/>
          </w:tcPr>
          <w:p w:rsidR="002A6DAC" w:rsidRPr="00CE7EFF" w:rsidRDefault="002A6DAC" w:rsidP="0080029F">
            <w:pPr>
              <w:rPr>
                <w:lang w:val="fr-CA"/>
              </w:rPr>
            </w:pPr>
            <w:r w:rsidRPr="00CE7EFF">
              <w:rPr>
                <w:lang w:val="fr-CA"/>
              </w:rPr>
              <w:t>component.structuredBody.component[section/code</w:t>
            </w:r>
            <w:r w:rsidR="006E3C49" w:rsidRPr="00CE7EFF">
              <w:rPr>
                <w:lang w:val="fr-CA"/>
              </w:rPr>
              <w:t>/@code = “48780-1”].</w:t>
            </w:r>
            <w:r w:rsidRPr="00CE7EFF">
              <w:rPr>
                <w:lang w:val="fr-CA"/>
              </w:rPr>
              <w:t>section</w:t>
            </w:r>
          </w:p>
          <w:p w:rsidR="003F2902" w:rsidRPr="00CE7EFF" w:rsidRDefault="003F2902" w:rsidP="0080029F">
            <w:pPr>
              <w:rPr>
                <w:lang w:val="fr-CA"/>
              </w:rPr>
            </w:pPr>
          </w:p>
        </w:tc>
        <w:tc>
          <w:tcPr>
            <w:tcW w:w="1260" w:type="dxa"/>
            <w:shd w:val="clear" w:color="auto" w:fill="D9D9D9"/>
          </w:tcPr>
          <w:p w:rsidR="003F2902" w:rsidRPr="00675DAA" w:rsidRDefault="003F2902" w:rsidP="0080029F">
            <w:r w:rsidRPr="00675DAA">
              <w:t>N/A</w:t>
            </w:r>
          </w:p>
        </w:tc>
        <w:tc>
          <w:tcPr>
            <w:tcW w:w="1260" w:type="dxa"/>
            <w:shd w:val="clear" w:color="auto" w:fill="D9D9D9"/>
          </w:tcPr>
          <w:p w:rsidR="003F2902" w:rsidRPr="00675DAA" w:rsidRDefault="003F2902" w:rsidP="0080029F">
            <w:r w:rsidRPr="00675DAA">
              <w:t>1:1</w:t>
            </w:r>
          </w:p>
        </w:tc>
        <w:tc>
          <w:tcPr>
            <w:tcW w:w="1350" w:type="dxa"/>
            <w:shd w:val="clear" w:color="auto" w:fill="D9D9D9"/>
          </w:tcPr>
          <w:p w:rsidR="003F2902" w:rsidRPr="00675DAA" w:rsidRDefault="003F2902" w:rsidP="0080029F"/>
        </w:tc>
        <w:tc>
          <w:tcPr>
            <w:tcW w:w="3330" w:type="dxa"/>
            <w:shd w:val="clear" w:color="auto" w:fill="D9D9D9"/>
          </w:tcPr>
          <w:p w:rsidR="003F2902" w:rsidRPr="00675DAA" w:rsidRDefault="00104F74" w:rsidP="00104F74">
            <w:r>
              <w:t xml:space="preserve">This relates to the </w:t>
            </w:r>
            <w:r w:rsidRPr="00104F74">
              <w:t>SPL product data elements section</w:t>
            </w:r>
            <w:r>
              <w:t xml:space="preserve"> (OID: </w:t>
            </w:r>
            <w:r w:rsidRPr="00104F74">
              <w:t xml:space="preserve">2.16.840.1.113883.2.20.6.8 </w:t>
            </w:r>
            <w:r w:rsidR="006E3C49">
              <w:t>code: 48780-1</w:t>
            </w:r>
            <w:r>
              <w:t>)</w:t>
            </w:r>
          </w:p>
        </w:tc>
      </w:tr>
      <w:tr w:rsidR="003F2902" w:rsidRPr="00675DAA" w:rsidTr="00122FE2">
        <w:trPr>
          <w:cantSplit/>
        </w:trPr>
        <w:tc>
          <w:tcPr>
            <w:tcW w:w="2358" w:type="dxa"/>
            <w:shd w:val="clear" w:color="auto" w:fill="808080"/>
          </w:tcPr>
          <w:p w:rsidR="003F2902" w:rsidRPr="00675DAA" w:rsidRDefault="003F2902" w:rsidP="0080029F">
            <w:r w:rsidRPr="00675DAA">
              <w:lastRenderedPageBreak/>
              <w:t>Conformance</w:t>
            </w:r>
          </w:p>
        </w:tc>
        <w:tc>
          <w:tcPr>
            <w:tcW w:w="7200" w:type="dxa"/>
            <w:gridSpan w:val="4"/>
          </w:tcPr>
          <w:p w:rsidR="003F2902" w:rsidRDefault="003F2902" w:rsidP="0043437F">
            <w:pPr>
              <w:pStyle w:val="ListParagraph"/>
              <w:numPr>
                <w:ilvl w:val="0"/>
                <w:numId w:val="52"/>
              </w:numPr>
            </w:pPr>
            <w:r>
              <w:t>There is an section element</w:t>
            </w:r>
          </w:p>
          <w:p w:rsidR="003F2902" w:rsidRPr="00C13369" w:rsidRDefault="003F2902" w:rsidP="0043437F">
            <w:pPr>
              <w:pStyle w:val="ListParagraph"/>
              <w:numPr>
                <w:ilvl w:val="0"/>
                <w:numId w:val="194"/>
              </w:num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p>
          <w:p w:rsidR="003F2902" w:rsidRDefault="003F2902" w:rsidP="0080029F">
            <w:pPr>
              <w:pStyle w:val="ListParagraph"/>
            </w:pPr>
          </w:p>
          <w:p w:rsidR="003F2902" w:rsidRDefault="003F2902" w:rsidP="0043437F">
            <w:pPr>
              <w:pStyle w:val="ListParagraph"/>
              <w:numPr>
                <w:ilvl w:val="0"/>
                <w:numId w:val="52"/>
              </w:numPr>
            </w:pPr>
            <w:r>
              <w:t>There is an id element</w:t>
            </w:r>
          </w:p>
          <w:p w:rsidR="003F2902" w:rsidRPr="00B069B8" w:rsidRDefault="003F2902" w:rsidP="0043437F">
            <w:pPr>
              <w:pStyle w:val="ListParagraph"/>
              <w:numPr>
                <w:ilvl w:val="0"/>
                <w:numId w:val="195"/>
              </w:numPr>
              <w:rPr>
                <w:highlight w:val="white"/>
              </w:rPr>
            </w:pPr>
            <w:r w:rsidRPr="00152BBC">
              <w:rPr>
                <w:highlight w:val="white"/>
              </w:rPr>
              <w:t>Informational only (validation aspects are detailed at the element level).</w:t>
            </w:r>
          </w:p>
          <w:p w:rsidR="003F2902" w:rsidRDefault="003F2902" w:rsidP="0080029F">
            <w:pPr>
              <w:pStyle w:val="ListParagraph"/>
            </w:pPr>
          </w:p>
          <w:p w:rsidR="003F2902" w:rsidRDefault="003F2902" w:rsidP="0043437F">
            <w:pPr>
              <w:pStyle w:val="ListParagraph"/>
              <w:numPr>
                <w:ilvl w:val="0"/>
                <w:numId w:val="52"/>
              </w:numPr>
            </w:pPr>
            <w:r>
              <w:t>There is a code element</w:t>
            </w:r>
          </w:p>
          <w:p w:rsidR="003F2902" w:rsidRPr="00B069B8" w:rsidRDefault="003F2902" w:rsidP="0043437F">
            <w:pPr>
              <w:pStyle w:val="ListParagraph"/>
              <w:numPr>
                <w:ilvl w:val="0"/>
                <w:numId w:val="197"/>
              </w:numPr>
              <w:rPr>
                <w:highlight w:val="white"/>
              </w:rPr>
            </w:pPr>
            <w:r w:rsidRPr="00152BBC">
              <w:rPr>
                <w:highlight w:val="white"/>
              </w:rPr>
              <w:t>Informational only (validation aspects are detailed at the element level).</w:t>
            </w:r>
          </w:p>
          <w:p w:rsidR="003F2902" w:rsidRDefault="003F2902" w:rsidP="0080029F">
            <w:pPr>
              <w:pStyle w:val="ListParagraph"/>
            </w:pPr>
          </w:p>
          <w:p w:rsidR="003F2902" w:rsidRDefault="003F2902" w:rsidP="0043437F">
            <w:pPr>
              <w:pStyle w:val="ListParagraph"/>
              <w:numPr>
                <w:ilvl w:val="0"/>
                <w:numId w:val="52"/>
              </w:numPr>
            </w:pPr>
            <w:r>
              <w:t>There is an title element</w:t>
            </w:r>
          </w:p>
          <w:p w:rsidR="003F2902" w:rsidRPr="00B069B8" w:rsidRDefault="003F2902" w:rsidP="0043437F">
            <w:pPr>
              <w:pStyle w:val="ListParagraph"/>
              <w:numPr>
                <w:ilvl w:val="0"/>
                <w:numId w:val="196"/>
              </w:numPr>
              <w:rPr>
                <w:highlight w:val="white"/>
              </w:rPr>
            </w:pPr>
            <w:r w:rsidRPr="00152BBC">
              <w:rPr>
                <w:highlight w:val="white"/>
              </w:rPr>
              <w:t>Informational only (validation aspects are detailed at the element level).</w:t>
            </w:r>
          </w:p>
          <w:p w:rsidR="003F2902" w:rsidRDefault="003F2902" w:rsidP="0080029F">
            <w:pPr>
              <w:pStyle w:val="ListParagraph"/>
            </w:pPr>
          </w:p>
          <w:p w:rsidR="003F2902" w:rsidRDefault="003F2902" w:rsidP="0043437F">
            <w:pPr>
              <w:pStyle w:val="ListParagraph"/>
              <w:numPr>
                <w:ilvl w:val="0"/>
                <w:numId w:val="52"/>
              </w:numPr>
            </w:pPr>
            <w:r>
              <w:t>There is an text element</w:t>
            </w:r>
          </w:p>
          <w:p w:rsidR="003F2902" w:rsidRPr="00B069B8" w:rsidRDefault="003F2902" w:rsidP="0043437F">
            <w:pPr>
              <w:pStyle w:val="ListParagraph"/>
              <w:numPr>
                <w:ilvl w:val="0"/>
                <w:numId w:val="199"/>
              </w:numPr>
              <w:rPr>
                <w:highlight w:val="white"/>
              </w:rPr>
            </w:pPr>
            <w:r w:rsidRPr="00152BBC">
              <w:rPr>
                <w:highlight w:val="white"/>
              </w:rPr>
              <w:t>Informational only (validation aspects are detailed at the element level).</w:t>
            </w:r>
          </w:p>
          <w:p w:rsidR="003F2902" w:rsidRDefault="003F2902" w:rsidP="0080029F">
            <w:pPr>
              <w:pStyle w:val="ListParagraph"/>
            </w:pPr>
          </w:p>
          <w:p w:rsidR="003F2902" w:rsidRDefault="003F2902" w:rsidP="0043437F">
            <w:pPr>
              <w:pStyle w:val="ListParagraph"/>
              <w:numPr>
                <w:ilvl w:val="0"/>
                <w:numId w:val="52"/>
              </w:numPr>
            </w:pPr>
            <w:r>
              <w:t xml:space="preserve">There is an </w:t>
            </w:r>
            <w:r w:rsidRPr="00152BBC">
              <w:t xml:space="preserve">effectiveTime </w:t>
            </w:r>
            <w:r>
              <w:t>element</w:t>
            </w:r>
          </w:p>
          <w:p w:rsidR="003F2902" w:rsidRPr="00B069B8" w:rsidRDefault="003F2902" w:rsidP="0043437F">
            <w:pPr>
              <w:pStyle w:val="ListParagraph"/>
              <w:numPr>
                <w:ilvl w:val="0"/>
                <w:numId w:val="198"/>
              </w:numPr>
              <w:rPr>
                <w:highlight w:val="white"/>
              </w:rPr>
            </w:pPr>
            <w:r w:rsidRPr="00152BBC">
              <w:rPr>
                <w:highlight w:val="white"/>
              </w:rPr>
              <w:t>Informational only (validation aspects are detailed at the element level).</w:t>
            </w:r>
          </w:p>
          <w:p w:rsidR="003F2902" w:rsidRDefault="003F2902" w:rsidP="0080029F">
            <w:pPr>
              <w:pStyle w:val="ListParagraph"/>
            </w:pPr>
          </w:p>
          <w:p w:rsidR="003F2902" w:rsidRDefault="003F2902" w:rsidP="0043437F">
            <w:pPr>
              <w:pStyle w:val="ListParagraph"/>
              <w:numPr>
                <w:ilvl w:val="0"/>
                <w:numId w:val="52"/>
              </w:numPr>
            </w:pPr>
            <w:r>
              <w:t xml:space="preserve">There is an </w:t>
            </w:r>
            <w:r w:rsidRPr="00152BBC">
              <w:t>subject</w:t>
            </w:r>
            <w:r>
              <w:t xml:space="preserve"> element</w:t>
            </w:r>
          </w:p>
          <w:p w:rsidR="003F2902" w:rsidRPr="00675DAA" w:rsidRDefault="003F2902" w:rsidP="0043437F">
            <w:pPr>
              <w:pStyle w:val="ListParagraph"/>
              <w:numPr>
                <w:ilvl w:val="0"/>
                <w:numId w:val="200"/>
              </w:numPr>
            </w:pPr>
            <w:r w:rsidRPr="00152BBC">
              <w:rPr>
                <w:highlight w:val="white"/>
              </w:rPr>
              <w:t>Informational only (validation aspects are detailed at the element level).</w:t>
            </w:r>
          </w:p>
        </w:tc>
      </w:tr>
    </w:tbl>
    <w:p w:rsidR="003F2902" w:rsidRPr="00675DAA" w:rsidRDefault="003F2902"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F2902" w:rsidRPr="00675DAA" w:rsidTr="00122FE2">
        <w:trPr>
          <w:cantSplit/>
          <w:trHeight w:val="580"/>
          <w:tblHeader/>
        </w:trPr>
        <w:tc>
          <w:tcPr>
            <w:tcW w:w="2358" w:type="dxa"/>
            <w:shd w:val="clear" w:color="auto" w:fill="808080"/>
          </w:tcPr>
          <w:p w:rsidR="003F2902" w:rsidRPr="000445D1" w:rsidRDefault="003F2902" w:rsidP="0080029F">
            <w:r w:rsidRPr="00675DAA">
              <w:t>Element</w:t>
            </w:r>
          </w:p>
        </w:tc>
        <w:tc>
          <w:tcPr>
            <w:tcW w:w="1260" w:type="dxa"/>
            <w:shd w:val="clear" w:color="auto" w:fill="808080"/>
          </w:tcPr>
          <w:p w:rsidR="003F2902" w:rsidRPr="00675DAA" w:rsidRDefault="003F2902" w:rsidP="0080029F">
            <w:r w:rsidRPr="00675DAA">
              <w:t>Attribute</w:t>
            </w:r>
          </w:p>
        </w:tc>
        <w:tc>
          <w:tcPr>
            <w:tcW w:w="1260" w:type="dxa"/>
            <w:shd w:val="clear" w:color="auto" w:fill="808080"/>
          </w:tcPr>
          <w:p w:rsidR="003F2902" w:rsidRPr="000445D1" w:rsidRDefault="003F2902" w:rsidP="0080029F">
            <w:r w:rsidRPr="00675DAA">
              <w:t>Cardinality</w:t>
            </w:r>
          </w:p>
        </w:tc>
        <w:tc>
          <w:tcPr>
            <w:tcW w:w="1350" w:type="dxa"/>
            <w:shd w:val="clear" w:color="auto" w:fill="808080"/>
          </w:tcPr>
          <w:p w:rsidR="003F2902" w:rsidRPr="00675DAA" w:rsidRDefault="003F2902" w:rsidP="0080029F">
            <w:r w:rsidRPr="00675DAA">
              <w:t>Value(s) Allowed</w:t>
            </w:r>
          </w:p>
          <w:p w:rsidR="003F2902" w:rsidRPr="00675DAA" w:rsidRDefault="003F2902" w:rsidP="0080029F">
            <w:r w:rsidRPr="00675DAA">
              <w:t>Examples</w:t>
            </w:r>
          </w:p>
        </w:tc>
        <w:tc>
          <w:tcPr>
            <w:tcW w:w="3330" w:type="dxa"/>
            <w:shd w:val="clear" w:color="auto" w:fill="808080"/>
          </w:tcPr>
          <w:p w:rsidR="003F2902" w:rsidRPr="00675DAA" w:rsidRDefault="003F2902" w:rsidP="0080029F">
            <w:r w:rsidRPr="00675DAA">
              <w:t>Description</w:t>
            </w:r>
          </w:p>
          <w:p w:rsidR="003F2902" w:rsidRPr="00675DAA" w:rsidRDefault="003F2902" w:rsidP="0080029F">
            <w:r w:rsidRPr="00675DAA">
              <w:t>Instructions</w:t>
            </w:r>
          </w:p>
        </w:tc>
      </w:tr>
      <w:tr w:rsidR="003F2902" w:rsidRPr="00675DAA" w:rsidTr="00122FE2">
        <w:trPr>
          <w:cantSplit/>
        </w:trPr>
        <w:tc>
          <w:tcPr>
            <w:tcW w:w="2358" w:type="dxa"/>
            <w:vMerge w:val="restart"/>
          </w:tcPr>
          <w:p w:rsidR="002A6DAC" w:rsidRDefault="002A6DAC" w:rsidP="002A6DAC">
            <w:r>
              <w:t>component.structuredBody.component[section/code</w:t>
            </w:r>
            <w:r w:rsidR="006E3C49">
              <w:t>/@code = “48780-1”].</w:t>
            </w:r>
            <w:r>
              <w:t>id</w:t>
            </w:r>
          </w:p>
          <w:p w:rsidR="003F2902" w:rsidRPr="00675DAA" w:rsidRDefault="003F2902" w:rsidP="0080029F"/>
        </w:tc>
        <w:tc>
          <w:tcPr>
            <w:tcW w:w="1260" w:type="dxa"/>
            <w:shd w:val="clear" w:color="auto" w:fill="D9D9D9"/>
          </w:tcPr>
          <w:p w:rsidR="003F2902" w:rsidRPr="00675DAA" w:rsidRDefault="003F2902" w:rsidP="0080029F">
            <w:r w:rsidRPr="00675DAA">
              <w:t>N/A</w:t>
            </w:r>
          </w:p>
        </w:tc>
        <w:tc>
          <w:tcPr>
            <w:tcW w:w="1260" w:type="dxa"/>
            <w:shd w:val="clear" w:color="auto" w:fill="D9D9D9"/>
          </w:tcPr>
          <w:p w:rsidR="003F2902" w:rsidRPr="00675DAA" w:rsidRDefault="003F2902" w:rsidP="0080029F">
            <w:r w:rsidRPr="00675DAA">
              <w:t>1:1</w:t>
            </w:r>
          </w:p>
        </w:tc>
        <w:tc>
          <w:tcPr>
            <w:tcW w:w="1350" w:type="dxa"/>
            <w:shd w:val="clear" w:color="auto" w:fill="D9D9D9"/>
          </w:tcPr>
          <w:p w:rsidR="003F2902" w:rsidRPr="00675DAA" w:rsidRDefault="003F2902" w:rsidP="0080029F"/>
        </w:tc>
        <w:tc>
          <w:tcPr>
            <w:tcW w:w="3330" w:type="dxa"/>
            <w:shd w:val="clear" w:color="auto" w:fill="D9D9D9"/>
          </w:tcPr>
          <w:p w:rsidR="003F2902" w:rsidRPr="00675DAA" w:rsidRDefault="00104F74" w:rsidP="00104F74">
            <w:r>
              <w:t xml:space="preserve">This relates to the id element of the </w:t>
            </w:r>
            <w:r w:rsidRPr="00104F74">
              <w:t>SPL product data elements section</w:t>
            </w:r>
            <w:r>
              <w:t xml:space="preserve"> (OID: </w:t>
            </w:r>
            <w:r w:rsidRPr="00104F74">
              <w:t xml:space="preserve">2.16.840.1.113883.2.20.6.8 </w:t>
            </w:r>
            <w:r w:rsidR="006E3C49">
              <w:t>code: 48780-1</w:t>
            </w:r>
            <w:r>
              <w:t>)</w:t>
            </w:r>
          </w:p>
        </w:tc>
      </w:tr>
      <w:tr w:rsidR="003F2902" w:rsidRPr="00675DAA" w:rsidTr="00122FE2">
        <w:trPr>
          <w:cantSplit/>
        </w:trPr>
        <w:tc>
          <w:tcPr>
            <w:tcW w:w="2358" w:type="dxa"/>
            <w:vMerge/>
          </w:tcPr>
          <w:p w:rsidR="003F2902" w:rsidRPr="00675DAA" w:rsidRDefault="003F2902" w:rsidP="0080029F"/>
        </w:tc>
        <w:tc>
          <w:tcPr>
            <w:tcW w:w="1260" w:type="dxa"/>
          </w:tcPr>
          <w:p w:rsidR="003F2902" w:rsidRPr="00675DAA" w:rsidRDefault="003F2902" w:rsidP="0080029F">
            <w:r w:rsidRPr="00675DAA">
              <w:t>root</w:t>
            </w:r>
          </w:p>
        </w:tc>
        <w:tc>
          <w:tcPr>
            <w:tcW w:w="1260" w:type="dxa"/>
          </w:tcPr>
          <w:p w:rsidR="003F2902" w:rsidRPr="00675DAA" w:rsidRDefault="003F2902" w:rsidP="0080029F">
            <w:r w:rsidRPr="00675DAA">
              <w:t>1:1</w:t>
            </w:r>
          </w:p>
        </w:tc>
        <w:tc>
          <w:tcPr>
            <w:tcW w:w="1350" w:type="dxa"/>
          </w:tcPr>
          <w:p w:rsidR="003F2902" w:rsidRPr="00675DAA" w:rsidRDefault="003F2902" w:rsidP="0080029F"/>
        </w:tc>
        <w:tc>
          <w:tcPr>
            <w:tcW w:w="3330" w:type="dxa"/>
          </w:tcPr>
          <w:p w:rsidR="003F2902" w:rsidRPr="00675DAA" w:rsidRDefault="003F2902" w:rsidP="0080029F"/>
        </w:tc>
      </w:tr>
      <w:tr w:rsidR="003F2902" w:rsidRPr="00675DAA" w:rsidTr="00122FE2">
        <w:trPr>
          <w:cantSplit/>
        </w:trPr>
        <w:tc>
          <w:tcPr>
            <w:tcW w:w="2358" w:type="dxa"/>
            <w:shd w:val="clear" w:color="auto" w:fill="808080"/>
          </w:tcPr>
          <w:p w:rsidR="003F2902" w:rsidRPr="00675DAA" w:rsidRDefault="003F2902" w:rsidP="0080029F">
            <w:r w:rsidRPr="00675DAA">
              <w:t>Conformance</w:t>
            </w:r>
          </w:p>
        </w:tc>
        <w:tc>
          <w:tcPr>
            <w:tcW w:w="7200" w:type="dxa"/>
            <w:gridSpan w:val="4"/>
          </w:tcPr>
          <w:p w:rsidR="003F2902" w:rsidRDefault="003F2902" w:rsidP="0043437F">
            <w:pPr>
              <w:pStyle w:val="ListParagraph"/>
              <w:numPr>
                <w:ilvl w:val="0"/>
                <w:numId w:val="201"/>
              </w:numPr>
            </w:pPr>
            <w:r>
              <w:t>There is an id element</w:t>
            </w:r>
          </w:p>
          <w:p w:rsidR="003F2902" w:rsidRPr="00B069B8" w:rsidRDefault="003F2902" w:rsidP="0043437F">
            <w:pPr>
              <w:pStyle w:val="ListParagraph"/>
              <w:numPr>
                <w:ilvl w:val="0"/>
                <w:numId w:val="202"/>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B069B8">
              <w:rPr>
                <w:highlight w:val="white"/>
              </w:rPr>
              <w:t>element has not been defined.</w:t>
            </w:r>
          </w:p>
          <w:p w:rsidR="003F2902" w:rsidRPr="00B069B8" w:rsidRDefault="003F2902" w:rsidP="0043437F">
            <w:pPr>
              <w:pStyle w:val="ListParagraph"/>
              <w:numPr>
                <w:ilvl w:val="0"/>
                <w:numId w:val="202"/>
              </w:numPr>
              <w:rPr>
                <w:highlight w:val="white"/>
              </w:rPr>
            </w:pPr>
            <w:r>
              <w:rPr>
                <w:highlight w:val="white"/>
              </w:rPr>
              <w:t xml:space="preserve">SPL Rule 4 </w:t>
            </w:r>
            <w:r w:rsidRPr="00D00628">
              <w:rPr>
                <w:highlight w:val="white"/>
              </w:rPr>
              <w:t xml:space="preserve">identifies that more than one </w:t>
            </w:r>
            <w:r w:rsidRPr="00B069B8">
              <w:rPr>
                <w:highlight w:val="white"/>
              </w:rPr>
              <w:t>element is defined.</w:t>
            </w:r>
          </w:p>
          <w:p w:rsidR="003F2902" w:rsidRDefault="003F2902" w:rsidP="0080029F">
            <w:pPr>
              <w:pStyle w:val="ListParagraph"/>
            </w:pPr>
          </w:p>
          <w:p w:rsidR="003F2902" w:rsidRDefault="003F2902" w:rsidP="0043437F">
            <w:pPr>
              <w:pStyle w:val="ListParagraph"/>
              <w:numPr>
                <w:ilvl w:val="0"/>
                <w:numId w:val="201"/>
              </w:numPr>
            </w:pPr>
            <w:r w:rsidRPr="00675DAA">
              <w:t>There is a root</w:t>
            </w:r>
            <w:r>
              <w:t xml:space="preserve"> attribute</w:t>
            </w:r>
          </w:p>
          <w:p w:rsidR="003F2902" w:rsidRPr="00674290" w:rsidRDefault="003F2902" w:rsidP="0043437F">
            <w:pPr>
              <w:pStyle w:val="ListParagraph"/>
              <w:numPr>
                <w:ilvl w:val="0"/>
                <w:numId w:val="204"/>
              </w:numPr>
              <w:rPr>
                <w:highlight w:val="white"/>
              </w:rPr>
            </w:pPr>
            <w:r>
              <w:rPr>
                <w:highlight w:val="white"/>
              </w:rPr>
              <w:t xml:space="preserve">SPL Rule 5 </w:t>
            </w:r>
            <w:r w:rsidRPr="00334410">
              <w:rPr>
                <w:highlight w:val="white"/>
              </w:rPr>
              <w:t xml:space="preserve">identifies that </w:t>
            </w:r>
            <w:r>
              <w:rPr>
                <w:highlight w:val="white"/>
              </w:rPr>
              <w:t xml:space="preserve">the </w:t>
            </w:r>
            <w:r w:rsidRPr="00D00628">
              <w:rPr>
                <w:highlight w:val="white"/>
              </w:rPr>
              <w:t xml:space="preserve">attribute has </w:t>
            </w:r>
            <w:r>
              <w:rPr>
                <w:highlight w:val="white"/>
              </w:rPr>
              <w:t xml:space="preserve">not </w:t>
            </w:r>
            <w:r w:rsidRPr="00D00628">
              <w:rPr>
                <w:highlight w:val="white"/>
              </w:rPr>
              <w:t>been defined</w:t>
            </w:r>
            <w:r>
              <w:rPr>
                <w:highlight w:val="white"/>
              </w:rPr>
              <w:t>.</w:t>
            </w:r>
          </w:p>
          <w:p w:rsidR="003F2902" w:rsidRDefault="003F2902" w:rsidP="0080029F"/>
          <w:p w:rsidR="003F2902" w:rsidRPr="00675DAA" w:rsidRDefault="003F2902" w:rsidP="0043437F">
            <w:pPr>
              <w:pStyle w:val="ListParagraph"/>
              <w:numPr>
                <w:ilvl w:val="0"/>
                <w:numId w:val="201"/>
              </w:numPr>
            </w:pPr>
            <w:commentRangeStart w:id="128"/>
            <w:r w:rsidRPr="00675DAA">
              <w:t>The id@root is a GUID</w:t>
            </w:r>
          </w:p>
          <w:p w:rsidR="003F2902" w:rsidRPr="00675DAA" w:rsidRDefault="003F2902" w:rsidP="0043437F">
            <w:pPr>
              <w:pStyle w:val="ListParagraph"/>
              <w:numPr>
                <w:ilvl w:val="0"/>
                <w:numId w:val="201"/>
              </w:numPr>
            </w:pPr>
            <w:r w:rsidRPr="00675DAA">
              <w:t xml:space="preserve">The id@root is unique for each section </w:t>
            </w:r>
          </w:p>
          <w:p w:rsidR="003F2902" w:rsidRPr="00675DAA" w:rsidRDefault="003F2902" w:rsidP="0043437F">
            <w:pPr>
              <w:pStyle w:val="ListParagraph"/>
              <w:numPr>
                <w:ilvl w:val="0"/>
                <w:numId w:val="201"/>
              </w:numPr>
            </w:pPr>
            <w:r w:rsidRPr="00675DAA">
              <w:t>The id@root does not have an extension</w:t>
            </w:r>
          </w:p>
          <w:p w:rsidR="003F2902" w:rsidRDefault="003F2902" w:rsidP="0043437F">
            <w:pPr>
              <w:pStyle w:val="ListParagraph"/>
              <w:numPr>
                <w:ilvl w:val="0"/>
                <w:numId w:val="201"/>
              </w:numPr>
            </w:pPr>
            <w:r w:rsidRPr="00675DAA">
              <w:t>The id@root does not match any other id in the document</w:t>
            </w:r>
            <w:commentRangeEnd w:id="128"/>
            <w:r>
              <w:rPr>
                <w:rStyle w:val="CommentReference"/>
              </w:rPr>
              <w:commentReference w:id="128"/>
            </w:r>
          </w:p>
          <w:p w:rsidR="003F2902" w:rsidRPr="00675DAA" w:rsidRDefault="003F2902" w:rsidP="0080029F">
            <w:pPr>
              <w:pStyle w:val="ListParagraph"/>
            </w:pPr>
          </w:p>
          <w:p w:rsidR="003F2902" w:rsidRDefault="003F2902" w:rsidP="0043437F">
            <w:pPr>
              <w:pStyle w:val="ListParagraph"/>
              <w:numPr>
                <w:ilvl w:val="0"/>
                <w:numId w:val="201"/>
              </w:numPr>
            </w:pPr>
            <w:r w:rsidRPr="00675DAA">
              <w:t>The id@root is unique across all documents, sections and any other ids</w:t>
            </w:r>
          </w:p>
          <w:p w:rsidR="003F2902" w:rsidRPr="009E6299" w:rsidRDefault="003F2902" w:rsidP="0043437F">
            <w:pPr>
              <w:pStyle w:val="ListParagraph"/>
              <w:numPr>
                <w:ilvl w:val="0"/>
                <w:numId w:val="203"/>
              </w:numPr>
              <w:rPr>
                <w:highlight w:val="white"/>
              </w:rPr>
            </w:pPr>
            <w:r>
              <w:rPr>
                <w:highlight w:val="white"/>
              </w:rPr>
              <w:t>Currently this is not validated.</w:t>
            </w:r>
          </w:p>
        </w:tc>
      </w:tr>
    </w:tbl>
    <w:p w:rsidR="003F2902" w:rsidRPr="00675DAA" w:rsidRDefault="003F2902"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F2902" w:rsidRPr="00675DAA" w:rsidTr="00122FE2">
        <w:trPr>
          <w:cantSplit/>
          <w:trHeight w:val="580"/>
          <w:tblHeader/>
        </w:trPr>
        <w:tc>
          <w:tcPr>
            <w:tcW w:w="2358" w:type="dxa"/>
            <w:shd w:val="clear" w:color="auto" w:fill="808080"/>
          </w:tcPr>
          <w:p w:rsidR="003F2902" w:rsidRPr="000445D1" w:rsidRDefault="003F2902" w:rsidP="0080029F">
            <w:r w:rsidRPr="00675DAA">
              <w:t>Element</w:t>
            </w:r>
          </w:p>
        </w:tc>
        <w:tc>
          <w:tcPr>
            <w:tcW w:w="1260" w:type="dxa"/>
            <w:shd w:val="clear" w:color="auto" w:fill="808080"/>
          </w:tcPr>
          <w:p w:rsidR="003F2902" w:rsidRPr="00675DAA" w:rsidRDefault="003F2902" w:rsidP="0080029F">
            <w:r w:rsidRPr="00675DAA">
              <w:t>Attribute</w:t>
            </w:r>
          </w:p>
        </w:tc>
        <w:tc>
          <w:tcPr>
            <w:tcW w:w="1260" w:type="dxa"/>
            <w:shd w:val="clear" w:color="auto" w:fill="808080"/>
          </w:tcPr>
          <w:p w:rsidR="003F2902" w:rsidRPr="000445D1" w:rsidRDefault="003F2902" w:rsidP="0080029F">
            <w:r w:rsidRPr="00675DAA">
              <w:t>Cardinality</w:t>
            </w:r>
          </w:p>
        </w:tc>
        <w:tc>
          <w:tcPr>
            <w:tcW w:w="1350" w:type="dxa"/>
            <w:shd w:val="clear" w:color="auto" w:fill="808080"/>
          </w:tcPr>
          <w:p w:rsidR="003F2902" w:rsidRPr="00675DAA" w:rsidRDefault="003F2902" w:rsidP="0080029F">
            <w:r w:rsidRPr="00675DAA">
              <w:t>Value(s) Allowed</w:t>
            </w:r>
          </w:p>
          <w:p w:rsidR="003F2902" w:rsidRPr="00675DAA" w:rsidRDefault="003F2902" w:rsidP="0080029F">
            <w:r w:rsidRPr="00675DAA">
              <w:t>Examples</w:t>
            </w:r>
          </w:p>
        </w:tc>
        <w:tc>
          <w:tcPr>
            <w:tcW w:w="3330" w:type="dxa"/>
            <w:shd w:val="clear" w:color="auto" w:fill="808080"/>
          </w:tcPr>
          <w:p w:rsidR="003F2902" w:rsidRPr="00675DAA" w:rsidRDefault="003F2902" w:rsidP="0080029F">
            <w:r w:rsidRPr="00675DAA">
              <w:t>Description</w:t>
            </w:r>
          </w:p>
          <w:p w:rsidR="003F2902" w:rsidRPr="00675DAA" w:rsidRDefault="003F2902" w:rsidP="0080029F">
            <w:r w:rsidRPr="00675DAA">
              <w:t>Instructions</w:t>
            </w:r>
          </w:p>
        </w:tc>
      </w:tr>
      <w:tr w:rsidR="003F2902" w:rsidRPr="00675DAA" w:rsidTr="00122FE2">
        <w:trPr>
          <w:cantSplit/>
        </w:trPr>
        <w:tc>
          <w:tcPr>
            <w:tcW w:w="2358" w:type="dxa"/>
            <w:vMerge w:val="restart"/>
          </w:tcPr>
          <w:p w:rsidR="002A6DAC" w:rsidRPr="00CE7EFF" w:rsidRDefault="002A6DAC" w:rsidP="002A6DAC">
            <w:pPr>
              <w:rPr>
                <w:lang w:val="fr-CA"/>
              </w:rPr>
            </w:pPr>
            <w:r w:rsidRPr="00CE7EFF">
              <w:rPr>
                <w:lang w:val="fr-CA"/>
              </w:rPr>
              <w:t>component.structuredBody.component[section/code</w:t>
            </w:r>
            <w:r w:rsidR="006E3C49" w:rsidRPr="00CE7EFF">
              <w:rPr>
                <w:lang w:val="fr-CA"/>
              </w:rPr>
              <w:t>/@code = “48780-1”].</w:t>
            </w:r>
            <w:r w:rsidRPr="00CE7EFF">
              <w:rPr>
                <w:lang w:val="fr-CA"/>
              </w:rPr>
              <w:t>code</w:t>
            </w:r>
          </w:p>
          <w:p w:rsidR="003F2902" w:rsidRPr="00CE7EFF" w:rsidRDefault="003F2902" w:rsidP="0080029F">
            <w:pPr>
              <w:rPr>
                <w:color w:val="auto"/>
                <w:sz w:val="24"/>
                <w:szCs w:val="24"/>
                <w:highlight w:val="white"/>
                <w:lang w:val="fr-CA"/>
              </w:rPr>
            </w:pPr>
          </w:p>
        </w:tc>
        <w:tc>
          <w:tcPr>
            <w:tcW w:w="1260" w:type="dxa"/>
            <w:shd w:val="clear" w:color="auto" w:fill="D9D9D9"/>
          </w:tcPr>
          <w:p w:rsidR="003F2902" w:rsidRPr="00675DAA" w:rsidRDefault="003F2902" w:rsidP="0080029F">
            <w:r w:rsidRPr="00675DAA">
              <w:t>N/A</w:t>
            </w:r>
          </w:p>
        </w:tc>
        <w:tc>
          <w:tcPr>
            <w:tcW w:w="1260" w:type="dxa"/>
            <w:shd w:val="clear" w:color="auto" w:fill="D9D9D9"/>
          </w:tcPr>
          <w:p w:rsidR="003F2902" w:rsidRPr="00675DAA" w:rsidRDefault="003F2902" w:rsidP="0080029F">
            <w:r w:rsidRPr="00675DAA">
              <w:t>1:1</w:t>
            </w:r>
          </w:p>
        </w:tc>
        <w:tc>
          <w:tcPr>
            <w:tcW w:w="1350" w:type="dxa"/>
            <w:shd w:val="clear" w:color="auto" w:fill="D9D9D9"/>
          </w:tcPr>
          <w:p w:rsidR="003F2902" w:rsidRPr="00675DAA" w:rsidRDefault="003F2902" w:rsidP="0080029F"/>
        </w:tc>
        <w:tc>
          <w:tcPr>
            <w:tcW w:w="3330" w:type="dxa"/>
            <w:shd w:val="clear" w:color="auto" w:fill="D9D9D9"/>
          </w:tcPr>
          <w:p w:rsidR="003F2902" w:rsidRPr="00675DAA" w:rsidRDefault="00104F74" w:rsidP="0080029F">
            <w:r>
              <w:t xml:space="preserve">This relates to the code element of the </w:t>
            </w:r>
            <w:r w:rsidRPr="00104F74">
              <w:t>SPL product data elements section</w:t>
            </w:r>
            <w:r>
              <w:t xml:space="preserve"> (OID: </w:t>
            </w:r>
            <w:r w:rsidRPr="00104F74">
              <w:t xml:space="preserve">2.16.840.1.113883.2.20.6.8 </w:t>
            </w:r>
            <w:r w:rsidR="006E3C49">
              <w:t>code: 48780-1</w:t>
            </w:r>
            <w:r>
              <w:t>)</w:t>
            </w:r>
          </w:p>
        </w:tc>
      </w:tr>
      <w:tr w:rsidR="003F2902" w:rsidRPr="00675DAA" w:rsidTr="00122FE2">
        <w:trPr>
          <w:cantSplit/>
        </w:trPr>
        <w:tc>
          <w:tcPr>
            <w:tcW w:w="2358" w:type="dxa"/>
            <w:vMerge/>
          </w:tcPr>
          <w:p w:rsidR="003F2902" w:rsidRPr="00675DAA" w:rsidRDefault="003F2902" w:rsidP="0080029F"/>
        </w:tc>
        <w:tc>
          <w:tcPr>
            <w:tcW w:w="1260" w:type="dxa"/>
          </w:tcPr>
          <w:p w:rsidR="003F2902" w:rsidRPr="00675DAA" w:rsidRDefault="003F2902" w:rsidP="0080029F">
            <w:r w:rsidRPr="00675DAA">
              <w:t>code</w:t>
            </w:r>
          </w:p>
        </w:tc>
        <w:tc>
          <w:tcPr>
            <w:tcW w:w="1260" w:type="dxa"/>
          </w:tcPr>
          <w:p w:rsidR="003F2902" w:rsidRPr="00675DAA" w:rsidRDefault="003F2902" w:rsidP="0080029F">
            <w:r w:rsidRPr="00675DAA">
              <w:t>1:1</w:t>
            </w:r>
          </w:p>
        </w:tc>
        <w:tc>
          <w:tcPr>
            <w:tcW w:w="1350" w:type="dxa"/>
          </w:tcPr>
          <w:p w:rsidR="003F2902" w:rsidRPr="00675DAA" w:rsidRDefault="003F2902" w:rsidP="0080029F"/>
        </w:tc>
        <w:tc>
          <w:tcPr>
            <w:tcW w:w="3330" w:type="dxa"/>
          </w:tcPr>
          <w:p w:rsidR="003F2902" w:rsidRPr="00675DAA" w:rsidRDefault="003F2902" w:rsidP="0080029F"/>
        </w:tc>
      </w:tr>
      <w:tr w:rsidR="003F2902" w:rsidRPr="00675DAA" w:rsidTr="00122FE2">
        <w:trPr>
          <w:cantSplit/>
        </w:trPr>
        <w:tc>
          <w:tcPr>
            <w:tcW w:w="2358" w:type="dxa"/>
            <w:vMerge/>
          </w:tcPr>
          <w:p w:rsidR="003F2902" w:rsidRPr="00675DAA" w:rsidRDefault="003F2902" w:rsidP="0080029F"/>
        </w:tc>
        <w:tc>
          <w:tcPr>
            <w:tcW w:w="1260" w:type="dxa"/>
          </w:tcPr>
          <w:p w:rsidR="003F2902" w:rsidRPr="00675DAA" w:rsidRDefault="003F2902" w:rsidP="0080029F">
            <w:r w:rsidRPr="00675DAA">
              <w:t>codeSystem</w:t>
            </w:r>
          </w:p>
        </w:tc>
        <w:tc>
          <w:tcPr>
            <w:tcW w:w="1260" w:type="dxa"/>
          </w:tcPr>
          <w:p w:rsidR="003F2902" w:rsidRPr="00675DAA" w:rsidRDefault="003F2902" w:rsidP="0080029F">
            <w:r w:rsidRPr="00675DAA">
              <w:t>1:1</w:t>
            </w:r>
          </w:p>
        </w:tc>
        <w:tc>
          <w:tcPr>
            <w:tcW w:w="1350" w:type="dxa"/>
          </w:tcPr>
          <w:p w:rsidR="003F2902" w:rsidRPr="00675DAA" w:rsidRDefault="003F2902" w:rsidP="0080029F"/>
        </w:tc>
        <w:tc>
          <w:tcPr>
            <w:tcW w:w="3330" w:type="dxa"/>
          </w:tcPr>
          <w:p w:rsidR="003F2902" w:rsidRPr="00675DAA" w:rsidRDefault="003F2902" w:rsidP="0080029F"/>
        </w:tc>
      </w:tr>
      <w:tr w:rsidR="003F2902" w:rsidRPr="00675DAA" w:rsidTr="00122FE2">
        <w:trPr>
          <w:cantSplit/>
        </w:trPr>
        <w:tc>
          <w:tcPr>
            <w:tcW w:w="2358" w:type="dxa"/>
            <w:vMerge/>
          </w:tcPr>
          <w:p w:rsidR="003F2902" w:rsidRPr="00675DAA" w:rsidRDefault="003F2902" w:rsidP="0080029F"/>
        </w:tc>
        <w:tc>
          <w:tcPr>
            <w:tcW w:w="1260" w:type="dxa"/>
          </w:tcPr>
          <w:p w:rsidR="003F2902" w:rsidRPr="00675DAA" w:rsidRDefault="003F2902" w:rsidP="0080029F">
            <w:r w:rsidRPr="00675DAA">
              <w:t>displayName</w:t>
            </w:r>
          </w:p>
        </w:tc>
        <w:tc>
          <w:tcPr>
            <w:tcW w:w="1260" w:type="dxa"/>
          </w:tcPr>
          <w:p w:rsidR="003F2902" w:rsidRPr="00675DAA" w:rsidRDefault="003F2902" w:rsidP="0080029F">
            <w:r w:rsidRPr="00675DAA">
              <w:t>1:1</w:t>
            </w:r>
          </w:p>
        </w:tc>
        <w:tc>
          <w:tcPr>
            <w:tcW w:w="1350" w:type="dxa"/>
          </w:tcPr>
          <w:p w:rsidR="003F2902" w:rsidRPr="00675DAA" w:rsidRDefault="003F2902" w:rsidP="0080029F"/>
        </w:tc>
        <w:tc>
          <w:tcPr>
            <w:tcW w:w="3330" w:type="dxa"/>
          </w:tcPr>
          <w:p w:rsidR="003F2902" w:rsidRPr="00675DAA" w:rsidRDefault="003F2902" w:rsidP="0080029F"/>
        </w:tc>
      </w:tr>
      <w:tr w:rsidR="003F2902" w:rsidRPr="00675DAA" w:rsidTr="00122FE2">
        <w:trPr>
          <w:cantSplit/>
        </w:trPr>
        <w:tc>
          <w:tcPr>
            <w:tcW w:w="2358" w:type="dxa"/>
            <w:shd w:val="clear" w:color="auto" w:fill="808080"/>
          </w:tcPr>
          <w:p w:rsidR="003F2902" w:rsidRPr="00675DAA" w:rsidRDefault="003F2902" w:rsidP="0080029F">
            <w:r w:rsidRPr="00675DAA">
              <w:t>Conformance</w:t>
            </w:r>
          </w:p>
        </w:tc>
        <w:tc>
          <w:tcPr>
            <w:tcW w:w="7200" w:type="dxa"/>
            <w:gridSpan w:val="4"/>
          </w:tcPr>
          <w:p w:rsidR="003F2902" w:rsidRDefault="003F2902" w:rsidP="0043437F">
            <w:pPr>
              <w:pStyle w:val="ListParagraph"/>
              <w:numPr>
                <w:ilvl w:val="0"/>
                <w:numId w:val="53"/>
              </w:numPr>
            </w:pPr>
            <w:r>
              <w:t>There is an code element</w:t>
            </w:r>
          </w:p>
          <w:p w:rsidR="003F2902" w:rsidRPr="002279D1" w:rsidRDefault="003F2902" w:rsidP="0043437F">
            <w:pPr>
              <w:pStyle w:val="ListParagraph"/>
              <w:numPr>
                <w:ilvl w:val="0"/>
                <w:numId w:val="205"/>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2279D1">
              <w:rPr>
                <w:highlight w:val="white"/>
              </w:rPr>
              <w:t>element has not been defined.</w:t>
            </w:r>
          </w:p>
          <w:p w:rsidR="003F2902" w:rsidRPr="002279D1" w:rsidRDefault="003F2902" w:rsidP="0043437F">
            <w:pPr>
              <w:pStyle w:val="ListParagraph"/>
              <w:numPr>
                <w:ilvl w:val="0"/>
                <w:numId w:val="205"/>
              </w:numPr>
              <w:rPr>
                <w:highlight w:val="white"/>
              </w:rPr>
            </w:pPr>
            <w:r>
              <w:rPr>
                <w:highlight w:val="white"/>
              </w:rPr>
              <w:t xml:space="preserve">SPL Rule 4 </w:t>
            </w:r>
            <w:r w:rsidRPr="00D00628">
              <w:rPr>
                <w:highlight w:val="white"/>
              </w:rPr>
              <w:t xml:space="preserve">identifies that more than one </w:t>
            </w:r>
            <w:r w:rsidRPr="002279D1">
              <w:rPr>
                <w:highlight w:val="white"/>
              </w:rPr>
              <w:t>element is defined.</w:t>
            </w:r>
          </w:p>
          <w:p w:rsidR="003F2902" w:rsidRDefault="003F2902" w:rsidP="0080029F">
            <w:pPr>
              <w:pStyle w:val="ListParagraph"/>
            </w:pPr>
          </w:p>
          <w:p w:rsidR="003F2902" w:rsidRDefault="003F2902" w:rsidP="0043437F">
            <w:pPr>
              <w:pStyle w:val="ListParagraph"/>
              <w:numPr>
                <w:ilvl w:val="0"/>
                <w:numId w:val="53"/>
              </w:numPr>
            </w:pPr>
            <w:r w:rsidRPr="00675DAA">
              <w:t>There is a code</w:t>
            </w:r>
            <w:r>
              <w:t xml:space="preserve"> attribute</w:t>
            </w:r>
          </w:p>
          <w:p w:rsidR="003F2902" w:rsidRPr="00674290" w:rsidRDefault="003F2902" w:rsidP="0043437F">
            <w:pPr>
              <w:pStyle w:val="ListParagraph"/>
              <w:numPr>
                <w:ilvl w:val="0"/>
                <w:numId w:val="206"/>
              </w:numPr>
              <w:rPr>
                <w:highlight w:val="white"/>
              </w:rPr>
            </w:pPr>
            <w:r>
              <w:rPr>
                <w:highlight w:val="white"/>
              </w:rPr>
              <w:t xml:space="preserve">SPL Rule 5 </w:t>
            </w:r>
            <w:r w:rsidRPr="00334410">
              <w:rPr>
                <w:highlight w:val="white"/>
              </w:rPr>
              <w:t xml:space="preserve">identifies that </w:t>
            </w:r>
            <w:r>
              <w:rPr>
                <w:highlight w:val="white"/>
              </w:rPr>
              <w:t xml:space="preserve">the </w:t>
            </w:r>
            <w:r w:rsidRPr="00D00628">
              <w:rPr>
                <w:highlight w:val="white"/>
              </w:rPr>
              <w:t xml:space="preserve">attribute has </w:t>
            </w:r>
            <w:r>
              <w:rPr>
                <w:highlight w:val="white"/>
              </w:rPr>
              <w:t xml:space="preserve">not </w:t>
            </w:r>
            <w:r w:rsidRPr="00D00628">
              <w:rPr>
                <w:highlight w:val="white"/>
              </w:rPr>
              <w:t>been defined</w:t>
            </w:r>
            <w:r>
              <w:rPr>
                <w:highlight w:val="white"/>
              </w:rPr>
              <w:t>.</w:t>
            </w:r>
          </w:p>
          <w:p w:rsidR="003F2902" w:rsidRDefault="003F2902" w:rsidP="0080029F"/>
          <w:p w:rsidR="003F2902" w:rsidRDefault="003F2902" w:rsidP="0043437F">
            <w:pPr>
              <w:pStyle w:val="ListParagraph"/>
              <w:numPr>
                <w:ilvl w:val="0"/>
                <w:numId w:val="53"/>
              </w:numPr>
            </w:pPr>
            <w:r w:rsidRPr="00675DAA">
              <w:t xml:space="preserve">The code value </w:t>
            </w:r>
            <w:r>
              <w:t xml:space="preserve">is: </w:t>
            </w:r>
            <w:r w:rsidRPr="00E92C2F">
              <w:t>48780-1</w:t>
            </w:r>
          </w:p>
          <w:p w:rsidR="003F2902" w:rsidRPr="002A04CD" w:rsidRDefault="003F2902" w:rsidP="0043437F">
            <w:pPr>
              <w:pStyle w:val="ListParagraph"/>
              <w:numPr>
                <w:ilvl w:val="0"/>
                <w:numId w:val="211"/>
              </w:numPr>
              <w:rPr>
                <w:highlight w:val="white"/>
              </w:rPr>
            </w:pPr>
            <w:r>
              <w:rPr>
                <w:highlight w:val="white"/>
              </w:rPr>
              <w:t>SPL Rule 10 identifies that the attribute value is incorrect.</w:t>
            </w:r>
          </w:p>
          <w:p w:rsidR="003F2902" w:rsidRPr="00675DAA" w:rsidRDefault="003F2902" w:rsidP="0080029F">
            <w:pPr>
              <w:pStyle w:val="ListParagraph"/>
            </w:pPr>
          </w:p>
          <w:p w:rsidR="003F2902" w:rsidRDefault="003F2902" w:rsidP="0043437F">
            <w:pPr>
              <w:pStyle w:val="ListParagraph"/>
              <w:numPr>
                <w:ilvl w:val="0"/>
                <w:numId w:val="53"/>
              </w:numPr>
            </w:pPr>
            <w:r w:rsidRPr="00675DAA">
              <w:t>There is a codeSystem</w:t>
            </w:r>
            <w:r>
              <w:t xml:space="preserve"> attribute</w:t>
            </w:r>
          </w:p>
          <w:p w:rsidR="003F2902" w:rsidRDefault="003F2902" w:rsidP="0043437F">
            <w:pPr>
              <w:pStyle w:val="ListParagraph"/>
              <w:numPr>
                <w:ilvl w:val="0"/>
                <w:numId w:val="210"/>
              </w:numPr>
              <w:rPr>
                <w:highlight w:val="white"/>
              </w:rPr>
            </w:pPr>
            <w:r>
              <w:rPr>
                <w:highlight w:val="white"/>
              </w:rPr>
              <w:t xml:space="preserve">SPL Rule 5 </w:t>
            </w:r>
            <w:r w:rsidRPr="00334410">
              <w:rPr>
                <w:highlight w:val="white"/>
              </w:rPr>
              <w:t xml:space="preserve">identifies that </w:t>
            </w:r>
            <w:r>
              <w:rPr>
                <w:highlight w:val="white"/>
              </w:rPr>
              <w:t xml:space="preserve">the </w:t>
            </w:r>
            <w:r w:rsidRPr="00D00628">
              <w:rPr>
                <w:highlight w:val="white"/>
              </w:rPr>
              <w:t xml:space="preserve">attribute has </w:t>
            </w:r>
            <w:r>
              <w:rPr>
                <w:highlight w:val="white"/>
              </w:rPr>
              <w:t xml:space="preserve">not </w:t>
            </w:r>
            <w:r w:rsidRPr="00D00628">
              <w:rPr>
                <w:highlight w:val="white"/>
              </w:rPr>
              <w:t>been defined</w:t>
            </w:r>
            <w:r>
              <w:rPr>
                <w:highlight w:val="white"/>
              </w:rPr>
              <w:t>.</w:t>
            </w:r>
          </w:p>
          <w:p w:rsidR="003F2902" w:rsidRPr="00675DAA" w:rsidRDefault="003F2902" w:rsidP="0080029F">
            <w:pPr>
              <w:pStyle w:val="ListParagraph"/>
            </w:pPr>
          </w:p>
          <w:p w:rsidR="003F2902" w:rsidRDefault="003F2902" w:rsidP="0043437F">
            <w:pPr>
              <w:pStyle w:val="ListParagraph"/>
              <w:numPr>
                <w:ilvl w:val="0"/>
                <w:numId w:val="53"/>
              </w:numPr>
            </w:pPr>
            <w:r w:rsidRPr="000445D1">
              <w:t xml:space="preserve">The </w:t>
            </w:r>
            <w:r w:rsidRPr="00675DAA">
              <w:t>codeSystem</w:t>
            </w:r>
            <w:r w:rsidRPr="000445D1">
              <w:t xml:space="preserve"> value is: </w:t>
            </w:r>
            <w:r>
              <w:t>2.16.840.1.113883.2.20.6.8</w:t>
            </w:r>
          </w:p>
          <w:p w:rsidR="003F2902" w:rsidRPr="00724B5B" w:rsidRDefault="003F2902" w:rsidP="0043437F">
            <w:pPr>
              <w:pStyle w:val="ListParagraph"/>
              <w:numPr>
                <w:ilvl w:val="0"/>
                <w:numId w:val="209"/>
              </w:numPr>
              <w:rPr>
                <w:highlight w:val="white"/>
              </w:rPr>
            </w:pPr>
            <w:r>
              <w:rPr>
                <w:highlight w:val="white"/>
              </w:rPr>
              <w:t>SPL Rule 2</w:t>
            </w:r>
            <w:r w:rsidRPr="00C13369">
              <w:rPr>
                <w:highlight w:val="white"/>
              </w:rPr>
              <w:t xml:space="preserve"> </w:t>
            </w:r>
            <w:r w:rsidRPr="00334410">
              <w:rPr>
                <w:highlight w:val="white"/>
              </w:rPr>
              <w:t xml:space="preserve">identifies </w:t>
            </w:r>
            <w:r>
              <w:rPr>
                <w:highlight w:val="white"/>
              </w:rPr>
              <w:t>that the OID value is incorrect.</w:t>
            </w:r>
          </w:p>
          <w:p w:rsidR="003F2902" w:rsidRPr="00675DAA" w:rsidRDefault="003F2902" w:rsidP="0080029F">
            <w:pPr>
              <w:pStyle w:val="ListParagraph"/>
            </w:pPr>
          </w:p>
          <w:p w:rsidR="003F2902" w:rsidRDefault="003F2902" w:rsidP="0043437F">
            <w:pPr>
              <w:pStyle w:val="ListParagraph"/>
              <w:numPr>
                <w:ilvl w:val="0"/>
                <w:numId w:val="53"/>
              </w:numPr>
            </w:pPr>
            <w:r w:rsidRPr="00675DAA">
              <w:t>There is a displayName</w:t>
            </w:r>
          </w:p>
          <w:p w:rsidR="003F2902" w:rsidRPr="002A04CD" w:rsidRDefault="003F2902" w:rsidP="0043437F">
            <w:pPr>
              <w:pStyle w:val="ListParagraph"/>
              <w:numPr>
                <w:ilvl w:val="0"/>
                <w:numId w:val="208"/>
              </w:numPr>
              <w:rPr>
                <w:highlight w:val="white"/>
              </w:rPr>
            </w:pPr>
            <w:r>
              <w:rPr>
                <w:highlight w:val="white"/>
              </w:rPr>
              <w:t>SPL Rule 5</w:t>
            </w:r>
            <w:r w:rsidRPr="00674290">
              <w:rPr>
                <w:highlight w:val="white"/>
              </w:rPr>
              <w:t xml:space="preserve"> identifies that the attribute has not been defined.</w:t>
            </w:r>
          </w:p>
          <w:p w:rsidR="003F2902" w:rsidRDefault="003F2902" w:rsidP="0080029F">
            <w:pPr>
              <w:pStyle w:val="ListParagraph"/>
            </w:pPr>
          </w:p>
          <w:p w:rsidR="003F2902" w:rsidRDefault="003F2902" w:rsidP="0043437F">
            <w:pPr>
              <w:pStyle w:val="ListParagraph"/>
              <w:numPr>
                <w:ilvl w:val="0"/>
                <w:numId w:val="53"/>
              </w:numPr>
            </w:pPr>
            <w:r w:rsidRPr="00675DAA">
              <w:t>The displayName shall display the</w:t>
            </w:r>
            <w:r>
              <w:t xml:space="preserve"> appropriate </w:t>
            </w:r>
            <w:r w:rsidRPr="00675DAA">
              <w:t>label.</w:t>
            </w:r>
          </w:p>
          <w:p w:rsidR="003F2902" w:rsidRPr="00675DAA" w:rsidRDefault="003F2902" w:rsidP="0043437F">
            <w:pPr>
              <w:pStyle w:val="ListParagraph"/>
              <w:numPr>
                <w:ilvl w:val="0"/>
                <w:numId w:val="207"/>
              </w:numPr>
            </w:pPr>
            <w:r w:rsidRPr="002A04CD">
              <w:rPr>
                <w:highlight w:val="white"/>
              </w:rPr>
              <w:t>SPL Rule 7 identifies that label does not match the CV.</w:t>
            </w:r>
          </w:p>
        </w:tc>
      </w:tr>
    </w:tbl>
    <w:p w:rsidR="003F2902" w:rsidRPr="00675DAA" w:rsidRDefault="003F2902"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F2902" w:rsidRPr="00675DAA" w:rsidTr="00122FE2">
        <w:trPr>
          <w:cantSplit/>
          <w:trHeight w:val="580"/>
          <w:tblHeader/>
        </w:trPr>
        <w:tc>
          <w:tcPr>
            <w:tcW w:w="2358" w:type="dxa"/>
            <w:shd w:val="clear" w:color="auto" w:fill="808080"/>
          </w:tcPr>
          <w:p w:rsidR="003F2902" w:rsidRPr="000445D1" w:rsidRDefault="003F2902" w:rsidP="0080029F">
            <w:r w:rsidRPr="00675DAA">
              <w:t>Element</w:t>
            </w:r>
          </w:p>
        </w:tc>
        <w:tc>
          <w:tcPr>
            <w:tcW w:w="1260" w:type="dxa"/>
            <w:shd w:val="clear" w:color="auto" w:fill="808080"/>
          </w:tcPr>
          <w:p w:rsidR="003F2902" w:rsidRPr="00675DAA" w:rsidRDefault="003F2902" w:rsidP="0080029F">
            <w:r w:rsidRPr="00675DAA">
              <w:t>Attribute</w:t>
            </w:r>
          </w:p>
        </w:tc>
        <w:tc>
          <w:tcPr>
            <w:tcW w:w="1260" w:type="dxa"/>
            <w:shd w:val="clear" w:color="auto" w:fill="808080"/>
          </w:tcPr>
          <w:p w:rsidR="003F2902" w:rsidRPr="000445D1" w:rsidRDefault="003F2902" w:rsidP="0080029F">
            <w:r w:rsidRPr="00675DAA">
              <w:t>Cardinality</w:t>
            </w:r>
          </w:p>
        </w:tc>
        <w:tc>
          <w:tcPr>
            <w:tcW w:w="1350" w:type="dxa"/>
            <w:shd w:val="clear" w:color="auto" w:fill="808080"/>
          </w:tcPr>
          <w:p w:rsidR="003F2902" w:rsidRPr="00675DAA" w:rsidRDefault="003F2902" w:rsidP="0080029F">
            <w:r w:rsidRPr="00675DAA">
              <w:t>Value(s) Allowed</w:t>
            </w:r>
          </w:p>
          <w:p w:rsidR="003F2902" w:rsidRPr="00675DAA" w:rsidRDefault="003F2902" w:rsidP="0080029F">
            <w:r w:rsidRPr="00675DAA">
              <w:t>Examples</w:t>
            </w:r>
          </w:p>
        </w:tc>
        <w:tc>
          <w:tcPr>
            <w:tcW w:w="3330" w:type="dxa"/>
            <w:shd w:val="clear" w:color="auto" w:fill="808080"/>
          </w:tcPr>
          <w:p w:rsidR="003F2902" w:rsidRPr="00675DAA" w:rsidRDefault="003F2902" w:rsidP="0080029F">
            <w:r w:rsidRPr="00675DAA">
              <w:t>Description</w:t>
            </w:r>
          </w:p>
          <w:p w:rsidR="003F2902" w:rsidRPr="00675DAA" w:rsidRDefault="003F2902" w:rsidP="0080029F">
            <w:r w:rsidRPr="00675DAA">
              <w:t>Instructions</w:t>
            </w:r>
          </w:p>
        </w:tc>
      </w:tr>
      <w:tr w:rsidR="003F2902" w:rsidRPr="00675DAA" w:rsidTr="00122FE2">
        <w:trPr>
          <w:cantSplit/>
        </w:trPr>
        <w:tc>
          <w:tcPr>
            <w:tcW w:w="2358" w:type="dxa"/>
          </w:tcPr>
          <w:p w:rsidR="002A6DAC" w:rsidRDefault="002A6DAC" w:rsidP="002A6DAC">
            <w:r>
              <w:t>component.structuredBody.component[section/code</w:t>
            </w:r>
            <w:r w:rsidR="006E3C49">
              <w:t>/@code = “48780-1”].</w:t>
            </w:r>
            <w:r>
              <w:t>title</w:t>
            </w:r>
          </w:p>
          <w:p w:rsidR="003F2902" w:rsidRPr="00675DAA" w:rsidRDefault="003F2902" w:rsidP="0080029F"/>
        </w:tc>
        <w:tc>
          <w:tcPr>
            <w:tcW w:w="1260" w:type="dxa"/>
            <w:shd w:val="clear" w:color="auto" w:fill="D9D9D9"/>
          </w:tcPr>
          <w:p w:rsidR="003F2902" w:rsidRPr="00675DAA" w:rsidRDefault="003F2902" w:rsidP="0080029F">
            <w:r w:rsidRPr="00675DAA">
              <w:t>N/A</w:t>
            </w:r>
          </w:p>
        </w:tc>
        <w:tc>
          <w:tcPr>
            <w:tcW w:w="1260" w:type="dxa"/>
            <w:shd w:val="clear" w:color="auto" w:fill="D9D9D9"/>
          </w:tcPr>
          <w:p w:rsidR="003F2902" w:rsidRPr="00675DAA" w:rsidRDefault="003F2902" w:rsidP="0080029F">
            <w:r w:rsidRPr="00675DAA">
              <w:t>0:1</w:t>
            </w:r>
          </w:p>
        </w:tc>
        <w:tc>
          <w:tcPr>
            <w:tcW w:w="1350" w:type="dxa"/>
            <w:shd w:val="clear" w:color="auto" w:fill="D9D9D9"/>
          </w:tcPr>
          <w:p w:rsidR="003F2902" w:rsidRPr="00675DAA" w:rsidRDefault="003F2902" w:rsidP="0080029F"/>
        </w:tc>
        <w:tc>
          <w:tcPr>
            <w:tcW w:w="3330" w:type="dxa"/>
            <w:shd w:val="clear" w:color="auto" w:fill="D9D9D9"/>
          </w:tcPr>
          <w:p w:rsidR="003F2902" w:rsidRPr="00675DAA" w:rsidRDefault="00104F74" w:rsidP="0080029F">
            <w:r>
              <w:t xml:space="preserve">This relates to the title element of the </w:t>
            </w:r>
            <w:r w:rsidRPr="00104F74">
              <w:t>SPL product data elements section</w:t>
            </w:r>
            <w:r>
              <w:t xml:space="preserve"> (OID: </w:t>
            </w:r>
            <w:r w:rsidRPr="00104F74">
              <w:t xml:space="preserve">2.16.840.1.113883.2.20.6.8 </w:t>
            </w:r>
            <w:r w:rsidR="006E3C49">
              <w:t>code: 48780-1</w:t>
            </w:r>
            <w:r>
              <w:t>)</w:t>
            </w:r>
          </w:p>
        </w:tc>
      </w:tr>
      <w:tr w:rsidR="003F2902" w:rsidRPr="00675DAA" w:rsidTr="00122FE2">
        <w:trPr>
          <w:cantSplit/>
        </w:trPr>
        <w:tc>
          <w:tcPr>
            <w:tcW w:w="2358" w:type="dxa"/>
            <w:shd w:val="clear" w:color="auto" w:fill="808080"/>
          </w:tcPr>
          <w:p w:rsidR="003F2902" w:rsidRPr="00675DAA" w:rsidRDefault="003F2902" w:rsidP="0080029F">
            <w:r w:rsidRPr="00675DAA">
              <w:t>Conformance</w:t>
            </w:r>
          </w:p>
        </w:tc>
        <w:tc>
          <w:tcPr>
            <w:tcW w:w="7200" w:type="dxa"/>
            <w:gridSpan w:val="4"/>
          </w:tcPr>
          <w:p w:rsidR="003F2902" w:rsidRDefault="003F2902" w:rsidP="0043437F">
            <w:pPr>
              <w:pStyle w:val="ListParagraph"/>
              <w:numPr>
                <w:ilvl w:val="0"/>
                <w:numId w:val="54"/>
              </w:numPr>
            </w:pPr>
            <w:r w:rsidRPr="00675DAA">
              <w:t xml:space="preserve">There </w:t>
            </w:r>
            <w:r>
              <w:t xml:space="preserve">is no content in the </w:t>
            </w:r>
            <w:r w:rsidRPr="00675DAA">
              <w:t>title</w:t>
            </w:r>
            <w:r>
              <w:t xml:space="preserve"> element</w:t>
            </w:r>
          </w:p>
          <w:p w:rsidR="003F2902" w:rsidRPr="00833331" w:rsidRDefault="003F2902" w:rsidP="0043437F">
            <w:pPr>
              <w:pStyle w:val="ListParagraph"/>
              <w:numPr>
                <w:ilvl w:val="0"/>
                <w:numId w:val="97"/>
              </w:numPr>
              <w:rPr>
                <w:highlight w:val="white"/>
              </w:rPr>
            </w:pPr>
            <w:r>
              <w:rPr>
                <w:highlight w:val="white"/>
              </w:rPr>
              <w:t>SPL Rule 21</w:t>
            </w:r>
            <w:r w:rsidRPr="00833331">
              <w:rPr>
                <w:highlight w:val="white"/>
              </w:rPr>
              <w:t xml:space="preserve"> identifies that there is content.</w:t>
            </w:r>
          </w:p>
        </w:tc>
      </w:tr>
    </w:tbl>
    <w:p w:rsidR="003F2902" w:rsidRPr="00675DAA" w:rsidRDefault="003F2902"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F2902" w:rsidRPr="00675DAA" w:rsidTr="00122FE2">
        <w:trPr>
          <w:cantSplit/>
          <w:trHeight w:val="580"/>
          <w:tblHeader/>
        </w:trPr>
        <w:tc>
          <w:tcPr>
            <w:tcW w:w="2358" w:type="dxa"/>
            <w:shd w:val="clear" w:color="auto" w:fill="808080"/>
          </w:tcPr>
          <w:p w:rsidR="003F2902" w:rsidRPr="000445D1" w:rsidRDefault="003F2902" w:rsidP="0080029F">
            <w:r w:rsidRPr="00675DAA">
              <w:lastRenderedPageBreak/>
              <w:t>Element</w:t>
            </w:r>
          </w:p>
        </w:tc>
        <w:tc>
          <w:tcPr>
            <w:tcW w:w="1260" w:type="dxa"/>
            <w:shd w:val="clear" w:color="auto" w:fill="808080"/>
          </w:tcPr>
          <w:p w:rsidR="003F2902" w:rsidRPr="00675DAA" w:rsidRDefault="003F2902" w:rsidP="0080029F">
            <w:r w:rsidRPr="00675DAA">
              <w:t>Attribute</w:t>
            </w:r>
          </w:p>
        </w:tc>
        <w:tc>
          <w:tcPr>
            <w:tcW w:w="1260" w:type="dxa"/>
            <w:shd w:val="clear" w:color="auto" w:fill="808080"/>
          </w:tcPr>
          <w:p w:rsidR="003F2902" w:rsidRPr="000445D1" w:rsidRDefault="003F2902" w:rsidP="0080029F">
            <w:r w:rsidRPr="00675DAA">
              <w:t>Cardinality</w:t>
            </w:r>
          </w:p>
        </w:tc>
        <w:tc>
          <w:tcPr>
            <w:tcW w:w="1350" w:type="dxa"/>
            <w:shd w:val="clear" w:color="auto" w:fill="808080"/>
          </w:tcPr>
          <w:p w:rsidR="003F2902" w:rsidRPr="00675DAA" w:rsidRDefault="003F2902" w:rsidP="0080029F">
            <w:r w:rsidRPr="00675DAA">
              <w:t>Value(s) Allowed</w:t>
            </w:r>
          </w:p>
          <w:p w:rsidR="003F2902" w:rsidRPr="00675DAA" w:rsidRDefault="003F2902" w:rsidP="0080029F">
            <w:r w:rsidRPr="00675DAA">
              <w:t>Examples</w:t>
            </w:r>
          </w:p>
        </w:tc>
        <w:tc>
          <w:tcPr>
            <w:tcW w:w="3330" w:type="dxa"/>
            <w:shd w:val="clear" w:color="auto" w:fill="808080"/>
          </w:tcPr>
          <w:p w:rsidR="003F2902" w:rsidRPr="00675DAA" w:rsidRDefault="003F2902" w:rsidP="0080029F">
            <w:r w:rsidRPr="00675DAA">
              <w:t>Description</w:t>
            </w:r>
          </w:p>
          <w:p w:rsidR="003F2902" w:rsidRPr="00675DAA" w:rsidRDefault="003F2902" w:rsidP="0080029F">
            <w:r w:rsidRPr="00675DAA">
              <w:t>Instructions</w:t>
            </w:r>
          </w:p>
        </w:tc>
      </w:tr>
      <w:tr w:rsidR="003F2902" w:rsidRPr="00675DAA" w:rsidTr="00122FE2">
        <w:trPr>
          <w:cantSplit/>
        </w:trPr>
        <w:tc>
          <w:tcPr>
            <w:tcW w:w="2358" w:type="dxa"/>
          </w:tcPr>
          <w:p w:rsidR="002A6DAC" w:rsidRDefault="002A6DAC" w:rsidP="002A6DAC">
            <w:r>
              <w:t>component.structuredBody.component[section/code</w:t>
            </w:r>
            <w:r w:rsidR="006E3C49">
              <w:t>/@code = “48780-1”].</w:t>
            </w:r>
            <w:r>
              <w:t>text</w:t>
            </w:r>
          </w:p>
          <w:p w:rsidR="003F2902" w:rsidRPr="00675DAA" w:rsidRDefault="003F2902" w:rsidP="0080029F"/>
        </w:tc>
        <w:tc>
          <w:tcPr>
            <w:tcW w:w="1260" w:type="dxa"/>
            <w:shd w:val="clear" w:color="auto" w:fill="D9D9D9"/>
          </w:tcPr>
          <w:p w:rsidR="003F2902" w:rsidRPr="00675DAA" w:rsidRDefault="003F2902" w:rsidP="0080029F">
            <w:r w:rsidRPr="00675DAA">
              <w:t>N/A</w:t>
            </w:r>
          </w:p>
        </w:tc>
        <w:tc>
          <w:tcPr>
            <w:tcW w:w="1260" w:type="dxa"/>
            <w:shd w:val="clear" w:color="auto" w:fill="D9D9D9"/>
          </w:tcPr>
          <w:p w:rsidR="003F2902" w:rsidRPr="00675DAA" w:rsidRDefault="003F2902" w:rsidP="0080029F">
            <w:r w:rsidRPr="00675DAA">
              <w:t>0:1</w:t>
            </w:r>
          </w:p>
        </w:tc>
        <w:tc>
          <w:tcPr>
            <w:tcW w:w="1350" w:type="dxa"/>
            <w:shd w:val="clear" w:color="auto" w:fill="D9D9D9"/>
          </w:tcPr>
          <w:p w:rsidR="003F2902" w:rsidRPr="00675DAA" w:rsidRDefault="003F2902" w:rsidP="0080029F"/>
        </w:tc>
        <w:tc>
          <w:tcPr>
            <w:tcW w:w="3330" w:type="dxa"/>
            <w:shd w:val="clear" w:color="auto" w:fill="D9D9D9"/>
          </w:tcPr>
          <w:p w:rsidR="003F2902" w:rsidRPr="00675DAA" w:rsidRDefault="00104F74" w:rsidP="00104F74">
            <w:r>
              <w:t xml:space="preserve">This relates to the text element of the </w:t>
            </w:r>
            <w:r w:rsidRPr="00104F74">
              <w:t>SPL product data elements section</w:t>
            </w:r>
            <w:r>
              <w:t xml:space="preserve"> (OID: </w:t>
            </w:r>
            <w:r w:rsidRPr="00104F74">
              <w:t xml:space="preserve">2.16.840.1.113883.2.20.6.8 </w:t>
            </w:r>
            <w:r w:rsidR="006E3C49">
              <w:t>code: 48780-1</w:t>
            </w:r>
            <w:r>
              <w:t>)</w:t>
            </w:r>
          </w:p>
        </w:tc>
      </w:tr>
      <w:tr w:rsidR="003F2902" w:rsidRPr="00675DAA" w:rsidTr="00122FE2">
        <w:trPr>
          <w:cantSplit/>
        </w:trPr>
        <w:tc>
          <w:tcPr>
            <w:tcW w:w="2358" w:type="dxa"/>
            <w:shd w:val="clear" w:color="auto" w:fill="808080"/>
          </w:tcPr>
          <w:p w:rsidR="003F2902" w:rsidRPr="00675DAA" w:rsidRDefault="003F2902" w:rsidP="0080029F">
            <w:r w:rsidRPr="00675DAA">
              <w:t>Conformance</w:t>
            </w:r>
          </w:p>
        </w:tc>
        <w:tc>
          <w:tcPr>
            <w:tcW w:w="7200" w:type="dxa"/>
            <w:gridSpan w:val="4"/>
          </w:tcPr>
          <w:p w:rsidR="003F2902" w:rsidRDefault="003F2902" w:rsidP="0043437F">
            <w:pPr>
              <w:pStyle w:val="ListParagraph"/>
              <w:numPr>
                <w:ilvl w:val="0"/>
                <w:numId w:val="57"/>
              </w:numPr>
            </w:pPr>
            <w:r w:rsidRPr="00675DAA">
              <w:t xml:space="preserve">There </w:t>
            </w:r>
            <w:r>
              <w:t>is no content in the text element</w:t>
            </w:r>
          </w:p>
          <w:p w:rsidR="003F2902" w:rsidRPr="00833331" w:rsidRDefault="003F2902" w:rsidP="0043437F">
            <w:pPr>
              <w:pStyle w:val="ListParagraph"/>
              <w:numPr>
                <w:ilvl w:val="0"/>
                <w:numId w:val="98"/>
              </w:numPr>
              <w:rPr>
                <w:highlight w:val="white"/>
              </w:rPr>
            </w:pPr>
            <w:r>
              <w:rPr>
                <w:highlight w:val="white"/>
              </w:rPr>
              <w:t>SPL Rule 21</w:t>
            </w:r>
            <w:r w:rsidRPr="00833331">
              <w:rPr>
                <w:highlight w:val="white"/>
              </w:rPr>
              <w:t xml:space="preserve"> identifies that there is content.</w:t>
            </w:r>
          </w:p>
        </w:tc>
      </w:tr>
    </w:tbl>
    <w:p w:rsidR="003F2902" w:rsidRPr="00675DAA" w:rsidRDefault="003F2902"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F2902" w:rsidRPr="00675DAA" w:rsidTr="00122FE2">
        <w:trPr>
          <w:cantSplit/>
          <w:trHeight w:val="580"/>
          <w:tblHeader/>
        </w:trPr>
        <w:tc>
          <w:tcPr>
            <w:tcW w:w="2358" w:type="dxa"/>
            <w:shd w:val="clear" w:color="auto" w:fill="808080"/>
          </w:tcPr>
          <w:p w:rsidR="003F2902" w:rsidRPr="000445D1" w:rsidRDefault="003F2902" w:rsidP="0080029F">
            <w:r w:rsidRPr="00675DAA">
              <w:t>Element</w:t>
            </w:r>
          </w:p>
        </w:tc>
        <w:tc>
          <w:tcPr>
            <w:tcW w:w="1260" w:type="dxa"/>
            <w:shd w:val="clear" w:color="auto" w:fill="808080"/>
          </w:tcPr>
          <w:p w:rsidR="003F2902" w:rsidRPr="00675DAA" w:rsidRDefault="003F2902" w:rsidP="0080029F">
            <w:r w:rsidRPr="00675DAA">
              <w:t>Attribute</w:t>
            </w:r>
          </w:p>
        </w:tc>
        <w:tc>
          <w:tcPr>
            <w:tcW w:w="1260" w:type="dxa"/>
            <w:shd w:val="clear" w:color="auto" w:fill="808080"/>
          </w:tcPr>
          <w:p w:rsidR="003F2902" w:rsidRPr="000445D1" w:rsidRDefault="003F2902" w:rsidP="0080029F">
            <w:r w:rsidRPr="00675DAA">
              <w:t>Cardinality</w:t>
            </w:r>
          </w:p>
        </w:tc>
        <w:tc>
          <w:tcPr>
            <w:tcW w:w="1350" w:type="dxa"/>
            <w:shd w:val="clear" w:color="auto" w:fill="808080"/>
          </w:tcPr>
          <w:p w:rsidR="003F2902" w:rsidRPr="00675DAA" w:rsidRDefault="003F2902" w:rsidP="0080029F">
            <w:r w:rsidRPr="00675DAA">
              <w:t>Value(s) Allowed</w:t>
            </w:r>
          </w:p>
          <w:p w:rsidR="003F2902" w:rsidRPr="00675DAA" w:rsidRDefault="003F2902" w:rsidP="0080029F">
            <w:r w:rsidRPr="00675DAA">
              <w:t>Examples</w:t>
            </w:r>
          </w:p>
        </w:tc>
        <w:tc>
          <w:tcPr>
            <w:tcW w:w="3330" w:type="dxa"/>
            <w:shd w:val="clear" w:color="auto" w:fill="808080"/>
          </w:tcPr>
          <w:p w:rsidR="003F2902" w:rsidRPr="00675DAA" w:rsidRDefault="003F2902" w:rsidP="0080029F">
            <w:r w:rsidRPr="00675DAA">
              <w:t>Description</w:t>
            </w:r>
          </w:p>
          <w:p w:rsidR="003F2902" w:rsidRPr="00675DAA" w:rsidRDefault="003F2902" w:rsidP="0080029F">
            <w:r w:rsidRPr="00675DAA">
              <w:t>Instructions</w:t>
            </w:r>
          </w:p>
        </w:tc>
      </w:tr>
      <w:tr w:rsidR="003F2902" w:rsidRPr="00675DAA" w:rsidTr="00122FE2">
        <w:trPr>
          <w:cantSplit/>
        </w:trPr>
        <w:tc>
          <w:tcPr>
            <w:tcW w:w="2358" w:type="dxa"/>
          </w:tcPr>
          <w:p w:rsidR="002A6DAC" w:rsidRDefault="002A6DAC" w:rsidP="002A6DAC">
            <w:r>
              <w:t>component.structuredBody.component[section/code</w:t>
            </w:r>
            <w:r w:rsidR="006E3C49">
              <w:t>/@code = “48780-1”].</w:t>
            </w:r>
            <w:r>
              <w:t>subject</w:t>
            </w:r>
          </w:p>
          <w:p w:rsidR="003F2902" w:rsidRPr="00675DAA" w:rsidRDefault="003F2902" w:rsidP="0080029F"/>
        </w:tc>
        <w:tc>
          <w:tcPr>
            <w:tcW w:w="1260" w:type="dxa"/>
            <w:shd w:val="clear" w:color="auto" w:fill="D9D9D9"/>
          </w:tcPr>
          <w:p w:rsidR="003F2902" w:rsidRPr="00675DAA" w:rsidRDefault="003F2902" w:rsidP="0080029F">
            <w:r w:rsidRPr="00675DAA">
              <w:t>N/A</w:t>
            </w:r>
          </w:p>
        </w:tc>
        <w:tc>
          <w:tcPr>
            <w:tcW w:w="1260" w:type="dxa"/>
            <w:shd w:val="clear" w:color="auto" w:fill="D9D9D9"/>
          </w:tcPr>
          <w:p w:rsidR="003F2902" w:rsidRPr="00675DAA" w:rsidRDefault="003F2902" w:rsidP="0080029F">
            <w:r>
              <w:t>1:n</w:t>
            </w:r>
          </w:p>
        </w:tc>
        <w:tc>
          <w:tcPr>
            <w:tcW w:w="1350" w:type="dxa"/>
            <w:shd w:val="clear" w:color="auto" w:fill="D9D9D9"/>
          </w:tcPr>
          <w:p w:rsidR="003F2902" w:rsidRPr="00675DAA" w:rsidRDefault="003F2902" w:rsidP="0080029F"/>
        </w:tc>
        <w:tc>
          <w:tcPr>
            <w:tcW w:w="3330" w:type="dxa"/>
            <w:shd w:val="clear" w:color="auto" w:fill="D9D9D9"/>
          </w:tcPr>
          <w:p w:rsidR="003F2902" w:rsidRPr="00675DAA" w:rsidRDefault="00104F74" w:rsidP="00104F74">
            <w:r>
              <w:t xml:space="preserve">This relates to the subject element of the </w:t>
            </w:r>
            <w:r w:rsidRPr="00104F74">
              <w:t>SPL product data elements section</w:t>
            </w:r>
            <w:r>
              <w:t xml:space="preserve"> (OID: </w:t>
            </w:r>
            <w:r w:rsidRPr="00104F74">
              <w:t xml:space="preserve">2.16.840.1.113883.2.20.6.8 </w:t>
            </w:r>
            <w:r w:rsidR="006E3C49">
              <w:t>code: 48780-1</w:t>
            </w:r>
            <w:r>
              <w:t>)</w:t>
            </w:r>
          </w:p>
        </w:tc>
      </w:tr>
      <w:tr w:rsidR="003F2902" w:rsidRPr="00675DAA" w:rsidTr="00122FE2">
        <w:trPr>
          <w:cantSplit/>
        </w:trPr>
        <w:tc>
          <w:tcPr>
            <w:tcW w:w="2358" w:type="dxa"/>
            <w:shd w:val="clear" w:color="auto" w:fill="808080"/>
          </w:tcPr>
          <w:p w:rsidR="003F2902" w:rsidRPr="00675DAA" w:rsidRDefault="003F2902" w:rsidP="0080029F">
            <w:r w:rsidRPr="00675DAA">
              <w:t>Conformance</w:t>
            </w:r>
          </w:p>
        </w:tc>
        <w:tc>
          <w:tcPr>
            <w:tcW w:w="7200" w:type="dxa"/>
            <w:gridSpan w:val="4"/>
          </w:tcPr>
          <w:p w:rsidR="003F2902" w:rsidRDefault="003F2902" w:rsidP="0043437F">
            <w:pPr>
              <w:pStyle w:val="ListParagraph"/>
              <w:numPr>
                <w:ilvl w:val="0"/>
                <w:numId w:val="56"/>
              </w:numPr>
            </w:pPr>
            <w:r>
              <w:t>There is one or more subject element.</w:t>
            </w:r>
          </w:p>
          <w:p w:rsidR="003F2902" w:rsidRPr="006B2C03" w:rsidRDefault="003F2902" w:rsidP="0043437F">
            <w:pPr>
              <w:pStyle w:val="ListParagraph"/>
              <w:numPr>
                <w:ilvl w:val="0"/>
                <w:numId w:val="213"/>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6B2C03">
              <w:rPr>
                <w:highlight w:val="white"/>
              </w:rPr>
              <w:t>element has not been defined.</w:t>
            </w:r>
          </w:p>
          <w:p w:rsidR="003F2902" w:rsidRDefault="003F2902" w:rsidP="0080029F"/>
          <w:p w:rsidR="00DD6879" w:rsidRDefault="00DD6879" w:rsidP="00DD6879">
            <w:pPr>
              <w:pStyle w:val="ListParagraph"/>
              <w:numPr>
                <w:ilvl w:val="0"/>
                <w:numId w:val="56"/>
              </w:numPr>
            </w:pPr>
            <w:r>
              <w:t xml:space="preserve">There may be a </w:t>
            </w:r>
            <w:r w:rsidRPr="006841F8">
              <w:t>manufacturedProduct</w:t>
            </w:r>
            <w:r>
              <w:t xml:space="preserve"> element</w:t>
            </w:r>
          </w:p>
          <w:p w:rsidR="003F2902" w:rsidRPr="00DD6879" w:rsidRDefault="00DD6879" w:rsidP="00DD6879">
            <w:pPr>
              <w:pStyle w:val="ListParagraph"/>
              <w:numPr>
                <w:ilvl w:val="0"/>
                <w:numId w:val="267"/>
              </w:numPr>
            </w:pPr>
            <w:r w:rsidRPr="00152BBC">
              <w:rPr>
                <w:highlight w:val="white"/>
              </w:rPr>
              <w:t>Informational only (validation aspects are detailed at the element level).</w:t>
            </w:r>
          </w:p>
        </w:tc>
      </w:tr>
    </w:tbl>
    <w:p w:rsidR="003F2902" w:rsidRDefault="003F2902"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F2902" w:rsidRPr="00675DAA" w:rsidTr="00122FE2">
        <w:trPr>
          <w:cantSplit/>
          <w:trHeight w:val="580"/>
          <w:tblHeader/>
        </w:trPr>
        <w:tc>
          <w:tcPr>
            <w:tcW w:w="2358" w:type="dxa"/>
            <w:shd w:val="clear" w:color="auto" w:fill="808080"/>
          </w:tcPr>
          <w:p w:rsidR="003F2902" w:rsidRPr="000445D1" w:rsidRDefault="003F2902" w:rsidP="0080029F">
            <w:r w:rsidRPr="00675DAA">
              <w:t>Element</w:t>
            </w:r>
          </w:p>
        </w:tc>
        <w:tc>
          <w:tcPr>
            <w:tcW w:w="1260" w:type="dxa"/>
            <w:shd w:val="clear" w:color="auto" w:fill="808080"/>
          </w:tcPr>
          <w:p w:rsidR="003F2902" w:rsidRPr="00675DAA" w:rsidRDefault="003F2902" w:rsidP="0080029F">
            <w:r w:rsidRPr="00675DAA">
              <w:t>Attribute</w:t>
            </w:r>
          </w:p>
        </w:tc>
        <w:tc>
          <w:tcPr>
            <w:tcW w:w="1260" w:type="dxa"/>
            <w:shd w:val="clear" w:color="auto" w:fill="808080"/>
          </w:tcPr>
          <w:p w:rsidR="003F2902" w:rsidRPr="000445D1" w:rsidRDefault="003F2902" w:rsidP="0080029F">
            <w:r w:rsidRPr="00675DAA">
              <w:t>Cardinality</w:t>
            </w:r>
          </w:p>
        </w:tc>
        <w:tc>
          <w:tcPr>
            <w:tcW w:w="1350" w:type="dxa"/>
            <w:shd w:val="clear" w:color="auto" w:fill="808080"/>
          </w:tcPr>
          <w:p w:rsidR="003F2902" w:rsidRPr="00675DAA" w:rsidRDefault="003F2902" w:rsidP="0080029F">
            <w:r w:rsidRPr="00675DAA">
              <w:t>Value(s) Allowed</w:t>
            </w:r>
          </w:p>
          <w:p w:rsidR="003F2902" w:rsidRPr="00675DAA" w:rsidRDefault="003F2902" w:rsidP="0080029F">
            <w:r w:rsidRPr="00675DAA">
              <w:t>Examples</w:t>
            </w:r>
          </w:p>
        </w:tc>
        <w:tc>
          <w:tcPr>
            <w:tcW w:w="3330" w:type="dxa"/>
            <w:shd w:val="clear" w:color="auto" w:fill="808080"/>
          </w:tcPr>
          <w:p w:rsidR="003F2902" w:rsidRPr="00675DAA" w:rsidRDefault="003F2902" w:rsidP="0080029F">
            <w:r w:rsidRPr="00675DAA">
              <w:t>Description</w:t>
            </w:r>
          </w:p>
          <w:p w:rsidR="003F2902" w:rsidRPr="00675DAA" w:rsidRDefault="003F2902" w:rsidP="0080029F">
            <w:r w:rsidRPr="00675DAA">
              <w:t>Instructions</w:t>
            </w:r>
          </w:p>
        </w:tc>
      </w:tr>
      <w:tr w:rsidR="003F2902" w:rsidRPr="00675DAA" w:rsidTr="00122FE2">
        <w:trPr>
          <w:cantSplit/>
        </w:trPr>
        <w:tc>
          <w:tcPr>
            <w:tcW w:w="2358" w:type="dxa"/>
            <w:vMerge w:val="restart"/>
          </w:tcPr>
          <w:p w:rsidR="002A6DAC" w:rsidRDefault="002A6DAC" w:rsidP="002A6DAC">
            <w:r>
              <w:t>component.structuredBody.component[section/code</w:t>
            </w:r>
            <w:r w:rsidR="006E3C49">
              <w:t>/@code = “48780-1”].</w:t>
            </w:r>
            <w:r>
              <w:t xml:space="preserve"> effectiveTime</w:t>
            </w:r>
          </w:p>
          <w:p w:rsidR="003F2902" w:rsidRPr="00675DAA" w:rsidRDefault="003F2902" w:rsidP="0080029F"/>
        </w:tc>
        <w:tc>
          <w:tcPr>
            <w:tcW w:w="1260" w:type="dxa"/>
            <w:shd w:val="clear" w:color="auto" w:fill="D9D9D9"/>
          </w:tcPr>
          <w:p w:rsidR="003F2902" w:rsidRPr="00675DAA" w:rsidRDefault="003F2902" w:rsidP="0080029F">
            <w:r w:rsidRPr="00675DAA">
              <w:t>N/A</w:t>
            </w:r>
          </w:p>
        </w:tc>
        <w:tc>
          <w:tcPr>
            <w:tcW w:w="1260" w:type="dxa"/>
            <w:shd w:val="clear" w:color="auto" w:fill="D9D9D9"/>
          </w:tcPr>
          <w:p w:rsidR="003F2902" w:rsidRPr="00675DAA" w:rsidRDefault="003F2902" w:rsidP="0080029F">
            <w:r w:rsidRPr="00675DAA">
              <w:t>1:1</w:t>
            </w:r>
          </w:p>
        </w:tc>
        <w:tc>
          <w:tcPr>
            <w:tcW w:w="1350" w:type="dxa"/>
            <w:shd w:val="clear" w:color="auto" w:fill="D9D9D9"/>
          </w:tcPr>
          <w:p w:rsidR="003F2902" w:rsidRPr="00675DAA" w:rsidRDefault="003F2902" w:rsidP="0080029F"/>
        </w:tc>
        <w:tc>
          <w:tcPr>
            <w:tcW w:w="3330" w:type="dxa"/>
            <w:shd w:val="clear" w:color="auto" w:fill="D9D9D9"/>
          </w:tcPr>
          <w:p w:rsidR="003F2902" w:rsidRPr="00675DAA" w:rsidRDefault="00104F74" w:rsidP="00104F74">
            <w:r>
              <w:t xml:space="preserve">This relates to the effectiveTime element of the </w:t>
            </w:r>
            <w:r w:rsidRPr="00104F74">
              <w:t>SPL product data elements section</w:t>
            </w:r>
            <w:r>
              <w:t xml:space="preserve"> (OID: </w:t>
            </w:r>
            <w:r w:rsidRPr="00104F74">
              <w:t xml:space="preserve">2.16.840.1.113883.2.20.6.8 </w:t>
            </w:r>
            <w:r w:rsidR="006E3C49">
              <w:t>code: 48780-1</w:t>
            </w:r>
            <w:r>
              <w:t>)</w:t>
            </w:r>
          </w:p>
        </w:tc>
      </w:tr>
      <w:tr w:rsidR="003F2902" w:rsidRPr="00675DAA" w:rsidTr="00122FE2">
        <w:trPr>
          <w:cantSplit/>
        </w:trPr>
        <w:tc>
          <w:tcPr>
            <w:tcW w:w="2358" w:type="dxa"/>
            <w:vMerge/>
          </w:tcPr>
          <w:p w:rsidR="003F2902" w:rsidRPr="00675DAA" w:rsidRDefault="003F2902" w:rsidP="0080029F"/>
        </w:tc>
        <w:tc>
          <w:tcPr>
            <w:tcW w:w="1260" w:type="dxa"/>
          </w:tcPr>
          <w:p w:rsidR="003F2902" w:rsidRPr="00675DAA" w:rsidRDefault="003F2902" w:rsidP="0080029F">
            <w:r w:rsidRPr="00675DAA">
              <w:t>value</w:t>
            </w:r>
          </w:p>
        </w:tc>
        <w:tc>
          <w:tcPr>
            <w:tcW w:w="1260" w:type="dxa"/>
          </w:tcPr>
          <w:p w:rsidR="003F2902" w:rsidRPr="00675DAA" w:rsidRDefault="003F2902" w:rsidP="0080029F">
            <w:r w:rsidRPr="00675DAA">
              <w:t>1:1</w:t>
            </w:r>
          </w:p>
        </w:tc>
        <w:tc>
          <w:tcPr>
            <w:tcW w:w="1350" w:type="dxa"/>
          </w:tcPr>
          <w:p w:rsidR="003F2902" w:rsidRPr="00675DAA" w:rsidRDefault="003F2902" w:rsidP="0080029F"/>
        </w:tc>
        <w:tc>
          <w:tcPr>
            <w:tcW w:w="3330" w:type="dxa"/>
          </w:tcPr>
          <w:p w:rsidR="003F2902" w:rsidRPr="00675DAA" w:rsidRDefault="003F2902" w:rsidP="0080029F"/>
        </w:tc>
      </w:tr>
      <w:tr w:rsidR="003F2902" w:rsidRPr="00675DAA" w:rsidTr="00122FE2">
        <w:trPr>
          <w:cantSplit/>
        </w:trPr>
        <w:tc>
          <w:tcPr>
            <w:tcW w:w="2358" w:type="dxa"/>
            <w:shd w:val="clear" w:color="auto" w:fill="808080"/>
          </w:tcPr>
          <w:p w:rsidR="003F2902" w:rsidRPr="00675DAA" w:rsidRDefault="003F2902" w:rsidP="0080029F">
            <w:r w:rsidRPr="00675DAA">
              <w:t>Conformance</w:t>
            </w:r>
          </w:p>
        </w:tc>
        <w:tc>
          <w:tcPr>
            <w:tcW w:w="7200" w:type="dxa"/>
            <w:gridSpan w:val="4"/>
          </w:tcPr>
          <w:p w:rsidR="003F2902" w:rsidRDefault="003F2902" w:rsidP="0043437F">
            <w:pPr>
              <w:pStyle w:val="ListParagraph"/>
              <w:numPr>
                <w:ilvl w:val="0"/>
                <w:numId w:val="55"/>
              </w:numPr>
            </w:pPr>
            <w:r>
              <w:t xml:space="preserve">There is an </w:t>
            </w:r>
            <w:r w:rsidRPr="00675DAA">
              <w:t>effectiveTime</w:t>
            </w:r>
            <w:r>
              <w:t xml:space="preserve"> element</w:t>
            </w:r>
          </w:p>
          <w:p w:rsidR="003F2902" w:rsidRDefault="003F2902" w:rsidP="0043437F">
            <w:pPr>
              <w:pStyle w:val="ListParagraph"/>
              <w:numPr>
                <w:ilvl w:val="0"/>
                <w:numId w:val="215"/>
              </w:numPr>
            </w:pPr>
            <w:r>
              <w:rPr>
                <w:highlight w:val="white"/>
              </w:rPr>
              <w:t xml:space="preserve"> SPL Rule 3 </w:t>
            </w:r>
            <w:r w:rsidRPr="00D00628">
              <w:rPr>
                <w:highlight w:val="white"/>
              </w:rPr>
              <w:t xml:space="preserve">identifies that </w:t>
            </w:r>
            <w:r>
              <w:rPr>
                <w:highlight w:val="white"/>
              </w:rPr>
              <w:t>the</w:t>
            </w:r>
            <w:r w:rsidRPr="00D00628">
              <w:rPr>
                <w:highlight w:val="white"/>
              </w:rPr>
              <w:t xml:space="preserve"> </w:t>
            </w:r>
            <w:r w:rsidRPr="00AB6FE1">
              <w:rPr>
                <w:highlight w:val="white"/>
              </w:rPr>
              <w:t>element has not been defined.</w:t>
            </w:r>
          </w:p>
          <w:p w:rsidR="003F2902" w:rsidRDefault="003F2902" w:rsidP="0080029F"/>
          <w:p w:rsidR="003F2902" w:rsidRDefault="003F2902" w:rsidP="0043437F">
            <w:pPr>
              <w:pStyle w:val="ListParagraph"/>
              <w:numPr>
                <w:ilvl w:val="0"/>
                <w:numId w:val="55"/>
              </w:numPr>
            </w:pPr>
            <w:r w:rsidRPr="00675DAA">
              <w:t>There is an value</w:t>
            </w:r>
            <w:r>
              <w:t xml:space="preserve"> attribute</w:t>
            </w:r>
          </w:p>
          <w:p w:rsidR="003F2902" w:rsidRPr="00AB6FE1" w:rsidRDefault="003F2902" w:rsidP="0043437F">
            <w:pPr>
              <w:pStyle w:val="ListParagraph"/>
              <w:numPr>
                <w:ilvl w:val="0"/>
                <w:numId w:val="214"/>
              </w:numPr>
              <w:rPr>
                <w:highlight w:val="white"/>
              </w:rPr>
            </w:pPr>
            <w:r>
              <w:rPr>
                <w:highlight w:val="white"/>
              </w:rPr>
              <w:t>SPL Rule 5</w:t>
            </w:r>
            <w:r w:rsidRPr="00674290">
              <w:rPr>
                <w:highlight w:val="white"/>
              </w:rPr>
              <w:t xml:space="preserve"> identifies that the attribute has not been defined.</w:t>
            </w:r>
          </w:p>
          <w:p w:rsidR="003F2902" w:rsidRDefault="003F2902" w:rsidP="0080029F"/>
          <w:p w:rsidR="003F2902" w:rsidRPr="00675DAA" w:rsidRDefault="003F2902" w:rsidP="0043437F">
            <w:pPr>
              <w:pStyle w:val="ListParagraph"/>
              <w:numPr>
                <w:ilvl w:val="0"/>
                <w:numId w:val="55"/>
              </w:numPr>
            </w:pPr>
            <w:commentRangeStart w:id="129"/>
            <w:commentRangeStart w:id="130"/>
            <w:commentRangeStart w:id="131"/>
            <w:r w:rsidRPr="00675DAA">
              <w:t>The effectiveTime@value has as a minimum precision of day.</w:t>
            </w:r>
            <w:commentRangeEnd w:id="129"/>
            <w:r w:rsidR="006E3C49">
              <w:rPr>
                <w:rStyle w:val="CommentReference"/>
              </w:rPr>
              <w:commentReference w:id="129"/>
            </w:r>
            <w:commentRangeEnd w:id="130"/>
            <w:r w:rsidR="00BA7ADB">
              <w:rPr>
                <w:rStyle w:val="CommentReference"/>
              </w:rPr>
              <w:commentReference w:id="130"/>
            </w:r>
          </w:p>
          <w:p w:rsidR="003F2902" w:rsidRDefault="003F2902" w:rsidP="0080029F"/>
          <w:p w:rsidR="003F2902" w:rsidRPr="00675DAA" w:rsidRDefault="003F2902" w:rsidP="0043437F">
            <w:pPr>
              <w:pStyle w:val="ListParagraph"/>
              <w:numPr>
                <w:ilvl w:val="0"/>
                <w:numId w:val="55"/>
              </w:numPr>
            </w:pPr>
            <w:r w:rsidRPr="00675DAA">
              <w:t>The format is year, month and day (yyyymmdd) if the precision is a date if the precision is greater than date the format is year, month and day (yyyymmdd) space hour, minute, second (hhmmss)</w:t>
            </w:r>
            <w:commentRangeEnd w:id="131"/>
            <w:r>
              <w:rPr>
                <w:rStyle w:val="CommentReference"/>
              </w:rPr>
              <w:commentReference w:id="131"/>
            </w:r>
          </w:p>
        </w:tc>
      </w:tr>
    </w:tbl>
    <w:p w:rsidR="00E20292" w:rsidRDefault="00E20292" w:rsidP="00E20292"/>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E20292" w:rsidRPr="00675DAA" w:rsidTr="00CE7EFF">
        <w:trPr>
          <w:cantSplit/>
          <w:trHeight w:val="580"/>
          <w:tblHeader/>
        </w:trPr>
        <w:tc>
          <w:tcPr>
            <w:tcW w:w="2358" w:type="dxa"/>
            <w:shd w:val="clear" w:color="auto" w:fill="808080"/>
          </w:tcPr>
          <w:p w:rsidR="00E20292" w:rsidRPr="00F53457" w:rsidRDefault="00E20292" w:rsidP="00CE7EFF">
            <w:r w:rsidRPr="00675DAA">
              <w:lastRenderedPageBreak/>
              <w:t>Element</w:t>
            </w:r>
          </w:p>
        </w:tc>
        <w:tc>
          <w:tcPr>
            <w:tcW w:w="1260" w:type="dxa"/>
            <w:shd w:val="clear" w:color="auto" w:fill="808080"/>
          </w:tcPr>
          <w:p w:rsidR="00E20292" w:rsidRPr="00675DAA" w:rsidRDefault="00E20292" w:rsidP="00CE7EFF">
            <w:r w:rsidRPr="00675DAA">
              <w:t>Attribute</w:t>
            </w:r>
          </w:p>
        </w:tc>
        <w:tc>
          <w:tcPr>
            <w:tcW w:w="1260" w:type="dxa"/>
            <w:shd w:val="clear" w:color="auto" w:fill="808080"/>
          </w:tcPr>
          <w:p w:rsidR="00E20292" w:rsidRPr="00F53457" w:rsidRDefault="00E20292" w:rsidP="00CE7EFF">
            <w:r w:rsidRPr="00675DAA">
              <w:t>Cardinality</w:t>
            </w:r>
          </w:p>
        </w:tc>
        <w:tc>
          <w:tcPr>
            <w:tcW w:w="1350" w:type="dxa"/>
            <w:shd w:val="clear" w:color="auto" w:fill="808080"/>
          </w:tcPr>
          <w:p w:rsidR="00E20292" w:rsidRPr="00675DAA" w:rsidRDefault="00E20292" w:rsidP="00CE7EFF">
            <w:r w:rsidRPr="00675DAA">
              <w:t>Value(s) Allowed</w:t>
            </w:r>
          </w:p>
          <w:p w:rsidR="00E20292" w:rsidRPr="00675DAA" w:rsidRDefault="00E20292" w:rsidP="00CE7EFF">
            <w:r w:rsidRPr="00675DAA">
              <w:t>Examples</w:t>
            </w:r>
          </w:p>
        </w:tc>
        <w:tc>
          <w:tcPr>
            <w:tcW w:w="3330" w:type="dxa"/>
            <w:shd w:val="clear" w:color="auto" w:fill="808080"/>
          </w:tcPr>
          <w:p w:rsidR="00E20292" w:rsidRPr="00675DAA" w:rsidRDefault="00E20292" w:rsidP="00CE7EFF">
            <w:r w:rsidRPr="00675DAA">
              <w:t>Description</w:t>
            </w:r>
          </w:p>
          <w:p w:rsidR="00E20292" w:rsidRPr="00675DAA" w:rsidRDefault="00E20292" w:rsidP="00CE7EFF">
            <w:r w:rsidRPr="00675DAA">
              <w:t>Instructions</w:t>
            </w:r>
          </w:p>
        </w:tc>
      </w:tr>
      <w:tr w:rsidR="00E20292" w:rsidRPr="00675DAA" w:rsidTr="00CE7EFF">
        <w:trPr>
          <w:cantSplit/>
        </w:trPr>
        <w:tc>
          <w:tcPr>
            <w:tcW w:w="2358" w:type="dxa"/>
          </w:tcPr>
          <w:p w:rsidR="00E20292" w:rsidRPr="00675DAA" w:rsidRDefault="00E20292" w:rsidP="00CE7EFF">
            <w:r w:rsidRPr="006841F8">
              <w:t>manufacturedProduct</w:t>
            </w:r>
          </w:p>
        </w:tc>
        <w:tc>
          <w:tcPr>
            <w:tcW w:w="1260" w:type="dxa"/>
            <w:shd w:val="clear" w:color="auto" w:fill="D9D9D9"/>
          </w:tcPr>
          <w:p w:rsidR="00E20292" w:rsidRPr="00675DAA" w:rsidRDefault="00E20292" w:rsidP="00CE7EFF">
            <w:r w:rsidRPr="00675DAA">
              <w:t>N/A</w:t>
            </w:r>
          </w:p>
        </w:tc>
        <w:tc>
          <w:tcPr>
            <w:tcW w:w="1260" w:type="dxa"/>
            <w:shd w:val="clear" w:color="auto" w:fill="D9D9D9"/>
          </w:tcPr>
          <w:p w:rsidR="00E20292" w:rsidRPr="00675DAA" w:rsidRDefault="00E20292" w:rsidP="00CE7EFF">
            <w:r w:rsidRPr="00675DAA">
              <w:t>1:1</w:t>
            </w:r>
          </w:p>
        </w:tc>
        <w:tc>
          <w:tcPr>
            <w:tcW w:w="1350" w:type="dxa"/>
            <w:shd w:val="clear" w:color="auto" w:fill="D9D9D9"/>
          </w:tcPr>
          <w:p w:rsidR="00E20292" w:rsidRPr="00675DAA" w:rsidRDefault="00E20292" w:rsidP="00CE7EFF"/>
        </w:tc>
        <w:tc>
          <w:tcPr>
            <w:tcW w:w="3330" w:type="dxa"/>
            <w:shd w:val="clear" w:color="auto" w:fill="D9D9D9"/>
          </w:tcPr>
          <w:p w:rsidR="00E20292" w:rsidRPr="00675DAA" w:rsidRDefault="00E20292" w:rsidP="00CE7EFF"/>
        </w:tc>
      </w:tr>
      <w:tr w:rsidR="00E20292" w:rsidRPr="00675DAA" w:rsidTr="00CE7EFF">
        <w:trPr>
          <w:cantSplit/>
        </w:trPr>
        <w:tc>
          <w:tcPr>
            <w:tcW w:w="2358" w:type="dxa"/>
            <w:shd w:val="clear" w:color="auto" w:fill="808080"/>
          </w:tcPr>
          <w:p w:rsidR="00E20292" w:rsidRPr="00675DAA" w:rsidRDefault="00E20292" w:rsidP="00CE7EFF">
            <w:r w:rsidRPr="00675DAA">
              <w:t>Conformance</w:t>
            </w:r>
          </w:p>
        </w:tc>
        <w:tc>
          <w:tcPr>
            <w:tcW w:w="7200" w:type="dxa"/>
            <w:gridSpan w:val="4"/>
          </w:tcPr>
          <w:p w:rsidR="00E20292" w:rsidRDefault="00E20292" w:rsidP="00CE7EFF">
            <w:pPr>
              <w:pStyle w:val="ListParagraph"/>
              <w:numPr>
                <w:ilvl w:val="0"/>
                <w:numId w:val="217"/>
              </w:numPr>
            </w:pPr>
            <w:r>
              <w:t xml:space="preserve">There may be a </w:t>
            </w:r>
            <w:r w:rsidRPr="006841F8">
              <w:t>manufacturedProduct</w:t>
            </w:r>
            <w:r>
              <w:t xml:space="preserve"> element</w:t>
            </w:r>
          </w:p>
          <w:p w:rsidR="00E20292" w:rsidRPr="00C13369" w:rsidRDefault="00E20292" w:rsidP="00CE7EFF">
            <w:pPr>
              <w:pStyle w:val="ListParagraph"/>
              <w:numPr>
                <w:ilvl w:val="0"/>
                <w:numId w:val="216"/>
              </w:num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p>
          <w:p w:rsidR="00E20292" w:rsidRPr="006841F8" w:rsidRDefault="00E20292" w:rsidP="00CE7EFF">
            <w:pPr>
              <w:pStyle w:val="ListParagraph"/>
              <w:numPr>
                <w:ilvl w:val="0"/>
                <w:numId w:val="216"/>
              </w:numPr>
            </w:pPr>
            <w:r>
              <w:rPr>
                <w:highlight w:val="white"/>
              </w:rPr>
              <w:t xml:space="preserve">SPL Rule 4 </w:t>
            </w:r>
            <w:r w:rsidRPr="00D00628">
              <w:rPr>
                <w:highlight w:val="white"/>
              </w:rPr>
              <w:t xml:space="preserve">identifies that more than one </w:t>
            </w:r>
            <w:r w:rsidRPr="00D00628">
              <w:t xml:space="preserve">element </w:t>
            </w:r>
            <w:r>
              <w:t xml:space="preserve">is </w:t>
            </w:r>
            <w:r w:rsidRPr="00D00628">
              <w:t>defined.</w:t>
            </w:r>
          </w:p>
          <w:p w:rsidR="00E20292" w:rsidRPr="006841F8" w:rsidRDefault="00E20292" w:rsidP="00CE7EFF">
            <w:pPr>
              <w:pStyle w:val="ListParagraph"/>
            </w:pPr>
          </w:p>
          <w:p w:rsidR="00E20292" w:rsidRDefault="00E20292" w:rsidP="00CE7EFF">
            <w:pPr>
              <w:pStyle w:val="ListParagraph"/>
              <w:numPr>
                <w:ilvl w:val="0"/>
                <w:numId w:val="217"/>
              </w:numPr>
            </w:pPr>
            <w:r>
              <w:t xml:space="preserve">There is one or more </w:t>
            </w:r>
            <w:r w:rsidRPr="006841F8">
              <w:t>subjectOf</w:t>
            </w:r>
            <w:r>
              <w:t xml:space="preserve"> elements</w:t>
            </w:r>
          </w:p>
          <w:p w:rsidR="00E20292" w:rsidRPr="00FA4718" w:rsidRDefault="00E20292" w:rsidP="00CE7EFF">
            <w:pPr>
              <w:pStyle w:val="ListParagraph"/>
              <w:numPr>
                <w:ilvl w:val="0"/>
                <w:numId w:val="218"/>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FA4718">
              <w:rPr>
                <w:highlight w:val="white"/>
              </w:rPr>
              <w:t>element has not been defined.</w:t>
            </w:r>
          </w:p>
          <w:p w:rsidR="00E20292" w:rsidRDefault="00E20292" w:rsidP="00CE7EFF">
            <w:pPr>
              <w:pStyle w:val="ListParagraph"/>
            </w:pPr>
          </w:p>
          <w:p w:rsidR="00E20292" w:rsidRDefault="00E20292" w:rsidP="00CE7EFF">
            <w:pPr>
              <w:pStyle w:val="ListParagraph"/>
              <w:numPr>
                <w:ilvl w:val="0"/>
                <w:numId w:val="217"/>
              </w:numPr>
            </w:pPr>
            <w:r>
              <w:t xml:space="preserve">There is one or more </w:t>
            </w:r>
            <w:r w:rsidRPr="00BA7B5B">
              <w:t>consumedIn element</w:t>
            </w:r>
          </w:p>
          <w:p w:rsidR="00E20292" w:rsidRPr="006D1334" w:rsidRDefault="00E20292" w:rsidP="00CE7EFF">
            <w:pPr>
              <w:pStyle w:val="ListParagraph"/>
              <w:numPr>
                <w:ilvl w:val="0"/>
                <w:numId w:val="219"/>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FA4718">
              <w:rPr>
                <w:highlight w:val="white"/>
              </w:rPr>
              <w:t>element has not been defined.</w:t>
            </w:r>
          </w:p>
        </w:tc>
      </w:tr>
    </w:tbl>
    <w:p w:rsidR="003F2902" w:rsidRDefault="003F2902"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32EB7" w:rsidRPr="00675DAA" w:rsidTr="00122FE2">
        <w:trPr>
          <w:cantSplit/>
          <w:trHeight w:val="580"/>
          <w:tblHeader/>
        </w:trPr>
        <w:tc>
          <w:tcPr>
            <w:tcW w:w="2358" w:type="dxa"/>
            <w:shd w:val="clear" w:color="auto" w:fill="808080"/>
          </w:tcPr>
          <w:p w:rsidR="00A32EB7" w:rsidRPr="000445D1" w:rsidRDefault="00A32EB7" w:rsidP="0080029F">
            <w:r w:rsidRPr="00675DAA">
              <w:t>Element</w:t>
            </w:r>
          </w:p>
        </w:tc>
        <w:tc>
          <w:tcPr>
            <w:tcW w:w="1260" w:type="dxa"/>
            <w:shd w:val="clear" w:color="auto" w:fill="808080"/>
          </w:tcPr>
          <w:p w:rsidR="00A32EB7" w:rsidRPr="00675DAA" w:rsidRDefault="00A32EB7" w:rsidP="0080029F">
            <w:r w:rsidRPr="00675DAA">
              <w:t>Attribute</w:t>
            </w:r>
          </w:p>
        </w:tc>
        <w:tc>
          <w:tcPr>
            <w:tcW w:w="1260" w:type="dxa"/>
            <w:shd w:val="clear" w:color="auto" w:fill="808080"/>
          </w:tcPr>
          <w:p w:rsidR="00A32EB7" w:rsidRPr="000445D1" w:rsidRDefault="00A32EB7" w:rsidP="0080029F">
            <w:r w:rsidRPr="00675DAA">
              <w:t>Cardinality</w:t>
            </w:r>
          </w:p>
        </w:tc>
        <w:tc>
          <w:tcPr>
            <w:tcW w:w="1350" w:type="dxa"/>
            <w:shd w:val="clear" w:color="auto" w:fill="808080"/>
          </w:tcPr>
          <w:p w:rsidR="00A32EB7" w:rsidRPr="00675DAA" w:rsidRDefault="00A32EB7" w:rsidP="0080029F">
            <w:r w:rsidRPr="00675DAA">
              <w:t>Value(s) Allowed</w:t>
            </w:r>
          </w:p>
          <w:p w:rsidR="00A32EB7" w:rsidRPr="00675DAA" w:rsidRDefault="00A32EB7" w:rsidP="0080029F">
            <w:r w:rsidRPr="00675DAA">
              <w:t>Examples</w:t>
            </w:r>
          </w:p>
        </w:tc>
        <w:tc>
          <w:tcPr>
            <w:tcW w:w="3330" w:type="dxa"/>
            <w:shd w:val="clear" w:color="auto" w:fill="808080"/>
          </w:tcPr>
          <w:p w:rsidR="00A32EB7" w:rsidRPr="00675DAA" w:rsidRDefault="00A32EB7" w:rsidP="0080029F">
            <w:r w:rsidRPr="00675DAA">
              <w:t>Description</w:t>
            </w:r>
          </w:p>
          <w:p w:rsidR="00A32EB7" w:rsidRPr="00675DAA" w:rsidRDefault="00A32EB7" w:rsidP="0080029F">
            <w:r w:rsidRPr="00675DAA">
              <w:t>Instructions</w:t>
            </w:r>
          </w:p>
        </w:tc>
      </w:tr>
      <w:tr w:rsidR="00A32EB7" w:rsidRPr="00675DAA" w:rsidTr="00122FE2">
        <w:trPr>
          <w:cantSplit/>
        </w:trPr>
        <w:tc>
          <w:tcPr>
            <w:tcW w:w="2358" w:type="dxa"/>
            <w:vMerge w:val="restart"/>
          </w:tcPr>
          <w:p w:rsidR="00A32EB7" w:rsidRPr="00675DAA" w:rsidRDefault="00A32EB7" w:rsidP="0080029F">
            <w:r w:rsidRPr="006841F8">
              <w:t>manufacturedProduct</w:t>
            </w:r>
            <w:r>
              <w:t>.</w:t>
            </w:r>
            <w:r w:rsidRPr="00675DAA">
              <w:t>code</w:t>
            </w:r>
          </w:p>
        </w:tc>
        <w:tc>
          <w:tcPr>
            <w:tcW w:w="1260" w:type="dxa"/>
            <w:shd w:val="clear" w:color="auto" w:fill="D9D9D9"/>
          </w:tcPr>
          <w:p w:rsidR="00A32EB7" w:rsidRPr="00675DAA" w:rsidRDefault="00A32EB7" w:rsidP="0080029F">
            <w:r w:rsidRPr="00675DAA">
              <w:t>N/A</w:t>
            </w:r>
          </w:p>
        </w:tc>
        <w:tc>
          <w:tcPr>
            <w:tcW w:w="1260" w:type="dxa"/>
            <w:shd w:val="clear" w:color="auto" w:fill="D9D9D9"/>
          </w:tcPr>
          <w:p w:rsidR="00A32EB7" w:rsidRPr="00675DAA" w:rsidRDefault="00A32EB7" w:rsidP="0080029F">
            <w:r w:rsidRPr="00675DAA">
              <w:t>1:1</w:t>
            </w:r>
          </w:p>
        </w:tc>
        <w:tc>
          <w:tcPr>
            <w:tcW w:w="1350" w:type="dxa"/>
            <w:shd w:val="clear" w:color="auto" w:fill="D9D9D9"/>
          </w:tcPr>
          <w:p w:rsidR="00A32EB7" w:rsidRPr="00675DAA" w:rsidRDefault="00A32EB7" w:rsidP="0080029F"/>
        </w:tc>
        <w:tc>
          <w:tcPr>
            <w:tcW w:w="3330" w:type="dxa"/>
            <w:shd w:val="clear" w:color="auto" w:fill="D9D9D9"/>
          </w:tcPr>
          <w:p w:rsidR="00A32EB7" w:rsidRPr="00675DAA" w:rsidRDefault="00A32EB7" w:rsidP="0080029F"/>
        </w:tc>
      </w:tr>
      <w:tr w:rsidR="00A32EB7" w:rsidRPr="00675DAA" w:rsidTr="00122FE2">
        <w:trPr>
          <w:cantSplit/>
        </w:trPr>
        <w:tc>
          <w:tcPr>
            <w:tcW w:w="2358" w:type="dxa"/>
            <w:vMerge/>
          </w:tcPr>
          <w:p w:rsidR="00A32EB7" w:rsidRPr="00675DAA" w:rsidRDefault="00A32EB7" w:rsidP="0080029F"/>
        </w:tc>
        <w:tc>
          <w:tcPr>
            <w:tcW w:w="1260" w:type="dxa"/>
          </w:tcPr>
          <w:p w:rsidR="00A32EB7" w:rsidRPr="00675DAA" w:rsidRDefault="00A32EB7" w:rsidP="0080029F">
            <w:r w:rsidRPr="00675DAA">
              <w:t>code</w:t>
            </w:r>
          </w:p>
        </w:tc>
        <w:tc>
          <w:tcPr>
            <w:tcW w:w="1260" w:type="dxa"/>
          </w:tcPr>
          <w:p w:rsidR="00A32EB7" w:rsidRPr="00675DAA" w:rsidRDefault="00A32EB7" w:rsidP="0080029F">
            <w:r w:rsidRPr="00675DAA">
              <w:t>1:1</w:t>
            </w:r>
          </w:p>
        </w:tc>
        <w:tc>
          <w:tcPr>
            <w:tcW w:w="1350" w:type="dxa"/>
          </w:tcPr>
          <w:p w:rsidR="00A32EB7" w:rsidRPr="00675DAA" w:rsidRDefault="00A32EB7" w:rsidP="0080029F"/>
        </w:tc>
        <w:tc>
          <w:tcPr>
            <w:tcW w:w="3330" w:type="dxa"/>
          </w:tcPr>
          <w:p w:rsidR="00A32EB7" w:rsidRPr="00675DAA" w:rsidRDefault="00A32EB7" w:rsidP="0080029F"/>
        </w:tc>
      </w:tr>
      <w:tr w:rsidR="00A32EB7" w:rsidRPr="00675DAA" w:rsidTr="00122FE2">
        <w:trPr>
          <w:cantSplit/>
        </w:trPr>
        <w:tc>
          <w:tcPr>
            <w:tcW w:w="2358" w:type="dxa"/>
            <w:vMerge/>
          </w:tcPr>
          <w:p w:rsidR="00A32EB7" w:rsidRPr="00675DAA" w:rsidRDefault="00A32EB7" w:rsidP="0080029F"/>
        </w:tc>
        <w:tc>
          <w:tcPr>
            <w:tcW w:w="1260" w:type="dxa"/>
          </w:tcPr>
          <w:p w:rsidR="00A32EB7" w:rsidRPr="00675DAA" w:rsidRDefault="00A32EB7" w:rsidP="0080029F">
            <w:r w:rsidRPr="00675DAA">
              <w:t>codeSystem</w:t>
            </w:r>
          </w:p>
        </w:tc>
        <w:tc>
          <w:tcPr>
            <w:tcW w:w="1260" w:type="dxa"/>
          </w:tcPr>
          <w:p w:rsidR="00A32EB7" w:rsidRPr="00675DAA" w:rsidRDefault="00A32EB7" w:rsidP="0080029F">
            <w:r w:rsidRPr="00675DAA">
              <w:t>1:1</w:t>
            </w:r>
          </w:p>
        </w:tc>
        <w:tc>
          <w:tcPr>
            <w:tcW w:w="1350" w:type="dxa"/>
          </w:tcPr>
          <w:p w:rsidR="00A32EB7" w:rsidRPr="00675DAA" w:rsidRDefault="00A32EB7" w:rsidP="0080029F"/>
        </w:tc>
        <w:tc>
          <w:tcPr>
            <w:tcW w:w="3330" w:type="dxa"/>
          </w:tcPr>
          <w:p w:rsidR="00A32EB7" w:rsidRPr="00675DAA" w:rsidRDefault="00A32EB7" w:rsidP="0080029F"/>
        </w:tc>
      </w:tr>
      <w:tr w:rsidR="00A32EB7" w:rsidRPr="00675DAA" w:rsidTr="00122FE2">
        <w:trPr>
          <w:cantSplit/>
        </w:trPr>
        <w:tc>
          <w:tcPr>
            <w:tcW w:w="2358" w:type="dxa"/>
            <w:vMerge/>
          </w:tcPr>
          <w:p w:rsidR="00A32EB7" w:rsidRPr="00675DAA" w:rsidRDefault="00A32EB7" w:rsidP="0080029F"/>
        </w:tc>
        <w:tc>
          <w:tcPr>
            <w:tcW w:w="1260" w:type="dxa"/>
          </w:tcPr>
          <w:p w:rsidR="00A32EB7" w:rsidRPr="00675DAA" w:rsidRDefault="00A32EB7" w:rsidP="0080029F">
            <w:r w:rsidRPr="00675DAA">
              <w:t>displayName</w:t>
            </w:r>
          </w:p>
        </w:tc>
        <w:tc>
          <w:tcPr>
            <w:tcW w:w="1260" w:type="dxa"/>
          </w:tcPr>
          <w:p w:rsidR="00A32EB7" w:rsidRPr="00675DAA" w:rsidRDefault="00A32EB7" w:rsidP="0080029F">
            <w:r w:rsidRPr="00675DAA">
              <w:t>1:1</w:t>
            </w:r>
          </w:p>
        </w:tc>
        <w:tc>
          <w:tcPr>
            <w:tcW w:w="1350" w:type="dxa"/>
          </w:tcPr>
          <w:p w:rsidR="00A32EB7" w:rsidRPr="00675DAA" w:rsidRDefault="00A32EB7" w:rsidP="0080029F"/>
        </w:tc>
        <w:tc>
          <w:tcPr>
            <w:tcW w:w="3330" w:type="dxa"/>
          </w:tcPr>
          <w:p w:rsidR="00A32EB7" w:rsidRPr="00675DAA" w:rsidRDefault="00A32EB7" w:rsidP="0080029F"/>
        </w:tc>
      </w:tr>
      <w:tr w:rsidR="00A32EB7" w:rsidRPr="00675DAA" w:rsidTr="00122FE2">
        <w:trPr>
          <w:cantSplit/>
        </w:trPr>
        <w:tc>
          <w:tcPr>
            <w:tcW w:w="2358" w:type="dxa"/>
            <w:shd w:val="clear" w:color="auto" w:fill="808080"/>
          </w:tcPr>
          <w:p w:rsidR="00A32EB7" w:rsidRPr="00675DAA" w:rsidRDefault="00A32EB7" w:rsidP="0080029F">
            <w:r w:rsidRPr="00675DAA">
              <w:t>Conformance</w:t>
            </w:r>
          </w:p>
        </w:tc>
        <w:tc>
          <w:tcPr>
            <w:tcW w:w="7200" w:type="dxa"/>
            <w:gridSpan w:val="4"/>
          </w:tcPr>
          <w:p w:rsidR="00A32EB7" w:rsidRDefault="00A32EB7" w:rsidP="0043437F">
            <w:pPr>
              <w:pStyle w:val="ListParagraph"/>
              <w:numPr>
                <w:ilvl w:val="0"/>
                <w:numId w:val="222"/>
              </w:numPr>
            </w:pPr>
            <w:r>
              <w:t>There is an code element</w:t>
            </w:r>
          </w:p>
          <w:p w:rsidR="00A32EB7" w:rsidRPr="008C7568" w:rsidRDefault="00A32EB7" w:rsidP="0043437F">
            <w:pPr>
              <w:pStyle w:val="ListParagraph"/>
              <w:numPr>
                <w:ilvl w:val="0"/>
                <w:numId w:val="223"/>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8C7568">
              <w:rPr>
                <w:highlight w:val="white"/>
              </w:rPr>
              <w:t>element has not been defined.</w:t>
            </w:r>
          </w:p>
          <w:p w:rsidR="00A32EB7" w:rsidRPr="008C7568" w:rsidRDefault="00A32EB7" w:rsidP="0043437F">
            <w:pPr>
              <w:pStyle w:val="ListParagraph"/>
              <w:numPr>
                <w:ilvl w:val="0"/>
                <w:numId w:val="223"/>
              </w:numPr>
              <w:rPr>
                <w:highlight w:val="white"/>
              </w:rPr>
            </w:pPr>
            <w:r>
              <w:rPr>
                <w:highlight w:val="white"/>
              </w:rPr>
              <w:t xml:space="preserve">SPL Rule 4 </w:t>
            </w:r>
            <w:r w:rsidRPr="00D00628">
              <w:rPr>
                <w:highlight w:val="white"/>
              </w:rPr>
              <w:t xml:space="preserve">identifies that more than one </w:t>
            </w:r>
            <w:r w:rsidRPr="008C7568">
              <w:rPr>
                <w:highlight w:val="white"/>
              </w:rPr>
              <w:t>element is defined.</w:t>
            </w:r>
          </w:p>
          <w:p w:rsidR="00A32EB7" w:rsidRDefault="00A32EB7" w:rsidP="0080029F">
            <w:pPr>
              <w:pStyle w:val="ListParagraph"/>
            </w:pPr>
          </w:p>
          <w:p w:rsidR="00A32EB7" w:rsidRDefault="00A32EB7" w:rsidP="0043437F">
            <w:pPr>
              <w:pStyle w:val="ListParagraph"/>
              <w:numPr>
                <w:ilvl w:val="0"/>
                <w:numId w:val="222"/>
              </w:numPr>
            </w:pPr>
            <w:r w:rsidRPr="00675DAA">
              <w:t>There is a code</w:t>
            </w:r>
            <w:r>
              <w:t xml:space="preserve"> attribute with a </w:t>
            </w:r>
            <w:r w:rsidRPr="00675DAA">
              <w:t xml:space="preserve">value </w:t>
            </w:r>
            <w:r>
              <w:t>derived from the OID.</w:t>
            </w:r>
          </w:p>
          <w:p w:rsidR="00A32EB7" w:rsidRDefault="00A32EB7" w:rsidP="0043437F">
            <w:pPr>
              <w:pStyle w:val="ListParagraph"/>
              <w:numPr>
                <w:ilvl w:val="0"/>
                <w:numId w:val="233"/>
              </w:numPr>
              <w:rPr>
                <w:highlight w:val="white"/>
              </w:rPr>
            </w:pPr>
            <w:r>
              <w:rPr>
                <w:highlight w:val="white"/>
              </w:rPr>
              <w:t xml:space="preserve">SPL Rule 5 </w:t>
            </w:r>
            <w:r w:rsidRPr="00334410">
              <w:rPr>
                <w:highlight w:val="white"/>
              </w:rPr>
              <w:t xml:space="preserve">identifies that </w:t>
            </w:r>
            <w:r>
              <w:rPr>
                <w:highlight w:val="white"/>
              </w:rPr>
              <w:t xml:space="preserve">the </w:t>
            </w:r>
            <w:r w:rsidRPr="00D00628">
              <w:rPr>
                <w:highlight w:val="white"/>
              </w:rPr>
              <w:t xml:space="preserve">attribute has </w:t>
            </w:r>
            <w:r>
              <w:rPr>
                <w:highlight w:val="white"/>
              </w:rPr>
              <w:t xml:space="preserve">not </w:t>
            </w:r>
            <w:r w:rsidRPr="00D00628">
              <w:rPr>
                <w:highlight w:val="white"/>
              </w:rPr>
              <w:t>been defined</w:t>
            </w:r>
            <w:r>
              <w:rPr>
                <w:highlight w:val="white"/>
              </w:rPr>
              <w:t>.</w:t>
            </w:r>
          </w:p>
          <w:p w:rsidR="00A32EB7" w:rsidRPr="00AA6F63" w:rsidRDefault="00A32EB7" w:rsidP="0043437F">
            <w:pPr>
              <w:pStyle w:val="ListParagraph"/>
              <w:numPr>
                <w:ilvl w:val="0"/>
                <w:numId w:val="233"/>
              </w:numPr>
              <w:rPr>
                <w:highlight w:val="white"/>
              </w:rPr>
            </w:pPr>
            <w:r w:rsidRPr="00AA6F63">
              <w:rPr>
                <w:highlight w:val="white"/>
              </w:rPr>
              <w:t>SPL Rule 10 identifies that the attribute value is incorrect.</w:t>
            </w:r>
          </w:p>
          <w:p w:rsidR="009C479B" w:rsidRDefault="009C479B" w:rsidP="009C479B">
            <w:pPr>
              <w:pStyle w:val="ListParagraph"/>
              <w:ind w:left="360"/>
            </w:pPr>
          </w:p>
          <w:p w:rsidR="00A32EB7" w:rsidRPr="00886E3D" w:rsidRDefault="00A32EB7" w:rsidP="0043437F">
            <w:pPr>
              <w:pStyle w:val="ListParagraph"/>
              <w:numPr>
                <w:ilvl w:val="0"/>
                <w:numId w:val="222"/>
              </w:numPr>
            </w:pPr>
            <w:commentRangeStart w:id="132"/>
            <w:r w:rsidRPr="00675DAA">
              <w:t>There is a codeSystem</w:t>
            </w:r>
            <w:r>
              <w:t xml:space="preserve"> attribute</w:t>
            </w:r>
            <w:r w:rsidRPr="000445D1">
              <w:t xml:space="preserve"> </w:t>
            </w:r>
            <w:r>
              <w:t xml:space="preserve">with a </w:t>
            </w:r>
            <w:r w:rsidRPr="000445D1">
              <w:t xml:space="preserve">value </w:t>
            </w:r>
            <w:r>
              <w:t>of</w:t>
            </w:r>
            <w:r w:rsidRPr="000445D1">
              <w:t xml:space="preserve">: </w:t>
            </w:r>
            <w:r w:rsidRPr="00886E3D">
              <w:t>2.16.840.1.113883.2.20.6.42</w:t>
            </w:r>
          </w:p>
          <w:p w:rsidR="00A32EB7" w:rsidRDefault="00A32EB7" w:rsidP="0043437F">
            <w:pPr>
              <w:pStyle w:val="ListParagraph"/>
              <w:numPr>
                <w:ilvl w:val="0"/>
                <w:numId w:val="232"/>
              </w:numPr>
              <w:rPr>
                <w:highlight w:val="white"/>
              </w:rPr>
            </w:pPr>
            <w:r>
              <w:rPr>
                <w:highlight w:val="white"/>
              </w:rPr>
              <w:t xml:space="preserve">SPL Rule 5 </w:t>
            </w:r>
            <w:r w:rsidRPr="00334410">
              <w:rPr>
                <w:highlight w:val="white"/>
              </w:rPr>
              <w:t xml:space="preserve">identifies that </w:t>
            </w:r>
            <w:r>
              <w:rPr>
                <w:highlight w:val="white"/>
              </w:rPr>
              <w:t xml:space="preserve">the </w:t>
            </w:r>
            <w:r w:rsidRPr="00D00628">
              <w:rPr>
                <w:highlight w:val="white"/>
              </w:rPr>
              <w:t xml:space="preserve">attribute has </w:t>
            </w:r>
            <w:r>
              <w:rPr>
                <w:highlight w:val="white"/>
              </w:rPr>
              <w:t xml:space="preserve">not </w:t>
            </w:r>
            <w:r w:rsidRPr="00D00628">
              <w:rPr>
                <w:highlight w:val="white"/>
              </w:rPr>
              <w:t>been defined</w:t>
            </w:r>
            <w:r>
              <w:rPr>
                <w:highlight w:val="white"/>
              </w:rPr>
              <w:t>.</w:t>
            </w:r>
          </w:p>
          <w:p w:rsidR="00A32EB7" w:rsidRDefault="00A32EB7" w:rsidP="0043437F">
            <w:pPr>
              <w:pStyle w:val="ListParagraph"/>
              <w:numPr>
                <w:ilvl w:val="0"/>
                <w:numId w:val="232"/>
              </w:numPr>
              <w:rPr>
                <w:highlight w:val="white"/>
              </w:rPr>
            </w:pPr>
            <w:r w:rsidRPr="00AA6F63">
              <w:rPr>
                <w:highlight w:val="white"/>
              </w:rPr>
              <w:t>SPL Rule 2 identifies that the OID value is incorrect.</w:t>
            </w:r>
          </w:p>
          <w:p w:rsidR="00A32EB7" w:rsidRPr="00675DAA" w:rsidRDefault="00A32EB7" w:rsidP="0080029F">
            <w:pPr>
              <w:pStyle w:val="ListParagraph"/>
            </w:pPr>
          </w:p>
          <w:p w:rsidR="00A32EB7" w:rsidRDefault="00A32EB7" w:rsidP="0043437F">
            <w:pPr>
              <w:pStyle w:val="ListParagraph"/>
              <w:numPr>
                <w:ilvl w:val="0"/>
                <w:numId w:val="222"/>
              </w:numPr>
            </w:pPr>
            <w:r w:rsidRPr="00675DAA">
              <w:t>There is a displayName</w:t>
            </w:r>
            <w:r>
              <w:t xml:space="preserve"> attribute that </w:t>
            </w:r>
            <w:r w:rsidRPr="00675DAA">
              <w:t>display</w:t>
            </w:r>
            <w:r>
              <w:t>s</w:t>
            </w:r>
            <w:r w:rsidRPr="00675DAA">
              <w:t xml:space="preserve"> the</w:t>
            </w:r>
            <w:r>
              <w:t xml:space="preserve"> appropriate </w:t>
            </w:r>
            <w:r w:rsidRPr="00675DAA">
              <w:t>label.</w:t>
            </w:r>
          </w:p>
          <w:p w:rsidR="00A32EB7" w:rsidRPr="00AA6F63" w:rsidRDefault="00A32EB7" w:rsidP="0043437F">
            <w:pPr>
              <w:pStyle w:val="ListParagraph"/>
              <w:numPr>
                <w:ilvl w:val="0"/>
                <w:numId w:val="231"/>
              </w:numPr>
              <w:rPr>
                <w:highlight w:val="white"/>
              </w:rPr>
            </w:pPr>
            <w:r>
              <w:rPr>
                <w:highlight w:val="white"/>
              </w:rPr>
              <w:t>SPL Rule 5</w:t>
            </w:r>
            <w:r w:rsidRPr="00674290">
              <w:rPr>
                <w:highlight w:val="white"/>
              </w:rPr>
              <w:t xml:space="preserve"> identifies that the attribute has not been defined.</w:t>
            </w:r>
          </w:p>
          <w:p w:rsidR="00A32EB7" w:rsidRPr="00AA6F63" w:rsidRDefault="008F3858" w:rsidP="0043437F">
            <w:pPr>
              <w:pStyle w:val="ListParagraph"/>
              <w:numPr>
                <w:ilvl w:val="0"/>
                <w:numId w:val="231"/>
              </w:numPr>
              <w:rPr>
                <w:highlight w:val="white"/>
              </w:rPr>
            </w:pPr>
            <w:r>
              <w:t xml:space="preserve">SPL Rule 7 identifies </w:t>
            </w:r>
            <w:r w:rsidR="00A32EB7" w:rsidRPr="00AA6F63">
              <w:rPr>
                <w:highlight w:val="white"/>
              </w:rPr>
              <w:t>that label does not match the CV.</w:t>
            </w:r>
            <w:commentRangeEnd w:id="132"/>
            <w:r w:rsidR="009C479B">
              <w:rPr>
                <w:rStyle w:val="CommentReference"/>
              </w:rPr>
              <w:commentReference w:id="132"/>
            </w:r>
          </w:p>
        </w:tc>
      </w:tr>
    </w:tbl>
    <w:p w:rsidR="00A32EB7" w:rsidRDefault="00A32EB7"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9C479B" w:rsidRPr="00675DAA" w:rsidTr="005F286F">
        <w:trPr>
          <w:cantSplit/>
          <w:trHeight w:val="580"/>
          <w:tblHeader/>
        </w:trPr>
        <w:tc>
          <w:tcPr>
            <w:tcW w:w="2358" w:type="dxa"/>
            <w:shd w:val="clear" w:color="auto" w:fill="808080"/>
          </w:tcPr>
          <w:p w:rsidR="009C479B" w:rsidRPr="000445D1" w:rsidRDefault="009C479B" w:rsidP="005F286F">
            <w:r w:rsidRPr="00675DAA">
              <w:t>Element</w:t>
            </w:r>
          </w:p>
        </w:tc>
        <w:tc>
          <w:tcPr>
            <w:tcW w:w="1260" w:type="dxa"/>
            <w:shd w:val="clear" w:color="auto" w:fill="808080"/>
          </w:tcPr>
          <w:p w:rsidR="009C479B" w:rsidRPr="00675DAA" w:rsidRDefault="009C479B" w:rsidP="005F286F">
            <w:r w:rsidRPr="00675DAA">
              <w:t>Attribute</w:t>
            </w:r>
          </w:p>
        </w:tc>
        <w:tc>
          <w:tcPr>
            <w:tcW w:w="1260" w:type="dxa"/>
            <w:shd w:val="clear" w:color="auto" w:fill="808080"/>
          </w:tcPr>
          <w:p w:rsidR="009C479B" w:rsidRPr="000445D1" w:rsidRDefault="009C479B" w:rsidP="005F286F">
            <w:r w:rsidRPr="00675DAA">
              <w:t>Cardinality</w:t>
            </w:r>
          </w:p>
        </w:tc>
        <w:tc>
          <w:tcPr>
            <w:tcW w:w="1350" w:type="dxa"/>
            <w:shd w:val="clear" w:color="auto" w:fill="808080"/>
          </w:tcPr>
          <w:p w:rsidR="009C479B" w:rsidRPr="00675DAA" w:rsidRDefault="009C479B" w:rsidP="005F286F">
            <w:r w:rsidRPr="00675DAA">
              <w:t>Value(s) Allowed</w:t>
            </w:r>
          </w:p>
          <w:p w:rsidR="009C479B" w:rsidRPr="00675DAA" w:rsidRDefault="009C479B" w:rsidP="005F286F">
            <w:r w:rsidRPr="00675DAA">
              <w:t>Examples</w:t>
            </w:r>
          </w:p>
        </w:tc>
        <w:tc>
          <w:tcPr>
            <w:tcW w:w="3330" w:type="dxa"/>
            <w:shd w:val="clear" w:color="auto" w:fill="808080"/>
          </w:tcPr>
          <w:p w:rsidR="009C479B" w:rsidRPr="00675DAA" w:rsidRDefault="009C479B" w:rsidP="005F286F">
            <w:r w:rsidRPr="00675DAA">
              <w:t>Description</w:t>
            </w:r>
          </w:p>
          <w:p w:rsidR="009C479B" w:rsidRPr="00675DAA" w:rsidRDefault="009C479B" w:rsidP="005F286F">
            <w:r w:rsidRPr="00675DAA">
              <w:t>Instructions</w:t>
            </w:r>
          </w:p>
        </w:tc>
      </w:tr>
      <w:tr w:rsidR="009C479B" w:rsidRPr="00675DAA" w:rsidTr="005F286F">
        <w:trPr>
          <w:cantSplit/>
        </w:trPr>
        <w:tc>
          <w:tcPr>
            <w:tcW w:w="2358" w:type="dxa"/>
            <w:vMerge w:val="restart"/>
          </w:tcPr>
          <w:p w:rsidR="009C479B" w:rsidRDefault="009C479B" w:rsidP="005F286F">
            <w:pPr>
              <w:rPr>
                <w:color w:val="auto"/>
                <w:sz w:val="24"/>
                <w:szCs w:val="24"/>
                <w:highlight w:val="white"/>
                <w:lang w:val="en-US"/>
              </w:rPr>
            </w:pPr>
            <w:r w:rsidRPr="006841F8">
              <w:t>manufacturedProduct</w:t>
            </w:r>
            <w:r>
              <w:t>.name</w:t>
            </w:r>
          </w:p>
          <w:p w:rsidR="009C479B" w:rsidRPr="00675DAA" w:rsidRDefault="009C479B" w:rsidP="005F286F"/>
        </w:tc>
        <w:tc>
          <w:tcPr>
            <w:tcW w:w="1260" w:type="dxa"/>
            <w:shd w:val="clear" w:color="auto" w:fill="D9D9D9"/>
          </w:tcPr>
          <w:p w:rsidR="009C479B" w:rsidRPr="00675DAA" w:rsidRDefault="009C479B" w:rsidP="005F286F">
            <w:r w:rsidRPr="00675DAA">
              <w:t>N/A</w:t>
            </w:r>
          </w:p>
        </w:tc>
        <w:tc>
          <w:tcPr>
            <w:tcW w:w="1260" w:type="dxa"/>
            <w:shd w:val="clear" w:color="auto" w:fill="D9D9D9"/>
          </w:tcPr>
          <w:p w:rsidR="009C479B" w:rsidRPr="00675DAA" w:rsidRDefault="009C479B" w:rsidP="005F286F">
            <w:r w:rsidRPr="00675DAA">
              <w:t>1:1</w:t>
            </w:r>
          </w:p>
        </w:tc>
        <w:tc>
          <w:tcPr>
            <w:tcW w:w="1350" w:type="dxa"/>
            <w:shd w:val="clear" w:color="auto" w:fill="D9D9D9"/>
          </w:tcPr>
          <w:p w:rsidR="009C479B" w:rsidRPr="00675DAA" w:rsidRDefault="009C479B" w:rsidP="005F286F"/>
        </w:tc>
        <w:tc>
          <w:tcPr>
            <w:tcW w:w="3330" w:type="dxa"/>
            <w:shd w:val="clear" w:color="auto" w:fill="D9D9D9"/>
          </w:tcPr>
          <w:p w:rsidR="009C479B" w:rsidRPr="00675DAA" w:rsidRDefault="009C479B" w:rsidP="005F286F"/>
        </w:tc>
      </w:tr>
      <w:tr w:rsidR="009C479B" w:rsidRPr="00675DAA" w:rsidTr="005F286F">
        <w:trPr>
          <w:cantSplit/>
        </w:trPr>
        <w:tc>
          <w:tcPr>
            <w:tcW w:w="2358" w:type="dxa"/>
            <w:vMerge/>
          </w:tcPr>
          <w:p w:rsidR="009C479B" w:rsidRPr="00675DAA" w:rsidRDefault="009C479B" w:rsidP="005F286F"/>
        </w:tc>
        <w:tc>
          <w:tcPr>
            <w:tcW w:w="1260" w:type="dxa"/>
          </w:tcPr>
          <w:p w:rsidR="009C479B" w:rsidRPr="00675DAA" w:rsidRDefault="009C479B" w:rsidP="005F286F"/>
        </w:tc>
        <w:tc>
          <w:tcPr>
            <w:tcW w:w="1260" w:type="dxa"/>
          </w:tcPr>
          <w:p w:rsidR="009C479B" w:rsidRPr="00675DAA" w:rsidRDefault="009C479B" w:rsidP="005F286F"/>
        </w:tc>
        <w:tc>
          <w:tcPr>
            <w:tcW w:w="1350" w:type="dxa"/>
          </w:tcPr>
          <w:p w:rsidR="009C479B" w:rsidRPr="00675DAA" w:rsidRDefault="009C479B" w:rsidP="005F286F"/>
        </w:tc>
        <w:tc>
          <w:tcPr>
            <w:tcW w:w="3330" w:type="dxa"/>
          </w:tcPr>
          <w:p w:rsidR="009C479B" w:rsidRPr="00675DAA" w:rsidRDefault="009C479B" w:rsidP="005F286F"/>
        </w:tc>
      </w:tr>
      <w:tr w:rsidR="009C479B" w:rsidRPr="00675DAA" w:rsidTr="005F286F">
        <w:trPr>
          <w:cantSplit/>
        </w:trPr>
        <w:tc>
          <w:tcPr>
            <w:tcW w:w="2358" w:type="dxa"/>
            <w:vMerge/>
          </w:tcPr>
          <w:p w:rsidR="009C479B" w:rsidRPr="00675DAA" w:rsidRDefault="009C479B" w:rsidP="005F286F"/>
        </w:tc>
        <w:tc>
          <w:tcPr>
            <w:tcW w:w="1260" w:type="dxa"/>
          </w:tcPr>
          <w:p w:rsidR="009C479B" w:rsidRPr="00675DAA" w:rsidRDefault="009C479B" w:rsidP="005F286F"/>
        </w:tc>
        <w:tc>
          <w:tcPr>
            <w:tcW w:w="1260" w:type="dxa"/>
          </w:tcPr>
          <w:p w:rsidR="009C479B" w:rsidRPr="00675DAA" w:rsidRDefault="009C479B" w:rsidP="005F286F"/>
        </w:tc>
        <w:tc>
          <w:tcPr>
            <w:tcW w:w="1350" w:type="dxa"/>
          </w:tcPr>
          <w:p w:rsidR="009C479B" w:rsidRPr="00675DAA" w:rsidRDefault="009C479B" w:rsidP="005F286F"/>
        </w:tc>
        <w:tc>
          <w:tcPr>
            <w:tcW w:w="3330" w:type="dxa"/>
          </w:tcPr>
          <w:p w:rsidR="009C479B" w:rsidRPr="00675DAA" w:rsidRDefault="009C479B" w:rsidP="005F286F"/>
        </w:tc>
      </w:tr>
      <w:tr w:rsidR="009C479B" w:rsidRPr="00675DAA" w:rsidTr="005F286F">
        <w:trPr>
          <w:cantSplit/>
        </w:trPr>
        <w:tc>
          <w:tcPr>
            <w:tcW w:w="2358" w:type="dxa"/>
            <w:vMerge/>
          </w:tcPr>
          <w:p w:rsidR="009C479B" w:rsidRPr="00675DAA" w:rsidRDefault="009C479B" w:rsidP="005F286F"/>
        </w:tc>
        <w:tc>
          <w:tcPr>
            <w:tcW w:w="1260" w:type="dxa"/>
          </w:tcPr>
          <w:p w:rsidR="009C479B" w:rsidRPr="00675DAA" w:rsidRDefault="009C479B" w:rsidP="005F286F"/>
        </w:tc>
        <w:tc>
          <w:tcPr>
            <w:tcW w:w="1260" w:type="dxa"/>
          </w:tcPr>
          <w:p w:rsidR="009C479B" w:rsidRPr="00675DAA" w:rsidRDefault="009C479B" w:rsidP="005F286F"/>
        </w:tc>
        <w:tc>
          <w:tcPr>
            <w:tcW w:w="1350" w:type="dxa"/>
          </w:tcPr>
          <w:p w:rsidR="009C479B" w:rsidRPr="00675DAA" w:rsidRDefault="009C479B" w:rsidP="005F286F"/>
        </w:tc>
        <w:tc>
          <w:tcPr>
            <w:tcW w:w="3330" w:type="dxa"/>
          </w:tcPr>
          <w:p w:rsidR="009C479B" w:rsidRPr="00675DAA" w:rsidRDefault="009C479B" w:rsidP="005F286F"/>
        </w:tc>
      </w:tr>
      <w:tr w:rsidR="009C479B" w:rsidRPr="00675DAA" w:rsidTr="005F286F">
        <w:trPr>
          <w:cantSplit/>
        </w:trPr>
        <w:tc>
          <w:tcPr>
            <w:tcW w:w="2358" w:type="dxa"/>
            <w:shd w:val="clear" w:color="auto" w:fill="808080"/>
          </w:tcPr>
          <w:p w:rsidR="009C479B" w:rsidRPr="00675DAA" w:rsidRDefault="009C479B" w:rsidP="005F286F">
            <w:r w:rsidRPr="00675DAA">
              <w:lastRenderedPageBreak/>
              <w:t>Conformance</w:t>
            </w:r>
          </w:p>
        </w:tc>
        <w:tc>
          <w:tcPr>
            <w:tcW w:w="7200" w:type="dxa"/>
            <w:gridSpan w:val="4"/>
          </w:tcPr>
          <w:p w:rsidR="009C479B" w:rsidRDefault="009C479B" w:rsidP="0043437F">
            <w:pPr>
              <w:pStyle w:val="ListParagraph"/>
              <w:numPr>
                <w:ilvl w:val="0"/>
                <w:numId w:val="234"/>
              </w:numPr>
            </w:pPr>
            <w:commentRangeStart w:id="133"/>
            <w:r>
              <w:t>There is an name element</w:t>
            </w:r>
          </w:p>
          <w:p w:rsidR="009C479B" w:rsidRPr="00FD3CB1" w:rsidRDefault="009C479B" w:rsidP="0043437F">
            <w:pPr>
              <w:pStyle w:val="ListParagraph"/>
              <w:numPr>
                <w:ilvl w:val="0"/>
                <w:numId w:val="234"/>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FD3CB1">
              <w:rPr>
                <w:highlight w:val="white"/>
              </w:rPr>
              <w:t>element has not been defined.</w:t>
            </w:r>
          </w:p>
          <w:p w:rsidR="009C479B" w:rsidRPr="009C479B" w:rsidRDefault="009C479B" w:rsidP="0043437F">
            <w:pPr>
              <w:pStyle w:val="ListParagraph"/>
              <w:numPr>
                <w:ilvl w:val="0"/>
                <w:numId w:val="234"/>
              </w:numPr>
              <w:rPr>
                <w:highlight w:val="white"/>
              </w:rPr>
            </w:pPr>
            <w:r>
              <w:rPr>
                <w:highlight w:val="white"/>
              </w:rPr>
              <w:t xml:space="preserve">SPL Rule 4 </w:t>
            </w:r>
            <w:r w:rsidRPr="00D00628">
              <w:rPr>
                <w:highlight w:val="white"/>
              </w:rPr>
              <w:t xml:space="preserve">identifies that more than one </w:t>
            </w:r>
            <w:r w:rsidRPr="00FD3CB1">
              <w:rPr>
                <w:highlight w:val="white"/>
              </w:rPr>
              <w:t>element is defined.</w:t>
            </w:r>
            <w:commentRangeEnd w:id="133"/>
            <w:r>
              <w:rPr>
                <w:rStyle w:val="CommentReference"/>
              </w:rPr>
              <w:commentReference w:id="133"/>
            </w:r>
          </w:p>
        </w:tc>
      </w:tr>
    </w:tbl>
    <w:p w:rsidR="009C479B" w:rsidRPr="00D90FF0" w:rsidRDefault="009C479B"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32EB7" w:rsidRPr="00675DAA" w:rsidTr="00122FE2">
        <w:trPr>
          <w:cantSplit/>
          <w:trHeight w:val="580"/>
          <w:tblHeader/>
        </w:trPr>
        <w:tc>
          <w:tcPr>
            <w:tcW w:w="2358" w:type="dxa"/>
            <w:shd w:val="clear" w:color="auto" w:fill="808080"/>
          </w:tcPr>
          <w:p w:rsidR="00A32EB7" w:rsidRPr="000445D1" w:rsidRDefault="00A32EB7" w:rsidP="0080029F">
            <w:r w:rsidRPr="00675DAA">
              <w:t>Element</w:t>
            </w:r>
          </w:p>
        </w:tc>
        <w:tc>
          <w:tcPr>
            <w:tcW w:w="1260" w:type="dxa"/>
            <w:shd w:val="clear" w:color="auto" w:fill="808080"/>
          </w:tcPr>
          <w:p w:rsidR="00A32EB7" w:rsidRPr="00675DAA" w:rsidRDefault="00A32EB7" w:rsidP="0080029F">
            <w:r w:rsidRPr="00675DAA">
              <w:t>Attribute</w:t>
            </w:r>
          </w:p>
        </w:tc>
        <w:tc>
          <w:tcPr>
            <w:tcW w:w="1260" w:type="dxa"/>
            <w:shd w:val="clear" w:color="auto" w:fill="808080"/>
          </w:tcPr>
          <w:p w:rsidR="00A32EB7" w:rsidRPr="000445D1" w:rsidRDefault="00A32EB7" w:rsidP="0080029F">
            <w:r w:rsidRPr="00675DAA">
              <w:t>Cardinality</w:t>
            </w:r>
          </w:p>
        </w:tc>
        <w:tc>
          <w:tcPr>
            <w:tcW w:w="1350" w:type="dxa"/>
            <w:shd w:val="clear" w:color="auto" w:fill="808080"/>
          </w:tcPr>
          <w:p w:rsidR="00A32EB7" w:rsidRPr="00675DAA" w:rsidRDefault="00A32EB7" w:rsidP="0080029F">
            <w:r w:rsidRPr="00675DAA">
              <w:t>Value(s) Allowed</w:t>
            </w:r>
          </w:p>
          <w:p w:rsidR="00A32EB7" w:rsidRPr="00675DAA" w:rsidRDefault="00A32EB7" w:rsidP="0080029F">
            <w:r w:rsidRPr="00675DAA">
              <w:t>Examples</w:t>
            </w:r>
          </w:p>
        </w:tc>
        <w:tc>
          <w:tcPr>
            <w:tcW w:w="3330" w:type="dxa"/>
            <w:shd w:val="clear" w:color="auto" w:fill="808080"/>
          </w:tcPr>
          <w:p w:rsidR="00A32EB7" w:rsidRPr="00675DAA" w:rsidRDefault="00A32EB7" w:rsidP="0080029F">
            <w:r w:rsidRPr="00675DAA">
              <w:t>Description</w:t>
            </w:r>
          </w:p>
          <w:p w:rsidR="00A32EB7" w:rsidRPr="00675DAA" w:rsidRDefault="00A32EB7" w:rsidP="0080029F">
            <w:r w:rsidRPr="00675DAA">
              <w:t>Instructions</w:t>
            </w:r>
          </w:p>
        </w:tc>
      </w:tr>
      <w:tr w:rsidR="00A32EB7" w:rsidRPr="00675DAA" w:rsidTr="00122FE2">
        <w:trPr>
          <w:cantSplit/>
        </w:trPr>
        <w:tc>
          <w:tcPr>
            <w:tcW w:w="2358" w:type="dxa"/>
            <w:vMerge w:val="restart"/>
          </w:tcPr>
          <w:p w:rsidR="00A32EB7" w:rsidRDefault="00A32EB7" w:rsidP="0080029F">
            <w:pPr>
              <w:rPr>
                <w:color w:val="auto"/>
                <w:sz w:val="24"/>
                <w:szCs w:val="24"/>
                <w:highlight w:val="white"/>
                <w:lang w:val="en-US"/>
              </w:rPr>
            </w:pPr>
            <w:r w:rsidRPr="006841F8">
              <w:t>manufacturedProduct</w:t>
            </w:r>
            <w:r>
              <w:t>.</w:t>
            </w:r>
            <w:r w:rsidRPr="002732D0">
              <w:t>formCode</w:t>
            </w:r>
          </w:p>
          <w:p w:rsidR="00A32EB7" w:rsidRPr="00675DAA" w:rsidRDefault="00A32EB7" w:rsidP="0080029F"/>
        </w:tc>
        <w:tc>
          <w:tcPr>
            <w:tcW w:w="1260" w:type="dxa"/>
            <w:shd w:val="clear" w:color="auto" w:fill="D9D9D9"/>
          </w:tcPr>
          <w:p w:rsidR="00A32EB7" w:rsidRPr="00675DAA" w:rsidRDefault="00A32EB7" w:rsidP="0080029F">
            <w:r w:rsidRPr="00675DAA">
              <w:t>N/A</w:t>
            </w:r>
          </w:p>
        </w:tc>
        <w:tc>
          <w:tcPr>
            <w:tcW w:w="1260" w:type="dxa"/>
            <w:shd w:val="clear" w:color="auto" w:fill="D9D9D9"/>
          </w:tcPr>
          <w:p w:rsidR="00A32EB7" w:rsidRPr="00675DAA" w:rsidRDefault="00A32EB7" w:rsidP="0080029F">
            <w:r w:rsidRPr="00675DAA">
              <w:t>1:1</w:t>
            </w:r>
          </w:p>
        </w:tc>
        <w:tc>
          <w:tcPr>
            <w:tcW w:w="1350" w:type="dxa"/>
            <w:shd w:val="clear" w:color="auto" w:fill="D9D9D9"/>
          </w:tcPr>
          <w:p w:rsidR="00A32EB7" w:rsidRPr="00675DAA" w:rsidRDefault="00A32EB7" w:rsidP="0080029F"/>
        </w:tc>
        <w:tc>
          <w:tcPr>
            <w:tcW w:w="3330" w:type="dxa"/>
            <w:shd w:val="clear" w:color="auto" w:fill="D9D9D9"/>
          </w:tcPr>
          <w:p w:rsidR="00A32EB7" w:rsidRPr="00675DAA" w:rsidRDefault="00A32EB7" w:rsidP="0080029F"/>
        </w:tc>
      </w:tr>
      <w:tr w:rsidR="00A32EB7" w:rsidRPr="00675DAA" w:rsidTr="00122FE2">
        <w:trPr>
          <w:cantSplit/>
        </w:trPr>
        <w:tc>
          <w:tcPr>
            <w:tcW w:w="2358" w:type="dxa"/>
            <w:vMerge/>
          </w:tcPr>
          <w:p w:rsidR="00A32EB7" w:rsidRPr="00675DAA" w:rsidRDefault="00A32EB7" w:rsidP="0080029F"/>
        </w:tc>
        <w:tc>
          <w:tcPr>
            <w:tcW w:w="1260" w:type="dxa"/>
          </w:tcPr>
          <w:p w:rsidR="00A32EB7" w:rsidRPr="00675DAA" w:rsidRDefault="00A32EB7" w:rsidP="0080029F">
            <w:r w:rsidRPr="00675DAA">
              <w:t>code</w:t>
            </w:r>
          </w:p>
        </w:tc>
        <w:tc>
          <w:tcPr>
            <w:tcW w:w="1260" w:type="dxa"/>
          </w:tcPr>
          <w:p w:rsidR="00A32EB7" w:rsidRPr="00675DAA" w:rsidRDefault="00A32EB7" w:rsidP="0080029F">
            <w:r w:rsidRPr="00675DAA">
              <w:t>1:1</w:t>
            </w:r>
          </w:p>
        </w:tc>
        <w:tc>
          <w:tcPr>
            <w:tcW w:w="1350" w:type="dxa"/>
          </w:tcPr>
          <w:p w:rsidR="00A32EB7" w:rsidRPr="00675DAA" w:rsidRDefault="00A32EB7" w:rsidP="0080029F"/>
        </w:tc>
        <w:tc>
          <w:tcPr>
            <w:tcW w:w="3330" w:type="dxa"/>
          </w:tcPr>
          <w:p w:rsidR="00A32EB7" w:rsidRPr="00675DAA" w:rsidRDefault="00A32EB7" w:rsidP="0080029F"/>
        </w:tc>
      </w:tr>
      <w:tr w:rsidR="00A32EB7" w:rsidRPr="00675DAA" w:rsidTr="00122FE2">
        <w:trPr>
          <w:cantSplit/>
        </w:trPr>
        <w:tc>
          <w:tcPr>
            <w:tcW w:w="2358" w:type="dxa"/>
            <w:vMerge/>
          </w:tcPr>
          <w:p w:rsidR="00A32EB7" w:rsidRPr="00675DAA" w:rsidRDefault="00A32EB7" w:rsidP="0080029F"/>
        </w:tc>
        <w:tc>
          <w:tcPr>
            <w:tcW w:w="1260" w:type="dxa"/>
          </w:tcPr>
          <w:p w:rsidR="00A32EB7" w:rsidRPr="00675DAA" w:rsidRDefault="00A32EB7" w:rsidP="0080029F">
            <w:r w:rsidRPr="00675DAA">
              <w:t>codeSystem</w:t>
            </w:r>
          </w:p>
        </w:tc>
        <w:tc>
          <w:tcPr>
            <w:tcW w:w="1260" w:type="dxa"/>
          </w:tcPr>
          <w:p w:rsidR="00A32EB7" w:rsidRPr="00675DAA" w:rsidRDefault="00A32EB7" w:rsidP="0080029F">
            <w:r w:rsidRPr="00675DAA">
              <w:t>1:1</w:t>
            </w:r>
          </w:p>
        </w:tc>
        <w:tc>
          <w:tcPr>
            <w:tcW w:w="1350" w:type="dxa"/>
          </w:tcPr>
          <w:p w:rsidR="00A32EB7" w:rsidRPr="00675DAA" w:rsidRDefault="00A32EB7" w:rsidP="0080029F"/>
        </w:tc>
        <w:tc>
          <w:tcPr>
            <w:tcW w:w="3330" w:type="dxa"/>
          </w:tcPr>
          <w:p w:rsidR="00A32EB7" w:rsidRPr="00675DAA" w:rsidRDefault="00A32EB7" w:rsidP="0080029F"/>
        </w:tc>
      </w:tr>
      <w:tr w:rsidR="00A32EB7" w:rsidRPr="00675DAA" w:rsidTr="00122FE2">
        <w:trPr>
          <w:cantSplit/>
        </w:trPr>
        <w:tc>
          <w:tcPr>
            <w:tcW w:w="2358" w:type="dxa"/>
            <w:vMerge/>
          </w:tcPr>
          <w:p w:rsidR="00A32EB7" w:rsidRPr="00675DAA" w:rsidRDefault="00A32EB7" w:rsidP="0080029F"/>
        </w:tc>
        <w:tc>
          <w:tcPr>
            <w:tcW w:w="1260" w:type="dxa"/>
          </w:tcPr>
          <w:p w:rsidR="00A32EB7" w:rsidRPr="00675DAA" w:rsidRDefault="00A32EB7" w:rsidP="0080029F">
            <w:r w:rsidRPr="00675DAA">
              <w:t>displayName</w:t>
            </w:r>
          </w:p>
        </w:tc>
        <w:tc>
          <w:tcPr>
            <w:tcW w:w="1260" w:type="dxa"/>
          </w:tcPr>
          <w:p w:rsidR="00A32EB7" w:rsidRPr="00675DAA" w:rsidRDefault="00A32EB7" w:rsidP="0080029F">
            <w:r w:rsidRPr="00675DAA">
              <w:t>1:1</w:t>
            </w:r>
          </w:p>
        </w:tc>
        <w:tc>
          <w:tcPr>
            <w:tcW w:w="1350" w:type="dxa"/>
          </w:tcPr>
          <w:p w:rsidR="00A32EB7" w:rsidRPr="00675DAA" w:rsidRDefault="00A32EB7" w:rsidP="0080029F"/>
        </w:tc>
        <w:tc>
          <w:tcPr>
            <w:tcW w:w="3330" w:type="dxa"/>
          </w:tcPr>
          <w:p w:rsidR="00A32EB7" w:rsidRPr="00675DAA" w:rsidRDefault="00A32EB7" w:rsidP="0080029F"/>
        </w:tc>
      </w:tr>
      <w:tr w:rsidR="00A32EB7" w:rsidRPr="00675DAA" w:rsidTr="00122FE2">
        <w:trPr>
          <w:cantSplit/>
        </w:trPr>
        <w:tc>
          <w:tcPr>
            <w:tcW w:w="2358" w:type="dxa"/>
            <w:shd w:val="clear" w:color="auto" w:fill="808080"/>
          </w:tcPr>
          <w:p w:rsidR="00A32EB7" w:rsidRPr="00675DAA" w:rsidRDefault="00A32EB7" w:rsidP="0080029F">
            <w:r w:rsidRPr="00675DAA">
              <w:t>Conformance</w:t>
            </w:r>
          </w:p>
        </w:tc>
        <w:tc>
          <w:tcPr>
            <w:tcW w:w="7200" w:type="dxa"/>
            <w:gridSpan w:val="4"/>
          </w:tcPr>
          <w:p w:rsidR="00A32EB7" w:rsidRDefault="00A32EB7" w:rsidP="00AF1C00">
            <w:pPr>
              <w:pStyle w:val="ListParagraph"/>
              <w:numPr>
                <w:ilvl w:val="0"/>
                <w:numId w:val="13"/>
              </w:numPr>
            </w:pPr>
            <w:r>
              <w:t xml:space="preserve">There is an </w:t>
            </w:r>
            <w:r w:rsidRPr="00AC1632">
              <w:t>formCode</w:t>
            </w:r>
            <w:r>
              <w:t xml:space="preserve"> element</w:t>
            </w:r>
          </w:p>
          <w:p w:rsidR="00A32EB7" w:rsidRPr="00FD3CB1" w:rsidRDefault="00A32EB7" w:rsidP="00AF1C00">
            <w:pPr>
              <w:pStyle w:val="ListParagraph"/>
              <w:numPr>
                <w:ilvl w:val="0"/>
                <w:numId w:val="13"/>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FD3CB1">
              <w:rPr>
                <w:highlight w:val="white"/>
              </w:rPr>
              <w:t>element has not been defined.</w:t>
            </w:r>
          </w:p>
          <w:p w:rsidR="00A32EB7" w:rsidRPr="00FD3CB1" w:rsidRDefault="00A32EB7" w:rsidP="00AF1C00">
            <w:pPr>
              <w:pStyle w:val="ListParagraph"/>
              <w:numPr>
                <w:ilvl w:val="0"/>
                <w:numId w:val="13"/>
              </w:numPr>
              <w:rPr>
                <w:highlight w:val="white"/>
              </w:rPr>
            </w:pPr>
            <w:r>
              <w:rPr>
                <w:highlight w:val="white"/>
              </w:rPr>
              <w:t xml:space="preserve">SPL Rule 4 </w:t>
            </w:r>
            <w:r w:rsidRPr="00D00628">
              <w:rPr>
                <w:highlight w:val="white"/>
              </w:rPr>
              <w:t xml:space="preserve">identifies that more than one </w:t>
            </w:r>
            <w:r w:rsidRPr="00FD3CB1">
              <w:rPr>
                <w:highlight w:val="white"/>
              </w:rPr>
              <w:t>element is defined.</w:t>
            </w:r>
          </w:p>
          <w:p w:rsidR="00A32EB7" w:rsidRDefault="00A32EB7" w:rsidP="0080029F">
            <w:pPr>
              <w:pStyle w:val="ListParagraph"/>
            </w:pPr>
          </w:p>
          <w:p w:rsidR="00A32EB7" w:rsidRDefault="00A32EB7" w:rsidP="00AF1C00">
            <w:pPr>
              <w:pStyle w:val="ListParagraph"/>
              <w:numPr>
                <w:ilvl w:val="0"/>
                <w:numId w:val="13"/>
              </w:numPr>
            </w:pPr>
            <w:r w:rsidRPr="00675DAA">
              <w:t>There is a code</w:t>
            </w:r>
            <w:r>
              <w:t xml:space="preserve"> attribute with a </w:t>
            </w:r>
            <w:r w:rsidRPr="00675DAA">
              <w:t xml:space="preserve">value </w:t>
            </w:r>
            <w:r>
              <w:t>derived from the OID</w:t>
            </w:r>
          </w:p>
          <w:p w:rsidR="00A32EB7" w:rsidRDefault="00A32EB7" w:rsidP="00AF1C00">
            <w:pPr>
              <w:pStyle w:val="ListParagraph"/>
              <w:numPr>
                <w:ilvl w:val="0"/>
                <w:numId w:val="13"/>
              </w:numPr>
              <w:rPr>
                <w:highlight w:val="white"/>
              </w:rPr>
            </w:pPr>
            <w:r>
              <w:rPr>
                <w:highlight w:val="white"/>
              </w:rPr>
              <w:t xml:space="preserve">SPL Rule 5 </w:t>
            </w:r>
            <w:r w:rsidRPr="00334410">
              <w:rPr>
                <w:highlight w:val="white"/>
              </w:rPr>
              <w:t xml:space="preserve">identifies that </w:t>
            </w:r>
            <w:r>
              <w:rPr>
                <w:highlight w:val="white"/>
              </w:rPr>
              <w:t xml:space="preserve">the </w:t>
            </w:r>
            <w:r w:rsidRPr="00D00628">
              <w:rPr>
                <w:highlight w:val="white"/>
              </w:rPr>
              <w:t xml:space="preserve">attribute has </w:t>
            </w:r>
            <w:r>
              <w:rPr>
                <w:highlight w:val="white"/>
              </w:rPr>
              <w:t xml:space="preserve">not </w:t>
            </w:r>
            <w:r w:rsidRPr="00D00628">
              <w:rPr>
                <w:highlight w:val="white"/>
              </w:rPr>
              <w:t>been defined</w:t>
            </w:r>
            <w:r>
              <w:rPr>
                <w:highlight w:val="white"/>
              </w:rPr>
              <w:t>.</w:t>
            </w:r>
          </w:p>
          <w:p w:rsidR="00A32EB7" w:rsidRPr="00AA6F63" w:rsidRDefault="00A32EB7" w:rsidP="00AF1C00">
            <w:pPr>
              <w:pStyle w:val="ListParagraph"/>
              <w:numPr>
                <w:ilvl w:val="0"/>
                <w:numId w:val="13"/>
              </w:numPr>
              <w:rPr>
                <w:highlight w:val="white"/>
              </w:rPr>
            </w:pPr>
            <w:r w:rsidRPr="00AA6F63">
              <w:rPr>
                <w:highlight w:val="white"/>
              </w:rPr>
              <w:t>SPL Rule 8 identifies that the code is not in the CV.</w:t>
            </w:r>
          </w:p>
          <w:p w:rsidR="00A32EB7" w:rsidRPr="00675DAA" w:rsidRDefault="00A32EB7" w:rsidP="0080029F">
            <w:pPr>
              <w:pStyle w:val="ListParagraph"/>
            </w:pPr>
          </w:p>
          <w:p w:rsidR="00A32EB7" w:rsidRPr="00AA6F63" w:rsidRDefault="00A32EB7" w:rsidP="00AF1C00">
            <w:pPr>
              <w:pStyle w:val="ListParagraph"/>
              <w:numPr>
                <w:ilvl w:val="0"/>
                <w:numId w:val="13"/>
              </w:numPr>
            </w:pPr>
            <w:r w:rsidRPr="00675DAA">
              <w:t>There is a codeSystem</w:t>
            </w:r>
            <w:r>
              <w:t xml:space="preserve"> attribute with a value of</w:t>
            </w:r>
            <w:r w:rsidRPr="000445D1">
              <w:t xml:space="preserve">: </w:t>
            </w:r>
            <w:r w:rsidRPr="00AA6F63">
              <w:t>2.16.840.1.113883.2.20.6.3</w:t>
            </w:r>
          </w:p>
          <w:p w:rsidR="00A32EB7" w:rsidRPr="00AA6F63" w:rsidRDefault="00A32EB7" w:rsidP="00AF1C00">
            <w:pPr>
              <w:pStyle w:val="ListParagraph"/>
              <w:numPr>
                <w:ilvl w:val="0"/>
                <w:numId w:val="13"/>
              </w:numPr>
              <w:rPr>
                <w:highlight w:val="white"/>
              </w:rPr>
            </w:pPr>
            <w:r>
              <w:rPr>
                <w:highlight w:val="white"/>
              </w:rPr>
              <w:t xml:space="preserve">SPL Rule 5 </w:t>
            </w:r>
            <w:r w:rsidRPr="00334410">
              <w:rPr>
                <w:highlight w:val="white"/>
              </w:rPr>
              <w:t xml:space="preserve">identifies that </w:t>
            </w:r>
            <w:r>
              <w:rPr>
                <w:highlight w:val="white"/>
              </w:rPr>
              <w:t xml:space="preserve">the </w:t>
            </w:r>
            <w:r w:rsidRPr="00D00628">
              <w:rPr>
                <w:highlight w:val="white"/>
              </w:rPr>
              <w:t xml:space="preserve">attribute has </w:t>
            </w:r>
            <w:r>
              <w:rPr>
                <w:highlight w:val="white"/>
              </w:rPr>
              <w:t xml:space="preserve">not </w:t>
            </w:r>
            <w:r w:rsidRPr="00D00628">
              <w:rPr>
                <w:highlight w:val="white"/>
              </w:rPr>
              <w:t>been defined</w:t>
            </w:r>
            <w:r>
              <w:rPr>
                <w:highlight w:val="white"/>
              </w:rPr>
              <w:t>.</w:t>
            </w:r>
          </w:p>
          <w:p w:rsidR="00A32EB7" w:rsidRPr="00AA6F63" w:rsidRDefault="00A32EB7" w:rsidP="00AF1C00">
            <w:pPr>
              <w:pStyle w:val="ListParagraph"/>
              <w:numPr>
                <w:ilvl w:val="0"/>
                <w:numId w:val="13"/>
              </w:numPr>
              <w:rPr>
                <w:highlight w:val="white"/>
              </w:rPr>
            </w:pPr>
            <w:r w:rsidRPr="00AA6F63">
              <w:rPr>
                <w:highlight w:val="white"/>
              </w:rPr>
              <w:t>SPL Rule 2 identifies that the OID value is incorrect.</w:t>
            </w:r>
          </w:p>
          <w:p w:rsidR="00A32EB7" w:rsidRPr="00675DAA" w:rsidRDefault="00A32EB7" w:rsidP="0080029F">
            <w:pPr>
              <w:pStyle w:val="ListParagraph"/>
            </w:pPr>
          </w:p>
          <w:p w:rsidR="00A32EB7" w:rsidRDefault="00A32EB7" w:rsidP="00AF1C00">
            <w:pPr>
              <w:pStyle w:val="ListParagraph"/>
              <w:numPr>
                <w:ilvl w:val="0"/>
                <w:numId w:val="13"/>
              </w:numPr>
            </w:pPr>
            <w:r w:rsidRPr="00675DAA">
              <w:t>There is a displayName</w:t>
            </w:r>
            <w:r>
              <w:t xml:space="preserve"> attribute that </w:t>
            </w:r>
            <w:r w:rsidRPr="00675DAA">
              <w:t>shall display the</w:t>
            </w:r>
            <w:r>
              <w:t xml:space="preserve"> appropriate </w:t>
            </w:r>
            <w:r w:rsidRPr="00675DAA">
              <w:t>label.</w:t>
            </w:r>
          </w:p>
          <w:p w:rsidR="00A32EB7" w:rsidRDefault="00A32EB7" w:rsidP="00AF1C00">
            <w:pPr>
              <w:pStyle w:val="ListParagraph"/>
              <w:numPr>
                <w:ilvl w:val="0"/>
                <w:numId w:val="13"/>
              </w:numPr>
              <w:rPr>
                <w:highlight w:val="white"/>
              </w:rPr>
            </w:pPr>
            <w:r>
              <w:rPr>
                <w:highlight w:val="white"/>
              </w:rPr>
              <w:t>SPL Rule 5</w:t>
            </w:r>
            <w:r w:rsidRPr="00674290">
              <w:rPr>
                <w:highlight w:val="white"/>
              </w:rPr>
              <w:t xml:space="preserve"> identifies that the attribute has not been defined.</w:t>
            </w:r>
          </w:p>
          <w:p w:rsidR="00A32EB7" w:rsidRDefault="00A32EB7" w:rsidP="00AF1C00">
            <w:pPr>
              <w:pStyle w:val="ListParagraph"/>
              <w:numPr>
                <w:ilvl w:val="0"/>
                <w:numId w:val="13"/>
              </w:numPr>
              <w:rPr>
                <w:highlight w:val="white"/>
              </w:rPr>
            </w:pPr>
            <w:r w:rsidRPr="00AA6F63">
              <w:rPr>
                <w:highlight w:val="white"/>
              </w:rPr>
              <w:t>SPL Rule 7 identifies that label does not match the CV.</w:t>
            </w:r>
          </w:p>
          <w:p w:rsidR="009C479B" w:rsidRDefault="009C479B" w:rsidP="009C479B">
            <w:pPr>
              <w:rPr>
                <w:highlight w:val="white"/>
              </w:rPr>
            </w:pPr>
          </w:p>
          <w:p w:rsidR="009C479B" w:rsidRDefault="009C479B" w:rsidP="00AF1C00">
            <w:pPr>
              <w:pStyle w:val="ListParagraph"/>
              <w:numPr>
                <w:ilvl w:val="0"/>
                <w:numId w:val="13"/>
              </w:numPr>
            </w:pPr>
            <w:commentRangeStart w:id="134"/>
            <w:r w:rsidRPr="002B4746">
              <w:t xml:space="preserve">There is a form code (dosage form) </w:t>
            </w:r>
          </w:p>
          <w:p w:rsidR="009C479B" w:rsidRDefault="009C479B" w:rsidP="00AF1C00">
            <w:pPr>
              <w:pStyle w:val="ListParagraph"/>
              <w:numPr>
                <w:ilvl w:val="1"/>
                <w:numId w:val="13"/>
              </w:numPr>
            </w:pPr>
            <w:r>
              <w:t>The form c</w:t>
            </w:r>
            <w:r w:rsidRPr="002B4746">
              <w:t xml:space="preserve">ode </w:t>
            </w:r>
            <w:r>
              <w:t>contains a &lt;code&gt; element.</w:t>
            </w:r>
          </w:p>
          <w:p w:rsidR="009C479B" w:rsidRDefault="009C479B" w:rsidP="00AF1C00">
            <w:pPr>
              <w:pStyle w:val="ListParagraph"/>
              <w:numPr>
                <w:ilvl w:val="1"/>
                <w:numId w:val="13"/>
              </w:numPr>
            </w:pPr>
            <w:r>
              <w:t xml:space="preserve">The </w:t>
            </w:r>
            <w:r w:rsidRPr="002B4746">
              <w:t xml:space="preserve">code system </w:t>
            </w:r>
            <w:r w:rsidRPr="00B03C49">
              <w:t>2.16.840.1.113883.2.20.6.3</w:t>
            </w:r>
            <w:r>
              <w:t>.</w:t>
            </w:r>
          </w:p>
          <w:p w:rsidR="009C479B" w:rsidRDefault="009C479B" w:rsidP="00AF1C00">
            <w:pPr>
              <w:pStyle w:val="ListParagraph"/>
              <w:numPr>
                <w:ilvl w:val="1"/>
                <w:numId w:val="13"/>
              </w:numPr>
            </w:pPr>
            <w:r>
              <w:t>The code has a code value.</w:t>
            </w:r>
          </w:p>
          <w:p w:rsidR="009C479B" w:rsidRDefault="009C479B" w:rsidP="00AF1C00">
            <w:pPr>
              <w:pStyle w:val="ListParagraph"/>
              <w:numPr>
                <w:ilvl w:val="1"/>
                <w:numId w:val="13"/>
              </w:numPr>
            </w:pPr>
            <w:r>
              <w:t>The code value is derived from the code system.</w:t>
            </w:r>
          </w:p>
          <w:p w:rsidR="009C479B" w:rsidRDefault="009C479B" w:rsidP="00AF1C00">
            <w:pPr>
              <w:pStyle w:val="ListParagraph"/>
              <w:numPr>
                <w:ilvl w:val="1"/>
                <w:numId w:val="13"/>
              </w:numPr>
            </w:pPr>
            <w:r>
              <w:t>The code has a code display name.</w:t>
            </w:r>
          </w:p>
          <w:p w:rsidR="009C479B" w:rsidRDefault="009C479B" w:rsidP="00AF1C00">
            <w:pPr>
              <w:pStyle w:val="ListParagraph"/>
              <w:numPr>
                <w:ilvl w:val="1"/>
                <w:numId w:val="13"/>
              </w:numPr>
            </w:pPr>
            <w:r>
              <w:t>The code display name shall display the label corresponding to the code value based upon the document language.</w:t>
            </w:r>
          </w:p>
          <w:p w:rsidR="00AF1C00" w:rsidRDefault="009C479B" w:rsidP="00AF1C00">
            <w:pPr>
              <w:pStyle w:val="ListParagraph"/>
              <w:numPr>
                <w:ilvl w:val="1"/>
                <w:numId w:val="13"/>
              </w:numPr>
            </w:pPr>
            <w:r w:rsidRPr="002B4746">
              <w:t>If the product has parts, then the form code is C47916 (</w:t>
            </w:r>
            <w:r w:rsidR="00AF1C00">
              <w:t>k</w:t>
            </w:r>
            <w:r>
              <w:t>it</w:t>
            </w:r>
            <w:r w:rsidRPr="002B4746">
              <w:t xml:space="preserve">) </w:t>
            </w:r>
            <w:commentRangeEnd w:id="134"/>
            <w:r>
              <w:rPr>
                <w:rStyle w:val="CommentReference"/>
              </w:rPr>
              <w:commentReference w:id="134"/>
            </w:r>
          </w:p>
          <w:p w:rsidR="00AF1C00" w:rsidRDefault="00AF1C00" w:rsidP="00AF1C00">
            <w:pPr>
              <w:pStyle w:val="ListParagraph"/>
              <w:numPr>
                <w:ilvl w:val="1"/>
                <w:numId w:val="13"/>
              </w:numPr>
            </w:pPr>
            <w:commentRangeStart w:id="135"/>
            <w:r w:rsidRPr="00AF1C00">
              <w:t xml:space="preserve">If the product has parts, then at least one part has one or more active ingredients. </w:t>
            </w:r>
          </w:p>
          <w:p w:rsidR="009C479B" w:rsidRPr="00AF1C00" w:rsidRDefault="00AF1C00" w:rsidP="00AF1C00">
            <w:pPr>
              <w:pStyle w:val="ListParagraph"/>
              <w:numPr>
                <w:ilvl w:val="1"/>
                <w:numId w:val="13"/>
              </w:numPr>
            </w:pPr>
            <w:r w:rsidRPr="00AF1C00">
              <w:t xml:space="preserve">Procedures for code, name, dosage form code, source, ingredients, characteristics and packaging are the same as for the main products (see section </w:t>
            </w:r>
            <w:r w:rsidRPr="00AF1C00">
              <w:rPr>
                <w:color w:val="002060"/>
                <w:u w:val="single"/>
              </w:rPr>
              <w:fldChar w:fldCharType="begin"/>
            </w:r>
            <w:r w:rsidRPr="00AF1C00">
              <w:rPr>
                <w:color w:val="002060"/>
                <w:u w:val="single"/>
              </w:rPr>
              <w:instrText xml:space="preserve"> REF _Ref451157472 \r \h  \* MERGEFORMAT </w:instrText>
            </w:r>
            <w:r w:rsidRPr="00AF1C00">
              <w:rPr>
                <w:color w:val="002060"/>
                <w:u w:val="single"/>
              </w:rPr>
            </w:r>
            <w:r w:rsidRPr="00AF1C00">
              <w:rPr>
                <w:color w:val="002060"/>
                <w:u w:val="single"/>
              </w:rPr>
              <w:fldChar w:fldCharType="separate"/>
            </w:r>
            <w:r w:rsidRPr="00AF1C00">
              <w:rPr>
                <w:color w:val="002060"/>
                <w:u w:val="single"/>
              </w:rPr>
              <w:t>4.10</w:t>
            </w:r>
            <w:r w:rsidRPr="00AF1C00">
              <w:rPr>
                <w:color w:val="002060"/>
                <w:u w:val="single"/>
              </w:rPr>
              <w:fldChar w:fldCharType="end"/>
            </w:r>
            <w:r w:rsidRPr="00AF1C00">
              <w:rPr>
                <w:color w:val="002060"/>
                <w:u w:val="single"/>
              </w:rPr>
              <w:t xml:space="preserve"> </w:t>
            </w:r>
            <w:r w:rsidRPr="00AF1C00">
              <w:rPr>
                <w:color w:val="002060"/>
                <w:u w:val="single"/>
              </w:rPr>
              <w:fldChar w:fldCharType="begin"/>
            </w:r>
            <w:r w:rsidRPr="00AF1C00">
              <w:rPr>
                <w:color w:val="002060"/>
                <w:u w:val="single"/>
              </w:rPr>
              <w:instrText xml:space="preserve"> REF _Ref451157462 \h  \* MERGEFORMAT </w:instrText>
            </w:r>
            <w:r w:rsidRPr="00AF1C00">
              <w:rPr>
                <w:color w:val="002060"/>
                <w:u w:val="single"/>
              </w:rPr>
            </w:r>
            <w:r w:rsidRPr="00AF1C00">
              <w:rPr>
                <w:color w:val="002060"/>
                <w:u w:val="single"/>
              </w:rPr>
              <w:fldChar w:fldCharType="separate"/>
            </w:r>
            <w:r w:rsidRPr="00AF1C00">
              <w:rPr>
                <w:color w:val="002060"/>
                <w:u w:val="single"/>
              </w:rPr>
              <w:t>Product Data Information – Product in General</w:t>
            </w:r>
            <w:r w:rsidRPr="00AF1C00">
              <w:rPr>
                <w:color w:val="002060"/>
                <w:u w:val="single"/>
              </w:rPr>
              <w:fldChar w:fldCharType="end"/>
            </w:r>
            <w:r w:rsidRPr="00AF1C00">
              <w:t>)</w:t>
            </w:r>
            <w:commentRangeEnd w:id="135"/>
            <w:r>
              <w:rPr>
                <w:rStyle w:val="CommentReference"/>
              </w:rPr>
              <w:commentReference w:id="135"/>
            </w:r>
          </w:p>
        </w:tc>
      </w:tr>
      <w:tr w:rsidR="00E20292" w:rsidRPr="00675DAA" w:rsidTr="00CE7EFF">
        <w:trPr>
          <w:cantSplit/>
          <w:trHeight w:val="580"/>
          <w:tblHeader/>
        </w:trPr>
        <w:tc>
          <w:tcPr>
            <w:tcW w:w="2358" w:type="dxa"/>
            <w:shd w:val="clear" w:color="auto" w:fill="808080"/>
          </w:tcPr>
          <w:p w:rsidR="00E20292" w:rsidRPr="00F53457" w:rsidRDefault="00E20292" w:rsidP="00CE7EFF">
            <w:r w:rsidRPr="00675DAA">
              <w:lastRenderedPageBreak/>
              <w:t>Element</w:t>
            </w:r>
          </w:p>
        </w:tc>
        <w:tc>
          <w:tcPr>
            <w:tcW w:w="1260" w:type="dxa"/>
            <w:shd w:val="clear" w:color="auto" w:fill="808080"/>
          </w:tcPr>
          <w:p w:rsidR="00E20292" w:rsidRPr="00675DAA" w:rsidRDefault="00E20292" w:rsidP="00CE7EFF">
            <w:r w:rsidRPr="00675DAA">
              <w:t>Attribute</w:t>
            </w:r>
          </w:p>
        </w:tc>
        <w:tc>
          <w:tcPr>
            <w:tcW w:w="1260" w:type="dxa"/>
            <w:shd w:val="clear" w:color="auto" w:fill="808080"/>
          </w:tcPr>
          <w:p w:rsidR="00E20292" w:rsidRPr="00F53457" w:rsidRDefault="00E20292" w:rsidP="00CE7EFF">
            <w:r w:rsidRPr="00675DAA">
              <w:t>Cardinality</w:t>
            </w:r>
          </w:p>
        </w:tc>
        <w:tc>
          <w:tcPr>
            <w:tcW w:w="1350" w:type="dxa"/>
            <w:shd w:val="clear" w:color="auto" w:fill="808080"/>
          </w:tcPr>
          <w:p w:rsidR="00E20292" w:rsidRPr="00675DAA" w:rsidRDefault="00E20292" w:rsidP="00CE7EFF">
            <w:r w:rsidRPr="00675DAA">
              <w:t>Value(s) Allowed</w:t>
            </w:r>
          </w:p>
          <w:p w:rsidR="00E20292" w:rsidRPr="00675DAA" w:rsidRDefault="00E20292" w:rsidP="00CE7EFF">
            <w:r w:rsidRPr="00675DAA">
              <w:t>Examples</w:t>
            </w:r>
          </w:p>
        </w:tc>
        <w:tc>
          <w:tcPr>
            <w:tcW w:w="3330" w:type="dxa"/>
            <w:shd w:val="clear" w:color="auto" w:fill="808080"/>
          </w:tcPr>
          <w:p w:rsidR="00E20292" w:rsidRPr="00675DAA" w:rsidRDefault="00E20292" w:rsidP="00CE7EFF">
            <w:r w:rsidRPr="00675DAA">
              <w:t>Description</w:t>
            </w:r>
          </w:p>
          <w:p w:rsidR="00E20292" w:rsidRPr="00675DAA" w:rsidRDefault="00E20292" w:rsidP="00CE7EFF">
            <w:r w:rsidRPr="00675DAA">
              <w:t>Instructions</w:t>
            </w:r>
          </w:p>
        </w:tc>
      </w:tr>
      <w:tr w:rsidR="00E20292" w:rsidRPr="00675DAA" w:rsidTr="00CE7EFF">
        <w:trPr>
          <w:cantSplit/>
        </w:trPr>
        <w:tc>
          <w:tcPr>
            <w:tcW w:w="2358" w:type="dxa"/>
          </w:tcPr>
          <w:p w:rsidR="00E20292" w:rsidRPr="00675DAA" w:rsidRDefault="00E20292" w:rsidP="00CE7EFF">
            <w:r w:rsidRPr="006841F8">
              <w:t>manufacturedProduct</w:t>
            </w:r>
            <w:r>
              <w:t>.</w:t>
            </w:r>
            <w:r w:rsidRPr="006841F8">
              <w:t>manufacturedProduct</w:t>
            </w:r>
          </w:p>
        </w:tc>
        <w:tc>
          <w:tcPr>
            <w:tcW w:w="1260" w:type="dxa"/>
            <w:shd w:val="clear" w:color="auto" w:fill="D9D9D9"/>
          </w:tcPr>
          <w:p w:rsidR="00E20292" w:rsidRPr="00675DAA" w:rsidRDefault="00E20292" w:rsidP="00CE7EFF">
            <w:r w:rsidRPr="00675DAA">
              <w:t>N/A</w:t>
            </w:r>
          </w:p>
        </w:tc>
        <w:tc>
          <w:tcPr>
            <w:tcW w:w="1260" w:type="dxa"/>
            <w:shd w:val="clear" w:color="auto" w:fill="D9D9D9"/>
          </w:tcPr>
          <w:p w:rsidR="00E20292" w:rsidRPr="00675DAA" w:rsidRDefault="00E20292" w:rsidP="00CE7EFF">
            <w:r w:rsidRPr="00675DAA">
              <w:t>1:1</w:t>
            </w:r>
          </w:p>
        </w:tc>
        <w:tc>
          <w:tcPr>
            <w:tcW w:w="1350" w:type="dxa"/>
            <w:shd w:val="clear" w:color="auto" w:fill="D9D9D9"/>
          </w:tcPr>
          <w:p w:rsidR="00E20292" w:rsidRPr="00675DAA" w:rsidRDefault="00E20292" w:rsidP="00CE7EFF"/>
        </w:tc>
        <w:tc>
          <w:tcPr>
            <w:tcW w:w="3330" w:type="dxa"/>
            <w:shd w:val="clear" w:color="auto" w:fill="D9D9D9"/>
          </w:tcPr>
          <w:p w:rsidR="00E20292" w:rsidRPr="00675DAA" w:rsidRDefault="00E20292" w:rsidP="00CE7EFF"/>
        </w:tc>
      </w:tr>
      <w:tr w:rsidR="00E20292" w:rsidRPr="00675DAA" w:rsidTr="00CE7EFF">
        <w:trPr>
          <w:cantSplit/>
        </w:trPr>
        <w:tc>
          <w:tcPr>
            <w:tcW w:w="2358" w:type="dxa"/>
            <w:shd w:val="clear" w:color="auto" w:fill="808080"/>
          </w:tcPr>
          <w:p w:rsidR="00E20292" w:rsidRPr="00675DAA" w:rsidRDefault="00E20292" w:rsidP="00CE7EFF">
            <w:r w:rsidRPr="00675DAA">
              <w:t>Conformance</w:t>
            </w:r>
          </w:p>
        </w:tc>
        <w:tc>
          <w:tcPr>
            <w:tcW w:w="7200" w:type="dxa"/>
            <w:gridSpan w:val="4"/>
          </w:tcPr>
          <w:p w:rsidR="00E20292" w:rsidRDefault="00E20292" w:rsidP="00CE7EFF">
            <w:pPr>
              <w:pStyle w:val="ListParagraph"/>
              <w:numPr>
                <w:ilvl w:val="0"/>
                <w:numId w:val="220"/>
              </w:numPr>
            </w:pPr>
            <w:r>
              <w:t xml:space="preserve">There is a </w:t>
            </w:r>
            <w:r w:rsidRPr="006841F8">
              <w:t>manufacturedProduct</w:t>
            </w:r>
            <w:r>
              <w:t xml:space="preserve"> element</w:t>
            </w:r>
          </w:p>
          <w:p w:rsidR="00E20292" w:rsidRPr="008C7568" w:rsidRDefault="00E20292" w:rsidP="00CE7EFF">
            <w:pPr>
              <w:pStyle w:val="ListParagraph"/>
              <w:numPr>
                <w:ilvl w:val="0"/>
                <w:numId w:val="221"/>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8C7568">
              <w:rPr>
                <w:highlight w:val="white"/>
              </w:rPr>
              <w:t>element has not been defined.</w:t>
            </w:r>
          </w:p>
          <w:p w:rsidR="00E20292" w:rsidRPr="008C7568" w:rsidRDefault="00E20292" w:rsidP="00CE7EFF">
            <w:pPr>
              <w:pStyle w:val="ListParagraph"/>
              <w:numPr>
                <w:ilvl w:val="0"/>
                <w:numId w:val="221"/>
              </w:numPr>
              <w:rPr>
                <w:highlight w:val="white"/>
              </w:rPr>
            </w:pPr>
            <w:r>
              <w:rPr>
                <w:highlight w:val="white"/>
              </w:rPr>
              <w:t xml:space="preserve">SPL Rule 4 </w:t>
            </w:r>
            <w:r w:rsidRPr="00D00628">
              <w:rPr>
                <w:highlight w:val="white"/>
              </w:rPr>
              <w:t xml:space="preserve">identifies that more than one </w:t>
            </w:r>
            <w:r w:rsidRPr="008C7568">
              <w:rPr>
                <w:highlight w:val="white"/>
              </w:rPr>
              <w:t>element is defined.</w:t>
            </w:r>
          </w:p>
          <w:p w:rsidR="00E20292" w:rsidRDefault="00E20292" w:rsidP="00CE7EFF">
            <w:pPr>
              <w:pStyle w:val="ListParagraph"/>
            </w:pPr>
          </w:p>
          <w:p w:rsidR="00E20292" w:rsidRDefault="00E20292" w:rsidP="00CE7EFF">
            <w:pPr>
              <w:pStyle w:val="ListParagraph"/>
              <w:numPr>
                <w:ilvl w:val="0"/>
                <w:numId w:val="220"/>
              </w:numPr>
            </w:pPr>
            <w:r>
              <w:t>There is an code element</w:t>
            </w:r>
          </w:p>
          <w:p w:rsidR="00E20292" w:rsidRPr="008C7568" w:rsidRDefault="00E20292" w:rsidP="00CE7EFF">
            <w:pPr>
              <w:pStyle w:val="ListParagraph"/>
              <w:numPr>
                <w:ilvl w:val="0"/>
                <w:numId w:val="224"/>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8C7568">
              <w:rPr>
                <w:highlight w:val="white"/>
              </w:rPr>
              <w:t>element has not been defined.</w:t>
            </w:r>
          </w:p>
          <w:p w:rsidR="00E20292" w:rsidRPr="008C7568" w:rsidRDefault="00E20292" w:rsidP="00CE7EFF">
            <w:pPr>
              <w:pStyle w:val="ListParagraph"/>
              <w:numPr>
                <w:ilvl w:val="0"/>
                <w:numId w:val="224"/>
              </w:numPr>
              <w:rPr>
                <w:highlight w:val="white"/>
              </w:rPr>
            </w:pPr>
            <w:r>
              <w:rPr>
                <w:highlight w:val="white"/>
              </w:rPr>
              <w:t xml:space="preserve">SPL Rule 4 </w:t>
            </w:r>
            <w:r w:rsidRPr="00D00628">
              <w:rPr>
                <w:highlight w:val="white"/>
              </w:rPr>
              <w:t xml:space="preserve">identifies that more than one </w:t>
            </w:r>
            <w:r w:rsidRPr="008C7568">
              <w:rPr>
                <w:highlight w:val="white"/>
              </w:rPr>
              <w:t>element is defined.</w:t>
            </w:r>
          </w:p>
          <w:p w:rsidR="00E20292" w:rsidRPr="006841F8" w:rsidRDefault="00E20292" w:rsidP="00CE7EFF">
            <w:pPr>
              <w:pStyle w:val="ListParagraph"/>
            </w:pPr>
          </w:p>
          <w:p w:rsidR="00E20292" w:rsidRDefault="00E20292" w:rsidP="00CE7EFF">
            <w:pPr>
              <w:pStyle w:val="ListParagraph"/>
              <w:numPr>
                <w:ilvl w:val="0"/>
                <w:numId w:val="220"/>
              </w:numPr>
            </w:pPr>
            <w:r>
              <w:t>There is a name element</w:t>
            </w:r>
          </w:p>
          <w:p w:rsidR="00E20292" w:rsidRDefault="00E20292" w:rsidP="00CE7EFF">
            <w:pPr>
              <w:pStyle w:val="ListParagraph"/>
              <w:numPr>
                <w:ilvl w:val="0"/>
                <w:numId w:val="225"/>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8C7568">
              <w:rPr>
                <w:highlight w:val="white"/>
              </w:rPr>
              <w:t>element has not been defined.</w:t>
            </w:r>
          </w:p>
          <w:p w:rsidR="00E20292" w:rsidRPr="008C7568" w:rsidRDefault="00E20292" w:rsidP="00CE7EFF">
            <w:pPr>
              <w:pStyle w:val="ListParagraph"/>
              <w:numPr>
                <w:ilvl w:val="0"/>
                <w:numId w:val="225"/>
              </w:numPr>
              <w:rPr>
                <w:highlight w:val="white"/>
              </w:rPr>
            </w:pPr>
            <w:r>
              <w:t>SPL Rule 6</w:t>
            </w:r>
            <w:r w:rsidRPr="00353C9D">
              <w:t xml:space="preserve"> identifies that the name is empty.</w:t>
            </w:r>
          </w:p>
          <w:p w:rsidR="00E20292" w:rsidRDefault="00E20292" w:rsidP="00CE7EFF"/>
          <w:p w:rsidR="00E20292" w:rsidRDefault="00E20292" w:rsidP="00CE7EFF">
            <w:pPr>
              <w:pStyle w:val="ListParagraph"/>
              <w:numPr>
                <w:ilvl w:val="0"/>
                <w:numId w:val="220"/>
              </w:numPr>
            </w:pPr>
            <w:r>
              <w:t>There may be a desc element</w:t>
            </w:r>
          </w:p>
          <w:p w:rsidR="00E20292" w:rsidRPr="001A6819" w:rsidRDefault="00E20292" w:rsidP="00CE7EFF">
            <w:pPr>
              <w:pStyle w:val="ListParagraph"/>
              <w:numPr>
                <w:ilvl w:val="0"/>
                <w:numId w:val="226"/>
              </w:numPr>
              <w:rPr>
                <w:highlight w:val="white"/>
              </w:rPr>
            </w:pPr>
            <w:r w:rsidRPr="001A6819">
              <w:rPr>
                <w:highlight w:val="white"/>
              </w:rPr>
              <w:t>Informational only (no validation aspect).</w:t>
            </w:r>
          </w:p>
          <w:p w:rsidR="00E20292" w:rsidRDefault="00E20292" w:rsidP="00CE7EFF">
            <w:pPr>
              <w:pStyle w:val="ListParagraph"/>
            </w:pPr>
          </w:p>
          <w:p w:rsidR="00E20292" w:rsidRDefault="00E20292" w:rsidP="00CE7EFF">
            <w:pPr>
              <w:pStyle w:val="ListParagraph"/>
              <w:numPr>
                <w:ilvl w:val="0"/>
                <w:numId w:val="220"/>
              </w:numPr>
            </w:pPr>
            <w:r>
              <w:t xml:space="preserve">There is a </w:t>
            </w:r>
            <w:r w:rsidRPr="006841F8">
              <w:t>formCode</w:t>
            </w:r>
            <w:r>
              <w:t xml:space="preserve"> element</w:t>
            </w:r>
          </w:p>
          <w:p w:rsidR="00E20292" w:rsidRPr="00F41C5A" w:rsidRDefault="00E20292" w:rsidP="00CE7EFF">
            <w:pPr>
              <w:pStyle w:val="ListParagraph"/>
              <w:numPr>
                <w:ilvl w:val="0"/>
                <w:numId w:val="227"/>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F41C5A">
              <w:rPr>
                <w:highlight w:val="white"/>
              </w:rPr>
              <w:t>element has not been defined.</w:t>
            </w:r>
          </w:p>
          <w:p w:rsidR="00E20292" w:rsidRPr="0081396B" w:rsidRDefault="00E20292" w:rsidP="00CE7EFF">
            <w:pPr>
              <w:pStyle w:val="ListParagraph"/>
              <w:numPr>
                <w:ilvl w:val="0"/>
                <w:numId w:val="227"/>
              </w:numPr>
              <w:rPr>
                <w:highlight w:val="white"/>
              </w:rPr>
            </w:pPr>
            <w:r>
              <w:rPr>
                <w:highlight w:val="white"/>
              </w:rPr>
              <w:t xml:space="preserve">SPL Rule 4 </w:t>
            </w:r>
            <w:r w:rsidRPr="00D00628">
              <w:rPr>
                <w:highlight w:val="white"/>
              </w:rPr>
              <w:t xml:space="preserve">identifies that more than one </w:t>
            </w:r>
            <w:r w:rsidRPr="00F41C5A">
              <w:rPr>
                <w:highlight w:val="white"/>
              </w:rPr>
              <w:t>element is defined.</w:t>
            </w:r>
          </w:p>
          <w:p w:rsidR="00E20292" w:rsidRPr="0081396B" w:rsidRDefault="00E20292" w:rsidP="00CE7EFF">
            <w:pPr>
              <w:pStyle w:val="ListParagraph"/>
              <w:rPr>
                <w:highlight w:val="white"/>
              </w:rPr>
            </w:pPr>
          </w:p>
          <w:p w:rsidR="00E20292" w:rsidRPr="0081396B" w:rsidRDefault="00E20292" w:rsidP="00CE7EFF">
            <w:pPr>
              <w:pStyle w:val="ListParagraph"/>
              <w:numPr>
                <w:ilvl w:val="0"/>
                <w:numId w:val="220"/>
              </w:numPr>
              <w:rPr>
                <w:highlight w:val="white"/>
              </w:rPr>
            </w:pPr>
            <w:r w:rsidRPr="0081396B">
              <w:rPr>
                <w:highlight w:val="white"/>
              </w:rPr>
              <w:t>There is a asEntityWithGeneric element</w:t>
            </w:r>
          </w:p>
          <w:p w:rsidR="00E20292" w:rsidRPr="00F41C5A" w:rsidRDefault="00E20292" w:rsidP="00CE7EFF">
            <w:pPr>
              <w:pStyle w:val="ListParagraph"/>
              <w:numPr>
                <w:ilvl w:val="0"/>
                <w:numId w:val="228"/>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F41C5A">
              <w:rPr>
                <w:highlight w:val="white"/>
              </w:rPr>
              <w:t>element has not been defined.</w:t>
            </w:r>
          </w:p>
          <w:p w:rsidR="00E20292" w:rsidRPr="00F41C5A" w:rsidRDefault="00E20292" w:rsidP="00CE7EFF">
            <w:pPr>
              <w:pStyle w:val="ListParagraph"/>
              <w:numPr>
                <w:ilvl w:val="0"/>
                <w:numId w:val="228"/>
              </w:numPr>
              <w:rPr>
                <w:highlight w:val="white"/>
              </w:rPr>
            </w:pPr>
            <w:r>
              <w:rPr>
                <w:highlight w:val="white"/>
              </w:rPr>
              <w:t>SPL Rule 4</w:t>
            </w:r>
            <w:r w:rsidRPr="0081396B">
              <w:rPr>
                <w:highlight w:val="white"/>
              </w:rPr>
              <w:t xml:space="preserve"> identifies that more than one </w:t>
            </w:r>
            <w:r w:rsidRPr="00F41C5A">
              <w:rPr>
                <w:highlight w:val="white"/>
              </w:rPr>
              <w:t>element is defined.</w:t>
            </w:r>
          </w:p>
          <w:p w:rsidR="00E20292" w:rsidRPr="0081396B" w:rsidRDefault="00E20292" w:rsidP="00CE7EFF">
            <w:pPr>
              <w:pStyle w:val="ListParagraph"/>
            </w:pPr>
          </w:p>
          <w:p w:rsidR="00E20292" w:rsidRPr="0081396B" w:rsidRDefault="00E20292" w:rsidP="00CE7EFF">
            <w:pPr>
              <w:pStyle w:val="ListParagraph"/>
              <w:numPr>
                <w:ilvl w:val="0"/>
                <w:numId w:val="220"/>
              </w:numPr>
              <w:rPr>
                <w:highlight w:val="white"/>
              </w:rPr>
            </w:pPr>
            <w:r w:rsidRPr="0081396B">
              <w:rPr>
                <w:highlight w:val="white"/>
              </w:rPr>
              <w:t>There is a</w:t>
            </w:r>
            <w:r>
              <w:rPr>
                <w:highlight w:val="white"/>
              </w:rPr>
              <w:t>n</w:t>
            </w:r>
            <w:r w:rsidRPr="0081396B">
              <w:rPr>
                <w:highlight w:val="white"/>
              </w:rPr>
              <w:t xml:space="preserve"> </w:t>
            </w:r>
            <w:r w:rsidRPr="0081396B">
              <w:t>ingredient</w:t>
            </w:r>
            <w:r>
              <w:t xml:space="preserve"> </w:t>
            </w:r>
            <w:r w:rsidRPr="0081396B">
              <w:rPr>
                <w:highlight w:val="white"/>
              </w:rPr>
              <w:t>element</w:t>
            </w:r>
          </w:p>
          <w:p w:rsidR="00E20292" w:rsidRPr="00205681" w:rsidRDefault="00E20292" w:rsidP="00CE7EFF">
            <w:pPr>
              <w:pStyle w:val="ListParagraph"/>
              <w:numPr>
                <w:ilvl w:val="0"/>
                <w:numId w:val="229"/>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205681">
              <w:rPr>
                <w:highlight w:val="white"/>
              </w:rPr>
              <w:t>element has not been defined.</w:t>
            </w:r>
          </w:p>
          <w:p w:rsidR="00E20292" w:rsidRDefault="00E20292" w:rsidP="00CE7EFF">
            <w:pPr>
              <w:pStyle w:val="ListParagraph"/>
            </w:pPr>
          </w:p>
          <w:p w:rsidR="00E20292" w:rsidRDefault="00E20292" w:rsidP="00CE7EFF">
            <w:pPr>
              <w:pStyle w:val="ListParagraph"/>
            </w:pPr>
            <w:r>
              <w:t>&lt;pbx: here&gt;</w:t>
            </w:r>
          </w:p>
          <w:p w:rsidR="00E20292" w:rsidRPr="0081396B" w:rsidRDefault="00E20292" w:rsidP="00CE7EFF">
            <w:pPr>
              <w:pStyle w:val="ListParagraph"/>
              <w:numPr>
                <w:ilvl w:val="0"/>
                <w:numId w:val="220"/>
              </w:numPr>
              <w:rPr>
                <w:highlight w:val="white"/>
              </w:rPr>
            </w:pPr>
            <w:commentRangeStart w:id="136"/>
            <w:r w:rsidRPr="0081396B">
              <w:rPr>
                <w:highlight w:val="white"/>
              </w:rPr>
              <w:t>There is a</w:t>
            </w:r>
            <w:r>
              <w:rPr>
                <w:highlight w:val="white"/>
              </w:rPr>
              <w:t>n</w:t>
            </w:r>
            <w:r w:rsidRPr="0081396B">
              <w:rPr>
                <w:highlight w:val="white"/>
              </w:rPr>
              <w:t xml:space="preserve"> </w:t>
            </w:r>
            <w:r w:rsidRPr="0081396B">
              <w:t>asContent</w:t>
            </w:r>
            <w:r>
              <w:t xml:space="preserve"> </w:t>
            </w:r>
            <w:r w:rsidRPr="0081396B">
              <w:rPr>
                <w:highlight w:val="white"/>
              </w:rPr>
              <w:t>element</w:t>
            </w:r>
            <w:r>
              <w:rPr>
                <w:highlight w:val="white"/>
              </w:rPr>
              <w:t xml:space="preserve"> for all products, however it is optional for parts</w:t>
            </w:r>
          </w:p>
          <w:p w:rsidR="00E20292" w:rsidRPr="00D00D4E" w:rsidRDefault="00E20292" w:rsidP="00CE7EFF">
            <w:pPr>
              <w:pStyle w:val="ListParagraph"/>
              <w:numPr>
                <w:ilvl w:val="0"/>
                <w:numId w:val="230"/>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D4E">
              <w:rPr>
                <w:highlight w:val="white"/>
              </w:rPr>
              <w:t>element has not been defined.</w:t>
            </w:r>
          </w:p>
          <w:p w:rsidR="00E20292" w:rsidRPr="00205681" w:rsidRDefault="00E20292" w:rsidP="00CE7EFF">
            <w:pPr>
              <w:pStyle w:val="ListParagraph"/>
              <w:numPr>
                <w:ilvl w:val="0"/>
                <w:numId w:val="230"/>
              </w:numPr>
              <w:rPr>
                <w:highlight w:val="white"/>
              </w:rPr>
            </w:pPr>
            <w:r>
              <w:rPr>
                <w:highlight w:val="white"/>
              </w:rPr>
              <w:t>SPL Rule 4</w:t>
            </w:r>
            <w:r w:rsidRPr="0081396B">
              <w:rPr>
                <w:highlight w:val="white"/>
              </w:rPr>
              <w:t xml:space="preserve"> identifies that more than one </w:t>
            </w:r>
            <w:r w:rsidRPr="00F41C5A">
              <w:rPr>
                <w:highlight w:val="white"/>
              </w:rPr>
              <w:t>element is defined.</w:t>
            </w:r>
            <w:commentRangeEnd w:id="136"/>
            <w:r>
              <w:rPr>
                <w:rStyle w:val="CommentReference"/>
              </w:rPr>
              <w:commentReference w:id="136"/>
            </w:r>
          </w:p>
        </w:tc>
      </w:tr>
    </w:tbl>
    <w:p w:rsidR="00E20292" w:rsidRDefault="00E20292" w:rsidP="0080029F">
      <w:pPr>
        <w:rPr>
          <w:highlight w:val="white"/>
          <w:lang w:val="en-US"/>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32EB7" w:rsidRPr="00675DAA" w:rsidTr="00122FE2">
        <w:trPr>
          <w:cantSplit/>
          <w:trHeight w:val="580"/>
          <w:tblHeader/>
        </w:trPr>
        <w:tc>
          <w:tcPr>
            <w:tcW w:w="2358" w:type="dxa"/>
            <w:shd w:val="clear" w:color="auto" w:fill="808080"/>
          </w:tcPr>
          <w:p w:rsidR="00A32EB7" w:rsidRPr="00F53457" w:rsidRDefault="00A32EB7" w:rsidP="0080029F">
            <w:r w:rsidRPr="00675DAA">
              <w:t>Element</w:t>
            </w:r>
          </w:p>
        </w:tc>
        <w:tc>
          <w:tcPr>
            <w:tcW w:w="1260" w:type="dxa"/>
            <w:shd w:val="clear" w:color="auto" w:fill="808080"/>
          </w:tcPr>
          <w:p w:rsidR="00A32EB7" w:rsidRPr="00675DAA" w:rsidRDefault="00A32EB7" w:rsidP="0080029F">
            <w:r w:rsidRPr="00675DAA">
              <w:t>Attribute</w:t>
            </w:r>
          </w:p>
        </w:tc>
        <w:tc>
          <w:tcPr>
            <w:tcW w:w="1260" w:type="dxa"/>
            <w:shd w:val="clear" w:color="auto" w:fill="808080"/>
          </w:tcPr>
          <w:p w:rsidR="00A32EB7" w:rsidRPr="00F53457" w:rsidRDefault="00A32EB7" w:rsidP="0080029F">
            <w:r w:rsidRPr="00675DAA">
              <w:t>Cardinality</w:t>
            </w:r>
          </w:p>
        </w:tc>
        <w:tc>
          <w:tcPr>
            <w:tcW w:w="1350" w:type="dxa"/>
            <w:shd w:val="clear" w:color="auto" w:fill="808080"/>
          </w:tcPr>
          <w:p w:rsidR="00A32EB7" w:rsidRPr="00675DAA" w:rsidRDefault="00A32EB7" w:rsidP="0080029F">
            <w:r w:rsidRPr="00675DAA">
              <w:t>Value(s) Allowed</w:t>
            </w:r>
          </w:p>
          <w:p w:rsidR="00A32EB7" w:rsidRPr="00675DAA" w:rsidRDefault="00A32EB7" w:rsidP="0080029F">
            <w:r w:rsidRPr="00675DAA">
              <w:t>Examples</w:t>
            </w:r>
          </w:p>
        </w:tc>
        <w:tc>
          <w:tcPr>
            <w:tcW w:w="3330" w:type="dxa"/>
            <w:shd w:val="clear" w:color="auto" w:fill="808080"/>
          </w:tcPr>
          <w:p w:rsidR="00A32EB7" w:rsidRPr="00675DAA" w:rsidRDefault="00A32EB7" w:rsidP="0080029F">
            <w:r w:rsidRPr="00675DAA">
              <w:t>Description</w:t>
            </w:r>
          </w:p>
          <w:p w:rsidR="00A32EB7" w:rsidRPr="00675DAA" w:rsidRDefault="00A32EB7" w:rsidP="0080029F">
            <w:r w:rsidRPr="00675DAA">
              <w:t>Instructions</w:t>
            </w:r>
          </w:p>
        </w:tc>
      </w:tr>
      <w:tr w:rsidR="00A32EB7" w:rsidRPr="00675DAA" w:rsidTr="00122FE2">
        <w:trPr>
          <w:cantSplit/>
        </w:trPr>
        <w:tc>
          <w:tcPr>
            <w:tcW w:w="2358" w:type="dxa"/>
          </w:tcPr>
          <w:p w:rsidR="00A32EB7" w:rsidRPr="00675DAA" w:rsidRDefault="00A32EB7" w:rsidP="0080029F">
            <w:r w:rsidRPr="00A250B0">
              <w:t>asEntityWithGeneric</w:t>
            </w:r>
          </w:p>
        </w:tc>
        <w:tc>
          <w:tcPr>
            <w:tcW w:w="1260" w:type="dxa"/>
            <w:shd w:val="clear" w:color="auto" w:fill="D9D9D9"/>
          </w:tcPr>
          <w:p w:rsidR="00A32EB7" w:rsidRPr="00675DAA" w:rsidRDefault="00A32EB7" w:rsidP="0080029F">
            <w:r w:rsidRPr="00675DAA">
              <w:t>N/A</w:t>
            </w:r>
          </w:p>
        </w:tc>
        <w:tc>
          <w:tcPr>
            <w:tcW w:w="1260" w:type="dxa"/>
            <w:shd w:val="clear" w:color="auto" w:fill="D9D9D9"/>
          </w:tcPr>
          <w:p w:rsidR="00A32EB7" w:rsidRPr="00675DAA" w:rsidRDefault="00A32EB7" w:rsidP="0080029F">
            <w:r w:rsidRPr="00675DAA">
              <w:t>1:1</w:t>
            </w:r>
          </w:p>
        </w:tc>
        <w:tc>
          <w:tcPr>
            <w:tcW w:w="1350" w:type="dxa"/>
            <w:shd w:val="clear" w:color="auto" w:fill="D9D9D9"/>
          </w:tcPr>
          <w:p w:rsidR="00A32EB7" w:rsidRPr="00675DAA" w:rsidRDefault="00A32EB7" w:rsidP="0080029F"/>
        </w:tc>
        <w:tc>
          <w:tcPr>
            <w:tcW w:w="3330" w:type="dxa"/>
            <w:shd w:val="clear" w:color="auto" w:fill="D9D9D9"/>
          </w:tcPr>
          <w:p w:rsidR="00A32EB7" w:rsidRPr="00675DAA" w:rsidRDefault="00A32EB7" w:rsidP="0080029F"/>
        </w:tc>
      </w:tr>
      <w:tr w:rsidR="00A32EB7" w:rsidRPr="00675DAA" w:rsidTr="00122FE2">
        <w:trPr>
          <w:cantSplit/>
        </w:trPr>
        <w:tc>
          <w:tcPr>
            <w:tcW w:w="2358" w:type="dxa"/>
            <w:shd w:val="clear" w:color="auto" w:fill="808080"/>
          </w:tcPr>
          <w:p w:rsidR="00A32EB7" w:rsidRPr="00675DAA" w:rsidRDefault="00A32EB7" w:rsidP="0080029F">
            <w:r w:rsidRPr="00675DAA">
              <w:lastRenderedPageBreak/>
              <w:t>Conformance</w:t>
            </w:r>
          </w:p>
        </w:tc>
        <w:tc>
          <w:tcPr>
            <w:tcW w:w="7200" w:type="dxa"/>
            <w:gridSpan w:val="4"/>
          </w:tcPr>
          <w:p w:rsidR="00A32EB7" w:rsidRDefault="00A32EB7" w:rsidP="0043437F">
            <w:pPr>
              <w:pStyle w:val="ListParagraph"/>
              <w:numPr>
                <w:ilvl w:val="0"/>
                <w:numId w:val="235"/>
              </w:numPr>
            </w:pPr>
            <w:r>
              <w:t xml:space="preserve">There is a </w:t>
            </w:r>
            <w:r w:rsidRPr="00A250B0">
              <w:t>asEntityWithGeneric</w:t>
            </w:r>
            <w:r>
              <w:t xml:space="preserve"> element</w:t>
            </w:r>
          </w:p>
          <w:p w:rsidR="00A32EB7" w:rsidRPr="00AA6F63" w:rsidRDefault="00A32EB7" w:rsidP="0043437F">
            <w:pPr>
              <w:pStyle w:val="ListParagraph"/>
              <w:numPr>
                <w:ilvl w:val="0"/>
                <w:numId w:val="236"/>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AA6F63">
              <w:rPr>
                <w:highlight w:val="white"/>
              </w:rPr>
              <w:t>element has not been defined.</w:t>
            </w:r>
          </w:p>
          <w:p w:rsidR="00A32EB7" w:rsidRPr="00AA6F63" w:rsidRDefault="00A32EB7" w:rsidP="0043437F">
            <w:pPr>
              <w:pStyle w:val="ListParagraph"/>
              <w:numPr>
                <w:ilvl w:val="0"/>
                <w:numId w:val="236"/>
              </w:numPr>
              <w:rPr>
                <w:highlight w:val="white"/>
              </w:rPr>
            </w:pPr>
            <w:r>
              <w:rPr>
                <w:highlight w:val="white"/>
              </w:rPr>
              <w:t xml:space="preserve">SPL Rule 4 </w:t>
            </w:r>
            <w:r w:rsidRPr="00D00628">
              <w:rPr>
                <w:highlight w:val="white"/>
              </w:rPr>
              <w:t xml:space="preserve">identifies that more than one </w:t>
            </w:r>
            <w:r w:rsidRPr="00AA6F63">
              <w:rPr>
                <w:highlight w:val="white"/>
              </w:rPr>
              <w:t>element is defined.</w:t>
            </w:r>
          </w:p>
          <w:p w:rsidR="00A32EB7" w:rsidRPr="006841F8" w:rsidRDefault="00A32EB7" w:rsidP="0080029F">
            <w:pPr>
              <w:pStyle w:val="ListParagraph"/>
            </w:pPr>
          </w:p>
          <w:p w:rsidR="00A32EB7" w:rsidRDefault="00A32EB7" w:rsidP="0043437F">
            <w:pPr>
              <w:pStyle w:val="ListParagraph"/>
              <w:numPr>
                <w:ilvl w:val="0"/>
                <w:numId w:val="235"/>
              </w:numPr>
            </w:pPr>
            <w:r>
              <w:t xml:space="preserve">There is a </w:t>
            </w:r>
            <w:r w:rsidRPr="00A250B0">
              <w:t>asEntityWithGeneric</w:t>
            </w:r>
            <w:r>
              <w:t>.</w:t>
            </w:r>
            <w:r w:rsidRPr="00AF2527">
              <w:t xml:space="preserve">genericMedicine </w:t>
            </w:r>
            <w:r>
              <w:t>element</w:t>
            </w:r>
          </w:p>
          <w:p w:rsidR="00A32EB7" w:rsidRPr="004C79CF" w:rsidRDefault="00A32EB7" w:rsidP="0043437F">
            <w:pPr>
              <w:pStyle w:val="ListParagraph"/>
              <w:numPr>
                <w:ilvl w:val="0"/>
                <w:numId w:val="238"/>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4C79CF">
              <w:rPr>
                <w:highlight w:val="white"/>
              </w:rPr>
              <w:t>element has not been defined.</w:t>
            </w:r>
          </w:p>
          <w:p w:rsidR="00A32EB7" w:rsidRPr="004C79CF" w:rsidRDefault="00A32EB7" w:rsidP="0043437F">
            <w:pPr>
              <w:pStyle w:val="ListParagraph"/>
              <w:numPr>
                <w:ilvl w:val="0"/>
                <w:numId w:val="238"/>
              </w:numPr>
              <w:rPr>
                <w:highlight w:val="white"/>
              </w:rPr>
            </w:pPr>
            <w:r>
              <w:rPr>
                <w:highlight w:val="white"/>
              </w:rPr>
              <w:t xml:space="preserve">SPL Rule 4 </w:t>
            </w:r>
            <w:r w:rsidRPr="00D00628">
              <w:rPr>
                <w:highlight w:val="white"/>
              </w:rPr>
              <w:t xml:space="preserve">identifies that more than one </w:t>
            </w:r>
            <w:r w:rsidRPr="004C79CF">
              <w:rPr>
                <w:highlight w:val="white"/>
              </w:rPr>
              <w:t>element is defined.</w:t>
            </w:r>
          </w:p>
          <w:p w:rsidR="00A32EB7" w:rsidRDefault="00A32EB7" w:rsidP="0080029F">
            <w:pPr>
              <w:pStyle w:val="ListParagraph"/>
            </w:pPr>
          </w:p>
          <w:p w:rsidR="00A32EB7" w:rsidRDefault="00A32EB7" w:rsidP="0043437F">
            <w:pPr>
              <w:pStyle w:val="ListParagraph"/>
              <w:numPr>
                <w:ilvl w:val="0"/>
                <w:numId w:val="235"/>
              </w:numPr>
            </w:pPr>
            <w:r>
              <w:t xml:space="preserve">There is one or more </w:t>
            </w:r>
            <w:r w:rsidRPr="00A250B0">
              <w:t>asEntityWithGeneric</w:t>
            </w:r>
            <w:r>
              <w:t>.</w:t>
            </w:r>
            <w:r w:rsidRPr="00AF2527">
              <w:t>genericMedicine</w:t>
            </w:r>
            <w:r>
              <w:t xml:space="preserve">.name </w:t>
            </w:r>
            <w:r w:rsidRPr="00BA7B5B">
              <w:t>element</w:t>
            </w:r>
          </w:p>
          <w:p w:rsidR="00A32EB7" w:rsidRPr="00826011" w:rsidRDefault="00F1371C" w:rsidP="0043437F">
            <w:pPr>
              <w:pStyle w:val="ListParagraph"/>
              <w:numPr>
                <w:ilvl w:val="0"/>
                <w:numId w:val="263"/>
              </w:numPr>
            </w:pPr>
            <w:r w:rsidRPr="005565BD">
              <w:rPr>
                <w:highlight w:val="white"/>
              </w:rPr>
              <w:t>Informational only (no validation aspect).</w:t>
            </w:r>
          </w:p>
        </w:tc>
      </w:tr>
    </w:tbl>
    <w:p w:rsidR="003F2902" w:rsidRDefault="003F2902" w:rsidP="0080029F">
      <w:pPr>
        <w:rPr>
          <w:highlight w:val="white"/>
          <w:lang w:val="en-US"/>
        </w:rPr>
      </w:pPr>
    </w:p>
    <w:p w:rsidR="009C479B" w:rsidRDefault="009C479B" w:rsidP="0080029F">
      <w:pPr>
        <w:rPr>
          <w:highlight w:val="white"/>
          <w:lang w:val="en-US"/>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9C479B" w:rsidRPr="00675DAA" w:rsidTr="005F286F">
        <w:trPr>
          <w:cantSplit/>
          <w:trHeight w:val="580"/>
          <w:tblHeader/>
        </w:trPr>
        <w:tc>
          <w:tcPr>
            <w:tcW w:w="2358" w:type="dxa"/>
            <w:shd w:val="clear" w:color="auto" w:fill="808080"/>
          </w:tcPr>
          <w:p w:rsidR="009C479B" w:rsidRPr="00F53457" w:rsidRDefault="009C479B" w:rsidP="005F286F">
            <w:r w:rsidRPr="00675DAA">
              <w:t>Element</w:t>
            </w:r>
          </w:p>
        </w:tc>
        <w:tc>
          <w:tcPr>
            <w:tcW w:w="1260" w:type="dxa"/>
            <w:shd w:val="clear" w:color="auto" w:fill="808080"/>
          </w:tcPr>
          <w:p w:rsidR="009C479B" w:rsidRPr="00675DAA" w:rsidRDefault="009C479B" w:rsidP="005F286F">
            <w:r w:rsidRPr="00675DAA">
              <w:t>Attribute</w:t>
            </w:r>
          </w:p>
        </w:tc>
        <w:tc>
          <w:tcPr>
            <w:tcW w:w="1260" w:type="dxa"/>
            <w:shd w:val="clear" w:color="auto" w:fill="808080"/>
          </w:tcPr>
          <w:p w:rsidR="009C479B" w:rsidRPr="00F53457" w:rsidRDefault="009C479B" w:rsidP="005F286F">
            <w:r w:rsidRPr="00675DAA">
              <w:t>Cardinality</w:t>
            </w:r>
          </w:p>
        </w:tc>
        <w:tc>
          <w:tcPr>
            <w:tcW w:w="1350" w:type="dxa"/>
            <w:shd w:val="clear" w:color="auto" w:fill="808080"/>
          </w:tcPr>
          <w:p w:rsidR="009C479B" w:rsidRPr="00675DAA" w:rsidRDefault="009C479B" w:rsidP="005F286F">
            <w:r w:rsidRPr="00675DAA">
              <w:t>Value(s) Allowed</w:t>
            </w:r>
          </w:p>
          <w:p w:rsidR="009C479B" w:rsidRPr="00675DAA" w:rsidRDefault="009C479B" w:rsidP="005F286F">
            <w:r w:rsidRPr="00675DAA">
              <w:t>Examples</w:t>
            </w:r>
          </w:p>
        </w:tc>
        <w:tc>
          <w:tcPr>
            <w:tcW w:w="3330" w:type="dxa"/>
            <w:shd w:val="clear" w:color="auto" w:fill="808080"/>
          </w:tcPr>
          <w:p w:rsidR="009C479B" w:rsidRPr="00675DAA" w:rsidRDefault="009C479B" w:rsidP="005F286F">
            <w:r w:rsidRPr="00675DAA">
              <w:t>Description</w:t>
            </w:r>
          </w:p>
          <w:p w:rsidR="009C479B" w:rsidRPr="00675DAA" w:rsidRDefault="009C479B" w:rsidP="005F286F">
            <w:r w:rsidRPr="00675DAA">
              <w:t>Instructions</w:t>
            </w:r>
          </w:p>
        </w:tc>
      </w:tr>
      <w:tr w:rsidR="009C479B" w:rsidRPr="00675DAA" w:rsidTr="005F286F">
        <w:trPr>
          <w:cantSplit/>
        </w:trPr>
        <w:tc>
          <w:tcPr>
            <w:tcW w:w="2358" w:type="dxa"/>
          </w:tcPr>
          <w:p w:rsidR="009C479B" w:rsidRPr="00675DAA" w:rsidRDefault="009C479B" w:rsidP="005F286F">
            <w:r w:rsidRPr="00A250B0">
              <w:t>asEntityWithGeneric</w:t>
            </w:r>
            <w:r>
              <w:t>.name</w:t>
            </w:r>
          </w:p>
        </w:tc>
        <w:tc>
          <w:tcPr>
            <w:tcW w:w="1260" w:type="dxa"/>
            <w:shd w:val="clear" w:color="auto" w:fill="D9D9D9"/>
          </w:tcPr>
          <w:p w:rsidR="009C479B" w:rsidRPr="00675DAA" w:rsidRDefault="009C479B" w:rsidP="005F286F">
            <w:r w:rsidRPr="00675DAA">
              <w:t>N/A</w:t>
            </w:r>
          </w:p>
        </w:tc>
        <w:tc>
          <w:tcPr>
            <w:tcW w:w="1260" w:type="dxa"/>
            <w:shd w:val="clear" w:color="auto" w:fill="D9D9D9"/>
          </w:tcPr>
          <w:p w:rsidR="009C479B" w:rsidRPr="00675DAA" w:rsidRDefault="009C479B" w:rsidP="005F286F">
            <w:r w:rsidRPr="00675DAA">
              <w:t>1:1</w:t>
            </w:r>
          </w:p>
        </w:tc>
        <w:tc>
          <w:tcPr>
            <w:tcW w:w="1350" w:type="dxa"/>
            <w:shd w:val="clear" w:color="auto" w:fill="D9D9D9"/>
          </w:tcPr>
          <w:p w:rsidR="009C479B" w:rsidRPr="00675DAA" w:rsidRDefault="009C479B" w:rsidP="005F286F"/>
        </w:tc>
        <w:tc>
          <w:tcPr>
            <w:tcW w:w="3330" w:type="dxa"/>
            <w:shd w:val="clear" w:color="auto" w:fill="D9D9D9"/>
          </w:tcPr>
          <w:p w:rsidR="009C479B" w:rsidRPr="00675DAA" w:rsidRDefault="009C479B" w:rsidP="005F286F"/>
        </w:tc>
      </w:tr>
      <w:tr w:rsidR="009C479B" w:rsidRPr="00675DAA" w:rsidTr="005F286F">
        <w:trPr>
          <w:cantSplit/>
        </w:trPr>
        <w:tc>
          <w:tcPr>
            <w:tcW w:w="2358" w:type="dxa"/>
            <w:shd w:val="clear" w:color="auto" w:fill="808080"/>
          </w:tcPr>
          <w:p w:rsidR="009C479B" w:rsidRPr="00675DAA" w:rsidRDefault="009C479B" w:rsidP="005F286F">
            <w:r w:rsidRPr="00675DAA">
              <w:t>Conformance</w:t>
            </w:r>
          </w:p>
        </w:tc>
        <w:tc>
          <w:tcPr>
            <w:tcW w:w="7200" w:type="dxa"/>
            <w:gridSpan w:val="4"/>
          </w:tcPr>
          <w:p w:rsidR="009C479B" w:rsidRDefault="009C479B" w:rsidP="0043437F">
            <w:pPr>
              <w:pStyle w:val="ListParagraph"/>
              <w:numPr>
                <w:ilvl w:val="0"/>
                <w:numId w:val="264"/>
              </w:numPr>
            </w:pPr>
            <w:r>
              <w:t xml:space="preserve">There is one or more </w:t>
            </w:r>
            <w:r w:rsidRPr="00A250B0">
              <w:t>asEntityWithGeneric</w:t>
            </w:r>
            <w:r>
              <w:t>.</w:t>
            </w:r>
            <w:r w:rsidRPr="00AF2527">
              <w:t>genericMedicine</w:t>
            </w:r>
            <w:r>
              <w:t xml:space="preserve">.name </w:t>
            </w:r>
            <w:r w:rsidRPr="00BA7B5B">
              <w:t>element</w:t>
            </w:r>
          </w:p>
          <w:p w:rsidR="009C479B" w:rsidRPr="004C79CF" w:rsidRDefault="009C479B" w:rsidP="0043437F">
            <w:pPr>
              <w:pStyle w:val="ListParagraph"/>
              <w:numPr>
                <w:ilvl w:val="0"/>
                <w:numId w:val="237"/>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4C79CF">
              <w:rPr>
                <w:highlight w:val="white"/>
              </w:rPr>
              <w:t>element has not been defined.</w:t>
            </w:r>
          </w:p>
          <w:p w:rsidR="009C479B" w:rsidRDefault="009C479B" w:rsidP="0043437F">
            <w:pPr>
              <w:pStyle w:val="ListParagraph"/>
              <w:numPr>
                <w:ilvl w:val="0"/>
                <w:numId w:val="237"/>
              </w:numPr>
            </w:pPr>
            <w:r w:rsidRPr="004C79CF">
              <w:rPr>
                <w:highlight w:val="white"/>
              </w:rPr>
              <w:t>SPL Rule 6 identifies that the name is empty.</w:t>
            </w:r>
          </w:p>
          <w:p w:rsidR="00F1371C" w:rsidRDefault="00F1371C" w:rsidP="00F1371C">
            <w:commentRangeStart w:id="137"/>
          </w:p>
          <w:p w:rsidR="00F1371C" w:rsidRDefault="00F1371C" w:rsidP="0043437F">
            <w:pPr>
              <w:pStyle w:val="ListParagraph"/>
              <w:numPr>
                <w:ilvl w:val="1"/>
                <w:numId w:val="265"/>
              </w:numPr>
            </w:pPr>
            <w:r w:rsidRPr="002B4746">
              <w:t>Generic medicine name contains no suffix.</w:t>
            </w:r>
          </w:p>
          <w:p w:rsidR="00F1371C" w:rsidRPr="002B4746" w:rsidRDefault="00F1371C" w:rsidP="0043437F">
            <w:pPr>
              <w:pStyle w:val="ListParagraph"/>
              <w:numPr>
                <w:ilvl w:val="1"/>
                <w:numId w:val="265"/>
              </w:numPr>
            </w:pPr>
            <w:r w:rsidRPr="002B4746">
              <w:t xml:space="preserve">Generic medicine name contains no more than 512 characters. </w:t>
            </w:r>
            <w:commentRangeEnd w:id="137"/>
            <w:r>
              <w:rPr>
                <w:rStyle w:val="CommentReference"/>
              </w:rPr>
              <w:commentReference w:id="137"/>
            </w:r>
          </w:p>
          <w:p w:rsidR="00F1371C" w:rsidRPr="00826011" w:rsidRDefault="00F1371C" w:rsidP="00F1371C"/>
        </w:tc>
      </w:tr>
    </w:tbl>
    <w:p w:rsidR="009C479B" w:rsidRDefault="009C479B" w:rsidP="0080029F">
      <w:pPr>
        <w:rPr>
          <w:highlight w:val="white"/>
          <w:lang w:val="en-US"/>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32EB7" w:rsidRPr="00675DAA" w:rsidTr="00122FE2">
        <w:trPr>
          <w:cantSplit/>
          <w:trHeight w:val="580"/>
          <w:tblHeader/>
        </w:trPr>
        <w:tc>
          <w:tcPr>
            <w:tcW w:w="2358" w:type="dxa"/>
            <w:shd w:val="clear" w:color="auto" w:fill="808080"/>
          </w:tcPr>
          <w:p w:rsidR="00A32EB7" w:rsidRPr="00F53457" w:rsidRDefault="00A32EB7" w:rsidP="0080029F">
            <w:r w:rsidRPr="00675DAA">
              <w:t>Element</w:t>
            </w:r>
          </w:p>
        </w:tc>
        <w:tc>
          <w:tcPr>
            <w:tcW w:w="1260" w:type="dxa"/>
            <w:shd w:val="clear" w:color="auto" w:fill="808080"/>
          </w:tcPr>
          <w:p w:rsidR="00A32EB7" w:rsidRPr="00675DAA" w:rsidRDefault="00A32EB7" w:rsidP="0080029F">
            <w:r w:rsidRPr="00675DAA">
              <w:t>Attribute</w:t>
            </w:r>
          </w:p>
        </w:tc>
        <w:tc>
          <w:tcPr>
            <w:tcW w:w="1260" w:type="dxa"/>
            <w:shd w:val="clear" w:color="auto" w:fill="808080"/>
          </w:tcPr>
          <w:p w:rsidR="00A32EB7" w:rsidRPr="00F53457" w:rsidRDefault="00A32EB7" w:rsidP="0080029F">
            <w:r w:rsidRPr="00675DAA">
              <w:t>Cardinality</w:t>
            </w:r>
          </w:p>
        </w:tc>
        <w:tc>
          <w:tcPr>
            <w:tcW w:w="1350" w:type="dxa"/>
            <w:shd w:val="clear" w:color="auto" w:fill="808080"/>
          </w:tcPr>
          <w:p w:rsidR="00A32EB7" w:rsidRPr="00675DAA" w:rsidRDefault="00A32EB7" w:rsidP="0080029F">
            <w:r w:rsidRPr="00675DAA">
              <w:t>Value(s) Allowed</w:t>
            </w:r>
          </w:p>
          <w:p w:rsidR="00A32EB7" w:rsidRPr="00675DAA" w:rsidRDefault="00A32EB7" w:rsidP="0080029F">
            <w:r w:rsidRPr="00675DAA">
              <w:t>Examples</w:t>
            </w:r>
          </w:p>
        </w:tc>
        <w:tc>
          <w:tcPr>
            <w:tcW w:w="3330" w:type="dxa"/>
            <w:shd w:val="clear" w:color="auto" w:fill="808080"/>
          </w:tcPr>
          <w:p w:rsidR="00A32EB7" w:rsidRPr="00675DAA" w:rsidRDefault="00A32EB7" w:rsidP="0080029F">
            <w:r w:rsidRPr="00675DAA">
              <w:t>Description</w:t>
            </w:r>
          </w:p>
          <w:p w:rsidR="00A32EB7" w:rsidRPr="00675DAA" w:rsidRDefault="00A32EB7" w:rsidP="0080029F">
            <w:r w:rsidRPr="00675DAA">
              <w:t>Instructions</w:t>
            </w:r>
          </w:p>
        </w:tc>
      </w:tr>
      <w:tr w:rsidR="00A32EB7" w:rsidRPr="00675DAA" w:rsidTr="00122FE2">
        <w:trPr>
          <w:cantSplit/>
        </w:trPr>
        <w:tc>
          <w:tcPr>
            <w:tcW w:w="2358" w:type="dxa"/>
          </w:tcPr>
          <w:p w:rsidR="00A32EB7" w:rsidRPr="00675DAA" w:rsidRDefault="00A32EB7" w:rsidP="0080029F">
            <w:r w:rsidRPr="00A250B0">
              <w:t>ingredient</w:t>
            </w:r>
          </w:p>
        </w:tc>
        <w:tc>
          <w:tcPr>
            <w:tcW w:w="1260" w:type="dxa"/>
            <w:shd w:val="clear" w:color="auto" w:fill="D9D9D9"/>
          </w:tcPr>
          <w:p w:rsidR="00A32EB7" w:rsidRPr="00675DAA" w:rsidRDefault="00A32EB7" w:rsidP="0080029F">
            <w:r w:rsidRPr="00675DAA">
              <w:t>N/A</w:t>
            </w:r>
          </w:p>
        </w:tc>
        <w:tc>
          <w:tcPr>
            <w:tcW w:w="1260" w:type="dxa"/>
            <w:shd w:val="clear" w:color="auto" w:fill="D9D9D9"/>
          </w:tcPr>
          <w:p w:rsidR="00A32EB7" w:rsidRPr="00675DAA" w:rsidRDefault="00A32EB7" w:rsidP="0080029F">
            <w:r>
              <w:t>1:n</w:t>
            </w:r>
          </w:p>
        </w:tc>
        <w:tc>
          <w:tcPr>
            <w:tcW w:w="1350" w:type="dxa"/>
            <w:shd w:val="clear" w:color="auto" w:fill="D9D9D9"/>
          </w:tcPr>
          <w:p w:rsidR="00A32EB7" w:rsidRPr="00675DAA" w:rsidRDefault="00A32EB7" w:rsidP="0080029F"/>
        </w:tc>
        <w:tc>
          <w:tcPr>
            <w:tcW w:w="3330" w:type="dxa"/>
            <w:shd w:val="clear" w:color="auto" w:fill="D9D9D9"/>
          </w:tcPr>
          <w:p w:rsidR="00A32EB7" w:rsidRPr="00675DAA" w:rsidRDefault="00A32EB7" w:rsidP="0080029F"/>
        </w:tc>
      </w:tr>
      <w:tr w:rsidR="00A32EB7" w:rsidRPr="00675DAA" w:rsidTr="00122FE2">
        <w:trPr>
          <w:cantSplit/>
        </w:trPr>
        <w:tc>
          <w:tcPr>
            <w:tcW w:w="2358" w:type="dxa"/>
          </w:tcPr>
          <w:p w:rsidR="00A32EB7" w:rsidRPr="00A250B0" w:rsidRDefault="00A32EB7" w:rsidP="0080029F"/>
        </w:tc>
        <w:tc>
          <w:tcPr>
            <w:tcW w:w="1260" w:type="dxa"/>
            <w:shd w:val="clear" w:color="auto" w:fill="D9D9D9"/>
          </w:tcPr>
          <w:p w:rsidR="00A32EB7" w:rsidRPr="00675DAA" w:rsidRDefault="00A32EB7" w:rsidP="0080029F">
            <w:r w:rsidRPr="00D14E7C">
              <w:t>classCode</w:t>
            </w:r>
          </w:p>
        </w:tc>
        <w:tc>
          <w:tcPr>
            <w:tcW w:w="1260" w:type="dxa"/>
            <w:shd w:val="clear" w:color="auto" w:fill="D9D9D9"/>
          </w:tcPr>
          <w:p w:rsidR="00A32EB7" w:rsidRDefault="00A32EB7" w:rsidP="0080029F">
            <w:r>
              <w:t>1:1</w:t>
            </w:r>
          </w:p>
        </w:tc>
        <w:tc>
          <w:tcPr>
            <w:tcW w:w="1350" w:type="dxa"/>
            <w:shd w:val="clear" w:color="auto" w:fill="D9D9D9"/>
          </w:tcPr>
          <w:p w:rsidR="00A32EB7" w:rsidRPr="00675DAA" w:rsidRDefault="00A32EB7" w:rsidP="0080029F"/>
        </w:tc>
        <w:tc>
          <w:tcPr>
            <w:tcW w:w="3330" w:type="dxa"/>
            <w:shd w:val="clear" w:color="auto" w:fill="D9D9D9"/>
          </w:tcPr>
          <w:p w:rsidR="00A32EB7" w:rsidRPr="00675DAA" w:rsidRDefault="00A32EB7" w:rsidP="0080029F"/>
        </w:tc>
      </w:tr>
      <w:tr w:rsidR="00A32EB7" w:rsidRPr="00675DAA" w:rsidTr="00122FE2">
        <w:trPr>
          <w:cantSplit/>
        </w:trPr>
        <w:tc>
          <w:tcPr>
            <w:tcW w:w="2358" w:type="dxa"/>
            <w:shd w:val="clear" w:color="auto" w:fill="808080"/>
          </w:tcPr>
          <w:p w:rsidR="00A32EB7" w:rsidRPr="00675DAA" w:rsidRDefault="00A32EB7" w:rsidP="0080029F">
            <w:r w:rsidRPr="00675DAA">
              <w:lastRenderedPageBreak/>
              <w:t>Conformance</w:t>
            </w:r>
          </w:p>
        </w:tc>
        <w:tc>
          <w:tcPr>
            <w:tcW w:w="7200" w:type="dxa"/>
            <w:gridSpan w:val="4"/>
          </w:tcPr>
          <w:p w:rsidR="00A32EB7" w:rsidRDefault="00A32EB7" w:rsidP="0043437F">
            <w:pPr>
              <w:pStyle w:val="ListParagraph"/>
              <w:numPr>
                <w:ilvl w:val="0"/>
                <w:numId w:val="239"/>
              </w:numPr>
            </w:pPr>
            <w:r>
              <w:t xml:space="preserve">There is one or more </w:t>
            </w:r>
            <w:r w:rsidRPr="00A250B0">
              <w:t>ingredient</w:t>
            </w:r>
            <w:r>
              <w:t xml:space="preserve"> element</w:t>
            </w:r>
            <w:r w:rsidR="00E03F9B">
              <w:t xml:space="preserve"> with a </w:t>
            </w:r>
            <w:r w:rsidR="00E03F9B" w:rsidRPr="00AB73DB">
              <w:t>class code</w:t>
            </w:r>
            <w:r w:rsidR="00E03F9B">
              <w:t xml:space="preserve"> derived from OID: 2.16.840.1.113883.2.20.6.39</w:t>
            </w:r>
          </w:p>
          <w:p w:rsidR="00E03F9B" w:rsidRDefault="00A32EB7" w:rsidP="0043437F">
            <w:pPr>
              <w:pStyle w:val="ListParagraph"/>
              <w:numPr>
                <w:ilvl w:val="0"/>
                <w:numId w:val="103"/>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E03F9B">
              <w:rPr>
                <w:highlight w:val="white"/>
              </w:rPr>
              <w:t>element has not been defined.</w:t>
            </w:r>
          </w:p>
          <w:p w:rsidR="00E03F9B" w:rsidRPr="00F23C12" w:rsidRDefault="00E03F9B" w:rsidP="0043437F">
            <w:pPr>
              <w:pStyle w:val="ListParagraph"/>
              <w:numPr>
                <w:ilvl w:val="0"/>
                <w:numId w:val="103"/>
              </w:numPr>
              <w:rPr>
                <w:highlight w:val="white"/>
              </w:rPr>
            </w:pPr>
            <w:r w:rsidRPr="00F23C12">
              <w:rPr>
                <w:highlight w:val="white"/>
              </w:rPr>
              <w:t>SPL Rule 5 identifies that the attribute has not been defined.</w:t>
            </w:r>
          </w:p>
          <w:p w:rsidR="00F23C12" w:rsidRPr="00E03F9B" w:rsidRDefault="002411EC" w:rsidP="0043437F">
            <w:pPr>
              <w:pStyle w:val="ListParagraph"/>
              <w:numPr>
                <w:ilvl w:val="0"/>
                <w:numId w:val="103"/>
              </w:numPr>
              <w:rPr>
                <w:highlight w:val="white"/>
              </w:rPr>
            </w:pPr>
            <w:r w:rsidRPr="00E03F9B">
              <w:rPr>
                <w:highlight w:val="white"/>
              </w:rPr>
              <w:t>SPL Rule 8 identifies that the code is not in the CV.</w:t>
            </w:r>
          </w:p>
          <w:p w:rsidR="002411EC" w:rsidRPr="00D14E7C" w:rsidRDefault="002411EC" w:rsidP="0080029F">
            <w:pPr>
              <w:rPr>
                <w:highlight w:val="white"/>
              </w:rPr>
            </w:pPr>
          </w:p>
          <w:p w:rsidR="00A32EB7" w:rsidRDefault="00A32EB7" w:rsidP="0043437F">
            <w:pPr>
              <w:pStyle w:val="ListParagraph"/>
              <w:numPr>
                <w:ilvl w:val="0"/>
                <w:numId w:val="239"/>
              </w:numPr>
              <w:rPr>
                <w:highlight w:val="white"/>
              </w:rPr>
            </w:pPr>
            <w:r>
              <w:rPr>
                <w:highlight w:val="white"/>
              </w:rPr>
              <w:t xml:space="preserve">There may be a </w:t>
            </w:r>
            <w:r w:rsidRPr="00D14E7C">
              <w:rPr>
                <w:highlight w:val="white"/>
              </w:rPr>
              <w:t>confidentialityCode</w:t>
            </w:r>
            <w:r>
              <w:rPr>
                <w:highlight w:val="white"/>
              </w:rPr>
              <w:t xml:space="preserve"> element</w:t>
            </w:r>
          </w:p>
          <w:p w:rsidR="00A32EB7" w:rsidRPr="00D14E7C" w:rsidRDefault="00A32EB7" w:rsidP="0043437F">
            <w:pPr>
              <w:pStyle w:val="ListParagraph"/>
              <w:numPr>
                <w:ilvl w:val="0"/>
                <w:numId w:val="240"/>
              </w:numPr>
              <w:rPr>
                <w:highlight w:val="white"/>
              </w:rPr>
            </w:pPr>
            <w:r w:rsidRPr="005565BD">
              <w:rPr>
                <w:highlight w:val="white"/>
              </w:rPr>
              <w:t>Informational only (no validation aspect)</w:t>
            </w:r>
            <w:r>
              <w:rPr>
                <w:highlight w:val="white"/>
              </w:rPr>
              <w:t xml:space="preserve"> as part of the ingredient element, however should the </w:t>
            </w:r>
            <w:r w:rsidRPr="00D14E7C">
              <w:rPr>
                <w:highlight w:val="white"/>
              </w:rPr>
              <w:t>confidentialityCode</w:t>
            </w:r>
            <w:r>
              <w:rPr>
                <w:highlight w:val="white"/>
              </w:rPr>
              <w:t xml:space="preserve"> be present it shall be validated as per the element rules</w:t>
            </w:r>
            <w:r w:rsidRPr="005565BD">
              <w:rPr>
                <w:highlight w:val="white"/>
              </w:rPr>
              <w:t>.</w:t>
            </w:r>
          </w:p>
          <w:p w:rsidR="00A32EB7" w:rsidRDefault="00A32EB7" w:rsidP="0080029F">
            <w:pPr>
              <w:pStyle w:val="ListParagraph"/>
              <w:rPr>
                <w:highlight w:val="white"/>
              </w:rPr>
            </w:pPr>
          </w:p>
          <w:p w:rsidR="00A32EB7" w:rsidRDefault="00A32EB7" w:rsidP="0043437F">
            <w:pPr>
              <w:pStyle w:val="ListParagraph"/>
              <w:numPr>
                <w:ilvl w:val="0"/>
                <w:numId w:val="239"/>
              </w:numPr>
              <w:rPr>
                <w:highlight w:val="white"/>
              </w:rPr>
            </w:pPr>
            <w:r>
              <w:rPr>
                <w:highlight w:val="white"/>
              </w:rPr>
              <w:t xml:space="preserve">There may be a </w:t>
            </w:r>
            <w:r w:rsidRPr="00D14E7C">
              <w:rPr>
                <w:highlight w:val="white"/>
              </w:rPr>
              <w:t>quantity</w:t>
            </w:r>
            <w:r>
              <w:rPr>
                <w:highlight w:val="white"/>
              </w:rPr>
              <w:t xml:space="preserve"> element</w:t>
            </w:r>
          </w:p>
          <w:p w:rsidR="00A32EB7" w:rsidRPr="00D14E7C" w:rsidRDefault="00A32EB7" w:rsidP="0043437F">
            <w:pPr>
              <w:pStyle w:val="ListParagraph"/>
              <w:numPr>
                <w:ilvl w:val="0"/>
                <w:numId w:val="241"/>
              </w:numPr>
              <w:rPr>
                <w:highlight w:val="white"/>
              </w:rPr>
            </w:pPr>
            <w:r w:rsidRPr="005565BD">
              <w:rPr>
                <w:highlight w:val="white"/>
              </w:rPr>
              <w:t>Informational only (no validation aspect)</w:t>
            </w:r>
            <w:r>
              <w:rPr>
                <w:highlight w:val="white"/>
              </w:rPr>
              <w:t xml:space="preserve"> as part of the ingredient element, however should the </w:t>
            </w:r>
            <w:r w:rsidRPr="00D14E7C">
              <w:rPr>
                <w:highlight w:val="white"/>
              </w:rPr>
              <w:t>quantity</w:t>
            </w:r>
            <w:r>
              <w:rPr>
                <w:highlight w:val="white"/>
              </w:rPr>
              <w:t xml:space="preserve"> be present it shall be validated as per the element rules</w:t>
            </w:r>
            <w:r w:rsidRPr="005565BD">
              <w:rPr>
                <w:highlight w:val="white"/>
              </w:rPr>
              <w:t>.</w:t>
            </w:r>
          </w:p>
          <w:p w:rsidR="00D1495A" w:rsidRPr="00D1495A" w:rsidRDefault="00D1495A" w:rsidP="0080029F">
            <w:pPr>
              <w:rPr>
                <w:highlight w:val="white"/>
              </w:rPr>
            </w:pPr>
          </w:p>
          <w:p w:rsidR="002411EC" w:rsidRDefault="002411EC" w:rsidP="0043437F">
            <w:pPr>
              <w:pStyle w:val="ListParagraph"/>
              <w:numPr>
                <w:ilvl w:val="0"/>
                <w:numId w:val="239"/>
              </w:numPr>
            </w:pPr>
            <w:r>
              <w:t>There shall be a</w:t>
            </w:r>
            <w:r w:rsidR="00DB2D1E">
              <w:t>n</w:t>
            </w:r>
            <w:r>
              <w:t xml:space="preserve"> </w:t>
            </w:r>
            <w:r w:rsidRPr="001B72AE">
              <w:t>ingredientSubstance</w:t>
            </w:r>
            <w:r>
              <w:t xml:space="preserve"> element</w:t>
            </w:r>
          </w:p>
          <w:p w:rsidR="00BD0919" w:rsidRDefault="00470CED" w:rsidP="0043437F">
            <w:pPr>
              <w:pStyle w:val="ListParagraph"/>
              <w:numPr>
                <w:ilvl w:val="0"/>
                <w:numId w:val="242"/>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E03F9B">
              <w:rPr>
                <w:highlight w:val="white"/>
              </w:rPr>
              <w:t>element has not been defined.</w:t>
            </w:r>
          </w:p>
          <w:p w:rsidR="00A32EB7" w:rsidRPr="008F3858" w:rsidRDefault="00BD0919" w:rsidP="0043437F">
            <w:pPr>
              <w:pStyle w:val="ListParagraph"/>
              <w:numPr>
                <w:ilvl w:val="0"/>
                <w:numId w:val="242"/>
              </w:numPr>
              <w:rPr>
                <w:highlight w:val="white"/>
              </w:rPr>
            </w:pPr>
            <w:r w:rsidRPr="00BD0919">
              <w:rPr>
                <w:highlight w:val="white"/>
              </w:rPr>
              <w:t>SPL Rule 4 identifies that more than one element is defined.</w:t>
            </w:r>
          </w:p>
        </w:tc>
      </w:tr>
    </w:tbl>
    <w:p w:rsidR="002411EC" w:rsidRDefault="002411EC"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2411EC" w:rsidRPr="00675DAA" w:rsidTr="00122FE2">
        <w:trPr>
          <w:cantSplit/>
          <w:trHeight w:val="580"/>
          <w:tblHeader/>
        </w:trPr>
        <w:tc>
          <w:tcPr>
            <w:tcW w:w="2358" w:type="dxa"/>
            <w:shd w:val="clear" w:color="auto" w:fill="808080"/>
          </w:tcPr>
          <w:p w:rsidR="002411EC" w:rsidRPr="000445D1" w:rsidRDefault="002411EC" w:rsidP="0080029F">
            <w:r w:rsidRPr="00675DAA">
              <w:t>Element</w:t>
            </w:r>
          </w:p>
        </w:tc>
        <w:tc>
          <w:tcPr>
            <w:tcW w:w="1260" w:type="dxa"/>
            <w:shd w:val="clear" w:color="auto" w:fill="808080"/>
          </w:tcPr>
          <w:p w:rsidR="002411EC" w:rsidRPr="00675DAA" w:rsidRDefault="002411EC" w:rsidP="0080029F">
            <w:r w:rsidRPr="00675DAA">
              <w:t>Attribute</w:t>
            </w:r>
          </w:p>
        </w:tc>
        <w:tc>
          <w:tcPr>
            <w:tcW w:w="1260" w:type="dxa"/>
            <w:shd w:val="clear" w:color="auto" w:fill="808080"/>
          </w:tcPr>
          <w:p w:rsidR="002411EC" w:rsidRPr="000445D1" w:rsidRDefault="002411EC" w:rsidP="0080029F">
            <w:r w:rsidRPr="00675DAA">
              <w:t>Cardinality</w:t>
            </w:r>
          </w:p>
        </w:tc>
        <w:tc>
          <w:tcPr>
            <w:tcW w:w="1350" w:type="dxa"/>
            <w:shd w:val="clear" w:color="auto" w:fill="808080"/>
          </w:tcPr>
          <w:p w:rsidR="002411EC" w:rsidRPr="00675DAA" w:rsidRDefault="002411EC" w:rsidP="0080029F">
            <w:r w:rsidRPr="00675DAA">
              <w:t>Value(s) Allowed</w:t>
            </w:r>
          </w:p>
          <w:p w:rsidR="002411EC" w:rsidRPr="00675DAA" w:rsidRDefault="002411EC" w:rsidP="0080029F">
            <w:r w:rsidRPr="00675DAA">
              <w:t>Examples</w:t>
            </w:r>
          </w:p>
        </w:tc>
        <w:tc>
          <w:tcPr>
            <w:tcW w:w="3330" w:type="dxa"/>
            <w:shd w:val="clear" w:color="auto" w:fill="808080"/>
          </w:tcPr>
          <w:p w:rsidR="002411EC" w:rsidRPr="00675DAA" w:rsidRDefault="002411EC" w:rsidP="0080029F">
            <w:r w:rsidRPr="00675DAA">
              <w:t>Description</w:t>
            </w:r>
          </w:p>
          <w:p w:rsidR="002411EC" w:rsidRPr="00675DAA" w:rsidRDefault="002411EC" w:rsidP="0080029F">
            <w:r w:rsidRPr="00675DAA">
              <w:t>Instructions</w:t>
            </w:r>
          </w:p>
        </w:tc>
      </w:tr>
      <w:tr w:rsidR="002411EC" w:rsidRPr="00675DAA" w:rsidTr="00122FE2">
        <w:trPr>
          <w:cantSplit/>
        </w:trPr>
        <w:tc>
          <w:tcPr>
            <w:tcW w:w="2358" w:type="dxa"/>
          </w:tcPr>
          <w:p w:rsidR="002411EC" w:rsidRPr="00675DAA" w:rsidRDefault="002411EC" w:rsidP="0080029F">
            <w:r w:rsidRPr="001B72AE">
              <w:t>quantity</w:t>
            </w:r>
          </w:p>
        </w:tc>
        <w:tc>
          <w:tcPr>
            <w:tcW w:w="1260" w:type="dxa"/>
            <w:shd w:val="clear" w:color="auto" w:fill="D9D9D9"/>
          </w:tcPr>
          <w:p w:rsidR="002411EC" w:rsidRPr="00675DAA" w:rsidRDefault="002411EC" w:rsidP="0080029F">
            <w:r w:rsidRPr="00675DAA">
              <w:t>N/A</w:t>
            </w:r>
          </w:p>
        </w:tc>
        <w:tc>
          <w:tcPr>
            <w:tcW w:w="1260" w:type="dxa"/>
            <w:shd w:val="clear" w:color="auto" w:fill="D9D9D9"/>
          </w:tcPr>
          <w:p w:rsidR="002411EC" w:rsidRPr="00675DAA" w:rsidRDefault="002411EC" w:rsidP="0080029F">
            <w:r>
              <w:t>0:1</w:t>
            </w:r>
          </w:p>
        </w:tc>
        <w:tc>
          <w:tcPr>
            <w:tcW w:w="1350" w:type="dxa"/>
            <w:shd w:val="clear" w:color="auto" w:fill="D9D9D9"/>
          </w:tcPr>
          <w:p w:rsidR="002411EC" w:rsidRPr="00675DAA" w:rsidRDefault="002411EC" w:rsidP="0080029F"/>
        </w:tc>
        <w:tc>
          <w:tcPr>
            <w:tcW w:w="3330" w:type="dxa"/>
            <w:shd w:val="clear" w:color="auto" w:fill="D9D9D9"/>
          </w:tcPr>
          <w:p w:rsidR="002411EC" w:rsidRPr="00675DAA" w:rsidRDefault="002411EC" w:rsidP="0080029F"/>
        </w:tc>
      </w:tr>
      <w:tr w:rsidR="002411EC" w:rsidRPr="00675DAA" w:rsidTr="00122FE2">
        <w:trPr>
          <w:cantSplit/>
        </w:trPr>
        <w:tc>
          <w:tcPr>
            <w:tcW w:w="2358" w:type="dxa"/>
          </w:tcPr>
          <w:p w:rsidR="002411EC" w:rsidRPr="005565BD" w:rsidRDefault="002411EC" w:rsidP="0080029F"/>
        </w:tc>
        <w:tc>
          <w:tcPr>
            <w:tcW w:w="1260" w:type="dxa"/>
            <w:shd w:val="clear" w:color="auto" w:fill="D9D9D9"/>
          </w:tcPr>
          <w:p w:rsidR="002411EC" w:rsidRPr="00675DAA" w:rsidRDefault="002411EC" w:rsidP="0080029F"/>
        </w:tc>
        <w:tc>
          <w:tcPr>
            <w:tcW w:w="1260" w:type="dxa"/>
            <w:shd w:val="clear" w:color="auto" w:fill="D9D9D9"/>
          </w:tcPr>
          <w:p w:rsidR="002411EC" w:rsidRDefault="002411EC" w:rsidP="0080029F"/>
        </w:tc>
        <w:tc>
          <w:tcPr>
            <w:tcW w:w="1350" w:type="dxa"/>
            <w:shd w:val="clear" w:color="auto" w:fill="D9D9D9"/>
          </w:tcPr>
          <w:p w:rsidR="002411EC" w:rsidRPr="00675DAA" w:rsidRDefault="002411EC" w:rsidP="0080029F"/>
        </w:tc>
        <w:tc>
          <w:tcPr>
            <w:tcW w:w="3330" w:type="dxa"/>
            <w:shd w:val="clear" w:color="auto" w:fill="D9D9D9"/>
          </w:tcPr>
          <w:p w:rsidR="002411EC" w:rsidRPr="00675DAA" w:rsidRDefault="002411EC" w:rsidP="0080029F"/>
        </w:tc>
      </w:tr>
      <w:tr w:rsidR="002411EC" w:rsidRPr="00675DAA" w:rsidTr="00122FE2">
        <w:trPr>
          <w:cantSplit/>
        </w:trPr>
        <w:tc>
          <w:tcPr>
            <w:tcW w:w="2358" w:type="dxa"/>
            <w:shd w:val="clear" w:color="auto" w:fill="808080"/>
          </w:tcPr>
          <w:p w:rsidR="002411EC" w:rsidRPr="00675DAA" w:rsidRDefault="002411EC" w:rsidP="0080029F">
            <w:r w:rsidRPr="00675DAA">
              <w:t>Conformance</w:t>
            </w:r>
          </w:p>
        </w:tc>
        <w:tc>
          <w:tcPr>
            <w:tcW w:w="7200" w:type="dxa"/>
            <w:gridSpan w:val="4"/>
          </w:tcPr>
          <w:p w:rsidR="002411EC" w:rsidRPr="00AB73DB" w:rsidRDefault="002411EC" w:rsidP="0043437F">
            <w:pPr>
              <w:pStyle w:val="ListParagraph"/>
              <w:numPr>
                <w:ilvl w:val="0"/>
                <w:numId w:val="239"/>
              </w:numPr>
            </w:pPr>
            <w:commentRangeStart w:id="138"/>
            <w:r w:rsidRPr="00AB73DB">
              <w:t xml:space="preserve">There may be a </w:t>
            </w:r>
            <w:r>
              <w:t>quantity (strength)</w:t>
            </w:r>
            <w:r w:rsidRPr="00AB73DB">
              <w:t xml:space="preserve"> with a numerator and denominator </w:t>
            </w:r>
          </w:p>
          <w:p w:rsidR="002411EC" w:rsidRPr="00AB73DB" w:rsidRDefault="002411EC" w:rsidP="0043437F">
            <w:pPr>
              <w:pStyle w:val="ListParagraph"/>
              <w:numPr>
                <w:ilvl w:val="1"/>
                <w:numId w:val="239"/>
              </w:numPr>
            </w:pPr>
            <w:r>
              <w:t>When there is a u</w:t>
            </w:r>
            <w:r w:rsidRPr="00AB73DB">
              <w:t xml:space="preserve">nit </w:t>
            </w:r>
            <w:r>
              <w:t xml:space="preserve">of measure it is derived </w:t>
            </w:r>
            <w:r w:rsidRPr="00AB73DB">
              <w:t xml:space="preserve">from </w:t>
            </w:r>
            <w:r>
              <w:t>OID: 2.16.840.1.113883.2.20.6.15</w:t>
            </w:r>
          </w:p>
          <w:p w:rsidR="002411EC" w:rsidRDefault="002411EC" w:rsidP="0043437F">
            <w:pPr>
              <w:pStyle w:val="ListParagraph"/>
              <w:numPr>
                <w:ilvl w:val="1"/>
                <w:numId w:val="239"/>
              </w:numPr>
            </w:pPr>
            <w:r w:rsidRPr="00F44693">
              <w:t>For percentages numerator unit is not 1, instead use a volume unit for volume fractions and a mass unit for mass fractions.</w:t>
            </w:r>
          </w:p>
          <w:p w:rsidR="002411EC" w:rsidRDefault="002411EC" w:rsidP="0043437F">
            <w:pPr>
              <w:pStyle w:val="ListParagraph"/>
              <w:numPr>
                <w:ilvl w:val="1"/>
                <w:numId w:val="239"/>
              </w:numPr>
            </w:pPr>
            <w:r w:rsidRPr="00BB2244">
              <w:t>The strength numerator is based on mass (e.g., mg or g) and not volume (e.g. mL or L), except for ingredients such as water, alcohol, and gases.</w:t>
            </w:r>
          </w:p>
          <w:p w:rsidR="002411EC" w:rsidRDefault="002411EC" w:rsidP="0043437F">
            <w:pPr>
              <w:pStyle w:val="ListParagraph"/>
              <w:numPr>
                <w:ilvl w:val="1"/>
                <w:numId w:val="239"/>
              </w:numPr>
            </w:pPr>
            <w:r>
              <w:t xml:space="preserve">Active ingredients must have both a </w:t>
            </w:r>
            <w:r w:rsidRPr="00AB73DB">
              <w:t>numerator and denominator</w:t>
            </w:r>
            <w:r>
              <w:t xml:space="preserve"> strength value, the values must both be greater than 0 (zero)</w:t>
            </w:r>
          </w:p>
          <w:p w:rsidR="002411EC" w:rsidRDefault="002411EC" w:rsidP="0043437F">
            <w:pPr>
              <w:pStyle w:val="ListParagraph"/>
              <w:numPr>
                <w:ilvl w:val="1"/>
                <w:numId w:val="239"/>
              </w:numPr>
            </w:pPr>
            <w:r>
              <w:t>In cases that there is no strength, the quantity element is to be omitted.</w:t>
            </w:r>
          </w:p>
          <w:p w:rsidR="002411EC" w:rsidRPr="00BB2244" w:rsidRDefault="002411EC" w:rsidP="0043437F">
            <w:pPr>
              <w:pStyle w:val="ListParagraph"/>
              <w:numPr>
                <w:ilvl w:val="1"/>
                <w:numId w:val="239"/>
              </w:numPr>
            </w:pPr>
            <w:r>
              <w:t>Note: At this point in time HPFB does not support the concept of May Contain, Does Not Contain and Trace for anything but Contaminants.</w:t>
            </w:r>
          </w:p>
          <w:p w:rsidR="002411EC" w:rsidRPr="00BD0919" w:rsidRDefault="002411EC" w:rsidP="0043437F">
            <w:pPr>
              <w:pStyle w:val="ListParagraph"/>
              <w:numPr>
                <w:ilvl w:val="0"/>
                <w:numId w:val="239"/>
              </w:numPr>
            </w:pPr>
            <w:r w:rsidRPr="00F44693">
              <w:t xml:space="preserve">The denominators values and units for all ingredients in this product are the same. </w:t>
            </w:r>
            <w:commentRangeEnd w:id="138"/>
            <w:r>
              <w:rPr>
                <w:rStyle w:val="CommentReference"/>
              </w:rPr>
              <w:commentReference w:id="138"/>
            </w:r>
          </w:p>
        </w:tc>
      </w:tr>
    </w:tbl>
    <w:p w:rsidR="002411EC" w:rsidRDefault="002411EC"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2411EC" w:rsidRPr="00675DAA" w:rsidTr="00122FE2">
        <w:trPr>
          <w:cantSplit/>
          <w:trHeight w:val="580"/>
          <w:tblHeader/>
        </w:trPr>
        <w:tc>
          <w:tcPr>
            <w:tcW w:w="2358" w:type="dxa"/>
            <w:shd w:val="clear" w:color="auto" w:fill="808080"/>
          </w:tcPr>
          <w:p w:rsidR="002411EC" w:rsidRPr="000445D1" w:rsidRDefault="002411EC" w:rsidP="0080029F">
            <w:r w:rsidRPr="00675DAA">
              <w:lastRenderedPageBreak/>
              <w:t>Element</w:t>
            </w:r>
          </w:p>
        </w:tc>
        <w:tc>
          <w:tcPr>
            <w:tcW w:w="1260" w:type="dxa"/>
            <w:shd w:val="clear" w:color="auto" w:fill="808080"/>
          </w:tcPr>
          <w:p w:rsidR="002411EC" w:rsidRPr="00675DAA" w:rsidRDefault="002411EC" w:rsidP="0080029F">
            <w:r w:rsidRPr="00675DAA">
              <w:t>Attribute</w:t>
            </w:r>
          </w:p>
        </w:tc>
        <w:tc>
          <w:tcPr>
            <w:tcW w:w="1260" w:type="dxa"/>
            <w:shd w:val="clear" w:color="auto" w:fill="808080"/>
          </w:tcPr>
          <w:p w:rsidR="002411EC" w:rsidRPr="000445D1" w:rsidRDefault="002411EC" w:rsidP="0080029F">
            <w:r w:rsidRPr="00675DAA">
              <w:t>Cardinality</w:t>
            </w:r>
          </w:p>
        </w:tc>
        <w:tc>
          <w:tcPr>
            <w:tcW w:w="1350" w:type="dxa"/>
            <w:shd w:val="clear" w:color="auto" w:fill="808080"/>
          </w:tcPr>
          <w:p w:rsidR="002411EC" w:rsidRPr="00675DAA" w:rsidRDefault="002411EC" w:rsidP="0080029F">
            <w:r w:rsidRPr="00675DAA">
              <w:t>Value(s) Allowed</w:t>
            </w:r>
          </w:p>
          <w:p w:rsidR="002411EC" w:rsidRPr="00675DAA" w:rsidRDefault="002411EC" w:rsidP="0080029F">
            <w:r w:rsidRPr="00675DAA">
              <w:t>Examples</w:t>
            </w:r>
          </w:p>
        </w:tc>
        <w:tc>
          <w:tcPr>
            <w:tcW w:w="3330" w:type="dxa"/>
            <w:shd w:val="clear" w:color="auto" w:fill="808080"/>
          </w:tcPr>
          <w:p w:rsidR="002411EC" w:rsidRPr="00675DAA" w:rsidRDefault="002411EC" w:rsidP="0080029F">
            <w:r w:rsidRPr="00675DAA">
              <w:t>Description</w:t>
            </w:r>
          </w:p>
          <w:p w:rsidR="002411EC" w:rsidRPr="00675DAA" w:rsidRDefault="002411EC" w:rsidP="0080029F">
            <w:r w:rsidRPr="00675DAA">
              <w:t>Instructions</w:t>
            </w:r>
          </w:p>
        </w:tc>
      </w:tr>
      <w:tr w:rsidR="002411EC" w:rsidRPr="00675DAA" w:rsidTr="00122FE2">
        <w:trPr>
          <w:cantSplit/>
        </w:trPr>
        <w:tc>
          <w:tcPr>
            <w:tcW w:w="2358" w:type="dxa"/>
          </w:tcPr>
          <w:p w:rsidR="002411EC" w:rsidRPr="00675DAA" w:rsidRDefault="002411EC" w:rsidP="0080029F">
            <w:r w:rsidRPr="001B02A1">
              <w:t>numerator</w:t>
            </w:r>
          </w:p>
        </w:tc>
        <w:tc>
          <w:tcPr>
            <w:tcW w:w="1260" w:type="dxa"/>
            <w:shd w:val="clear" w:color="auto" w:fill="D9D9D9"/>
          </w:tcPr>
          <w:p w:rsidR="002411EC" w:rsidRPr="00675DAA" w:rsidRDefault="002411EC" w:rsidP="0080029F">
            <w:r w:rsidRPr="00675DAA">
              <w:t>N/A</w:t>
            </w:r>
          </w:p>
        </w:tc>
        <w:tc>
          <w:tcPr>
            <w:tcW w:w="1260" w:type="dxa"/>
            <w:shd w:val="clear" w:color="auto" w:fill="D9D9D9"/>
          </w:tcPr>
          <w:p w:rsidR="002411EC" w:rsidRPr="00675DAA" w:rsidRDefault="002411EC" w:rsidP="0080029F">
            <w:r>
              <w:t>0:1</w:t>
            </w:r>
          </w:p>
        </w:tc>
        <w:tc>
          <w:tcPr>
            <w:tcW w:w="1350" w:type="dxa"/>
            <w:shd w:val="clear" w:color="auto" w:fill="D9D9D9"/>
          </w:tcPr>
          <w:p w:rsidR="002411EC" w:rsidRPr="00675DAA" w:rsidRDefault="002411EC" w:rsidP="0080029F"/>
        </w:tc>
        <w:tc>
          <w:tcPr>
            <w:tcW w:w="3330" w:type="dxa"/>
            <w:shd w:val="clear" w:color="auto" w:fill="D9D9D9"/>
          </w:tcPr>
          <w:p w:rsidR="002411EC" w:rsidRPr="00675DAA" w:rsidRDefault="002411EC" w:rsidP="0080029F"/>
        </w:tc>
      </w:tr>
      <w:tr w:rsidR="002411EC" w:rsidRPr="00675DAA" w:rsidTr="00122FE2">
        <w:trPr>
          <w:cantSplit/>
        </w:trPr>
        <w:tc>
          <w:tcPr>
            <w:tcW w:w="2358" w:type="dxa"/>
          </w:tcPr>
          <w:p w:rsidR="002411EC" w:rsidRPr="005565BD" w:rsidRDefault="002411EC" w:rsidP="0080029F"/>
        </w:tc>
        <w:tc>
          <w:tcPr>
            <w:tcW w:w="1260" w:type="dxa"/>
            <w:shd w:val="clear" w:color="auto" w:fill="D9D9D9"/>
          </w:tcPr>
          <w:p w:rsidR="002411EC" w:rsidRPr="00675DAA" w:rsidRDefault="002411EC" w:rsidP="0080029F"/>
        </w:tc>
        <w:tc>
          <w:tcPr>
            <w:tcW w:w="1260" w:type="dxa"/>
            <w:shd w:val="clear" w:color="auto" w:fill="D9D9D9"/>
          </w:tcPr>
          <w:p w:rsidR="002411EC" w:rsidRDefault="002411EC" w:rsidP="0080029F"/>
        </w:tc>
        <w:tc>
          <w:tcPr>
            <w:tcW w:w="1350" w:type="dxa"/>
            <w:shd w:val="clear" w:color="auto" w:fill="D9D9D9"/>
          </w:tcPr>
          <w:p w:rsidR="002411EC" w:rsidRPr="00675DAA" w:rsidRDefault="002411EC" w:rsidP="0080029F"/>
        </w:tc>
        <w:tc>
          <w:tcPr>
            <w:tcW w:w="3330" w:type="dxa"/>
            <w:shd w:val="clear" w:color="auto" w:fill="D9D9D9"/>
          </w:tcPr>
          <w:p w:rsidR="002411EC" w:rsidRPr="00675DAA" w:rsidRDefault="002411EC" w:rsidP="0080029F"/>
        </w:tc>
      </w:tr>
      <w:tr w:rsidR="002411EC" w:rsidRPr="00675DAA" w:rsidTr="00122FE2">
        <w:trPr>
          <w:cantSplit/>
        </w:trPr>
        <w:tc>
          <w:tcPr>
            <w:tcW w:w="2358" w:type="dxa"/>
            <w:shd w:val="clear" w:color="auto" w:fill="808080"/>
          </w:tcPr>
          <w:p w:rsidR="002411EC" w:rsidRPr="00675DAA" w:rsidRDefault="002411EC" w:rsidP="0080029F">
            <w:r w:rsidRPr="00675DAA">
              <w:t>Conformance</w:t>
            </w:r>
          </w:p>
        </w:tc>
        <w:tc>
          <w:tcPr>
            <w:tcW w:w="7200" w:type="dxa"/>
            <w:gridSpan w:val="4"/>
          </w:tcPr>
          <w:p w:rsidR="002411EC" w:rsidRPr="00BD0919" w:rsidRDefault="002411EC" w:rsidP="0043437F">
            <w:pPr>
              <w:pStyle w:val="ListParagraph"/>
              <w:numPr>
                <w:ilvl w:val="0"/>
                <w:numId w:val="239"/>
              </w:numPr>
              <w:rPr>
                <w:szCs w:val="24"/>
                <w:highlight w:val="white"/>
              </w:rPr>
            </w:pPr>
            <w:commentRangeStart w:id="139"/>
            <w:r>
              <w:rPr>
                <w:szCs w:val="24"/>
                <w:highlight w:val="white"/>
              </w:rPr>
              <w:t xml:space="preserve">There may be a </w:t>
            </w:r>
            <w:r w:rsidRPr="001B02A1">
              <w:t>numerator</w:t>
            </w:r>
            <w:r>
              <w:t xml:space="preserve"> element</w:t>
            </w:r>
            <w:commentRangeEnd w:id="139"/>
            <w:r w:rsidR="00BD0919">
              <w:rPr>
                <w:rStyle w:val="CommentReference"/>
              </w:rPr>
              <w:commentReference w:id="139"/>
            </w:r>
          </w:p>
        </w:tc>
      </w:tr>
    </w:tbl>
    <w:p w:rsidR="002411EC" w:rsidRDefault="002411EC"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2411EC" w:rsidRPr="00675DAA" w:rsidTr="00122FE2">
        <w:trPr>
          <w:cantSplit/>
          <w:trHeight w:val="580"/>
          <w:tblHeader/>
        </w:trPr>
        <w:tc>
          <w:tcPr>
            <w:tcW w:w="2358" w:type="dxa"/>
            <w:shd w:val="clear" w:color="auto" w:fill="808080"/>
          </w:tcPr>
          <w:p w:rsidR="002411EC" w:rsidRPr="000445D1" w:rsidRDefault="002411EC" w:rsidP="0080029F">
            <w:r w:rsidRPr="00675DAA">
              <w:t>Element</w:t>
            </w:r>
          </w:p>
        </w:tc>
        <w:tc>
          <w:tcPr>
            <w:tcW w:w="1260" w:type="dxa"/>
            <w:shd w:val="clear" w:color="auto" w:fill="808080"/>
          </w:tcPr>
          <w:p w:rsidR="002411EC" w:rsidRPr="00675DAA" w:rsidRDefault="002411EC" w:rsidP="0080029F">
            <w:r w:rsidRPr="00675DAA">
              <w:t>Attribute</w:t>
            </w:r>
          </w:p>
        </w:tc>
        <w:tc>
          <w:tcPr>
            <w:tcW w:w="1260" w:type="dxa"/>
            <w:shd w:val="clear" w:color="auto" w:fill="808080"/>
          </w:tcPr>
          <w:p w:rsidR="002411EC" w:rsidRPr="000445D1" w:rsidRDefault="002411EC" w:rsidP="0080029F">
            <w:r w:rsidRPr="00675DAA">
              <w:t>Cardinality</w:t>
            </w:r>
          </w:p>
        </w:tc>
        <w:tc>
          <w:tcPr>
            <w:tcW w:w="1350" w:type="dxa"/>
            <w:shd w:val="clear" w:color="auto" w:fill="808080"/>
          </w:tcPr>
          <w:p w:rsidR="002411EC" w:rsidRPr="00675DAA" w:rsidRDefault="002411EC" w:rsidP="0080029F">
            <w:r w:rsidRPr="00675DAA">
              <w:t>Value(s) Allowed</w:t>
            </w:r>
          </w:p>
          <w:p w:rsidR="002411EC" w:rsidRPr="00675DAA" w:rsidRDefault="002411EC" w:rsidP="0080029F">
            <w:r w:rsidRPr="00675DAA">
              <w:t>Examples</w:t>
            </w:r>
          </w:p>
        </w:tc>
        <w:tc>
          <w:tcPr>
            <w:tcW w:w="3330" w:type="dxa"/>
            <w:shd w:val="clear" w:color="auto" w:fill="808080"/>
          </w:tcPr>
          <w:p w:rsidR="002411EC" w:rsidRPr="00675DAA" w:rsidRDefault="002411EC" w:rsidP="0080029F">
            <w:r w:rsidRPr="00675DAA">
              <w:t>Description</w:t>
            </w:r>
          </w:p>
          <w:p w:rsidR="002411EC" w:rsidRPr="00675DAA" w:rsidRDefault="002411EC" w:rsidP="0080029F">
            <w:r w:rsidRPr="00675DAA">
              <w:t>Instructions</w:t>
            </w:r>
          </w:p>
        </w:tc>
      </w:tr>
      <w:tr w:rsidR="002411EC" w:rsidRPr="00675DAA" w:rsidTr="00122FE2">
        <w:trPr>
          <w:cantSplit/>
        </w:trPr>
        <w:tc>
          <w:tcPr>
            <w:tcW w:w="2358" w:type="dxa"/>
          </w:tcPr>
          <w:p w:rsidR="002411EC" w:rsidRPr="00675DAA" w:rsidRDefault="002411EC" w:rsidP="0080029F">
            <w:r w:rsidRPr="00AB73DB">
              <w:t>denominator</w:t>
            </w:r>
          </w:p>
        </w:tc>
        <w:tc>
          <w:tcPr>
            <w:tcW w:w="1260" w:type="dxa"/>
            <w:shd w:val="clear" w:color="auto" w:fill="D9D9D9"/>
          </w:tcPr>
          <w:p w:rsidR="002411EC" w:rsidRPr="00675DAA" w:rsidRDefault="002411EC" w:rsidP="0080029F">
            <w:r w:rsidRPr="00675DAA">
              <w:t>N/A</w:t>
            </w:r>
          </w:p>
        </w:tc>
        <w:tc>
          <w:tcPr>
            <w:tcW w:w="1260" w:type="dxa"/>
            <w:shd w:val="clear" w:color="auto" w:fill="D9D9D9"/>
          </w:tcPr>
          <w:p w:rsidR="002411EC" w:rsidRPr="00675DAA" w:rsidRDefault="002411EC" w:rsidP="0080029F">
            <w:r>
              <w:t>0:1</w:t>
            </w:r>
          </w:p>
        </w:tc>
        <w:tc>
          <w:tcPr>
            <w:tcW w:w="1350" w:type="dxa"/>
            <w:shd w:val="clear" w:color="auto" w:fill="D9D9D9"/>
          </w:tcPr>
          <w:p w:rsidR="002411EC" w:rsidRPr="00675DAA" w:rsidRDefault="002411EC" w:rsidP="0080029F"/>
        </w:tc>
        <w:tc>
          <w:tcPr>
            <w:tcW w:w="3330" w:type="dxa"/>
            <w:shd w:val="clear" w:color="auto" w:fill="D9D9D9"/>
          </w:tcPr>
          <w:p w:rsidR="002411EC" w:rsidRPr="00675DAA" w:rsidRDefault="002411EC" w:rsidP="0080029F"/>
        </w:tc>
      </w:tr>
      <w:tr w:rsidR="002411EC" w:rsidRPr="00675DAA" w:rsidTr="00122FE2">
        <w:trPr>
          <w:cantSplit/>
        </w:trPr>
        <w:tc>
          <w:tcPr>
            <w:tcW w:w="2358" w:type="dxa"/>
          </w:tcPr>
          <w:p w:rsidR="002411EC" w:rsidRPr="005565BD" w:rsidRDefault="002411EC" w:rsidP="0080029F"/>
        </w:tc>
        <w:tc>
          <w:tcPr>
            <w:tcW w:w="1260" w:type="dxa"/>
            <w:shd w:val="clear" w:color="auto" w:fill="D9D9D9"/>
          </w:tcPr>
          <w:p w:rsidR="002411EC" w:rsidRPr="00675DAA" w:rsidRDefault="002411EC" w:rsidP="0080029F"/>
        </w:tc>
        <w:tc>
          <w:tcPr>
            <w:tcW w:w="1260" w:type="dxa"/>
            <w:shd w:val="clear" w:color="auto" w:fill="D9D9D9"/>
          </w:tcPr>
          <w:p w:rsidR="002411EC" w:rsidRDefault="002411EC" w:rsidP="0080029F"/>
        </w:tc>
        <w:tc>
          <w:tcPr>
            <w:tcW w:w="1350" w:type="dxa"/>
            <w:shd w:val="clear" w:color="auto" w:fill="D9D9D9"/>
          </w:tcPr>
          <w:p w:rsidR="002411EC" w:rsidRPr="00675DAA" w:rsidRDefault="002411EC" w:rsidP="0080029F"/>
        </w:tc>
        <w:tc>
          <w:tcPr>
            <w:tcW w:w="3330" w:type="dxa"/>
            <w:shd w:val="clear" w:color="auto" w:fill="D9D9D9"/>
          </w:tcPr>
          <w:p w:rsidR="002411EC" w:rsidRPr="00675DAA" w:rsidRDefault="002411EC" w:rsidP="0080029F"/>
        </w:tc>
      </w:tr>
      <w:tr w:rsidR="002411EC" w:rsidRPr="00675DAA" w:rsidTr="00122FE2">
        <w:trPr>
          <w:cantSplit/>
        </w:trPr>
        <w:tc>
          <w:tcPr>
            <w:tcW w:w="2358" w:type="dxa"/>
            <w:shd w:val="clear" w:color="auto" w:fill="808080"/>
          </w:tcPr>
          <w:p w:rsidR="002411EC" w:rsidRPr="00675DAA" w:rsidRDefault="002411EC" w:rsidP="0080029F">
            <w:r w:rsidRPr="00675DAA">
              <w:t>Conformance</w:t>
            </w:r>
          </w:p>
        </w:tc>
        <w:tc>
          <w:tcPr>
            <w:tcW w:w="7200" w:type="dxa"/>
            <w:gridSpan w:val="4"/>
          </w:tcPr>
          <w:p w:rsidR="002411EC" w:rsidRPr="00BD0919" w:rsidRDefault="002411EC" w:rsidP="0043437F">
            <w:pPr>
              <w:pStyle w:val="ListParagraph"/>
              <w:numPr>
                <w:ilvl w:val="0"/>
                <w:numId w:val="239"/>
              </w:numPr>
              <w:rPr>
                <w:szCs w:val="24"/>
                <w:highlight w:val="white"/>
              </w:rPr>
            </w:pPr>
            <w:commentRangeStart w:id="140"/>
            <w:r>
              <w:rPr>
                <w:szCs w:val="24"/>
                <w:highlight w:val="white"/>
              </w:rPr>
              <w:t xml:space="preserve">There may be a </w:t>
            </w:r>
            <w:r w:rsidRPr="001B02A1">
              <w:t xml:space="preserve">denominator </w:t>
            </w:r>
            <w:r>
              <w:t>element</w:t>
            </w:r>
            <w:commentRangeEnd w:id="140"/>
            <w:r w:rsidR="00BD0919">
              <w:rPr>
                <w:rStyle w:val="CommentReference"/>
              </w:rPr>
              <w:commentReference w:id="140"/>
            </w:r>
          </w:p>
        </w:tc>
      </w:tr>
    </w:tbl>
    <w:p w:rsidR="002411EC" w:rsidRDefault="002411EC"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2411EC" w:rsidRPr="00675DAA" w:rsidTr="00122FE2">
        <w:trPr>
          <w:cantSplit/>
          <w:trHeight w:val="580"/>
          <w:tblHeader/>
        </w:trPr>
        <w:tc>
          <w:tcPr>
            <w:tcW w:w="2358" w:type="dxa"/>
            <w:shd w:val="clear" w:color="auto" w:fill="808080"/>
          </w:tcPr>
          <w:p w:rsidR="002411EC" w:rsidRPr="000445D1" w:rsidRDefault="002411EC" w:rsidP="0080029F">
            <w:r w:rsidRPr="00675DAA">
              <w:t>Element</w:t>
            </w:r>
          </w:p>
        </w:tc>
        <w:tc>
          <w:tcPr>
            <w:tcW w:w="1260" w:type="dxa"/>
            <w:shd w:val="clear" w:color="auto" w:fill="808080"/>
          </w:tcPr>
          <w:p w:rsidR="002411EC" w:rsidRPr="00675DAA" w:rsidRDefault="002411EC" w:rsidP="0080029F">
            <w:r w:rsidRPr="00675DAA">
              <w:t>Attribute</w:t>
            </w:r>
          </w:p>
        </w:tc>
        <w:tc>
          <w:tcPr>
            <w:tcW w:w="1260" w:type="dxa"/>
            <w:shd w:val="clear" w:color="auto" w:fill="808080"/>
          </w:tcPr>
          <w:p w:rsidR="002411EC" w:rsidRPr="000445D1" w:rsidRDefault="002411EC" w:rsidP="0080029F">
            <w:r w:rsidRPr="00675DAA">
              <w:t>Cardinality</w:t>
            </w:r>
          </w:p>
        </w:tc>
        <w:tc>
          <w:tcPr>
            <w:tcW w:w="1350" w:type="dxa"/>
            <w:shd w:val="clear" w:color="auto" w:fill="808080"/>
          </w:tcPr>
          <w:p w:rsidR="002411EC" w:rsidRPr="00675DAA" w:rsidRDefault="002411EC" w:rsidP="0080029F">
            <w:r w:rsidRPr="00675DAA">
              <w:t>Value(s) Allowed</w:t>
            </w:r>
          </w:p>
          <w:p w:rsidR="002411EC" w:rsidRPr="00675DAA" w:rsidRDefault="002411EC" w:rsidP="0080029F">
            <w:r w:rsidRPr="00675DAA">
              <w:t>Examples</w:t>
            </w:r>
          </w:p>
        </w:tc>
        <w:tc>
          <w:tcPr>
            <w:tcW w:w="3330" w:type="dxa"/>
            <w:shd w:val="clear" w:color="auto" w:fill="808080"/>
          </w:tcPr>
          <w:p w:rsidR="002411EC" w:rsidRPr="00675DAA" w:rsidRDefault="002411EC" w:rsidP="0080029F">
            <w:r w:rsidRPr="00675DAA">
              <w:t>Description</w:t>
            </w:r>
          </w:p>
          <w:p w:rsidR="002411EC" w:rsidRPr="00675DAA" w:rsidRDefault="002411EC" w:rsidP="0080029F">
            <w:r w:rsidRPr="00675DAA">
              <w:t>Instructions</w:t>
            </w:r>
          </w:p>
        </w:tc>
      </w:tr>
      <w:tr w:rsidR="002411EC" w:rsidRPr="00675DAA" w:rsidTr="00122FE2">
        <w:trPr>
          <w:cantSplit/>
        </w:trPr>
        <w:tc>
          <w:tcPr>
            <w:tcW w:w="2358" w:type="dxa"/>
          </w:tcPr>
          <w:p w:rsidR="002411EC" w:rsidRPr="00675DAA" w:rsidRDefault="002411EC" w:rsidP="0080029F">
            <w:r w:rsidRPr="001B72AE">
              <w:t>ingredientSubstance</w:t>
            </w:r>
          </w:p>
        </w:tc>
        <w:tc>
          <w:tcPr>
            <w:tcW w:w="1260" w:type="dxa"/>
            <w:shd w:val="clear" w:color="auto" w:fill="D9D9D9"/>
          </w:tcPr>
          <w:p w:rsidR="002411EC" w:rsidRPr="00675DAA" w:rsidRDefault="002411EC" w:rsidP="0080029F">
            <w:r w:rsidRPr="00675DAA">
              <w:t>N/A</w:t>
            </w:r>
          </w:p>
        </w:tc>
        <w:tc>
          <w:tcPr>
            <w:tcW w:w="1260" w:type="dxa"/>
            <w:shd w:val="clear" w:color="auto" w:fill="D9D9D9"/>
          </w:tcPr>
          <w:p w:rsidR="002411EC" w:rsidRPr="00675DAA" w:rsidRDefault="002411EC" w:rsidP="0080029F">
            <w:r>
              <w:t>1:1</w:t>
            </w:r>
          </w:p>
        </w:tc>
        <w:tc>
          <w:tcPr>
            <w:tcW w:w="1350" w:type="dxa"/>
            <w:shd w:val="clear" w:color="auto" w:fill="D9D9D9"/>
          </w:tcPr>
          <w:p w:rsidR="002411EC" w:rsidRPr="00675DAA" w:rsidRDefault="002411EC" w:rsidP="0080029F"/>
        </w:tc>
        <w:tc>
          <w:tcPr>
            <w:tcW w:w="3330" w:type="dxa"/>
            <w:shd w:val="clear" w:color="auto" w:fill="D9D9D9"/>
          </w:tcPr>
          <w:p w:rsidR="002411EC" w:rsidRPr="00675DAA" w:rsidRDefault="002411EC" w:rsidP="0080029F"/>
        </w:tc>
      </w:tr>
      <w:tr w:rsidR="005356BD" w:rsidRPr="00675DAA" w:rsidTr="00122FE2">
        <w:trPr>
          <w:cantSplit/>
        </w:trPr>
        <w:tc>
          <w:tcPr>
            <w:tcW w:w="2358" w:type="dxa"/>
          </w:tcPr>
          <w:p w:rsidR="005356BD" w:rsidRPr="001B72AE" w:rsidRDefault="005356BD" w:rsidP="0080029F"/>
        </w:tc>
        <w:tc>
          <w:tcPr>
            <w:tcW w:w="1260" w:type="dxa"/>
            <w:shd w:val="clear" w:color="auto" w:fill="D9D9D9"/>
          </w:tcPr>
          <w:p w:rsidR="005356BD" w:rsidRPr="00675DAA" w:rsidRDefault="005356BD" w:rsidP="0080029F"/>
        </w:tc>
        <w:tc>
          <w:tcPr>
            <w:tcW w:w="1260" w:type="dxa"/>
            <w:shd w:val="clear" w:color="auto" w:fill="D9D9D9"/>
          </w:tcPr>
          <w:p w:rsidR="005356BD" w:rsidRDefault="005356BD" w:rsidP="0080029F"/>
        </w:tc>
        <w:tc>
          <w:tcPr>
            <w:tcW w:w="1350" w:type="dxa"/>
            <w:shd w:val="clear" w:color="auto" w:fill="D9D9D9"/>
          </w:tcPr>
          <w:p w:rsidR="005356BD" w:rsidRPr="00675DAA" w:rsidRDefault="005356BD" w:rsidP="0080029F"/>
        </w:tc>
        <w:tc>
          <w:tcPr>
            <w:tcW w:w="3330" w:type="dxa"/>
            <w:shd w:val="clear" w:color="auto" w:fill="D9D9D9"/>
          </w:tcPr>
          <w:p w:rsidR="005356BD" w:rsidRPr="00675DAA" w:rsidRDefault="005356BD" w:rsidP="0080029F"/>
        </w:tc>
      </w:tr>
      <w:tr w:rsidR="002411EC" w:rsidRPr="00675DAA" w:rsidTr="00122FE2">
        <w:trPr>
          <w:cantSplit/>
        </w:trPr>
        <w:tc>
          <w:tcPr>
            <w:tcW w:w="2358" w:type="dxa"/>
            <w:shd w:val="clear" w:color="auto" w:fill="808080"/>
          </w:tcPr>
          <w:p w:rsidR="002411EC" w:rsidRPr="00675DAA" w:rsidRDefault="002411EC" w:rsidP="0080029F">
            <w:r w:rsidRPr="00675DAA">
              <w:lastRenderedPageBreak/>
              <w:t>Conformance</w:t>
            </w:r>
          </w:p>
        </w:tc>
        <w:tc>
          <w:tcPr>
            <w:tcW w:w="7200" w:type="dxa"/>
            <w:gridSpan w:val="4"/>
          </w:tcPr>
          <w:p w:rsidR="002411EC" w:rsidRDefault="002411EC" w:rsidP="0043437F">
            <w:pPr>
              <w:pStyle w:val="ListParagraph"/>
              <w:numPr>
                <w:ilvl w:val="0"/>
                <w:numId w:val="104"/>
              </w:numPr>
            </w:pPr>
            <w:r w:rsidRPr="00F44693">
              <w:t xml:space="preserve">There is an </w:t>
            </w:r>
            <w:r>
              <w:t xml:space="preserve">code element </w:t>
            </w:r>
          </w:p>
          <w:p w:rsidR="002411EC" w:rsidRPr="002E10DE" w:rsidRDefault="002411EC" w:rsidP="0043437F">
            <w:pPr>
              <w:pStyle w:val="ListParagraph"/>
              <w:numPr>
                <w:ilvl w:val="0"/>
                <w:numId w:val="179"/>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2E10DE">
              <w:rPr>
                <w:highlight w:val="white"/>
              </w:rPr>
              <w:t>element has not been defined.</w:t>
            </w:r>
          </w:p>
          <w:p w:rsidR="002411EC" w:rsidRPr="002E10DE" w:rsidRDefault="002411EC" w:rsidP="0043437F">
            <w:pPr>
              <w:pStyle w:val="ListParagraph"/>
              <w:numPr>
                <w:ilvl w:val="0"/>
                <w:numId w:val="179"/>
              </w:numPr>
              <w:rPr>
                <w:highlight w:val="white"/>
              </w:rPr>
            </w:pPr>
            <w:r>
              <w:rPr>
                <w:highlight w:val="white"/>
              </w:rPr>
              <w:t xml:space="preserve">SPL Rule 4 </w:t>
            </w:r>
            <w:r w:rsidRPr="00D00628">
              <w:rPr>
                <w:highlight w:val="white"/>
              </w:rPr>
              <w:t xml:space="preserve">identifies that more than one </w:t>
            </w:r>
            <w:r w:rsidRPr="002E10DE">
              <w:rPr>
                <w:highlight w:val="white"/>
              </w:rPr>
              <w:t>element is defined.</w:t>
            </w:r>
          </w:p>
          <w:p w:rsidR="002411EC" w:rsidRDefault="002411EC" w:rsidP="0080029F">
            <w:pPr>
              <w:pStyle w:val="ListParagraph"/>
            </w:pPr>
          </w:p>
          <w:p w:rsidR="005356BD" w:rsidRPr="00AF4E8C" w:rsidRDefault="002411EC" w:rsidP="0043437F">
            <w:pPr>
              <w:pStyle w:val="ListParagraph"/>
              <w:numPr>
                <w:ilvl w:val="0"/>
                <w:numId w:val="104"/>
              </w:numPr>
            </w:pPr>
            <w:r w:rsidRPr="00F44693">
              <w:t xml:space="preserve">There is an </w:t>
            </w:r>
            <w:r>
              <w:t>code</w:t>
            </w:r>
            <w:r>
              <w:rPr>
                <w:sz w:val="24"/>
                <w:szCs w:val="24"/>
                <w:lang w:val="en-US"/>
              </w:rPr>
              <w:t xml:space="preserve"> attribute</w:t>
            </w:r>
            <w:r w:rsidR="005356BD">
              <w:rPr>
                <w:sz w:val="24"/>
                <w:szCs w:val="24"/>
                <w:lang w:val="en-US"/>
              </w:rPr>
              <w:t xml:space="preserve"> </w:t>
            </w:r>
            <w:r w:rsidR="005356BD">
              <w:t>with a value derived from the OID</w:t>
            </w:r>
          </w:p>
          <w:p w:rsidR="005356BD" w:rsidRPr="005356BD" w:rsidRDefault="002411EC" w:rsidP="0043437F">
            <w:pPr>
              <w:pStyle w:val="ListParagraph"/>
              <w:numPr>
                <w:ilvl w:val="0"/>
                <w:numId w:val="180"/>
              </w:numPr>
              <w:rPr>
                <w:highlight w:val="white"/>
              </w:rPr>
            </w:pPr>
            <w:r>
              <w:rPr>
                <w:highlight w:val="white"/>
              </w:rPr>
              <w:t xml:space="preserve">SPL Rule 5 </w:t>
            </w:r>
            <w:r w:rsidRPr="00334410">
              <w:rPr>
                <w:highlight w:val="white"/>
              </w:rPr>
              <w:t xml:space="preserve">identifies that </w:t>
            </w:r>
            <w:r>
              <w:rPr>
                <w:highlight w:val="white"/>
              </w:rPr>
              <w:t xml:space="preserve">the </w:t>
            </w:r>
            <w:r w:rsidRPr="00D00628">
              <w:rPr>
                <w:highlight w:val="white"/>
              </w:rPr>
              <w:t xml:space="preserve">attribute has </w:t>
            </w:r>
            <w:r>
              <w:rPr>
                <w:highlight w:val="white"/>
              </w:rPr>
              <w:t xml:space="preserve">not </w:t>
            </w:r>
            <w:r w:rsidRPr="00D00628">
              <w:rPr>
                <w:highlight w:val="white"/>
              </w:rPr>
              <w:t>been defined</w:t>
            </w:r>
            <w:r>
              <w:rPr>
                <w:highlight w:val="white"/>
              </w:rPr>
              <w:t>.</w:t>
            </w:r>
          </w:p>
          <w:p w:rsidR="005356BD" w:rsidRPr="005356BD" w:rsidRDefault="005356BD" w:rsidP="0043437F">
            <w:pPr>
              <w:pStyle w:val="ListParagraph"/>
              <w:numPr>
                <w:ilvl w:val="0"/>
                <w:numId w:val="180"/>
              </w:numPr>
              <w:rPr>
                <w:szCs w:val="24"/>
                <w:highlight w:val="white"/>
              </w:rPr>
            </w:pPr>
            <w:r>
              <w:t xml:space="preserve">SPL Rule 8 </w:t>
            </w:r>
            <w:r w:rsidRPr="00AF4E8C">
              <w:t>identifies that code is not in the CV.</w:t>
            </w:r>
          </w:p>
          <w:p w:rsidR="002411EC" w:rsidRDefault="002411EC" w:rsidP="0080029F">
            <w:pPr>
              <w:pStyle w:val="ListParagraph"/>
              <w:rPr>
                <w:highlight w:val="white"/>
              </w:rPr>
            </w:pPr>
          </w:p>
          <w:p w:rsidR="002411EC" w:rsidRDefault="002411EC" w:rsidP="0043437F">
            <w:pPr>
              <w:pStyle w:val="ListParagraph"/>
              <w:numPr>
                <w:ilvl w:val="0"/>
                <w:numId w:val="104"/>
              </w:numPr>
            </w:pPr>
            <w:r w:rsidRPr="00F44693">
              <w:t xml:space="preserve">There is an </w:t>
            </w:r>
            <w:r w:rsidRPr="00675DAA">
              <w:t>codeSystem</w:t>
            </w:r>
            <w:r>
              <w:rPr>
                <w:szCs w:val="24"/>
                <w:highlight w:val="white"/>
              </w:rPr>
              <w:t xml:space="preserve"> </w:t>
            </w:r>
            <w:r>
              <w:rPr>
                <w:sz w:val="24"/>
                <w:szCs w:val="24"/>
                <w:lang w:val="en-US"/>
              </w:rPr>
              <w:t>attribute</w:t>
            </w:r>
            <w:r w:rsidR="005356BD">
              <w:rPr>
                <w:sz w:val="24"/>
                <w:szCs w:val="24"/>
                <w:lang w:val="en-US"/>
              </w:rPr>
              <w:t xml:space="preserve"> with a </w:t>
            </w:r>
            <w:r w:rsidR="005356BD">
              <w:t xml:space="preserve">value of: </w:t>
            </w:r>
            <w:r w:rsidR="005356BD" w:rsidRPr="004A5D29">
              <w:t>2.16.840.1.113883.2.20.6.</w:t>
            </w:r>
            <w:r w:rsidR="00DB2D1E">
              <w:t>1</w:t>
            </w:r>
            <w:r w:rsidR="005356BD" w:rsidRPr="004A5D29">
              <w:t>4</w:t>
            </w:r>
          </w:p>
          <w:p w:rsidR="005356BD" w:rsidRDefault="002411EC" w:rsidP="0043437F">
            <w:pPr>
              <w:pStyle w:val="ListParagraph"/>
              <w:numPr>
                <w:ilvl w:val="0"/>
                <w:numId w:val="243"/>
              </w:numPr>
              <w:rPr>
                <w:highlight w:val="white"/>
              </w:rPr>
            </w:pPr>
            <w:r>
              <w:rPr>
                <w:highlight w:val="white"/>
              </w:rPr>
              <w:t xml:space="preserve">SPL Rule 5 </w:t>
            </w:r>
            <w:r w:rsidRPr="00334410">
              <w:rPr>
                <w:highlight w:val="white"/>
              </w:rPr>
              <w:t xml:space="preserve">identifies that </w:t>
            </w:r>
            <w:r>
              <w:rPr>
                <w:highlight w:val="white"/>
              </w:rPr>
              <w:t xml:space="preserve">the </w:t>
            </w:r>
            <w:r w:rsidRPr="00D00628">
              <w:rPr>
                <w:highlight w:val="white"/>
              </w:rPr>
              <w:t xml:space="preserve">attribute has </w:t>
            </w:r>
            <w:r>
              <w:rPr>
                <w:highlight w:val="white"/>
              </w:rPr>
              <w:t xml:space="preserve">not </w:t>
            </w:r>
            <w:r w:rsidRPr="00D00628">
              <w:rPr>
                <w:highlight w:val="white"/>
              </w:rPr>
              <w:t>been defined</w:t>
            </w:r>
            <w:r>
              <w:rPr>
                <w:highlight w:val="white"/>
              </w:rPr>
              <w:t>.</w:t>
            </w:r>
            <w:r w:rsidR="005356BD" w:rsidRPr="00AA6F63">
              <w:rPr>
                <w:highlight w:val="white"/>
              </w:rPr>
              <w:t xml:space="preserve"> </w:t>
            </w:r>
          </w:p>
          <w:p w:rsidR="005356BD" w:rsidRPr="00AA6F63" w:rsidRDefault="005356BD" w:rsidP="0043437F">
            <w:pPr>
              <w:pStyle w:val="ListParagraph"/>
              <w:numPr>
                <w:ilvl w:val="0"/>
                <w:numId w:val="243"/>
              </w:numPr>
              <w:rPr>
                <w:highlight w:val="white"/>
              </w:rPr>
            </w:pPr>
            <w:r w:rsidRPr="00AA6F63">
              <w:rPr>
                <w:highlight w:val="white"/>
              </w:rPr>
              <w:t>SPL Rule 2 identifies that the OID value is incorrect.</w:t>
            </w:r>
          </w:p>
          <w:p w:rsidR="002411EC" w:rsidRDefault="002411EC" w:rsidP="0080029F">
            <w:pPr>
              <w:pStyle w:val="ListParagraph"/>
              <w:rPr>
                <w:highlight w:val="white"/>
              </w:rPr>
            </w:pPr>
          </w:p>
          <w:p w:rsidR="002411EC" w:rsidRDefault="005356BD" w:rsidP="0043437F">
            <w:pPr>
              <w:pStyle w:val="ListParagraph"/>
              <w:numPr>
                <w:ilvl w:val="0"/>
                <w:numId w:val="104"/>
              </w:numPr>
            </w:pPr>
            <w:r>
              <w:t>There is a</w:t>
            </w:r>
            <w:r w:rsidR="002411EC" w:rsidRPr="00F44693">
              <w:t xml:space="preserve"> </w:t>
            </w:r>
            <w:r w:rsidR="002411EC" w:rsidRPr="004A5D29">
              <w:rPr>
                <w:sz w:val="24"/>
                <w:szCs w:val="24"/>
                <w:highlight w:val="white"/>
                <w:lang w:val="en-US"/>
              </w:rPr>
              <w:t xml:space="preserve">displayName </w:t>
            </w:r>
            <w:r w:rsidR="002411EC">
              <w:rPr>
                <w:sz w:val="24"/>
                <w:szCs w:val="24"/>
                <w:lang w:val="en-US"/>
              </w:rPr>
              <w:t>attribute</w:t>
            </w:r>
            <w:r>
              <w:rPr>
                <w:sz w:val="24"/>
                <w:szCs w:val="24"/>
                <w:lang w:val="en-US"/>
              </w:rPr>
              <w:t xml:space="preserve"> that </w:t>
            </w:r>
            <w:r w:rsidRPr="00675DAA">
              <w:t>shall display the</w:t>
            </w:r>
            <w:r>
              <w:t xml:space="preserve"> appropriate </w:t>
            </w:r>
            <w:r w:rsidRPr="00675DAA">
              <w:t>label.</w:t>
            </w:r>
          </w:p>
          <w:p w:rsidR="002411EC" w:rsidRDefault="002411EC" w:rsidP="0043437F">
            <w:pPr>
              <w:pStyle w:val="ListParagraph"/>
              <w:numPr>
                <w:ilvl w:val="0"/>
                <w:numId w:val="244"/>
              </w:numPr>
              <w:rPr>
                <w:highlight w:val="white"/>
              </w:rPr>
            </w:pPr>
            <w:r>
              <w:rPr>
                <w:highlight w:val="white"/>
              </w:rPr>
              <w:t xml:space="preserve">SPL Rule 5 </w:t>
            </w:r>
            <w:r w:rsidRPr="00334410">
              <w:rPr>
                <w:highlight w:val="white"/>
              </w:rPr>
              <w:t xml:space="preserve">identifies that </w:t>
            </w:r>
            <w:r>
              <w:rPr>
                <w:highlight w:val="white"/>
              </w:rPr>
              <w:t xml:space="preserve">the </w:t>
            </w:r>
            <w:r w:rsidRPr="00D00628">
              <w:rPr>
                <w:highlight w:val="white"/>
              </w:rPr>
              <w:t xml:space="preserve">attribute has </w:t>
            </w:r>
            <w:r>
              <w:rPr>
                <w:highlight w:val="white"/>
              </w:rPr>
              <w:t xml:space="preserve">not </w:t>
            </w:r>
            <w:r w:rsidRPr="00D00628">
              <w:rPr>
                <w:highlight w:val="white"/>
              </w:rPr>
              <w:t>been defined</w:t>
            </w:r>
            <w:r>
              <w:rPr>
                <w:highlight w:val="white"/>
              </w:rPr>
              <w:t>.</w:t>
            </w:r>
          </w:p>
          <w:p w:rsidR="002411EC" w:rsidRPr="005356BD" w:rsidRDefault="002411EC" w:rsidP="0043437F">
            <w:pPr>
              <w:pStyle w:val="ListParagraph"/>
              <w:numPr>
                <w:ilvl w:val="0"/>
                <w:numId w:val="244"/>
              </w:numPr>
              <w:rPr>
                <w:highlight w:val="white"/>
              </w:rPr>
            </w:pPr>
            <w:r w:rsidRPr="005356BD">
              <w:rPr>
                <w:highlight w:val="white"/>
              </w:rPr>
              <w:t>SPL Rule 7 identifies that label does not match the CV.</w:t>
            </w:r>
          </w:p>
          <w:p w:rsidR="002411EC" w:rsidRDefault="002411EC" w:rsidP="0080029F">
            <w:pPr>
              <w:pStyle w:val="ListParagraph"/>
            </w:pPr>
          </w:p>
          <w:p w:rsidR="002411EC" w:rsidRDefault="002411EC" w:rsidP="0043437F">
            <w:pPr>
              <w:pStyle w:val="ListParagraph"/>
              <w:numPr>
                <w:ilvl w:val="0"/>
                <w:numId w:val="104"/>
              </w:numPr>
            </w:pPr>
            <w:r w:rsidRPr="00F44693">
              <w:t xml:space="preserve">There is a </w:t>
            </w:r>
            <w:r>
              <w:t>name element</w:t>
            </w:r>
            <w:r w:rsidR="008F3858">
              <w:t xml:space="preserve"> that </w:t>
            </w:r>
            <w:r w:rsidR="008F3858" w:rsidRPr="00675DAA">
              <w:t>shall display the</w:t>
            </w:r>
            <w:r w:rsidR="008F3858">
              <w:t xml:space="preserve"> appropriate </w:t>
            </w:r>
            <w:r w:rsidR="008F3858" w:rsidRPr="00675DAA">
              <w:t>label</w:t>
            </w:r>
            <w:r w:rsidR="008F3858">
              <w:t>.</w:t>
            </w:r>
          </w:p>
          <w:p w:rsidR="002411EC" w:rsidRPr="003F2902" w:rsidRDefault="002411EC" w:rsidP="0043437F">
            <w:pPr>
              <w:pStyle w:val="ListParagraph"/>
              <w:numPr>
                <w:ilvl w:val="0"/>
                <w:numId w:val="245"/>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3F2902">
              <w:rPr>
                <w:highlight w:val="white"/>
              </w:rPr>
              <w:t>element has not been defined.</w:t>
            </w:r>
          </w:p>
          <w:p w:rsidR="002411EC" w:rsidRPr="003F2902" w:rsidRDefault="002411EC" w:rsidP="0043437F">
            <w:pPr>
              <w:pStyle w:val="ListParagraph"/>
              <w:numPr>
                <w:ilvl w:val="0"/>
                <w:numId w:val="245"/>
              </w:numPr>
              <w:rPr>
                <w:highlight w:val="white"/>
              </w:rPr>
            </w:pPr>
            <w:r>
              <w:rPr>
                <w:highlight w:val="white"/>
              </w:rPr>
              <w:t xml:space="preserve">SPL Rule 4 </w:t>
            </w:r>
            <w:r w:rsidRPr="00D00628">
              <w:rPr>
                <w:highlight w:val="white"/>
              </w:rPr>
              <w:t xml:space="preserve">identifies that more than one </w:t>
            </w:r>
            <w:r w:rsidRPr="003F2902">
              <w:rPr>
                <w:highlight w:val="white"/>
              </w:rPr>
              <w:t>element is defined.</w:t>
            </w:r>
          </w:p>
          <w:p w:rsidR="002411EC" w:rsidRPr="003F2902" w:rsidRDefault="002411EC" w:rsidP="0043437F">
            <w:pPr>
              <w:pStyle w:val="ListParagraph"/>
              <w:numPr>
                <w:ilvl w:val="0"/>
                <w:numId w:val="245"/>
              </w:numPr>
              <w:rPr>
                <w:highlight w:val="white"/>
              </w:rPr>
            </w:pPr>
            <w:r w:rsidRPr="003F2902">
              <w:rPr>
                <w:highlight w:val="white"/>
              </w:rPr>
              <w:t>SPL Rule 7 identifies that label does not match the CV.</w:t>
            </w:r>
          </w:p>
          <w:p w:rsidR="002411EC" w:rsidRDefault="002411EC" w:rsidP="0080029F">
            <w:pPr>
              <w:pStyle w:val="ListParagraph"/>
            </w:pPr>
            <w:r>
              <w:t xml:space="preserve"> </w:t>
            </w:r>
          </w:p>
          <w:p w:rsidR="002411EC" w:rsidRPr="00F44693" w:rsidRDefault="002411EC" w:rsidP="0043437F">
            <w:pPr>
              <w:pStyle w:val="ListParagraph"/>
              <w:numPr>
                <w:ilvl w:val="0"/>
                <w:numId w:val="104"/>
              </w:numPr>
            </w:pPr>
            <w:commentRangeStart w:id="141"/>
            <w:r>
              <w:rPr>
                <w:rFonts w:eastAsia="Times New Roman"/>
                <w:lang w:eastAsia="de-DE"/>
              </w:rPr>
              <w:t xml:space="preserve">The </w:t>
            </w:r>
            <w:r w:rsidRPr="00F44693">
              <w:t>ingredient substance code</w:t>
            </w:r>
            <w:r>
              <w:t xml:space="preserve"> usage may restrict a substance to being: medicinal (active), non –medicinal (inactive) or both.</w:t>
            </w:r>
          </w:p>
          <w:p w:rsidR="002411EC" w:rsidRPr="00F44693" w:rsidRDefault="002411EC" w:rsidP="0043437F">
            <w:pPr>
              <w:pStyle w:val="ListParagraph"/>
              <w:numPr>
                <w:ilvl w:val="0"/>
                <w:numId w:val="104"/>
              </w:numPr>
            </w:pPr>
            <w:r w:rsidRPr="00F44693">
              <w:t xml:space="preserve">The same ingredient substance code is not used more than once per product. </w:t>
            </w:r>
          </w:p>
          <w:p w:rsidR="002411EC" w:rsidRPr="00BB2244" w:rsidRDefault="002411EC" w:rsidP="0043437F">
            <w:pPr>
              <w:pStyle w:val="ListParagraph"/>
              <w:numPr>
                <w:ilvl w:val="0"/>
                <w:numId w:val="104"/>
              </w:numPr>
            </w:pPr>
            <w:r w:rsidRPr="00BB2244">
              <w:t xml:space="preserve">If the product has no parts and is not a part, then there are </w:t>
            </w:r>
            <w:r>
              <w:t>one or more active ingredients.</w:t>
            </w:r>
          </w:p>
          <w:p w:rsidR="002411EC" w:rsidRPr="00BB2244" w:rsidRDefault="002411EC" w:rsidP="0043437F">
            <w:pPr>
              <w:pStyle w:val="ListParagraph"/>
              <w:numPr>
                <w:ilvl w:val="0"/>
                <w:numId w:val="104"/>
              </w:numPr>
            </w:pPr>
            <w:r w:rsidRPr="00BB2244">
              <w:t>If the product has parts,</w:t>
            </w:r>
            <w:r>
              <w:t xml:space="preserve"> or is a part </w:t>
            </w:r>
            <w:r w:rsidRPr="00BB2244">
              <w:t>then the act</w:t>
            </w:r>
            <w:r>
              <w:t>ive ingredients are under parts.</w:t>
            </w:r>
          </w:p>
          <w:p w:rsidR="002411EC" w:rsidRPr="0050178E" w:rsidRDefault="002411EC" w:rsidP="0043437F">
            <w:pPr>
              <w:pStyle w:val="Default"/>
              <w:numPr>
                <w:ilvl w:val="0"/>
                <w:numId w:val="104"/>
              </w:numPr>
              <w:rPr>
                <w:sz w:val="23"/>
                <w:szCs w:val="23"/>
              </w:rPr>
            </w:pPr>
            <w:r>
              <w:rPr>
                <w:sz w:val="23"/>
                <w:szCs w:val="23"/>
              </w:rPr>
              <w:t xml:space="preserve">If the strength is based on a reference then, then there is an asEquivalentSubstance element with a defining substance otherwise there is no asEquivalentSubstance element </w:t>
            </w:r>
            <w:commentRangeEnd w:id="141"/>
            <w:r>
              <w:rPr>
                <w:rStyle w:val="CommentReference"/>
              </w:rPr>
              <w:commentReference w:id="141"/>
            </w:r>
          </w:p>
        </w:tc>
      </w:tr>
    </w:tbl>
    <w:p w:rsidR="002411EC" w:rsidRPr="005565BD" w:rsidRDefault="002411EC"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32EB7" w:rsidRPr="00675DAA" w:rsidTr="00122FE2">
        <w:trPr>
          <w:cantSplit/>
          <w:trHeight w:val="580"/>
          <w:tblHeader/>
        </w:trPr>
        <w:tc>
          <w:tcPr>
            <w:tcW w:w="2358" w:type="dxa"/>
            <w:shd w:val="clear" w:color="auto" w:fill="808080"/>
          </w:tcPr>
          <w:p w:rsidR="00A32EB7" w:rsidRPr="00F53457" w:rsidRDefault="00A32EB7" w:rsidP="0080029F">
            <w:r w:rsidRPr="00675DAA">
              <w:t>Element</w:t>
            </w:r>
          </w:p>
        </w:tc>
        <w:tc>
          <w:tcPr>
            <w:tcW w:w="1260" w:type="dxa"/>
            <w:shd w:val="clear" w:color="auto" w:fill="808080"/>
          </w:tcPr>
          <w:p w:rsidR="00A32EB7" w:rsidRPr="00675DAA" w:rsidRDefault="00A32EB7" w:rsidP="0080029F">
            <w:r w:rsidRPr="00675DAA">
              <w:t>Attribute</w:t>
            </w:r>
          </w:p>
        </w:tc>
        <w:tc>
          <w:tcPr>
            <w:tcW w:w="1260" w:type="dxa"/>
            <w:shd w:val="clear" w:color="auto" w:fill="808080"/>
          </w:tcPr>
          <w:p w:rsidR="00A32EB7" w:rsidRPr="00F53457" w:rsidRDefault="00A32EB7" w:rsidP="0080029F">
            <w:r w:rsidRPr="00675DAA">
              <w:t>Cardinality</w:t>
            </w:r>
          </w:p>
        </w:tc>
        <w:tc>
          <w:tcPr>
            <w:tcW w:w="1350" w:type="dxa"/>
            <w:shd w:val="clear" w:color="auto" w:fill="808080"/>
          </w:tcPr>
          <w:p w:rsidR="00A32EB7" w:rsidRPr="00675DAA" w:rsidRDefault="00A32EB7" w:rsidP="0080029F">
            <w:r w:rsidRPr="00675DAA">
              <w:t>Value(s) Allowed</w:t>
            </w:r>
          </w:p>
          <w:p w:rsidR="00A32EB7" w:rsidRPr="00675DAA" w:rsidRDefault="00A32EB7" w:rsidP="0080029F">
            <w:r w:rsidRPr="00675DAA">
              <w:t>Examples</w:t>
            </w:r>
          </w:p>
        </w:tc>
        <w:tc>
          <w:tcPr>
            <w:tcW w:w="3330" w:type="dxa"/>
            <w:shd w:val="clear" w:color="auto" w:fill="808080"/>
          </w:tcPr>
          <w:p w:rsidR="00A32EB7" w:rsidRPr="00675DAA" w:rsidRDefault="00A32EB7" w:rsidP="0080029F">
            <w:r w:rsidRPr="00675DAA">
              <w:t>Description</w:t>
            </w:r>
          </w:p>
          <w:p w:rsidR="00A32EB7" w:rsidRPr="00675DAA" w:rsidRDefault="00A32EB7" w:rsidP="0080029F">
            <w:r w:rsidRPr="00675DAA">
              <w:t>Instructions</w:t>
            </w:r>
          </w:p>
        </w:tc>
      </w:tr>
      <w:tr w:rsidR="00A32EB7" w:rsidRPr="00675DAA" w:rsidTr="00122FE2">
        <w:trPr>
          <w:cantSplit/>
        </w:trPr>
        <w:tc>
          <w:tcPr>
            <w:tcW w:w="2358" w:type="dxa"/>
          </w:tcPr>
          <w:p w:rsidR="00A32EB7" w:rsidRPr="00675DAA" w:rsidRDefault="00A32EB7" w:rsidP="0080029F">
            <w:r w:rsidRPr="00A250B0">
              <w:t>asContent</w:t>
            </w:r>
          </w:p>
        </w:tc>
        <w:tc>
          <w:tcPr>
            <w:tcW w:w="1260" w:type="dxa"/>
            <w:shd w:val="clear" w:color="auto" w:fill="D9D9D9"/>
          </w:tcPr>
          <w:p w:rsidR="00A32EB7" w:rsidRPr="00675DAA" w:rsidRDefault="00A32EB7" w:rsidP="0080029F">
            <w:r w:rsidRPr="00675DAA">
              <w:t>N/A</w:t>
            </w:r>
          </w:p>
        </w:tc>
        <w:tc>
          <w:tcPr>
            <w:tcW w:w="1260" w:type="dxa"/>
            <w:shd w:val="clear" w:color="auto" w:fill="D9D9D9"/>
          </w:tcPr>
          <w:p w:rsidR="00A32EB7" w:rsidRPr="00675DAA" w:rsidRDefault="00A32EB7" w:rsidP="0080029F">
            <w:r w:rsidRPr="00675DAA">
              <w:t>1:1</w:t>
            </w:r>
          </w:p>
        </w:tc>
        <w:tc>
          <w:tcPr>
            <w:tcW w:w="1350" w:type="dxa"/>
            <w:shd w:val="clear" w:color="auto" w:fill="D9D9D9"/>
          </w:tcPr>
          <w:p w:rsidR="00A32EB7" w:rsidRPr="00675DAA" w:rsidRDefault="00A32EB7" w:rsidP="0080029F"/>
        </w:tc>
        <w:tc>
          <w:tcPr>
            <w:tcW w:w="3330" w:type="dxa"/>
            <w:shd w:val="clear" w:color="auto" w:fill="D9D9D9"/>
          </w:tcPr>
          <w:p w:rsidR="00A32EB7" w:rsidRPr="00675DAA" w:rsidRDefault="00A32EB7" w:rsidP="0080029F"/>
        </w:tc>
      </w:tr>
      <w:tr w:rsidR="00A32EB7" w:rsidRPr="00675DAA" w:rsidTr="00122FE2">
        <w:trPr>
          <w:cantSplit/>
        </w:trPr>
        <w:tc>
          <w:tcPr>
            <w:tcW w:w="2358" w:type="dxa"/>
            <w:shd w:val="clear" w:color="auto" w:fill="808080"/>
          </w:tcPr>
          <w:p w:rsidR="00A32EB7" w:rsidRPr="00675DAA" w:rsidRDefault="00A32EB7" w:rsidP="0080029F">
            <w:r w:rsidRPr="00675DAA">
              <w:lastRenderedPageBreak/>
              <w:t>Conformance</w:t>
            </w:r>
          </w:p>
        </w:tc>
        <w:tc>
          <w:tcPr>
            <w:tcW w:w="7200" w:type="dxa"/>
            <w:gridSpan w:val="4"/>
          </w:tcPr>
          <w:p w:rsidR="003F2902" w:rsidRDefault="003F2902" w:rsidP="0080029F">
            <w:pPr>
              <w:pStyle w:val="ListParagraph"/>
            </w:pPr>
            <w:commentRangeStart w:id="142"/>
            <w:r>
              <w:t>&lt;pbx: here on revalidation&gt;</w:t>
            </w:r>
          </w:p>
          <w:p w:rsidR="003F2902" w:rsidRDefault="003F2902" w:rsidP="0080029F">
            <w:pPr>
              <w:pStyle w:val="ListParagraph"/>
            </w:pPr>
            <w:r>
              <w:t>&lt;pbx: here on cleanup and consolidation&gt;</w:t>
            </w:r>
            <w:commentRangeEnd w:id="142"/>
            <w:r w:rsidR="00C367F5">
              <w:rPr>
                <w:rStyle w:val="CommentReference"/>
              </w:rPr>
              <w:commentReference w:id="142"/>
            </w:r>
          </w:p>
          <w:p w:rsidR="003F2902" w:rsidRDefault="003F2902" w:rsidP="0080029F">
            <w:pPr>
              <w:pStyle w:val="ListParagraph"/>
            </w:pPr>
          </w:p>
          <w:p w:rsidR="002411EC" w:rsidRDefault="002411EC" w:rsidP="0080029F">
            <w:pPr>
              <w:pStyle w:val="ListParagraph"/>
              <w:numPr>
                <w:ilvl w:val="0"/>
                <w:numId w:val="9"/>
              </w:numPr>
            </w:pPr>
            <w:commentRangeStart w:id="143"/>
            <w:r>
              <w:t>The numerator has</w:t>
            </w:r>
            <w:r w:rsidRPr="00C80C46">
              <w:t xml:space="preserve"> a value greater than zero and a unit </w:t>
            </w:r>
            <w:r w:rsidR="0091706B">
              <w:t xml:space="preserve">derived from OID </w:t>
            </w:r>
            <w:r w:rsidR="0091706B">
              <w:rPr>
                <w:rFonts w:eastAsia="Times New Roman"/>
                <w:lang w:eastAsia="de-DE"/>
              </w:rPr>
              <w:t>2.16.840.1.113883.2.20.6.38</w:t>
            </w:r>
          </w:p>
          <w:p w:rsidR="002411EC" w:rsidRPr="00C80C46" w:rsidRDefault="002411EC" w:rsidP="0080029F">
            <w:pPr>
              <w:pStyle w:val="ListParagraph"/>
              <w:numPr>
                <w:ilvl w:val="0"/>
                <w:numId w:val="9"/>
              </w:numPr>
            </w:pPr>
            <w:r>
              <w:t>The d</w:t>
            </w:r>
            <w:r w:rsidRPr="00C80C46">
              <w:t xml:space="preserve">enominator has value 1 and </w:t>
            </w:r>
            <w:r>
              <w:t xml:space="preserve">a </w:t>
            </w:r>
            <w:r w:rsidRPr="00C80C46">
              <w:t xml:space="preserve">unit </w:t>
            </w:r>
            <w:r>
              <w:t xml:space="preserve">of </w:t>
            </w:r>
            <w:r w:rsidRPr="00C80C46">
              <w:t xml:space="preserve">“1” </w:t>
            </w:r>
          </w:p>
          <w:p w:rsidR="002411EC" w:rsidRPr="00C80C46" w:rsidRDefault="002411EC" w:rsidP="0080029F">
            <w:pPr>
              <w:pStyle w:val="ListParagraph"/>
              <w:numPr>
                <w:ilvl w:val="0"/>
                <w:numId w:val="9"/>
              </w:numPr>
            </w:pPr>
            <w:r w:rsidRPr="00C80C46">
              <w:t xml:space="preserve">If the product has parts, then the initial numerator value and unit is “1” </w:t>
            </w:r>
          </w:p>
          <w:p w:rsidR="002411EC" w:rsidRPr="00C80C46" w:rsidRDefault="002411EC" w:rsidP="0080029F">
            <w:pPr>
              <w:pStyle w:val="ListParagraph"/>
              <w:numPr>
                <w:ilvl w:val="0"/>
                <w:numId w:val="9"/>
              </w:numPr>
            </w:pPr>
            <w:r>
              <w:t>The u</w:t>
            </w:r>
            <w:r w:rsidRPr="00C80C46">
              <w:t xml:space="preserve">nit of the numerator of the initial package is the same as the units for the denominators of all the ingredient quantities (strengths) </w:t>
            </w:r>
          </w:p>
          <w:p w:rsidR="002411EC" w:rsidRPr="00C80C46" w:rsidRDefault="002411EC" w:rsidP="0080029F">
            <w:pPr>
              <w:pStyle w:val="ListParagraph"/>
              <w:numPr>
                <w:ilvl w:val="0"/>
                <w:numId w:val="9"/>
              </w:numPr>
            </w:pPr>
            <w:r>
              <w:t>The u</w:t>
            </w:r>
            <w:r w:rsidRPr="00C80C46">
              <w:t xml:space="preserve">nit of the numerator of an outer package is the same as the unit for the denominator of the quantity of the inner package </w:t>
            </w:r>
          </w:p>
          <w:p w:rsidR="002411EC" w:rsidRPr="0050178E" w:rsidRDefault="002411EC" w:rsidP="003F7AF5">
            <w:pPr>
              <w:pStyle w:val="ListParagraph"/>
              <w:numPr>
                <w:ilvl w:val="0"/>
                <w:numId w:val="9"/>
              </w:numPr>
            </w:pPr>
            <w:r w:rsidRPr="00C80C46">
              <w:t>There is a form code</w:t>
            </w:r>
            <w:r w:rsidR="003F7AF5">
              <w:t>, codesystem</w:t>
            </w:r>
            <w:r w:rsidRPr="00C80C46">
              <w:t xml:space="preserve"> and display name </w:t>
            </w:r>
            <w:r w:rsidR="003F7AF5">
              <w:t xml:space="preserve">derived from OID </w:t>
            </w:r>
            <w:r w:rsidR="003F7AF5">
              <w:rPr>
                <w:rFonts w:eastAsia="Times New Roman"/>
                <w:lang w:eastAsia="de-DE"/>
              </w:rPr>
              <w:t>2.16.840.1.113883.2.20.6.32</w:t>
            </w:r>
          </w:p>
          <w:p w:rsidR="002411EC" w:rsidRPr="00724B5B" w:rsidRDefault="002411EC" w:rsidP="0043437F">
            <w:pPr>
              <w:pStyle w:val="ListParagraph"/>
              <w:numPr>
                <w:ilvl w:val="0"/>
                <w:numId w:val="242"/>
              </w:numPr>
              <w:rPr>
                <w:highlight w:val="white"/>
              </w:rPr>
            </w:pPr>
            <w:r>
              <w:rPr>
                <w:highlight w:val="white"/>
              </w:rPr>
              <w:t>SPL Rule 2</w:t>
            </w:r>
            <w:commentRangeStart w:id="144"/>
            <w:r w:rsidRPr="00C13369">
              <w:rPr>
                <w:highlight w:val="white"/>
              </w:rPr>
              <w:t xml:space="preserve"> </w:t>
            </w:r>
            <w:r w:rsidRPr="00334410">
              <w:rPr>
                <w:highlight w:val="white"/>
              </w:rPr>
              <w:t xml:space="preserve">identifies </w:t>
            </w:r>
            <w:r>
              <w:rPr>
                <w:highlight w:val="white"/>
              </w:rPr>
              <w:t xml:space="preserve">that the OID value is incorrect </w:t>
            </w:r>
            <w:commentRangeEnd w:id="144"/>
            <w:r>
              <w:rPr>
                <w:rStyle w:val="CommentReference"/>
              </w:rPr>
              <w:commentReference w:id="144"/>
            </w:r>
          </w:p>
          <w:p w:rsidR="002411EC" w:rsidRPr="00415623" w:rsidRDefault="002411EC" w:rsidP="0080029F">
            <w:pPr>
              <w:pStyle w:val="ListParagraph"/>
              <w:numPr>
                <w:ilvl w:val="0"/>
                <w:numId w:val="9"/>
              </w:numPr>
            </w:pPr>
          </w:p>
          <w:p w:rsidR="002411EC" w:rsidRDefault="002411EC" w:rsidP="0080029F">
            <w:pPr>
              <w:pStyle w:val="ListParagraph"/>
              <w:numPr>
                <w:ilvl w:val="0"/>
                <w:numId w:val="9"/>
              </w:numPr>
            </w:pPr>
            <w:r w:rsidRPr="00415623">
              <w:t xml:space="preserve">The display name matches </w:t>
            </w:r>
            <w:r>
              <w:t>the language</w:t>
            </w:r>
            <w:r w:rsidRPr="00415623">
              <w:t xml:space="preserve"> code </w:t>
            </w:r>
            <w:r>
              <w:t xml:space="preserve">of </w:t>
            </w:r>
            <w:r w:rsidRPr="00415623">
              <w:t>the document.</w:t>
            </w:r>
          </w:p>
          <w:p w:rsidR="002411EC" w:rsidRPr="00C80C46" w:rsidRDefault="002411EC" w:rsidP="0080029F">
            <w:pPr>
              <w:pStyle w:val="ListParagraph"/>
              <w:numPr>
                <w:ilvl w:val="0"/>
                <w:numId w:val="9"/>
              </w:numPr>
            </w:pPr>
            <w:r w:rsidRPr="00C80C46">
              <w:t xml:space="preserve">If the Package Item Code has been previously submitted, then the package form code and quantity value and unit are the same as in the most recent submission for this item code. </w:t>
            </w:r>
          </w:p>
          <w:p w:rsidR="002411EC" w:rsidRPr="00C80C46" w:rsidRDefault="002411EC" w:rsidP="0080029F">
            <w:pPr>
              <w:pStyle w:val="ListParagraph"/>
              <w:numPr>
                <w:ilvl w:val="0"/>
                <w:numId w:val="9"/>
              </w:numPr>
            </w:pPr>
            <w:r w:rsidRPr="00C80C46">
              <w:t xml:space="preserve">If the Package Item Code is mentioned elsewhere in the document, then the package form code and quantity value and unit are the same and the content of both packages have an Item Code that is the same. </w:t>
            </w:r>
          </w:p>
          <w:p w:rsidR="002411EC" w:rsidRPr="00675DAA" w:rsidRDefault="002411EC" w:rsidP="0080029F">
            <w:pPr>
              <w:pStyle w:val="ListParagraph"/>
              <w:numPr>
                <w:ilvl w:val="0"/>
                <w:numId w:val="9"/>
              </w:numPr>
            </w:pPr>
            <w:r w:rsidRPr="00C80C46">
              <w:t xml:space="preserve">Package Item Code does not match any other Package Item Code in the same package hierarchy. </w:t>
            </w:r>
            <w:commentRangeEnd w:id="143"/>
            <w:r w:rsidR="003F2902">
              <w:rPr>
                <w:rStyle w:val="CommentReference"/>
              </w:rPr>
              <w:commentReference w:id="143"/>
            </w:r>
          </w:p>
        </w:tc>
      </w:tr>
    </w:tbl>
    <w:p w:rsidR="00A32EB7" w:rsidRDefault="00A32EB7" w:rsidP="0080029F">
      <w:pPr>
        <w:rPr>
          <w:highlight w:val="white"/>
          <w:lang w:val="en-US"/>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32EB7" w:rsidRPr="00675DAA" w:rsidTr="00122FE2">
        <w:trPr>
          <w:cantSplit/>
          <w:trHeight w:val="580"/>
          <w:tblHeader/>
        </w:trPr>
        <w:tc>
          <w:tcPr>
            <w:tcW w:w="2358" w:type="dxa"/>
            <w:shd w:val="clear" w:color="auto" w:fill="808080"/>
          </w:tcPr>
          <w:p w:rsidR="00A32EB7" w:rsidRPr="00F53457" w:rsidRDefault="00A32EB7" w:rsidP="0080029F">
            <w:r w:rsidRPr="00675DAA">
              <w:t>Element</w:t>
            </w:r>
          </w:p>
        </w:tc>
        <w:tc>
          <w:tcPr>
            <w:tcW w:w="1260" w:type="dxa"/>
            <w:shd w:val="clear" w:color="auto" w:fill="808080"/>
          </w:tcPr>
          <w:p w:rsidR="00A32EB7" w:rsidRPr="00675DAA" w:rsidRDefault="00A32EB7" w:rsidP="0080029F">
            <w:r w:rsidRPr="00675DAA">
              <w:t>Attribute</w:t>
            </w:r>
          </w:p>
        </w:tc>
        <w:tc>
          <w:tcPr>
            <w:tcW w:w="1260" w:type="dxa"/>
            <w:shd w:val="clear" w:color="auto" w:fill="808080"/>
          </w:tcPr>
          <w:p w:rsidR="00A32EB7" w:rsidRPr="00F53457" w:rsidRDefault="00A32EB7" w:rsidP="0080029F">
            <w:r w:rsidRPr="00675DAA">
              <w:t>Cardinality</w:t>
            </w:r>
          </w:p>
        </w:tc>
        <w:tc>
          <w:tcPr>
            <w:tcW w:w="1350" w:type="dxa"/>
            <w:shd w:val="clear" w:color="auto" w:fill="808080"/>
          </w:tcPr>
          <w:p w:rsidR="00A32EB7" w:rsidRPr="00675DAA" w:rsidRDefault="00A32EB7" w:rsidP="0080029F">
            <w:r w:rsidRPr="00675DAA">
              <w:t>Value(s) Allowed</w:t>
            </w:r>
          </w:p>
          <w:p w:rsidR="00A32EB7" w:rsidRPr="00675DAA" w:rsidRDefault="00A32EB7" w:rsidP="0080029F">
            <w:r w:rsidRPr="00675DAA">
              <w:t>Examples</w:t>
            </w:r>
          </w:p>
        </w:tc>
        <w:tc>
          <w:tcPr>
            <w:tcW w:w="3330" w:type="dxa"/>
            <w:shd w:val="clear" w:color="auto" w:fill="808080"/>
          </w:tcPr>
          <w:p w:rsidR="00A32EB7" w:rsidRPr="00675DAA" w:rsidRDefault="00A32EB7" w:rsidP="0080029F">
            <w:r w:rsidRPr="00675DAA">
              <w:t>Description</w:t>
            </w:r>
          </w:p>
          <w:p w:rsidR="00A32EB7" w:rsidRPr="00675DAA" w:rsidRDefault="00A32EB7" w:rsidP="0080029F">
            <w:r w:rsidRPr="00675DAA">
              <w:t>Instructions</w:t>
            </w:r>
          </w:p>
        </w:tc>
      </w:tr>
      <w:tr w:rsidR="00A32EB7" w:rsidRPr="00675DAA" w:rsidTr="00122FE2">
        <w:trPr>
          <w:cantSplit/>
        </w:trPr>
        <w:tc>
          <w:tcPr>
            <w:tcW w:w="2358" w:type="dxa"/>
          </w:tcPr>
          <w:p w:rsidR="00A32EB7" w:rsidRPr="00675DAA" w:rsidRDefault="00A32EB7" w:rsidP="0080029F">
            <w:r w:rsidRPr="00D14E7C">
              <w:rPr>
                <w:highlight w:val="white"/>
              </w:rPr>
              <w:t>confidentialityCode</w:t>
            </w:r>
          </w:p>
        </w:tc>
        <w:tc>
          <w:tcPr>
            <w:tcW w:w="1260" w:type="dxa"/>
            <w:shd w:val="clear" w:color="auto" w:fill="D9D9D9"/>
          </w:tcPr>
          <w:p w:rsidR="00A32EB7" w:rsidRPr="00675DAA" w:rsidRDefault="00A32EB7" w:rsidP="0080029F">
            <w:r w:rsidRPr="00675DAA">
              <w:t>N/A</w:t>
            </w:r>
          </w:p>
        </w:tc>
        <w:tc>
          <w:tcPr>
            <w:tcW w:w="1260" w:type="dxa"/>
            <w:shd w:val="clear" w:color="auto" w:fill="D9D9D9"/>
          </w:tcPr>
          <w:p w:rsidR="00A32EB7" w:rsidRPr="00675DAA" w:rsidRDefault="00A32EB7" w:rsidP="0080029F">
            <w:r w:rsidRPr="00675DAA">
              <w:t>1:1</w:t>
            </w:r>
          </w:p>
        </w:tc>
        <w:tc>
          <w:tcPr>
            <w:tcW w:w="1350" w:type="dxa"/>
            <w:shd w:val="clear" w:color="auto" w:fill="D9D9D9"/>
          </w:tcPr>
          <w:p w:rsidR="00A32EB7" w:rsidRPr="00675DAA" w:rsidRDefault="00A32EB7" w:rsidP="0080029F"/>
        </w:tc>
        <w:tc>
          <w:tcPr>
            <w:tcW w:w="3330" w:type="dxa"/>
            <w:shd w:val="clear" w:color="auto" w:fill="D9D9D9"/>
          </w:tcPr>
          <w:p w:rsidR="00A32EB7" w:rsidRPr="00675DAA" w:rsidRDefault="00A32EB7" w:rsidP="0080029F"/>
        </w:tc>
      </w:tr>
      <w:tr w:rsidR="00A32EB7" w:rsidRPr="00675DAA" w:rsidTr="00122FE2">
        <w:trPr>
          <w:cantSplit/>
        </w:trPr>
        <w:tc>
          <w:tcPr>
            <w:tcW w:w="2358" w:type="dxa"/>
            <w:shd w:val="clear" w:color="auto" w:fill="808080"/>
          </w:tcPr>
          <w:p w:rsidR="00A32EB7" w:rsidRPr="00675DAA" w:rsidRDefault="00A32EB7" w:rsidP="0080029F">
            <w:r w:rsidRPr="00675DAA">
              <w:t>Conformance</w:t>
            </w:r>
          </w:p>
        </w:tc>
        <w:tc>
          <w:tcPr>
            <w:tcW w:w="7200" w:type="dxa"/>
            <w:gridSpan w:val="4"/>
          </w:tcPr>
          <w:p w:rsidR="00A32EB7" w:rsidRPr="00675DAA" w:rsidRDefault="00A32EB7" w:rsidP="0043437F">
            <w:pPr>
              <w:pStyle w:val="ListParagraph"/>
              <w:numPr>
                <w:ilvl w:val="0"/>
                <w:numId w:val="239"/>
              </w:numPr>
            </w:pPr>
            <w:commentRangeStart w:id="145"/>
            <w:r>
              <w:t>&lt;pbx: here&gt;</w:t>
            </w:r>
            <w:commentRangeEnd w:id="145"/>
            <w:r>
              <w:rPr>
                <w:rStyle w:val="CommentReference"/>
              </w:rPr>
              <w:commentReference w:id="145"/>
            </w:r>
          </w:p>
        </w:tc>
      </w:tr>
    </w:tbl>
    <w:p w:rsidR="002411EC" w:rsidRDefault="002411EC"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2411EC" w:rsidRPr="00675DAA" w:rsidTr="00122FE2">
        <w:trPr>
          <w:cantSplit/>
          <w:trHeight w:val="580"/>
          <w:tblHeader/>
        </w:trPr>
        <w:tc>
          <w:tcPr>
            <w:tcW w:w="2358" w:type="dxa"/>
            <w:shd w:val="clear" w:color="auto" w:fill="808080"/>
          </w:tcPr>
          <w:p w:rsidR="002411EC" w:rsidRPr="00F53457" w:rsidRDefault="002411EC" w:rsidP="0080029F">
            <w:r w:rsidRPr="00675DAA">
              <w:t>Element</w:t>
            </w:r>
          </w:p>
        </w:tc>
        <w:tc>
          <w:tcPr>
            <w:tcW w:w="1260" w:type="dxa"/>
            <w:shd w:val="clear" w:color="auto" w:fill="808080"/>
          </w:tcPr>
          <w:p w:rsidR="002411EC" w:rsidRPr="00675DAA" w:rsidRDefault="002411EC" w:rsidP="0080029F">
            <w:r w:rsidRPr="00675DAA">
              <w:t>Attribute</w:t>
            </w:r>
          </w:p>
        </w:tc>
        <w:tc>
          <w:tcPr>
            <w:tcW w:w="1260" w:type="dxa"/>
            <w:shd w:val="clear" w:color="auto" w:fill="808080"/>
          </w:tcPr>
          <w:p w:rsidR="002411EC" w:rsidRPr="00F53457" w:rsidRDefault="002411EC" w:rsidP="0080029F">
            <w:r w:rsidRPr="00675DAA">
              <w:t>Cardinality</w:t>
            </w:r>
          </w:p>
        </w:tc>
        <w:tc>
          <w:tcPr>
            <w:tcW w:w="1350" w:type="dxa"/>
            <w:shd w:val="clear" w:color="auto" w:fill="808080"/>
          </w:tcPr>
          <w:p w:rsidR="002411EC" w:rsidRPr="00675DAA" w:rsidRDefault="002411EC" w:rsidP="0080029F">
            <w:r w:rsidRPr="00675DAA">
              <w:t>Value(s) Allowed</w:t>
            </w:r>
          </w:p>
          <w:p w:rsidR="002411EC" w:rsidRPr="00675DAA" w:rsidRDefault="002411EC" w:rsidP="0080029F">
            <w:r w:rsidRPr="00675DAA">
              <w:t>Examples</w:t>
            </w:r>
          </w:p>
        </w:tc>
        <w:tc>
          <w:tcPr>
            <w:tcW w:w="3330" w:type="dxa"/>
            <w:shd w:val="clear" w:color="auto" w:fill="808080"/>
          </w:tcPr>
          <w:p w:rsidR="002411EC" w:rsidRPr="00675DAA" w:rsidRDefault="002411EC" w:rsidP="0080029F">
            <w:r w:rsidRPr="00675DAA">
              <w:t>Description</w:t>
            </w:r>
          </w:p>
          <w:p w:rsidR="002411EC" w:rsidRPr="00675DAA" w:rsidRDefault="002411EC" w:rsidP="0080029F">
            <w:r w:rsidRPr="00675DAA">
              <w:t>Instructions</w:t>
            </w:r>
          </w:p>
        </w:tc>
      </w:tr>
      <w:tr w:rsidR="002411EC" w:rsidRPr="00675DAA" w:rsidTr="00122FE2">
        <w:trPr>
          <w:cantSplit/>
        </w:trPr>
        <w:tc>
          <w:tcPr>
            <w:tcW w:w="2358" w:type="dxa"/>
          </w:tcPr>
          <w:p w:rsidR="002411EC" w:rsidRPr="00675DAA" w:rsidRDefault="002411EC" w:rsidP="0080029F">
            <w:r w:rsidRPr="00603F85">
              <w:t>asEquivalentEntity</w:t>
            </w:r>
          </w:p>
        </w:tc>
        <w:tc>
          <w:tcPr>
            <w:tcW w:w="1260" w:type="dxa"/>
            <w:shd w:val="clear" w:color="auto" w:fill="D9D9D9"/>
          </w:tcPr>
          <w:p w:rsidR="002411EC" w:rsidRPr="00675DAA" w:rsidRDefault="002411EC" w:rsidP="0080029F">
            <w:r w:rsidRPr="00675DAA">
              <w:t>N/A</w:t>
            </w:r>
          </w:p>
        </w:tc>
        <w:tc>
          <w:tcPr>
            <w:tcW w:w="1260" w:type="dxa"/>
            <w:shd w:val="clear" w:color="auto" w:fill="D9D9D9"/>
          </w:tcPr>
          <w:p w:rsidR="002411EC" w:rsidRPr="00675DAA" w:rsidRDefault="002411EC" w:rsidP="0080029F">
            <w:r w:rsidRPr="00675DAA">
              <w:t>1:1</w:t>
            </w:r>
          </w:p>
        </w:tc>
        <w:tc>
          <w:tcPr>
            <w:tcW w:w="1350" w:type="dxa"/>
            <w:shd w:val="clear" w:color="auto" w:fill="D9D9D9"/>
          </w:tcPr>
          <w:p w:rsidR="002411EC" w:rsidRPr="00675DAA" w:rsidRDefault="002411EC" w:rsidP="0080029F"/>
        </w:tc>
        <w:tc>
          <w:tcPr>
            <w:tcW w:w="3330" w:type="dxa"/>
            <w:shd w:val="clear" w:color="auto" w:fill="D9D9D9"/>
          </w:tcPr>
          <w:p w:rsidR="002411EC" w:rsidRPr="00675DAA" w:rsidRDefault="002411EC" w:rsidP="0080029F"/>
        </w:tc>
      </w:tr>
      <w:tr w:rsidR="002411EC" w:rsidRPr="00675DAA" w:rsidTr="00122FE2">
        <w:trPr>
          <w:cantSplit/>
        </w:trPr>
        <w:tc>
          <w:tcPr>
            <w:tcW w:w="2358" w:type="dxa"/>
            <w:shd w:val="clear" w:color="auto" w:fill="808080"/>
          </w:tcPr>
          <w:p w:rsidR="002411EC" w:rsidRPr="00675DAA" w:rsidRDefault="002411EC" w:rsidP="0080029F">
            <w:r w:rsidRPr="00675DAA">
              <w:lastRenderedPageBreak/>
              <w:t>Conformance</w:t>
            </w:r>
          </w:p>
        </w:tc>
        <w:tc>
          <w:tcPr>
            <w:tcW w:w="7200" w:type="dxa"/>
            <w:gridSpan w:val="4"/>
          </w:tcPr>
          <w:p w:rsidR="002411EC" w:rsidRDefault="002411EC" w:rsidP="0043437F">
            <w:pPr>
              <w:pStyle w:val="ListParagraph"/>
              <w:numPr>
                <w:ilvl w:val="0"/>
                <w:numId w:val="237"/>
              </w:numPr>
            </w:pPr>
            <w:commentRangeStart w:id="146"/>
            <w:r>
              <w:t xml:space="preserve">There is a </w:t>
            </w:r>
            <w:r w:rsidRPr="00603F85">
              <w:t>asEquivalentEntity</w:t>
            </w:r>
            <w:r>
              <w:t xml:space="preserve"> element</w:t>
            </w:r>
          </w:p>
          <w:p w:rsidR="002411EC" w:rsidRPr="00AA6F63" w:rsidRDefault="002411EC" w:rsidP="0043437F">
            <w:pPr>
              <w:pStyle w:val="ListParagraph"/>
              <w:numPr>
                <w:ilvl w:val="0"/>
                <w:numId w:val="237"/>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AA6F63">
              <w:rPr>
                <w:highlight w:val="white"/>
              </w:rPr>
              <w:t>element has not been defined.</w:t>
            </w:r>
          </w:p>
          <w:p w:rsidR="002411EC" w:rsidRPr="00AA6F63" w:rsidRDefault="002411EC" w:rsidP="0043437F">
            <w:pPr>
              <w:pStyle w:val="ListParagraph"/>
              <w:numPr>
                <w:ilvl w:val="0"/>
                <w:numId w:val="237"/>
              </w:numPr>
              <w:rPr>
                <w:highlight w:val="white"/>
              </w:rPr>
            </w:pPr>
            <w:r>
              <w:rPr>
                <w:highlight w:val="white"/>
              </w:rPr>
              <w:t xml:space="preserve">SPL Rule 4 </w:t>
            </w:r>
            <w:r w:rsidRPr="00D00628">
              <w:rPr>
                <w:highlight w:val="white"/>
              </w:rPr>
              <w:t xml:space="preserve">identifies that more than one </w:t>
            </w:r>
            <w:r w:rsidRPr="00AA6F63">
              <w:rPr>
                <w:highlight w:val="white"/>
              </w:rPr>
              <w:t>element is defined.</w:t>
            </w:r>
          </w:p>
          <w:p w:rsidR="002411EC" w:rsidRPr="006841F8" w:rsidRDefault="002411EC" w:rsidP="0080029F">
            <w:pPr>
              <w:pStyle w:val="ListParagraph"/>
            </w:pPr>
          </w:p>
          <w:p w:rsidR="002411EC" w:rsidRDefault="002411EC" w:rsidP="0043437F">
            <w:pPr>
              <w:pStyle w:val="ListParagraph"/>
              <w:numPr>
                <w:ilvl w:val="0"/>
                <w:numId w:val="237"/>
              </w:numPr>
            </w:pPr>
            <w:r>
              <w:t xml:space="preserve">The </w:t>
            </w:r>
            <w:r w:rsidRPr="00603F85">
              <w:t>asEquivalentEntity@</w:t>
            </w:r>
            <w:r>
              <w:t>classCode value is EQUIV.</w:t>
            </w:r>
          </w:p>
          <w:p w:rsidR="002411EC" w:rsidRDefault="002411EC" w:rsidP="0043437F">
            <w:pPr>
              <w:pStyle w:val="ListParagraph"/>
              <w:numPr>
                <w:ilvl w:val="0"/>
                <w:numId w:val="237"/>
              </w:numPr>
            </w:pPr>
            <w:r>
              <w:t>The code@codeSystem val</w:t>
            </w:r>
            <w:r w:rsidR="00881240">
              <w:t>ue is 2.16.840.1.113883.2.20.6.???</w:t>
            </w:r>
          </w:p>
          <w:p w:rsidR="002411EC" w:rsidRPr="00603F85" w:rsidRDefault="002411EC" w:rsidP="0043437F">
            <w:pPr>
              <w:pStyle w:val="ListParagraph"/>
              <w:numPr>
                <w:ilvl w:val="0"/>
                <w:numId w:val="237"/>
              </w:numPr>
            </w:pPr>
            <w:r>
              <w:t>There is a code@code value</w:t>
            </w:r>
          </w:p>
          <w:p w:rsidR="002411EC" w:rsidRDefault="002411EC" w:rsidP="0043437F">
            <w:pPr>
              <w:pStyle w:val="ListParagraph"/>
              <w:numPr>
                <w:ilvl w:val="0"/>
                <w:numId w:val="237"/>
              </w:numPr>
            </w:pPr>
            <w:r>
              <w:t>The defining material kind code matches an Item Code in an SPL file with a different set id</w:t>
            </w:r>
          </w:p>
          <w:p w:rsidR="002411EC" w:rsidRDefault="002411EC" w:rsidP="0043437F">
            <w:pPr>
              <w:pStyle w:val="ListParagraph"/>
              <w:numPr>
                <w:ilvl w:val="0"/>
                <w:numId w:val="237"/>
              </w:numPr>
            </w:pPr>
            <w:r>
              <w:t xml:space="preserve">The equivalent Item Code is not the same as the Item Code for the product </w:t>
            </w:r>
          </w:p>
          <w:p w:rsidR="002411EC" w:rsidRDefault="002411EC" w:rsidP="0043437F">
            <w:pPr>
              <w:pStyle w:val="ListParagraph"/>
              <w:numPr>
                <w:ilvl w:val="0"/>
                <w:numId w:val="237"/>
              </w:numPr>
            </w:pPr>
            <w:r>
              <w:t xml:space="preserve">The equivalent Item Code is not the same as the Item Code for </w:t>
            </w:r>
            <w:proofErr w:type="gramStart"/>
            <w:r>
              <w:t>another equivalence</w:t>
            </w:r>
            <w:proofErr w:type="gramEnd"/>
            <w:r>
              <w:t xml:space="preserve"> stated for this product. </w:t>
            </w:r>
          </w:p>
          <w:p w:rsidR="002411EC" w:rsidRDefault="002411EC" w:rsidP="0043437F">
            <w:pPr>
              <w:pStyle w:val="ListParagraph"/>
              <w:numPr>
                <w:ilvl w:val="0"/>
                <w:numId w:val="237"/>
              </w:numPr>
            </w:pPr>
            <w:r>
              <w:t>There is only one product source per product.</w:t>
            </w:r>
            <w:commentRangeEnd w:id="146"/>
            <w:r w:rsidR="003F2902">
              <w:rPr>
                <w:rStyle w:val="CommentReference"/>
              </w:rPr>
              <w:commentReference w:id="146"/>
            </w:r>
          </w:p>
          <w:p w:rsidR="002411EC" w:rsidRDefault="002411EC" w:rsidP="00A03E08">
            <w:pPr>
              <w:pStyle w:val="ListParagraph"/>
              <w:ind w:left="360"/>
            </w:pPr>
          </w:p>
          <w:p w:rsidR="00A03E08" w:rsidRPr="002B4746" w:rsidRDefault="00A03E08" w:rsidP="00A03E08">
            <w:pPr>
              <w:pStyle w:val="ListParagraph"/>
              <w:numPr>
                <w:ilvl w:val="0"/>
                <w:numId w:val="14"/>
              </w:numPr>
            </w:pPr>
            <w:commentRangeStart w:id="147"/>
            <w:r w:rsidRPr="002B4746">
              <w:t xml:space="preserve">As equivalent entity class code, code and code system are as above </w:t>
            </w:r>
          </w:p>
          <w:p w:rsidR="00A03E08" w:rsidRDefault="00A03E08" w:rsidP="00A03E08">
            <w:pPr>
              <w:pStyle w:val="ListParagraph"/>
              <w:numPr>
                <w:ilvl w:val="0"/>
                <w:numId w:val="14"/>
              </w:numPr>
            </w:pPr>
            <w:r w:rsidRPr="003C5E15">
              <w:t>If there is a classCode, it is “EQUIV”.</w:t>
            </w:r>
          </w:p>
          <w:p w:rsidR="00A03E08" w:rsidRDefault="00A03E08" w:rsidP="00A03E08">
            <w:pPr>
              <w:pStyle w:val="ListParagraph"/>
              <w:numPr>
                <w:ilvl w:val="1"/>
                <w:numId w:val="14"/>
              </w:numPr>
            </w:pPr>
            <w:r w:rsidRPr="003C5E15">
              <w:t>Defining material kind code matches a product/item code in a SPL file with a different set id</w:t>
            </w:r>
            <w:r>
              <w:t>.</w:t>
            </w:r>
          </w:p>
          <w:p w:rsidR="00A03E08" w:rsidRPr="005D3E97" w:rsidRDefault="00A03E08" w:rsidP="00A03E08">
            <w:pPr>
              <w:pStyle w:val="ListParagraph"/>
              <w:numPr>
                <w:ilvl w:val="1"/>
                <w:numId w:val="14"/>
              </w:numPr>
            </w:pPr>
            <w:r>
              <w:t>P</w:t>
            </w:r>
            <w:r w:rsidRPr="003C5E15">
              <w:t>roduct/item code for the source is not the same as the product/item code for the product</w:t>
            </w:r>
            <w:r>
              <w:t>.</w:t>
            </w:r>
            <w:commentRangeEnd w:id="147"/>
            <w:r>
              <w:rPr>
                <w:rStyle w:val="CommentReference"/>
              </w:rPr>
              <w:commentReference w:id="147"/>
            </w:r>
          </w:p>
          <w:p w:rsidR="00A03E08" w:rsidRPr="00826011" w:rsidRDefault="00A03E08" w:rsidP="00A03E08">
            <w:pPr>
              <w:pStyle w:val="ListParagraph"/>
              <w:ind w:left="360"/>
            </w:pPr>
          </w:p>
        </w:tc>
      </w:tr>
    </w:tbl>
    <w:p w:rsidR="002411EC" w:rsidRDefault="002411EC" w:rsidP="0080029F">
      <w:pPr>
        <w:pStyle w:val="ListParagraph"/>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CC55B8" w:rsidRPr="00675DAA" w:rsidTr="00122FE2">
        <w:trPr>
          <w:cantSplit/>
          <w:trHeight w:val="580"/>
          <w:tblHeader/>
        </w:trPr>
        <w:tc>
          <w:tcPr>
            <w:tcW w:w="2358" w:type="dxa"/>
            <w:shd w:val="clear" w:color="auto" w:fill="808080"/>
          </w:tcPr>
          <w:p w:rsidR="00CC55B8" w:rsidRPr="00F53457" w:rsidRDefault="00CC55B8" w:rsidP="0080029F">
            <w:r w:rsidRPr="00675DAA">
              <w:t>Element</w:t>
            </w:r>
          </w:p>
        </w:tc>
        <w:tc>
          <w:tcPr>
            <w:tcW w:w="1260" w:type="dxa"/>
            <w:shd w:val="clear" w:color="auto" w:fill="808080"/>
          </w:tcPr>
          <w:p w:rsidR="00CC55B8" w:rsidRPr="00675DAA" w:rsidRDefault="00CC55B8" w:rsidP="0080029F">
            <w:r w:rsidRPr="00675DAA">
              <w:t>Attribute</w:t>
            </w:r>
          </w:p>
        </w:tc>
        <w:tc>
          <w:tcPr>
            <w:tcW w:w="1260" w:type="dxa"/>
            <w:shd w:val="clear" w:color="auto" w:fill="808080"/>
          </w:tcPr>
          <w:p w:rsidR="00CC55B8" w:rsidRPr="00F53457" w:rsidRDefault="00CC55B8" w:rsidP="0080029F">
            <w:r w:rsidRPr="00675DAA">
              <w:t>Cardinality</w:t>
            </w:r>
          </w:p>
        </w:tc>
        <w:tc>
          <w:tcPr>
            <w:tcW w:w="1350" w:type="dxa"/>
            <w:shd w:val="clear" w:color="auto" w:fill="808080"/>
          </w:tcPr>
          <w:p w:rsidR="00CC55B8" w:rsidRPr="00675DAA" w:rsidRDefault="00CC55B8" w:rsidP="0080029F">
            <w:r w:rsidRPr="00675DAA">
              <w:t>Value(s) Allowed</w:t>
            </w:r>
          </w:p>
          <w:p w:rsidR="00CC55B8" w:rsidRPr="00675DAA" w:rsidRDefault="00CC55B8" w:rsidP="0080029F">
            <w:r w:rsidRPr="00675DAA">
              <w:t>Examples</w:t>
            </w:r>
          </w:p>
        </w:tc>
        <w:tc>
          <w:tcPr>
            <w:tcW w:w="3330" w:type="dxa"/>
            <w:shd w:val="clear" w:color="auto" w:fill="808080"/>
          </w:tcPr>
          <w:p w:rsidR="00CC55B8" w:rsidRPr="00675DAA" w:rsidRDefault="00CC55B8" w:rsidP="0080029F">
            <w:r w:rsidRPr="00675DAA">
              <w:t>Description</w:t>
            </w:r>
          </w:p>
          <w:p w:rsidR="00CC55B8" w:rsidRPr="00675DAA" w:rsidRDefault="00CC55B8" w:rsidP="0080029F">
            <w:r w:rsidRPr="00675DAA">
              <w:t>Instructions</w:t>
            </w:r>
          </w:p>
        </w:tc>
      </w:tr>
      <w:tr w:rsidR="00CC55B8" w:rsidRPr="00675DAA" w:rsidTr="00122FE2">
        <w:trPr>
          <w:cantSplit/>
        </w:trPr>
        <w:tc>
          <w:tcPr>
            <w:tcW w:w="2358" w:type="dxa"/>
          </w:tcPr>
          <w:p w:rsidR="00CC55B8" w:rsidRPr="00675DAA" w:rsidRDefault="00B265CF" w:rsidP="00B265CF">
            <w:r>
              <w:t>p</w:t>
            </w:r>
            <w:r w:rsidR="00CC55B8">
              <w:t>art</w:t>
            </w:r>
          </w:p>
        </w:tc>
        <w:tc>
          <w:tcPr>
            <w:tcW w:w="1260" w:type="dxa"/>
            <w:shd w:val="clear" w:color="auto" w:fill="D9D9D9"/>
          </w:tcPr>
          <w:p w:rsidR="00CC55B8" w:rsidRPr="00675DAA" w:rsidRDefault="00CC55B8" w:rsidP="0080029F">
            <w:r w:rsidRPr="00675DAA">
              <w:t>N/A</w:t>
            </w:r>
          </w:p>
        </w:tc>
        <w:tc>
          <w:tcPr>
            <w:tcW w:w="1260" w:type="dxa"/>
            <w:shd w:val="clear" w:color="auto" w:fill="D9D9D9"/>
          </w:tcPr>
          <w:p w:rsidR="00CC55B8" w:rsidRPr="00675DAA" w:rsidRDefault="00CC55B8" w:rsidP="0080029F">
            <w:r w:rsidRPr="00675DAA">
              <w:t>1:1</w:t>
            </w:r>
          </w:p>
        </w:tc>
        <w:tc>
          <w:tcPr>
            <w:tcW w:w="1350" w:type="dxa"/>
            <w:shd w:val="clear" w:color="auto" w:fill="D9D9D9"/>
          </w:tcPr>
          <w:p w:rsidR="00CC55B8" w:rsidRPr="00675DAA" w:rsidRDefault="00CC55B8" w:rsidP="0080029F"/>
        </w:tc>
        <w:tc>
          <w:tcPr>
            <w:tcW w:w="3330" w:type="dxa"/>
            <w:shd w:val="clear" w:color="auto" w:fill="D9D9D9"/>
          </w:tcPr>
          <w:p w:rsidR="00CC55B8" w:rsidRPr="00675DAA" w:rsidRDefault="00CC55B8" w:rsidP="0080029F"/>
        </w:tc>
      </w:tr>
      <w:tr w:rsidR="00CC55B8" w:rsidRPr="00675DAA" w:rsidTr="00122FE2">
        <w:trPr>
          <w:cantSplit/>
        </w:trPr>
        <w:tc>
          <w:tcPr>
            <w:tcW w:w="2358" w:type="dxa"/>
            <w:shd w:val="clear" w:color="auto" w:fill="808080"/>
          </w:tcPr>
          <w:p w:rsidR="00CC55B8" w:rsidRPr="00675DAA" w:rsidRDefault="00CC55B8" w:rsidP="0080029F">
            <w:r w:rsidRPr="00675DAA">
              <w:t>Conformance</w:t>
            </w:r>
          </w:p>
        </w:tc>
        <w:tc>
          <w:tcPr>
            <w:tcW w:w="7200" w:type="dxa"/>
            <w:gridSpan w:val="4"/>
          </w:tcPr>
          <w:p w:rsidR="00CC55B8" w:rsidRPr="00915A7E" w:rsidRDefault="00CC55B8" w:rsidP="0080029F">
            <w:pPr>
              <w:pStyle w:val="ListParagraph"/>
              <w:numPr>
                <w:ilvl w:val="0"/>
                <w:numId w:val="10"/>
              </w:numPr>
            </w:pPr>
            <w:commentRangeStart w:id="148"/>
            <w:r w:rsidRPr="00915A7E">
              <w:t>If the product form code is ‘C47916’ (</w:t>
            </w:r>
            <w:r w:rsidR="00D200C5">
              <w:t>Kit</w:t>
            </w:r>
            <w:r w:rsidRPr="00915A7E">
              <w:t xml:space="preserve">), then there is one or more parts </w:t>
            </w:r>
          </w:p>
          <w:p w:rsidR="00CC55B8" w:rsidRPr="00915A7E" w:rsidRDefault="00CC55B8" w:rsidP="0080029F">
            <w:pPr>
              <w:pStyle w:val="ListParagraph"/>
              <w:numPr>
                <w:ilvl w:val="0"/>
                <w:numId w:val="10"/>
              </w:numPr>
            </w:pPr>
            <w:r w:rsidRPr="00915A7E">
              <w:t xml:space="preserve">Each part has an overall quantity </w:t>
            </w:r>
          </w:p>
          <w:p w:rsidR="00CC55B8" w:rsidRPr="00915A7E" w:rsidRDefault="00CC55B8" w:rsidP="0080029F">
            <w:pPr>
              <w:pStyle w:val="ListParagraph"/>
              <w:numPr>
                <w:ilvl w:val="0"/>
                <w:numId w:val="10"/>
              </w:numPr>
            </w:pPr>
            <w:r w:rsidRPr="00915A7E">
              <w:t xml:space="preserve">If there is an “as content” (package information) data element in the part, then the numerator unit is the same as the numerator unit for the “as content” data element </w:t>
            </w:r>
          </w:p>
          <w:p w:rsidR="00CC55B8" w:rsidRPr="00915A7E" w:rsidRDefault="00CC55B8" w:rsidP="0080029F">
            <w:pPr>
              <w:pStyle w:val="ListParagraph"/>
              <w:numPr>
                <w:ilvl w:val="0"/>
                <w:numId w:val="10"/>
              </w:numPr>
            </w:pPr>
            <w:r w:rsidRPr="00915A7E">
              <w:t xml:space="preserve">If there is no “as content” (package information) data element in the part, then the numerator unit is 1 </w:t>
            </w:r>
          </w:p>
          <w:p w:rsidR="00CC55B8" w:rsidRPr="00915A7E" w:rsidRDefault="00CC55B8" w:rsidP="0080029F">
            <w:pPr>
              <w:pStyle w:val="ListParagraph"/>
              <w:numPr>
                <w:ilvl w:val="0"/>
                <w:numId w:val="10"/>
              </w:numPr>
            </w:pPr>
            <w:r w:rsidRPr="00915A7E">
              <w:t xml:space="preserve">If there is a code, then the general rules for product code apply (see </w:t>
            </w:r>
            <w:r>
              <w:t>Para 4.10.4.6 bullet #2).</w:t>
            </w:r>
          </w:p>
          <w:p w:rsidR="00CC55B8" w:rsidRPr="00915A7E" w:rsidRDefault="00CC55B8" w:rsidP="0080029F">
            <w:pPr>
              <w:pStyle w:val="ListParagraph"/>
              <w:numPr>
                <w:ilvl w:val="0"/>
                <w:numId w:val="10"/>
              </w:numPr>
            </w:pPr>
            <w:r w:rsidRPr="00915A7E">
              <w:t xml:space="preserve">There is a name </w:t>
            </w:r>
          </w:p>
          <w:p w:rsidR="00CC55B8" w:rsidRPr="00915A7E" w:rsidRDefault="00CC55B8" w:rsidP="0080029F">
            <w:pPr>
              <w:pStyle w:val="ListParagraph"/>
              <w:numPr>
                <w:ilvl w:val="0"/>
                <w:numId w:val="10"/>
              </w:numPr>
              <w:rPr>
                <w:rFonts w:ascii="Courier New" w:hAnsi="Courier New" w:cs="Courier New"/>
                <w:sz w:val="18"/>
                <w:szCs w:val="18"/>
              </w:rPr>
            </w:pPr>
            <w:r w:rsidRPr="00915A7E">
              <w:t>Procedures for source, ingredients, characteristics and packaging are the same as for products without parts</w:t>
            </w:r>
            <w:commentRangeEnd w:id="148"/>
            <w:r w:rsidR="003F2902">
              <w:rPr>
                <w:rStyle w:val="CommentReference"/>
              </w:rPr>
              <w:commentReference w:id="148"/>
            </w:r>
          </w:p>
          <w:p w:rsidR="00CC55B8" w:rsidRPr="00675DAA" w:rsidRDefault="00CC55B8" w:rsidP="0080029F"/>
        </w:tc>
      </w:tr>
    </w:tbl>
    <w:p w:rsidR="00CC55B8" w:rsidRDefault="00CC55B8" w:rsidP="0080029F"/>
    <w:p w:rsidR="002A7033" w:rsidRDefault="002A7033"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2A7033" w:rsidRPr="00675DAA" w:rsidTr="009E6EB4">
        <w:trPr>
          <w:cantSplit/>
          <w:trHeight w:val="580"/>
          <w:tblHeader/>
        </w:trPr>
        <w:tc>
          <w:tcPr>
            <w:tcW w:w="2358" w:type="dxa"/>
            <w:shd w:val="clear" w:color="auto" w:fill="808080"/>
          </w:tcPr>
          <w:p w:rsidR="002A7033" w:rsidRPr="00F53457" w:rsidRDefault="002A7033" w:rsidP="009E6EB4">
            <w:r w:rsidRPr="00675DAA">
              <w:lastRenderedPageBreak/>
              <w:t>Element</w:t>
            </w:r>
          </w:p>
        </w:tc>
        <w:tc>
          <w:tcPr>
            <w:tcW w:w="1260" w:type="dxa"/>
            <w:shd w:val="clear" w:color="auto" w:fill="808080"/>
          </w:tcPr>
          <w:p w:rsidR="002A7033" w:rsidRPr="00675DAA" w:rsidRDefault="002A7033" w:rsidP="009E6EB4">
            <w:r w:rsidRPr="00675DAA">
              <w:t>Attribute</w:t>
            </w:r>
          </w:p>
        </w:tc>
        <w:tc>
          <w:tcPr>
            <w:tcW w:w="1260" w:type="dxa"/>
            <w:shd w:val="clear" w:color="auto" w:fill="808080"/>
          </w:tcPr>
          <w:p w:rsidR="002A7033" w:rsidRPr="00F53457" w:rsidRDefault="002A7033" w:rsidP="009E6EB4">
            <w:r w:rsidRPr="00675DAA">
              <w:t>Cardinality</w:t>
            </w:r>
          </w:p>
        </w:tc>
        <w:tc>
          <w:tcPr>
            <w:tcW w:w="1350" w:type="dxa"/>
            <w:shd w:val="clear" w:color="auto" w:fill="808080"/>
          </w:tcPr>
          <w:p w:rsidR="002A7033" w:rsidRPr="00675DAA" w:rsidRDefault="002A7033" w:rsidP="009E6EB4">
            <w:r w:rsidRPr="00675DAA">
              <w:t>Value(s) Allowed</w:t>
            </w:r>
          </w:p>
          <w:p w:rsidR="002A7033" w:rsidRPr="00675DAA" w:rsidRDefault="002A7033" w:rsidP="009E6EB4">
            <w:r w:rsidRPr="00675DAA">
              <w:t>Examples</w:t>
            </w:r>
          </w:p>
        </w:tc>
        <w:tc>
          <w:tcPr>
            <w:tcW w:w="3330" w:type="dxa"/>
            <w:shd w:val="clear" w:color="auto" w:fill="808080"/>
          </w:tcPr>
          <w:p w:rsidR="002A7033" w:rsidRPr="00675DAA" w:rsidRDefault="002A7033" w:rsidP="009E6EB4">
            <w:r w:rsidRPr="00675DAA">
              <w:t>Description</w:t>
            </w:r>
          </w:p>
          <w:p w:rsidR="002A7033" w:rsidRPr="00675DAA" w:rsidRDefault="002A7033" w:rsidP="009E6EB4">
            <w:r w:rsidRPr="00675DAA">
              <w:t>Instructions</w:t>
            </w:r>
          </w:p>
        </w:tc>
      </w:tr>
      <w:tr w:rsidR="002A7033" w:rsidRPr="00675DAA" w:rsidTr="009E6EB4">
        <w:trPr>
          <w:cantSplit/>
        </w:trPr>
        <w:tc>
          <w:tcPr>
            <w:tcW w:w="2358" w:type="dxa"/>
          </w:tcPr>
          <w:p w:rsidR="002A7033" w:rsidRPr="00675DAA" w:rsidRDefault="006D4B01" w:rsidP="009E6EB4">
            <w:r w:rsidRPr="002A7033">
              <w:t>consumedIn</w:t>
            </w:r>
          </w:p>
        </w:tc>
        <w:tc>
          <w:tcPr>
            <w:tcW w:w="1260" w:type="dxa"/>
            <w:shd w:val="clear" w:color="auto" w:fill="D9D9D9"/>
          </w:tcPr>
          <w:p w:rsidR="002A7033" w:rsidRPr="00675DAA" w:rsidRDefault="002A7033" w:rsidP="009E6EB4">
            <w:r w:rsidRPr="00675DAA">
              <w:t>N/A</w:t>
            </w:r>
          </w:p>
        </w:tc>
        <w:tc>
          <w:tcPr>
            <w:tcW w:w="1260" w:type="dxa"/>
            <w:shd w:val="clear" w:color="auto" w:fill="D9D9D9"/>
          </w:tcPr>
          <w:p w:rsidR="002A7033" w:rsidRPr="00675DAA" w:rsidRDefault="002A7033" w:rsidP="009E6EB4">
            <w:r w:rsidRPr="00675DAA">
              <w:t>1:1</w:t>
            </w:r>
          </w:p>
        </w:tc>
        <w:tc>
          <w:tcPr>
            <w:tcW w:w="1350" w:type="dxa"/>
            <w:shd w:val="clear" w:color="auto" w:fill="D9D9D9"/>
          </w:tcPr>
          <w:p w:rsidR="002A7033" w:rsidRPr="00675DAA" w:rsidRDefault="002A7033" w:rsidP="009E6EB4"/>
        </w:tc>
        <w:tc>
          <w:tcPr>
            <w:tcW w:w="3330" w:type="dxa"/>
            <w:shd w:val="clear" w:color="auto" w:fill="D9D9D9"/>
          </w:tcPr>
          <w:p w:rsidR="002A7033" w:rsidRPr="00675DAA" w:rsidRDefault="002A7033" w:rsidP="009E6EB4"/>
        </w:tc>
      </w:tr>
      <w:tr w:rsidR="002A7033" w:rsidRPr="00675DAA" w:rsidTr="009E6EB4">
        <w:trPr>
          <w:cantSplit/>
        </w:trPr>
        <w:tc>
          <w:tcPr>
            <w:tcW w:w="2358" w:type="dxa"/>
            <w:shd w:val="clear" w:color="auto" w:fill="808080"/>
          </w:tcPr>
          <w:p w:rsidR="002A7033" w:rsidRPr="00675DAA" w:rsidRDefault="002A7033" w:rsidP="009E6EB4">
            <w:r w:rsidRPr="00675DAA">
              <w:t>Conformance</w:t>
            </w:r>
          </w:p>
        </w:tc>
        <w:tc>
          <w:tcPr>
            <w:tcW w:w="7200" w:type="dxa"/>
            <w:gridSpan w:val="4"/>
          </w:tcPr>
          <w:p w:rsidR="002A7033" w:rsidRDefault="006D4B01" w:rsidP="0043437F">
            <w:pPr>
              <w:pStyle w:val="Default"/>
              <w:numPr>
                <w:ilvl w:val="0"/>
                <w:numId w:val="21"/>
              </w:numPr>
              <w:rPr>
                <w:sz w:val="23"/>
                <w:szCs w:val="23"/>
              </w:rPr>
            </w:pPr>
            <w:commentRangeStart w:id="149"/>
            <w:r>
              <w:rPr>
                <w:sz w:val="23"/>
                <w:szCs w:val="23"/>
              </w:rPr>
              <w:t>???</w:t>
            </w:r>
            <w:commentRangeEnd w:id="149"/>
            <w:r>
              <w:rPr>
                <w:rStyle w:val="CommentReference"/>
              </w:rPr>
              <w:commentReference w:id="149"/>
            </w:r>
          </w:p>
          <w:p w:rsidR="002A7033" w:rsidRDefault="002A7033" w:rsidP="002A7033"/>
          <w:p w:rsidR="002A7033" w:rsidRPr="00675DAA" w:rsidRDefault="002A7033" w:rsidP="0043437F">
            <w:pPr>
              <w:pStyle w:val="ListParagraph"/>
              <w:numPr>
                <w:ilvl w:val="0"/>
                <w:numId w:val="261"/>
              </w:numPr>
            </w:pPr>
          </w:p>
        </w:tc>
      </w:tr>
    </w:tbl>
    <w:p w:rsidR="002A7033" w:rsidRDefault="002A7033"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2A7033" w:rsidRPr="00675DAA" w:rsidTr="009E6EB4">
        <w:trPr>
          <w:cantSplit/>
          <w:trHeight w:val="580"/>
          <w:tblHeader/>
        </w:trPr>
        <w:tc>
          <w:tcPr>
            <w:tcW w:w="2358" w:type="dxa"/>
            <w:shd w:val="clear" w:color="auto" w:fill="808080"/>
          </w:tcPr>
          <w:p w:rsidR="002A7033" w:rsidRPr="00F53457" w:rsidRDefault="002A7033" w:rsidP="009E6EB4">
            <w:r w:rsidRPr="00675DAA">
              <w:t>Element</w:t>
            </w:r>
          </w:p>
        </w:tc>
        <w:tc>
          <w:tcPr>
            <w:tcW w:w="1260" w:type="dxa"/>
            <w:shd w:val="clear" w:color="auto" w:fill="808080"/>
          </w:tcPr>
          <w:p w:rsidR="002A7033" w:rsidRPr="00675DAA" w:rsidRDefault="002A7033" w:rsidP="009E6EB4">
            <w:r w:rsidRPr="00675DAA">
              <w:t>Attribute</w:t>
            </w:r>
          </w:p>
        </w:tc>
        <w:tc>
          <w:tcPr>
            <w:tcW w:w="1260" w:type="dxa"/>
            <w:shd w:val="clear" w:color="auto" w:fill="808080"/>
          </w:tcPr>
          <w:p w:rsidR="002A7033" w:rsidRPr="00F53457" w:rsidRDefault="002A7033" w:rsidP="009E6EB4">
            <w:r w:rsidRPr="00675DAA">
              <w:t>Cardinality</w:t>
            </w:r>
          </w:p>
        </w:tc>
        <w:tc>
          <w:tcPr>
            <w:tcW w:w="1350" w:type="dxa"/>
            <w:shd w:val="clear" w:color="auto" w:fill="808080"/>
          </w:tcPr>
          <w:p w:rsidR="002A7033" w:rsidRPr="00675DAA" w:rsidRDefault="002A7033" w:rsidP="009E6EB4">
            <w:r w:rsidRPr="00675DAA">
              <w:t>Value(s) Allowed</w:t>
            </w:r>
          </w:p>
          <w:p w:rsidR="002A7033" w:rsidRPr="00675DAA" w:rsidRDefault="002A7033" w:rsidP="009E6EB4">
            <w:r w:rsidRPr="00675DAA">
              <w:t>Examples</w:t>
            </w:r>
          </w:p>
        </w:tc>
        <w:tc>
          <w:tcPr>
            <w:tcW w:w="3330" w:type="dxa"/>
            <w:shd w:val="clear" w:color="auto" w:fill="808080"/>
          </w:tcPr>
          <w:p w:rsidR="002A7033" w:rsidRPr="00675DAA" w:rsidRDefault="002A7033" w:rsidP="009E6EB4">
            <w:r w:rsidRPr="00675DAA">
              <w:t>Description</w:t>
            </w:r>
          </w:p>
          <w:p w:rsidR="002A7033" w:rsidRPr="00675DAA" w:rsidRDefault="002A7033" w:rsidP="009E6EB4">
            <w:r w:rsidRPr="00675DAA">
              <w:t>Instructions</w:t>
            </w:r>
          </w:p>
        </w:tc>
      </w:tr>
      <w:tr w:rsidR="002A7033" w:rsidRPr="00675DAA" w:rsidTr="009E6EB4">
        <w:trPr>
          <w:cantSplit/>
        </w:trPr>
        <w:tc>
          <w:tcPr>
            <w:tcW w:w="2358" w:type="dxa"/>
          </w:tcPr>
          <w:p w:rsidR="002A7033" w:rsidRPr="00675DAA" w:rsidRDefault="002A7033" w:rsidP="009E6EB4">
            <w:r w:rsidRPr="002A7033">
              <w:t>substanceAdministration</w:t>
            </w:r>
          </w:p>
        </w:tc>
        <w:tc>
          <w:tcPr>
            <w:tcW w:w="1260" w:type="dxa"/>
            <w:shd w:val="clear" w:color="auto" w:fill="D9D9D9"/>
          </w:tcPr>
          <w:p w:rsidR="002A7033" w:rsidRPr="00675DAA" w:rsidRDefault="002A7033" w:rsidP="009E6EB4">
            <w:r w:rsidRPr="00675DAA">
              <w:t>N/A</w:t>
            </w:r>
          </w:p>
        </w:tc>
        <w:tc>
          <w:tcPr>
            <w:tcW w:w="1260" w:type="dxa"/>
            <w:shd w:val="clear" w:color="auto" w:fill="D9D9D9"/>
          </w:tcPr>
          <w:p w:rsidR="002A7033" w:rsidRPr="00675DAA" w:rsidRDefault="002A7033" w:rsidP="009E6EB4">
            <w:r w:rsidRPr="00675DAA">
              <w:t>1:1</w:t>
            </w:r>
          </w:p>
        </w:tc>
        <w:tc>
          <w:tcPr>
            <w:tcW w:w="1350" w:type="dxa"/>
            <w:shd w:val="clear" w:color="auto" w:fill="D9D9D9"/>
          </w:tcPr>
          <w:p w:rsidR="002A7033" w:rsidRPr="00675DAA" w:rsidRDefault="002A7033" w:rsidP="009E6EB4"/>
        </w:tc>
        <w:tc>
          <w:tcPr>
            <w:tcW w:w="3330" w:type="dxa"/>
            <w:shd w:val="clear" w:color="auto" w:fill="D9D9D9"/>
          </w:tcPr>
          <w:p w:rsidR="002A7033" w:rsidRPr="00675DAA" w:rsidRDefault="002A7033" w:rsidP="009E6EB4"/>
        </w:tc>
      </w:tr>
      <w:tr w:rsidR="002A7033" w:rsidRPr="00675DAA" w:rsidTr="009E6EB4">
        <w:trPr>
          <w:cantSplit/>
        </w:trPr>
        <w:tc>
          <w:tcPr>
            <w:tcW w:w="2358" w:type="dxa"/>
            <w:shd w:val="clear" w:color="auto" w:fill="808080"/>
          </w:tcPr>
          <w:p w:rsidR="002A7033" w:rsidRPr="00675DAA" w:rsidRDefault="002A7033" w:rsidP="009E6EB4">
            <w:r w:rsidRPr="00675DAA">
              <w:t>Conformance</w:t>
            </w:r>
          </w:p>
        </w:tc>
        <w:tc>
          <w:tcPr>
            <w:tcW w:w="7200" w:type="dxa"/>
            <w:gridSpan w:val="4"/>
          </w:tcPr>
          <w:p w:rsidR="002A7033" w:rsidRDefault="002A7033" w:rsidP="0043437F">
            <w:pPr>
              <w:pStyle w:val="Default"/>
              <w:numPr>
                <w:ilvl w:val="0"/>
                <w:numId w:val="21"/>
              </w:numPr>
              <w:rPr>
                <w:sz w:val="23"/>
                <w:szCs w:val="23"/>
              </w:rPr>
            </w:pPr>
            <w:commentRangeStart w:id="150"/>
            <w:r>
              <w:rPr>
                <w:sz w:val="23"/>
                <w:szCs w:val="23"/>
              </w:rPr>
              <w:t xml:space="preserve">There is one or more “consumed in” (route of administration) substance administration with route code. </w:t>
            </w:r>
          </w:p>
          <w:p w:rsidR="002A7033" w:rsidRDefault="002A7033" w:rsidP="0043437F">
            <w:pPr>
              <w:pStyle w:val="Default"/>
              <w:numPr>
                <w:ilvl w:val="1"/>
                <w:numId w:val="21"/>
              </w:numPr>
              <w:rPr>
                <w:sz w:val="23"/>
                <w:szCs w:val="23"/>
              </w:rPr>
            </w:pPr>
            <w:r>
              <w:rPr>
                <w:sz w:val="23"/>
                <w:szCs w:val="23"/>
              </w:rPr>
              <w:t>Rule 4</w:t>
            </w:r>
          </w:p>
          <w:p w:rsidR="002A7033" w:rsidRPr="0068614D" w:rsidRDefault="002A7033" w:rsidP="0043437F">
            <w:pPr>
              <w:pStyle w:val="Default"/>
              <w:numPr>
                <w:ilvl w:val="0"/>
                <w:numId w:val="21"/>
              </w:numPr>
              <w:rPr>
                <w:sz w:val="23"/>
                <w:szCs w:val="23"/>
              </w:rPr>
            </w:pPr>
            <w:r w:rsidRPr="002319A0">
              <w:rPr>
                <w:rFonts w:ascii="Courier New" w:hAnsi="Courier New" w:cs="Courier New"/>
                <w:sz w:val="18"/>
                <w:szCs w:val="18"/>
              </w:rPr>
              <w:t>substanceAdministration</w:t>
            </w:r>
          </w:p>
          <w:p w:rsidR="002A7033" w:rsidRDefault="002A7033" w:rsidP="0043437F">
            <w:pPr>
              <w:pStyle w:val="Default"/>
              <w:numPr>
                <w:ilvl w:val="1"/>
                <w:numId w:val="21"/>
              </w:numPr>
              <w:rPr>
                <w:sz w:val="23"/>
                <w:szCs w:val="23"/>
              </w:rPr>
            </w:pPr>
            <w:r>
              <w:rPr>
                <w:rFonts w:ascii="Courier New" w:hAnsi="Courier New" w:cs="Courier New"/>
                <w:sz w:val="18"/>
                <w:szCs w:val="18"/>
              </w:rPr>
              <w:t>Rule 4 and 5</w:t>
            </w:r>
          </w:p>
          <w:p w:rsidR="002A7033" w:rsidRDefault="002A7033" w:rsidP="0043437F">
            <w:pPr>
              <w:pStyle w:val="Default"/>
              <w:numPr>
                <w:ilvl w:val="0"/>
                <w:numId w:val="21"/>
              </w:numPr>
              <w:rPr>
                <w:sz w:val="23"/>
                <w:szCs w:val="23"/>
              </w:rPr>
            </w:pPr>
            <w:r>
              <w:rPr>
                <w:sz w:val="23"/>
                <w:szCs w:val="23"/>
              </w:rPr>
              <w:t>The Route code system is 2.16.840.1.113883.2.20.6.7</w:t>
            </w:r>
          </w:p>
          <w:p w:rsidR="002A7033" w:rsidRDefault="002A7033" w:rsidP="0043437F">
            <w:pPr>
              <w:pStyle w:val="Default"/>
              <w:numPr>
                <w:ilvl w:val="1"/>
                <w:numId w:val="21"/>
              </w:numPr>
              <w:rPr>
                <w:sz w:val="23"/>
                <w:szCs w:val="23"/>
              </w:rPr>
            </w:pPr>
            <w:r>
              <w:rPr>
                <w:sz w:val="23"/>
                <w:szCs w:val="23"/>
              </w:rPr>
              <w:t>SPL Rule 2</w:t>
            </w:r>
          </w:p>
          <w:p w:rsidR="002A7033" w:rsidRDefault="002A7033" w:rsidP="0043437F">
            <w:pPr>
              <w:pStyle w:val="Default"/>
              <w:numPr>
                <w:ilvl w:val="0"/>
                <w:numId w:val="21"/>
              </w:numPr>
              <w:rPr>
                <w:sz w:val="23"/>
                <w:szCs w:val="23"/>
              </w:rPr>
            </w:pPr>
            <w:r>
              <w:rPr>
                <w:sz w:val="23"/>
                <w:szCs w:val="23"/>
              </w:rPr>
              <w:t>There is a code.</w:t>
            </w:r>
          </w:p>
          <w:p w:rsidR="002A7033" w:rsidRDefault="002A7033" w:rsidP="0043437F">
            <w:pPr>
              <w:pStyle w:val="Default"/>
              <w:numPr>
                <w:ilvl w:val="1"/>
                <w:numId w:val="21"/>
              </w:numPr>
              <w:rPr>
                <w:sz w:val="23"/>
                <w:szCs w:val="23"/>
              </w:rPr>
            </w:pPr>
          </w:p>
          <w:p w:rsidR="002A7033" w:rsidRDefault="002A7033" w:rsidP="0043437F">
            <w:pPr>
              <w:pStyle w:val="Default"/>
              <w:numPr>
                <w:ilvl w:val="0"/>
                <w:numId w:val="21"/>
              </w:numPr>
              <w:rPr>
                <w:sz w:val="23"/>
                <w:szCs w:val="23"/>
              </w:rPr>
            </w:pPr>
            <w:r>
              <w:rPr>
                <w:sz w:val="23"/>
                <w:szCs w:val="23"/>
              </w:rPr>
              <w:t>There is a display name.</w:t>
            </w:r>
          </w:p>
          <w:p w:rsidR="002A7033" w:rsidRDefault="002A7033" w:rsidP="0043437F">
            <w:pPr>
              <w:pStyle w:val="Default"/>
              <w:numPr>
                <w:ilvl w:val="0"/>
                <w:numId w:val="21"/>
              </w:numPr>
              <w:rPr>
                <w:sz w:val="23"/>
                <w:szCs w:val="23"/>
              </w:rPr>
            </w:pPr>
            <w:r>
              <w:rPr>
                <w:sz w:val="23"/>
                <w:szCs w:val="23"/>
              </w:rPr>
              <w:t>The display name matches the code.</w:t>
            </w:r>
          </w:p>
          <w:p w:rsidR="002A7033" w:rsidRDefault="002A7033" w:rsidP="0043437F">
            <w:pPr>
              <w:pStyle w:val="Default"/>
              <w:numPr>
                <w:ilvl w:val="0"/>
                <w:numId w:val="21"/>
              </w:numPr>
              <w:rPr>
                <w:sz w:val="23"/>
                <w:szCs w:val="23"/>
              </w:rPr>
            </w:pPr>
            <w:r>
              <w:rPr>
                <w:sz w:val="23"/>
                <w:szCs w:val="23"/>
              </w:rPr>
              <w:t xml:space="preserve">The display name is </w:t>
            </w:r>
            <w:r w:rsidRPr="00A125B3">
              <w:rPr>
                <w:sz w:val="23"/>
                <w:szCs w:val="23"/>
              </w:rPr>
              <w:t>based upon the document language.</w:t>
            </w:r>
            <w:commentRangeEnd w:id="150"/>
            <w:r>
              <w:rPr>
                <w:rStyle w:val="CommentReference"/>
              </w:rPr>
              <w:commentReference w:id="150"/>
            </w:r>
          </w:p>
          <w:p w:rsidR="002A7033" w:rsidRDefault="002A7033" w:rsidP="009E6EB4"/>
          <w:p w:rsidR="002A7033" w:rsidRPr="00675DAA" w:rsidRDefault="002A7033" w:rsidP="0043437F">
            <w:pPr>
              <w:pStyle w:val="ListParagraph"/>
              <w:numPr>
                <w:ilvl w:val="0"/>
                <w:numId w:val="261"/>
              </w:numPr>
            </w:pPr>
          </w:p>
        </w:tc>
      </w:tr>
    </w:tbl>
    <w:p w:rsidR="002A7033" w:rsidRDefault="002A7033" w:rsidP="0080029F"/>
    <w:p w:rsidR="002A7033" w:rsidRDefault="002A7033"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CC55B8" w:rsidRPr="00675DAA" w:rsidTr="00122FE2">
        <w:trPr>
          <w:cantSplit/>
          <w:trHeight w:val="580"/>
          <w:tblHeader/>
        </w:trPr>
        <w:tc>
          <w:tcPr>
            <w:tcW w:w="2358" w:type="dxa"/>
            <w:shd w:val="clear" w:color="auto" w:fill="808080"/>
          </w:tcPr>
          <w:p w:rsidR="00CC55B8" w:rsidRPr="000445D1" w:rsidRDefault="00CC55B8" w:rsidP="0080029F">
            <w:r w:rsidRPr="00675DAA">
              <w:t>Element</w:t>
            </w:r>
          </w:p>
        </w:tc>
        <w:tc>
          <w:tcPr>
            <w:tcW w:w="1260" w:type="dxa"/>
            <w:shd w:val="clear" w:color="auto" w:fill="808080"/>
          </w:tcPr>
          <w:p w:rsidR="00CC55B8" w:rsidRPr="00675DAA" w:rsidRDefault="00CC55B8" w:rsidP="0080029F">
            <w:r w:rsidRPr="00675DAA">
              <w:t>Attribute</w:t>
            </w:r>
          </w:p>
        </w:tc>
        <w:tc>
          <w:tcPr>
            <w:tcW w:w="1260" w:type="dxa"/>
            <w:shd w:val="clear" w:color="auto" w:fill="808080"/>
          </w:tcPr>
          <w:p w:rsidR="00CC55B8" w:rsidRPr="000445D1" w:rsidRDefault="00CC55B8" w:rsidP="0080029F">
            <w:r w:rsidRPr="00675DAA">
              <w:t>Cardinality</w:t>
            </w:r>
          </w:p>
        </w:tc>
        <w:tc>
          <w:tcPr>
            <w:tcW w:w="1350" w:type="dxa"/>
            <w:shd w:val="clear" w:color="auto" w:fill="808080"/>
          </w:tcPr>
          <w:p w:rsidR="00CC55B8" w:rsidRPr="00675DAA" w:rsidRDefault="00CC55B8" w:rsidP="0080029F">
            <w:r w:rsidRPr="00675DAA">
              <w:t>Value(s) Allowed</w:t>
            </w:r>
          </w:p>
          <w:p w:rsidR="00CC55B8" w:rsidRPr="00675DAA" w:rsidRDefault="00CC55B8" w:rsidP="0080029F">
            <w:r w:rsidRPr="00675DAA">
              <w:t>Examples</w:t>
            </w:r>
          </w:p>
        </w:tc>
        <w:tc>
          <w:tcPr>
            <w:tcW w:w="3330" w:type="dxa"/>
            <w:shd w:val="clear" w:color="auto" w:fill="808080"/>
          </w:tcPr>
          <w:p w:rsidR="00CC55B8" w:rsidRPr="00675DAA" w:rsidRDefault="00CC55B8" w:rsidP="0080029F">
            <w:r w:rsidRPr="00675DAA">
              <w:t>Description</w:t>
            </w:r>
          </w:p>
          <w:p w:rsidR="00CC55B8" w:rsidRPr="00675DAA" w:rsidRDefault="00CC55B8" w:rsidP="0080029F">
            <w:r w:rsidRPr="00675DAA">
              <w:t>Instructions</w:t>
            </w:r>
          </w:p>
        </w:tc>
      </w:tr>
      <w:tr w:rsidR="00CC55B8" w:rsidRPr="00675DAA" w:rsidTr="00122FE2">
        <w:trPr>
          <w:cantSplit/>
        </w:trPr>
        <w:tc>
          <w:tcPr>
            <w:tcW w:w="2358" w:type="dxa"/>
          </w:tcPr>
          <w:p w:rsidR="00CC55B8" w:rsidRPr="00675DAA" w:rsidRDefault="00CC55B8" w:rsidP="0080029F">
            <w:r>
              <w:t>approval</w:t>
            </w:r>
          </w:p>
        </w:tc>
        <w:tc>
          <w:tcPr>
            <w:tcW w:w="1260" w:type="dxa"/>
            <w:shd w:val="clear" w:color="auto" w:fill="D9D9D9"/>
          </w:tcPr>
          <w:p w:rsidR="00CC55B8" w:rsidRPr="00675DAA" w:rsidRDefault="00CC55B8" w:rsidP="0080029F">
            <w:r w:rsidRPr="00675DAA">
              <w:t>N/A</w:t>
            </w:r>
          </w:p>
        </w:tc>
        <w:tc>
          <w:tcPr>
            <w:tcW w:w="1260" w:type="dxa"/>
            <w:shd w:val="clear" w:color="auto" w:fill="D9D9D9"/>
          </w:tcPr>
          <w:p w:rsidR="00CC55B8" w:rsidRPr="00675DAA" w:rsidRDefault="00CC55B8" w:rsidP="0080029F">
            <w:r>
              <w:t>1:n</w:t>
            </w:r>
          </w:p>
        </w:tc>
        <w:tc>
          <w:tcPr>
            <w:tcW w:w="1350" w:type="dxa"/>
            <w:shd w:val="clear" w:color="auto" w:fill="D9D9D9"/>
          </w:tcPr>
          <w:p w:rsidR="00CC55B8" w:rsidRPr="00675DAA" w:rsidRDefault="00CC55B8" w:rsidP="0080029F"/>
        </w:tc>
        <w:tc>
          <w:tcPr>
            <w:tcW w:w="3330" w:type="dxa"/>
            <w:shd w:val="clear" w:color="auto" w:fill="D9D9D9"/>
          </w:tcPr>
          <w:p w:rsidR="00CC55B8" w:rsidRPr="00675DAA" w:rsidRDefault="00CC55B8" w:rsidP="0080029F"/>
        </w:tc>
      </w:tr>
      <w:tr w:rsidR="00CC55B8" w:rsidRPr="00675DAA" w:rsidTr="00122FE2">
        <w:trPr>
          <w:cantSplit/>
        </w:trPr>
        <w:tc>
          <w:tcPr>
            <w:tcW w:w="2358" w:type="dxa"/>
          </w:tcPr>
          <w:p w:rsidR="00CC55B8" w:rsidRPr="005565BD" w:rsidRDefault="00CC55B8" w:rsidP="0080029F"/>
        </w:tc>
        <w:tc>
          <w:tcPr>
            <w:tcW w:w="1260" w:type="dxa"/>
            <w:shd w:val="clear" w:color="auto" w:fill="D9D9D9"/>
          </w:tcPr>
          <w:p w:rsidR="00CC55B8" w:rsidRPr="00675DAA" w:rsidRDefault="00CC55B8" w:rsidP="0080029F"/>
        </w:tc>
        <w:tc>
          <w:tcPr>
            <w:tcW w:w="1260" w:type="dxa"/>
            <w:shd w:val="clear" w:color="auto" w:fill="D9D9D9"/>
          </w:tcPr>
          <w:p w:rsidR="00CC55B8" w:rsidRDefault="00CC55B8" w:rsidP="0080029F"/>
        </w:tc>
        <w:tc>
          <w:tcPr>
            <w:tcW w:w="1350" w:type="dxa"/>
            <w:shd w:val="clear" w:color="auto" w:fill="D9D9D9"/>
          </w:tcPr>
          <w:p w:rsidR="00CC55B8" w:rsidRPr="00675DAA" w:rsidRDefault="00CC55B8" w:rsidP="0080029F"/>
        </w:tc>
        <w:tc>
          <w:tcPr>
            <w:tcW w:w="3330" w:type="dxa"/>
            <w:shd w:val="clear" w:color="auto" w:fill="D9D9D9"/>
          </w:tcPr>
          <w:p w:rsidR="00CC55B8" w:rsidRPr="00675DAA" w:rsidRDefault="00CC55B8" w:rsidP="0080029F"/>
        </w:tc>
      </w:tr>
      <w:tr w:rsidR="00CC55B8" w:rsidRPr="00675DAA" w:rsidTr="00122FE2">
        <w:trPr>
          <w:cantSplit/>
        </w:trPr>
        <w:tc>
          <w:tcPr>
            <w:tcW w:w="2358" w:type="dxa"/>
            <w:shd w:val="clear" w:color="auto" w:fill="808080"/>
          </w:tcPr>
          <w:p w:rsidR="00CC55B8" w:rsidRPr="00675DAA" w:rsidRDefault="00CC55B8" w:rsidP="0080029F">
            <w:r w:rsidRPr="00675DAA">
              <w:lastRenderedPageBreak/>
              <w:t>Conformance</w:t>
            </w:r>
          </w:p>
        </w:tc>
        <w:tc>
          <w:tcPr>
            <w:tcW w:w="7200" w:type="dxa"/>
            <w:gridSpan w:val="4"/>
          </w:tcPr>
          <w:p w:rsidR="00CC55B8" w:rsidRDefault="00CC55B8" w:rsidP="0043437F">
            <w:pPr>
              <w:pStyle w:val="ListParagraph"/>
              <w:numPr>
                <w:ilvl w:val="0"/>
                <w:numId w:val="99"/>
              </w:numPr>
            </w:pPr>
            <w:commentRangeStart w:id="151"/>
            <w:r>
              <w:t>There is an approval element for each product and product part</w:t>
            </w:r>
          </w:p>
          <w:p w:rsidR="00CC55B8" w:rsidRDefault="00CC55B8" w:rsidP="00455021">
            <w:pPr>
              <w:pStyle w:val="ListParagraph"/>
              <w:ind w:left="360"/>
            </w:pPr>
          </w:p>
          <w:p w:rsidR="00455021" w:rsidRPr="001778D6" w:rsidRDefault="00455021" w:rsidP="0043437F">
            <w:pPr>
              <w:pStyle w:val="Default"/>
              <w:numPr>
                <w:ilvl w:val="0"/>
                <w:numId w:val="59"/>
              </w:numPr>
              <w:rPr>
                <w:sz w:val="23"/>
                <w:szCs w:val="23"/>
              </w:rPr>
            </w:pPr>
            <w:commentRangeStart w:id="152"/>
            <w:r w:rsidRPr="001778D6">
              <w:rPr>
                <w:sz w:val="23"/>
                <w:szCs w:val="23"/>
              </w:rPr>
              <w:t xml:space="preserve">There </w:t>
            </w:r>
            <w:r>
              <w:rPr>
                <w:sz w:val="23"/>
                <w:szCs w:val="23"/>
              </w:rPr>
              <w:t>is one marketing category for a specific product per submission.</w:t>
            </w:r>
            <w:commentRangeEnd w:id="152"/>
            <w:r>
              <w:rPr>
                <w:rStyle w:val="CommentReference"/>
              </w:rPr>
              <w:commentReference w:id="152"/>
            </w:r>
          </w:p>
          <w:p w:rsidR="00455021" w:rsidRDefault="00455021" w:rsidP="00455021">
            <w:pPr>
              <w:pStyle w:val="ListParagraph"/>
              <w:ind w:left="360"/>
            </w:pPr>
          </w:p>
          <w:p w:rsidR="00CC55B8" w:rsidRDefault="00CC55B8" w:rsidP="0043437F">
            <w:pPr>
              <w:pStyle w:val="ListParagraph"/>
              <w:numPr>
                <w:ilvl w:val="0"/>
                <w:numId w:val="99"/>
              </w:numPr>
            </w:pPr>
            <w:r w:rsidRPr="00237038">
              <w:t>There is one marketing category for every product and product part</w:t>
            </w:r>
          </w:p>
          <w:p w:rsidR="00CC55B8" w:rsidRDefault="00CC55B8" w:rsidP="0043437F">
            <w:pPr>
              <w:pStyle w:val="ListParagraph"/>
              <w:numPr>
                <w:ilvl w:val="0"/>
                <w:numId w:val="99"/>
              </w:numPr>
            </w:pPr>
            <w:r w:rsidRPr="00237038">
              <w:t>There is a marketing category code.</w:t>
            </w:r>
          </w:p>
          <w:p w:rsidR="00CC55B8" w:rsidRDefault="00CC55B8" w:rsidP="0043437F">
            <w:pPr>
              <w:pStyle w:val="ListParagraph"/>
              <w:numPr>
                <w:ilvl w:val="0"/>
                <w:numId w:val="99"/>
              </w:numPr>
            </w:pPr>
            <w:r w:rsidRPr="00237038">
              <w:t xml:space="preserve">The code comes from the </w:t>
            </w:r>
            <w:r w:rsidRPr="00F3206C">
              <w:t xml:space="preserve">Marketing category </w:t>
            </w:r>
            <w:r w:rsidRPr="00237038">
              <w:t>list.</w:t>
            </w:r>
          </w:p>
          <w:p w:rsidR="00CC55B8" w:rsidRDefault="00CC55B8" w:rsidP="0043437F">
            <w:pPr>
              <w:pStyle w:val="ListParagraph"/>
              <w:numPr>
                <w:ilvl w:val="0"/>
                <w:numId w:val="99"/>
              </w:numPr>
            </w:pPr>
            <w:r w:rsidRPr="00237038">
              <w:t>Display name matches the code</w:t>
            </w:r>
          </w:p>
          <w:p w:rsidR="00CC55B8" w:rsidRDefault="00CC55B8" w:rsidP="0043437F">
            <w:pPr>
              <w:pStyle w:val="ListParagraph"/>
              <w:numPr>
                <w:ilvl w:val="0"/>
                <w:numId w:val="99"/>
              </w:numPr>
            </w:pPr>
            <w:r>
              <w:t xml:space="preserve">The display name is </w:t>
            </w:r>
            <w:r w:rsidRPr="00A57429">
              <w:t>based upon the document language.</w:t>
            </w:r>
          </w:p>
          <w:p w:rsidR="00CC55B8" w:rsidRPr="00F3206C" w:rsidRDefault="00CC55B8" w:rsidP="0043437F">
            <w:pPr>
              <w:pStyle w:val="ListParagraph"/>
              <w:numPr>
                <w:ilvl w:val="0"/>
                <w:numId w:val="99"/>
              </w:numPr>
            </w:pPr>
            <w:r w:rsidRPr="00F3206C">
              <w:t xml:space="preserve">Code system is </w:t>
            </w:r>
            <w:r>
              <w:t>2.16.840.1.113883.2.20.6</w:t>
            </w:r>
            <w:r w:rsidR="00F92EA1">
              <w:t>.???</w:t>
            </w:r>
          </w:p>
          <w:p w:rsidR="00CC55B8" w:rsidRPr="00F3206C" w:rsidRDefault="00CC55B8" w:rsidP="0043437F">
            <w:pPr>
              <w:pStyle w:val="ListParagraph"/>
              <w:numPr>
                <w:ilvl w:val="0"/>
                <w:numId w:val="99"/>
              </w:numPr>
            </w:pPr>
            <w:r w:rsidRPr="00F3206C">
              <w:t>SPL Rule 2</w:t>
            </w:r>
            <w:commentRangeStart w:id="153"/>
            <w:r w:rsidRPr="00F3206C">
              <w:t xml:space="preserve"> identifies that the OID value is incorrect.</w:t>
            </w:r>
            <w:commentRangeEnd w:id="153"/>
            <w:r w:rsidRPr="00F3206C">
              <w:commentReference w:id="153"/>
            </w:r>
          </w:p>
          <w:p w:rsidR="00CC55B8" w:rsidRPr="00F3206C" w:rsidRDefault="00CC55B8" w:rsidP="0043437F">
            <w:pPr>
              <w:pStyle w:val="ListParagraph"/>
              <w:numPr>
                <w:ilvl w:val="0"/>
                <w:numId w:val="99"/>
              </w:numPr>
            </w:pPr>
          </w:p>
          <w:p w:rsidR="00CC55B8" w:rsidRPr="00F3206C" w:rsidRDefault="00CC55B8" w:rsidP="0043437F">
            <w:pPr>
              <w:pStyle w:val="ListParagraph"/>
              <w:numPr>
                <w:ilvl w:val="0"/>
                <w:numId w:val="99"/>
              </w:numPr>
            </w:pPr>
            <w:r w:rsidRPr="00F3206C">
              <w:t>Territorial authority is as above.</w:t>
            </w:r>
          </w:p>
          <w:p w:rsidR="00CC55B8" w:rsidRDefault="00CC55B8" w:rsidP="0043437F">
            <w:pPr>
              <w:pStyle w:val="ListParagraph"/>
              <w:numPr>
                <w:ilvl w:val="0"/>
                <w:numId w:val="99"/>
              </w:numPr>
            </w:pPr>
            <w:r w:rsidRPr="00FE1A76">
              <w:t xml:space="preserve">If </w:t>
            </w:r>
            <w:r>
              <w:t xml:space="preserve">the </w:t>
            </w:r>
            <w:r w:rsidRPr="00FE1A76">
              <w:t>application number was already submitted, then the ingredient</w:t>
            </w:r>
            <w:r>
              <w:t>s</w:t>
            </w:r>
            <w:r w:rsidRPr="00FE1A76">
              <w:t xml:space="preserve"> are the same as in </w:t>
            </w:r>
            <w:r>
              <w:t xml:space="preserve">the </w:t>
            </w:r>
            <w:r w:rsidRPr="00FE1A76">
              <w:t>previous submission of a product with the same application number.</w:t>
            </w:r>
          </w:p>
          <w:p w:rsidR="00CC55B8" w:rsidRDefault="00CC55B8" w:rsidP="0043437F">
            <w:pPr>
              <w:pStyle w:val="ListParagraph"/>
              <w:numPr>
                <w:ilvl w:val="0"/>
                <w:numId w:val="99"/>
              </w:numPr>
            </w:pPr>
          </w:p>
          <w:p w:rsidR="00CC55B8" w:rsidRPr="00915A7E" w:rsidRDefault="00CC55B8" w:rsidP="0043437F">
            <w:pPr>
              <w:pStyle w:val="ListParagraph"/>
              <w:numPr>
                <w:ilvl w:val="0"/>
                <w:numId w:val="99"/>
              </w:numPr>
            </w:pPr>
            <w:bookmarkStart w:id="154" w:name="_Toc492380169"/>
            <w:r>
              <w:t>a</w:t>
            </w:r>
            <w:r w:rsidRPr="002B5413">
              <w:t>pproval</w:t>
            </w:r>
            <w:r>
              <w:t xml:space="preserve"> element</w:t>
            </w:r>
            <w:bookmarkEnd w:id="154"/>
          </w:p>
          <w:p w:rsidR="00CC55B8" w:rsidRDefault="00CC55B8" w:rsidP="0043437F">
            <w:pPr>
              <w:pStyle w:val="ListParagraph"/>
              <w:numPr>
                <w:ilvl w:val="0"/>
                <w:numId w:val="99"/>
              </w:numPr>
            </w:pPr>
            <w:r w:rsidRPr="00237038">
              <w:t xml:space="preserve">There is one </w:t>
            </w:r>
            <w:commentRangeStart w:id="155"/>
            <w:r w:rsidRPr="00237038">
              <w:t xml:space="preserve">marketing category </w:t>
            </w:r>
            <w:commentRangeEnd w:id="155"/>
            <w:r w:rsidRPr="00F3206C">
              <w:commentReference w:id="155"/>
            </w:r>
            <w:r w:rsidRPr="00237038">
              <w:t>for every product and product part</w:t>
            </w:r>
          </w:p>
          <w:p w:rsidR="00CC55B8" w:rsidRPr="00C13369" w:rsidRDefault="00CC55B8" w:rsidP="0043437F">
            <w:pPr>
              <w:pStyle w:val="ListParagraph"/>
              <w:numPr>
                <w:ilvl w:val="0"/>
                <w:numId w:val="99"/>
              </w:numPr>
            </w:pPr>
            <w:r w:rsidRPr="00F3206C">
              <w:t>SPL Rule 3 identifies that the element has not been defined.</w:t>
            </w:r>
          </w:p>
          <w:p w:rsidR="00CC55B8" w:rsidRPr="007F7A5D" w:rsidRDefault="00CC55B8" w:rsidP="0043437F">
            <w:pPr>
              <w:pStyle w:val="ListParagraph"/>
              <w:numPr>
                <w:ilvl w:val="0"/>
                <w:numId w:val="99"/>
              </w:numPr>
            </w:pPr>
            <w:r w:rsidRPr="00F3206C">
              <w:t>SPL Rule 4 identifies that more than one element is defined.</w:t>
            </w:r>
          </w:p>
          <w:p w:rsidR="00CC55B8" w:rsidRPr="00726F56" w:rsidRDefault="00CC55B8" w:rsidP="0043437F">
            <w:pPr>
              <w:pStyle w:val="ListParagraph"/>
              <w:numPr>
                <w:ilvl w:val="0"/>
                <w:numId w:val="99"/>
              </w:numPr>
            </w:pPr>
          </w:p>
          <w:p w:rsidR="00CC55B8" w:rsidRDefault="00CC55B8" w:rsidP="0043437F">
            <w:pPr>
              <w:pStyle w:val="ListParagraph"/>
              <w:numPr>
                <w:ilvl w:val="0"/>
                <w:numId w:val="99"/>
              </w:numPr>
            </w:pPr>
            <w:commentRangeStart w:id="156"/>
            <w:r w:rsidRPr="00237038">
              <w:t>There is a code</w:t>
            </w:r>
            <w:r>
              <w:t xml:space="preserve"> attribute</w:t>
            </w:r>
            <w:r w:rsidRPr="00237038">
              <w:t>.</w:t>
            </w:r>
          </w:p>
          <w:p w:rsidR="00CC55B8" w:rsidRPr="00F3206C" w:rsidRDefault="00CC55B8" w:rsidP="0043437F">
            <w:pPr>
              <w:pStyle w:val="ListParagraph"/>
              <w:numPr>
                <w:ilvl w:val="0"/>
                <w:numId w:val="99"/>
              </w:numPr>
            </w:pPr>
            <w:r w:rsidRPr="00F3206C">
              <w:t>SPL Rule 5 identifies that the attribute has not been defined.</w:t>
            </w:r>
            <w:commentRangeEnd w:id="156"/>
            <w:r w:rsidRPr="00F3206C">
              <w:commentReference w:id="156"/>
            </w:r>
          </w:p>
          <w:p w:rsidR="00CC55B8" w:rsidRPr="00A6303E" w:rsidRDefault="00CC55B8" w:rsidP="0043437F">
            <w:pPr>
              <w:pStyle w:val="ListParagraph"/>
              <w:numPr>
                <w:ilvl w:val="0"/>
                <w:numId w:val="99"/>
              </w:numPr>
            </w:pPr>
          </w:p>
          <w:p w:rsidR="00CC55B8" w:rsidRDefault="00CC55B8" w:rsidP="0043437F">
            <w:pPr>
              <w:pStyle w:val="ListParagraph"/>
              <w:numPr>
                <w:ilvl w:val="0"/>
                <w:numId w:val="99"/>
              </w:numPr>
            </w:pPr>
            <w:commentRangeStart w:id="157"/>
            <w:r w:rsidRPr="00237038">
              <w:t xml:space="preserve">The code comes from the </w:t>
            </w:r>
            <w:r w:rsidRPr="00F3206C">
              <w:t xml:space="preserve">Marketing category </w:t>
            </w:r>
            <w:r w:rsidRPr="00237038">
              <w:t>list.</w:t>
            </w:r>
          </w:p>
          <w:p w:rsidR="00CC55B8" w:rsidRDefault="00CC55B8" w:rsidP="0043437F">
            <w:pPr>
              <w:pStyle w:val="ListParagraph"/>
              <w:numPr>
                <w:ilvl w:val="0"/>
                <w:numId w:val="99"/>
              </w:numPr>
            </w:pPr>
            <w:r w:rsidRPr="00237038">
              <w:t>Display name matches the code</w:t>
            </w:r>
          </w:p>
          <w:p w:rsidR="00CC55B8" w:rsidRDefault="00CC55B8" w:rsidP="0043437F">
            <w:pPr>
              <w:pStyle w:val="ListParagraph"/>
              <w:numPr>
                <w:ilvl w:val="0"/>
                <w:numId w:val="99"/>
              </w:numPr>
            </w:pPr>
            <w:r>
              <w:t xml:space="preserve">The display name is </w:t>
            </w:r>
            <w:r w:rsidRPr="00A57429">
              <w:t>based upon the document language.</w:t>
            </w:r>
            <w:commentRangeEnd w:id="157"/>
            <w:r w:rsidRPr="00F3206C">
              <w:commentReference w:id="157"/>
            </w:r>
          </w:p>
          <w:p w:rsidR="00CC55B8" w:rsidRPr="00B961F4" w:rsidRDefault="00CC55B8" w:rsidP="0043437F">
            <w:pPr>
              <w:pStyle w:val="ListParagraph"/>
              <w:numPr>
                <w:ilvl w:val="0"/>
                <w:numId w:val="99"/>
              </w:numPr>
            </w:pPr>
          </w:p>
          <w:p w:rsidR="00CC55B8" w:rsidRDefault="00CC55B8" w:rsidP="0043437F">
            <w:pPr>
              <w:pStyle w:val="ListParagraph"/>
              <w:numPr>
                <w:ilvl w:val="0"/>
                <w:numId w:val="99"/>
              </w:numPr>
            </w:pPr>
            <w:r w:rsidRPr="00237038">
              <w:t xml:space="preserve">Code system is </w:t>
            </w:r>
            <w:r w:rsidR="00F92EA1">
              <w:t>2.16.840.1.113883.2.20.6.??</w:t>
            </w:r>
          </w:p>
          <w:p w:rsidR="00CC55B8" w:rsidRPr="00810527" w:rsidRDefault="00CC55B8" w:rsidP="0043437F">
            <w:pPr>
              <w:pStyle w:val="ListParagraph"/>
              <w:numPr>
                <w:ilvl w:val="0"/>
                <w:numId w:val="99"/>
              </w:numPr>
              <w:rPr>
                <w:szCs w:val="24"/>
                <w:highlight w:val="white"/>
              </w:rPr>
            </w:pPr>
            <w:r w:rsidRPr="00F3206C">
              <w:t>SPL Rule 2 identifies that the OID value is incorrect.</w:t>
            </w:r>
            <w:commentRangeEnd w:id="151"/>
            <w:r w:rsidR="003F2902" w:rsidRPr="00F3206C">
              <w:commentReference w:id="151"/>
            </w:r>
          </w:p>
        </w:tc>
      </w:tr>
    </w:tbl>
    <w:p w:rsidR="00CC55B8" w:rsidRDefault="00CC55B8"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CC55B8" w:rsidRPr="00675DAA" w:rsidTr="00122FE2">
        <w:trPr>
          <w:cantSplit/>
          <w:trHeight w:val="580"/>
          <w:tblHeader/>
        </w:trPr>
        <w:tc>
          <w:tcPr>
            <w:tcW w:w="2358" w:type="dxa"/>
            <w:shd w:val="clear" w:color="auto" w:fill="808080"/>
          </w:tcPr>
          <w:p w:rsidR="00CC55B8" w:rsidRPr="00F53457" w:rsidRDefault="00CC55B8" w:rsidP="0080029F">
            <w:r w:rsidRPr="00675DAA">
              <w:t>Element</w:t>
            </w:r>
          </w:p>
        </w:tc>
        <w:tc>
          <w:tcPr>
            <w:tcW w:w="1260" w:type="dxa"/>
            <w:shd w:val="clear" w:color="auto" w:fill="808080"/>
          </w:tcPr>
          <w:p w:rsidR="00CC55B8" w:rsidRPr="00675DAA" w:rsidRDefault="00CC55B8" w:rsidP="0080029F">
            <w:r w:rsidRPr="00675DAA">
              <w:t>Attribute</w:t>
            </w:r>
          </w:p>
        </w:tc>
        <w:tc>
          <w:tcPr>
            <w:tcW w:w="1260" w:type="dxa"/>
            <w:shd w:val="clear" w:color="auto" w:fill="808080"/>
          </w:tcPr>
          <w:p w:rsidR="00CC55B8" w:rsidRPr="00F53457" w:rsidRDefault="00CC55B8" w:rsidP="0080029F">
            <w:r w:rsidRPr="00675DAA">
              <w:t>Cardinality</w:t>
            </w:r>
          </w:p>
        </w:tc>
        <w:tc>
          <w:tcPr>
            <w:tcW w:w="1350" w:type="dxa"/>
            <w:shd w:val="clear" w:color="auto" w:fill="808080"/>
          </w:tcPr>
          <w:p w:rsidR="00CC55B8" w:rsidRPr="00675DAA" w:rsidRDefault="00CC55B8" w:rsidP="0080029F">
            <w:r w:rsidRPr="00675DAA">
              <w:t>Value(s) Allowed</w:t>
            </w:r>
          </w:p>
          <w:p w:rsidR="00CC55B8" w:rsidRPr="00675DAA" w:rsidRDefault="00CC55B8" w:rsidP="0080029F">
            <w:r w:rsidRPr="00675DAA">
              <w:t>Examples</w:t>
            </w:r>
          </w:p>
        </w:tc>
        <w:tc>
          <w:tcPr>
            <w:tcW w:w="3330" w:type="dxa"/>
            <w:shd w:val="clear" w:color="auto" w:fill="808080"/>
          </w:tcPr>
          <w:p w:rsidR="00CC55B8" w:rsidRPr="00675DAA" w:rsidRDefault="00CC55B8" w:rsidP="0080029F">
            <w:r w:rsidRPr="00675DAA">
              <w:t>Description</w:t>
            </w:r>
          </w:p>
          <w:p w:rsidR="00CC55B8" w:rsidRPr="00675DAA" w:rsidRDefault="00CC55B8" w:rsidP="0080029F">
            <w:r w:rsidRPr="00675DAA">
              <w:t>Instructions</w:t>
            </w:r>
          </w:p>
        </w:tc>
      </w:tr>
      <w:tr w:rsidR="00CC55B8" w:rsidRPr="00675DAA" w:rsidTr="00122FE2">
        <w:trPr>
          <w:cantSplit/>
        </w:trPr>
        <w:tc>
          <w:tcPr>
            <w:tcW w:w="2358" w:type="dxa"/>
          </w:tcPr>
          <w:p w:rsidR="00CC55B8" w:rsidRPr="00675DAA" w:rsidRDefault="00CC55B8" w:rsidP="0080029F">
            <w:r w:rsidRPr="00CC55B8">
              <w:t>marketingAct</w:t>
            </w:r>
          </w:p>
        </w:tc>
        <w:tc>
          <w:tcPr>
            <w:tcW w:w="1260" w:type="dxa"/>
            <w:shd w:val="clear" w:color="auto" w:fill="D9D9D9"/>
          </w:tcPr>
          <w:p w:rsidR="00CC55B8" w:rsidRPr="00675DAA" w:rsidRDefault="00CC55B8" w:rsidP="0080029F">
            <w:r w:rsidRPr="00675DAA">
              <w:t>N/A</w:t>
            </w:r>
          </w:p>
        </w:tc>
        <w:tc>
          <w:tcPr>
            <w:tcW w:w="1260" w:type="dxa"/>
            <w:shd w:val="clear" w:color="auto" w:fill="D9D9D9"/>
          </w:tcPr>
          <w:p w:rsidR="00CC55B8" w:rsidRPr="00675DAA" w:rsidRDefault="00CC55B8" w:rsidP="0080029F">
            <w:r w:rsidRPr="00675DAA">
              <w:t>1:1</w:t>
            </w:r>
          </w:p>
        </w:tc>
        <w:tc>
          <w:tcPr>
            <w:tcW w:w="1350" w:type="dxa"/>
            <w:shd w:val="clear" w:color="auto" w:fill="D9D9D9"/>
          </w:tcPr>
          <w:p w:rsidR="00CC55B8" w:rsidRPr="00675DAA" w:rsidRDefault="00CC55B8" w:rsidP="0080029F"/>
        </w:tc>
        <w:tc>
          <w:tcPr>
            <w:tcW w:w="3330" w:type="dxa"/>
            <w:shd w:val="clear" w:color="auto" w:fill="D9D9D9"/>
          </w:tcPr>
          <w:p w:rsidR="00CC55B8" w:rsidRPr="00675DAA" w:rsidRDefault="00CC55B8" w:rsidP="0080029F"/>
        </w:tc>
      </w:tr>
      <w:tr w:rsidR="00CC55B8" w:rsidRPr="00675DAA" w:rsidTr="00122FE2">
        <w:trPr>
          <w:cantSplit/>
        </w:trPr>
        <w:tc>
          <w:tcPr>
            <w:tcW w:w="2358" w:type="dxa"/>
            <w:shd w:val="clear" w:color="auto" w:fill="808080"/>
          </w:tcPr>
          <w:p w:rsidR="00CC55B8" w:rsidRPr="00675DAA" w:rsidRDefault="00CC55B8" w:rsidP="0080029F">
            <w:r w:rsidRPr="00675DAA">
              <w:lastRenderedPageBreak/>
              <w:t>Conformance</w:t>
            </w:r>
          </w:p>
        </w:tc>
        <w:tc>
          <w:tcPr>
            <w:tcW w:w="7200" w:type="dxa"/>
            <w:gridSpan w:val="4"/>
          </w:tcPr>
          <w:p w:rsidR="00CC55B8" w:rsidRDefault="00CC55B8" w:rsidP="0080029F"/>
          <w:p w:rsidR="00CC55B8" w:rsidRDefault="00CC55B8" w:rsidP="00F67A67">
            <w:pPr>
              <w:pStyle w:val="Heading4"/>
            </w:pPr>
            <w:commentRangeStart w:id="158"/>
            <w:commentRangeStart w:id="159"/>
            <w:r>
              <w:t xml:space="preserve">Validation </w:t>
            </w:r>
            <w:commentRangeEnd w:id="158"/>
            <w:r>
              <w:rPr>
                <w:rStyle w:val="CommentReference"/>
                <w:rFonts w:eastAsiaTheme="minorHAnsi"/>
                <w:bCs w:val="0"/>
                <w:i w:val="0"/>
                <w:iCs w:val="0"/>
              </w:rPr>
              <w:commentReference w:id="158"/>
            </w:r>
          </w:p>
          <w:p w:rsidR="00CC55B8" w:rsidRPr="004D13D9" w:rsidRDefault="00CC55B8" w:rsidP="0080029F">
            <w:pPr>
              <w:pStyle w:val="ListParagraph"/>
              <w:numPr>
                <w:ilvl w:val="0"/>
                <w:numId w:val="11"/>
              </w:numPr>
            </w:pPr>
            <w:r w:rsidRPr="004D13D9">
              <w:t>There is one marketing status code for each top-level product (part products do not need this)</w:t>
            </w:r>
          </w:p>
          <w:p w:rsidR="00CC55B8" w:rsidRPr="004D13D9" w:rsidRDefault="00CC55B8" w:rsidP="0080029F">
            <w:pPr>
              <w:pStyle w:val="ListParagraph"/>
              <w:numPr>
                <w:ilvl w:val="0"/>
                <w:numId w:val="11"/>
              </w:numPr>
            </w:pPr>
            <w:r w:rsidRPr="004D13D9">
              <w:t>There is not more than one marketing status on any one item.</w:t>
            </w:r>
          </w:p>
          <w:p w:rsidR="00CC55B8" w:rsidRDefault="00CC55B8" w:rsidP="0080029F">
            <w:pPr>
              <w:pStyle w:val="ListParagraph"/>
              <w:numPr>
                <w:ilvl w:val="0"/>
                <w:numId w:val="11"/>
              </w:numPr>
            </w:pPr>
            <w:r w:rsidRPr="004D13D9">
              <w:t xml:space="preserve">Code </w:t>
            </w:r>
            <w:proofErr w:type="gramStart"/>
            <w:r w:rsidRPr="004D13D9">
              <w:t xml:space="preserve">is </w:t>
            </w:r>
            <w:r w:rsidR="00D74BB5">
              <w:t>???</w:t>
            </w:r>
            <w:proofErr w:type="gramEnd"/>
            <w:r w:rsidRPr="004D13D9">
              <w:t xml:space="preserve"> </w:t>
            </w:r>
            <w:proofErr w:type="gramStart"/>
            <w:r w:rsidRPr="004D13D9">
              <w:t>and</w:t>
            </w:r>
            <w:proofErr w:type="gramEnd"/>
            <w:r w:rsidRPr="004D13D9">
              <w:t xml:space="preserve"> code system is </w:t>
            </w:r>
            <w:r w:rsidR="00D74BB5">
              <w:t>2.16.840.1.113883.2.20.6.???</w:t>
            </w:r>
            <w:r w:rsidRPr="004D13D9">
              <w:t>.</w:t>
            </w:r>
          </w:p>
          <w:p w:rsidR="00CC55B8" w:rsidRPr="00176515" w:rsidRDefault="00CC55B8" w:rsidP="0043437F">
            <w:pPr>
              <w:pStyle w:val="ListParagraph"/>
              <w:numPr>
                <w:ilvl w:val="0"/>
                <w:numId w:val="242"/>
              </w:numPr>
              <w:rPr>
                <w:highlight w:val="white"/>
              </w:rPr>
            </w:pPr>
            <w:r>
              <w:rPr>
                <w:highlight w:val="white"/>
              </w:rPr>
              <w:t>SPL Rule 2</w:t>
            </w:r>
            <w:commentRangeStart w:id="160"/>
            <w:r w:rsidRPr="00C13369">
              <w:rPr>
                <w:highlight w:val="white"/>
              </w:rPr>
              <w:t xml:space="preserve"> </w:t>
            </w:r>
            <w:r w:rsidRPr="00334410">
              <w:rPr>
                <w:highlight w:val="white"/>
              </w:rPr>
              <w:t xml:space="preserve">identifies </w:t>
            </w:r>
            <w:r>
              <w:rPr>
                <w:highlight w:val="white"/>
              </w:rPr>
              <w:t xml:space="preserve">that the OID value is incorrect. </w:t>
            </w:r>
            <w:commentRangeEnd w:id="160"/>
            <w:r>
              <w:rPr>
                <w:rStyle w:val="CommentReference"/>
              </w:rPr>
              <w:commentReference w:id="160"/>
            </w:r>
          </w:p>
          <w:p w:rsidR="00CC55B8" w:rsidRPr="004D13D9" w:rsidRDefault="00CC55B8" w:rsidP="0080029F">
            <w:pPr>
              <w:pStyle w:val="ListParagraph"/>
              <w:numPr>
                <w:ilvl w:val="0"/>
                <w:numId w:val="11"/>
              </w:numPr>
            </w:pPr>
            <w:r w:rsidRPr="004D13D9">
              <w:t>Status code is active or completed</w:t>
            </w:r>
          </w:p>
          <w:p w:rsidR="00CC55B8" w:rsidRPr="004D13D9" w:rsidRDefault="00CC55B8" w:rsidP="0080029F">
            <w:pPr>
              <w:pStyle w:val="ListParagraph"/>
              <w:numPr>
                <w:ilvl w:val="0"/>
                <w:numId w:val="11"/>
              </w:numPr>
            </w:pPr>
            <w:r w:rsidRPr="004D13D9">
              <w:t>If the status code is active, then there is a low value (marketing start date) and no high value (marketing end date)</w:t>
            </w:r>
          </w:p>
          <w:p w:rsidR="00CC55B8" w:rsidRPr="004D13D9" w:rsidRDefault="00CC55B8" w:rsidP="0080029F">
            <w:pPr>
              <w:pStyle w:val="ListParagraph"/>
              <w:numPr>
                <w:ilvl w:val="0"/>
                <w:numId w:val="11"/>
              </w:numPr>
            </w:pPr>
            <w:r w:rsidRPr="004D13D9">
              <w:t>If the code is completed, then there is a low and high value</w:t>
            </w:r>
          </w:p>
          <w:p w:rsidR="00CC55B8" w:rsidRPr="004D13D9" w:rsidRDefault="00CC55B8" w:rsidP="0080029F">
            <w:pPr>
              <w:pStyle w:val="ListParagraph"/>
              <w:numPr>
                <w:ilvl w:val="0"/>
                <w:numId w:val="11"/>
              </w:numPr>
            </w:pPr>
            <w:r w:rsidRPr="004D13D9">
              <w:t>The effective time low (marketing start date) and high boundary (marketing end date) have at least the precision of day in the format YYYYMMDD</w:t>
            </w:r>
          </w:p>
          <w:p w:rsidR="00CC55B8" w:rsidRPr="004D13D9" w:rsidRDefault="00CC55B8" w:rsidP="0080029F">
            <w:pPr>
              <w:pStyle w:val="ListParagraph"/>
              <w:numPr>
                <w:ilvl w:val="0"/>
                <w:numId w:val="11"/>
              </w:numPr>
            </w:pPr>
            <w:r w:rsidRPr="004D13D9">
              <w:t>If there is a high value (marketing start date,) then it is not less than the low value (marketing end date.)</w:t>
            </w:r>
          </w:p>
          <w:p w:rsidR="00CC55B8" w:rsidRPr="004D13D9" w:rsidRDefault="00CC55B8" w:rsidP="0080029F">
            <w:pPr>
              <w:pStyle w:val="ListParagraph"/>
              <w:numPr>
                <w:ilvl w:val="0"/>
                <w:numId w:val="11"/>
              </w:numPr>
            </w:pPr>
            <w:r w:rsidRPr="004D13D9">
              <w:t>A marketing status cannot be on an inner package.</w:t>
            </w:r>
          </w:p>
          <w:p w:rsidR="00CC55B8" w:rsidRPr="004D13D9" w:rsidRDefault="00CC55B8" w:rsidP="0080029F">
            <w:pPr>
              <w:pStyle w:val="ListParagraph"/>
              <w:numPr>
                <w:ilvl w:val="0"/>
                <w:numId w:val="11"/>
              </w:numPr>
            </w:pPr>
            <w:r w:rsidRPr="004D13D9">
              <w:t>A marketing status cannot be on a package for a part of a kit.</w:t>
            </w:r>
          </w:p>
          <w:p w:rsidR="00CC55B8" w:rsidRPr="004D13D9" w:rsidRDefault="00CC55B8" w:rsidP="0080029F">
            <w:pPr>
              <w:pStyle w:val="ListParagraph"/>
              <w:numPr>
                <w:ilvl w:val="0"/>
                <w:numId w:val="11"/>
              </w:numPr>
            </w:pPr>
            <w:r w:rsidRPr="004D13D9">
              <w:t>If the marketing start or end date is on a package, then the start date is not before the marketing start date of the product and the end date not after the end date of the product.</w:t>
            </w:r>
            <w:commentRangeEnd w:id="159"/>
            <w:r w:rsidR="003F2902">
              <w:rPr>
                <w:rStyle w:val="CommentReference"/>
              </w:rPr>
              <w:commentReference w:id="159"/>
            </w:r>
          </w:p>
          <w:p w:rsidR="00CC55B8" w:rsidRPr="00675DAA" w:rsidRDefault="00CC55B8" w:rsidP="0080029F"/>
        </w:tc>
      </w:tr>
    </w:tbl>
    <w:p w:rsidR="00CC55B8" w:rsidRDefault="00CC55B8"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CC55B8" w:rsidRPr="00675DAA" w:rsidTr="00104F74">
        <w:trPr>
          <w:trHeight w:val="580"/>
          <w:tblHeader/>
        </w:trPr>
        <w:tc>
          <w:tcPr>
            <w:tcW w:w="2358" w:type="dxa"/>
            <w:shd w:val="clear" w:color="auto" w:fill="808080"/>
          </w:tcPr>
          <w:p w:rsidR="00CC55B8" w:rsidRPr="00F53457" w:rsidRDefault="00CC55B8" w:rsidP="0080029F">
            <w:r w:rsidRPr="00675DAA">
              <w:t>Element</w:t>
            </w:r>
          </w:p>
        </w:tc>
        <w:tc>
          <w:tcPr>
            <w:tcW w:w="1260" w:type="dxa"/>
            <w:shd w:val="clear" w:color="auto" w:fill="808080"/>
          </w:tcPr>
          <w:p w:rsidR="00CC55B8" w:rsidRPr="00675DAA" w:rsidRDefault="00CC55B8" w:rsidP="0080029F">
            <w:r w:rsidRPr="00675DAA">
              <w:t>Attribute</w:t>
            </w:r>
          </w:p>
        </w:tc>
        <w:tc>
          <w:tcPr>
            <w:tcW w:w="1260" w:type="dxa"/>
            <w:shd w:val="clear" w:color="auto" w:fill="808080"/>
          </w:tcPr>
          <w:p w:rsidR="00CC55B8" w:rsidRPr="00F53457" w:rsidRDefault="00CC55B8" w:rsidP="0080029F">
            <w:r w:rsidRPr="00675DAA">
              <w:t>Cardinality</w:t>
            </w:r>
          </w:p>
        </w:tc>
        <w:tc>
          <w:tcPr>
            <w:tcW w:w="1350" w:type="dxa"/>
            <w:shd w:val="clear" w:color="auto" w:fill="808080"/>
          </w:tcPr>
          <w:p w:rsidR="00CC55B8" w:rsidRPr="00675DAA" w:rsidRDefault="00CC55B8" w:rsidP="0080029F">
            <w:r w:rsidRPr="00675DAA">
              <w:t>Value(s) Allowed</w:t>
            </w:r>
          </w:p>
          <w:p w:rsidR="00CC55B8" w:rsidRPr="00675DAA" w:rsidRDefault="00CC55B8" w:rsidP="0080029F">
            <w:r w:rsidRPr="00675DAA">
              <w:t>Examples</w:t>
            </w:r>
          </w:p>
        </w:tc>
        <w:tc>
          <w:tcPr>
            <w:tcW w:w="3330" w:type="dxa"/>
            <w:shd w:val="clear" w:color="auto" w:fill="808080"/>
          </w:tcPr>
          <w:p w:rsidR="00CC55B8" w:rsidRPr="00675DAA" w:rsidRDefault="00CC55B8" w:rsidP="0080029F">
            <w:r w:rsidRPr="00675DAA">
              <w:t>Description</w:t>
            </w:r>
          </w:p>
          <w:p w:rsidR="00CC55B8" w:rsidRPr="00675DAA" w:rsidRDefault="00CC55B8" w:rsidP="0080029F">
            <w:r w:rsidRPr="00675DAA">
              <w:t>Instructions</w:t>
            </w:r>
          </w:p>
        </w:tc>
      </w:tr>
      <w:tr w:rsidR="00CC55B8" w:rsidRPr="00675DAA" w:rsidTr="00104F74">
        <w:tc>
          <w:tcPr>
            <w:tcW w:w="2358" w:type="dxa"/>
          </w:tcPr>
          <w:p w:rsidR="00104F74" w:rsidRPr="00675DAA" w:rsidRDefault="00104F74" w:rsidP="0080029F">
            <w:r w:rsidRPr="00C21D8B">
              <w:t>C</w:t>
            </w:r>
            <w:r w:rsidR="00CC55B8" w:rsidRPr="00C21D8B">
              <w:t>haracteristic</w:t>
            </w:r>
          </w:p>
        </w:tc>
        <w:tc>
          <w:tcPr>
            <w:tcW w:w="1260" w:type="dxa"/>
            <w:shd w:val="clear" w:color="auto" w:fill="D9D9D9"/>
          </w:tcPr>
          <w:p w:rsidR="00CC55B8" w:rsidRPr="00675DAA" w:rsidRDefault="00CC55B8" w:rsidP="0080029F">
            <w:r w:rsidRPr="00675DAA">
              <w:t>N/A</w:t>
            </w:r>
          </w:p>
        </w:tc>
        <w:tc>
          <w:tcPr>
            <w:tcW w:w="1260" w:type="dxa"/>
            <w:shd w:val="clear" w:color="auto" w:fill="D9D9D9"/>
          </w:tcPr>
          <w:p w:rsidR="00CC55B8" w:rsidRPr="00675DAA" w:rsidRDefault="00CC55B8" w:rsidP="0080029F">
            <w:r w:rsidRPr="00675DAA">
              <w:t>1:1</w:t>
            </w:r>
          </w:p>
        </w:tc>
        <w:tc>
          <w:tcPr>
            <w:tcW w:w="1350" w:type="dxa"/>
            <w:shd w:val="clear" w:color="auto" w:fill="D9D9D9"/>
          </w:tcPr>
          <w:p w:rsidR="00CC55B8" w:rsidRPr="00675DAA" w:rsidRDefault="00CC55B8" w:rsidP="0080029F"/>
        </w:tc>
        <w:tc>
          <w:tcPr>
            <w:tcW w:w="3330" w:type="dxa"/>
            <w:shd w:val="clear" w:color="auto" w:fill="D9D9D9"/>
          </w:tcPr>
          <w:p w:rsidR="00CC55B8" w:rsidRPr="00675DAA" w:rsidRDefault="00CC55B8" w:rsidP="0080029F"/>
        </w:tc>
      </w:tr>
      <w:tr w:rsidR="00CC55B8" w:rsidRPr="00675DAA" w:rsidTr="00104F74">
        <w:tc>
          <w:tcPr>
            <w:tcW w:w="2358" w:type="dxa"/>
            <w:shd w:val="clear" w:color="auto" w:fill="808080"/>
          </w:tcPr>
          <w:p w:rsidR="00CC55B8" w:rsidRPr="00675DAA" w:rsidRDefault="00CC55B8" w:rsidP="0080029F">
            <w:r w:rsidRPr="00675DAA">
              <w:t>Conformance</w:t>
            </w:r>
          </w:p>
        </w:tc>
        <w:tc>
          <w:tcPr>
            <w:tcW w:w="7200" w:type="dxa"/>
            <w:gridSpan w:val="4"/>
          </w:tcPr>
          <w:p w:rsidR="00CC55B8" w:rsidRDefault="00CC55B8" w:rsidP="0080029F">
            <w:pPr>
              <w:pStyle w:val="ListParagraph"/>
              <w:numPr>
                <w:ilvl w:val="0"/>
                <w:numId w:val="12"/>
              </w:numPr>
            </w:pPr>
            <w:commentRangeStart w:id="161"/>
            <w:r w:rsidRPr="00B41AEB">
              <w:rPr>
                <w:szCs w:val="24"/>
              </w:rPr>
              <w:t xml:space="preserve">There is </w:t>
            </w:r>
            <w:r w:rsidRPr="00C21D8B">
              <w:t>a characteristic property</w:t>
            </w:r>
            <w:r w:rsidR="00B41AEB">
              <w:t xml:space="preserve"> code with a code, displayname and code system, the </w:t>
            </w:r>
            <w:r w:rsidRPr="00C21D8B">
              <w:t xml:space="preserve">code system is </w:t>
            </w:r>
            <w:r>
              <w:t>2.16.840.1.113883.2.20.6.23</w:t>
            </w:r>
            <w:r w:rsidRPr="00C21D8B">
              <w:t xml:space="preserve"> </w:t>
            </w:r>
          </w:p>
          <w:p w:rsidR="00CC55B8" w:rsidRPr="00724B5B" w:rsidRDefault="00CC55B8" w:rsidP="0043437F">
            <w:pPr>
              <w:pStyle w:val="ListParagraph"/>
              <w:numPr>
                <w:ilvl w:val="0"/>
                <w:numId w:val="242"/>
              </w:numPr>
              <w:rPr>
                <w:highlight w:val="white"/>
              </w:rPr>
            </w:pPr>
            <w:r>
              <w:rPr>
                <w:highlight w:val="white"/>
              </w:rPr>
              <w:t>SPL Rule 2</w:t>
            </w:r>
            <w:commentRangeStart w:id="162"/>
            <w:r w:rsidRPr="00C13369">
              <w:rPr>
                <w:highlight w:val="white"/>
              </w:rPr>
              <w:t xml:space="preserve"> </w:t>
            </w:r>
            <w:r w:rsidRPr="00334410">
              <w:rPr>
                <w:highlight w:val="white"/>
              </w:rPr>
              <w:t xml:space="preserve">identifies </w:t>
            </w:r>
            <w:r>
              <w:rPr>
                <w:highlight w:val="white"/>
              </w:rPr>
              <w:t>that the OID value is incorrect.</w:t>
            </w:r>
            <w:commentRangeEnd w:id="162"/>
            <w:r>
              <w:rPr>
                <w:rStyle w:val="CommentReference"/>
              </w:rPr>
              <w:commentReference w:id="162"/>
            </w:r>
          </w:p>
          <w:p w:rsidR="00CC55B8" w:rsidRDefault="00CC55B8" w:rsidP="0080029F">
            <w:pPr>
              <w:pStyle w:val="ListParagraph"/>
            </w:pPr>
          </w:p>
          <w:p w:rsidR="00CC55B8" w:rsidRDefault="00CC55B8" w:rsidP="0080029F">
            <w:pPr>
              <w:pStyle w:val="ListParagraph"/>
              <w:numPr>
                <w:ilvl w:val="0"/>
                <w:numId w:val="12"/>
              </w:numPr>
            </w:pPr>
            <w:r w:rsidRPr="00C21D8B">
              <w:t>There is a characteristic value with specified type appropriate f</w:t>
            </w:r>
            <w:r w:rsidR="00B41AEB">
              <w:t>or the characteristic property when appropriate</w:t>
            </w:r>
          </w:p>
          <w:p w:rsidR="00CC55B8" w:rsidRDefault="00CC55B8" w:rsidP="0080029F"/>
          <w:p w:rsidR="00CC55B8" w:rsidRDefault="00CC55B8" w:rsidP="0043437F">
            <w:pPr>
              <w:pStyle w:val="ListParagraph"/>
              <w:numPr>
                <w:ilvl w:val="0"/>
                <w:numId w:val="60"/>
              </w:numPr>
            </w:pPr>
            <w:r>
              <w:t>There is only one i</w:t>
            </w:r>
            <w:r w:rsidR="00B265CF">
              <w:t>nstance per characteristic type, other than for Pharmaceutical Standard, Scheduling Symbol and Therapeutic Class</w:t>
            </w:r>
          </w:p>
          <w:p w:rsidR="00CC55B8" w:rsidRDefault="00CC55B8" w:rsidP="0043437F">
            <w:pPr>
              <w:pStyle w:val="Default"/>
              <w:numPr>
                <w:ilvl w:val="0"/>
                <w:numId w:val="60"/>
              </w:numPr>
              <w:rPr>
                <w:sz w:val="23"/>
                <w:szCs w:val="23"/>
              </w:rPr>
            </w:pPr>
            <w:r>
              <w:rPr>
                <w:sz w:val="23"/>
                <w:szCs w:val="23"/>
              </w:rPr>
              <w:t>When values are numbers they shall be an integer greater than zero.</w:t>
            </w:r>
          </w:p>
          <w:p w:rsidR="00CC55B8" w:rsidRDefault="00CC55B8" w:rsidP="0043437F">
            <w:pPr>
              <w:pStyle w:val="Default"/>
              <w:numPr>
                <w:ilvl w:val="0"/>
                <w:numId w:val="60"/>
              </w:numPr>
              <w:rPr>
                <w:sz w:val="23"/>
                <w:szCs w:val="23"/>
              </w:rPr>
            </w:pPr>
            <w:r>
              <w:rPr>
                <w:sz w:val="23"/>
                <w:szCs w:val="23"/>
              </w:rPr>
              <w:t>Coded types shall have a value element, with code, codeSystem and displayName attributes.</w:t>
            </w:r>
          </w:p>
          <w:p w:rsidR="00CC55B8" w:rsidRDefault="00CC55B8" w:rsidP="0043437F">
            <w:pPr>
              <w:pStyle w:val="Default"/>
              <w:numPr>
                <w:ilvl w:val="1"/>
                <w:numId w:val="60"/>
              </w:numPr>
              <w:rPr>
                <w:sz w:val="23"/>
                <w:szCs w:val="23"/>
              </w:rPr>
            </w:pPr>
            <w:r>
              <w:rPr>
                <w:sz w:val="23"/>
                <w:szCs w:val="23"/>
              </w:rPr>
              <w:t>The code shall be derived from the OID</w:t>
            </w:r>
          </w:p>
          <w:p w:rsidR="00B41AEB" w:rsidRPr="00B41AEB" w:rsidRDefault="00B41AEB" w:rsidP="0043437F">
            <w:pPr>
              <w:pStyle w:val="Default"/>
              <w:numPr>
                <w:ilvl w:val="2"/>
                <w:numId w:val="60"/>
              </w:numPr>
              <w:rPr>
                <w:sz w:val="23"/>
                <w:szCs w:val="23"/>
              </w:rPr>
            </w:pPr>
            <w:r>
              <w:t xml:space="preserve">Color = </w:t>
            </w:r>
            <w:r>
              <w:rPr>
                <w:sz w:val="23"/>
                <w:szCs w:val="23"/>
              </w:rPr>
              <w:t>2.16.840.1.113883.2.20.6.24</w:t>
            </w:r>
          </w:p>
          <w:p w:rsidR="00B41AEB" w:rsidRDefault="00B41AEB" w:rsidP="0043437F">
            <w:pPr>
              <w:pStyle w:val="Default"/>
              <w:numPr>
                <w:ilvl w:val="2"/>
                <w:numId w:val="60"/>
              </w:numPr>
              <w:rPr>
                <w:sz w:val="23"/>
                <w:szCs w:val="23"/>
              </w:rPr>
            </w:pPr>
            <w:r>
              <w:t xml:space="preserve">Shape = </w:t>
            </w:r>
            <w:r>
              <w:rPr>
                <w:sz w:val="23"/>
                <w:szCs w:val="23"/>
              </w:rPr>
              <w:t>2.16.840.1.113883.2.20.6.25</w:t>
            </w:r>
          </w:p>
          <w:p w:rsidR="00B41AEB" w:rsidRDefault="00B41AEB" w:rsidP="0043437F">
            <w:pPr>
              <w:pStyle w:val="Default"/>
              <w:numPr>
                <w:ilvl w:val="2"/>
                <w:numId w:val="60"/>
              </w:numPr>
              <w:rPr>
                <w:sz w:val="23"/>
                <w:szCs w:val="23"/>
              </w:rPr>
            </w:pPr>
            <w:r>
              <w:rPr>
                <w:sz w:val="23"/>
                <w:szCs w:val="23"/>
              </w:rPr>
              <w:t>Flavour = 2.16.840.1.113883.2.20.6.26</w:t>
            </w:r>
          </w:p>
          <w:p w:rsidR="00104F74" w:rsidRPr="00104F74" w:rsidRDefault="00104F74" w:rsidP="00104F74">
            <w:pPr>
              <w:pStyle w:val="ListParagraph"/>
              <w:numPr>
                <w:ilvl w:val="2"/>
                <w:numId w:val="60"/>
              </w:numPr>
            </w:pPr>
            <w:r w:rsidRPr="00BF11CC">
              <w:t>Combination Product</w:t>
            </w:r>
            <w:r>
              <w:t xml:space="preserve"> = </w:t>
            </w:r>
            <w:r w:rsidRPr="00104F74">
              <w:t>2.16.840.1.113883.2.20.6.30</w:t>
            </w:r>
          </w:p>
          <w:p w:rsidR="00104F74" w:rsidRPr="00104F74" w:rsidRDefault="00104F74" w:rsidP="0043437F">
            <w:pPr>
              <w:pStyle w:val="Default"/>
              <w:numPr>
                <w:ilvl w:val="2"/>
                <w:numId w:val="60"/>
              </w:numPr>
              <w:rPr>
                <w:sz w:val="23"/>
                <w:szCs w:val="23"/>
              </w:rPr>
            </w:pPr>
          </w:p>
          <w:p w:rsidR="00104F74" w:rsidRPr="00104F74" w:rsidRDefault="00104F74" w:rsidP="0043437F">
            <w:pPr>
              <w:pStyle w:val="Default"/>
              <w:numPr>
                <w:ilvl w:val="2"/>
                <w:numId w:val="60"/>
              </w:numPr>
              <w:rPr>
                <w:sz w:val="23"/>
                <w:szCs w:val="23"/>
              </w:rPr>
            </w:pPr>
            <w:r>
              <w:t xml:space="preserve">Pharmaceutical Standard = </w:t>
            </w:r>
            <w:r w:rsidR="003A0101" w:rsidRPr="00D877DC">
              <w:rPr>
                <w:lang w:val="en-US"/>
              </w:rPr>
              <w:t>2.16.840.1.113883.2.20.6.5</w:t>
            </w:r>
          </w:p>
          <w:p w:rsidR="00104F74" w:rsidRPr="00104F74" w:rsidRDefault="00104F74" w:rsidP="0043437F">
            <w:pPr>
              <w:pStyle w:val="Default"/>
              <w:numPr>
                <w:ilvl w:val="2"/>
                <w:numId w:val="60"/>
              </w:numPr>
              <w:rPr>
                <w:sz w:val="23"/>
                <w:szCs w:val="23"/>
              </w:rPr>
            </w:pPr>
            <w:r>
              <w:t>Scheduling Symbol =</w:t>
            </w:r>
            <w:r w:rsidR="003A0101">
              <w:t xml:space="preserve"> </w:t>
            </w:r>
            <w:r w:rsidR="003A0101" w:rsidRPr="00D877DC">
              <w:rPr>
                <w:lang w:val="en-US"/>
              </w:rPr>
              <w:t>2.16.840.1.113883.2.20.6.2</w:t>
            </w:r>
          </w:p>
          <w:p w:rsidR="00104F74" w:rsidRDefault="00104F74" w:rsidP="0043437F">
            <w:pPr>
              <w:pStyle w:val="Default"/>
              <w:numPr>
                <w:ilvl w:val="2"/>
                <w:numId w:val="60"/>
              </w:numPr>
              <w:rPr>
                <w:sz w:val="23"/>
                <w:szCs w:val="23"/>
              </w:rPr>
            </w:pPr>
            <w:r>
              <w:t>Therapeutic Class =</w:t>
            </w:r>
            <w:r w:rsidR="003A0101">
              <w:t xml:space="preserve"> </w:t>
            </w:r>
            <w:r w:rsidR="003A0101" w:rsidRPr="00D877DC">
              <w:rPr>
                <w:lang w:val="en-US"/>
              </w:rPr>
              <w:t>2.16.840.1.113883.2.20.6.6</w:t>
            </w:r>
          </w:p>
          <w:p w:rsidR="00CC55B8" w:rsidRDefault="00CC55B8" w:rsidP="0043437F">
            <w:pPr>
              <w:pStyle w:val="Default"/>
              <w:numPr>
                <w:ilvl w:val="1"/>
                <w:numId w:val="60"/>
              </w:numPr>
              <w:rPr>
                <w:sz w:val="23"/>
                <w:szCs w:val="23"/>
              </w:rPr>
            </w:pPr>
            <w:r>
              <w:rPr>
                <w:sz w:val="23"/>
                <w:szCs w:val="23"/>
              </w:rPr>
              <w:t>The d</w:t>
            </w:r>
            <w:r w:rsidRPr="00C0417D">
              <w:rPr>
                <w:sz w:val="23"/>
                <w:szCs w:val="23"/>
              </w:rPr>
              <w:t>isplay name matches the code</w:t>
            </w:r>
            <w:r>
              <w:rPr>
                <w:sz w:val="23"/>
                <w:szCs w:val="23"/>
              </w:rPr>
              <w:t>.</w:t>
            </w:r>
          </w:p>
          <w:p w:rsidR="00CC55B8" w:rsidRDefault="00CC55B8" w:rsidP="0043437F">
            <w:pPr>
              <w:pStyle w:val="Default"/>
              <w:numPr>
                <w:ilvl w:val="1"/>
                <w:numId w:val="60"/>
              </w:numPr>
              <w:rPr>
                <w:sz w:val="23"/>
                <w:szCs w:val="23"/>
              </w:rPr>
            </w:pPr>
            <w:r>
              <w:rPr>
                <w:sz w:val="23"/>
                <w:szCs w:val="23"/>
              </w:rPr>
              <w:t xml:space="preserve">The display name is </w:t>
            </w:r>
            <w:r w:rsidRPr="00A57429">
              <w:rPr>
                <w:sz w:val="23"/>
                <w:szCs w:val="23"/>
              </w:rPr>
              <w:t>based upon the document language.</w:t>
            </w:r>
          </w:p>
          <w:p w:rsidR="00104F74" w:rsidRDefault="00104F74" w:rsidP="00104F74">
            <w:pPr>
              <w:pStyle w:val="Default"/>
              <w:ind w:left="720"/>
              <w:rPr>
                <w:sz w:val="23"/>
                <w:szCs w:val="23"/>
              </w:rPr>
            </w:pPr>
          </w:p>
          <w:p w:rsidR="00CC55B8" w:rsidRPr="00CC55B8" w:rsidRDefault="00CC55B8" w:rsidP="0043437F">
            <w:pPr>
              <w:pStyle w:val="Default"/>
              <w:numPr>
                <w:ilvl w:val="0"/>
                <w:numId w:val="60"/>
              </w:numPr>
              <w:rPr>
                <w:sz w:val="23"/>
                <w:szCs w:val="23"/>
              </w:rPr>
            </w:pPr>
            <w:r>
              <w:rPr>
                <w:sz w:val="23"/>
                <w:szCs w:val="23"/>
              </w:rPr>
              <w:t xml:space="preserve">Non-Coded types have a value element with the applicable attributes </w:t>
            </w:r>
            <w:r w:rsidR="00104F74">
              <w:rPr>
                <w:sz w:val="23"/>
                <w:szCs w:val="23"/>
              </w:rPr>
              <w:t xml:space="preserve">(unit, value and type) </w:t>
            </w:r>
            <w:r>
              <w:rPr>
                <w:sz w:val="23"/>
                <w:szCs w:val="23"/>
              </w:rPr>
              <w:t>as</w:t>
            </w:r>
            <w:r w:rsidR="00104F74">
              <w:rPr>
                <w:sz w:val="23"/>
                <w:szCs w:val="23"/>
              </w:rPr>
              <w:t xml:space="preserve"> </w:t>
            </w:r>
            <w:r>
              <w:rPr>
                <w:sz w:val="23"/>
                <w:szCs w:val="23"/>
              </w:rPr>
              <w:t>per the data type</w:t>
            </w:r>
          </w:p>
          <w:p w:rsidR="00CC55B8" w:rsidRDefault="00CC55B8" w:rsidP="0080029F"/>
          <w:p w:rsidR="00CC55B8" w:rsidRPr="00104F74" w:rsidRDefault="00104F74" w:rsidP="0043437F">
            <w:pPr>
              <w:pStyle w:val="Default"/>
              <w:numPr>
                <w:ilvl w:val="1"/>
                <w:numId w:val="19"/>
              </w:numPr>
              <w:rPr>
                <w:sz w:val="23"/>
                <w:szCs w:val="23"/>
              </w:rPr>
            </w:pPr>
            <w:r>
              <w:rPr>
                <w:sz w:val="23"/>
                <w:szCs w:val="23"/>
              </w:rPr>
              <w:t xml:space="preserve">The values for Imprint may only contain </w:t>
            </w:r>
            <w:r w:rsidR="00CC55B8" w:rsidRPr="00104F74">
              <w:rPr>
                <w:sz w:val="23"/>
                <w:szCs w:val="23"/>
              </w:rPr>
              <w:t>only letters and numbers separated by semicolon without spaces</w:t>
            </w:r>
          </w:p>
          <w:p w:rsidR="00B41AEB" w:rsidRDefault="00B41AEB" w:rsidP="00104F74">
            <w:pPr>
              <w:pStyle w:val="Default"/>
              <w:ind w:left="360"/>
              <w:rPr>
                <w:sz w:val="23"/>
                <w:szCs w:val="23"/>
              </w:rPr>
            </w:pPr>
          </w:p>
          <w:p w:rsidR="00B41AEB" w:rsidRPr="000B2433" w:rsidRDefault="00104F74" w:rsidP="00104F74">
            <w:pPr>
              <w:pStyle w:val="Default"/>
              <w:numPr>
                <w:ilvl w:val="1"/>
                <w:numId w:val="19"/>
              </w:numPr>
              <w:rPr>
                <w:sz w:val="23"/>
                <w:szCs w:val="23"/>
              </w:rPr>
            </w:pPr>
            <w:r>
              <w:rPr>
                <w:sz w:val="23"/>
                <w:szCs w:val="23"/>
              </w:rPr>
              <w:t>I</w:t>
            </w:r>
            <w:r w:rsidR="00B41AEB" w:rsidRPr="000B2433">
              <w:rPr>
                <w:sz w:val="23"/>
                <w:szCs w:val="23"/>
              </w:rPr>
              <w:t xml:space="preserve">mage </w:t>
            </w:r>
            <w:r w:rsidR="00B41AEB">
              <w:rPr>
                <w:sz w:val="23"/>
                <w:szCs w:val="23"/>
              </w:rPr>
              <w:t>shall have the following:</w:t>
            </w:r>
          </w:p>
          <w:p w:rsidR="00B41AEB" w:rsidRDefault="00B41AEB" w:rsidP="00104F74">
            <w:pPr>
              <w:pStyle w:val="Default"/>
              <w:numPr>
                <w:ilvl w:val="2"/>
                <w:numId w:val="19"/>
              </w:numPr>
              <w:rPr>
                <w:sz w:val="23"/>
                <w:szCs w:val="23"/>
              </w:rPr>
            </w:pPr>
            <w:r w:rsidRPr="000B2433">
              <w:rPr>
                <w:sz w:val="23"/>
                <w:szCs w:val="23"/>
              </w:rPr>
              <w:t xml:space="preserve">The value </w:t>
            </w:r>
            <w:r>
              <w:rPr>
                <w:sz w:val="23"/>
                <w:szCs w:val="23"/>
              </w:rPr>
              <w:t xml:space="preserve">element </w:t>
            </w:r>
            <w:r w:rsidRPr="000B2433">
              <w:rPr>
                <w:sz w:val="23"/>
                <w:szCs w:val="23"/>
              </w:rPr>
              <w:t xml:space="preserve">has an xsi:type of “ED” </w:t>
            </w:r>
          </w:p>
          <w:p w:rsidR="00B41AEB" w:rsidRPr="000B2433" w:rsidRDefault="00B41AEB" w:rsidP="00104F74">
            <w:pPr>
              <w:pStyle w:val="Default"/>
              <w:numPr>
                <w:ilvl w:val="2"/>
                <w:numId w:val="19"/>
              </w:numPr>
              <w:rPr>
                <w:sz w:val="23"/>
                <w:szCs w:val="23"/>
              </w:rPr>
            </w:pPr>
            <w:r>
              <w:rPr>
                <w:sz w:val="23"/>
                <w:szCs w:val="23"/>
              </w:rPr>
              <w:t xml:space="preserve">The Value element shall have a </w:t>
            </w:r>
            <w:r w:rsidRPr="000B2433">
              <w:rPr>
                <w:sz w:val="23"/>
                <w:szCs w:val="23"/>
              </w:rPr>
              <w:t xml:space="preserve">mediaType </w:t>
            </w:r>
            <w:r>
              <w:rPr>
                <w:sz w:val="23"/>
                <w:szCs w:val="23"/>
              </w:rPr>
              <w:t xml:space="preserve">which will be </w:t>
            </w:r>
            <w:r w:rsidRPr="000B2433">
              <w:rPr>
                <w:sz w:val="23"/>
                <w:szCs w:val="23"/>
              </w:rPr>
              <w:t xml:space="preserve">“image/&lt;file type&gt;” where the file type is permitted file format (see </w:t>
            </w:r>
            <w:r w:rsidRPr="00104F74">
              <w:rPr>
                <w:sz w:val="23"/>
                <w:szCs w:val="23"/>
              </w:rPr>
              <w:fldChar w:fldCharType="begin"/>
            </w:r>
            <w:r w:rsidRPr="00104F74">
              <w:rPr>
                <w:sz w:val="23"/>
                <w:szCs w:val="23"/>
              </w:rPr>
              <w:instrText xml:space="preserve"> REF _Ref492903909 \h  \* MERGEFORMAT </w:instrText>
            </w:r>
            <w:r w:rsidRPr="00104F74">
              <w:rPr>
                <w:sz w:val="23"/>
                <w:szCs w:val="23"/>
              </w:rPr>
            </w:r>
            <w:r w:rsidRPr="00104F74">
              <w:rPr>
                <w:sz w:val="23"/>
                <w:szCs w:val="23"/>
              </w:rPr>
              <w:fldChar w:fldCharType="separate"/>
            </w:r>
            <w:r w:rsidRPr="00104F74">
              <w:rPr>
                <w:sz w:val="23"/>
                <w:szCs w:val="23"/>
              </w:rPr>
              <w:t>Image Details</w:t>
            </w:r>
            <w:r w:rsidRPr="00104F74">
              <w:rPr>
                <w:sz w:val="23"/>
                <w:szCs w:val="23"/>
              </w:rPr>
              <w:fldChar w:fldCharType="end"/>
            </w:r>
            <w:r w:rsidRPr="000B2433">
              <w:rPr>
                <w:sz w:val="23"/>
                <w:szCs w:val="23"/>
              </w:rPr>
              <w:t xml:space="preserve"> for details).</w:t>
            </w:r>
          </w:p>
          <w:p w:rsidR="00B41AEB" w:rsidRPr="00036839" w:rsidRDefault="00B41AEB" w:rsidP="00104F74">
            <w:pPr>
              <w:pStyle w:val="Default"/>
              <w:numPr>
                <w:ilvl w:val="2"/>
                <w:numId w:val="19"/>
              </w:numPr>
              <w:rPr>
                <w:sz w:val="23"/>
                <w:szCs w:val="23"/>
              </w:rPr>
            </w:pPr>
            <w:r>
              <w:rPr>
                <w:sz w:val="23"/>
                <w:szCs w:val="23"/>
              </w:rPr>
              <w:t>The r</w:t>
            </w:r>
            <w:r w:rsidRPr="00036839">
              <w:rPr>
                <w:sz w:val="23"/>
                <w:szCs w:val="23"/>
              </w:rPr>
              <w:t xml:space="preserve">eference </w:t>
            </w:r>
            <w:r>
              <w:rPr>
                <w:sz w:val="23"/>
                <w:szCs w:val="23"/>
              </w:rPr>
              <w:t xml:space="preserve">elements </w:t>
            </w:r>
            <w:r w:rsidRPr="00036839">
              <w:rPr>
                <w:sz w:val="23"/>
                <w:szCs w:val="23"/>
              </w:rPr>
              <w:t xml:space="preserve">value </w:t>
            </w:r>
            <w:r>
              <w:rPr>
                <w:sz w:val="23"/>
                <w:szCs w:val="23"/>
              </w:rPr>
              <w:t xml:space="preserve">attribute </w:t>
            </w:r>
            <w:r w:rsidRPr="00036839">
              <w:rPr>
                <w:sz w:val="23"/>
                <w:szCs w:val="23"/>
              </w:rPr>
              <w:t xml:space="preserve">is </w:t>
            </w:r>
            <w:r>
              <w:rPr>
                <w:sz w:val="23"/>
                <w:szCs w:val="23"/>
              </w:rPr>
              <w:t>the file name for a valid image.</w:t>
            </w:r>
          </w:p>
          <w:p w:rsidR="00B41AEB" w:rsidRPr="00036839" w:rsidRDefault="00B41AEB" w:rsidP="00104F74">
            <w:pPr>
              <w:pStyle w:val="Default"/>
              <w:numPr>
                <w:ilvl w:val="2"/>
                <w:numId w:val="19"/>
              </w:numPr>
              <w:rPr>
                <w:sz w:val="23"/>
                <w:szCs w:val="23"/>
              </w:rPr>
            </w:pPr>
            <w:r w:rsidRPr="00036839">
              <w:rPr>
                <w:sz w:val="23"/>
                <w:szCs w:val="23"/>
              </w:rPr>
              <w:t>The image file is submit</w:t>
            </w:r>
            <w:r>
              <w:rPr>
                <w:sz w:val="23"/>
                <w:szCs w:val="23"/>
              </w:rPr>
              <w:t>ted together with the SPL file.</w:t>
            </w:r>
          </w:p>
          <w:p w:rsidR="003F2902" w:rsidRDefault="003F2902" w:rsidP="0080029F">
            <w:pPr>
              <w:pStyle w:val="Default"/>
              <w:ind w:left="360"/>
              <w:rPr>
                <w:sz w:val="23"/>
                <w:szCs w:val="23"/>
              </w:rPr>
            </w:pPr>
          </w:p>
          <w:p w:rsidR="003F2902" w:rsidRPr="00104F74" w:rsidRDefault="003F2902" w:rsidP="00104F74">
            <w:pPr>
              <w:pStyle w:val="Default"/>
              <w:numPr>
                <w:ilvl w:val="1"/>
                <w:numId w:val="63"/>
              </w:numPr>
              <w:rPr>
                <w:sz w:val="23"/>
                <w:szCs w:val="23"/>
              </w:rPr>
            </w:pPr>
            <w:r w:rsidRPr="00104F74">
              <w:rPr>
                <w:sz w:val="23"/>
                <w:szCs w:val="23"/>
              </w:rPr>
              <w:t xml:space="preserve">Combination Product </w:t>
            </w:r>
            <w:r w:rsidR="00104F74">
              <w:rPr>
                <w:sz w:val="23"/>
                <w:szCs w:val="23"/>
              </w:rPr>
              <w:t>shall only include t</w:t>
            </w:r>
            <w:r w:rsidRPr="00104F74">
              <w:rPr>
                <w:sz w:val="23"/>
                <w:szCs w:val="23"/>
              </w:rPr>
              <w:t>he type characteristic on the inner-most packaging unless stated otherwise in the document type specific information.</w:t>
            </w:r>
          </w:p>
          <w:p w:rsidR="00104F74" w:rsidRPr="00104F74" w:rsidRDefault="00104F74" w:rsidP="00104F74">
            <w:pPr>
              <w:pStyle w:val="Default"/>
              <w:ind w:left="720"/>
              <w:rPr>
                <w:sz w:val="23"/>
                <w:szCs w:val="23"/>
              </w:rPr>
            </w:pPr>
          </w:p>
          <w:p w:rsidR="00104F74" w:rsidRPr="008E4D34" w:rsidRDefault="003F2902" w:rsidP="008E4D34">
            <w:pPr>
              <w:pStyle w:val="Default"/>
              <w:numPr>
                <w:ilvl w:val="1"/>
                <w:numId w:val="76"/>
              </w:numPr>
              <w:rPr>
                <w:b/>
                <w:bCs/>
                <w:sz w:val="20"/>
              </w:rPr>
            </w:pPr>
            <w:r w:rsidRPr="008E4D34">
              <w:rPr>
                <w:sz w:val="23"/>
                <w:szCs w:val="23"/>
              </w:rPr>
              <w:t xml:space="preserve">Production Amount shall have </w:t>
            </w:r>
            <w:r w:rsidR="008E4D34" w:rsidRPr="008E4D34">
              <w:rPr>
                <w:sz w:val="23"/>
                <w:szCs w:val="23"/>
              </w:rPr>
              <w:t>a</w:t>
            </w:r>
            <w:r w:rsidRPr="008E4D34">
              <w:rPr>
                <w:sz w:val="23"/>
                <w:szCs w:val="23"/>
              </w:rPr>
              <w:t xml:space="preserve"> value element </w:t>
            </w:r>
            <w:r w:rsidR="008E4D34">
              <w:rPr>
                <w:sz w:val="23"/>
                <w:szCs w:val="23"/>
              </w:rPr>
              <w:t xml:space="preserve">with an </w:t>
            </w:r>
            <w:r w:rsidRPr="008E4D34">
              <w:rPr>
                <w:sz w:val="23"/>
                <w:szCs w:val="23"/>
              </w:rPr>
              <w:t>xsi</w:t>
            </w:r>
            <w:proofErr w:type="gramStart"/>
            <w:r w:rsidRPr="008E4D34">
              <w:rPr>
                <w:sz w:val="23"/>
                <w:szCs w:val="23"/>
              </w:rPr>
              <w:t>:type</w:t>
            </w:r>
            <w:proofErr w:type="gramEnd"/>
            <w:r w:rsidRPr="008E4D34">
              <w:rPr>
                <w:sz w:val="23"/>
                <w:szCs w:val="23"/>
              </w:rPr>
              <w:t xml:space="preserve"> of “INT” with a </w:t>
            </w:r>
            <w:r w:rsidRPr="00D9677B">
              <w:t xml:space="preserve">value </w:t>
            </w:r>
            <w:r>
              <w:t xml:space="preserve">attribute </w:t>
            </w:r>
            <w:r w:rsidRPr="00D9677B">
              <w:t xml:space="preserve">or </w:t>
            </w:r>
            <w:r>
              <w:t xml:space="preserve">a </w:t>
            </w:r>
            <w:r w:rsidRPr="00D9677B">
              <w:t xml:space="preserve">null flavor </w:t>
            </w:r>
            <w:r>
              <w:t xml:space="preserve">of </w:t>
            </w:r>
            <w:r w:rsidRPr="00D9677B">
              <w:t>“PINF” to indicate unlimited.</w:t>
            </w:r>
            <w:commentRangeEnd w:id="161"/>
            <w:r>
              <w:rPr>
                <w:rStyle w:val="CommentReference"/>
              </w:rPr>
              <w:commentReference w:id="161"/>
            </w:r>
          </w:p>
        </w:tc>
      </w:tr>
    </w:tbl>
    <w:p w:rsidR="002A7033" w:rsidRDefault="002A7033" w:rsidP="002A7033">
      <w:bookmarkStart w:id="163" w:name="_Toc495429295"/>
    </w:p>
    <w:p w:rsidR="0009610D" w:rsidRPr="00675DAA" w:rsidRDefault="00824CF2" w:rsidP="0080029F">
      <w:pPr>
        <w:pStyle w:val="Heading2"/>
      </w:pPr>
      <w:r>
        <w:t xml:space="preserve">Product Data - </w:t>
      </w:r>
      <w:r w:rsidR="00364BE4">
        <w:t xml:space="preserve">Drug </w:t>
      </w:r>
      <w:r w:rsidR="0009610D" w:rsidRPr="0009610D">
        <w:t>Products</w:t>
      </w:r>
      <w:bookmarkEnd w:id="163"/>
    </w:p>
    <w:p w:rsidR="0009610D" w:rsidRDefault="0009610D" w:rsidP="0080029F">
      <w:r w:rsidRPr="00675DAA">
        <w:t xml:space="preserve">Outlined in this section are </w:t>
      </w:r>
      <w:r w:rsidR="00824CF2">
        <w:t>additional items relating to d</w:t>
      </w:r>
      <w:r w:rsidRPr="0009610D">
        <w:t>rug</w:t>
      </w:r>
      <w:r w:rsidR="00364BE4">
        <w:t xml:space="preserve"> </w:t>
      </w:r>
      <w:r w:rsidR="00824CF2">
        <w:t>p</w:t>
      </w:r>
      <w:r w:rsidRPr="0009610D">
        <w:t>roduct</w:t>
      </w:r>
      <w:r w:rsidR="00824CF2">
        <w:t>s that ap</w:t>
      </w:r>
      <w:r w:rsidR="0066715A">
        <w:t>ply to the product data section, this section extends the Product Data Section.</w:t>
      </w:r>
    </w:p>
    <w:p w:rsidR="003B2626" w:rsidRDefault="003B2626" w:rsidP="0080029F"/>
    <w:p w:rsidR="006A044E" w:rsidRDefault="006A044E" w:rsidP="0080029F">
      <w:r>
        <w:t>The drug product data includes the product codes, proprietary and non-proprietary name, dosage form, ingredient and active moiety name, ingredient identifier, ingredient strength, package quantity, type and code, marketing category, marketing status, dosage form appearance, schedule, and route of admini</w:t>
      </w:r>
      <w:r w:rsidR="00824CF2">
        <w:t>stration as well as all product characteristics.</w:t>
      </w:r>
    </w:p>
    <w:p w:rsidR="008320A0" w:rsidRDefault="008320A0" w:rsidP="0080029F"/>
    <w:p w:rsidR="00824CF2" w:rsidRDefault="00824CF2" w:rsidP="0080029F">
      <w:r>
        <w:t xml:space="preserve">At a high level the drug product is captured using the following approach (it is detailed at the element level in this document). </w:t>
      </w:r>
    </w:p>
    <w:p w:rsidR="00824CF2" w:rsidRDefault="00824CF2" w:rsidP="0043437F">
      <w:pPr>
        <w:pStyle w:val="ListParagraph"/>
        <w:numPr>
          <w:ilvl w:val="0"/>
          <w:numId w:val="260"/>
        </w:numPr>
      </w:pPr>
      <w:r>
        <w:t xml:space="preserve">Many aspects such as the product code, proprietary and non-proprietary name, and </w:t>
      </w:r>
      <w:r w:rsidRPr="006A044E">
        <w:t>dosa</w:t>
      </w:r>
      <w:r>
        <w:t xml:space="preserve">ge form </w:t>
      </w:r>
      <w:r w:rsidRPr="006A044E">
        <w:t>are children of &lt;manufacturedProduct&gt;</w:t>
      </w:r>
      <w:r>
        <w:t xml:space="preserve"> element</w:t>
      </w:r>
      <w:r w:rsidRPr="006A044E">
        <w:t>.</w:t>
      </w:r>
    </w:p>
    <w:p w:rsidR="00824CF2" w:rsidRDefault="006A044E" w:rsidP="0043437F">
      <w:pPr>
        <w:pStyle w:val="ListParagraph"/>
        <w:numPr>
          <w:ilvl w:val="0"/>
          <w:numId w:val="260"/>
        </w:numPr>
      </w:pPr>
      <w:r>
        <w:t xml:space="preserve">The product </w:t>
      </w:r>
      <w:r w:rsidR="00824CF2">
        <w:t xml:space="preserve">code is the </w:t>
      </w:r>
      <w:r w:rsidR="000D22CB">
        <w:t>DIN</w:t>
      </w:r>
      <w:r>
        <w:t xml:space="preserve"> as per OID: </w:t>
      </w:r>
      <w:r w:rsidR="000D22CB">
        <w:t>2.16.840.1.113883.2.20.6.42</w:t>
      </w:r>
      <w:r w:rsidR="00824CF2">
        <w:t>.</w:t>
      </w:r>
    </w:p>
    <w:p w:rsidR="00824CF2" w:rsidRDefault="00AD6C14" w:rsidP="0043437F">
      <w:pPr>
        <w:pStyle w:val="ListParagraph"/>
        <w:numPr>
          <w:ilvl w:val="0"/>
          <w:numId w:val="260"/>
        </w:numPr>
      </w:pPr>
      <w:commentRangeStart w:id="164"/>
      <w:ins w:id="165" w:author="pbx" w:date="2017-11-03T17:36:00Z">
        <w:r>
          <w:lastRenderedPageBreak/>
          <w:t>The HPFB approach to the proprietary name aspect will be incl</w:t>
        </w:r>
      </w:ins>
      <w:ins w:id="166" w:author="pbx" w:date="2017-11-03T17:37:00Z">
        <w:r>
          <w:t xml:space="preserve">uded </w:t>
        </w:r>
      </w:ins>
      <w:ins w:id="167" w:author="pbx" w:date="2017-11-03T17:36:00Z">
        <w:r>
          <w:t>at a later time</w:t>
        </w:r>
      </w:ins>
      <w:commentRangeEnd w:id="164"/>
      <w:ins w:id="168" w:author="pbx" w:date="2017-11-03T17:37:00Z">
        <w:r>
          <w:rPr>
            <w:rStyle w:val="CommentReference"/>
          </w:rPr>
          <w:commentReference w:id="164"/>
        </w:r>
      </w:ins>
      <w:ins w:id="169" w:author="pbx" w:date="2017-11-03T17:36:00Z">
        <w:r>
          <w:t>.</w:t>
        </w:r>
      </w:ins>
      <w:r w:rsidR="006A044E" w:rsidRPr="006A044E">
        <w:t xml:space="preserve"> If there </w:t>
      </w:r>
      <w:r w:rsidR="006A044E">
        <w:t>is no proprietary name, the non-</w:t>
      </w:r>
      <w:r w:rsidR="006A044E" w:rsidRPr="006A044E">
        <w:t xml:space="preserve">proprietary name is used without any descriptors. </w:t>
      </w:r>
    </w:p>
    <w:p w:rsidR="00824CF2" w:rsidRDefault="006A044E" w:rsidP="0043437F">
      <w:pPr>
        <w:pStyle w:val="ListParagraph"/>
        <w:numPr>
          <w:ilvl w:val="0"/>
          <w:numId w:val="260"/>
        </w:numPr>
      </w:pPr>
      <w:r w:rsidRPr="006A044E">
        <w:t xml:space="preserve">The dosage form is described in &lt;formCode&gt;. </w:t>
      </w:r>
    </w:p>
    <w:p w:rsidR="006A044E" w:rsidRDefault="006A044E" w:rsidP="0043437F">
      <w:pPr>
        <w:pStyle w:val="ListParagraph"/>
        <w:numPr>
          <w:ilvl w:val="0"/>
          <w:numId w:val="260"/>
        </w:numPr>
      </w:pPr>
      <w:r w:rsidRPr="006A044E">
        <w:t>The &lt;ge</w:t>
      </w:r>
      <w:r>
        <w:t>nericMedicine&gt;&lt;name&gt; is the non-</w:t>
      </w:r>
      <w:r w:rsidRPr="006A044E">
        <w:t>proprietary name of the product.</w:t>
      </w:r>
    </w:p>
    <w:p w:rsidR="00824CF2" w:rsidRDefault="00824CF2" w:rsidP="0080029F"/>
    <w:p w:rsidR="00824CF2" w:rsidRDefault="00824CF2" w:rsidP="00824CF2">
      <w:bookmarkStart w:id="170" w:name="_Toc495429296"/>
      <w:r>
        <w:t xml:space="preserve">Drug </w:t>
      </w:r>
      <w:r w:rsidRPr="00B83FCA">
        <w:t xml:space="preserve">products are products with </w:t>
      </w:r>
      <w:r>
        <w:t xml:space="preserve">the </w:t>
      </w:r>
      <w:r w:rsidRPr="00B83FCA">
        <w:t xml:space="preserve">marketing category </w:t>
      </w:r>
      <w:r w:rsidRPr="00BF08B7">
        <w:t>Pharmaceutical</w:t>
      </w:r>
      <w:r>
        <w:t xml:space="preserve"> or </w:t>
      </w:r>
      <w:r w:rsidRPr="00BF08B7">
        <w:t>Biologic</w:t>
      </w:r>
      <w:r>
        <w:t xml:space="preserve"> in OID: </w:t>
      </w:r>
      <w:commentRangeStart w:id="171"/>
      <w:r>
        <w:t>2.16.840.1.113883.2.20.6.</w:t>
      </w:r>
      <w:proofErr w:type="gramStart"/>
      <w:r>
        <w:t>???.</w:t>
      </w:r>
      <w:proofErr w:type="gramEnd"/>
      <w:r>
        <w:t xml:space="preserve"> </w:t>
      </w:r>
      <w:commentRangeEnd w:id="171"/>
      <w:r>
        <w:rPr>
          <w:rStyle w:val="CommentReference"/>
        </w:rPr>
        <w:commentReference w:id="171"/>
      </w:r>
    </w:p>
    <w:bookmarkEnd w:id="170"/>
    <w:p w:rsidR="002319A0" w:rsidRDefault="002319A0" w:rsidP="006D4B01">
      <w:pPr>
        <w:pStyle w:val="Default"/>
        <w:rPr>
          <w:sz w:val="23"/>
          <w:szCs w:val="23"/>
        </w:rPr>
      </w:pPr>
    </w:p>
    <w:p w:rsidR="002319A0" w:rsidRDefault="00824CF2" w:rsidP="0080029F">
      <w:pPr>
        <w:pStyle w:val="Heading2"/>
      </w:pPr>
      <w:bookmarkStart w:id="172" w:name="_Toc495429304"/>
      <w:commentRangeStart w:id="173"/>
      <w:r>
        <w:t xml:space="preserve">Product Data - </w:t>
      </w:r>
      <w:r w:rsidR="002319A0">
        <w:t>Device Product</w:t>
      </w:r>
      <w:bookmarkEnd w:id="172"/>
      <w:r>
        <w:t>s</w:t>
      </w:r>
      <w:commentRangeEnd w:id="173"/>
      <w:r w:rsidR="006D4B01">
        <w:rPr>
          <w:rStyle w:val="CommentReference"/>
          <w:rFonts w:eastAsiaTheme="minorHAnsi"/>
          <w:lang w:val="en-CA"/>
        </w:rPr>
        <w:commentReference w:id="173"/>
      </w:r>
    </w:p>
    <w:p w:rsidR="00824CF2" w:rsidRDefault="00824CF2" w:rsidP="00824CF2">
      <w:r w:rsidRPr="00675DAA">
        <w:t xml:space="preserve">Outlined in this section are </w:t>
      </w:r>
      <w:r>
        <w:t>additional items relating to d</w:t>
      </w:r>
      <w:r w:rsidRPr="0009610D">
        <w:t>rug</w:t>
      </w:r>
      <w:r>
        <w:t xml:space="preserve"> p</w:t>
      </w:r>
      <w:r w:rsidRPr="0009610D">
        <w:t>roduct</w:t>
      </w:r>
      <w:r>
        <w:t>s that apply to the product data section.</w:t>
      </w:r>
    </w:p>
    <w:p w:rsidR="00824CF2" w:rsidRPr="00824CF2" w:rsidRDefault="00824CF2" w:rsidP="00824CF2">
      <w:pPr>
        <w:rPr>
          <w:lang w:val="en-US"/>
        </w:rPr>
      </w:pPr>
    </w:p>
    <w:p w:rsidR="00382567" w:rsidRDefault="00382567" w:rsidP="0080029F">
      <w:r w:rsidRPr="000A6564">
        <w:rPr>
          <w:noProof/>
          <w:lang w:val="en-US"/>
        </w:rPr>
        <mc:AlternateContent>
          <mc:Choice Requires="wps">
            <w:drawing>
              <wp:inline distT="0" distB="0" distL="0" distR="0" wp14:anchorId="26770FCF" wp14:editId="40A649CC">
                <wp:extent cx="5883910" cy="1609725"/>
                <wp:effectExtent l="57150" t="0" r="78740" b="142875"/>
                <wp:docPr id="3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910" cy="160972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3277CD" w:rsidRDefault="003277CD" w:rsidP="00382567">
                            <w:pPr>
                              <w:pStyle w:val="Default"/>
                              <w:rPr>
                                <w:rFonts w:ascii="Courier New" w:hAnsi="Courier New" w:cs="Courier New"/>
                                <w:sz w:val="18"/>
                                <w:szCs w:val="18"/>
                              </w:rPr>
                            </w:pPr>
                            <w:r w:rsidRPr="00382567">
                              <w:rPr>
                                <w:rFonts w:ascii="Courier New" w:hAnsi="Courier New" w:cs="Courier New"/>
                                <w:sz w:val="18"/>
                                <w:szCs w:val="18"/>
                              </w:rPr>
                              <w:t>&lt;</w:t>
                            </w:r>
                            <w:proofErr w:type="gramStart"/>
                            <w:r w:rsidRPr="00382567">
                              <w:rPr>
                                <w:rFonts w:ascii="Courier New" w:hAnsi="Courier New" w:cs="Courier New"/>
                                <w:sz w:val="18"/>
                                <w:szCs w:val="18"/>
                              </w:rPr>
                              <w:t>manufacturedProduct</w:t>
                            </w:r>
                            <w:proofErr w:type="gramEnd"/>
                            <w:r w:rsidRPr="00382567">
                              <w:rPr>
                                <w:rFonts w:ascii="Courier New" w:hAnsi="Courier New" w:cs="Courier New"/>
                                <w:sz w:val="18"/>
                                <w:szCs w:val="18"/>
                              </w:rPr>
                              <w:t xml:space="preserve">&gt; </w:t>
                            </w:r>
                          </w:p>
                          <w:p w:rsidR="003277CD" w:rsidRPr="00382567" w:rsidRDefault="003277CD" w:rsidP="006569AA">
                            <w:pPr>
                              <w:pStyle w:val="Default"/>
                              <w:ind w:left="227"/>
                              <w:rPr>
                                <w:rFonts w:ascii="Courier New" w:hAnsi="Courier New" w:cs="Courier New"/>
                                <w:sz w:val="18"/>
                                <w:szCs w:val="18"/>
                              </w:rPr>
                            </w:pPr>
                            <w:r w:rsidRPr="00382567">
                              <w:rPr>
                                <w:rFonts w:ascii="Courier New" w:hAnsi="Courier New" w:cs="Courier New"/>
                                <w:sz w:val="18"/>
                                <w:szCs w:val="18"/>
                              </w:rPr>
                              <w:t>&lt;code code="</w:t>
                            </w:r>
                            <w:r w:rsidRPr="00D97D64">
                              <w:rPr>
                                <w:rFonts w:ascii="Courier New" w:hAnsi="Courier New" w:cs="Courier New"/>
                                <w:sz w:val="18"/>
                                <w:szCs w:val="18"/>
                              </w:rPr>
                              <w:t>12345678</w:t>
                            </w:r>
                            <w:r w:rsidRPr="00382567">
                              <w:rPr>
                                <w:rFonts w:ascii="Courier New" w:hAnsi="Courier New" w:cs="Courier New"/>
                                <w:sz w:val="18"/>
                                <w:szCs w:val="18"/>
                              </w:rPr>
                              <w:t>" codeSystem="</w:t>
                            </w:r>
                            <w:r>
                              <w:rPr>
                                <w:rFonts w:ascii="Courier New" w:hAnsi="Courier New" w:cs="Courier New"/>
                                <w:sz w:val="18"/>
                                <w:szCs w:val="18"/>
                              </w:rPr>
                              <w:t>2.16.840.1.113883.2.20.6.42</w:t>
                            </w:r>
                            <w:r w:rsidRPr="00382567">
                              <w:rPr>
                                <w:rFonts w:ascii="Courier New" w:hAnsi="Courier New" w:cs="Courier New"/>
                                <w:sz w:val="18"/>
                                <w:szCs w:val="18"/>
                              </w:rPr>
                              <w:t xml:space="preserve">"/&gt; </w:t>
                            </w:r>
                          </w:p>
                          <w:p w:rsidR="003277CD" w:rsidRDefault="003277CD" w:rsidP="00382567">
                            <w:pPr>
                              <w:pStyle w:val="Default"/>
                              <w:rPr>
                                <w:rFonts w:ascii="Courier New" w:hAnsi="Courier New" w:cs="Courier New"/>
                                <w:sz w:val="18"/>
                                <w:szCs w:val="18"/>
                              </w:rPr>
                            </w:pPr>
                            <w:r>
                              <w:rPr>
                                <w:rFonts w:ascii="Courier New" w:hAnsi="Courier New" w:cs="Courier New"/>
                                <w:sz w:val="18"/>
                                <w:szCs w:val="18"/>
                              </w:rPr>
                              <w:t xml:space="preserve">  </w:t>
                            </w:r>
                            <w:r w:rsidRPr="00382567">
                              <w:rPr>
                                <w:rFonts w:ascii="Courier New" w:hAnsi="Courier New" w:cs="Courier New"/>
                                <w:sz w:val="18"/>
                                <w:szCs w:val="18"/>
                              </w:rPr>
                              <w:t>&lt;</w:t>
                            </w:r>
                            <w:proofErr w:type="gramStart"/>
                            <w:r w:rsidRPr="00382567">
                              <w:rPr>
                                <w:rFonts w:ascii="Courier New" w:hAnsi="Courier New" w:cs="Courier New"/>
                                <w:sz w:val="18"/>
                                <w:szCs w:val="18"/>
                              </w:rPr>
                              <w:t>name&gt;</w:t>
                            </w:r>
                            <w:proofErr w:type="gramEnd"/>
                            <w:r w:rsidRPr="00382567">
                              <w:rPr>
                                <w:rFonts w:ascii="Courier New" w:hAnsi="Courier New" w:cs="Courier New"/>
                                <w:sz w:val="18"/>
                                <w:szCs w:val="18"/>
                              </w:rPr>
                              <w:t xml:space="preserve">SuperTape 2000&lt;/name&gt; </w:t>
                            </w:r>
                          </w:p>
                          <w:p w:rsidR="003277CD" w:rsidRPr="00382567" w:rsidRDefault="003277CD" w:rsidP="00382567">
                            <w:pPr>
                              <w:pStyle w:val="Default"/>
                              <w:rPr>
                                <w:rFonts w:ascii="Courier New" w:hAnsi="Courier New" w:cs="Courier New"/>
                                <w:sz w:val="18"/>
                                <w:szCs w:val="18"/>
                              </w:rPr>
                            </w:pPr>
                            <w:r>
                              <w:rPr>
                                <w:rFonts w:ascii="Courier New" w:hAnsi="Courier New" w:cs="Courier New"/>
                                <w:sz w:val="18"/>
                                <w:szCs w:val="18"/>
                              </w:rPr>
                              <w:t xml:space="preserve">  </w:t>
                            </w:r>
                            <w:r w:rsidRPr="00382567">
                              <w:rPr>
                                <w:rFonts w:ascii="Courier New" w:hAnsi="Courier New" w:cs="Courier New"/>
                                <w:sz w:val="18"/>
                                <w:szCs w:val="18"/>
                              </w:rPr>
                              <w:t>&lt;</w:t>
                            </w:r>
                            <w:proofErr w:type="gramStart"/>
                            <w:r w:rsidRPr="00382567">
                              <w:rPr>
                                <w:rFonts w:ascii="Courier New" w:hAnsi="Courier New" w:cs="Courier New"/>
                                <w:sz w:val="18"/>
                                <w:szCs w:val="18"/>
                              </w:rPr>
                              <w:t>desc&gt;</w:t>
                            </w:r>
                            <w:proofErr w:type="gramEnd"/>
                            <w:r w:rsidRPr="00382567">
                              <w:rPr>
                                <w:rFonts w:ascii="Courier New" w:hAnsi="Courier New" w:cs="Courier New"/>
                                <w:sz w:val="18"/>
                                <w:szCs w:val="18"/>
                              </w:rPr>
                              <w:t xml:space="preserve">Adhesive tape for orthopedic use.&lt;/desc&gt; </w:t>
                            </w:r>
                          </w:p>
                          <w:p w:rsidR="003277CD" w:rsidRDefault="003277CD" w:rsidP="00382567">
                            <w:pPr>
                              <w:pStyle w:val="Default"/>
                              <w:rPr>
                                <w:rFonts w:ascii="Courier New" w:hAnsi="Courier New" w:cs="Courier New"/>
                                <w:sz w:val="18"/>
                                <w:szCs w:val="18"/>
                              </w:rPr>
                            </w:pPr>
                            <w:r>
                              <w:rPr>
                                <w:rFonts w:ascii="Courier New" w:hAnsi="Courier New" w:cs="Courier New"/>
                                <w:sz w:val="18"/>
                                <w:szCs w:val="18"/>
                              </w:rPr>
                              <w:t xml:space="preserve">  </w:t>
                            </w:r>
                            <w:r w:rsidRPr="00382567">
                              <w:rPr>
                                <w:rFonts w:ascii="Courier New" w:hAnsi="Courier New" w:cs="Courier New"/>
                                <w:sz w:val="18"/>
                                <w:szCs w:val="18"/>
                              </w:rPr>
                              <w:t xml:space="preserve">&lt;asSpecializedKind classCode="GEN"&gt; </w:t>
                            </w:r>
                          </w:p>
                          <w:p w:rsidR="003277CD" w:rsidRDefault="003277CD" w:rsidP="00382567">
                            <w:pPr>
                              <w:pStyle w:val="Default"/>
                              <w:rPr>
                                <w:rFonts w:ascii="Courier New" w:hAnsi="Courier New" w:cs="Courier New"/>
                                <w:sz w:val="18"/>
                                <w:szCs w:val="18"/>
                              </w:rPr>
                            </w:pPr>
                            <w:r>
                              <w:rPr>
                                <w:rFonts w:ascii="Courier New" w:hAnsi="Courier New" w:cs="Courier New"/>
                                <w:sz w:val="18"/>
                                <w:szCs w:val="18"/>
                              </w:rPr>
                              <w:t xml:space="preserve">    </w:t>
                            </w:r>
                            <w:r w:rsidRPr="00382567">
                              <w:rPr>
                                <w:rFonts w:ascii="Courier New" w:hAnsi="Courier New" w:cs="Courier New"/>
                                <w:sz w:val="18"/>
                                <w:szCs w:val="18"/>
                              </w:rPr>
                              <w:t>&lt;</w:t>
                            </w:r>
                            <w:proofErr w:type="gramStart"/>
                            <w:r w:rsidRPr="00382567">
                              <w:rPr>
                                <w:rFonts w:ascii="Courier New" w:hAnsi="Courier New" w:cs="Courier New"/>
                                <w:sz w:val="18"/>
                                <w:szCs w:val="18"/>
                              </w:rPr>
                              <w:t>generalizedMaterialKind</w:t>
                            </w:r>
                            <w:proofErr w:type="gramEnd"/>
                            <w:r w:rsidRPr="00382567">
                              <w:rPr>
                                <w:rFonts w:ascii="Courier New" w:hAnsi="Courier New" w:cs="Courier New"/>
                                <w:sz w:val="18"/>
                                <w:szCs w:val="18"/>
                              </w:rPr>
                              <w:t xml:space="preserve">&gt; </w:t>
                            </w:r>
                          </w:p>
                          <w:p w:rsidR="003277CD" w:rsidRDefault="003277CD" w:rsidP="00382567">
                            <w:pPr>
                              <w:pStyle w:val="Default"/>
                              <w:ind w:left="720"/>
                              <w:rPr>
                                <w:rFonts w:ascii="Courier New" w:hAnsi="Courier New" w:cs="Courier New"/>
                                <w:sz w:val="18"/>
                                <w:szCs w:val="18"/>
                              </w:rPr>
                            </w:pPr>
                            <w:r w:rsidRPr="00382567">
                              <w:rPr>
                                <w:rFonts w:ascii="Courier New" w:hAnsi="Courier New" w:cs="Courier New"/>
                                <w:sz w:val="18"/>
                                <w:szCs w:val="18"/>
                              </w:rPr>
                              <w:t>&lt;code code="MCA" displayName="Tape, Surgical, Internal" codeSystem="</w:t>
                            </w:r>
                            <w:r>
                              <w:rPr>
                                <w:rFonts w:ascii="Courier New" w:hAnsi="Courier New" w:cs="Courier New"/>
                                <w:sz w:val="18"/>
                                <w:szCs w:val="18"/>
                              </w:rPr>
                              <w:t>2.16.840.1.113883.2.20.6.27</w:t>
                            </w:r>
                            <w:r w:rsidRPr="00382567">
                              <w:rPr>
                                <w:rFonts w:ascii="Courier New" w:hAnsi="Courier New" w:cs="Courier New"/>
                                <w:sz w:val="18"/>
                                <w:szCs w:val="18"/>
                              </w:rPr>
                              <w:t xml:space="preserve">"/&gt; </w:t>
                            </w:r>
                          </w:p>
                          <w:p w:rsidR="003277CD" w:rsidRDefault="003277CD" w:rsidP="00382567">
                            <w:pPr>
                              <w:pStyle w:val="Default"/>
                              <w:rPr>
                                <w:rFonts w:ascii="Courier New" w:hAnsi="Courier New" w:cs="Courier New"/>
                                <w:sz w:val="18"/>
                                <w:szCs w:val="18"/>
                              </w:rPr>
                            </w:pPr>
                            <w:r>
                              <w:rPr>
                                <w:rFonts w:ascii="Courier New" w:hAnsi="Courier New" w:cs="Courier New"/>
                                <w:sz w:val="18"/>
                                <w:szCs w:val="18"/>
                              </w:rPr>
                              <w:t xml:space="preserve">    </w:t>
                            </w:r>
                            <w:r w:rsidRPr="00382567">
                              <w:rPr>
                                <w:rFonts w:ascii="Courier New" w:hAnsi="Courier New" w:cs="Courier New"/>
                                <w:sz w:val="18"/>
                                <w:szCs w:val="18"/>
                              </w:rPr>
                              <w:t xml:space="preserve">&lt;/generalizedMaterialKind&gt; </w:t>
                            </w:r>
                          </w:p>
                          <w:p w:rsidR="003277CD" w:rsidRPr="00C66DC9" w:rsidRDefault="003277CD" w:rsidP="00382567">
                            <w:pPr>
                              <w:pStyle w:val="Default"/>
                              <w:rPr>
                                <w:rFonts w:ascii="Courier New" w:hAnsi="Courier New" w:cs="Courier New"/>
                                <w:sz w:val="18"/>
                                <w:szCs w:val="18"/>
                              </w:rPr>
                            </w:pPr>
                            <w:r>
                              <w:rPr>
                                <w:rFonts w:ascii="Courier New" w:hAnsi="Courier New" w:cs="Courier New"/>
                                <w:sz w:val="18"/>
                                <w:szCs w:val="18"/>
                              </w:rPr>
                              <w:t xml:space="preserve">  </w:t>
                            </w:r>
                            <w:r w:rsidRPr="00382567">
                              <w:rPr>
                                <w:rFonts w:ascii="Courier New" w:hAnsi="Courier New" w:cs="Courier New"/>
                                <w:sz w:val="18"/>
                                <w:szCs w:val="18"/>
                              </w:rPr>
                              <w:t>&lt;/asSpecializedKind&gt;</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63.3pt;height:12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" fillcolor="#c6d9f1 [671]">
                <v:shadow on="t" color="#bfbfbf [2412]" offset="0,4pt"/>
                <v:textbox>
                  <w:txbxContent>
                    <w:p w:rsidR="003277CD" w:rsidRDefault="003277CD" w:rsidP="00382567">
                      <w:pPr>
                        <w:pStyle w:val="Default"/>
                        <w:rPr>
                          <w:rFonts w:ascii="Courier New" w:hAnsi="Courier New" w:cs="Courier New"/>
                          <w:sz w:val="18"/>
                          <w:szCs w:val="18"/>
                        </w:rPr>
                      </w:pPr>
                      <w:r w:rsidRPr="00382567">
                        <w:rPr>
                          <w:rFonts w:ascii="Courier New" w:hAnsi="Courier New" w:cs="Courier New"/>
                          <w:sz w:val="18"/>
                          <w:szCs w:val="18"/>
                        </w:rPr>
                        <w:t>&lt;</w:t>
                      </w:r>
                      <w:proofErr w:type="gramStart"/>
                      <w:r w:rsidRPr="00382567">
                        <w:rPr>
                          <w:rFonts w:ascii="Courier New" w:hAnsi="Courier New" w:cs="Courier New"/>
                          <w:sz w:val="18"/>
                          <w:szCs w:val="18"/>
                        </w:rPr>
                        <w:t>manufacturedProduct</w:t>
                      </w:r>
                      <w:proofErr w:type="gramEnd"/>
                      <w:r w:rsidRPr="00382567">
                        <w:rPr>
                          <w:rFonts w:ascii="Courier New" w:hAnsi="Courier New" w:cs="Courier New"/>
                          <w:sz w:val="18"/>
                          <w:szCs w:val="18"/>
                        </w:rPr>
                        <w:t xml:space="preserve">&gt; </w:t>
                      </w:r>
                    </w:p>
                    <w:p w:rsidR="003277CD" w:rsidRPr="00382567" w:rsidRDefault="003277CD" w:rsidP="006569AA">
                      <w:pPr>
                        <w:pStyle w:val="Default"/>
                        <w:ind w:left="227"/>
                        <w:rPr>
                          <w:rFonts w:ascii="Courier New" w:hAnsi="Courier New" w:cs="Courier New"/>
                          <w:sz w:val="18"/>
                          <w:szCs w:val="18"/>
                        </w:rPr>
                      </w:pPr>
                      <w:r w:rsidRPr="00382567">
                        <w:rPr>
                          <w:rFonts w:ascii="Courier New" w:hAnsi="Courier New" w:cs="Courier New"/>
                          <w:sz w:val="18"/>
                          <w:szCs w:val="18"/>
                        </w:rPr>
                        <w:t>&lt;code code="</w:t>
                      </w:r>
                      <w:r w:rsidRPr="00D97D64">
                        <w:rPr>
                          <w:rFonts w:ascii="Courier New" w:hAnsi="Courier New" w:cs="Courier New"/>
                          <w:sz w:val="18"/>
                          <w:szCs w:val="18"/>
                        </w:rPr>
                        <w:t>12345678</w:t>
                      </w:r>
                      <w:r w:rsidRPr="00382567">
                        <w:rPr>
                          <w:rFonts w:ascii="Courier New" w:hAnsi="Courier New" w:cs="Courier New"/>
                          <w:sz w:val="18"/>
                          <w:szCs w:val="18"/>
                        </w:rPr>
                        <w:t>" codeSystem="</w:t>
                      </w:r>
                      <w:r>
                        <w:rPr>
                          <w:rFonts w:ascii="Courier New" w:hAnsi="Courier New" w:cs="Courier New"/>
                          <w:sz w:val="18"/>
                          <w:szCs w:val="18"/>
                        </w:rPr>
                        <w:t>2.16.840.1.113883.2.20.6.42</w:t>
                      </w:r>
                      <w:r w:rsidRPr="00382567">
                        <w:rPr>
                          <w:rFonts w:ascii="Courier New" w:hAnsi="Courier New" w:cs="Courier New"/>
                          <w:sz w:val="18"/>
                          <w:szCs w:val="18"/>
                        </w:rPr>
                        <w:t xml:space="preserve">"/&gt; </w:t>
                      </w:r>
                    </w:p>
                    <w:p w:rsidR="003277CD" w:rsidRDefault="003277CD" w:rsidP="00382567">
                      <w:pPr>
                        <w:pStyle w:val="Default"/>
                        <w:rPr>
                          <w:rFonts w:ascii="Courier New" w:hAnsi="Courier New" w:cs="Courier New"/>
                          <w:sz w:val="18"/>
                          <w:szCs w:val="18"/>
                        </w:rPr>
                      </w:pPr>
                      <w:r>
                        <w:rPr>
                          <w:rFonts w:ascii="Courier New" w:hAnsi="Courier New" w:cs="Courier New"/>
                          <w:sz w:val="18"/>
                          <w:szCs w:val="18"/>
                        </w:rPr>
                        <w:t xml:space="preserve">  </w:t>
                      </w:r>
                      <w:r w:rsidRPr="00382567">
                        <w:rPr>
                          <w:rFonts w:ascii="Courier New" w:hAnsi="Courier New" w:cs="Courier New"/>
                          <w:sz w:val="18"/>
                          <w:szCs w:val="18"/>
                        </w:rPr>
                        <w:t>&lt;</w:t>
                      </w:r>
                      <w:proofErr w:type="gramStart"/>
                      <w:r w:rsidRPr="00382567">
                        <w:rPr>
                          <w:rFonts w:ascii="Courier New" w:hAnsi="Courier New" w:cs="Courier New"/>
                          <w:sz w:val="18"/>
                          <w:szCs w:val="18"/>
                        </w:rPr>
                        <w:t>name&gt;</w:t>
                      </w:r>
                      <w:proofErr w:type="gramEnd"/>
                      <w:r w:rsidRPr="00382567">
                        <w:rPr>
                          <w:rFonts w:ascii="Courier New" w:hAnsi="Courier New" w:cs="Courier New"/>
                          <w:sz w:val="18"/>
                          <w:szCs w:val="18"/>
                        </w:rPr>
                        <w:t xml:space="preserve">SuperTape 2000&lt;/name&gt; </w:t>
                      </w:r>
                    </w:p>
                    <w:p w:rsidR="003277CD" w:rsidRPr="00382567" w:rsidRDefault="003277CD" w:rsidP="00382567">
                      <w:pPr>
                        <w:pStyle w:val="Default"/>
                        <w:rPr>
                          <w:rFonts w:ascii="Courier New" w:hAnsi="Courier New" w:cs="Courier New"/>
                          <w:sz w:val="18"/>
                          <w:szCs w:val="18"/>
                        </w:rPr>
                      </w:pPr>
                      <w:r>
                        <w:rPr>
                          <w:rFonts w:ascii="Courier New" w:hAnsi="Courier New" w:cs="Courier New"/>
                          <w:sz w:val="18"/>
                          <w:szCs w:val="18"/>
                        </w:rPr>
                        <w:t xml:space="preserve">  </w:t>
                      </w:r>
                      <w:r w:rsidRPr="00382567">
                        <w:rPr>
                          <w:rFonts w:ascii="Courier New" w:hAnsi="Courier New" w:cs="Courier New"/>
                          <w:sz w:val="18"/>
                          <w:szCs w:val="18"/>
                        </w:rPr>
                        <w:t>&lt;</w:t>
                      </w:r>
                      <w:proofErr w:type="gramStart"/>
                      <w:r w:rsidRPr="00382567">
                        <w:rPr>
                          <w:rFonts w:ascii="Courier New" w:hAnsi="Courier New" w:cs="Courier New"/>
                          <w:sz w:val="18"/>
                          <w:szCs w:val="18"/>
                        </w:rPr>
                        <w:t>desc&gt;</w:t>
                      </w:r>
                      <w:proofErr w:type="gramEnd"/>
                      <w:r w:rsidRPr="00382567">
                        <w:rPr>
                          <w:rFonts w:ascii="Courier New" w:hAnsi="Courier New" w:cs="Courier New"/>
                          <w:sz w:val="18"/>
                          <w:szCs w:val="18"/>
                        </w:rPr>
                        <w:t xml:space="preserve">Adhesive tape for orthopedic use.&lt;/desc&gt; </w:t>
                      </w:r>
                    </w:p>
                    <w:p w:rsidR="003277CD" w:rsidRDefault="003277CD" w:rsidP="00382567">
                      <w:pPr>
                        <w:pStyle w:val="Default"/>
                        <w:rPr>
                          <w:rFonts w:ascii="Courier New" w:hAnsi="Courier New" w:cs="Courier New"/>
                          <w:sz w:val="18"/>
                          <w:szCs w:val="18"/>
                        </w:rPr>
                      </w:pPr>
                      <w:r>
                        <w:rPr>
                          <w:rFonts w:ascii="Courier New" w:hAnsi="Courier New" w:cs="Courier New"/>
                          <w:sz w:val="18"/>
                          <w:szCs w:val="18"/>
                        </w:rPr>
                        <w:t xml:space="preserve">  </w:t>
                      </w:r>
                      <w:r w:rsidRPr="00382567">
                        <w:rPr>
                          <w:rFonts w:ascii="Courier New" w:hAnsi="Courier New" w:cs="Courier New"/>
                          <w:sz w:val="18"/>
                          <w:szCs w:val="18"/>
                        </w:rPr>
                        <w:t xml:space="preserve">&lt;asSpecializedKind classCode="GEN"&gt; </w:t>
                      </w:r>
                    </w:p>
                    <w:p w:rsidR="003277CD" w:rsidRDefault="003277CD" w:rsidP="00382567">
                      <w:pPr>
                        <w:pStyle w:val="Default"/>
                        <w:rPr>
                          <w:rFonts w:ascii="Courier New" w:hAnsi="Courier New" w:cs="Courier New"/>
                          <w:sz w:val="18"/>
                          <w:szCs w:val="18"/>
                        </w:rPr>
                      </w:pPr>
                      <w:r>
                        <w:rPr>
                          <w:rFonts w:ascii="Courier New" w:hAnsi="Courier New" w:cs="Courier New"/>
                          <w:sz w:val="18"/>
                          <w:szCs w:val="18"/>
                        </w:rPr>
                        <w:t xml:space="preserve">    </w:t>
                      </w:r>
                      <w:r w:rsidRPr="00382567">
                        <w:rPr>
                          <w:rFonts w:ascii="Courier New" w:hAnsi="Courier New" w:cs="Courier New"/>
                          <w:sz w:val="18"/>
                          <w:szCs w:val="18"/>
                        </w:rPr>
                        <w:t>&lt;</w:t>
                      </w:r>
                      <w:proofErr w:type="gramStart"/>
                      <w:r w:rsidRPr="00382567">
                        <w:rPr>
                          <w:rFonts w:ascii="Courier New" w:hAnsi="Courier New" w:cs="Courier New"/>
                          <w:sz w:val="18"/>
                          <w:szCs w:val="18"/>
                        </w:rPr>
                        <w:t>generalizedMaterialKind</w:t>
                      </w:r>
                      <w:proofErr w:type="gramEnd"/>
                      <w:r w:rsidRPr="00382567">
                        <w:rPr>
                          <w:rFonts w:ascii="Courier New" w:hAnsi="Courier New" w:cs="Courier New"/>
                          <w:sz w:val="18"/>
                          <w:szCs w:val="18"/>
                        </w:rPr>
                        <w:t xml:space="preserve">&gt; </w:t>
                      </w:r>
                    </w:p>
                    <w:p w:rsidR="003277CD" w:rsidRDefault="003277CD" w:rsidP="00382567">
                      <w:pPr>
                        <w:pStyle w:val="Default"/>
                        <w:ind w:left="720"/>
                        <w:rPr>
                          <w:rFonts w:ascii="Courier New" w:hAnsi="Courier New" w:cs="Courier New"/>
                          <w:sz w:val="18"/>
                          <w:szCs w:val="18"/>
                        </w:rPr>
                      </w:pPr>
                      <w:r w:rsidRPr="00382567">
                        <w:rPr>
                          <w:rFonts w:ascii="Courier New" w:hAnsi="Courier New" w:cs="Courier New"/>
                          <w:sz w:val="18"/>
                          <w:szCs w:val="18"/>
                        </w:rPr>
                        <w:t>&lt;code code="MCA" displayName="Tape, Surgical, Internal" codeSystem="</w:t>
                      </w:r>
                      <w:r>
                        <w:rPr>
                          <w:rFonts w:ascii="Courier New" w:hAnsi="Courier New" w:cs="Courier New"/>
                          <w:sz w:val="18"/>
                          <w:szCs w:val="18"/>
                        </w:rPr>
                        <w:t>2.16.840.1.113883.2.20.6.27</w:t>
                      </w:r>
                      <w:r w:rsidRPr="00382567">
                        <w:rPr>
                          <w:rFonts w:ascii="Courier New" w:hAnsi="Courier New" w:cs="Courier New"/>
                          <w:sz w:val="18"/>
                          <w:szCs w:val="18"/>
                        </w:rPr>
                        <w:t xml:space="preserve">"/&gt; </w:t>
                      </w:r>
                    </w:p>
                    <w:p w:rsidR="003277CD" w:rsidRDefault="003277CD" w:rsidP="00382567">
                      <w:pPr>
                        <w:pStyle w:val="Default"/>
                        <w:rPr>
                          <w:rFonts w:ascii="Courier New" w:hAnsi="Courier New" w:cs="Courier New"/>
                          <w:sz w:val="18"/>
                          <w:szCs w:val="18"/>
                        </w:rPr>
                      </w:pPr>
                      <w:r>
                        <w:rPr>
                          <w:rFonts w:ascii="Courier New" w:hAnsi="Courier New" w:cs="Courier New"/>
                          <w:sz w:val="18"/>
                          <w:szCs w:val="18"/>
                        </w:rPr>
                        <w:t xml:space="preserve">    </w:t>
                      </w:r>
                      <w:r w:rsidRPr="00382567">
                        <w:rPr>
                          <w:rFonts w:ascii="Courier New" w:hAnsi="Courier New" w:cs="Courier New"/>
                          <w:sz w:val="18"/>
                          <w:szCs w:val="18"/>
                        </w:rPr>
                        <w:t xml:space="preserve">&lt;/generalizedMaterialKind&gt; </w:t>
                      </w:r>
                    </w:p>
                    <w:p w:rsidR="003277CD" w:rsidRPr="00C66DC9" w:rsidRDefault="003277CD" w:rsidP="00382567">
                      <w:pPr>
                        <w:pStyle w:val="Default"/>
                        <w:rPr>
                          <w:rFonts w:ascii="Courier New" w:hAnsi="Courier New" w:cs="Courier New"/>
                          <w:sz w:val="18"/>
                          <w:szCs w:val="18"/>
                        </w:rPr>
                      </w:pPr>
                      <w:r>
                        <w:rPr>
                          <w:rFonts w:ascii="Courier New" w:hAnsi="Courier New" w:cs="Courier New"/>
                          <w:sz w:val="18"/>
                          <w:szCs w:val="18"/>
                        </w:rPr>
                        <w:t xml:space="preserve">  </w:t>
                      </w:r>
                      <w:r w:rsidRPr="00382567">
                        <w:rPr>
                          <w:rFonts w:ascii="Courier New" w:hAnsi="Courier New" w:cs="Courier New"/>
                          <w:sz w:val="18"/>
                          <w:szCs w:val="18"/>
                        </w:rPr>
                        <w:t>&lt;/asSpecializedKind&gt;</w:t>
                      </w:r>
                    </w:p>
                  </w:txbxContent>
                </v:textbox>
                <w10:anchorlock/>
              </v:shape>
            </w:pict>
          </mc:Fallback>
        </mc:AlternateContent>
      </w:r>
    </w:p>
    <w:p w:rsidR="00382567" w:rsidRDefault="00447861" w:rsidP="0080029F">
      <w:commentRangeStart w:id="174"/>
      <w:r>
        <w:t>Device</w:t>
      </w:r>
      <w:r w:rsidRPr="00B83FCA">
        <w:t xml:space="preserve"> products are products with </w:t>
      </w:r>
      <w:r>
        <w:t xml:space="preserve">the </w:t>
      </w:r>
      <w:r w:rsidRPr="00B83FCA">
        <w:t xml:space="preserve">marketing category </w:t>
      </w:r>
      <w:r>
        <w:t>“device” in OID:</w:t>
      </w:r>
      <w:r w:rsidR="00382567">
        <w:t xml:space="preserve"> </w:t>
      </w:r>
      <w:r w:rsidR="00F92EA1">
        <w:t>2.16.840.1.113883.2.20.6.</w:t>
      </w:r>
      <w:proofErr w:type="gramStart"/>
      <w:r w:rsidR="00F92EA1">
        <w:t>???</w:t>
      </w:r>
      <w:r w:rsidR="00382567">
        <w:t>.</w:t>
      </w:r>
      <w:commentRangeEnd w:id="174"/>
      <w:proofErr w:type="gramEnd"/>
      <w:r w:rsidR="008320A0">
        <w:rPr>
          <w:rStyle w:val="CommentReference"/>
        </w:rPr>
        <w:commentReference w:id="174"/>
      </w:r>
    </w:p>
    <w:p w:rsidR="00382567" w:rsidRDefault="00382567" w:rsidP="0080029F"/>
    <w:p w:rsidR="00382567" w:rsidRDefault="00382567" w:rsidP="001D67E2">
      <w:pPr>
        <w:pStyle w:val="Heading3"/>
      </w:pPr>
      <w:bookmarkStart w:id="175" w:name="_Toc495429305"/>
      <w:r>
        <w:t>Item Code and Name</w:t>
      </w:r>
      <w:bookmarkEnd w:id="175"/>
      <w:r>
        <w:t xml:space="preserve"> </w:t>
      </w:r>
    </w:p>
    <w:p w:rsidR="00382567" w:rsidRDefault="00382567" w:rsidP="00F67A67">
      <w:pPr>
        <w:pStyle w:val="Heading4"/>
      </w:pPr>
      <w:commentRangeStart w:id="176"/>
      <w:r>
        <w:t xml:space="preserve">Validation </w:t>
      </w:r>
    </w:p>
    <w:p w:rsidR="00382567" w:rsidRDefault="00382567" w:rsidP="0043437F">
      <w:pPr>
        <w:pStyle w:val="Default"/>
        <w:numPr>
          <w:ilvl w:val="0"/>
          <w:numId w:val="22"/>
        </w:numPr>
        <w:rPr>
          <w:sz w:val="23"/>
          <w:szCs w:val="23"/>
        </w:rPr>
      </w:pPr>
      <w:r>
        <w:rPr>
          <w:sz w:val="23"/>
          <w:szCs w:val="23"/>
        </w:rPr>
        <w:t xml:space="preserve">There may be an product/item code </w:t>
      </w:r>
    </w:p>
    <w:p w:rsidR="00382567" w:rsidRDefault="00382567" w:rsidP="0043437F">
      <w:pPr>
        <w:pStyle w:val="Default"/>
        <w:numPr>
          <w:ilvl w:val="0"/>
          <w:numId w:val="22"/>
        </w:numPr>
        <w:rPr>
          <w:sz w:val="23"/>
          <w:szCs w:val="23"/>
        </w:rPr>
      </w:pPr>
      <w:r>
        <w:rPr>
          <w:sz w:val="23"/>
          <w:szCs w:val="23"/>
        </w:rPr>
        <w:t xml:space="preserve">If there is a product/item code, the following general procedures apply: </w:t>
      </w:r>
    </w:p>
    <w:p w:rsidR="00382567" w:rsidRDefault="00382567" w:rsidP="0043437F">
      <w:pPr>
        <w:pStyle w:val="Default"/>
        <w:numPr>
          <w:ilvl w:val="1"/>
          <w:numId w:val="22"/>
        </w:numPr>
        <w:rPr>
          <w:sz w:val="23"/>
          <w:szCs w:val="23"/>
        </w:rPr>
      </w:pPr>
      <w:r>
        <w:rPr>
          <w:sz w:val="23"/>
          <w:szCs w:val="23"/>
        </w:rPr>
        <w:t xml:space="preserve">Code system is </w:t>
      </w:r>
      <w:r w:rsidR="00A03004">
        <w:rPr>
          <w:sz w:val="23"/>
          <w:szCs w:val="23"/>
        </w:rPr>
        <w:t>2.16.84</w:t>
      </w:r>
      <w:r w:rsidR="002F40B8">
        <w:rPr>
          <w:sz w:val="23"/>
          <w:szCs w:val="23"/>
        </w:rPr>
        <w:t>0.1.113883.2.20.6.42</w:t>
      </w:r>
      <w:r w:rsidR="006343BE">
        <w:rPr>
          <w:sz w:val="23"/>
          <w:szCs w:val="23"/>
        </w:rPr>
        <w:t xml:space="preserve">. </w:t>
      </w:r>
    </w:p>
    <w:p w:rsidR="00382567" w:rsidRDefault="00382567" w:rsidP="0043437F">
      <w:pPr>
        <w:pStyle w:val="Default"/>
        <w:numPr>
          <w:ilvl w:val="1"/>
          <w:numId w:val="22"/>
        </w:numPr>
        <w:rPr>
          <w:sz w:val="23"/>
          <w:szCs w:val="23"/>
        </w:rPr>
      </w:pPr>
      <w:r>
        <w:rPr>
          <w:sz w:val="23"/>
          <w:szCs w:val="23"/>
        </w:rPr>
        <w:t>Code is compliant with the code system’s allocation rules.</w:t>
      </w:r>
    </w:p>
    <w:p w:rsidR="00382567" w:rsidRPr="00382567" w:rsidRDefault="00382567" w:rsidP="0043437F">
      <w:pPr>
        <w:pStyle w:val="Default"/>
        <w:numPr>
          <w:ilvl w:val="0"/>
          <w:numId w:val="22"/>
        </w:numPr>
        <w:rPr>
          <w:sz w:val="23"/>
          <w:szCs w:val="23"/>
        </w:rPr>
      </w:pPr>
      <w:r w:rsidRPr="00382567">
        <w:rPr>
          <w:sz w:val="23"/>
          <w:szCs w:val="23"/>
        </w:rPr>
        <w:t xml:space="preserve"> There is a name, i.e., the trade or proprietary name of the medical device as used in product labeling or in the catalog </w:t>
      </w:r>
    </w:p>
    <w:p w:rsidR="00382567" w:rsidRPr="00382567" w:rsidRDefault="00382567" w:rsidP="0043437F">
      <w:pPr>
        <w:pStyle w:val="Default"/>
        <w:numPr>
          <w:ilvl w:val="0"/>
          <w:numId w:val="22"/>
        </w:numPr>
        <w:rPr>
          <w:sz w:val="23"/>
          <w:szCs w:val="23"/>
        </w:rPr>
      </w:pPr>
      <w:r w:rsidRPr="00382567">
        <w:rPr>
          <w:sz w:val="23"/>
          <w:szCs w:val="23"/>
        </w:rPr>
        <w:t xml:space="preserve">Markings such as ®, or ™ should not be included </w:t>
      </w:r>
    </w:p>
    <w:p w:rsidR="00382567" w:rsidRPr="00382567" w:rsidRDefault="00382567" w:rsidP="0043437F">
      <w:pPr>
        <w:pStyle w:val="Default"/>
        <w:numPr>
          <w:ilvl w:val="0"/>
          <w:numId w:val="22"/>
        </w:numPr>
        <w:rPr>
          <w:sz w:val="23"/>
          <w:szCs w:val="23"/>
        </w:rPr>
      </w:pPr>
      <w:r w:rsidRPr="00382567">
        <w:rPr>
          <w:sz w:val="23"/>
          <w:szCs w:val="23"/>
        </w:rPr>
        <w:t xml:space="preserve">There is a device type (asSpecializedKind element) with a code. </w:t>
      </w:r>
    </w:p>
    <w:p w:rsidR="00382567" w:rsidRPr="00382567" w:rsidRDefault="00382567" w:rsidP="0043437F">
      <w:pPr>
        <w:pStyle w:val="Default"/>
        <w:numPr>
          <w:ilvl w:val="0"/>
          <w:numId w:val="22"/>
        </w:numPr>
        <w:rPr>
          <w:sz w:val="23"/>
          <w:szCs w:val="23"/>
        </w:rPr>
      </w:pPr>
      <w:r>
        <w:rPr>
          <w:sz w:val="23"/>
          <w:szCs w:val="23"/>
        </w:rPr>
        <w:t>C</w:t>
      </w:r>
      <w:r w:rsidRPr="00382567">
        <w:rPr>
          <w:sz w:val="23"/>
          <w:szCs w:val="23"/>
        </w:rPr>
        <w:t xml:space="preserve">ode system is </w:t>
      </w:r>
      <w:r w:rsidR="00E60A6A">
        <w:rPr>
          <w:sz w:val="23"/>
          <w:szCs w:val="23"/>
        </w:rPr>
        <w:t>2.16.840.1.113883.2.20.6.27</w:t>
      </w:r>
      <w:r>
        <w:rPr>
          <w:sz w:val="23"/>
          <w:szCs w:val="23"/>
        </w:rPr>
        <w:t xml:space="preserve"> </w:t>
      </w:r>
      <w:r w:rsidRPr="00382567">
        <w:rPr>
          <w:sz w:val="23"/>
          <w:szCs w:val="23"/>
        </w:rPr>
        <w:t>for</w:t>
      </w:r>
      <w:r>
        <w:rPr>
          <w:sz w:val="23"/>
          <w:szCs w:val="23"/>
        </w:rPr>
        <w:t xml:space="preserve"> the </w:t>
      </w:r>
      <w:r w:rsidRPr="00382567">
        <w:rPr>
          <w:sz w:val="23"/>
          <w:szCs w:val="23"/>
        </w:rPr>
        <w:t xml:space="preserve">Product Classification System </w:t>
      </w:r>
    </w:p>
    <w:p w:rsidR="00382567" w:rsidRPr="00382567" w:rsidRDefault="00382567" w:rsidP="0043437F">
      <w:pPr>
        <w:pStyle w:val="Default"/>
        <w:numPr>
          <w:ilvl w:val="0"/>
          <w:numId w:val="22"/>
        </w:numPr>
        <w:rPr>
          <w:sz w:val="23"/>
          <w:szCs w:val="23"/>
        </w:rPr>
      </w:pPr>
      <w:r>
        <w:rPr>
          <w:sz w:val="23"/>
          <w:szCs w:val="23"/>
        </w:rPr>
        <w:t>T</w:t>
      </w:r>
      <w:r w:rsidRPr="00382567">
        <w:rPr>
          <w:sz w:val="23"/>
          <w:szCs w:val="23"/>
        </w:rPr>
        <w:t xml:space="preserve">here is a valid medical device product classification code </w:t>
      </w:r>
    </w:p>
    <w:p w:rsidR="00A125B3" w:rsidRDefault="00382567" w:rsidP="0043437F">
      <w:pPr>
        <w:pStyle w:val="Default"/>
        <w:numPr>
          <w:ilvl w:val="0"/>
          <w:numId w:val="22"/>
        </w:numPr>
        <w:rPr>
          <w:sz w:val="23"/>
          <w:szCs w:val="23"/>
        </w:rPr>
      </w:pPr>
      <w:r>
        <w:rPr>
          <w:sz w:val="23"/>
          <w:szCs w:val="23"/>
        </w:rPr>
        <w:t>T</w:t>
      </w:r>
      <w:r w:rsidRPr="00382567">
        <w:rPr>
          <w:sz w:val="23"/>
          <w:szCs w:val="23"/>
        </w:rPr>
        <w:t>here is a display</w:t>
      </w:r>
      <w:r w:rsidR="00A125B3">
        <w:rPr>
          <w:sz w:val="23"/>
          <w:szCs w:val="23"/>
        </w:rPr>
        <w:t>.</w:t>
      </w:r>
    </w:p>
    <w:p w:rsidR="00382567" w:rsidRDefault="00A125B3" w:rsidP="0043437F">
      <w:pPr>
        <w:pStyle w:val="Default"/>
        <w:numPr>
          <w:ilvl w:val="0"/>
          <w:numId w:val="22"/>
        </w:numPr>
        <w:rPr>
          <w:sz w:val="23"/>
          <w:szCs w:val="23"/>
        </w:rPr>
      </w:pPr>
      <w:r>
        <w:rPr>
          <w:sz w:val="23"/>
          <w:szCs w:val="23"/>
        </w:rPr>
        <w:t>The display n</w:t>
      </w:r>
      <w:r w:rsidR="00382567" w:rsidRPr="00382567">
        <w:rPr>
          <w:sz w:val="23"/>
          <w:szCs w:val="23"/>
        </w:rPr>
        <w:t>ame matches the code</w:t>
      </w:r>
    </w:p>
    <w:p w:rsidR="00A125B3" w:rsidRDefault="00A125B3" w:rsidP="0043437F">
      <w:pPr>
        <w:pStyle w:val="Default"/>
        <w:numPr>
          <w:ilvl w:val="0"/>
          <w:numId w:val="22"/>
        </w:numPr>
        <w:rPr>
          <w:sz w:val="23"/>
          <w:szCs w:val="23"/>
        </w:rPr>
      </w:pPr>
      <w:r>
        <w:rPr>
          <w:sz w:val="23"/>
          <w:szCs w:val="23"/>
        </w:rPr>
        <w:t xml:space="preserve">The display name is </w:t>
      </w:r>
      <w:r w:rsidRPr="00A125B3">
        <w:rPr>
          <w:sz w:val="23"/>
          <w:szCs w:val="23"/>
        </w:rPr>
        <w:t>based upon the document language.</w:t>
      </w:r>
      <w:commentRangeEnd w:id="176"/>
      <w:r w:rsidR="00F3206C">
        <w:rPr>
          <w:rStyle w:val="CommentReference"/>
        </w:rPr>
        <w:commentReference w:id="176"/>
      </w:r>
    </w:p>
    <w:p w:rsidR="00382567" w:rsidRDefault="00382567" w:rsidP="0080029F"/>
    <w:p w:rsidR="001442D9" w:rsidRDefault="001442D9" w:rsidP="001D67E2">
      <w:pPr>
        <w:pStyle w:val="Heading3"/>
      </w:pPr>
      <w:bookmarkStart w:id="177" w:name="_Toc495429306"/>
      <w:r>
        <w:lastRenderedPageBreak/>
        <w:t>Additional Device Identifiers</w:t>
      </w:r>
      <w:bookmarkEnd w:id="177"/>
      <w:r>
        <w:t xml:space="preserve"> </w:t>
      </w:r>
    </w:p>
    <w:p w:rsidR="00F43CE6" w:rsidRDefault="001442D9" w:rsidP="0080029F">
      <w:r w:rsidRPr="000A6564">
        <w:rPr>
          <w:noProof/>
          <w:lang w:val="en-US"/>
        </w:rPr>
        <mc:AlternateContent>
          <mc:Choice Requires="wps">
            <w:drawing>
              <wp:inline distT="0" distB="0" distL="0" distR="0" wp14:anchorId="47A14F7D" wp14:editId="1273537E">
                <wp:extent cx="5852160" cy="1419367"/>
                <wp:effectExtent l="57150" t="0" r="72390" b="142875"/>
                <wp:docPr id="3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2160" cy="1419367"/>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3277CD" w:rsidRDefault="003277CD" w:rsidP="001442D9">
                            <w:pPr>
                              <w:pStyle w:val="Default"/>
                              <w:rPr>
                                <w:rFonts w:ascii="Courier New" w:hAnsi="Courier New" w:cs="Courier New"/>
                                <w:sz w:val="18"/>
                                <w:szCs w:val="18"/>
                              </w:rPr>
                            </w:pPr>
                            <w:r w:rsidRPr="001442D9">
                              <w:rPr>
                                <w:rFonts w:ascii="Courier New" w:hAnsi="Courier New" w:cs="Courier New"/>
                                <w:sz w:val="18"/>
                                <w:szCs w:val="18"/>
                              </w:rPr>
                              <w:t>&lt;</w:t>
                            </w:r>
                            <w:proofErr w:type="gramStart"/>
                            <w:r w:rsidRPr="001442D9">
                              <w:rPr>
                                <w:rFonts w:ascii="Courier New" w:hAnsi="Courier New" w:cs="Courier New"/>
                                <w:sz w:val="18"/>
                                <w:szCs w:val="18"/>
                              </w:rPr>
                              <w:t>document</w:t>
                            </w:r>
                            <w:proofErr w:type="gramEnd"/>
                            <w:r w:rsidRPr="001442D9">
                              <w:rPr>
                                <w:rFonts w:ascii="Courier New" w:hAnsi="Courier New" w:cs="Courier New"/>
                                <w:sz w:val="18"/>
                                <w:szCs w:val="18"/>
                              </w:rPr>
                              <w:t xml:space="preserve">&gt; </w:t>
                            </w:r>
                          </w:p>
                          <w:p w:rsidR="003277CD" w:rsidRDefault="003277CD" w:rsidP="001442D9">
                            <w:pPr>
                              <w:pStyle w:val="Default"/>
                              <w:ind w:left="144"/>
                              <w:rPr>
                                <w:rFonts w:ascii="Courier New" w:hAnsi="Courier New" w:cs="Courier New"/>
                                <w:sz w:val="18"/>
                                <w:szCs w:val="18"/>
                              </w:rPr>
                            </w:pPr>
                            <w:r w:rsidRPr="001442D9">
                              <w:rPr>
                                <w:rFonts w:ascii="Courier New" w:hAnsi="Courier New" w:cs="Courier New"/>
                                <w:sz w:val="18"/>
                                <w:szCs w:val="18"/>
                              </w:rPr>
                              <w:t>&lt;</w:t>
                            </w:r>
                            <w:proofErr w:type="gramStart"/>
                            <w:r w:rsidRPr="001442D9">
                              <w:rPr>
                                <w:rFonts w:ascii="Courier New" w:hAnsi="Courier New" w:cs="Courier New"/>
                                <w:sz w:val="18"/>
                                <w:szCs w:val="18"/>
                              </w:rPr>
                              <w:t>section</w:t>
                            </w:r>
                            <w:proofErr w:type="gramEnd"/>
                            <w:r w:rsidRPr="001442D9">
                              <w:rPr>
                                <w:rFonts w:ascii="Courier New" w:hAnsi="Courier New" w:cs="Courier New"/>
                                <w:sz w:val="18"/>
                                <w:szCs w:val="18"/>
                              </w:rPr>
                              <w:t xml:space="preserve">&gt; </w:t>
                            </w:r>
                          </w:p>
                          <w:p w:rsidR="003277CD" w:rsidRDefault="003277CD" w:rsidP="001442D9">
                            <w:pPr>
                              <w:pStyle w:val="Default"/>
                              <w:ind w:left="432"/>
                              <w:rPr>
                                <w:rFonts w:ascii="Courier New" w:hAnsi="Courier New" w:cs="Courier New"/>
                                <w:sz w:val="18"/>
                                <w:szCs w:val="18"/>
                              </w:rPr>
                            </w:pPr>
                            <w:r w:rsidRPr="001442D9">
                              <w:rPr>
                                <w:rFonts w:ascii="Courier New" w:hAnsi="Courier New" w:cs="Courier New"/>
                                <w:sz w:val="18"/>
                                <w:szCs w:val="18"/>
                              </w:rPr>
                              <w:t>&lt;</w:t>
                            </w:r>
                            <w:proofErr w:type="gramStart"/>
                            <w:r w:rsidRPr="001442D9">
                              <w:rPr>
                                <w:rFonts w:ascii="Courier New" w:hAnsi="Courier New" w:cs="Courier New"/>
                                <w:sz w:val="18"/>
                                <w:szCs w:val="18"/>
                              </w:rPr>
                              <w:t>subject</w:t>
                            </w:r>
                            <w:proofErr w:type="gramEnd"/>
                            <w:r w:rsidRPr="001442D9">
                              <w:rPr>
                                <w:rFonts w:ascii="Courier New" w:hAnsi="Courier New" w:cs="Courier New"/>
                                <w:sz w:val="18"/>
                                <w:szCs w:val="18"/>
                              </w:rPr>
                              <w:t xml:space="preserve">&gt; </w:t>
                            </w:r>
                          </w:p>
                          <w:p w:rsidR="003277CD" w:rsidRDefault="003277CD" w:rsidP="001442D9">
                            <w:pPr>
                              <w:pStyle w:val="Default"/>
                              <w:ind w:left="720"/>
                              <w:rPr>
                                <w:rFonts w:ascii="Courier New" w:hAnsi="Courier New" w:cs="Courier New"/>
                                <w:sz w:val="18"/>
                                <w:szCs w:val="18"/>
                              </w:rPr>
                            </w:pPr>
                            <w:r w:rsidRPr="001442D9">
                              <w:rPr>
                                <w:rFonts w:ascii="Courier New" w:hAnsi="Courier New" w:cs="Courier New"/>
                                <w:sz w:val="18"/>
                                <w:szCs w:val="18"/>
                              </w:rPr>
                              <w:t>&lt;</w:t>
                            </w:r>
                            <w:proofErr w:type="gramStart"/>
                            <w:r w:rsidRPr="001442D9">
                              <w:rPr>
                                <w:rFonts w:ascii="Courier New" w:hAnsi="Courier New" w:cs="Courier New"/>
                                <w:sz w:val="18"/>
                                <w:szCs w:val="18"/>
                              </w:rPr>
                              <w:t>manufacturedProduct</w:t>
                            </w:r>
                            <w:proofErr w:type="gramEnd"/>
                            <w:r w:rsidRPr="001442D9">
                              <w:rPr>
                                <w:rFonts w:ascii="Courier New" w:hAnsi="Courier New" w:cs="Courier New"/>
                                <w:sz w:val="18"/>
                                <w:szCs w:val="18"/>
                              </w:rPr>
                              <w:t xml:space="preserve">&gt; </w:t>
                            </w:r>
                          </w:p>
                          <w:p w:rsidR="003277CD" w:rsidRDefault="003277CD" w:rsidP="001442D9">
                            <w:pPr>
                              <w:pStyle w:val="Default"/>
                              <w:ind w:left="1008"/>
                              <w:rPr>
                                <w:rFonts w:ascii="Courier New" w:hAnsi="Courier New" w:cs="Courier New"/>
                                <w:sz w:val="18"/>
                                <w:szCs w:val="18"/>
                              </w:rPr>
                            </w:pPr>
                            <w:r w:rsidRPr="001442D9">
                              <w:rPr>
                                <w:rFonts w:ascii="Courier New" w:hAnsi="Courier New" w:cs="Courier New"/>
                                <w:sz w:val="18"/>
                                <w:szCs w:val="18"/>
                              </w:rPr>
                              <w:t>&lt;</w:t>
                            </w:r>
                            <w:proofErr w:type="gramStart"/>
                            <w:r w:rsidRPr="001442D9">
                              <w:rPr>
                                <w:rFonts w:ascii="Courier New" w:hAnsi="Courier New" w:cs="Courier New"/>
                                <w:sz w:val="18"/>
                                <w:szCs w:val="18"/>
                              </w:rPr>
                              <w:t>manufacturedProduct</w:t>
                            </w:r>
                            <w:proofErr w:type="gramEnd"/>
                            <w:r w:rsidRPr="001442D9">
                              <w:rPr>
                                <w:rFonts w:ascii="Courier New" w:hAnsi="Courier New" w:cs="Courier New"/>
                                <w:sz w:val="18"/>
                                <w:szCs w:val="18"/>
                              </w:rPr>
                              <w:t xml:space="preserve">&gt; </w:t>
                            </w:r>
                          </w:p>
                          <w:p w:rsidR="003277CD" w:rsidRDefault="003277CD" w:rsidP="001442D9">
                            <w:pPr>
                              <w:pStyle w:val="Default"/>
                              <w:ind w:left="1296"/>
                              <w:rPr>
                                <w:rFonts w:ascii="Courier New" w:hAnsi="Courier New" w:cs="Courier New"/>
                                <w:sz w:val="18"/>
                                <w:szCs w:val="18"/>
                              </w:rPr>
                            </w:pPr>
                            <w:r w:rsidRPr="001442D9">
                              <w:rPr>
                                <w:rFonts w:ascii="Courier New" w:hAnsi="Courier New" w:cs="Courier New"/>
                                <w:sz w:val="18"/>
                                <w:szCs w:val="18"/>
                              </w:rPr>
                              <w:t xml:space="preserve">&lt;asIdentifiedEntity classCode="IDENT"&gt; </w:t>
                            </w:r>
                          </w:p>
                          <w:p w:rsidR="003277CD" w:rsidRDefault="003277CD" w:rsidP="001442D9">
                            <w:pPr>
                              <w:pStyle w:val="Default"/>
                              <w:ind w:left="1584"/>
                              <w:rPr>
                                <w:rFonts w:ascii="Courier New" w:hAnsi="Courier New" w:cs="Courier New"/>
                                <w:sz w:val="18"/>
                                <w:szCs w:val="18"/>
                              </w:rPr>
                            </w:pPr>
                            <w:r w:rsidRPr="001442D9">
                              <w:rPr>
                                <w:rFonts w:ascii="Courier New" w:hAnsi="Courier New" w:cs="Courier New"/>
                                <w:sz w:val="18"/>
                                <w:szCs w:val="18"/>
                              </w:rPr>
                              <w:t xml:space="preserve">&lt;id extension="ST2000/A" root="1.2.3.99.1"/&gt; </w:t>
                            </w:r>
                          </w:p>
                          <w:p w:rsidR="003277CD" w:rsidRDefault="003277CD" w:rsidP="001442D9">
                            <w:pPr>
                              <w:pStyle w:val="Default"/>
                              <w:ind w:left="1584"/>
                              <w:rPr>
                                <w:rFonts w:ascii="Courier New" w:hAnsi="Courier New" w:cs="Courier New"/>
                                <w:sz w:val="18"/>
                                <w:szCs w:val="18"/>
                              </w:rPr>
                            </w:pPr>
                            <w:r w:rsidRPr="001442D9">
                              <w:rPr>
                                <w:rFonts w:ascii="Courier New" w:hAnsi="Courier New" w:cs="Courier New"/>
                                <w:sz w:val="18"/>
                                <w:szCs w:val="18"/>
                              </w:rPr>
                              <w:t>&lt;code code="C99286" displayName="model number" codeSystem="</w:t>
                            </w:r>
                            <w:r>
                              <w:rPr>
                                <w:rFonts w:ascii="Courier New" w:hAnsi="Courier New" w:cs="Courier New"/>
                                <w:sz w:val="18"/>
                                <w:szCs w:val="18"/>
                              </w:rPr>
                              <w:t>2.16.840.1.113883.2.20.6.13</w:t>
                            </w:r>
                            <w:r w:rsidRPr="001442D9">
                              <w:rPr>
                                <w:rFonts w:ascii="Courier New" w:hAnsi="Courier New" w:cs="Courier New"/>
                                <w:sz w:val="18"/>
                                <w:szCs w:val="18"/>
                              </w:rPr>
                              <w:t xml:space="preserve">"/&gt; </w:t>
                            </w:r>
                          </w:p>
                          <w:p w:rsidR="003277CD" w:rsidRPr="00C66DC9" w:rsidRDefault="003277CD" w:rsidP="001442D9">
                            <w:pPr>
                              <w:pStyle w:val="Default"/>
                              <w:ind w:left="1296"/>
                              <w:rPr>
                                <w:rFonts w:ascii="Courier New" w:hAnsi="Courier New" w:cs="Courier New"/>
                                <w:sz w:val="18"/>
                                <w:szCs w:val="18"/>
                              </w:rPr>
                            </w:pPr>
                            <w:r w:rsidRPr="001442D9">
                              <w:rPr>
                                <w:rFonts w:ascii="Courier New" w:hAnsi="Courier New" w:cs="Courier New"/>
                                <w:sz w:val="18"/>
                                <w:szCs w:val="18"/>
                              </w:rPr>
                              <w:t>&lt;/asIdentifiedEntity&gt;</w:t>
                            </w:r>
                          </w:p>
                        </w:txbxContent>
                      </wps:txbx>
                      <wps:bodyPr rot="0" vert="horz" wrap="square" lIns="91440" tIns="45720" rIns="91440" bIns="45720" anchor="t" anchorCtr="0">
                        <a:noAutofit/>
                      </wps:bodyPr>
                    </wps:wsp>
                  </a:graphicData>
                </a:graphic>
              </wp:inline>
            </w:drawing>
          </mc:Choice>
          <mc:Fallback>
            <w:pict>
              <v:shape id="_x0000_s1027" type="#_x0000_t202" style="width:460.8pt;height:11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" fillcolor="#c6d9f1 [671]">
                <v:shadow on="t" color="#bfbfbf [2412]" offset="0,4pt"/>
                <v:textbox>
                  <w:txbxContent>
                    <w:p w:rsidR="003277CD" w:rsidRDefault="003277CD" w:rsidP="001442D9">
                      <w:pPr>
                        <w:pStyle w:val="Default"/>
                        <w:rPr>
                          <w:rFonts w:ascii="Courier New" w:hAnsi="Courier New" w:cs="Courier New"/>
                          <w:sz w:val="18"/>
                          <w:szCs w:val="18"/>
                        </w:rPr>
                      </w:pPr>
                      <w:r w:rsidRPr="001442D9">
                        <w:rPr>
                          <w:rFonts w:ascii="Courier New" w:hAnsi="Courier New" w:cs="Courier New"/>
                          <w:sz w:val="18"/>
                          <w:szCs w:val="18"/>
                        </w:rPr>
                        <w:t>&lt;</w:t>
                      </w:r>
                      <w:proofErr w:type="gramStart"/>
                      <w:r w:rsidRPr="001442D9">
                        <w:rPr>
                          <w:rFonts w:ascii="Courier New" w:hAnsi="Courier New" w:cs="Courier New"/>
                          <w:sz w:val="18"/>
                          <w:szCs w:val="18"/>
                        </w:rPr>
                        <w:t>document</w:t>
                      </w:r>
                      <w:proofErr w:type="gramEnd"/>
                      <w:r w:rsidRPr="001442D9">
                        <w:rPr>
                          <w:rFonts w:ascii="Courier New" w:hAnsi="Courier New" w:cs="Courier New"/>
                          <w:sz w:val="18"/>
                          <w:szCs w:val="18"/>
                        </w:rPr>
                        <w:t xml:space="preserve">&gt; </w:t>
                      </w:r>
                    </w:p>
                    <w:p w:rsidR="003277CD" w:rsidRDefault="003277CD" w:rsidP="001442D9">
                      <w:pPr>
                        <w:pStyle w:val="Default"/>
                        <w:ind w:left="144"/>
                        <w:rPr>
                          <w:rFonts w:ascii="Courier New" w:hAnsi="Courier New" w:cs="Courier New"/>
                          <w:sz w:val="18"/>
                          <w:szCs w:val="18"/>
                        </w:rPr>
                      </w:pPr>
                      <w:r w:rsidRPr="001442D9">
                        <w:rPr>
                          <w:rFonts w:ascii="Courier New" w:hAnsi="Courier New" w:cs="Courier New"/>
                          <w:sz w:val="18"/>
                          <w:szCs w:val="18"/>
                        </w:rPr>
                        <w:t>&lt;</w:t>
                      </w:r>
                      <w:proofErr w:type="gramStart"/>
                      <w:r w:rsidRPr="001442D9">
                        <w:rPr>
                          <w:rFonts w:ascii="Courier New" w:hAnsi="Courier New" w:cs="Courier New"/>
                          <w:sz w:val="18"/>
                          <w:szCs w:val="18"/>
                        </w:rPr>
                        <w:t>section</w:t>
                      </w:r>
                      <w:proofErr w:type="gramEnd"/>
                      <w:r w:rsidRPr="001442D9">
                        <w:rPr>
                          <w:rFonts w:ascii="Courier New" w:hAnsi="Courier New" w:cs="Courier New"/>
                          <w:sz w:val="18"/>
                          <w:szCs w:val="18"/>
                        </w:rPr>
                        <w:t xml:space="preserve">&gt; </w:t>
                      </w:r>
                    </w:p>
                    <w:p w:rsidR="003277CD" w:rsidRDefault="003277CD" w:rsidP="001442D9">
                      <w:pPr>
                        <w:pStyle w:val="Default"/>
                        <w:ind w:left="432"/>
                        <w:rPr>
                          <w:rFonts w:ascii="Courier New" w:hAnsi="Courier New" w:cs="Courier New"/>
                          <w:sz w:val="18"/>
                          <w:szCs w:val="18"/>
                        </w:rPr>
                      </w:pPr>
                      <w:r w:rsidRPr="001442D9">
                        <w:rPr>
                          <w:rFonts w:ascii="Courier New" w:hAnsi="Courier New" w:cs="Courier New"/>
                          <w:sz w:val="18"/>
                          <w:szCs w:val="18"/>
                        </w:rPr>
                        <w:t>&lt;</w:t>
                      </w:r>
                      <w:proofErr w:type="gramStart"/>
                      <w:r w:rsidRPr="001442D9">
                        <w:rPr>
                          <w:rFonts w:ascii="Courier New" w:hAnsi="Courier New" w:cs="Courier New"/>
                          <w:sz w:val="18"/>
                          <w:szCs w:val="18"/>
                        </w:rPr>
                        <w:t>subject</w:t>
                      </w:r>
                      <w:proofErr w:type="gramEnd"/>
                      <w:r w:rsidRPr="001442D9">
                        <w:rPr>
                          <w:rFonts w:ascii="Courier New" w:hAnsi="Courier New" w:cs="Courier New"/>
                          <w:sz w:val="18"/>
                          <w:szCs w:val="18"/>
                        </w:rPr>
                        <w:t xml:space="preserve">&gt; </w:t>
                      </w:r>
                    </w:p>
                    <w:p w:rsidR="003277CD" w:rsidRDefault="003277CD" w:rsidP="001442D9">
                      <w:pPr>
                        <w:pStyle w:val="Default"/>
                        <w:ind w:left="720"/>
                        <w:rPr>
                          <w:rFonts w:ascii="Courier New" w:hAnsi="Courier New" w:cs="Courier New"/>
                          <w:sz w:val="18"/>
                          <w:szCs w:val="18"/>
                        </w:rPr>
                      </w:pPr>
                      <w:r w:rsidRPr="001442D9">
                        <w:rPr>
                          <w:rFonts w:ascii="Courier New" w:hAnsi="Courier New" w:cs="Courier New"/>
                          <w:sz w:val="18"/>
                          <w:szCs w:val="18"/>
                        </w:rPr>
                        <w:t>&lt;</w:t>
                      </w:r>
                      <w:proofErr w:type="gramStart"/>
                      <w:r w:rsidRPr="001442D9">
                        <w:rPr>
                          <w:rFonts w:ascii="Courier New" w:hAnsi="Courier New" w:cs="Courier New"/>
                          <w:sz w:val="18"/>
                          <w:szCs w:val="18"/>
                        </w:rPr>
                        <w:t>manufacturedProduct</w:t>
                      </w:r>
                      <w:proofErr w:type="gramEnd"/>
                      <w:r w:rsidRPr="001442D9">
                        <w:rPr>
                          <w:rFonts w:ascii="Courier New" w:hAnsi="Courier New" w:cs="Courier New"/>
                          <w:sz w:val="18"/>
                          <w:szCs w:val="18"/>
                        </w:rPr>
                        <w:t xml:space="preserve">&gt; </w:t>
                      </w:r>
                    </w:p>
                    <w:p w:rsidR="003277CD" w:rsidRDefault="003277CD" w:rsidP="001442D9">
                      <w:pPr>
                        <w:pStyle w:val="Default"/>
                        <w:ind w:left="1008"/>
                        <w:rPr>
                          <w:rFonts w:ascii="Courier New" w:hAnsi="Courier New" w:cs="Courier New"/>
                          <w:sz w:val="18"/>
                          <w:szCs w:val="18"/>
                        </w:rPr>
                      </w:pPr>
                      <w:r w:rsidRPr="001442D9">
                        <w:rPr>
                          <w:rFonts w:ascii="Courier New" w:hAnsi="Courier New" w:cs="Courier New"/>
                          <w:sz w:val="18"/>
                          <w:szCs w:val="18"/>
                        </w:rPr>
                        <w:t>&lt;</w:t>
                      </w:r>
                      <w:proofErr w:type="gramStart"/>
                      <w:r w:rsidRPr="001442D9">
                        <w:rPr>
                          <w:rFonts w:ascii="Courier New" w:hAnsi="Courier New" w:cs="Courier New"/>
                          <w:sz w:val="18"/>
                          <w:szCs w:val="18"/>
                        </w:rPr>
                        <w:t>manufacturedProduct</w:t>
                      </w:r>
                      <w:proofErr w:type="gramEnd"/>
                      <w:r w:rsidRPr="001442D9">
                        <w:rPr>
                          <w:rFonts w:ascii="Courier New" w:hAnsi="Courier New" w:cs="Courier New"/>
                          <w:sz w:val="18"/>
                          <w:szCs w:val="18"/>
                        </w:rPr>
                        <w:t xml:space="preserve">&gt; </w:t>
                      </w:r>
                    </w:p>
                    <w:p w:rsidR="003277CD" w:rsidRDefault="003277CD" w:rsidP="001442D9">
                      <w:pPr>
                        <w:pStyle w:val="Default"/>
                        <w:ind w:left="1296"/>
                        <w:rPr>
                          <w:rFonts w:ascii="Courier New" w:hAnsi="Courier New" w:cs="Courier New"/>
                          <w:sz w:val="18"/>
                          <w:szCs w:val="18"/>
                        </w:rPr>
                      </w:pPr>
                      <w:r w:rsidRPr="001442D9">
                        <w:rPr>
                          <w:rFonts w:ascii="Courier New" w:hAnsi="Courier New" w:cs="Courier New"/>
                          <w:sz w:val="18"/>
                          <w:szCs w:val="18"/>
                        </w:rPr>
                        <w:t xml:space="preserve">&lt;asIdentifiedEntity classCode="IDENT"&gt; </w:t>
                      </w:r>
                    </w:p>
                    <w:p w:rsidR="003277CD" w:rsidRDefault="003277CD" w:rsidP="001442D9">
                      <w:pPr>
                        <w:pStyle w:val="Default"/>
                        <w:ind w:left="1584"/>
                        <w:rPr>
                          <w:rFonts w:ascii="Courier New" w:hAnsi="Courier New" w:cs="Courier New"/>
                          <w:sz w:val="18"/>
                          <w:szCs w:val="18"/>
                        </w:rPr>
                      </w:pPr>
                      <w:r w:rsidRPr="001442D9">
                        <w:rPr>
                          <w:rFonts w:ascii="Courier New" w:hAnsi="Courier New" w:cs="Courier New"/>
                          <w:sz w:val="18"/>
                          <w:szCs w:val="18"/>
                        </w:rPr>
                        <w:t xml:space="preserve">&lt;id extension="ST2000/A" root="1.2.3.99.1"/&gt; </w:t>
                      </w:r>
                    </w:p>
                    <w:p w:rsidR="003277CD" w:rsidRDefault="003277CD" w:rsidP="001442D9">
                      <w:pPr>
                        <w:pStyle w:val="Default"/>
                        <w:ind w:left="1584"/>
                        <w:rPr>
                          <w:rFonts w:ascii="Courier New" w:hAnsi="Courier New" w:cs="Courier New"/>
                          <w:sz w:val="18"/>
                          <w:szCs w:val="18"/>
                        </w:rPr>
                      </w:pPr>
                      <w:r w:rsidRPr="001442D9">
                        <w:rPr>
                          <w:rFonts w:ascii="Courier New" w:hAnsi="Courier New" w:cs="Courier New"/>
                          <w:sz w:val="18"/>
                          <w:szCs w:val="18"/>
                        </w:rPr>
                        <w:t>&lt;code code="C99286" displayName="model number" codeSystem="</w:t>
                      </w:r>
                      <w:r>
                        <w:rPr>
                          <w:rFonts w:ascii="Courier New" w:hAnsi="Courier New" w:cs="Courier New"/>
                          <w:sz w:val="18"/>
                          <w:szCs w:val="18"/>
                        </w:rPr>
                        <w:t>2.16.840.1.113883.2.20.6.13</w:t>
                      </w:r>
                      <w:r w:rsidRPr="001442D9">
                        <w:rPr>
                          <w:rFonts w:ascii="Courier New" w:hAnsi="Courier New" w:cs="Courier New"/>
                          <w:sz w:val="18"/>
                          <w:szCs w:val="18"/>
                        </w:rPr>
                        <w:t xml:space="preserve">"/&gt; </w:t>
                      </w:r>
                    </w:p>
                    <w:p w:rsidR="003277CD" w:rsidRPr="00C66DC9" w:rsidRDefault="003277CD" w:rsidP="001442D9">
                      <w:pPr>
                        <w:pStyle w:val="Default"/>
                        <w:ind w:left="1296"/>
                        <w:rPr>
                          <w:rFonts w:ascii="Courier New" w:hAnsi="Courier New" w:cs="Courier New"/>
                          <w:sz w:val="18"/>
                          <w:szCs w:val="18"/>
                        </w:rPr>
                      </w:pPr>
                      <w:r w:rsidRPr="001442D9">
                        <w:rPr>
                          <w:rFonts w:ascii="Courier New" w:hAnsi="Courier New" w:cs="Courier New"/>
                          <w:sz w:val="18"/>
                          <w:szCs w:val="18"/>
                        </w:rPr>
                        <w:t>&lt;/asIdentifiedEntity&gt;</w:t>
                      </w:r>
                    </w:p>
                  </w:txbxContent>
                </v:textbox>
                <w10:anchorlock/>
              </v:shape>
            </w:pict>
          </mc:Fallback>
        </mc:AlternateContent>
      </w:r>
    </w:p>
    <w:p w:rsidR="001442D9" w:rsidRDefault="001442D9" w:rsidP="0080029F">
      <w:r>
        <w:t xml:space="preserve">These additional identifiers may also appear under device parts: </w:t>
      </w:r>
    </w:p>
    <w:p w:rsidR="001442D9" w:rsidRDefault="009A27B7" w:rsidP="0080029F">
      <w:pPr>
        <w:pStyle w:val="Default"/>
        <w:rPr>
          <w:sz w:val="23"/>
          <w:szCs w:val="23"/>
        </w:rPr>
      </w:pPr>
      <w:r w:rsidRPr="000A6564">
        <w:rPr>
          <w:rFonts w:ascii="Courier New" w:hAnsi="Courier New" w:cs="Courier New"/>
          <w:noProof/>
          <w:sz w:val="18"/>
          <w:szCs w:val="18"/>
          <w:lang w:val="en-US"/>
        </w:rPr>
        <mc:AlternateContent>
          <mc:Choice Requires="wps">
            <w:drawing>
              <wp:inline distT="0" distB="0" distL="0" distR="0" wp14:anchorId="6D56BD85" wp14:editId="33B192B9">
                <wp:extent cx="5852160" cy="552450"/>
                <wp:effectExtent l="57150" t="0" r="72390" b="133350"/>
                <wp:docPr id="3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2160" cy="5524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3277CD" w:rsidRDefault="003277CD" w:rsidP="009A27B7">
                            <w:pPr>
                              <w:pStyle w:val="Default"/>
                              <w:rPr>
                                <w:rFonts w:ascii="Courier New" w:hAnsi="Courier New" w:cs="Courier New"/>
                                <w:sz w:val="18"/>
                                <w:szCs w:val="18"/>
                              </w:rPr>
                            </w:pPr>
                            <w:r w:rsidRPr="001442D9">
                              <w:rPr>
                                <w:rFonts w:ascii="Courier New" w:hAnsi="Courier New" w:cs="Courier New"/>
                                <w:sz w:val="18"/>
                                <w:szCs w:val="18"/>
                              </w:rPr>
                              <w:t>&lt;</w:t>
                            </w:r>
                            <w:proofErr w:type="gramStart"/>
                            <w:r w:rsidRPr="001442D9">
                              <w:rPr>
                                <w:rFonts w:ascii="Courier New" w:hAnsi="Courier New" w:cs="Courier New"/>
                                <w:sz w:val="18"/>
                                <w:szCs w:val="18"/>
                              </w:rPr>
                              <w:t>part</w:t>
                            </w:r>
                            <w:proofErr w:type="gramEnd"/>
                            <w:r w:rsidRPr="001442D9">
                              <w:rPr>
                                <w:rFonts w:ascii="Courier New" w:hAnsi="Courier New" w:cs="Courier New"/>
                                <w:sz w:val="18"/>
                                <w:szCs w:val="18"/>
                              </w:rPr>
                              <w:t xml:space="preserve">&gt; </w:t>
                            </w:r>
                          </w:p>
                          <w:p w:rsidR="003277CD" w:rsidRDefault="003277CD" w:rsidP="009A27B7">
                            <w:pPr>
                              <w:pStyle w:val="Default"/>
                              <w:rPr>
                                <w:rFonts w:ascii="Courier New" w:hAnsi="Courier New" w:cs="Courier New"/>
                                <w:sz w:val="18"/>
                                <w:szCs w:val="18"/>
                              </w:rPr>
                            </w:pPr>
                            <w:r>
                              <w:rPr>
                                <w:rFonts w:ascii="Courier New" w:hAnsi="Courier New" w:cs="Courier New"/>
                                <w:sz w:val="18"/>
                                <w:szCs w:val="18"/>
                              </w:rPr>
                              <w:t xml:space="preserve">  </w:t>
                            </w:r>
                            <w:r w:rsidRPr="001442D9">
                              <w:rPr>
                                <w:rFonts w:ascii="Courier New" w:hAnsi="Courier New" w:cs="Courier New"/>
                                <w:sz w:val="18"/>
                                <w:szCs w:val="18"/>
                              </w:rPr>
                              <w:t>&lt;</w:t>
                            </w:r>
                            <w:proofErr w:type="gramStart"/>
                            <w:r w:rsidRPr="001442D9">
                              <w:rPr>
                                <w:rFonts w:ascii="Courier New" w:hAnsi="Courier New" w:cs="Courier New"/>
                                <w:sz w:val="18"/>
                                <w:szCs w:val="18"/>
                              </w:rPr>
                              <w:t>partProduct</w:t>
                            </w:r>
                            <w:proofErr w:type="gramEnd"/>
                            <w:r w:rsidRPr="001442D9">
                              <w:rPr>
                                <w:rFonts w:ascii="Courier New" w:hAnsi="Courier New" w:cs="Courier New"/>
                                <w:sz w:val="18"/>
                                <w:szCs w:val="18"/>
                              </w:rPr>
                              <w:t xml:space="preserve">&gt; </w:t>
                            </w:r>
                          </w:p>
                          <w:p w:rsidR="003277CD" w:rsidRPr="00C66DC9" w:rsidRDefault="003277CD" w:rsidP="009A27B7">
                            <w:pPr>
                              <w:pStyle w:val="Default"/>
                              <w:rPr>
                                <w:rFonts w:ascii="Courier New" w:hAnsi="Courier New" w:cs="Courier New"/>
                                <w:sz w:val="18"/>
                                <w:szCs w:val="18"/>
                              </w:rPr>
                            </w:pPr>
                            <w:r>
                              <w:rPr>
                                <w:rFonts w:ascii="Courier New" w:hAnsi="Courier New" w:cs="Courier New"/>
                                <w:sz w:val="18"/>
                                <w:szCs w:val="18"/>
                              </w:rPr>
                              <w:t xml:space="preserve">    </w:t>
                            </w:r>
                            <w:r w:rsidRPr="001442D9">
                              <w:rPr>
                                <w:rFonts w:ascii="Courier New" w:hAnsi="Courier New" w:cs="Courier New"/>
                                <w:sz w:val="18"/>
                                <w:szCs w:val="18"/>
                              </w:rPr>
                              <w:t>&lt;</w:t>
                            </w:r>
                            <w:proofErr w:type="gramStart"/>
                            <w:r w:rsidRPr="001442D9">
                              <w:rPr>
                                <w:rFonts w:ascii="Courier New" w:hAnsi="Courier New" w:cs="Courier New"/>
                                <w:sz w:val="18"/>
                                <w:szCs w:val="18"/>
                              </w:rPr>
                              <w:t>asIdentifiedEntity</w:t>
                            </w:r>
                            <w:proofErr w:type="gramEnd"/>
                            <w:r w:rsidRPr="001442D9">
                              <w:rPr>
                                <w:rFonts w:ascii="Courier New" w:hAnsi="Courier New" w:cs="Courier New"/>
                                <w:sz w:val="18"/>
                                <w:szCs w:val="18"/>
                              </w:rPr>
                              <w:t>&gt;</w:t>
                            </w:r>
                          </w:p>
                        </w:txbxContent>
                      </wps:txbx>
                      <wps:bodyPr rot="0" vert="horz" wrap="square" lIns="91440" tIns="45720" rIns="91440" bIns="45720" anchor="t" anchorCtr="0">
                        <a:noAutofit/>
                      </wps:bodyPr>
                    </wps:wsp>
                  </a:graphicData>
                </a:graphic>
              </wp:inline>
            </w:drawing>
          </mc:Choice>
          <mc:Fallback>
            <w:pict>
              <v:shape id="_x0000_s1028" type="#_x0000_t202" style="width:460.8pt;height: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" fillcolor="#c6d9f1 [671]">
                <v:shadow on="t" color="#bfbfbf [2412]" offset="0,4pt"/>
                <v:textbox>
                  <w:txbxContent>
                    <w:p w:rsidR="003277CD" w:rsidRDefault="003277CD" w:rsidP="009A27B7">
                      <w:pPr>
                        <w:pStyle w:val="Default"/>
                        <w:rPr>
                          <w:rFonts w:ascii="Courier New" w:hAnsi="Courier New" w:cs="Courier New"/>
                          <w:sz w:val="18"/>
                          <w:szCs w:val="18"/>
                        </w:rPr>
                      </w:pPr>
                      <w:r w:rsidRPr="001442D9">
                        <w:rPr>
                          <w:rFonts w:ascii="Courier New" w:hAnsi="Courier New" w:cs="Courier New"/>
                          <w:sz w:val="18"/>
                          <w:szCs w:val="18"/>
                        </w:rPr>
                        <w:t>&lt;</w:t>
                      </w:r>
                      <w:proofErr w:type="gramStart"/>
                      <w:r w:rsidRPr="001442D9">
                        <w:rPr>
                          <w:rFonts w:ascii="Courier New" w:hAnsi="Courier New" w:cs="Courier New"/>
                          <w:sz w:val="18"/>
                          <w:szCs w:val="18"/>
                        </w:rPr>
                        <w:t>part</w:t>
                      </w:r>
                      <w:proofErr w:type="gramEnd"/>
                      <w:r w:rsidRPr="001442D9">
                        <w:rPr>
                          <w:rFonts w:ascii="Courier New" w:hAnsi="Courier New" w:cs="Courier New"/>
                          <w:sz w:val="18"/>
                          <w:szCs w:val="18"/>
                        </w:rPr>
                        <w:t xml:space="preserve">&gt; </w:t>
                      </w:r>
                    </w:p>
                    <w:p w:rsidR="003277CD" w:rsidRDefault="003277CD" w:rsidP="009A27B7">
                      <w:pPr>
                        <w:pStyle w:val="Default"/>
                        <w:rPr>
                          <w:rFonts w:ascii="Courier New" w:hAnsi="Courier New" w:cs="Courier New"/>
                          <w:sz w:val="18"/>
                          <w:szCs w:val="18"/>
                        </w:rPr>
                      </w:pPr>
                      <w:r>
                        <w:rPr>
                          <w:rFonts w:ascii="Courier New" w:hAnsi="Courier New" w:cs="Courier New"/>
                          <w:sz w:val="18"/>
                          <w:szCs w:val="18"/>
                        </w:rPr>
                        <w:t xml:space="preserve">  </w:t>
                      </w:r>
                      <w:r w:rsidRPr="001442D9">
                        <w:rPr>
                          <w:rFonts w:ascii="Courier New" w:hAnsi="Courier New" w:cs="Courier New"/>
                          <w:sz w:val="18"/>
                          <w:szCs w:val="18"/>
                        </w:rPr>
                        <w:t>&lt;</w:t>
                      </w:r>
                      <w:proofErr w:type="gramStart"/>
                      <w:r w:rsidRPr="001442D9">
                        <w:rPr>
                          <w:rFonts w:ascii="Courier New" w:hAnsi="Courier New" w:cs="Courier New"/>
                          <w:sz w:val="18"/>
                          <w:szCs w:val="18"/>
                        </w:rPr>
                        <w:t>partProduct</w:t>
                      </w:r>
                      <w:proofErr w:type="gramEnd"/>
                      <w:r w:rsidRPr="001442D9">
                        <w:rPr>
                          <w:rFonts w:ascii="Courier New" w:hAnsi="Courier New" w:cs="Courier New"/>
                          <w:sz w:val="18"/>
                          <w:szCs w:val="18"/>
                        </w:rPr>
                        <w:t xml:space="preserve">&gt; </w:t>
                      </w:r>
                    </w:p>
                    <w:p w:rsidR="003277CD" w:rsidRPr="00C66DC9" w:rsidRDefault="003277CD" w:rsidP="009A27B7">
                      <w:pPr>
                        <w:pStyle w:val="Default"/>
                        <w:rPr>
                          <w:rFonts w:ascii="Courier New" w:hAnsi="Courier New" w:cs="Courier New"/>
                          <w:sz w:val="18"/>
                          <w:szCs w:val="18"/>
                        </w:rPr>
                      </w:pPr>
                      <w:r>
                        <w:rPr>
                          <w:rFonts w:ascii="Courier New" w:hAnsi="Courier New" w:cs="Courier New"/>
                          <w:sz w:val="18"/>
                          <w:szCs w:val="18"/>
                        </w:rPr>
                        <w:t xml:space="preserve">    </w:t>
                      </w:r>
                      <w:r w:rsidRPr="001442D9">
                        <w:rPr>
                          <w:rFonts w:ascii="Courier New" w:hAnsi="Courier New" w:cs="Courier New"/>
                          <w:sz w:val="18"/>
                          <w:szCs w:val="18"/>
                        </w:rPr>
                        <w:t>&lt;</w:t>
                      </w:r>
                      <w:proofErr w:type="gramStart"/>
                      <w:r w:rsidRPr="001442D9">
                        <w:rPr>
                          <w:rFonts w:ascii="Courier New" w:hAnsi="Courier New" w:cs="Courier New"/>
                          <w:sz w:val="18"/>
                          <w:szCs w:val="18"/>
                        </w:rPr>
                        <w:t>asIdentifiedEntity</w:t>
                      </w:r>
                      <w:proofErr w:type="gramEnd"/>
                      <w:r w:rsidRPr="001442D9">
                        <w:rPr>
                          <w:rFonts w:ascii="Courier New" w:hAnsi="Courier New" w:cs="Courier New"/>
                          <w:sz w:val="18"/>
                          <w:szCs w:val="18"/>
                        </w:rPr>
                        <w:t>&gt;</w:t>
                      </w:r>
                    </w:p>
                  </w:txbxContent>
                </v:textbox>
                <w10:anchorlock/>
              </v:shape>
            </w:pict>
          </mc:Fallback>
        </mc:AlternateContent>
      </w:r>
    </w:p>
    <w:p w:rsidR="001442D9" w:rsidRDefault="001442D9" w:rsidP="00F67A67">
      <w:pPr>
        <w:pStyle w:val="Heading4"/>
      </w:pPr>
      <w:commentRangeStart w:id="178"/>
      <w:r>
        <w:t>Validation</w:t>
      </w:r>
    </w:p>
    <w:p w:rsidR="001442D9" w:rsidRPr="00250F40" w:rsidRDefault="001442D9" w:rsidP="0043437F">
      <w:pPr>
        <w:pStyle w:val="Default"/>
        <w:numPr>
          <w:ilvl w:val="0"/>
          <w:numId w:val="23"/>
        </w:numPr>
        <w:rPr>
          <w:sz w:val="23"/>
          <w:szCs w:val="23"/>
        </w:rPr>
      </w:pPr>
      <w:r w:rsidRPr="00250F40">
        <w:rPr>
          <w:sz w:val="23"/>
          <w:szCs w:val="23"/>
        </w:rPr>
        <w:t>There may be one or more additional ident</w:t>
      </w:r>
      <w:r w:rsidR="009D5A6A">
        <w:rPr>
          <w:sz w:val="23"/>
          <w:szCs w:val="23"/>
        </w:rPr>
        <w:t>ifiers, including model number, catalog number</w:t>
      </w:r>
      <w:r w:rsidRPr="00250F40">
        <w:rPr>
          <w:sz w:val="23"/>
          <w:szCs w:val="23"/>
        </w:rPr>
        <w:t>, and reference</w:t>
      </w:r>
      <w:r w:rsidR="009D5A6A">
        <w:rPr>
          <w:sz w:val="23"/>
          <w:szCs w:val="23"/>
        </w:rPr>
        <w:t xml:space="preserve"> number</w:t>
      </w:r>
      <w:r w:rsidRPr="00250F40">
        <w:rPr>
          <w:sz w:val="23"/>
          <w:szCs w:val="23"/>
        </w:rPr>
        <w:t xml:space="preserve">. </w:t>
      </w:r>
    </w:p>
    <w:p w:rsidR="00250F40" w:rsidRDefault="001442D9" w:rsidP="0043437F">
      <w:pPr>
        <w:pStyle w:val="Default"/>
        <w:numPr>
          <w:ilvl w:val="0"/>
          <w:numId w:val="23"/>
        </w:numPr>
        <w:rPr>
          <w:sz w:val="23"/>
          <w:szCs w:val="23"/>
        </w:rPr>
      </w:pPr>
      <w:r w:rsidRPr="00250F40">
        <w:rPr>
          <w:sz w:val="23"/>
          <w:szCs w:val="23"/>
        </w:rPr>
        <w:t xml:space="preserve">There is a code with code system </w:t>
      </w:r>
      <w:r w:rsidR="00881240">
        <w:rPr>
          <w:sz w:val="23"/>
          <w:szCs w:val="23"/>
        </w:rPr>
        <w:t>2.16.840.1.113883.2.20.6.???</w:t>
      </w:r>
    </w:p>
    <w:p w:rsidR="00250F40" w:rsidRPr="00250F40" w:rsidRDefault="00BC18C6" w:rsidP="0043437F">
      <w:pPr>
        <w:pStyle w:val="Default"/>
        <w:numPr>
          <w:ilvl w:val="0"/>
          <w:numId w:val="23"/>
        </w:numPr>
        <w:rPr>
          <w:sz w:val="23"/>
          <w:szCs w:val="23"/>
        </w:rPr>
      </w:pPr>
      <w:r w:rsidRPr="00250F40">
        <w:rPr>
          <w:sz w:val="23"/>
          <w:szCs w:val="23"/>
        </w:rPr>
        <w:t>There is one id</w:t>
      </w:r>
    </w:p>
    <w:p w:rsidR="00250F40" w:rsidRPr="00250F40" w:rsidRDefault="00BC18C6" w:rsidP="0043437F">
      <w:pPr>
        <w:pStyle w:val="Default"/>
        <w:numPr>
          <w:ilvl w:val="0"/>
          <w:numId w:val="23"/>
        </w:numPr>
        <w:rPr>
          <w:sz w:val="23"/>
          <w:szCs w:val="23"/>
        </w:rPr>
      </w:pPr>
      <w:r w:rsidRPr="00250F40">
        <w:rPr>
          <w:sz w:val="23"/>
          <w:szCs w:val="23"/>
        </w:rPr>
        <w:t>Id has a root O</w:t>
      </w:r>
      <w:r w:rsidR="00250F40" w:rsidRPr="00250F40">
        <w:rPr>
          <w:sz w:val="23"/>
          <w:szCs w:val="23"/>
        </w:rPr>
        <w:t>ID</w:t>
      </w:r>
    </w:p>
    <w:p w:rsidR="00250F40" w:rsidRDefault="00BC18C6" w:rsidP="0043437F">
      <w:pPr>
        <w:pStyle w:val="Default"/>
        <w:numPr>
          <w:ilvl w:val="0"/>
          <w:numId w:val="23"/>
        </w:numPr>
        <w:rPr>
          <w:sz w:val="23"/>
          <w:szCs w:val="23"/>
        </w:rPr>
      </w:pPr>
      <w:r w:rsidRPr="00250F40">
        <w:rPr>
          <w:sz w:val="23"/>
          <w:szCs w:val="23"/>
        </w:rPr>
        <w:t>The actual</w:t>
      </w:r>
      <w:r w:rsidR="00250F40" w:rsidRPr="00250F40">
        <w:rPr>
          <w:sz w:val="23"/>
          <w:szCs w:val="23"/>
        </w:rPr>
        <w:t xml:space="preserve"> identifier is in the extension.</w:t>
      </w:r>
    </w:p>
    <w:p w:rsidR="00250F40" w:rsidRPr="00250F40" w:rsidRDefault="00250F40" w:rsidP="0043437F">
      <w:pPr>
        <w:pStyle w:val="Default"/>
        <w:numPr>
          <w:ilvl w:val="0"/>
          <w:numId w:val="23"/>
        </w:numPr>
        <w:rPr>
          <w:sz w:val="23"/>
          <w:szCs w:val="23"/>
        </w:rPr>
      </w:pPr>
      <w:r w:rsidRPr="00250F40">
        <w:rPr>
          <w:sz w:val="23"/>
          <w:szCs w:val="23"/>
        </w:rPr>
        <w:t>Id extension is compliant with the code system’s allocation rules.</w:t>
      </w:r>
    </w:p>
    <w:p w:rsidR="00250F40" w:rsidRPr="00250F40" w:rsidRDefault="00BC18C6" w:rsidP="0043437F">
      <w:pPr>
        <w:pStyle w:val="Default"/>
        <w:numPr>
          <w:ilvl w:val="0"/>
          <w:numId w:val="23"/>
        </w:numPr>
        <w:rPr>
          <w:sz w:val="23"/>
          <w:szCs w:val="23"/>
        </w:rPr>
      </w:pPr>
      <w:r w:rsidRPr="00250F40">
        <w:rPr>
          <w:sz w:val="23"/>
          <w:szCs w:val="23"/>
        </w:rPr>
        <w:t xml:space="preserve">There is at most one </w:t>
      </w:r>
      <w:r w:rsidR="00250F40" w:rsidRPr="00250F40">
        <w:rPr>
          <w:sz w:val="23"/>
          <w:szCs w:val="23"/>
        </w:rPr>
        <w:t>Mode</w:t>
      </w:r>
      <w:r w:rsidR="009D5A6A">
        <w:rPr>
          <w:sz w:val="23"/>
          <w:szCs w:val="23"/>
        </w:rPr>
        <w:t>l Number reference</w:t>
      </w:r>
      <w:r w:rsidR="00250F40" w:rsidRPr="00250F40">
        <w:rPr>
          <w:sz w:val="23"/>
          <w:szCs w:val="23"/>
        </w:rPr>
        <w:t>.</w:t>
      </w:r>
    </w:p>
    <w:p w:rsidR="00BC18C6" w:rsidRPr="00250F40" w:rsidRDefault="00BC18C6" w:rsidP="0043437F">
      <w:pPr>
        <w:pStyle w:val="Default"/>
        <w:numPr>
          <w:ilvl w:val="1"/>
          <w:numId w:val="23"/>
        </w:numPr>
        <w:rPr>
          <w:sz w:val="23"/>
          <w:szCs w:val="23"/>
        </w:rPr>
      </w:pPr>
      <w:r w:rsidRPr="00250F40">
        <w:rPr>
          <w:sz w:val="23"/>
          <w:szCs w:val="23"/>
        </w:rPr>
        <w:t xml:space="preserve">The id root can be any root OID over which the </w:t>
      </w:r>
      <w:r w:rsidR="00DD38F8">
        <w:rPr>
          <w:sz w:val="23"/>
          <w:szCs w:val="23"/>
        </w:rPr>
        <w:t xml:space="preserve">DIN Owner </w:t>
      </w:r>
      <w:r w:rsidRPr="00250F40">
        <w:rPr>
          <w:sz w:val="23"/>
          <w:szCs w:val="23"/>
        </w:rPr>
        <w:t xml:space="preserve">has authority. If the </w:t>
      </w:r>
      <w:r w:rsidR="00DD38F8">
        <w:rPr>
          <w:sz w:val="23"/>
          <w:szCs w:val="23"/>
        </w:rPr>
        <w:t>DIN Owner</w:t>
      </w:r>
      <w:r w:rsidRPr="00250F40">
        <w:rPr>
          <w:sz w:val="23"/>
          <w:szCs w:val="23"/>
        </w:rPr>
        <w:t xml:space="preserve"> has no such root OID of its own, then the root is constructed by concatenating the </w:t>
      </w:r>
      <w:r w:rsidR="001E485B">
        <w:rPr>
          <w:sz w:val="23"/>
          <w:szCs w:val="23"/>
        </w:rPr>
        <w:t>Company ID</w:t>
      </w:r>
      <w:r w:rsidRPr="00250F40">
        <w:rPr>
          <w:sz w:val="23"/>
          <w:szCs w:val="23"/>
        </w:rPr>
        <w:t xml:space="preserve"> (without leading zeroes) to the fixed string “1.3.6.1.4.1.32366.3</w:t>
      </w:r>
      <w:proofErr w:type="gramStart"/>
      <w:r w:rsidR="00881240">
        <w:rPr>
          <w:sz w:val="23"/>
          <w:szCs w:val="23"/>
        </w:rPr>
        <w:t>???</w:t>
      </w:r>
      <w:r w:rsidRPr="00250F40">
        <w:rPr>
          <w:sz w:val="23"/>
          <w:szCs w:val="23"/>
        </w:rPr>
        <w:t>.</w:t>
      </w:r>
      <w:proofErr w:type="gramEnd"/>
      <w:r w:rsidRPr="00250F40">
        <w:rPr>
          <w:sz w:val="23"/>
          <w:szCs w:val="23"/>
        </w:rPr>
        <w:t xml:space="preserve">” </w:t>
      </w:r>
    </w:p>
    <w:p w:rsidR="00BC18C6" w:rsidRPr="00250F40" w:rsidRDefault="00BC18C6" w:rsidP="0043437F">
      <w:pPr>
        <w:pStyle w:val="Default"/>
        <w:numPr>
          <w:ilvl w:val="0"/>
          <w:numId w:val="23"/>
        </w:numPr>
        <w:rPr>
          <w:sz w:val="23"/>
          <w:szCs w:val="23"/>
        </w:rPr>
      </w:pPr>
      <w:r w:rsidRPr="00250F40">
        <w:rPr>
          <w:sz w:val="23"/>
          <w:szCs w:val="23"/>
        </w:rPr>
        <w:t>There</w:t>
      </w:r>
      <w:r w:rsidR="009D5A6A">
        <w:rPr>
          <w:sz w:val="23"/>
          <w:szCs w:val="23"/>
        </w:rPr>
        <w:t xml:space="preserve"> is at most one Catalog Number</w:t>
      </w:r>
      <w:r w:rsidRPr="00250F40">
        <w:rPr>
          <w:sz w:val="23"/>
          <w:szCs w:val="23"/>
        </w:rPr>
        <w:t xml:space="preserve"> </w:t>
      </w:r>
    </w:p>
    <w:p w:rsidR="00BC18C6" w:rsidRPr="00250F40" w:rsidRDefault="00BC18C6" w:rsidP="0043437F">
      <w:pPr>
        <w:pStyle w:val="Default"/>
        <w:numPr>
          <w:ilvl w:val="1"/>
          <w:numId w:val="23"/>
        </w:numPr>
        <w:rPr>
          <w:sz w:val="23"/>
          <w:szCs w:val="23"/>
        </w:rPr>
      </w:pPr>
      <w:r w:rsidRPr="00250F40">
        <w:rPr>
          <w:sz w:val="23"/>
          <w:szCs w:val="23"/>
        </w:rPr>
        <w:t xml:space="preserve">The id root can be any root OID over which the </w:t>
      </w:r>
      <w:r w:rsidR="00DD38F8">
        <w:rPr>
          <w:sz w:val="23"/>
          <w:szCs w:val="23"/>
        </w:rPr>
        <w:t>DIN Owner</w:t>
      </w:r>
      <w:r w:rsidRPr="00250F40">
        <w:rPr>
          <w:sz w:val="23"/>
          <w:szCs w:val="23"/>
        </w:rPr>
        <w:t xml:space="preserve"> has authority. If the </w:t>
      </w:r>
      <w:r w:rsidR="00DD38F8">
        <w:rPr>
          <w:sz w:val="23"/>
          <w:szCs w:val="23"/>
        </w:rPr>
        <w:t xml:space="preserve">DIN Owner </w:t>
      </w:r>
      <w:r w:rsidRPr="00250F40">
        <w:rPr>
          <w:sz w:val="23"/>
          <w:szCs w:val="23"/>
        </w:rPr>
        <w:t xml:space="preserve">has no such root OID of its own, then the root is constructed by concatenating the </w:t>
      </w:r>
      <w:r w:rsidR="001E485B">
        <w:rPr>
          <w:sz w:val="23"/>
          <w:szCs w:val="23"/>
        </w:rPr>
        <w:t>Company ID</w:t>
      </w:r>
      <w:r w:rsidRPr="00250F40">
        <w:rPr>
          <w:sz w:val="23"/>
          <w:szCs w:val="23"/>
        </w:rPr>
        <w:t xml:space="preserve"> (without leading zeroes) to the fixed string “1.3.6.1.4.1.32366.3</w:t>
      </w:r>
      <w:proofErr w:type="gramStart"/>
      <w:r w:rsidR="00881240">
        <w:rPr>
          <w:sz w:val="23"/>
          <w:szCs w:val="23"/>
        </w:rPr>
        <w:t>???</w:t>
      </w:r>
      <w:r w:rsidRPr="00250F40">
        <w:rPr>
          <w:sz w:val="23"/>
          <w:szCs w:val="23"/>
        </w:rPr>
        <w:t>.</w:t>
      </w:r>
      <w:proofErr w:type="gramEnd"/>
      <w:r w:rsidRPr="00250F40">
        <w:rPr>
          <w:sz w:val="23"/>
          <w:szCs w:val="23"/>
        </w:rPr>
        <w:t xml:space="preserve">” </w:t>
      </w:r>
    </w:p>
    <w:p w:rsidR="00BC18C6" w:rsidRPr="00250F40" w:rsidRDefault="00BC18C6" w:rsidP="0043437F">
      <w:pPr>
        <w:pStyle w:val="Default"/>
        <w:numPr>
          <w:ilvl w:val="0"/>
          <w:numId w:val="23"/>
        </w:numPr>
        <w:rPr>
          <w:sz w:val="23"/>
          <w:szCs w:val="23"/>
        </w:rPr>
      </w:pPr>
      <w:r w:rsidRPr="00250F40">
        <w:rPr>
          <w:sz w:val="23"/>
          <w:szCs w:val="23"/>
        </w:rPr>
        <w:t>The product may have multiple reference numbe</w:t>
      </w:r>
      <w:r w:rsidR="009D5A6A">
        <w:rPr>
          <w:sz w:val="23"/>
          <w:szCs w:val="23"/>
        </w:rPr>
        <w:t>rs (i.e., secondary identifiers</w:t>
      </w:r>
      <w:r w:rsidRPr="00250F40">
        <w:rPr>
          <w:sz w:val="23"/>
          <w:szCs w:val="23"/>
        </w:rPr>
        <w:t xml:space="preserve">. </w:t>
      </w:r>
    </w:p>
    <w:p w:rsidR="00BC18C6" w:rsidRPr="00250F40" w:rsidRDefault="00BC18C6" w:rsidP="0043437F">
      <w:pPr>
        <w:pStyle w:val="Default"/>
        <w:numPr>
          <w:ilvl w:val="1"/>
          <w:numId w:val="23"/>
        </w:numPr>
        <w:rPr>
          <w:sz w:val="23"/>
          <w:szCs w:val="23"/>
        </w:rPr>
      </w:pPr>
      <w:r w:rsidRPr="00250F40">
        <w:rPr>
          <w:sz w:val="23"/>
          <w:szCs w:val="23"/>
        </w:rPr>
        <w:t xml:space="preserve">The id root is </w:t>
      </w:r>
      <w:commentRangeStart w:id="179"/>
      <w:r w:rsidR="00A03004">
        <w:rPr>
          <w:sz w:val="23"/>
          <w:szCs w:val="23"/>
        </w:rPr>
        <w:t>2.16.840.1.113883.2.20.6.28</w:t>
      </w:r>
      <w:r w:rsidRPr="00250F40">
        <w:rPr>
          <w:sz w:val="23"/>
          <w:szCs w:val="23"/>
        </w:rPr>
        <w:t xml:space="preserve"> (</w:t>
      </w:r>
      <w:r w:rsidR="00AF21F6">
        <w:rPr>
          <w:rFonts w:eastAsia="Arial Unicode MS"/>
          <w:sz w:val="23"/>
          <w:szCs w:val="23"/>
        </w:rPr>
        <w:t>HPFB</w:t>
      </w:r>
      <w:r w:rsidR="00EB7ACC">
        <w:rPr>
          <w:sz w:val="23"/>
          <w:szCs w:val="23"/>
        </w:rPr>
        <w:t xml:space="preserve"> CTS</w:t>
      </w:r>
      <w:r w:rsidRPr="00250F40">
        <w:rPr>
          <w:sz w:val="23"/>
          <w:szCs w:val="23"/>
        </w:rPr>
        <w:t xml:space="preserve">), </w:t>
      </w:r>
      <w:commentRangeEnd w:id="179"/>
      <w:r w:rsidR="00881240">
        <w:rPr>
          <w:rStyle w:val="CommentReference"/>
        </w:rPr>
        <w:commentReference w:id="179"/>
      </w:r>
      <w:r w:rsidRPr="00250F40">
        <w:rPr>
          <w:sz w:val="23"/>
          <w:szCs w:val="23"/>
        </w:rPr>
        <w:t xml:space="preserve">or may be constructed by concatenating the </w:t>
      </w:r>
      <w:r w:rsidR="001E485B">
        <w:rPr>
          <w:sz w:val="23"/>
          <w:szCs w:val="23"/>
        </w:rPr>
        <w:t>Company ID</w:t>
      </w:r>
      <w:r w:rsidRPr="00250F40">
        <w:rPr>
          <w:sz w:val="23"/>
          <w:szCs w:val="23"/>
        </w:rPr>
        <w:t xml:space="preserve"> (without leading zeroes) to the fixed string “1.3.6.1.4.1.32366.3</w:t>
      </w:r>
      <w:proofErr w:type="gramStart"/>
      <w:r w:rsidR="00881240">
        <w:rPr>
          <w:sz w:val="23"/>
          <w:szCs w:val="23"/>
        </w:rPr>
        <w:t>???</w:t>
      </w:r>
      <w:r w:rsidRPr="00250F40">
        <w:rPr>
          <w:sz w:val="23"/>
          <w:szCs w:val="23"/>
        </w:rPr>
        <w:t>.</w:t>
      </w:r>
      <w:proofErr w:type="gramEnd"/>
      <w:r w:rsidRPr="00250F40">
        <w:rPr>
          <w:sz w:val="23"/>
          <w:szCs w:val="23"/>
        </w:rPr>
        <w:t xml:space="preserve">” </w:t>
      </w:r>
      <w:commentRangeEnd w:id="178"/>
      <w:r w:rsidR="00F3206C">
        <w:rPr>
          <w:rStyle w:val="CommentReference"/>
        </w:rPr>
        <w:commentReference w:id="178"/>
      </w:r>
    </w:p>
    <w:p w:rsidR="00BC18C6" w:rsidRPr="001442D9" w:rsidRDefault="00BC18C6" w:rsidP="0080029F">
      <w:pPr>
        <w:pStyle w:val="Default"/>
        <w:ind w:left="1069"/>
        <w:rPr>
          <w:sz w:val="23"/>
          <w:szCs w:val="23"/>
        </w:rPr>
      </w:pPr>
    </w:p>
    <w:p w:rsidR="00250F40" w:rsidRDefault="00250F40" w:rsidP="001D67E2">
      <w:pPr>
        <w:pStyle w:val="Heading3"/>
      </w:pPr>
      <w:bookmarkStart w:id="180" w:name="_Toc495429307"/>
      <w:r>
        <w:t>Device Ingredient</w:t>
      </w:r>
      <w:bookmarkEnd w:id="180"/>
      <w:r>
        <w:t xml:space="preserve"> </w:t>
      </w:r>
    </w:p>
    <w:p w:rsidR="00D9677B" w:rsidRDefault="00250F40" w:rsidP="0080029F">
      <w:r>
        <w:t xml:space="preserve">Ingredients included in devices that are not identified as active ingredients include the ingredient class code, ingredient name, identifier, and strength. The element &lt;ingredient&gt; is a </w:t>
      </w:r>
      <w:r w:rsidR="002F3313">
        <w:t xml:space="preserve">child of &lt;manufacturedProduct&gt;, where the class </w:t>
      </w:r>
      <w:proofErr w:type="gramStart"/>
      <w:r w:rsidR="002F3313">
        <w:t>code,</w:t>
      </w:r>
      <w:proofErr w:type="gramEnd"/>
      <w:r w:rsidR="002F3313">
        <w:t xml:space="preserve"> and units adhere to the specifications outlined in the </w:t>
      </w:r>
      <w:r w:rsidR="002F3313" w:rsidRPr="002F3313">
        <w:rPr>
          <w:color w:val="0070C0"/>
          <w:u w:val="single"/>
        </w:rPr>
        <w:fldChar w:fldCharType="begin"/>
      </w:r>
      <w:r w:rsidR="002F3313" w:rsidRPr="002F3313">
        <w:rPr>
          <w:color w:val="0070C0"/>
          <w:u w:val="single"/>
        </w:rPr>
        <w:instrText xml:space="preserve"> REF _Ref492304178 \h  \* MERGEFORMAT </w:instrText>
      </w:r>
      <w:r w:rsidR="002F3313" w:rsidRPr="002F3313">
        <w:rPr>
          <w:color w:val="0070C0"/>
          <w:u w:val="single"/>
        </w:rPr>
      </w:r>
      <w:r w:rsidR="002F3313" w:rsidRPr="002F3313">
        <w:rPr>
          <w:color w:val="0070C0"/>
          <w:u w:val="single"/>
        </w:rPr>
        <w:fldChar w:fldCharType="separate"/>
      </w:r>
      <w:r w:rsidR="002F3313" w:rsidRPr="002F3313">
        <w:rPr>
          <w:color w:val="0070C0"/>
          <w:u w:val="single"/>
        </w:rPr>
        <w:t>Ingredient</w:t>
      </w:r>
      <w:r w:rsidR="002F3313" w:rsidRPr="002F3313">
        <w:rPr>
          <w:color w:val="0070C0"/>
          <w:u w:val="single"/>
        </w:rPr>
        <w:fldChar w:fldCharType="end"/>
      </w:r>
      <w:r w:rsidR="002F3313" w:rsidRPr="002F3313">
        <w:rPr>
          <w:color w:val="0070C0"/>
        </w:rPr>
        <w:t xml:space="preserve"> </w:t>
      </w:r>
      <w:r w:rsidR="002F3313" w:rsidRPr="002F3313">
        <w:t>section</w:t>
      </w:r>
      <w:r>
        <w:t>.</w:t>
      </w:r>
    </w:p>
    <w:p w:rsidR="009B0A77" w:rsidRDefault="003A0CF2" w:rsidP="0080029F">
      <w:r w:rsidRPr="000A6564">
        <w:rPr>
          <w:noProof/>
          <w:lang w:val="en-US"/>
        </w:rPr>
        <w:lastRenderedPageBreak/>
        <mc:AlternateContent>
          <mc:Choice Requires="wps">
            <w:drawing>
              <wp:inline distT="0" distB="0" distL="0" distR="0" wp14:anchorId="6D811C16" wp14:editId="0D1F6265">
                <wp:extent cx="5836258" cy="1541780"/>
                <wp:effectExtent l="57150" t="0" r="69850" b="134620"/>
                <wp:docPr id="3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6258" cy="154178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3277CD" w:rsidRDefault="003277CD" w:rsidP="00250F40">
                            <w:pPr>
                              <w:pStyle w:val="Default"/>
                              <w:rPr>
                                <w:rFonts w:ascii="Courier New" w:hAnsi="Courier New" w:cs="Courier New"/>
                                <w:sz w:val="18"/>
                                <w:szCs w:val="18"/>
                              </w:rPr>
                            </w:pPr>
                            <w:r w:rsidRPr="00250F40">
                              <w:rPr>
                                <w:rFonts w:ascii="Courier New" w:hAnsi="Courier New" w:cs="Courier New"/>
                                <w:sz w:val="18"/>
                                <w:szCs w:val="18"/>
                              </w:rPr>
                              <w:t>&lt;ingredient classCode="INGR"&gt;</w:t>
                            </w:r>
                          </w:p>
                          <w:p w:rsidR="003277CD" w:rsidRDefault="003277CD" w:rsidP="00250F40">
                            <w:pPr>
                              <w:pStyle w:val="Default"/>
                              <w:rPr>
                                <w:rFonts w:ascii="Courier New" w:hAnsi="Courier New" w:cs="Courier New"/>
                                <w:sz w:val="18"/>
                                <w:szCs w:val="18"/>
                              </w:rPr>
                            </w:pPr>
                            <w:r>
                              <w:rPr>
                                <w:rFonts w:ascii="Courier New" w:hAnsi="Courier New" w:cs="Courier New"/>
                                <w:sz w:val="18"/>
                                <w:szCs w:val="18"/>
                              </w:rPr>
                              <w:t xml:space="preserve"> </w:t>
                            </w:r>
                            <w:r w:rsidRPr="00250F40">
                              <w:rPr>
                                <w:rFonts w:ascii="Courier New" w:hAnsi="Courier New" w:cs="Courier New"/>
                                <w:sz w:val="18"/>
                                <w:szCs w:val="18"/>
                              </w:rPr>
                              <w:t xml:space="preserve"> &lt;</w:t>
                            </w:r>
                            <w:proofErr w:type="gramStart"/>
                            <w:r w:rsidRPr="00250F40">
                              <w:rPr>
                                <w:rFonts w:ascii="Courier New" w:hAnsi="Courier New" w:cs="Courier New"/>
                                <w:sz w:val="18"/>
                                <w:szCs w:val="18"/>
                              </w:rPr>
                              <w:t>quantity</w:t>
                            </w:r>
                            <w:proofErr w:type="gramEnd"/>
                            <w:r w:rsidRPr="00250F40">
                              <w:rPr>
                                <w:rFonts w:ascii="Courier New" w:hAnsi="Courier New" w:cs="Courier New"/>
                                <w:sz w:val="18"/>
                                <w:szCs w:val="18"/>
                              </w:rPr>
                              <w:t>&gt;</w:t>
                            </w:r>
                          </w:p>
                          <w:p w:rsidR="003277CD" w:rsidRDefault="003277CD" w:rsidP="00250F40">
                            <w:pPr>
                              <w:pStyle w:val="Default"/>
                              <w:rPr>
                                <w:rFonts w:ascii="Courier New" w:hAnsi="Courier New" w:cs="Courier New"/>
                                <w:sz w:val="18"/>
                                <w:szCs w:val="18"/>
                              </w:rPr>
                            </w:pPr>
                            <w:r>
                              <w:rPr>
                                <w:rFonts w:ascii="Courier New" w:hAnsi="Courier New" w:cs="Courier New"/>
                                <w:sz w:val="18"/>
                                <w:szCs w:val="18"/>
                              </w:rPr>
                              <w:t xml:space="preserve"> </w:t>
                            </w:r>
                            <w:r w:rsidRPr="00250F40">
                              <w:rPr>
                                <w:rFonts w:ascii="Courier New" w:hAnsi="Courier New" w:cs="Courier New"/>
                                <w:sz w:val="18"/>
                                <w:szCs w:val="18"/>
                              </w:rPr>
                              <w:t xml:space="preserve"> </w:t>
                            </w:r>
                            <w:r>
                              <w:rPr>
                                <w:rFonts w:ascii="Courier New" w:hAnsi="Courier New" w:cs="Courier New"/>
                                <w:sz w:val="18"/>
                                <w:szCs w:val="18"/>
                              </w:rPr>
                              <w:t xml:space="preserve">  </w:t>
                            </w:r>
                            <w:r w:rsidRPr="00250F40">
                              <w:rPr>
                                <w:rFonts w:ascii="Courier New" w:hAnsi="Courier New" w:cs="Courier New"/>
                                <w:sz w:val="18"/>
                                <w:szCs w:val="18"/>
                              </w:rPr>
                              <w:t xml:space="preserve">&lt;numerator value="value" unit="code"/&gt; </w:t>
                            </w:r>
                          </w:p>
                          <w:p w:rsidR="003277CD" w:rsidRDefault="003277CD" w:rsidP="00250F40">
                            <w:pPr>
                              <w:pStyle w:val="Default"/>
                              <w:rPr>
                                <w:rFonts w:ascii="Courier New" w:hAnsi="Courier New" w:cs="Courier New"/>
                                <w:sz w:val="18"/>
                                <w:szCs w:val="18"/>
                              </w:rPr>
                            </w:pPr>
                            <w:r>
                              <w:rPr>
                                <w:rFonts w:ascii="Courier New" w:hAnsi="Courier New" w:cs="Courier New"/>
                                <w:sz w:val="18"/>
                                <w:szCs w:val="18"/>
                              </w:rPr>
                              <w:t xml:space="preserve">    </w:t>
                            </w:r>
                            <w:r w:rsidRPr="00250F40">
                              <w:rPr>
                                <w:rFonts w:ascii="Courier New" w:hAnsi="Courier New" w:cs="Courier New"/>
                                <w:sz w:val="18"/>
                                <w:szCs w:val="18"/>
                              </w:rPr>
                              <w:t xml:space="preserve">&lt;denominator value="value" unit=" code"/&gt; </w:t>
                            </w:r>
                          </w:p>
                          <w:p w:rsidR="003277CD" w:rsidRPr="005376AC" w:rsidRDefault="003277CD" w:rsidP="00250F40">
                            <w:pPr>
                              <w:pStyle w:val="Default"/>
                              <w:rPr>
                                <w:rFonts w:ascii="Courier New" w:hAnsi="Courier New" w:cs="Courier New"/>
                                <w:sz w:val="18"/>
                                <w:szCs w:val="18"/>
                                <w:lang w:val="fr-CA"/>
                              </w:rPr>
                            </w:pPr>
                            <w:r>
                              <w:rPr>
                                <w:rFonts w:ascii="Courier New" w:hAnsi="Courier New" w:cs="Courier New"/>
                                <w:sz w:val="18"/>
                                <w:szCs w:val="18"/>
                              </w:rPr>
                              <w:t xml:space="preserve">  </w:t>
                            </w:r>
                            <w:r w:rsidRPr="005376AC">
                              <w:rPr>
                                <w:rFonts w:ascii="Courier New" w:hAnsi="Courier New" w:cs="Courier New"/>
                                <w:sz w:val="18"/>
                                <w:szCs w:val="18"/>
                                <w:lang w:val="fr-CA"/>
                              </w:rPr>
                              <w:t>&lt;/</w:t>
                            </w:r>
                            <w:proofErr w:type="gramStart"/>
                            <w:r w:rsidRPr="005376AC">
                              <w:rPr>
                                <w:rFonts w:ascii="Courier New" w:hAnsi="Courier New" w:cs="Courier New"/>
                                <w:sz w:val="18"/>
                                <w:szCs w:val="18"/>
                                <w:lang w:val="fr-CA"/>
                              </w:rPr>
                              <w:t>quantity</w:t>
                            </w:r>
                            <w:proofErr w:type="gramEnd"/>
                            <w:r w:rsidRPr="005376AC">
                              <w:rPr>
                                <w:rFonts w:ascii="Courier New" w:hAnsi="Courier New" w:cs="Courier New"/>
                                <w:sz w:val="18"/>
                                <w:szCs w:val="18"/>
                                <w:lang w:val="fr-CA"/>
                              </w:rPr>
                              <w:t xml:space="preserve">&gt; </w:t>
                            </w:r>
                          </w:p>
                          <w:p w:rsidR="003277CD" w:rsidRPr="005376AC" w:rsidRDefault="003277CD" w:rsidP="00250F40">
                            <w:pPr>
                              <w:pStyle w:val="Default"/>
                              <w:rPr>
                                <w:rFonts w:ascii="Courier New" w:hAnsi="Courier New" w:cs="Courier New"/>
                                <w:sz w:val="18"/>
                                <w:szCs w:val="18"/>
                                <w:lang w:val="fr-CA"/>
                              </w:rPr>
                            </w:pPr>
                            <w:r w:rsidRPr="005376AC">
                              <w:rPr>
                                <w:rFonts w:ascii="Courier New" w:hAnsi="Courier New" w:cs="Courier New"/>
                                <w:sz w:val="18"/>
                                <w:szCs w:val="18"/>
                                <w:lang w:val="fr-CA"/>
                              </w:rPr>
                              <w:t xml:space="preserve">  &lt;</w:t>
                            </w:r>
                            <w:proofErr w:type="gramStart"/>
                            <w:r w:rsidRPr="005376AC">
                              <w:rPr>
                                <w:rFonts w:ascii="Courier New" w:hAnsi="Courier New" w:cs="Courier New"/>
                                <w:sz w:val="18"/>
                                <w:szCs w:val="18"/>
                                <w:lang w:val="fr-CA"/>
                              </w:rPr>
                              <w:t>ingredientSubstance</w:t>
                            </w:r>
                            <w:proofErr w:type="gramEnd"/>
                            <w:r w:rsidRPr="005376AC">
                              <w:rPr>
                                <w:rFonts w:ascii="Courier New" w:hAnsi="Courier New" w:cs="Courier New"/>
                                <w:sz w:val="18"/>
                                <w:szCs w:val="18"/>
                                <w:lang w:val="fr-CA"/>
                              </w:rPr>
                              <w:t xml:space="preserve">&gt; </w:t>
                            </w:r>
                          </w:p>
                          <w:p w:rsidR="003277CD" w:rsidRPr="005376AC" w:rsidRDefault="003277CD" w:rsidP="00250F40">
                            <w:pPr>
                              <w:pStyle w:val="Default"/>
                              <w:rPr>
                                <w:rFonts w:ascii="Courier New" w:hAnsi="Courier New" w:cs="Courier New"/>
                                <w:sz w:val="18"/>
                                <w:szCs w:val="18"/>
                                <w:lang w:val="fr-CA"/>
                              </w:rPr>
                            </w:pPr>
                            <w:r w:rsidRPr="005376AC">
                              <w:rPr>
                                <w:rFonts w:ascii="Courier New" w:hAnsi="Courier New" w:cs="Courier New"/>
                                <w:sz w:val="18"/>
                                <w:szCs w:val="18"/>
                                <w:lang w:val="fr-CA"/>
                              </w:rPr>
                              <w:t xml:space="preserve">    &lt;code code="</w:t>
                            </w:r>
                            <w:r>
                              <w:rPr>
                                <w:rFonts w:ascii="Courier New" w:hAnsi="Courier New" w:cs="Courier New"/>
                                <w:sz w:val="18"/>
                                <w:szCs w:val="18"/>
                                <w:lang w:val="fr-CA"/>
                              </w:rPr>
                              <w:t>code</w:t>
                            </w:r>
                            <w:r w:rsidRPr="005376AC">
                              <w:rPr>
                                <w:rFonts w:ascii="Courier New" w:hAnsi="Courier New" w:cs="Courier New"/>
                                <w:sz w:val="18"/>
                                <w:szCs w:val="18"/>
                                <w:lang w:val="fr-CA"/>
                              </w:rPr>
                              <w:t>" codeSystem="</w:t>
                            </w:r>
                            <w:r>
                              <w:rPr>
                                <w:rFonts w:ascii="Courier New" w:hAnsi="Courier New" w:cs="Courier New"/>
                                <w:sz w:val="18"/>
                                <w:szCs w:val="18"/>
                                <w:lang w:val="fr-CA"/>
                              </w:rPr>
                              <w:t>2.16.840.1.113883.2.20.6.14</w:t>
                            </w:r>
                            <w:r w:rsidRPr="005376AC">
                              <w:rPr>
                                <w:rFonts w:ascii="Courier New" w:hAnsi="Courier New" w:cs="Courier New"/>
                                <w:sz w:val="18"/>
                                <w:szCs w:val="18"/>
                                <w:lang w:val="fr-CA"/>
                              </w:rPr>
                              <w:t xml:space="preserve">"/&gt; </w:t>
                            </w:r>
                          </w:p>
                          <w:p w:rsidR="003277CD" w:rsidRDefault="003277CD" w:rsidP="00250F40">
                            <w:pPr>
                              <w:pStyle w:val="Default"/>
                              <w:rPr>
                                <w:rFonts w:ascii="Courier New" w:hAnsi="Courier New" w:cs="Courier New"/>
                                <w:sz w:val="18"/>
                                <w:szCs w:val="18"/>
                              </w:rPr>
                            </w:pPr>
                            <w:r w:rsidRPr="005376AC">
                              <w:rPr>
                                <w:rFonts w:ascii="Courier New" w:hAnsi="Courier New" w:cs="Courier New"/>
                                <w:sz w:val="18"/>
                                <w:szCs w:val="18"/>
                                <w:lang w:val="fr-CA"/>
                              </w:rPr>
                              <w:t xml:space="preserve">    </w:t>
                            </w:r>
                            <w:r w:rsidRPr="00250F40">
                              <w:rPr>
                                <w:rFonts w:ascii="Courier New" w:hAnsi="Courier New" w:cs="Courier New"/>
                                <w:sz w:val="18"/>
                                <w:szCs w:val="18"/>
                              </w:rPr>
                              <w:t>&lt;</w:t>
                            </w:r>
                            <w:proofErr w:type="gramStart"/>
                            <w:r w:rsidRPr="00250F40">
                              <w:rPr>
                                <w:rFonts w:ascii="Courier New" w:hAnsi="Courier New" w:cs="Courier New"/>
                                <w:sz w:val="18"/>
                                <w:szCs w:val="18"/>
                              </w:rPr>
                              <w:t>name&gt;</w:t>
                            </w:r>
                            <w:proofErr w:type="gramEnd"/>
                            <w:r w:rsidRPr="00250F40">
                              <w:rPr>
                                <w:rFonts w:ascii="Courier New" w:hAnsi="Courier New" w:cs="Courier New"/>
                                <w:sz w:val="18"/>
                                <w:szCs w:val="18"/>
                              </w:rPr>
                              <w:t>ingredient name&lt;/name&gt;</w:t>
                            </w:r>
                          </w:p>
                          <w:p w:rsidR="003277CD" w:rsidRDefault="003277CD" w:rsidP="00250F40">
                            <w:pPr>
                              <w:pStyle w:val="Default"/>
                              <w:rPr>
                                <w:rFonts w:ascii="Courier New" w:hAnsi="Courier New" w:cs="Courier New"/>
                                <w:sz w:val="18"/>
                                <w:szCs w:val="18"/>
                              </w:rPr>
                            </w:pPr>
                            <w:r>
                              <w:rPr>
                                <w:rFonts w:ascii="Courier New" w:hAnsi="Courier New" w:cs="Courier New"/>
                                <w:sz w:val="18"/>
                                <w:szCs w:val="18"/>
                              </w:rPr>
                              <w:t xml:space="preserve">  </w:t>
                            </w:r>
                            <w:r w:rsidRPr="00250F40">
                              <w:rPr>
                                <w:rFonts w:ascii="Courier New" w:hAnsi="Courier New" w:cs="Courier New"/>
                                <w:sz w:val="18"/>
                                <w:szCs w:val="18"/>
                              </w:rPr>
                              <w:t xml:space="preserve">&lt;/ingredientSubstance&gt; </w:t>
                            </w:r>
                          </w:p>
                          <w:p w:rsidR="003277CD" w:rsidRPr="00C66DC9" w:rsidRDefault="003277CD" w:rsidP="00250F40">
                            <w:pPr>
                              <w:pStyle w:val="Default"/>
                              <w:rPr>
                                <w:rFonts w:ascii="Courier New" w:hAnsi="Courier New" w:cs="Courier New"/>
                                <w:sz w:val="18"/>
                                <w:szCs w:val="18"/>
                              </w:rPr>
                            </w:pPr>
                            <w:r w:rsidRPr="00250F40">
                              <w:rPr>
                                <w:rFonts w:ascii="Courier New" w:hAnsi="Courier New" w:cs="Courier New"/>
                                <w:sz w:val="18"/>
                                <w:szCs w:val="18"/>
                              </w:rPr>
                              <w:t>&lt;/ingredient&gt;</w:t>
                            </w:r>
                          </w:p>
                        </w:txbxContent>
                      </wps:txbx>
                      <wps:bodyPr rot="0" vert="horz" wrap="square" lIns="91440" tIns="45720" rIns="91440" bIns="45720" anchor="t" anchorCtr="0">
                        <a:noAutofit/>
                      </wps:bodyPr>
                    </wps:wsp>
                  </a:graphicData>
                </a:graphic>
              </wp:inline>
            </w:drawing>
          </mc:Choice>
          <mc:Fallback>
            <w:pict>
              <v:shape id="_x0000_s1029" type="#_x0000_t202" style="width:459.55pt;height:12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" fillcolor="#c6d9f1 [671]">
                <v:shadow on="t" color="#bfbfbf [2412]" offset="0,4pt"/>
                <v:textbox>
                  <w:txbxContent>
                    <w:p w:rsidR="003277CD" w:rsidRDefault="003277CD" w:rsidP="00250F40">
                      <w:pPr>
                        <w:pStyle w:val="Default"/>
                        <w:rPr>
                          <w:rFonts w:ascii="Courier New" w:hAnsi="Courier New" w:cs="Courier New"/>
                          <w:sz w:val="18"/>
                          <w:szCs w:val="18"/>
                        </w:rPr>
                      </w:pPr>
                      <w:r w:rsidRPr="00250F40">
                        <w:rPr>
                          <w:rFonts w:ascii="Courier New" w:hAnsi="Courier New" w:cs="Courier New"/>
                          <w:sz w:val="18"/>
                          <w:szCs w:val="18"/>
                        </w:rPr>
                        <w:t>&lt;ingredient classCode="INGR"&gt;</w:t>
                      </w:r>
                    </w:p>
                    <w:p w:rsidR="003277CD" w:rsidRDefault="003277CD" w:rsidP="00250F40">
                      <w:pPr>
                        <w:pStyle w:val="Default"/>
                        <w:rPr>
                          <w:rFonts w:ascii="Courier New" w:hAnsi="Courier New" w:cs="Courier New"/>
                          <w:sz w:val="18"/>
                          <w:szCs w:val="18"/>
                        </w:rPr>
                      </w:pPr>
                      <w:r>
                        <w:rPr>
                          <w:rFonts w:ascii="Courier New" w:hAnsi="Courier New" w:cs="Courier New"/>
                          <w:sz w:val="18"/>
                          <w:szCs w:val="18"/>
                        </w:rPr>
                        <w:t xml:space="preserve"> </w:t>
                      </w:r>
                      <w:r w:rsidRPr="00250F40">
                        <w:rPr>
                          <w:rFonts w:ascii="Courier New" w:hAnsi="Courier New" w:cs="Courier New"/>
                          <w:sz w:val="18"/>
                          <w:szCs w:val="18"/>
                        </w:rPr>
                        <w:t xml:space="preserve"> &lt;</w:t>
                      </w:r>
                      <w:proofErr w:type="gramStart"/>
                      <w:r w:rsidRPr="00250F40">
                        <w:rPr>
                          <w:rFonts w:ascii="Courier New" w:hAnsi="Courier New" w:cs="Courier New"/>
                          <w:sz w:val="18"/>
                          <w:szCs w:val="18"/>
                        </w:rPr>
                        <w:t>quantity</w:t>
                      </w:r>
                      <w:proofErr w:type="gramEnd"/>
                      <w:r w:rsidRPr="00250F40">
                        <w:rPr>
                          <w:rFonts w:ascii="Courier New" w:hAnsi="Courier New" w:cs="Courier New"/>
                          <w:sz w:val="18"/>
                          <w:szCs w:val="18"/>
                        </w:rPr>
                        <w:t>&gt;</w:t>
                      </w:r>
                    </w:p>
                    <w:p w:rsidR="003277CD" w:rsidRDefault="003277CD" w:rsidP="00250F40">
                      <w:pPr>
                        <w:pStyle w:val="Default"/>
                        <w:rPr>
                          <w:rFonts w:ascii="Courier New" w:hAnsi="Courier New" w:cs="Courier New"/>
                          <w:sz w:val="18"/>
                          <w:szCs w:val="18"/>
                        </w:rPr>
                      </w:pPr>
                      <w:r>
                        <w:rPr>
                          <w:rFonts w:ascii="Courier New" w:hAnsi="Courier New" w:cs="Courier New"/>
                          <w:sz w:val="18"/>
                          <w:szCs w:val="18"/>
                        </w:rPr>
                        <w:t xml:space="preserve"> </w:t>
                      </w:r>
                      <w:r w:rsidRPr="00250F40">
                        <w:rPr>
                          <w:rFonts w:ascii="Courier New" w:hAnsi="Courier New" w:cs="Courier New"/>
                          <w:sz w:val="18"/>
                          <w:szCs w:val="18"/>
                        </w:rPr>
                        <w:t xml:space="preserve"> </w:t>
                      </w:r>
                      <w:r>
                        <w:rPr>
                          <w:rFonts w:ascii="Courier New" w:hAnsi="Courier New" w:cs="Courier New"/>
                          <w:sz w:val="18"/>
                          <w:szCs w:val="18"/>
                        </w:rPr>
                        <w:t xml:space="preserve">  </w:t>
                      </w:r>
                      <w:r w:rsidRPr="00250F40">
                        <w:rPr>
                          <w:rFonts w:ascii="Courier New" w:hAnsi="Courier New" w:cs="Courier New"/>
                          <w:sz w:val="18"/>
                          <w:szCs w:val="18"/>
                        </w:rPr>
                        <w:t xml:space="preserve">&lt;numerator value="value" unit="code"/&gt; </w:t>
                      </w:r>
                    </w:p>
                    <w:p w:rsidR="003277CD" w:rsidRDefault="003277CD" w:rsidP="00250F40">
                      <w:pPr>
                        <w:pStyle w:val="Default"/>
                        <w:rPr>
                          <w:rFonts w:ascii="Courier New" w:hAnsi="Courier New" w:cs="Courier New"/>
                          <w:sz w:val="18"/>
                          <w:szCs w:val="18"/>
                        </w:rPr>
                      </w:pPr>
                      <w:r>
                        <w:rPr>
                          <w:rFonts w:ascii="Courier New" w:hAnsi="Courier New" w:cs="Courier New"/>
                          <w:sz w:val="18"/>
                          <w:szCs w:val="18"/>
                        </w:rPr>
                        <w:t xml:space="preserve">    </w:t>
                      </w:r>
                      <w:r w:rsidRPr="00250F40">
                        <w:rPr>
                          <w:rFonts w:ascii="Courier New" w:hAnsi="Courier New" w:cs="Courier New"/>
                          <w:sz w:val="18"/>
                          <w:szCs w:val="18"/>
                        </w:rPr>
                        <w:t xml:space="preserve">&lt;denominator value="value" unit=" code"/&gt; </w:t>
                      </w:r>
                    </w:p>
                    <w:p w:rsidR="003277CD" w:rsidRPr="005376AC" w:rsidRDefault="003277CD" w:rsidP="00250F40">
                      <w:pPr>
                        <w:pStyle w:val="Default"/>
                        <w:rPr>
                          <w:rFonts w:ascii="Courier New" w:hAnsi="Courier New" w:cs="Courier New"/>
                          <w:sz w:val="18"/>
                          <w:szCs w:val="18"/>
                          <w:lang w:val="fr-CA"/>
                        </w:rPr>
                      </w:pPr>
                      <w:r>
                        <w:rPr>
                          <w:rFonts w:ascii="Courier New" w:hAnsi="Courier New" w:cs="Courier New"/>
                          <w:sz w:val="18"/>
                          <w:szCs w:val="18"/>
                        </w:rPr>
                        <w:t xml:space="preserve">  </w:t>
                      </w:r>
                      <w:r w:rsidRPr="005376AC">
                        <w:rPr>
                          <w:rFonts w:ascii="Courier New" w:hAnsi="Courier New" w:cs="Courier New"/>
                          <w:sz w:val="18"/>
                          <w:szCs w:val="18"/>
                          <w:lang w:val="fr-CA"/>
                        </w:rPr>
                        <w:t>&lt;/</w:t>
                      </w:r>
                      <w:proofErr w:type="gramStart"/>
                      <w:r w:rsidRPr="005376AC">
                        <w:rPr>
                          <w:rFonts w:ascii="Courier New" w:hAnsi="Courier New" w:cs="Courier New"/>
                          <w:sz w:val="18"/>
                          <w:szCs w:val="18"/>
                          <w:lang w:val="fr-CA"/>
                        </w:rPr>
                        <w:t>quantity</w:t>
                      </w:r>
                      <w:proofErr w:type="gramEnd"/>
                      <w:r w:rsidRPr="005376AC">
                        <w:rPr>
                          <w:rFonts w:ascii="Courier New" w:hAnsi="Courier New" w:cs="Courier New"/>
                          <w:sz w:val="18"/>
                          <w:szCs w:val="18"/>
                          <w:lang w:val="fr-CA"/>
                        </w:rPr>
                        <w:t xml:space="preserve">&gt; </w:t>
                      </w:r>
                    </w:p>
                    <w:p w:rsidR="003277CD" w:rsidRPr="005376AC" w:rsidRDefault="003277CD" w:rsidP="00250F40">
                      <w:pPr>
                        <w:pStyle w:val="Default"/>
                        <w:rPr>
                          <w:rFonts w:ascii="Courier New" w:hAnsi="Courier New" w:cs="Courier New"/>
                          <w:sz w:val="18"/>
                          <w:szCs w:val="18"/>
                          <w:lang w:val="fr-CA"/>
                        </w:rPr>
                      </w:pPr>
                      <w:r w:rsidRPr="005376AC">
                        <w:rPr>
                          <w:rFonts w:ascii="Courier New" w:hAnsi="Courier New" w:cs="Courier New"/>
                          <w:sz w:val="18"/>
                          <w:szCs w:val="18"/>
                          <w:lang w:val="fr-CA"/>
                        </w:rPr>
                        <w:t xml:space="preserve">  &lt;</w:t>
                      </w:r>
                      <w:proofErr w:type="gramStart"/>
                      <w:r w:rsidRPr="005376AC">
                        <w:rPr>
                          <w:rFonts w:ascii="Courier New" w:hAnsi="Courier New" w:cs="Courier New"/>
                          <w:sz w:val="18"/>
                          <w:szCs w:val="18"/>
                          <w:lang w:val="fr-CA"/>
                        </w:rPr>
                        <w:t>ingredientSubstance</w:t>
                      </w:r>
                      <w:proofErr w:type="gramEnd"/>
                      <w:r w:rsidRPr="005376AC">
                        <w:rPr>
                          <w:rFonts w:ascii="Courier New" w:hAnsi="Courier New" w:cs="Courier New"/>
                          <w:sz w:val="18"/>
                          <w:szCs w:val="18"/>
                          <w:lang w:val="fr-CA"/>
                        </w:rPr>
                        <w:t xml:space="preserve">&gt; </w:t>
                      </w:r>
                    </w:p>
                    <w:p w:rsidR="003277CD" w:rsidRPr="005376AC" w:rsidRDefault="003277CD" w:rsidP="00250F40">
                      <w:pPr>
                        <w:pStyle w:val="Default"/>
                        <w:rPr>
                          <w:rFonts w:ascii="Courier New" w:hAnsi="Courier New" w:cs="Courier New"/>
                          <w:sz w:val="18"/>
                          <w:szCs w:val="18"/>
                          <w:lang w:val="fr-CA"/>
                        </w:rPr>
                      </w:pPr>
                      <w:r w:rsidRPr="005376AC">
                        <w:rPr>
                          <w:rFonts w:ascii="Courier New" w:hAnsi="Courier New" w:cs="Courier New"/>
                          <w:sz w:val="18"/>
                          <w:szCs w:val="18"/>
                          <w:lang w:val="fr-CA"/>
                        </w:rPr>
                        <w:t xml:space="preserve">    &lt;code code="</w:t>
                      </w:r>
                      <w:r>
                        <w:rPr>
                          <w:rFonts w:ascii="Courier New" w:hAnsi="Courier New" w:cs="Courier New"/>
                          <w:sz w:val="18"/>
                          <w:szCs w:val="18"/>
                          <w:lang w:val="fr-CA"/>
                        </w:rPr>
                        <w:t>code</w:t>
                      </w:r>
                      <w:r w:rsidRPr="005376AC">
                        <w:rPr>
                          <w:rFonts w:ascii="Courier New" w:hAnsi="Courier New" w:cs="Courier New"/>
                          <w:sz w:val="18"/>
                          <w:szCs w:val="18"/>
                          <w:lang w:val="fr-CA"/>
                        </w:rPr>
                        <w:t>" codeSystem="</w:t>
                      </w:r>
                      <w:r>
                        <w:rPr>
                          <w:rFonts w:ascii="Courier New" w:hAnsi="Courier New" w:cs="Courier New"/>
                          <w:sz w:val="18"/>
                          <w:szCs w:val="18"/>
                          <w:lang w:val="fr-CA"/>
                        </w:rPr>
                        <w:t>2.16.840.1.113883.2.20.6.14</w:t>
                      </w:r>
                      <w:r w:rsidRPr="005376AC">
                        <w:rPr>
                          <w:rFonts w:ascii="Courier New" w:hAnsi="Courier New" w:cs="Courier New"/>
                          <w:sz w:val="18"/>
                          <w:szCs w:val="18"/>
                          <w:lang w:val="fr-CA"/>
                        </w:rPr>
                        <w:t xml:space="preserve">"/&gt; </w:t>
                      </w:r>
                    </w:p>
                    <w:p w:rsidR="003277CD" w:rsidRDefault="003277CD" w:rsidP="00250F40">
                      <w:pPr>
                        <w:pStyle w:val="Default"/>
                        <w:rPr>
                          <w:rFonts w:ascii="Courier New" w:hAnsi="Courier New" w:cs="Courier New"/>
                          <w:sz w:val="18"/>
                          <w:szCs w:val="18"/>
                        </w:rPr>
                      </w:pPr>
                      <w:r w:rsidRPr="005376AC">
                        <w:rPr>
                          <w:rFonts w:ascii="Courier New" w:hAnsi="Courier New" w:cs="Courier New"/>
                          <w:sz w:val="18"/>
                          <w:szCs w:val="18"/>
                          <w:lang w:val="fr-CA"/>
                        </w:rPr>
                        <w:t xml:space="preserve">    </w:t>
                      </w:r>
                      <w:r w:rsidRPr="00250F40">
                        <w:rPr>
                          <w:rFonts w:ascii="Courier New" w:hAnsi="Courier New" w:cs="Courier New"/>
                          <w:sz w:val="18"/>
                          <w:szCs w:val="18"/>
                        </w:rPr>
                        <w:t>&lt;</w:t>
                      </w:r>
                      <w:proofErr w:type="gramStart"/>
                      <w:r w:rsidRPr="00250F40">
                        <w:rPr>
                          <w:rFonts w:ascii="Courier New" w:hAnsi="Courier New" w:cs="Courier New"/>
                          <w:sz w:val="18"/>
                          <w:szCs w:val="18"/>
                        </w:rPr>
                        <w:t>name&gt;</w:t>
                      </w:r>
                      <w:proofErr w:type="gramEnd"/>
                      <w:r w:rsidRPr="00250F40">
                        <w:rPr>
                          <w:rFonts w:ascii="Courier New" w:hAnsi="Courier New" w:cs="Courier New"/>
                          <w:sz w:val="18"/>
                          <w:szCs w:val="18"/>
                        </w:rPr>
                        <w:t>ingredient name&lt;/name&gt;</w:t>
                      </w:r>
                    </w:p>
                    <w:p w:rsidR="003277CD" w:rsidRDefault="003277CD" w:rsidP="00250F40">
                      <w:pPr>
                        <w:pStyle w:val="Default"/>
                        <w:rPr>
                          <w:rFonts w:ascii="Courier New" w:hAnsi="Courier New" w:cs="Courier New"/>
                          <w:sz w:val="18"/>
                          <w:szCs w:val="18"/>
                        </w:rPr>
                      </w:pPr>
                      <w:r>
                        <w:rPr>
                          <w:rFonts w:ascii="Courier New" w:hAnsi="Courier New" w:cs="Courier New"/>
                          <w:sz w:val="18"/>
                          <w:szCs w:val="18"/>
                        </w:rPr>
                        <w:t xml:space="preserve">  </w:t>
                      </w:r>
                      <w:r w:rsidRPr="00250F40">
                        <w:rPr>
                          <w:rFonts w:ascii="Courier New" w:hAnsi="Courier New" w:cs="Courier New"/>
                          <w:sz w:val="18"/>
                          <w:szCs w:val="18"/>
                        </w:rPr>
                        <w:t xml:space="preserve">&lt;/ingredientSubstance&gt; </w:t>
                      </w:r>
                    </w:p>
                    <w:p w:rsidR="003277CD" w:rsidRPr="00C66DC9" w:rsidRDefault="003277CD" w:rsidP="00250F40">
                      <w:pPr>
                        <w:pStyle w:val="Default"/>
                        <w:rPr>
                          <w:rFonts w:ascii="Courier New" w:hAnsi="Courier New" w:cs="Courier New"/>
                          <w:sz w:val="18"/>
                          <w:szCs w:val="18"/>
                        </w:rPr>
                      </w:pPr>
                      <w:r w:rsidRPr="00250F40">
                        <w:rPr>
                          <w:rFonts w:ascii="Courier New" w:hAnsi="Courier New" w:cs="Courier New"/>
                          <w:sz w:val="18"/>
                          <w:szCs w:val="18"/>
                        </w:rPr>
                        <w:t>&lt;/ingredient&gt;</w:t>
                      </w:r>
                    </w:p>
                  </w:txbxContent>
                </v:textbox>
                <w10:anchorlock/>
              </v:shape>
            </w:pict>
          </mc:Fallback>
        </mc:AlternateContent>
      </w:r>
    </w:p>
    <w:p w:rsidR="00250F40" w:rsidRDefault="00250F40" w:rsidP="0080029F">
      <w:r>
        <w:t>Note that devices may have active ingredients as well, such as in a medicated stent, i.e., where the device serves in part the function of releasing a built-in drug. This is to be distinguished from devices such as syringes which are delivery devices for a drug product that they contain.</w:t>
      </w:r>
    </w:p>
    <w:p w:rsidR="00E144DC" w:rsidRDefault="00E144DC" w:rsidP="0080029F"/>
    <w:p w:rsidR="00E144DC" w:rsidRDefault="00E144DC" w:rsidP="001D67E2">
      <w:pPr>
        <w:pStyle w:val="Heading3"/>
      </w:pPr>
      <w:bookmarkStart w:id="181" w:name="_Toc495429308"/>
      <w:r>
        <w:t>Device Parts</w:t>
      </w:r>
      <w:bookmarkEnd w:id="181"/>
      <w:r>
        <w:t xml:space="preserve"> </w:t>
      </w:r>
    </w:p>
    <w:p w:rsidR="00E144DC" w:rsidRDefault="00E144DC" w:rsidP="0080029F">
      <w:r>
        <w:t xml:space="preserve">Device parts may be specified for the product in the same way </w:t>
      </w:r>
      <w:r w:rsidR="009F3F2A">
        <w:t>as for other product kits (see s</w:t>
      </w:r>
      <w:r>
        <w:t xml:space="preserve">ection </w:t>
      </w:r>
      <w:r w:rsidRPr="00E144DC">
        <w:rPr>
          <w:color w:val="548DD4" w:themeColor="text2" w:themeTint="99"/>
          <w:u w:val="single"/>
        </w:rPr>
        <w:fldChar w:fldCharType="begin"/>
      </w:r>
      <w:r w:rsidRPr="00E144DC">
        <w:rPr>
          <w:color w:val="548DD4" w:themeColor="text2" w:themeTint="99"/>
          <w:u w:val="single"/>
        </w:rPr>
        <w:instrText xml:space="preserve"> REF _Ref443316746 \r \h </w:instrText>
      </w:r>
      <w:r>
        <w:rPr>
          <w:color w:val="548DD4" w:themeColor="text2" w:themeTint="99"/>
          <w:u w:val="single"/>
        </w:rPr>
        <w:instrText xml:space="preserve"> \* MERGEFORMAT </w:instrText>
      </w:r>
      <w:r w:rsidRPr="00E144DC">
        <w:rPr>
          <w:color w:val="548DD4" w:themeColor="text2" w:themeTint="99"/>
          <w:u w:val="single"/>
        </w:rPr>
      </w:r>
      <w:r w:rsidRPr="00E144DC">
        <w:rPr>
          <w:color w:val="548DD4" w:themeColor="text2" w:themeTint="99"/>
          <w:u w:val="single"/>
        </w:rPr>
        <w:fldChar w:fldCharType="separate"/>
      </w:r>
      <w:r w:rsidR="00C05A3F">
        <w:rPr>
          <w:color w:val="548DD4" w:themeColor="text2" w:themeTint="99"/>
          <w:u w:val="single"/>
        </w:rPr>
        <w:t>4.10.9</w:t>
      </w:r>
      <w:r w:rsidRPr="00E144DC">
        <w:rPr>
          <w:color w:val="548DD4" w:themeColor="text2" w:themeTint="99"/>
          <w:u w:val="single"/>
        </w:rPr>
        <w:fldChar w:fldCharType="end"/>
      </w:r>
      <w:r w:rsidRPr="00E144DC">
        <w:rPr>
          <w:color w:val="548DD4" w:themeColor="text2" w:themeTint="99"/>
          <w:u w:val="single"/>
        </w:rPr>
        <w:t xml:space="preserve"> Kits, Parts, Components and Accessories</w:t>
      </w:r>
      <w:r w:rsidR="005F798E">
        <w:t>)</w:t>
      </w:r>
    </w:p>
    <w:p w:rsidR="00E144DC" w:rsidRDefault="00E144DC" w:rsidP="0080029F">
      <w:r w:rsidRPr="000A6564">
        <w:rPr>
          <w:noProof/>
          <w:lang w:val="en-US"/>
        </w:rPr>
        <mc:AlternateContent>
          <mc:Choice Requires="wps">
            <w:drawing>
              <wp:inline distT="0" distB="0" distL="0" distR="0" wp14:anchorId="080E6D79" wp14:editId="2C8A77F3">
                <wp:extent cx="5876014" cy="1151907"/>
                <wp:effectExtent l="57150" t="0" r="67945" b="124460"/>
                <wp:docPr id="3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014" cy="1151907"/>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3277CD" w:rsidRDefault="003277CD" w:rsidP="00E144DC">
                            <w:pPr>
                              <w:pStyle w:val="Default"/>
                              <w:rPr>
                                <w:rFonts w:ascii="Courier New" w:hAnsi="Courier New" w:cs="Courier New"/>
                                <w:sz w:val="18"/>
                                <w:szCs w:val="18"/>
                              </w:rPr>
                            </w:pPr>
                            <w:r w:rsidRPr="00E144DC">
                              <w:rPr>
                                <w:rFonts w:ascii="Courier New" w:hAnsi="Courier New" w:cs="Courier New"/>
                                <w:sz w:val="18"/>
                                <w:szCs w:val="18"/>
                              </w:rPr>
                              <w:t>&lt;</w:t>
                            </w:r>
                            <w:proofErr w:type="gramStart"/>
                            <w:r w:rsidRPr="00E144DC">
                              <w:rPr>
                                <w:rFonts w:ascii="Courier New" w:hAnsi="Courier New" w:cs="Courier New"/>
                                <w:sz w:val="18"/>
                                <w:szCs w:val="18"/>
                              </w:rPr>
                              <w:t>partProduct</w:t>
                            </w:r>
                            <w:proofErr w:type="gramEnd"/>
                            <w:r w:rsidRPr="00E144DC">
                              <w:rPr>
                                <w:rFonts w:ascii="Courier New" w:hAnsi="Courier New" w:cs="Courier New"/>
                                <w:sz w:val="18"/>
                                <w:szCs w:val="18"/>
                              </w:rPr>
                              <w:t xml:space="preserve">&gt; </w:t>
                            </w:r>
                          </w:p>
                          <w:p w:rsidR="003277CD" w:rsidRPr="00E144DC" w:rsidRDefault="003277CD" w:rsidP="006569AA">
                            <w:pPr>
                              <w:pStyle w:val="Default"/>
                              <w:ind w:left="227"/>
                              <w:rPr>
                                <w:rFonts w:ascii="Courier New" w:hAnsi="Courier New" w:cs="Courier New"/>
                                <w:sz w:val="18"/>
                                <w:szCs w:val="18"/>
                              </w:rPr>
                            </w:pPr>
                            <w:r w:rsidRPr="00E144DC">
                              <w:rPr>
                                <w:rFonts w:ascii="Courier New" w:hAnsi="Courier New" w:cs="Courier New"/>
                                <w:sz w:val="18"/>
                                <w:szCs w:val="18"/>
                              </w:rPr>
                              <w:t>&lt;code code="91234561234569" codeSystem="</w:t>
                            </w:r>
                            <w:r>
                              <w:rPr>
                                <w:rFonts w:ascii="Courier New" w:hAnsi="Courier New" w:cs="Courier New"/>
                                <w:sz w:val="18"/>
                                <w:szCs w:val="18"/>
                              </w:rPr>
                              <w:t>2.16.840.1.113883.2.20.6.???</w:t>
                            </w:r>
                            <w:r w:rsidRPr="00E144DC">
                              <w:rPr>
                                <w:rFonts w:ascii="Courier New" w:hAnsi="Courier New" w:cs="Courier New"/>
                                <w:sz w:val="18"/>
                                <w:szCs w:val="18"/>
                              </w:rPr>
                              <w:t xml:space="preserve">"/&gt; </w:t>
                            </w:r>
                          </w:p>
                          <w:p w:rsidR="003277CD" w:rsidRDefault="003277CD" w:rsidP="00E144DC">
                            <w:pPr>
                              <w:pStyle w:val="Default"/>
                              <w:rPr>
                                <w:rFonts w:ascii="Courier New" w:hAnsi="Courier New" w:cs="Courier New"/>
                                <w:sz w:val="18"/>
                                <w:szCs w:val="18"/>
                              </w:rPr>
                            </w:pPr>
                            <w:r>
                              <w:rPr>
                                <w:rFonts w:ascii="Courier New" w:hAnsi="Courier New" w:cs="Courier New"/>
                                <w:sz w:val="18"/>
                                <w:szCs w:val="18"/>
                              </w:rPr>
                              <w:t xml:space="preserve">  </w:t>
                            </w:r>
                            <w:r w:rsidRPr="00E144DC">
                              <w:rPr>
                                <w:rFonts w:ascii="Courier New" w:hAnsi="Courier New" w:cs="Courier New"/>
                                <w:sz w:val="18"/>
                                <w:szCs w:val="18"/>
                              </w:rPr>
                              <w:t>&lt;</w:t>
                            </w:r>
                            <w:proofErr w:type="gramStart"/>
                            <w:r w:rsidRPr="00E144DC">
                              <w:rPr>
                                <w:rFonts w:ascii="Courier New" w:hAnsi="Courier New" w:cs="Courier New"/>
                                <w:sz w:val="18"/>
                                <w:szCs w:val="18"/>
                              </w:rPr>
                              <w:t>name&gt;</w:t>
                            </w:r>
                            <w:proofErr w:type="gramEnd"/>
                            <w:r w:rsidRPr="00E144DC">
                              <w:rPr>
                                <w:rFonts w:ascii="Courier New" w:hAnsi="Courier New" w:cs="Courier New"/>
                                <w:sz w:val="18"/>
                                <w:szCs w:val="18"/>
                              </w:rPr>
                              <w:t xml:space="preserve">SuperTape 2000&lt;/name&gt; </w:t>
                            </w:r>
                          </w:p>
                          <w:p w:rsidR="003277CD" w:rsidRDefault="003277CD" w:rsidP="00E144DC">
                            <w:pPr>
                              <w:pStyle w:val="Default"/>
                              <w:rPr>
                                <w:rFonts w:ascii="Courier New" w:hAnsi="Courier New" w:cs="Courier New"/>
                                <w:sz w:val="18"/>
                                <w:szCs w:val="18"/>
                              </w:rPr>
                            </w:pPr>
                            <w:r>
                              <w:rPr>
                                <w:rFonts w:ascii="Courier New" w:hAnsi="Courier New" w:cs="Courier New"/>
                                <w:sz w:val="18"/>
                                <w:szCs w:val="18"/>
                              </w:rPr>
                              <w:t xml:space="preserve">  </w:t>
                            </w:r>
                            <w:r w:rsidRPr="00E144DC">
                              <w:rPr>
                                <w:rFonts w:ascii="Courier New" w:hAnsi="Courier New" w:cs="Courier New"/>
                                <w:sz w:val="18"/>
                                <w:szCs w:val="18"/>
                              </w:rPr>
                              <w:t xml:space="preserve">&lt;asSpecializedKind classCode="GEN"&gt; </w:t>
                            </w:r>
                          </w:p>
                          <w:p w:rsidR="003277CD" w:rsidRDefault="003277CD" w:rsidP="00E144DC">
                            <w:pPr>
                              <w:pStyle w:val="Default"/>
                              <w:rPr>
                                <w:rFonts w:ascii="Courier New" w:hAnsi="Courier New" w:cs="Courier New"/>
                                <w:sz w:val="18"/>
                                <w:szCs w:val="18"/>
                              </w:rPr>
                            </w:pPr>
                            <w:r>
                              <w:rPr>
                                <w:rFonts w:ascii="Courier New" w:hAnsi="Courier New" w:cs="Courier New"/>
                                <w:sz w:val="18"/>
                                <w:szCs w:val="18"/>
                              </w:rPr>
                              <w:t xml:space="preserve">    </w:t>
                            </w:r>
                            <w:r w:rsidRPr="00E144DC">
                              <w:rPr>
                                <w:rFonts w:ascii="Courier New" w:hAnsi="Courier New" w:cs="Courier New"/>
                                <w:sz w:val="18"/>
                                <w:szCs w:val="18"/>
                              </w:rPr>
                              <w:t>&lt;</w:t>
                            </w:r>
                            <w:proofErr w:type="gramStart"/>
                            <w:r w:rsidRPr="00E144DC">
                              <w:rPr>
                                <w:rFonts w:ascii="Courier New" w:hAnsi="Courier New" w:cs="Courier New"/>
                                <w:sz w:val="18"/>
                                <w:szCs w:val="18"/>
                              </w:rPr>
                              <w:t>generalizedMaterialKind</w:t>
                            </w:r>
                            <w:proofErr w:type="gramEnd"/>
                            <w:r w:rsidRPr="00E144DC">
                              <w:rPr>
                                <w:rFonts w:ascii="Courier New" w:hAnsi="Courier New" w:cs="Courier New"/>
                                <w:sz w:val="18"/>
                                <w:szCs w:val="18"/>
                              </w:rPr>
                              <w:t xml:space="preserve">&gt; </w:t>
                            </w:r>
                          </w:p>
                          <w:p w:rsidR="003277CD" w:rsidRDefault="003277CD" w:rsidP="00E144DC">
                            <w:pPr>
                              <w:pStyle w:val="Default"/>
                              <w:rPr>
                                <w:rFonts w:ascii="Courier New" w:hAnsi="Courier New" w:cs="Courier New"/>
                                <w:sz w:val="18"/>
                                <w:szCs w:val="18"/>
                              </w:rPr>
                            </w:pPr>
                            <w:r>
                              <w:rPr>
                                <w:rFonts w:ascii="Courier New" w:hAnsi="Courier New" w:cs="Courier New"/>
                                <w:sz w:val="18"/>
                                <w:szCs w:val="18"/>
                              </w:rPr>
                              <w:t xml:space="preserve">      </w:t>
                            </w:r>
                            <w:r w:rsidRPr="00E144DC">
                              <w:rPr>
                                <w:rFonts w:ascii="Courier New" w:hAnsi="Courier New" w:cs="Courier New"/>
                                <w:sz w:val="18"/>
                                <w:szCs w:val="18"/>
                              </w:rPr>
                              <w:t>&lt;code code="MCA" codeSystem="</w:t>
                            </w:r>
                            <w:r>
                              <w:rPr>
                                <w:rFonts w:ascii="Courier New" w:hAnsi="Courier New" w:cs="Courier New"/>
                                <w:sz w:val="18"/>
                                <w:szCs w:val="18"/>
                              </w:rPr>
                              <w:t>2.16.840.1.113883.2.20.6.27</w:t>
                            </w:r>
                            <w:r w:rsidRPr="00E144DC">
                              <w:rPr>
                                <w:rFonts w:ascii="Courier New" w:hAnsi="Courier New" w:cs="Courier New"/>
                                <w:sz w:val="18"/>
                                <w:szCs w:val="18"/>
                              </w:rPr>
                              <w:t xml:space="preserve">"/&gt; </w:t>
                            </w:r>
                          </w:p>
                          <w:p w:rsidR="003277CD" w:rsidRDefault="003277CD" w:rsidP="00E144DC">
                            <w:pPr>
                              <w:pStyle w:val="Default"/>
                              <w:rPr>
                                <w:rFonts w:ascii="Courier New" w:hAnsi="Courier New" w:cs="Courier New"/>
                                <w:sz w:val="18"/>
                                <w:szCs w:val="18"/>
                              </w:rPr>
                            </w:pPr>
                            <w:r>
                              <w:rPr>
                                <w:rFonts w:ascii="Courier New" w:hAnsi="Courier New" w:cs="Courier New"/>
                                <w:sz w:val="18"/>
                                <w:szCs w:val="18"/>
                              </w:rPr>
                              <w:t xml:space="preserve">    </w:t>
                            </w:r>
                            <w:r w:rsidRPr="00E144DC">
                              <w:rPr>
                                <w:rFonts w:ascii="Courier New" w:hAnsi="Courier New" w:cs="Courier New"/>
                                <w:sz w:val="18"/>
                                <w:szCs w:val="18"/>
                              </w:rPr>
                              <w:t xml:space="preserve">&lt;/generalizedMaterialKind&gt; </w:t>
                            </w:r>
                          </w:p>
                          <w:p w:rsidR="003277CD" w:rsidRPr="00C66DC9" w:rsidRDefault="003277CD" w:rsidP="00E144DC">
                            <w:pPr>
                              <w:pStyle w:val="Default"/>
                              <w:rPr>
                                <w:rFonts w:ascii="Courier New" w:hAnsi="Courier New" w:cs="Courier New"/>
                                <w:sz w:val="18"/>
                                <w:szCs w:val="18"/>
                              </w:rPr>
                            </w:pPr>
                            <w:r>
                              <w:rPr>
                                <w:rFonts w:ascii="Courier New" w:hAnsi="Courier New" w:cs="Courier New"/>
                                <w:sz w:val="18"/>
                                <w:szCs w:val="18"/>
                              </w:rPr>
                              <w:t xml:space="preserve">  </w:t>
                            </w:r>
                            <w:r w:rsidRPr="00E144DC">
                              <w:rPr>
                                <w:rFonts w:ascii="Courier New" w:hAnsi="Courier New" w:cs="Courier New"/>
                                <w:sz w:val="18"/>
                                <w:szCs w:val="18"/>
                              </w:rPr>
                              <w:t>&lt;/asSpecializedKind&gt;</w:t>
                            </w:r>
                          </w:p>
                        </w:txbxContent>
                      </wps:txbx>
                      <wps:bodyPr rot="0" vert="horz" wrap="square" lIns="91440" tIns="45720" rIns="91440" bIns="45720" anchor="t" anchorCtr="0">
                        <a:noAutofit/>
                      </wps:bodyPr>
                    </wps:wsp>
                  </a:graphicData>
                </a:graphic>
              </wp:inline>
            </w:drawing>
          </mc:Choice>
          <mc:Fallback>
            <w:pict>
              <v:shape id="_x0000_s1030" type="#_x0000_t202" style="width:462.7pt;height:9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" fillcolor="#c6d9f1 [671]">
                <v:shadow on="t" color="#bfbfbf [2412]" offset="0,4pt"/>
                <v:textbox>
                  <w:txbxContent>
                    <w:p w:rsidR="003277CD" w:rsidRDefault="003277CD" w:rsidP="00E144DC">
                      <w:pPr>
                        <w:pStyle w:val="Default"/>
                        <w:rPr>
                          <w:rFonts w:ascii="Courier New" w:hAnsi="Courier New" w:cs="Courier New"/>
                          <w:sz w:val="18"/>
                          <w:szCs w:val="18"/>
                        </w:rPr>
                      </w:pPr>
                      <w:r w:rsidRPr="00E144DC">
                        <w:rPr>
                          <w:rFonts w:ascii="Courier New" w:hAnsi="Courier New" w:cs="Courier New"/>
                          <w:sz w:val="18"/>
                          <w:szCs w:val="18"/>
                        </w:rPr>
                        <w:t>&lt;</w:t>
                      </w:r>
                      <w:proofErr w:type="gramStart"/>
                      <w:r w:rsidRPr="00E144DC">
                        <w:rPr>
                          <w:rFonts w:ascii="Courier New" w:hAnsi="Courier New" w:cs="Courier New"/>
                          <w:sz w:val="18"/>
                          <w:szCs w:val="18"/>
                        </w:rPr>
                        <w:t>partProduct</w:t>
                      </w:r>
                      <w:proofErr w:type="gramEnd"/>
                      <w:r w:rsidRPr="00E144DC">
                        <w:rPr>
                          <w:rFonts w:ascii="Courier New" w:hAnsi="Courier New" w:cs="Courier New"/>
                          <w:sz w:val="18"/>
                          <w:szCs w:val="18"/>
                        </w:rPr>
                        <w:t xml:space="preserve">&gt; </w:t>
                      </w:r>
                    </w:p>
                    <w:p w:rsidR="003277CD" w:rsidRPr="00E144DC" w:rsidRDefault="003277CD" w:rsidP="006569AA">
                      <w:pPr>
                        <w:pStyle w:val="Default"/>
                        <w:ind w:left="227"/>
                        <w:rPr>
                          <w:rFonts w:ascii="Courier New" w:hAnsi="Courier New" w:cs="Courier New"/>
                          <w:sz w:val="18"/>
                          <w:szCs w:val="18"/>
                        </w:rPr>
                      </w:pPr>
                      <w:r w:rsidRPr="00E144DC">
                        <w:rPr>
                          <w:rFonts w:ascii="Courier New" w:hAnsi="Courier New" w:cs="Courier New"/>
                          <w:sz w:val="18"/>
                          <w:szCs w:val="18"/>
                        </w:rPr>
                        <w:t>&lt;code code="91234561234569" codeSystem="</w:t>
                      </w:r>
                      <w:r>
                        <w:rPr>
                          <w:rFonts w:ascii="Courier New" w:hAnsi="Courier New" w:cs="Courier New"/>
                          <w:sz w:val="18"/>
                          <w:szCs w:val="18"/>
                        </w:rPr>
                        <w:t>2.16.840.1.113883.2.20.6.???</w:t>
                      </w:r>
                      <w:r w:rsidRPr="00E144DC">
                        <w:rPr>
                          <w:rFonts w:ascii="Courier New" w:hAnsi="Courier New" w:cs="Courier New"/>
                          <w:sz w:val="18"/>
                          <w:szCs w:val="18"/>
                        </w:rPr>
                        <w:t xml:space="preserve">"/&gt; </w:t>
                      </w:r>
                    </w:p>
                    <w:p w:rsidR="003277CD" w:rsidRDefault="003277CD" w:rsidP="00E144DC">
                      <w:pPr>
                        <w:pStyle w:val="Default"/>
                        <w:rPr>
                          <w:rFonts w:ascii="Courier New" w:hAnsi="Courier New" w:cs="Courier New"/>
                          <w:sz w:val="18"/>
                          <w:szCs w:val="18"/>
                        </w:rPr>
                      </w:pPr>
                      <w:r>
                        <w:rPr>
                          <w:rFonts w:ascii="Courier New" w:hAnsi="Courier New" w:cs="Courier New"/>
                          <w:sz w:val="18"/>
                          <w:szCs w:val="18"/>
                        </w:rPr>
                        <w:t xml:space="preserve">  </w:t>
                      </w:r>
                      <w:r w:rsidRPr="00E144DC">
                        <w:rPr>
                          <w:rFonts w:ascii="Courier New" w:hAnsi="Courier New" w:cs="Courier New"/>
                          <w:sz w:val="18"/>
                          <w:szCs w:val="18"/>
                        </w:rPr>
                        <w:t>&lt;</w:t>
                      </w:r>
                      <w:proofErr w:type="gramStart"/>
                      <w:r w:rsidRPr="00E144DC">
                        <w:rPr>
                          <w:rFonts w:ascii="Courier New" w:hAnsi="Courier New" w:cs="Courier New"/>
                          <w:sz w:val="18"/>
                          <w:szCs w:val="18"/>
                        </w:rPr>
                        <w:t>name&gt;</w:t>
                      </w:r>
                      <w:proofErr w:type="gramEnd"/>
                      <w:r w:rsidRPr="00E144DC">
                        <w:rPr>
                          <w:rFonts w:ascii="Courier New" w:hAnsi="Courier New" w:cs="Courier New"/>
                          <w:sz w:val="18"/>
                          <w:szCs w:val="18"/>
                        </w:rPr>
                        <w:t xml:space="preserve">SuperTape 2000&lt;/name&gt; </w:t>
                      </w:r>
                    </w:p>
                    <w:p w:rsidR="003277CD" w:rsidRDefault="003277CD" w:rsidP="00E144DC">
                      <w:pPr>
                        <w:pStyle w:val="Default"/>
                        <w:rPr>
                          <w:rFonts w:ascii="Courier New" w:hAnsi="Courier New" w:cs="Courier New"/>
                          <w:sz w:val="18"/>
                          <w:szCs w:val="18"/>
                        </w:rPr>
                      </w:pPr>
                      <w:r>
                        <w:rPr>
                          <w:rFonts w:ascii="Courier New" w:hAnsi="Courier New" w:cs="Courier New"/>
                          <w:sz w:val="18"/>
                          <w:szCs w:val="18"/>
                        </w:rPr>
                        <w:t xml:space="preserve">  </w:t>
                      </w:r>
                      <w:r w:rsidRPr="00E144DC">
                        <w:rPr>
                          <w:rFonts w:ascii="Courier New" w:hAnsi="Courier New" w:cs="Courier New"/>
                          <w:sz w:val="18"/>
                          <w:szCs w:val="18"/>
                        </w:rPr>
                        <w:t xml:space="preserve">&lt;asSpecializedKind classCode="GEN"&gt; </w:t>
                      </w:r>
                    </w:p>
                    <w:p w:rsidR="003277CD" w:rsidRDefault="003277CD" w:rsidP="00E144DC">
                      <w:pPr>
                        <w:pStyle w:val="Default"/>
                        <w:rPr>
                          <w:rFonts w:ascii="Courier New" w:hAnsi="Courier New" w:cs="Courier New"/>
                          <w:sz w:val="18"/>
                          <w:szCs w:val="18"/>
                        </w:rPr>
                      </w:pPr>
                      <w:r>
                        <w:rPr>
                          <w:rFonts w:ascii="Courier New" w:hAnsi="Courier New" w:cs="Courier New"/>
                          <w:sz w:val="18"/>
                          <w:szCs w:val="18"/>
                        </w:rPr>
                        <w:t xml:space="preserve">    </w:t>
                      </w:r>
                      <w:r w:rsidRPr="00E144DC">
                        <w:rPr>
                          <w:rFonts w:ascii="Courier New" w:hAnsi="Courier New" w:cs="Courier New"/>
                          <w:sz w:val="18"/>
                          <w:szCs w:val="18"/>
                        </w:rPr>
                        <w:t>&lt;</w:t>
                      </w:r>
                      <w:proofErr w:type="gramStart"/>
                      <w:r w:rsidRPr="00E144DC">
                        <w:rPr>
                          <w:rFonts w:ascii="Courier New" w:hAnsi="Courier New" w:cs="Courier New"/>
                          <w:sz w:val="18"/>
                          <w:szCs w:val="18"/>
                        </w:rPr>
                        <w:t>generalizedMaterialKind</w:t>
                      </w:r>
                      <w:proofErr w:type="gramEnd"/>
                      <w:r w:rsidRPr="00E144DC">
                        <w:rPr>
                          <w:rFonts w:ascii="Courier New" w:hAnsi="Courier New" w:cs="Courier New"/>
                          <w:sz w:val="18"/>
                          <w:szCs w:val="18"/>
                        </w:rPr>
                        <w:t xml:space="preserve">&gt; </w:t>
                      </w:r>
                    </w:p>
                    <w:p w:rsidR="003277CD" w:rsidRDefault="003277CD" w:rsidP="00E144DC">
                      <w:pPr>
                        <w:pStyle w:val="Default"/>
                        <w:rPr>
                          <w:rFonts w:ascii="Courier New" w:hAnsi="Courier New" w:cs="Courier New"/>
                          <w:sz w:val="18"/>
                          <w:szCs w:val="18"/>
                        </w:rPr>
                      </w:pPr>
                      <w:r>
                        <w:rPr>
                          <w:rFonts w:ascii="Courier New" w:hAnsi="Courier New" w:cs="Courier New"/>
                          <w:sz w:val="18"/>
                          <w:szCs w:val="18"/>
                        </w:rPr>
                        <w:t xml:space="preserve">      </w:t>
                      </w:r>
                      <w:r w:rsidRPr="00E144DC">
                        <w:rPr>
                          <w:rFonts w:ascii="Courier New" w:hAnsi="Courier New" w:cs="Courier New"/>
                          <w:sz w:val="18"/>
                          <w:szCs w:val="18"/>
                        </w:rPr>
                        <w:t>&lt;code code="MCA" codeSystem="</w:t>
                      </w:r>
                      <w:r>
                        <w:rPr>
                          <w:rFonts w:ascii="Courier New" w:hAnsi="Courier New" w:cs="Courier New"/>
                          <w:sz w:val="18"/>
                          <w:szCs w:val="18"/>
                        </w:rPr>
                        <w:t>2.16.840.1.113883.2.20.6.27</w:t>
                      </w:r>
                      <w:r w:rsidRPr="00E144DC">
                        <w:rPr>
                          <w:rFonts w:ascii="Courier New" w:hAnsi="Courier New" w:cs="Courier New"/>
                          <w:sz w:val="18"/>
                          <w:szCs w:val="18"/>
                        </w:rPr>
                        <w:t xml:space="preserve">"/&gt; </w:t>
                      </w:r>
                    </w:p>
                    <w:p w:rsidR="003277CD" w:rsidRDefault="003277CD" w:rsidP="00E144DC">
                      <w:pPr>
                        <w:pStyle w:val="Default"/>
                        <w:rPr>
                          <w:rFonts w:ascii="Courier New" w:hAnsi="Courier New" w:cs="Courier New"/>
                          <w:sz w:val="18"/>
                          <w:szCs w:val="18"/>
                        </w:rPr>
                      </w:pPr>
                      <w:r>
                        <w:rPr>
                          <w:rFonts w:ascii="Courier New" w:hAnsi="Courier New" w:cs="Courier New"/>
                          <w:sz w:val="18"/>
                          <w:szCs w:val="18"/>
                        </w:rPr>
                        <w:t xml:space="preserve">    </w:t>
                      </w:r>
                      <w:r w:rsidRPr="00E144DC">
                        <w:rPr>
                          <w:rFonts w:ascii="Courier New" w:hAnsi="Courier New" w:cs="Courier New"/>
                          <w:sz w:val="18"/>
                          <w:szCs w:val="18"/>
                        </w:rPr>
                        <w:t xml:space="preserve">&lt;/generalizedMaterialKind&gt; </w:t>
                      </w:r>
                    </w:p>
                    <w:p w:rsidR="003277CD" w:rsidRPr="00C66DC9" w:rsidRDefault="003277CD" w:rsidP="00E144DC">
                      <w:pPr>
                        <w:pStyle w:val="Default"/>
                        <w:rPr>
                          <w:rFonts w:ascii="Courier New" w:hAnsi="Courier New" w:cs="Courier New"/>
                          <w:sz w:val="18"/>
                          <w:szCs w:val="18"/>
                        </w:rPr>
                      </w:pPr>
                      <w:r>
                        <w:rPr>
                          <w:rFonts w:ascii="Courier New" w:hAnsi="Courier New" w:cs="Courier New"/>
                          <w:sz w:val="18"/>
                          <w:szCs w:val="18"/>
                        </w:rPr>
                        <w:t xml:space="preserve">  </w:t>
                      </w:r>
                      <w:r w:rsidRPr="00E144DC">
                        <w:rPr>
                          <w:rFonts w:ascii="Courier New" w:hAnsi="Courier New" w:cs="Courier New"/>
                          <w:sz w:val="18"/>
                          <w:szCs w:val="18"/>
                        </w:rPr>
                        <w:t>&lt;/asSpecializedKind&gt;</w:t>
                      </w:r>
                    </w:p>
                  </w:txbxContent>
                </v:textbox>
                <w10:anchorlock/>
              </v:shape>
            </w:pict>
          </mc:Fallback>
        </mc:AlternateContent>
      </w:r>
    </w:p>
    <w:p w:rsidR="00E144DC" w:rsidRPr="00E144DC" w:rsidRDefault="00E144DC" w:rsidP="00F67A67">
      <w:pPr>
        <w:pStyle w:val="Heading4"/>
      </w:pPr>
      <w:r w:rsidRPr="00E144DC">
        <w:t xml:space="preserve">Validation </w:t>
      </w:r>
    </w:p>
    <w:p w:rsidR="00E144DC" w:rsidRPr="00E144DC" w:rsidRDefault="00E144DC" w:rsidP="0043437F">
      <w:pPr>
        <w:pStyle w:val="Default"/>
        <w:numPr>
          <w:ilvl w:val="0"/>
          <w:numId w:val="24"/>
        </w:numPr>
        <w:rPr>
          <w:sz w:val="23"/>
          <w:szCs w:val="23"/>
        </w:rPr>
      </w:pPr>
      <w:commentRangeStart w:id="182"/>
      <w:r w:rsidRPr="00E144DC">
        <w:rPr>
          <w:sz w:val="23"/>
          <w:szCs w:val="23"/>
        </w:rPr>
        <w:t xml:space="preserve">There is a name, i.e., the trade or proprietary name of the medical device as used in product labeling or in the catalog </w:t>
      </w:r>
    </w:p>
    <w:p w:rsidR="00E144DC" w:rsidRDefault="00E144DC" w:rsidP="0043437F">
      <w:pPr>
        <w:pStyle w:val="Default"/>
        <w:numPr>
          <w:ilvl w:val="0"/>
          <w:numId w:val="24"/>
        </w:numPr>
        <w:rPr>
          <w:sz w:val="23"/>
          <w:szCs w:val="23"/>
        </w:rPr>
      </w:pPr>
      <w:r w:rsidRPr="00E144DC">
        <w:rPr>
          <w:sz w:val="23"/>
          <w:szCs w:val="23"/>
        </w:rPr>
        <w:t>Markings such as ®, or ™ should not be included</w:t>
      </w:r>
      <w:commentRangeEnd w:id="182"/>
      <w:r w:rsidR="00F3206C">
        <w:rPr>
          <w:rStyle w:val="CommentReference"/>
        </w:rPr>
        <w:commentReference w:id="182"/>
      </w:r>
    </w:p>
    <w:p w:rsidR="00D44252" w:rsidRDefault="00D44252" w:rsidP="0080029F">
      <w:pPr>
        <w:pStyle w:val="Default"/>
        <w:rPr>
          <w:sz w:val="23"/>
          <w:szCs w:val="23"/>
        </w:rPr>
      </w:pPr>
    </w:p>
    <w:p w:rsidR="00E16A91" w:rsidRDefault="00E16A91" w:rsidP="001D67E2">
      <w:pPr>
        <w:pStyle w:val="Heading3"/>
      </w:pPr>
      <w:bookmarkStart w:id="183" w:name="_Toc495429309"/>
      <w:r>
        <w:t>Part of Assembly</w:t>
      </w:r>
      <w:bookmarkEnd w:id="183"/>
      <w:r>
        <w:t xml:space="preserve"> </w:t>
      </w:r>
    </w:p>
    <w:p w:rsidR="00E16A91" w:rsidRDefault="00E16A91" w:rsidP="0080029F">
      <w:r w:rsidRPr="00E16A91">
        <w:t>W</w:t>
      </w:r>
      <w:r>
        <w:t xml:space="preserve">hen products are used together but packaged separately, the data element &lt;asPartOfAssembly&gt; is used to identify the other product. The products could be drugs or devices. </w:t>
      </w:r>
    </w:p>
    <w:p w:rsidR="00E16A91" w:rsidRDefault="00E16A91" w:rsidP="0080029F">
      <w:pPr>
        <w:pStyle w:val="Default"/>
        <w:rPr>
          <w:sz w:val="23"/>
          <w:szCs w:val="23"/>
        </w:rPr>
      </w:pPr>
      <w:r w:rsidRPr="000A6564">
        <w:rPr>
          <w:rFonts w:ascii="Courier New" w:hAnsi="Courier New" w:cs="Courier New"/>
          <w:noProof/>
          <w:sz w:val="18"/>
          <w:szCs w:val="18"/>
          <w:lang w:val="en-US"/>
        </w:rPr>
        <mc:AlternateContent>
          <mc:Choice Requires="wps">
            <w:drawing>
              <wp:inline distT="0" distB="0" distL="0" distR="0" wp14:anchorId="57EF60C6" wp14:editId="15606BD8">
                <wp:extent cx="5859283" cy="990600"/>
                <wp:effectExtent l="57150" t="0" r="84455" b="133350"/>
                <wp:docPr id="3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9283" cy="99060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3277CD" w:rsidRDefault="003277CD" w:rsidP="00E16A91">
                            <w:pPr>
                              <w:pStyle w:val="Default"/>
                              <w:rPr>
                                <w:rFonts w:ascii="Courier New" w:hAnsi="Courier New" w:cs="Courier New"/>
                                <w:sz w:val="18"/>
                                <w:szCs w:val="18"/>
                              </w:rPr>
                            </w:pPr>
                            <w:r>
                              <w:rPr>
                                <w:rFonts w:ascii="Courier New" w:hAnsi="Courier New" w:cs="Courier New"/>
                                <w:sz w:val="18"/>
                                <w:szCs w:val="18"/>
                              </w:rPr>
                              <w:t>&lt;</w:t>
                            </w:r>
                            <w:proofErr w:type="gramStart"/>
                            <w:r>
                              <w:rPr>
                                <w:rFonts w:ascii="Courier New" w:hAnsi="Courier New" w:cs="Courier New"/>
                                <w:sz w:val="18"/>
                                <w:szCs w:val="18"/>
                              </w:rPr>
                              <w:t>asPartOfAssembly</w:t>
                            </w:r>
                            <w:proofErr w:type="gramEnd"/>
                            <w:r>
                              <w:rPr>
                                <w:rFonts w:ascii="Courier New" w:hAnsi="Courier New" w:cs="Courier New"/>
                                <w:sz w:val="18"/>
                                <w:szCs w:val="18"/>
                              </w:rPr>
                              <w:t>&gt;</w:t>
                            </w:r>
                          </w:p>
                          <w:p w:rsidR="003277CD" w:rsidRDefault="003277CD" w:rsidP="00E16A91">
                            <w:pPr>
                              <w:pStyle w:val="Default"/>
                              <w:rPr>
                                <w:rFonts w:ascii="Courier New" w:hAnsi="Courier New" w:cs="Courier New"/>
                                <w:sz w:val="18"/>
                                <w:szCs w:val="18"/>
                              </w:rPr>
                            </w:pPr>
                            <w:r>
                              <w:rPr>
                                <w:rFonts w:ascii="Courier New" w:hAnsi="Courier New" w:cs="Courier New"/>
                                <w:sz w:val="18"/>
                                <w:szCs w:val="18"/>
                              </w:rPr>
                              <w:t xml:space="preserve">  </w:t>
                            </w:r>
                            <w:r w:rsidRPr="00E16A91">
                              <w:rPr>
                                <w:rFonts w:ascii="Courier New" w:hAnsi="Courier New" w:cs="Courier New"/>
                                <w:sz w:val="18"/>
                                <w:szCs w:val="18"/>
                              </w:rPr>
                              <w:t>&lt;</w:t>
                            </w:r>
                            <w:proofErr w:type="gramStart"/>
                            <w:r w:rsidRPr="00E16A91">
                              <w:rPr>
                                <w:rFonts w:ascii="Courier New" w:hAnsi="Courier New" w:cs="Courier New"/>
                                <w:sz w:val="18"/>
                                <w:szCs w:val="18"/>
                              </w:rPr>
                              <w:t>wholeProduct</w:t>
                            </w:r>
                            <w:proofErr w:type="gramEnd"/>
                            <w:r w:rsidRPr="00E16A91">
                              <w:rPr>
                                <w:rFonts w:ascii="Courier New" w:hAnsi="Courier New" w:cs="Courier New"/>
                                <w:sz w:val="18"/>
                                <w:szCs w:val="18"/>
                              </w:rPr>
                              <w:t xml:space="preserve">&gt;&lt;!-- this is the assembly, but has no identifier --&gt; </w:t>
                            </w:r>
                          </w:p>
                          <w:p w:rsidR="003277CD" w:rsidRDefault="003277CD" w:rsidP="00E16A91">
                            <w:pPr>
                              <w:pStyle w:val="Default"/>
                              <w:rPr>
                                <w:rFonts w:ascii="Courier New" w:hAnsi="Courier New" w:cs="Courier New"/>
                                <w:sz w:val="18"/>
                                <w:szCs w:val="18"/>
                              </w:rPr>
                            </w:pPr>
                            <w:r>
                              <w:rPr>
                                <w:rFonts w:ascii="Courier New" w:hAnsi="Courier New" w:cs="Courier New"/>
                                <w:sz w:val="18"/>
                                <w:szCs w:val="18"/>
                              </w:rPr>
                              <w:t xml:space="preserve">    </w:t>
                            </w:r>
                            <w:r w:rsidRPr="00E16A91">
                              <w:rPr>
                                <w:rFonts w:ascii="Courier New" w:hAnsi="Courier New" w:cs="Courier New"/>
                                <w:sz w:val="18"/>
                                <w:szCs w:val="18"/>
                              </w:rPr>
                              <w:t>&lt;</w:t>
                            </w:r>
                            <w:proofErr w:type="gramStart"/>
                            <w:r w:rsidRPr="00E16A91">
                              <w:rPr>
                                <w:rFonts w:ascii="Courier New" w:hAnsi="Courier New" w:cs="Courier New"/>
                                <w:sz w:val="18"/>
                                <w:szCs w:val="18"/>
                              </w:rPr>
                              <w:t>part</w:t>
                            </w:r>
                            <w:proofErr w:type="gramEnd"/>
                            <w:r w:rsidRPr="00E16A91">
                              <w:rPr>
                                <w:rFonts w:ascii="Courier New" w:hAnsi="Courier New" w:cs="Courier New"/>
                                <w:sz w:val="18"/>
                                <w:szCs w:val="18"/>
                              </w:rPr>
                              <w:t xml:space="preserve">&gt; </w:t>
                            </w:r>
                          </w:p>
                          <w:p w:rsidR="003277CD" w:rsidRDefault="003277CD" w:rsidP="00E16A91">
                            <w:pPr>
                              <w:pStyle w:val="Default"/>
                              <w:rPr>
                                <w:rFonts w:ascii="Courier New" w:hAnsi="Courier New" w:cs="Courier New"/>
                                <w:sz w:val="18"/>
                                <w:szCs w:val="18"/>
                              </w:rPr>
                            </w:pPr>
                            <w:r>
                              <w:rPr>
                                <w:rFonts w:ascii="Courier New" w:hAnsi="Courier New" w:cs="Courier New"/>
                                <w:sz w:val="18"/>
                                <w:szCs w:val="18"/>
                              </w:rPr>
                              <w:t xml:space="preserve">      </w:t>
                            </w:r>
                            <w:r w:rsidRPr="00E16A91">
                              <w:rPr>
                                <w:rFonts w:ascii="Courier New" w:hAnsi="Courier New" w:cs="Courier New"/>
                                <w:sz w:val="18"/>
                                <w:szCs w:val="18"/>
                              </w:rPr>
                              <w:t>&lt;</w:t>
                            </w:r>
                            <w:proofErr w:type="gramStart"/>
                            <w:r w:rsidRPr="00E16A91">
                              <w:rPr>
                                <w:rFonts w:ascii="Courier New" w:hAnsi="Courier New" w:cs="Courier New"/>
                                <w:sz w:val="18"/>
                                <w:szCs w:val="18"/>
                              </w:rPr>
                              <w:t>partProduct</w:t>
                            </w:r>
                            <w:proofErr w:type="gramEnd"/>
                            <w:r w:rsidRPr="00E16A91">
                              <w:rPr>
                                <w:rFonts w:ascii="Courier New" w:hAnsi="Courier New" w:cs="Courier New"/>
                                <w:sz w:val="18"/>
                                <w:szCs w:val="18"/>
                              </w:rPr>
                              <w:t xml:space="preserve">&gt; </w:t>
                            </w:r>
                          </w:p>
                          <w:p w:rsidR="003277CD" w:rsidRDefault="003277CD" w:rsidP="00E16A91">
                            <w:pPr>
                              <w:pStyle w:val="Default"/>
                              <w:ind w:left="864"/>
                              <w:rPr>
                                <w:rFonts w:ascii="Courier New" w:hAnsi="Courier New" w:cs="Courier New"/>
                                <w:sz w:val="18"/>
                                <w:szCs w:val="18"/>
                              </w:rPr>
                            </w:pPr>
                            <w:r w:rsidRPr="00E16A91">
                              <w:rPr>
                                <w:rFonts w:ascii="Courier New" w:hAnsi="Courier New" w:cs="Courier New"/>
                                <w:sz w:val="18"/>
                                <w:szCs w:val="18"/>
                              </w:rPr>
                              <w:t>&lt;code code="item code of accessory component" codeSystem="code system OID"/&gt;</w:t>
                            </w:r>
                          </w:p>
                        </w:txbxContent>
                      </wps:txbx>
                      <wps:bodyPr rot="0" vert="horz" wrap="square" lIns="91440" tIns="45720" rIns="91440" bIns="45720" anchor="t" anchorCtr="0">
                        <a:noAutofit/>
                      </wps:bodyPr>
                    </wps:wsp>
                  </a:graphicData>
                </a:graphic>
              </wp:inline>
            </w:drawing>
          </mc:Choice>
          <mc:Fallback>
            <w:pict>
              <v:shape id="_x0000_s1031" type="#_x0000_t202" style="width:461.35pt;height: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" fillcolor="#c6d9f1 [671]">
                <v:shadow on="t" color="#bfbfbf [2412]" offset="0,4pt"/>
                <v:textbox>
                  <w:txbxContent>
                    <w:p w:rsidR="003277CD" w:rsidRDefault="003277CD" w:rsidP="00E16A91">
                      <w:pPr>
                        <w:pStyle w:val="Default"/>
                        <w:rPr>
                          <w:rFonts w:ascii="Courier New" w:hAnsi="Courier New" w:cs="Courier New"/>
                          <w:sz w:val="18"/>
                          <w:szCs w:val="18"/>
                        </w:rPr>
                      </w:pPr>
                      <w:r>
                        <w:rPr>
                          <w:rFonts w:ascii="Courier New" w:hAnsi="Courier New" w:cs="Courier New"/>
                          <w:sz w:val="18"/>
                          <w:szCs w:val="18"/>
                        </w:rPr>
                        <w:t>&lt;</w:t>
                      </w:r>
                      <w:proofErr w:type="gramStart"/>
                      <w:r>
                        <w:rPr>
                          <w:rFonts w:ascii="Courier New" w:hAnsi="Courier New" w:cs="Courier New"/>
                          <w:sz w:val="18"/>
                          <w:szCs w:val="18"/>
                        </w:rPr>
                        <w:t>asPartOfAssembly</w:t>
                      </w:r>
                      <w:proofErr w:type="gramEnd"/>
                      <w:r>
                        <w:rPr>
                          <w:rFonts w:ascii="Courier New" w:hAnsi="Courier New" w:cs="Courier New"/>
                          <w:sz w:val="18"/>
                          <w:szCs w:val="18"/>
                        </w:rPr>
                        <w:t>&gt;</w:t>
                      </w:r>
                    </w:p>
                    <w:p w:rsidR="003277CD" w:rsidRDefault="003277CD" w:rsidP="00E16A91">
                      <w:pPr>
                        <w:pStyle w:val="Default"/>
                        <w:rPr>
                          <w:rFonts w:ascii="Courier New" w:hAnsi="Courier New" w:cs="Courier New"/>
                          <w:sz w:val="18"/>
                          <w:szCs w:val="18"/>
                        </w:rPr>
                      </w:pPr>
                      <w:r>
                        <w:rPr>
                          <w:rFonts w:ascii="Courier New" w:hAnsi="Courier New" w:cs="Courier New"/>
                          <w:sz w:val="18"/>
                          <w:szCs w:val="18"/>
                        </w:rPr>
                        <w:t xml:space="preserve">  </w:t>
                      </w:r>
                      <w:r w:rsidRPr="00E16A91">
                        <w:rPr>
                          <w:rFonts w:ascii="Courier New" w:hAnsi="Courier New" w:cs="Courier New"/>
                          <w:sz w:val="18"/>
                          <w:szCs w:val="18"/>
                        </w:rPr>
                        <w:t>&lt;</w:t>
                      </w:r>
                      <w:proofErr w:type="gramStart"/>
                      <w:r w:rsidRPr="00E16A91">
                        <w:rPr>
                          <w:rFonts w:ascii="Courier New" w:hAnsi="Courier New" w:cs="Courier New"/>
                          <w:sz w:val="18"/>
                          <w:szCs w:val="18"/>
                        </w:rPr>
                        <w:t>wholeProduct</w:t>
                      </w:r>
                      <w:proofErr w:type="gramEnd"/>
                      <w:r w:rsidRPr="00E16A91">
                        <w:rPr>
                          <w:rFonts w:ascii="Courier New" w:hAnsi="Courier New" w:cs="Courier New"/>
                          <w:sz w:val="18"/>
                          <w:szCs w:val="18"/>
                        </w:rPr>
                        <w:t xml:space="preserve">&gt;&lt;!-- this is the assembly, but has no identifier --&gt; </w:t>
                      </w:r>
                    </w:p>
                    <w:p w:rsidR="003277CD" w:rsidRDefault="003277CD" w:rsidP="00E16A91">
                      <w:pPr>
                        <w:pStyle w:val="Default"/>
                        <w:rPr>
                          <w:rFonts w:ascii="Courier New" w:hAnsi="Courier New" w:cs="Courier New"/>
                          <w:sz w:val="18"/>
                          <w:szCs w:val="18"/>
                        </w:rPr>
                      </w:pPr>
                      <w:r>
                        <w:rPr>
                          <w:rFonts w:ascii="Courier New" w:hAnsi="Courier New" w:cs="Courier New"/>
                          <w:sz w:val="18"/>
                          <w:szCs w:val="18"/>
                        </w:rPr>
                        <w:t xml:space="preserve">    </w:t>
                      </w:r>
                      <w:r w:rsidRPr="00E16A91">
                        <w:rPr>
                          <w:rFonts w:ascii="Courier New" w:hAnsi="Courier New" w:cs="Courier New"/>
                          <w:sz w:val="18"/>
                          <w:szCs w:val="18"/>
                        </w:rPr>
                        <w:t>&lt;</w:t>
                      </w:r>
                      <w:proofErr w:type="gramStart"/>
                      <w:r w:rsidRPr="00E16A91">
                        <w:rPr>
                          <w:rFonts w:ascii="Courier New" w:hAnsi="Courier New" w:cs="Courier New"/>
                          <w:sz w:val="18"/>
                          <w:szCs w:val="18"/>
                        </w:rPr>
                        <w:t>part</w:t>
                      </w:r>
                      <w:proofErr w:type="gramEnd"/>
                      <w:r w:rsidRPr="00E16A91">
                        <w:rPr>
                          <w:rFonts w:ascii="Courier New" w:hAnsi="Courier New" w:cs="Courier New"/>
                          <w:sz w:val="18"/>
                          <w:szCs w:val="18"/>
                        </w:rPr>
                        <w:t xml:space="preserve">&gt; </w:t>
                      </w:r>
                    </w:p>
                    <w:p w:rsidR="003277CD" w:rsidRDefault="003277CD" w:rsidP="00E16A91">
                      <w:pPr>
                        <w:pStyle w:val="Default"/>
                        <w:rPr>
                          <w:rFonts w:ascii="Courier New" w:hAnsi="Courier New" w:cs="Courier New"/>
                          <w:sz w:val="18"/>
                          <w:szCs w:val="18"/>
                        </w:rPr>
                      </w:pPr>
                      <w:r>
                        <w:rPr>
                          <w:rFonts w:ascii="Courier New" w:hAnsi="Courier New" w:cs="Courier New"/>
                          <w:sz w:val="18"/>
                          <w:szCs w:val="18"/>
                        </w:rPr>
                        <w:t xml:space="preserve">      </w:t>
                      </w:r>
                      <w:r w:rsidRPr="00E16A91">
                        <w:rPr>
                          <w:rFonts w:ascii="Courier New" w:hAnsi="Courier New" w:cs="Courier New"/>
                          <w:sz w:val="18"/>
                          <w:szCs w:val="18"/>
                        </w:rPr>
                        <w:t>&lt;</w:t>
                      </w:r>
                      <w:proofErr w:type="gramStart"/>
                      <w:r w:rsidRPr="00E16A91">
                        <w:rPr>
                          <w:rFonts w:ascii="Courier New" w:hAnsi="Courier New" w:cs="Courier New"/>
                          <w:sz w:val="18"/>
                          <w:szCs w:val="18"/>
                        </w:rPr>
                        <w:t>partProduct</w:t>
                      </w:r>
                      <w:proofErr w:type="gramEnd"/>
                      <w:r w:rsidRPr="00E16A91">
                        <w:rPr>
                          <w:rFonts w:ascii="Courier New" w:hAnsi="Courier New" w:cs="Courier New"/>
                          <w:sz w:val="18"/>
                          <w:szCs w:val="18"/>
                        </w:rPr>
                        <w:t xml:space="preserve">&gt; </w:t>
                      </w:r>
                    </w:p>
                    <w:p w:rsidR="003277CD" w:rsidRDefault="003277CD" w:rsidP="00E16A91">
                      <w:pPr>
                        <w:pStyle w:val="Default"/>
                        <w:ind w:left="864"/>
                        <w:rPr>
                          <w:rFonts w:ascii="Courier New" w:hAnsi="Courier New" w:cs="Courier New"/>
                          <w:sz w:val="18"/>
                          <w:szCs w:val="18"/>
                        </w:rPr>
                      </w:pPr>
                      <w:r w:rsidRPr="00E16A91">
                        <w:rPr>
                          <w:rFonts w:ascii="Courier New" w:hAnsi="Courier New" w:cs="Courier New"/>
                          <w:sz w:val="18"/>
                          <w:szCs w:val="18"/>
                        </w:rPr>
                        <w:t>&lt;code code="item code of accessory component" codeSystem="code system OID"/&gt;</w:t>
                      </w:r>
                    </w:p>
                  </w:txbxContent>
                </v:textbox>
                <w10:anchorlock/>
              </v:shape>
            </w:pict>
          </mc:Fallback>
        </mc:AlternateContent>
      </w:r>
    </w:p>
    <w:p w:rsidR="00E16A91" w:rsidRDefault="00E16A91" w:rsidP="001D67E2">
      <w:pPr>
        <w:pStyle w:val="Heading3"/>
      </w:pPr>
      <w:bookmarkStart w:id="184" w:name="_Toc495429310"/>
      <w:r>
        <w:t>Regulatory Identifiers</w:t>
      </w:r>
      <w:bookmarkEnd w:id="184"/>
      <w:r>
        <w:t xml:space="preserve"> </w:t>
      </w:r>
    </w:p>
    <w:p w:rsidR="00E16A91" w:rsidRDefault="00E16A91" w:rsidP="0080029F">
      <w:r>
        <w:t>Regulatory identifiers, marketing status and characteristics are all connected through the &lt;subjectOf&gt; element which may appear on the main product:</w:t>
      </w:r>
    </w:p>
    <w:p w:rsidR="00E16A91" w:rsidRDefault="00D44252" w:rsidP="0080029F">
      <w:pPr>
        <w:pStyle w:val="Default"/>
        <w:rPr>
          <w:sz w:val="23"/>
          <w:szCs w:val="23"/>
        </w:rPr>
      </w:pPr>
      <w:r w:rsidRPr="000A6564">
        <w:rPr>
          <w:rFonts w:ascii="Courier New" w:hAnsi="Courier New" w:cs="Courier New"/>
          <w:noProof/>
          <w:sz w:val="18"/>
          <w:szCs w:val="18"/>
          <w:lang w:val="en-US"/>
        </w:rPr>
        <mc:AlternateContent>
          <mc:Choice Requires="wps">
            <w:drawing>
              <wp:inline distT="0" distB="0" distL="0" distR="0" wp14:anchorId="2F15E93A" wp14:editId="76A132E7">
                <wp:extent cx="5859145" cy="647065"/>
                <wp:effectExtent l="57150" t="0" r="84455" b="133985"/>
                <wp:docPr id="3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9145" cy="64706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3277CD" w:rsidRDefault="003277CD" w:rsidP="00E16A91">
                            <w:pPr>
                              <w:pStyle w:val="Default"/>
                              <w:rPr>
                                <w:rFonts w:ascii="Courier New" w:hAnsi="Courier New" w:cs="Courier New"/>
                                <w:sz w:val="18"/>
                                <w:szCs w:val="18"/>
                              </w:rPr>
                            </w:pPr>
                            <w:r w:rsidRPr="00E16A91">
                              <w:rPr>
                                <w:rFonts w:ascii="Courier New" w:hAnsi="Courier New" w:cs="Courier New"/>
                                <w:sz w:val="18"/>
                                <w:szCs w:val="18"/>
                              </w:rPr>
                              <w:t>&lt;</w:t>
                            </w:r>
                            <w:proofErr w:type="gramStart"/>
                            <w:r w:rsidRPr="00E16A91">
                              <w:rPr>
                                <w:rFonts w:ascii="Courier New" w:hAnsi="Courier New" w:cs="Courier New"/>
                                <w:sz w:val="18"/>
                                <w:szCs w:val="18"/>
                              </w:rPr>
                              <w:t>subject</w:t>
                            </w:r>
                            <w:proofErr w:type="gramEnd"/>
                            <w:r w:rsidRPr="00E16A91">
                              <w:rPr>
                                <w:rFonts w:ascii="Courier New" w:hAnsi="Courier New" w:cs="Courier New"/>
                                <w:sz w:val="18"/>
                                <w:szCs w:val="18"/>
                              </w:rPr>
                              <w:t>&gt;</w:t>
                            </w:r>
                          </w:p>
                          <w:p w:rsidR="003277CD" w:rsidRDefault="003277CD" w:rsidP="00E16A91">
                            <w:pPr>
                              <w:pStyle w:val="Default"/>
                              <w:rPr>
                                <w:rFonts w:ascii="Courier New" w:hAnsi="Courier New" w:cs="Courier New"/>
                                <w:sz w:val="18"/>
                                <w:szCs w:val="18"/>
                              </w:rPr>
                            </w:pPr>
                            <w:r w:rsidRPr="00E16A91">
                              <w:rPr>
                                <w:rFonts w:ascii="Courier New" w:hAnsi="Courier New" w:cs="Courier New"/>
                                <w:sz w:val="18"/>
                                <w:szCs w:val="18"/>
                              </w:rPr>
                              <w:t xml:space="preserve"> </w:t>
                            </w:r>
                            <w:r>
                              <w:rPr>
                                <w:rFonts w:ascii="Courier New" w:hAnsi="Courier New" w:cs="Courier New"/>
                                <w:sz w:val="18"/>
                                <w:szCs w:val="18"/>
                              </w:rPr>
                              <w:t xml:space="preserve"> </w:t>
                            </w:r>
                            <w:r w:rsidRPr="00E16A91">
                              <w:rPr>
                                <w:rFonts w:ascii="Courier New" w:hAnsi="Courier New" w:cs="Courier New"/>
                                <w:sz w:val="18"/>
                                <w:szCs w:val="18"/>
                              </w:rPr>
                              <w:t>&lt;</w:t>
                            </w:r>
                            <w:proofErr w:type="gramStart"/>
                            <w:r w:rsidRPr="00E16A91">
                              <w:rPr>
                                <w:rFonts w:ascii="Courier New" w:hAnsi="Courier New" w:cs="Courier New"/>
                                <w:sz w:val="18"/>
                                <w:szCs w:val="18"/>
                              </w:rPr>
                              <w:t>manufacturedProduct</w:t>
                            </w:r>
                            <w:proofErr w:type="gramEnd"/>
                            <w:r w:rsidRPr="00E16A91">
                              <w:rPr>
                                <w:rFonts w:ascii="Courier New" w:hAnsi="Courier New" w:cs="Courier New"/>
                                <w:sz w:val="18"/>
                                <w:szCs w:val="18"/>
                              </w:rPr>
                              <w:t xml:space="preserve">&gt; </w:t>
                            </w:r>
                          </w:p>
                          <w:p w:rsidR="003277CD" w:rsidRDefault="003277CD" w:rsidP="00E16A91">
                            <w:pPr>
                              <w:pStyle w:val="Default"/>
                              <w:rPr>
                                <w:rFonts w:ascii="Courier New" w:hAnsi="Courier New" w:cs="Courier New"/>
                                <w:sz w:val="18"/>
                                <w:szCs w:val="18"/>
                              </w:rPr>
                            </w:pPr>
                            <w:r>
                              <w:rPr>
                                <w:rFonts w:ascii="Courier New" w:hAnsi="Courier New" w:cs="Courier New"/>
                                <w:sz w:val="18"/>
                                <w:szCs w:val="18"/>
                              </w:rPr>
                              <w:t xml:space="preserve">    </w:t>
                            </w:r>
                            <w:r w:rsidRPr="00E16A91">
                              <w:rPr>
                                <w:rFonts w:ascii="Courier New" w:hAnsi="Courier New" w:cs="Courier New"/>
                                <w:sz w:val="18"/>
                                <w:szCs w:val="18"/>
                              </w:rPr>
                              <w:t xml:space="preserve">&lt;manufacturedProduct/&gt; </w:t>
                            </w:r>
                          </w:p>
                          <w:p w:rsidR="003277CD" w:rsidRPr="00C66DC9" w:rsidRDefault="003277CD" w:rsidP="00E16A91">
                            <w:pPr>
                              <w:pStyle w:val="Default"/>
                              <w:rPr>
                                <w:rFonts w:ascii="Courier New" w:hAnsi="Courier New" w:cs="Courier New"/>
                                <w:sz w:val="18"/>
                                <w:szCs w:val="18"/>
                              </w:rPr>
                            </w:pPr>
                            <w:r>
                              <w:rPr>
                                <w:rFonts w:ascii="Courier New" w:hAnsi="Courier New" w:cs="Courier New"/>
                                <w:sz w:val="18"/>
                                <w:szCs w:val="18"/>
                              </w:rPr>
                              <w:t xml:space="preserve">    </w:t>
                            </w:r>
                            <w:r w:rsidRPr="00E16A91">
                              <w:rPr>
                                <w:rFonts w:ascii="Courier New" w:hAnsi="Courier New" w:cs="Courier New"/>
                                <w:sz w:val="18"/>
                                <w:szCs w:val="18"/>
                              </w:rPr>
                              <w:t>&lt;subjectOf/&gt;</w:t>
                            </w:r>
                          </w:p>
                        </w:txbxContent>
                      </wps:txbx>
                      <wps:bodyPr rot="0" vert="horz" wrap="square" lIns="91440" tIns="45720" rIns="91440" bIns="45720" anchor="t" anchorCtr="0">
                        <a:noAutofit/>
                      </wps:bodyPr>
                    </wps:wsp>
                  </a:graphicData>
                </a:graphic>
              </wp:inline>
            </w:drawing>
          </mc:Choice>
          <mc:Fallback>
            <w:pict>
              <v:shape id="_x0000_s1032" type="#_x0000_t202" style="width:461.35pt;height:5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" fillcolor="#c6d9f1 [671]">
                <v:shadow on="t" color="#bfbfbf [2412]" offset="0,4pt"/>
                <v:textbox>
                  <w:txbxContent>
                    <w:p w:rsidR="003277CD" w:rsidRDefault="003277CD" w:rsidP="00E16A91">
                      <w:pPr>
                        <w:pStyle w:val="Default"/>
                        <w:rPr>
                          <w:rFonts w:ascii="Courier New" w:hAnsi="Courier New" w:cs="Courier New"/>
                          <w:sz w:val="18"/>
                          <w:szCs w:val="18"/>
                        </w:rPr>
                      </w:pPr>
                      <w:r w:rsidRPr="00E16A91">
                        <w:rPr>
                          <w:rFonts w:ascii="Courier New" w:hAnsi="Courier New" w:cs="Courier New"/>
                          <w:sz w:val="18"/>
                          <w:szCs w:val="18"/>
                        </w:rPr>
                        <w:t>&lt;</w:t>
                      </w:r>
                      <w:proofErr w:type="gramStart"/>
                      <w:r w:rsidRPr="00E16A91">
                        <w:rPr>
                          <w:rFonts w:ascii="Courier New" w:hAnsi="Courier New" w:cs="Courier New"/>
                          <w:sz w:val="18"/>
                          <w:szCs w:val="18"/>
                        </w:rPr>
                        <w:t>subject</w:t>
                      </w:r>
                      <w:proofErr w:type="gramEnd"/>
                      <w:r w:rsidRPr="00E16A91">
                        <w:rPr>
                          <w:rFonts w:ascii="Courier New" w:hAnsi="Courier New" w:cs="Courier New"/>
                          <w:sz w:val="18"/>
                          <w:szCs w:val="18"/>
                        </w:rPr>
                        <w:t>&gt;</w:t>
                      </w:r>
                    </w:p>
                    <w:p w:rsidR="003277CD" w:rsidRDefault="003277CD" w:rsidP="00E16A91">
                      <w:pPr>
                        <w:pStyle w:val="Default"/>
                        <w:rPr>
                          <w:rFonts w:ascii="Courier New" w:hAnsi="Courier New" w:cs="Courier New"/>
                          <w:sz w:val="18"/>
                          <w:szCs w:val="18"/>
                        </w:rPr>
                      </w:pPr>
                      <w:r w:rsidRPr="00E16A91">
                        <w:rPr>
                          <w:rFonts w:ascii="Courier New" w:hAnsi="Courier New" w:cs="Courier New"/>
                          <w:sz w:val="18"/>
                          <w:szCs w:val="18"/>
                        </w:rPr>
                        <w:t xml:space="preserve"> </w:t>
                      </w:r>
                      <w:r>
                        <w:rPr>
                          <w:rFonts w:ascii="Courier New" w:hAnsi="Courier New" w:cs="Courier New"/>
                          <w:sz w:val="18"/>
                          <w:szCs w:val="18"/>
                        </w:rPr>
                        <w:t xml:space="preserve"> </w:t>
                      </w:r>
                      <w:r w:rsidRPr="00E16A91">
                        <w:rPr>
                          <w:rFonts w:ascii="Courier New" w:hAnsi="Courier New" w:cs="Courier New"/>
                          <w:sz w:val="18"/>
                          <w:szCs w:val="18"/>
                        </w:rPr>
                        <w:t>&lt;</w:t>
                      </w:r>
                      <w:proofErr w:type="gramStart"/>
                      <w:r w:rsidRPr="00E16A91">
                        <w:rPr>
                          <w:rFonts w:ascii="Courier New" w:hAnsi="Courier New" w:cs="Courier New"/>
                          <w:sz w:val="18"/>
                          <w:szCs w:val="18"/>
                        </w:rPr>
                        <w:t>manufacturedProduct</w:t>
                      </w:r>
                      <w:proofErr w:type="gramEnd"/>
                      <w:r w:rsidRPr="00E16A91">
                        <w:rPr>
                          <w:rFonts w:ascii="Courier New" w:hAnsi="Courier New" w:cs="Courier New"/>
                          <w:sz w:val="18"/>
                          <w:szCs w:val="18"/>
                        </w:rPr>
                        <w:t xml:space="preserve">&gt; </w:t>
                      </w:r>
                    </w:p>
                    <w:p w:rsidR="003277CD" w:rsidRDefault="003277CD" w:rsidP="00E16A91">
                      <w:pPr>
                        <w:pStyle w:val="Default"/>
                        <w:rPr>
                          <w:rFonts w:ascii="Courier New" w:hAnsi="Courier New" w:cs="Courier New"/>
                          <w:sz w:val="18"/>
                          <w:szCs w:val="18"/>
                        </w:rPr>
                      </w:pPr>
                      <w:r>
                        <w:rPr>
                          <w:rFonts w:ascii="Courier New" w:hAnsi="Courier New" w:cs="Courier New"/>
                          <w:sz w:val="18"/>
                          <w:szCs w:val="18"/>
                        </w:rPr>
                        <w:t xml:space="preserve">    </w:t>
                      </w:r>
                      <w:r w:rsidRPr="00E16A91">
                        <w:rPr>
                          <w:rFonts w:ascii="Courier New" w:hAnsi="Courier New" w:cs="Courier New"/>
                          <w:sz w:val="18"/>
                          <w:szCs w:val="18"/>
                        </w:rPr>
                        <w:t xml:space="preserve">&lt;manufacturedProduct/&gt; </w:t>
                      </w:r>
                    </w:p>
                    <w:p w:rsidR="003277CD" w:rsidRPr="00C66DC9" w:rsidRDefault="003277CD" w:rsidP="00E16A91">
                      <w:pPr>
                        <w:pStyle w:val="Default"/>
                        <w:rPr>
                          <w:rFonts w:ascii="Courier New" w:hAnsi="Courier New" w:cs="Courier New"/>
                          <w:sz w:val="18"/>
                          <w:szCs w:val="18"/>
                        </w:rPr>
                      </w:pPr>
                      <w:r>
                        <w:rPr>
                          <w:rFonts w:ascii="Courier New" w:hAnsi="Courier New" w:cs="Courier New"/>
                          <w:sz w:val="18"/>
                          <w:szCs w:val="18"/>
                        </w:rPr>
                        <w:t xml:space="preserve">    </w:t>
                      </w:r>
                      <w:r w:rsidRPr="00E16A91">
                        <w:rPr>
                          <w:rFonts w:ascii="Courier New" w:hAnsi="Courier New" w:cs="Courier New"/>
                          <w:sz w:val="18"/>
                          <w:szCs w:val="18"/>
                        </w:rPr>
                        <w:t>&lt;subjectOf/&gt;</w:t>
                      </w:r>
                    </w:p>
                  </w:txbxContent>
                </v:textbox>
                <w10:anchorlock/>
              </v:shape>
            </w:pict>
          </mc:Fallback>
        </mc:AlternateContent>
      </w:r>
    </w:p>
    <w:p w:rsidR="00E16A91" w:rsidRPr="00E16A91" w:rsidRDefault="00E16A91" w:rsidP="0080029F">
      <w:r w:rsidRPr="00E16A91">
        <w:lastRenderedPageBreak/>
        <w:t xml:space="preserve">The regulatory identifier: </w:t>
      </w:r>
    </w:p>
    <w:p w:rsidR="00E16A91" w:rsidRDefault="00E16A91" w:rsidP="0080029F">
      <w:r w:rsidRPr="000A6564">
        <w:rPr>
          <w:noProof/>
          <w:lang w:val="en-US"/>
        </w:rPr>
        <mc:AlternateContent>
          <mc:Choice Requires="wps">
            <w:drawing>
              <wp:inline distT="0" distB="0" distL="0" distR="0" wp14:anchorId="212ACA25" wp14:editId="0199BB99">
                <wp:extent cx="5859145" cy="1385248"/>
                <wp:effectExtent l="57150" t="0" r="84455" b="139065"/>
                <wp:docPr id="3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9145" cy="1385248"/>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3277CD" w:rsidRDefault="003277CD" w:rsidP="00E16A91">
                            <w:pPr>
                              <w:pStyle w:val="Default"/>
                              <w:rPr>
                                <w:rFonts w:ascii="Courier New" w:hAnsi="Courier New" w:cs="Courier New"/>
                                <w:sz w:val="18"/>
                                <w:szCs w:val="18"/>
                              </w:rPr>
                            </w:pPr>
                            <w:r w:rsidRPr="00E16A91">
                              <w:rPr>
                                <w:rFonts w:ascii="Courier New" w:hAnsi="Courier New" w:cs="Courier New"/>
                                <w:sz w:val="18"/>
                                <w:szCs w:val="18"/>
                              </w:rPr>
                              <w:t>&lt;</w:t>
                            </w:r>
                            <w:proofErr w:type="gramStart"/>
                            <w:r w:rsidRPr="00E16A91">
                              <w:rPr>
                                <w:rFonts w:ascii="Courier New" w:hAnsi="Courier New" w:cs="Courier New"/>
                                <w:sz w:val="18"/>
                                <w:szCs w:val="18"/>
                              </w:rPr>
                              <w:t>subjectOf</w:t>
                            </w:r>
                            <w:proofErr w:type="gramEnd"/>
                            <w:r w:rsidRPr="00E16A91">
                              <w:rPr>
                                <w:rFonts w:ascii="Courier New" w:hAnsi="Courier New" w:cs="Courier New"/>
                                <w:sz w:val="18"/>
                                <w:szCs w:val="18"/>
                              </w:rPr>
                              <w:t xml:space="preserve">&gt; </w:t>
                            </w:r>
                          </w:p>
                          <w:p w:rsidR="003277CD" w:rsidRDefault="003277CD" w:rsidP="00E16A91">
                            <w:pPr>
                              <w:pStyle w:val="Default"/>
                              <w:rPr>
                                <w:rFonts w:ascii="Courier New" w:hAnsi="Courier New" w:cs="Courier New"/>
                                <w:sz w:val="18"/>
                                <w:szCs w:val="18"/>
                              </w:rPr>
                            </w:pPr>
                            <w:r>
                              <w:rPr>
                                <w:rFonts w:ascii="Courier New" w:hAnsi="Courier New" w:cs="Courier New"/>
                                <w:sz w:val="18"/>
                                <w:szCs w:val="18"/>
                              </w:rPr>
                              <w:t xml:space="preserve">  </w:t>
                            </w:r>
                            <w:r w:rsidRPr="00E16A91">
                              <w:rPr>
                                <w:rFonts w:ascii="Courier New" w:hAnsi="Courier New" w:cs="Courier New"/>
                                <w:sz w:val="18"/>
                                <w:szCs w:val="18"/>
                              </w:rPr>
                              <w:t>&lt;</w:t>
                            </w:r>
                            <w:proofErr w:type="gramStart"/>
                            <w:r w:rsidRPr="00E16A91">
                              <w:rPr>
                                <w:rFonts w:ascii="Courier New" w:hAnsi="Courier New" w:cs="Courier New"/>
                                <w:sz w:val="18"/>
                                <w:szCs w:val="18"/>
                              </w:rPr>
                              <w:t>approval</w:t>
                            </w:r>
                            <w:proofErr w:type="gramEnd"/>
                            <w:r w:rsidRPr="00E16A91">
                              <w:rPr>
                                <w:rFonts w:ascii="Courier New" w:hAnsi="Courier New" w:cs="Courier New"/>
                                <w:sz w:val="18"/>
                                <w:szCs w:val="18"/>
                              </w:rPr>
                              <w:t xml:space="preserve">&gt; </w:t>
                            </w:r>
                          </w:p>
                          <w:p w:rsidR="003277CD" w:rsidRDefault="003277CD" w:rsidP="00E16A91">
                            <w:pPr>
                              <w:pStyle w:val="Default"/>
                              <w:rPr>
                                <w:rFonts w:ascii="Courier New" w:hAnsi="Courier New" w:cs="Courier New"/>
                                <w:sz w:val="18"/>
                                <w:szCs w:val="18"/>
                              </w:rPr>
                            </w:pPr>
                            <w:r>
                              <w:rPr>
                                <w:rFonts w:ascii="Courier New" w:hAnsi="Courier New" w:cs="Courier New"/>
                                <w:sz w:val="18"/>
                                <w:szCs w:val="18"/>
                              </w:rPr>
                              <w:t xml:space="preserve">    </w:t>
                            </w:r>
                            <w:r w:rsidRPr="00E16A91">
                              <w:rPr>
                                <w:rFonts w:ascii="Courier New" w:hAnsi="Courier New" w:cs="Courier New"/>
                                <w:sz w:val="18"/>
                                <w:szCs w:val="18"/>
                              </w:rPr>
                              <w:t>&lt;id extension="K123456" root="</w:t>
                            </w:r>
                            <w:r>
                              <w:rPr>
                                <w:rFonts w:ascii="Courier New" w:hAnsi="Courier New" w:cs="Courier New"/>
                                <w:sz w:val="18"/>
                                <w:szCs w:val="18"/>
                              </w:rPr>
                              <w:t>2.16.840.1.113883.2.20.6.???</w:t>
                            </w:r>
                            <w:r w:rsidRPr="00E16A91">
                              <w:rPr>
                                <w:rFonts w:ascii="Courier New" w:hAnsi="Courier New" w:cs="Courier New"/>
                                <w:sz w:val="18"/>
                                <w:szCs w:val="18"/>
                              </w:rPr>
                              <w:t xml:space="preserve">"/&gt; </w:t>
                            </w:r>
                          </w:p>
                          <w:p w:rsidR="003277CD" w:rsidRDefault="003277CD" w:rsidP="00E16A91">
                            <w:pPr>
                              <w:pStyle w:val="Default"/>
                              <w:ind w:left="432"/>
                              <w:rPr>
                                <w:rFonts w:ascii="Courier New" w:hAnsi="Courier New" w:cs="Courier New"/>
                                <w:sz w:val="18"/>
                                <w:szCs w:val="18"/>
                              </w:rPr>
                            </w:pPr>
                            <w:r w:rsidRPr="00E16A91">
                              <w:rPr>
                                <w:rFonts w:ascii="Courier New" w:hAnsi="Courier New" w:cs="Courier New"/>
                                <w:sz w:val="18"/>
                                <w:szCs w:val="18"/>
                              </w:rPr>
                              <w:t>&lt;code code="C80442" codeSystem="</w:t>
                            </w:r>
                            <w:r>
                              <w:rPr>
                                <w:rFonts w:ascii="Courier New" w:hAnsi="Courier New" w:cs="Courier New"/>
                                <w:sz w:val="18"/>
                                <w:szCs w:val="18"/>
                              </w:rPr>
                              <w:t>2.16.840.1.113883.2.20.6.11</w:t>
                            </w:r>
                            <w:r w:rsidRPr="00E16A91">
                              <w:rPr>
                                <w:rFonts w:ascii="Courier New" w:hAnsi="Courier New" w:cs="Courier New"/>
                                <w:sz w:val="18"/>
                                <w:szCs w:val="18"/>
                              </w:rPr>
                              <w:t xml:space="preserve">" displayName="Premarket Notification"/&gt; </w:t>
                            </w:r>
                          </w:p>
                          <w:p w:rsidR="003277CD" w:rsidRDefault="003277CD" w:rsidP="00E16A91">
                            <w:pPr>
                              <w:pStyle w:val="Default"/>
                              <w:rPr>
                                <w:rFonts w:ascii="Courier New" w:hAnsi="Courier New" w:cs="Courier New"/>
                                <w:sz w:val="18"/>
                                <w:szCs w:val="18"/>
                              </w:rPr>
                            </w:pPr>
                            <w:r>
                              <w:rPr>
                                <w:rFonts w:ascii="Courier New" w:hAnsi="Courier New" w:cs="Courier New"/>
                                <w:sz w:val="18"/>
                                <w:szCs w:val="18"/>
                              </w:rPr>
                              <w:t xml:space="preserve">    </w:t>
                            </w:r>
                            <w:r w:rsidRPr="00E16A91">
                              <w:rPr>
                                <w:rFonts w:ascii="Courier New" w:hAnsi="Courier New" w:cs="Courier New"/>
                                <w:sz w:val="18"/>
                                <w:szCs w:val="18"/>
                              </w:rPr>
                              <w:t>&lt;</w:t>
                            </w:r>
                            <w:proofErr w:type="gramStart"/>
                            <w:r w:rsidRPr="00E16A91">
                              <w:rPr>
                                <w:rFonts w:ascii="Courier New" w:hAnsi="Courier New" w:cs="Courier New"/>
                                <w:sz w:val="18"/>
                                <w:szCs w:val="18"/>
                              </w:rPr>
                              <w:t>author</w:t>
                            </w:r>
                            <w:proofErr w:type="gramEnd"/>
                            <w:r w:rsidRPr="00E16A91">
                              <w:rPr>
                                <w:rFonts w:ascii="Courier New" w:hAnsi="Courier New" w:cs="Courier New"/>
                                <w:sz w:val="18"/>
                                <w:szCs w:val="18"/>
                              </w:rPr>
                              <w:t>&gt;</w:t>
                            </w:r>
                          </w:p>
                          <w:p w:rsidR="003277CD" w:rsidRDefault="003277CD" w:rsidP="00E16A91">
                            <w:pPr>
                              <w:pStyle w:val="Default"/>
                              <w:rPr>
                                <w:rFonts w:ascii="Courier New" w:hAnsi="Courier New" w:cs="Courier New"/>
                                <w:sz w:val="18"/>
                                <w:szCs w:val="18"/>
                              </w:rPr>
                            </w:pPr>
                            <w:r w:rsidRPr="00E16A91">
                              <w:rPr>
                                <w:rFonts w:ascii="Courier New" w:hAnsi="Courier New" w:cs="Courier New"/>
                                <w:sz w:val="18"/>
                                <w:szCs w:val="18"/>
                              </w:rPr>
                              <w:t xml:space="preserve"> </w:t>
                            </w:r>
                            <w:r>
                              <w:rPr>
                                <w:rFonts w:ascii="Courier New" w:hAnsi="Courier New" w:cs="Courier New"/>
                                <w:sz w:val="18"/>
                                <w:szCs w:val="18"/>
                              </w:rPr>
                              <w:t xml:space="preserve">     </w:t>
                            </w:r>
                            <w:r w:rsidRPr="00E16A91">
                              <w:rPr>
                                <w:rFonts w:ascii="Courier New" w:hAnsi="Courier New" w:cs="Courier New"/>
                                <w:sz w:val="18"/>
                                <w:szCs w:val="18"/>
                              </w:rPr>
                              <w:t>&lt;</w:t>
                            </w:r>
                            <w:proofErr w:type="gramStart"/>
                            <w:r w:rsidRPr="00E16A91">
                              <w:rPr>
                                <w:rFonts w:ascii="Courier New" w:hAnsi="Courier New" w:cs="Courier New"/>
                                <w:sz w:val="18"/>
                                <w:szCs w:val="18"/>
                              </w:rPr>
                              <w:t>territorialAuthority</w:t>
                            </w:r>
                            <w:proofErr w:type="gramEnd"/>
                            <w:r w:rsidRPr="00E16A91">
                              <w:rPr>
                                <w:rFonts w:ascii="Courier New" w:hAnsi="Courier New" w:cs="Courier New"/>
                                <w:sz w:val="18"/>
                                <w:szCs w:val="18"/>
                              </w:rPr>
                              <w:t xml:space="preserve">&gt; </w:t>
                            </w:r>
                          </w:p>
                          <w:p w:rsidR="003277CD" w:rsidRDefault="003277CD" w:rsidP="00E16A91">
                            <w:pPr>
                              <w:pStyle w:val="Default"/>
                              <w:rPr>
                                <w:rFonts w:ascii="Courier New" w:hAnsi="Courier New" w:cs="Courier New"/>
                                <w:sz w:val="18"/>
                                <w:szCs w:val="18"/>
                              </w:rPr>
                            </w:pPr>
                            <w:r>
                              <w:rPr>
                                <w:rFonts w:ascii="Courier New" w:hAnsi="Courier New" w:cs="Courier New"/>
                                <w:sz w:val="18"/>
                                <w:szCs w:val="18"/>
                              </w:rPr>
                              <w:t xml:space="preserve">        </w:t>
                            </w:r>
                            <w:r w:rsidRPr="00E16A91">
                              <w:rPr>
                                <w:rFonts w:ascii="Courier New" w:hAnsi="Courier New" w:cs="Courier New"/>
                                <w:sz w:val="18"/>
                                <w:szCs w:val="18"/>
                              </w:rPr>
                              <w:t>&lt;</w:t>
                            </w:r>
                            <w:proofErr w:type="gramStart"/>
                            <w:r w:rsidRPr="00E16A91">
                              <w:rPr>
                                <w:rFonts w:ascii="Courier New" w:hAnsi="Courier New" w:cs="Courier New"/>
                                <w:sz w:val="18"/>
                                <w:szCs w:val="18"/>
                              </w:rPr>
                              <w:t>territory</w:t>
                            </w:r>
                            <w:proofErr w:type="gramEnd"/>
                            <w:r w:rsidRPr="00E16A91">
                              <w:rPr>
                                <w:rFonts w:ascii="Courier New" w:hAnsi="Courier New" w:cs="Courier New"/>
                                <w:sz w:val="18"/>
                                <w:szCs w:val="18"/>
                              </w:rPr>
                              <w:t xml:space="preserve">&gt; </w:t>
                            </w:r>
                          </w:p>
                          <w:p w:rsidR="003277CD" w:rsidRPr="00C66DC9" w:rsidRDefault="003277CD" w:rsidP="00E16A91">
                            <w:pPr>
                              <w:pStyle w:val="Default"/>
                              <w:rPr>
                                <w:rFonts w:ascii="Courier New" w:hAnsi="Courier New" w:cs="Courier New"/>
                                <w:sz w:val="18"/>
                                <w:szCs w:val="18"/>
                              </w:rPr>
                            </w:pPr>
                            <w:r>
                              <w:rPr>
                                <w:rFonts w:ascii="Courier New" w:hAnsi="Courier New" w:cs="Courier New"/>
                                <w:sz w:val="18"/>
                                <w:szCs w:val="18"/>
                              </w:rPr>
                              <w:t xml:space="preserve">          </w:t>
                            </w:r>
                            <w:r w:rsidRPr="00E16A91">
                              <w:rPr>
                                <w:rFonts w:ascii="Courier New" w:hAnsi="Courier New" w:cs="Courier New"/>
                                <w:sz w:val="18"/>
                                <w:szCs w:val="18"/>
                              </w:rPr>
                              <w:t>&lt;code code="</w:t>
                            </w:r>
                            <w:r>
                              <w:rPr>
                                <w:rFonts w:ascii="Courier New" w:hAnsi="Courier New" w:cs="Courier New"/>
                                <w:sz w:val="18"/>
                                <w:szCs w:val="18"/>
                              </w:rPr>
                              <w:t>CAN</w:t>
                            </w:r>
                            <w:r w:rsidRPr="00E16A91">
                              <w:rPr>
                                <w:rFonts w:ascii="Courier New" w:hAnsi="Courier New" w:cs="Courier New"/>
                                <w:sz w:val="18"/>
                                <w:szCs w:val="18"/>
                              </w:rPr>
                              <w:t>" codeSystem="</w:t>
                            </w:r>
                            <w:r>
                              <w:rPr>
                                <w:rFonts w:ascii="Courier New" w:hAnsi="Courier New" w:cs="Courier New"/>
                                <w:sz w:val="18"/>
                                <w:szCs w:val="18"/>
                              </w:rPr>
                              <w:t>2.16.840.1.113883.2.20.6.17</w:t>
                            </w:r>
                            <w:r w:rsidRPr="00E16A91">
                              <w:rPr>
                                <w:rFonts w:ascii="Courier New" w:hAnsi="Courier New" w:cs="Courier New"/>
                                <w:sz w:val="18"/>
                                <w:szCs w:val="18"/>
                              </w:rPr>
                              <w:t>"/&gt;</w:t>
                            </w:r>
                          </w:p>
                        </w:txbxContent>
                      </wps:txbx>
                      <wps:bodyPr rot="0" vert="horz" wrap="square" lIns="91440" tIns="45720" rIns="91440" bIns="45720" anchor="t" anchorCtr="0">
                        <a:noAutofit/>
                      </wps:bodyPr>
                    </wps:wsp>
                  </a:graphicData>
                </a:graphic>
              </wp:inline>
            </w:drawing>
          </mc:Choice>
          <mc:Fallback>
            <w:pict>
              <v:shape id="_x0000_s1033" type="#_x0000_t202" style="width:461.35pt;height:10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" fillcolor="#c6d9f1 [671]">
                <v:shadow on="t" color="#bfbfbf [2412]" offset="0,4pt"/>
                <v:textbox>
                  <w:txbxContent>
                    <w:p w:rsidR="003277CD" w:rsidRDefault="003277CD" w:rsidP="00E16A91">
                      <w:pPr>
                        <w:pStyle w:val="Default"/>
                        <w:rPr>
                          <w:rFonts w:ascii="Courier New" w:hAnsi="Courier New" w:cs="Courier New"/>
                          <w:sz w:val="18"/>
                          <w:szCs w:val="18"/>
                        </w:rPr>
                      </w:pPr>
                      <w:r w:rsidRPr="00E16A91">
                        <w:rPr>
                          <w:rFonts w:ascii="Courier New" w:hAnsi="Courier New" w:cs="Courier New"/>
                          <w:sz w:val="18"/>
                          <w:szCs w:val="18"/>
                        </w:rPr>
                        <w:t>&lt;</w:t>
                      </w:r>
                      <w:proofErr w:type="gramStart"/>
                      <w:r w:rsidRPr="00E16A91">
                        <w:rPr>
                          <w:rFonts w:ascii="Courier New" w:hAnsi="Courier New" w:cs="Courier New"/>
                          <w:sz w:val="18"/>
                          <w:szCs w:val="18"/>
                        </w:rPr>
                        <w:t>subjectOf</w:t>
                      </w:r>
                      <w:proofErr w:type="gramEnd"/>
                      <w:r w:rsidRPr="00E16A91">
                        <w:rPr>
                          <w:rFonts w:ascii="Courier New" w:hAnsi="Courier New" w:cs="Courier New"/>
                          <w:sz w:val="18"/>
                          <w:szCs w:val="18"/>
                        </w:rPr>
                        <w:t xml:space="preserve">&gt; </w:t>
                      </w:r>
                    </w:p>
                    <w:p w:rsidR="003277CD" w:rsidRDefault="003277CD" w:rsidP="00E16A91">
                      <w:pPr>
                        <w:pStyle w:val="Default"/>
                        <w:rPr>
                          <w:rFonts w:ascii="Courier New" w:hAnsi="Courier New" w:cs="Courier New"/>
                          <w:sz w:val="18"/>
                          <w:szCs w:val="18"/>
                        </w:rPr>
                      </w:pPr>
                      <w:r>
                        <w:rPr>
                          <w:rFonts w:ascii="Courier New" w:hAnsi="Courier New" w:cs="Courier New"/>
                          <w:sz w:val="18"/>
                          <w:szCs w:val="18"/>
                        </w:rPr>
                        <w:t xml:space="preserve">  </w:t>
                      </w:r>
                      <w:r w:rsidRPr="00E16A91">
                        <w:rPr>
                          <w:rFonts w:ascii="Courier New" w:hAnsi="Courier New" w:cs="Courier New"/>
                          <w:sz w:val="18"/>
                          <w:szCs w:val="18"/>
                        </w:rPr>
                        <w:t>&lt;</w:t>
                      </w:r>
                      <w:proofErr w:type="gramStart"/>
                      <w:r w:rsidRPr="00E16A91">
                        <w:rPr>
                          <w:rFonts w:ascii="Courier New" w:hAnsi="Courier New" w:cs="Courier New"/>
                          <w:sz w:val="18"/>
                          <w:szCs w:val="18"/>
                        </w:rPr>
                        <w:t>approval</w:t>
                      </w:r>
                      <w:proofErr w:type="gramEnd"/>
                      <w:r w:rsidRPr="00E16A91">
                        <w:rPr>
                          <w:rFonts w:ascii="Courier New" w:hAnsi="Courier New" w:cs="Courier New"/>
                          <w:sz w:val="18"/>
                          <w:szCs w:val="18"/>
                        </w:rPr>
                        <w:t xml:space="preserve">&gt; </w:t>
                      </w:r>
                    </w:p>
                    <w:p w:rsidR="003277CD" w:rsidRDefault="003277CD" w:rsidP="00E16A91">
                      <w:pPr>
                        <w:pStyle w:val="Default"/>
                        <w:rPr>
                          <w:rFonts w:ascii="Courier New" w:hAnsi="Courier New" w:cs="Courier New"/>
                          <w:sz w:val="18"/>
                          <w:szCs w:val="18"/>
                        </w:rPr>
                      </w:pPr>
                      <w:r>
                        <w:rPr>
                          <w:rFonts w:ascii="Courier New" w:hAnsi="Courier New" w:cs="Courier New"/>
                          <w:sz w:val="18"/>
                          <w:szCs w:val="18"/>
                        </w:rPr>
                        <w:t xml:space="preserve">    </w:t>
                      </w:r>
                      <w:r w:rsidRPr="00E16A91">
                        <w:rPr>
                          <w:rFonts w:ascii="Courier New" w:hAnsi="Courier New" w:cs="Courier New"/>
                          <w:sz w:val="18"/>
                          <w:szCs w:val="18"/>
                        </w:rPr>
                        <w:t>&lt;id extension="K123456" root="</w:t>
                      </w:r>
                      <w:r>
                        <w:rPr>
                          <w:rFonts w:ascii="Courier New" w:hAnsi="Courier New" w:cs="Courier New"/>
                          <w:sz w:val="18"/>
                          <w:szCs w:val="18"/>
                        </w:rPr>
                        <w:t>2.16.840.1.113883.2.20.6.???</w:t>
                      </w:r>
                      <w:r w:rsidRPr="00E16A91">
                        <w:rPr>
                          <w:rFonts w:ascii="Courier New" w:hAnsi="Courier New" w:cs="Courier New"/>
                          <w:sz w:val="18"/>
                          <w:szCs w:val="18"/>
                        </w:rPr>
                        <w:t xml:space="preserve">"/&gt; </w:t>
                      </w:r>
                    </w:p>
                    <w:p w:rsidR="003277CD" w:rsidRDefault="003277CD" w:rsidP="00E16A91">
                      <w:pPr>
                        <w:pStyle w:val="Default"/>
                        <w:ind w:left="432"/>
                        <w:rPr>
                          <w:rFonts w:ascii="Courier New" w:hAnsi="Courier New" w:cs="Courier New"/>
                          <w:sz w:val="18"/>
                          <w:szCs w:val="18"/>
                        </w:rPr>
                      </w:pPr>
                      <w:r w:rsidRPr="00E16A91">
                        <w:rPr>
                          <w:rFonts w:ascii="Courier New" w:hAnsi="Courier New" w:cs="Courier New"/>
                          <w:sz w:val="18"/>
                          <w:szCs w:val="18"/>
                        </w:rPr>
                        <w:t>&lt;code code="C80442" codeSystem="</w:t>
                      </w:r>
                      <w:r>
                        <w:rPr>
                          <w:rFonts w:ascii="Courier New" w:hAnsi="Courier New" w:cs="Courier New"/>
                          <w:sz w:val="18"/>
                          <w:szCs w:val="18"/>
                        </w:rPr>
                        <w:t>2.16.840.1.113883.2.20.6.11</w:t>
                      </w:r>
                      <w:r w:rsidRPr="00E16A91">
                        <w:rPr>
                          <w:rFonts w:ascii="Courier New" w:hAnsi="Courier New" w:cs="Courier New"/>
                          <w:sz w:val="18"/>
                          <w:szCs w:val="18"/>
                        </w:rPr>
                        <w:t xml:space="preserve">" displayName="Premarket Notification"/&gt; </w:t>
                      </w:r>
                    </w:p>
                    <w:p w:rsidR="003277CD" w:rsidRDefault="003277CD" w:rsidP="00E16A91">
                      <w:pPr>
                        <w:pStyle w:val="Default"/>
                        <w:rPr>
                          <w:rFonts w:ascii="Courier New" w:hAnsi="Courier New" w:cs="Courier New"/>
                          <w:sz w:val="18"/>
                          <w:szCs w:val="18"/>
                        </w:rPr>
                      </w:pPr>
                      <w:r>
                        <w:rPr>
                          <w:rFonts w:ascii="Courier New" w:hAnsi="Courier New" w:cs="Courier New"/>
                          <w:sz w:val="18"/>
                          <w:szCs w:val="18"/>
                        </w:rPr>
                        <w:t xml:space="preserve">    </w:t>
                      </w:r>
                      <w:r w:rsidRPr="00E16A91">
                        <w:rPr>
                          <w:rFonts w:ascii="Courier New" w:hAnsi="Courier New" w:cs="Courier New"/>
                          <w:sz w:val="18"/>
                          <w:szCs w:val="18"/>
                        </w:rPr>
                        <w:t>&lt;</w:t>
                      </w:r>
                      <w:proofErr w:type="gramStart"/>
                      <w:r w:rsidRPr="00E16A91">
                        <w:rPr>
                          <w:rFonts w:ascii="Courier New" w:hAnsi="Courier New" w:cs="Courier New"/>
                          <w:sz w:val="18"/>
                          <w:szCs w:val="18"/>
                        </w:rPr>
                        <w:t>author</w:t>
                      </w:r>
                      <w:proofErr w:type="gramEnd"/>
                      <w:r w:rsidRPr="00E16A91">
                        <w:rPr>
                          <w:rFonts w:ascii="Courier New" w:hAnsi="Courier New" w:cs="Courier New"/>
                          <w:sz w:val="18"/>
                          <w:szCs w:val="18"/>
                        </w:rPr>
                        <w:t>&gt;</w:t>
                      </w:r>
                    </w:p>
                    <w:p w:rsidR="003277CD" w:rsidRDefault="003277CD" w:rsidP="00E16A91">
                      <w:pPr>
                        <w:pStyle w:val="Default"/>
                        <w:rPr>
                          <w:rFonts w:ascii="Courier New" w:hAnsi="Courier New" w:cs="Courier New"/>
                          <w:sz w:val="18"/>
                          <w:szCs w:val="18"/>
                        </w:rPr>
                      </w:pPr>
                      <w:r w:rsidRPr="00E16A91">
                        <w:rPr>
                          <w:rFonts w:ascii="Courier New" w:hAnsi="Courier New" w:cs="Courier New"/>
                          <w:sz w:val="18"/>
                          <w:szCs w:val="18"/>
                        </w:rPr>
                        <w:t xml:space="preserve"> </w:t>
                      </w:r>
                      <w:r>
                        <w:rPr>
                          <w:rFonts w:ascii="Courier New" w:hAnsi="Courier New" w:cs="Courier New"/>
                          <w:sz w:val="18"/>
                          <w:szCs w:val="18"/>
                        </w:rPr>
                        <w:t xml:space="preserve">     </w:t>
                      </w:r>
                      <w:r w:rsidRPr="00E16A91">
                        <w:rPr>
                          <w:rFonts w:ascii="Courier New" w:hAnsi="Courier New" w:cs="Courier New"/>
                          <w:sz w:val="18"/>
                          <w:szCs w:val="18"/>
                        </w:rPr>
                        <w:t>&lt;</w:t>
                      </w:r>
                      <w:proofErr w:type="gramStart"/>
                      <w:r w:rsidRPr="00E16A91">
                        <w:rPr>
                          <w:rFonts w:ascii="Courier New" w:hAnsi="Courier New" w:cs="Courier New"/>
                          <w:sz w:val="18"/>
                          <w:szCs w:val="18"/>
                        </w:rPr>
                        <w:t>territorialAuthority</w:t>
                      </w:r>
                      <w:proofErr w:type="gramEnd"/>
                      <w:r w:rsidRPr="00E16A91">
                        <w:rPr>
                          <w:rFonts w:ascii="Courier New" w:hAnsi="Courier New" w:cs="Courier New"/>
                          <w:sz w:val="18"/>
                          <w:szCs w:val="18"/>
                        </w:rPr>
                        <w:t xml:space="preserve">&gt; </w:t>
                      </w:r>
                    </w:p>
                    <w:p w:rsidR="003277CD" w:rsidRDefault="003277CD" w:rsidP="00E16A91">
                      <w:pPr>
                        <w:pStyle w:val="Default"/>
                        <w:rPr>
                          <w:rFonts w:ascii="Courier New" w:hAnsi="Courier New" w:cs="Courier New"/>
                          <w:sz w:val="18"/>
                          <w:szCs w:val="18"/>
                        </w:rPr>
                      </w:pPr>
                      <w:r>
                        <w:rPr>
                          <w:rFonts w:ascii="Courier New" w:hAnsi="Courier New" w:cs="Courier New"/>
                          <w:sz w:val="18"/>
                          <w:szCs w:val="18"/>
                        </w:rPr>
                        <w:t xml:space="preserve">        </w:t>
                      </w:r>
                      <w:r w:rsidRPr="00E16A91">
                        <w:rPr>
                          <w:rFonts w:ascii="Courier New" w:hAnsi="Courier New" w:cs="Courier New"/>
                          <w:sz w:val="18"/>
                          <w:szCs w:val="18"/>
                        </w:rPr>
                        <w:t>&lt;</w:t>
                      </w:r>
                      <w:proofErr w:type="gramStart"/>
                      <w:r w:rsidRPr="00E16A91">
                        <w:rPr>
                          <w:rFonts w:ascii="Courier New" w:hAnsi="Courier New" w:cs="Courier New"/>
                          <w:sz w:val="18"/>
                          <w:szCs w:val="18"/>
                        </w:rPr>
                        <w:t>territory</w:t>
                      </w:r>
                      <w:proofErr w:type="gramEnd"/>
                      <w:r w:rsidRPr="00E16A91">
                        <w:rPr>
                          <w:rFonts w:ascii="Courier New" w:hAnsi="Courier New" w:cs="Courier New"/>
                          <w:sz w:val="18"/>
                          <w:szCs w:val="18"/>
                        </w:rPr>
                        <w:t xml:space="preserve">&gt; </w:t>
                      </w:r>
                    </w:p>
                    <w:p w:rsidR="003277CD" w:rsidRPr="00C66DC9" w:rsidRDefault="003277CD" w:rsidP="00E16A91">
                      <w:pPr>
                        <w:pStyle w:val="Default"/>
                        <w:rPr>
                          <w:rFonts w:ascii="Courier New" w:hAnsi="Courier New" w:cs="Courier New"/>
                          <w:sz w:val="18"/>
                          <w:szCs w:val="18"/>
                        </w:rPr>
                      </w:pPr>
                      <w:r>
                        <w:rPr>
                          <w:rFonts w:ascii="Courier New" w:hAnsi="Courier New" w:cs="Courier New"/>
                          <w:sz w:val="18"/>
                          <w:szCs w:val="18"/>
                        </w:rPr>
                        <w:t xml:space="preserve">          </w:t>
                      </w:r>
                      <w:r w:rsidRPr="00E16A91">
                        <w:rPr>
                          <w:rFonts w:ascii="Courier New" w:hAnsi="Courier New" w:cs="Courier New"/>
                          <w:sz w:val="18"/>
                          <w:szCs w:val="18"/>
                        </w:rPr>
                        <w:t>&lt;code code="</w:t>
                      </w:r>
                      <w:r>
                        <w:rPr>
                          <w:rFonts w:ascii="Courier New" w:hAnsi="Courier New" w:cs="Courier New"/>
                          <w:sz w:val="18"/>
                          <w:szCs w:val="18"/>
                        </w:rPr>
                        <w:t>CAN</w:t>
                      </w:r>
                      <w:r w:rsidRPr="00E16A91">
                        <w:rPr>
                          <w:rFonts w:ascii="Courier New" w:hAnsi="Courier New" w:cs="Courier New"/>
                          <w:sz w:val="18"/>
                          <w:szCs w:val="18"/>
                        </w:rPr>
                        <w:t>" codeSystem="</w:t>
                      </w:r>
                      <w:r>
                        <w:rPr>
                          <w:rFonts w:ascii="Courier New" w:hAnsi="Courier New" w:cs="Courier New"/>
                          <w:sz w:val="18"/>
                          <w:szCs w:val="18"/>
                        </w:rPr>
                        <w:t>2.16.840.1.113883.2.20.6.17</w:t>
                      </w:r>
                      <w:r w:rsidRPr="00E16A91">
                        <w:rPr>
                          <w:rFonts w:ascii="Courier New" w:hAnsi="Courier New" w:cs="Courier New"/>
                          <w:sz w:val="18"/>
                          <w:szCs w:val="18"/>
                        </w:rPr>
                        <w:t>"/&gt;</w:t>
                      </w:r>
                    </w:p>
                  </w:txbxContent>
                </v:textbox>
                <w10:anchorlock/>
              </v:shape>
            </w:pict>
          </mc:Fallback>
        </mc:AlternateContent>
      </w:r>
    </w:p>
    <w:p w:rsidR="00E16A91" w:rsidRPr="00E16A91" w:rsidRDefault="00E16A91" w:rsidP="00F67A67">
      <w:pPr>
        <w:pStyle w:val="Heading4"/>
      </w:pPr>
      <w:r>
        <w:t>Validation</w:t>
      </w:r>
    </w:p>
    <w:p w:rsidR="00E16A91" w:rsidRPr="00E16A91" w:rsidRDefault="00E16A91" w:rsidP="0043437F">
      <w:pPr>
        <w:pStyle w:val="Default"/>
        <w:numPr>
          <w:ilvl w:val="0"/>
          <w:numId w:val="25"/>
        </w:numPr>
        <w:rPr>
          <w:sz w:val="23"/>
          <w:szCs w:val="23"/>
        </w:rPr>
      </w:pPr>
      <w:commentRangeStart w:id="185"/>
      <w:r w:rsidRPr="00E16A91">
        <w:rPr>
          <w:sz w:val="23"/>
          <w:szCs w:val="23"/>
        </w:rPr>
        <w:t xml:space="preserve">There is one regulatory identifier for each product </w:t>
      </w:r>
    </w:p>
    <w:p w:rsidR="00D96434" w:rsidRPr="00D96434" w:rsidRDefault="00D96434" w:rsidP="0043437F">
      <w:pPr>
        <w:pStyle w:val="Default"/>
        <w:numPr>
          <w:ilvl w:val="0"/>
          <w:numId w:val="25"/>
        </w:numPr>
        <w:rPr>
          <w:sz w:val="23"/>
          <w:szCs w:val="23"/>
        </w:rPr>
      </w:pPr>
      <w:r>
        <w:rPr>
          <w:sz w:val="23"/>
          <w:szCs w:val="23"/>
        </w:rPr>
        <w:t>The c</w:t>
      </w:r>
      <w:r w:rsidRPr="00E16A91">
        <w:rPr>
          <w:sz w:val="23"/>
          <w:szCs w:val="23"/>
        </w:rPr>
        <w:t xml:space="preserve">ode system is </w:t>
      </w:r>
      <w:r w:rsidR="00F92EA1">
        <w:rPr>
          <w:sz w:val="23"/>
          <w:szCs w:val="23"/>
        </w:rPr>
        <w:t>2.16.840.1.113883.2.20.6.</w:t>
      </w:r>
      <w:proofErr w:type="gramStart"/>
      <w:r w:rsidR="00F92EA1">
        <w:rPr>
          <w:sz w:val="23"/>
          <w:szCs w:val="23"/>
        </w:rPr>
        <w:t>???</w:t>
      </w:r>
      <w:r>
        <w:rPr>
          <w:sz w:val="23"/>
          <w:szCs w:val="23"/>
        </w:rPr>
        <w:t>.</w:t>
      </w:r>
      <w:proofErr w:type="gramEnd"/>
    </w:p>
    <w:p w:rsidR="00E16A91" w:rsidRDefault="00A125B3" w:rsidP="0043437F">
      <w:pPr>
        <w:pStyle w:val="Default"/>
        <w:numPr>
          <w:ilvl w:val="0"/>
          <w:numId w:val="25"/>
        </w:numPr>
        <w:rPr>
          <w:sz w:val="23"/>
          <w:szCs w:val="23"/>
        </w:rPr>
      </w:pPr>
      <w:r>
        <w:rPr>
          <w:sz w:val="23"/>
          <w:szCs w:val="23"/>
        </w:rPr>
        <w:t>The display name matches the code</w:t>
      </w:r>
    </w:p>
    <w:p w:rsidR="00A125B3" w:rsidRPr="00E16A91" w:rsidRDefault="00A125B3" w:rsidP="0043437F">
      <w:pPr>
        <w:pStyle w:val="Default"/>
        <w:numPr>
          <w:ilvl w:val="0"/>
          <w:numId w:val="25"/>
        </w:numPr>
        <w:rPr>
          <w:sz w:val="23"/>
          <w:szCs w:val="23"/>
        </w:rPr>
      </w:pPr>
      <w:r>
        <w:rPr>
          <w:sz w:val="23"/>
          <w:szCs w:val="23"/>
        </w:rPr>
        <w:t xml:space="preserve">The display name is </w:t>
      </w:r>
      <w:r w:rsidRPr="00A125B3">
        <w:rPr>
          <w:sz w:val="23"/>
          <w:szCs w:val="23"/>
        </w:rPr>
        <w:t>based upon the document language.</w:t>
      </w:r>
    </w:p>
    <w:p w:rsidR="00E16A91" w:rsidRDefault="00E16A91" w:rsidP="0043437F">
      <w:pPr>
        <w:pStyle w:val="Default"/>
        <w:numPr>
          <w:ilvl w:val="0"/>
          <w:numId w:val="25"/>
        </w:numPr>
        <w:rPr>
          <w:sz w:val="23"/>
          <w:szCs w:val="23"/>
        </w:rPr>
      </w:pPr>
      <w:r w:rsidRPr="00E16A91">
        <w:rPr>
          <w:sz w:val="23"/>
          <w:szCs w:val="23"/>
        </w:rPr>
        <w:t>Territorial authority is as above</w:t>
      </w:r>
      <w:commentRangeEnd w:id="185"/>
      <w:r w:rsidR="00F3206C">
        <w:rPr>
          <w:rStyle w:val="CommentReference"/>
        </w:rPr>
        <w:commentReference w:id="185"/>
      </w:r>
    </w:p>
    <w:p w:rsidR="004D409C" w:rsidRDefault="004D409C" w:rsidP="0080029F">
      <w:pPr>
        <w:pStyle w:val="Default"/>
        <w:rPr>
          <w:sz w:val="23"/>
          <w:szCs w:val="23"/>
        </w:rPr>
      </w:pPr>
    </w:p>
    <w:p w:rsidR="004D409C" w:rsidRDefault="004D409C" w:rsidP="001D67E2">
      <w:pPr>
        <w:pStyle w:val="Heading3"/>
      </w:pPr>
      <w:bookmarkStart w:id="186" w:name="_Toc495429311"/>
      <w:r>
        <w:t>Marketing status and date</w:t>
      </w:r>
      <w:bookmarkEnd w:id="186"/>
      <w:r>
        <w:t xml:space="preserve"> </w:t>
      </w:r>
    </w:p>
    <w:p w:rsidR="004D409C" w:rsidRDefault="004D409C" w:rsidP="0080029F">
      <w:pPr>
        <w:rPr>
          <w:color w:val="0070C0"/>
          <w:u w:val="single"/>
        </w:rPr>
      </w:pPr>
      <w:r>
        <w:t xml:space="preserve">The procedures for marketing status and date (if any) are the same for all products and </w:t>
      </w:r>
      <w:r w:rsidR="00F43CE6">
        <w:t xml:space="preserve">are </w:t>
      </w:r>
      <w:r>
        <w:t xml:space="preserve">described in </w:t>
      </w:r>
      <w:r w:rsidR="00AD7808">
        <w:t>s</w:t>
      </w:r>
      <w:r w:rsidR="00AD7808" w:rsidRPr="00AD7808">
        <w:t xml:space="preserve">ection </w:t>
      </w:r>
      <w:r w:rsidR="00AD7808" w:rsidRPr="00AD7808">
        <w:rPr>
          <w:color w:val="0070C0"/>
          <w:u w:val="single"/>
        </w:rPr>
        <w:t xml:space="preserve">4.10.13 </w:t>
      </w:r>
      <w:r w:rsidR="00F43CE6" w:rsidRPr="00AD7808">
        <w:rPr>
          <w:color w:val="0070C0"/>
          <w:u w:val="single"/>
        </w:rPr>
        <w:fldChar w:fldCharType="begin"/>
      </w:r>
      <w:r w:rsidR="00F43CE6" w:rsidRPr="00AD7808">
        <w:rPr>
          <w:color w:val="0070C0"/>
          <w:u w:val="single"/>
        </w:rPr>
        <w:instrText xml:space="preserve"> REF _Ref443424420 \h </w:instrText>
      </w:r>
      <w:r w:rsidR="00AD7808" w:rsidRPr="00AD7808">
        <w:rPr>
          <w:color w:val="0070C0"/>
          <w:u w:val="single"/>
        </w:rPr>
        <w:instrText xml:space="preserve"> \* MERGEFORMAT </w:instrText>
      </w:r>
      <w:r w:rsidR="00F43CE6" w:rsidRPr="00AD7808">
        <w:rPr>
          <w:color w:val="0070C0"/>
          <w:u w:val="single"/>
        </w:rPr>
      </w:r>
      <w:r w:rsidR="00F43CE6" w:rsidRPr="00AD7808">
        <w:rPr>
          <w:color w:val="0070C0"/>
          <w:u w:val="single"/>
        </w:rPr>
        <w:fldChar w:fldCharType="separate"/>
      </w:r>
      <w:r w:rsidR="00C05A3F" w:rsidRPr="00C05A3F">
        <w:rPr>
          <w:color w:val="0070C0"/>
          <w:u w:val="single"/>
        </w:rPr>
        <w:t>Marketing status</w:t>
      </w:r>
      <w:r w:rsidR="00F43CE6" w:rsidRPr="00AD7808">
        <w:rPr>
          <w:color w:val="0070C0"/>
          <w:u w:val="single"/>
        </w:rPr>
        <w:fldChar w:fldCharType="end"/>
      </w:r>
      <w:r w:rsidR="00AD7808">
        <w:rPr>
          <w:color w:val="0070C0"/>
          <w:u w:val="single"/>
        </w:rPr>
        <w:t>.</w:t>
      </w:r>
    </w:p>
    <w:p w:rsidR="00AD7808" w:rsidRDefault="00AD7808" w:rsidP="0080029F"/>
    <w:p w:rsidR="004D409C" w:rsidRDefault="004D409C" w:rsidP="00F67A67">
      <w:pPr>
        <w:pStyle w:val="Heading4"/>
      </w:pPr>
      <w:r>
        <w:t xml:space="preserve">Validation </w:t>
      </w:r>
    </w:p>
    <w:p w:rsidR="004D409C" w:rsidRDefault="004D409C" w:rsidP="0043437F">
      <w:pPr>
        <w:pStyle w:val="Default"/>
        <w:numPr>
          <w:ilvl w:val="0"/>
          <w:numId w:val="26"/>
        </w:numPr>
        <w:rPr>
          <w:sz w:val="23"/>
          <w:szCs w:val="23"/>
        </w:rPr>
      </w:pPr>
      <w:commentRangeStart w:id="187"/>
      <w:r>
        <w:rPr>
          <w:sz w:val="23"/>
          <w:szCs w:val="23"/>
        </w:rPr>
        <w:t>There is one marketing status code for each top-level product (part products do not require this).</w:t>
      </w:r>
      <w:commentRangeEnd w:id="187"/>
      <w:r w:rsidR="00F3206C">
        <w:rPr>
          <w:rStyle w:val="CommentReference"/>
        </w:rPr>
        <w:commentReference w:id="187"/>
      </w:r>
    </w:p>
    <w:p w:rsidR="00D44252" w:rsidRDefault="00D44252" w:rsidP="0080029F"/>
    <w:p w:rsidR="004D409C" w:rsidRPr="004D409C" w:rsidRDefault="004D409C" w:rsidP="001D67E2">
      <w:pPr>
        <w:pStyle w:val="Heading3"/>
      </w:pPr>
      <w:bookmarkStart w:id="188" w:name="_Toc495429312"/>
      <w:r w:rsidRPr="004D409C">
        <w:t>Device Characteristics</w:t>
      </w:r>
      <w:bookmarkEnd w:id="188"/>
      <w:r w:rsidRPr="004D409C">
        <w:t xml:space="preserve"> </w:t>
      </w:r>
    </w:p>
    <w:p w:rsidR="004D409C" w:rsidRDefault="004D409C" w:rsidP="0080029F">
      <w:r w:rsidRPr="004D409C">
        <w:t xml:space="preserve">Many characteristics exist for devices and are listed here in tabular form. The characteristic structure allows specifying any properties of the product in a code-value pair, the code saying which property is being specified, the value saying what the property is for the given product. The characteristics structure connects to the product Role through the subjectOf element. </w:t>
      </w:r>
    </w:p>
    <w:p w:rsidR="004D409C" w:rsidRDefault="00F43CE6" w:rsidP="0080029F">
      <w:r w:rsidRPr="000A6564">
        <w:rPr>
          <w:noProof/>
          <w:lang w:val="en-US"/>
        </w:rPr>
        <mc:AlternateContent>
          <mc:Choice Requires="wps">
            <w:drawing>
              <wp:inline distT="0" distB="0" distL="0" distR="0" wp14:anchorId="3DCD6A6C" wp14:editId="0C788588">
                <wp:extent cx="5883965" cy="1338682"/>
                <wp:effectExtent l="57150" t="0" r="78740" b="128270"/>
                <wp:docPr id="3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965" cy="1338682"/>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3277CD" w:rsidRDefault="003277CD" w:rsidP="00EB742F">
                            <w:pPr>
                              <w:pStyle w:val="Default"/>
                              <w:rPr>
                                <w:rFonts w:ascii="Courier New" w:hAnsi="Courier New" w:cs="Courier New"/>
                                <w:sz w:val="18"/>
                                <w:szCs w:val="18"/>
                              </w:rPr>
                            </w:pPr>
                            <w:r w:rsidRPr="00EB742F">
                              <w:rPr>
                                <w:rFonts w:ascii="Courier New" w:hAnsi="Courier New" w:cs="Courier New"/>
                                <w:sz w:val="18"/>
                                <w:szCs w:val="18"/>
                              </w:rPr>
                              <w:t>&lt;</w:t>
                            </w:r>
                            <w:proofErr w:type="gramStart"/>
                            <w:r w:rsidRPr="00EB742F">
                              <w:rPr>
                                <w:rFonts w:ascii="Courier New" w:hAnsi="Courier New" w:cs="Courier New"/>
                                <w:sz w:val="18"/>
                                <w:szCs w:val="18"/>
                              </w:rPr>
                              <w:t>manufacturedProduct</w:t>
                            </w:r>
                            <w:proofErr w:type="gramEnd"/>
                            <w:r w:rsidRPr="00EB742F">
                              <w:rPr>
                                <w:rFonts w:ascii="Courier New" w:hAnsi="Courier New" w:cs="Courier New"/>
                                <w:sz w:val="18"/>
                                <w:szCs w:val="18"/>
                              </w:rPr>
                              <w:t xml:space="preserve">&gt; </w:t>
                            </w:r>
                          </w:p>
                          <w:p w:rsidR="003277CD" w:rsidRDefault="003277CD" w:rsidP="00EB742F">
                            <w:pPr>
                              <w:pStyle w:val="Default"/>
                              <w:rPr>
                                <w:rFonts w:ascii="Courier New" w:hAnsi="Courier New" w:cs="Courier New"/>
                                <w:sz w:val="18"/>
                                <w:szCs w:val="18"/>
                              </w:rPr>
                            </w:pPr>
                            <w:r>
                              <w:rPr>
                                <w:rFonts w:ascii="Courier New" w:hAnsi="Courier New" w:cs="Courier New"/>
                                <w:sz w:val="18"/>
                                <w:szCs w:val="18"/>
                              </w:rPr>
                              <w:t xml:space="preserve">  </w:t>
                            </w:r>
                            <w:r w:rsidRPr="00EB742F">
                              <w:rPr>
                                <w:rFonts w:ascii="Courier New" w:hAnsi="Courier New" w:cs="Courier New"/>
                                <w:sz w:val="18"/>
                                <w:szCs w:val="18"/>
                              </w:rPr>
                              <w:t>&lt;</w:t>
                            </w:r>
                            <w:proofErr w:type="gramStart"/>
                            <w:r w:rsidRPr="00EB742F">
                              <w:rPr>
                                <w:rFonts w:ascii="Courier New" w:hAnsi="Courier New" w:cs="Courier New"/>
                                <w:sz w:val="18"/>
                                <w:szCs w:val="18"/>
                              </w:rPr>
                              <w:t>manufacturedProduct</w:t>
                            </w:r>
                            <w:proofErr w:type="gramEnd"/>
                            <w:r w:rsidRPr="00EB742F">
                              <w:rPr>
                                <w:rFonts w:ascii="Courier New" w:hAnsi="Courier New" w:cs="Courier New"/>
                                <w:sz w:val="18"/>
                                <w:szCs w:val="18"/>
                              </w:rPr>
                              <w:t xml:space="preserve">&gt; </w:t>
                            </w:r>
                          </w:p>
                          <w:p w:rsidR="003277CD" w:rsidRDefault="003277CD" w:rsidP="009A27B7">
                            <w:pPr>
                              <w:pStyle w:val="Default"/>
                              <w:ind w:firstLine="720"/>
                              <w:rPr>
                                <w:rFonts w:ascii="Courier New" w:hAnsi="Courier New" w:cs="Courier New"/>
                                <w:sz w:val="18"/>
                                <w:szCs w:val="18"/>
                              </w:rPr>
                            </w:pPr>
                            <w:r w:rsidRPr="00EB742F">
                              <w:rPr>
                                <w:rFonts w:ascii="Courier New" w:hAnsi="Courier New" w:cs="Courier New"/>
                                <w:sz w:val="18"/>
                                <w:szCs w:val="18"/>
                              </w:rPr>
                              <w:t xml:space="preserve">... </w:t>
                            </w:r>
                          </w:p>
                          <w:p w:rsidR="003277CD" w:rsidRPr="00EB742F" w:rsidRDefault="003277CD" w:rsidP="00EB742F">
                            <w:pPr>
                              <w:pStyle w:val="Default"/>
                              <w:rPr>
                                <w:rFonts w:ascii="Courier New" w:hAnsi="Courier New" w:cs="Courier New"/>
                                <w:sz w:val="18"/>
                                <w:szCs w:val="18"/>
                              </w:rPr>
                            </w:pPr>
                            <w:r>
                              <w:rPr>
                                <w:rFonts w:ascii="Courier New" w:hAnsi="Courier New" w:cs="Courier New"/>
                                <w:sz w:val="18"/>
                                <w:szCs w:val="18"/>
                              </w:rPr>
                              <w:t xml:space="preserve">  </w:t>
                            </w:r>
                            <w:r w:rsidRPr="00EB742F">
                              <w:rPr>
                                <w:rFonts w:ascii="Courier New" w:hAnsi="Courier New" w:cs="Courier New"/>
                                <w:sz w:val="18"/>
                                <w:szCs w:val="18"/>
                              </w:rPr>
                              <w:t xml:space="preserve">&lt;/manufacturedProduct&gt; </w:t>
                            </w:r>
                          </w:p>
                          <w:p w:rsidR="003277CD" w:rsidRDefault="003277CD" w:rsidP="00EB742F">
                            <w:pPr>
                              <w:pStyle w:val="Default"/>
                              <w:rPr>
                                <w:rFonts w:ascii="Courier New" w:hAnsi="Courier New" w:cs="Courier New"/>
                                <w:sz w:val="18"/>
                                <w:szCs w:val="18"/>
                              </w:rPr>
                            </w:pPr>
                            <w:r>
                              <w:rPr>
                                <w:rFonts w:ascii="Courier New" w:hAnsi="Courier New" w:cs="Courier New"/>
                                <w:sz w:val="18"/>
                                <w:szCs w:val="18"/>
                              </w:rPr>
                              <w:t xml:space="preserve">  </w:t>
                            </w:r>
                            <w:r w:rsidRPr="00EB742F">
                              <w:rPr>
                                <w:rFonts w:ascii="Courier New" w:hAnsi="Courier New" w:cs="Courier New"/>
                                <w:sz w:val="18"/>
                                <w:szCs w:val="18"/>
                              </w:rPr>
                              <w:t>&lt;</w:t>
                            </w:r>
                            <w:proofErr w:type="gramStart"/>
                            <w:r w:rsidRPr="00EB742F">
                              <w:rPr>
                                <w:rFonts w:ascii="Courier New" w:hAnsi="Courier New" w:cs="Courier New"/>
                                <w:sz w:val="18"/>
                                <w:szCs w:val="18"/>
                              </w:rPr>
                              <w:t>subjectOf</w:t>
                            </w:r>
                            <w:proofErr w:type="gramEnd"/>
                            <w:r w:rsidRPr="00EB742F">
                              <w:rPr>
                                <w:rFonts w:ascii="Courier New" w:hAnsi="Courier New" w:cs="Courier New"/>
                                <w:sz w:val="18"/>
                                <w:szCs w:val="18"/>
                              </w:rPr>
                              <w:t xml:space="preserve">&gt; </w:t>
                            </w:r>
                          </w:p>
                          <w:p w:rsidR="003277CD" w:rsidRDefault="003277CD" w:rsidP="00EB742F">
                            <w:pPr>
                              <w:pStyle w:val="Default"/>
                              <w:rPr>
                                <w:rFonts w:ascii="Courier New" w:hAnsi="Courier New" w:cs="Courier New"/>
                                <w:sz w:val="18"/>
                                <w:szCs w:val="18"/>
                              </w:rPr>
                            </w:pPr>
                            <w:r>
                              <w:rPr>
                                <w:rFonts w:ascii="Courier New" w:hAnsi="Courier New" w:cs="Courier New"/>
                                <w:sz w:val="18"/>
                                <w:szCs w:val="18"/>
                              </w:rPr>
                              <w:t xml:space="preserve">    </w:t>
                            </w:r>
                            <w:r w:rsidRPr="00EB742F">
                              <w:rPr>
                                <w:rFonts w:ascii="Courier New" w:hAnsi="Courier New" w:cs="Courier New"/>
                                <w:sz w:val="18"/>
                                <w:szCs w:val="18"/>
                              </w:rPr>
                              <w:t>&lt;</w:t>
                            </w:r>
                            <w:proofErr w:type="gramStart"/>
                            <w:r w:rsidRPr="00EB742F">
                              <w:rPr>
                                <w:rFonts w:ascii="Courier New" w:hAnsi="Courier New" w:cs="Courier New"/>
                                <w:sz w:val="18"/>
                                <w:szCs w:val="18"/>
                              </w:rPr>
                              <w:t>characteristic</w:t>
                            </w:r>
                            <w:proofErr w:type="gramEnd"/>
                            <w:r w:rsidRPr="00EB742F">
                              <w:rPr>
                                <w:rFonts w:ascii="Courier New" w:hAnsi="Courier New" w:cs="Courier New"/>
                                <w:sz w:val="18"/>
                                <w:szCs w:val="18"/>
                              </w:rPr>
                              <w:t xml:space="preserve">&gt; </w:t>
                            </w:r>
                          </w:p>
                          <w:p w:rsidR="003277CD" w:rsidRDefault="003277CD" w:rsidP="00F43CE6">
                            <w:pPr>
                              <w:pStyle w:val="Default"/>
                              <w:ind w:left="720"/>
                              <w:rPr>
                                <w:rFonts w:ascii="Courier New" w:hAnsi="Courier New" w:cs="Courier New"/>
                                <w:sz w:val="18"/>
                                <w:szCs w:val="18"/>
                              </w:rPr>
                            </w:pPr>
                            <w:r w:rsidRPr="00EB742F">
                              <w:rPr>
                                <w:rFonts w:ascii="Courier New" w:hAnsi="Courier New" w:cs="Courier New"/>
                                <w:sz w:val="18"/>
                                <w:szCs w:val="18"/>
                              </w:rPr>
                              <w:t xml:space="preserve">&lt;code code="characteristic code" codeSystem="characteristic code system"/&gt; </w:t>
                            </w:r>
                          </w:p>
                          <w:p w:rsidR="003277CD" w:rsidRPr="00C66DC9" w:rsidRDefault="003277CD" w:rsidP="00EB742F">
                            <w:pPr>
                              <w:pStyle w:val="Default"/>
                              <w:rPr>
                                <w:rFonts w:ascii="Courier New" w:hAnsi="Courier New" w:cs="Courier New"/>
                                <w:sz w:val="18"/>
                                <w:szCs w:val="18"/>
                              </w:rPr>
                            </w:pPr>
                            <w:r>
                              <w:rPr>
                                <w:rFonts w:ascii="Courier New" w:hAnsi="Courier New" w:cs="Courier New"/>
                                <w:sz w:val="18"/>
                                <w:szCs w:val="18"/>
                              </w:rPr>
                              <w:t xml:space="preserve">      </w:t>
                            </w:r>
                            <w:r w:rsidRPr="00EB742F">
                              <w:rPr>
                                <w:rFonts w:ascii="Courier New" w:hAnsi="Courier New" w:cs="Courier New"/>
                                <w:sz w:val="18"/>
                                <w:szCs w:val="18"/>
                              </w:rPr>
                              <w:t>&lt;value xsi</w:t>
                            </w:r>
                            <w:proofErr w:type="gramStart"/>
                            <w:r w:rsidRPr="00EB742F">
                              <w:rPr>
                                <w:rFonts w:ascii="Courier New" w:hAnsi="Courier New" w:cs="Courier New"/>
                                <w:sz w:val="18"/>
                                <w:szCs w:val="18"/>
                              </w:rPr>
                              <w:t>:type</w:t>
                            </w:r>
                            <w:proofErr w:type="gramEnd"/>
                            <w:r w:rsidRPr="00EB742F">
                              <w:rPr>
                                <w:rFonts w:ascii="Courier New" w:hAnsi="Courier New" w:cs="Courier New"/>
                                <w:sz w:val="18"/>
                                <w:szCs w:val="18"/>
                              </w:rPr>
                              <w:t>="characteristic value type" ...&gt;</w:t>
                            </w:r>
                          </w:p>
                        </w:txbxContent>
                      </wps:txbx>
                      <wps:bodyPr rot="0" vert="horz" wrap="square" lIns="91440" tIns="45720" rIns="91440" bIns="45720" anchor="t" anchorCtr="0">
                        <a:noAutofit/>
                      </wps:bodyPr>
                    </wps:wsp>
                  </a:graphicData>
                </a:graphic>
              </wp:inline>
            </w:drawing>
          </mc:Choice>
          <mc:Fallback>
            <w:pict>
              <v:shape id="_x0000_s1034" type="#_x0000_t202" style="width:463.3pt;height:10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" fillcolor="#c6d9f1 [671]">
                <v:shadow on="t" color="#bfbfbf [2412]" offset="0,4pt"/>
                <v:textbox>
                  <w:txbxContent>
                    <w:p w:rsidR="003277CD" w:rsidRDefault="003277CD" w:rsidP="00EB742F">
                      <w:pPr>
                        <w:pStyle w:val="Default"/>
                        <w:rPr>
                          <w:rFonts w:ascii="Courier New" w:hAnsi="Courier New" w:cs="Courier New"/>
                          <w:sz w:val="18"/>
                          <w:szCs w:val="18"/>
                        </w:rPr>
                      </w:pPr>
                      <w:r w:rsidRPr="00EB742F">
                        <w:rPr>
                          <w:rFonts w:ascii="Courier New" w:hAnsi="Courier New" w:cs="Courier New"/>
                          <w:sz w:val="18"/>
                          <w:szCs w:val="18"/>
                        </w:rPr>
                        <w:t>&lt;</w:t>
                      </w:r>
                      <w:proofErr w:type="gramStart"/>
                      <w:r w:rsidRPr="00EB742F">
                        <w:rPr>
                          <w:rFonts w:ascii="Courier New" w:hAnsi="Courier New" w:cs="Courier New"/>
                          <w:sz w:val="18"/>
                          <w:szCs w:val="18"/>
                        </w:rPr>
                        <w:t>manufacturedProduct</w:t>
                      </w:r>
                      <w:proofErr w:type="gramEnd"/>
                      <w:r w:rsidRPr="00EB742F">
                        <w:rPr>
                          <w:rFonts w:ascii="Courier New" w:hAnsi="Courier New" w:cs="Courier New"/>
                          <w:sz w:val="18"/>
                          <w:szCs w:val="18"/>
                        </w:rPr>
                        <w:t xml:space="preserve">&gt; </w:t>
                      </w:r>
                    </w:p>
                    <w:p w:rsidR="003277CD" w:rsidRDefault="003277CD" w:rsidP="00EB742F">
                      <w:pPr>
                        <w:pStyle w:val="Default"/>
                        <w:rPr>
                          <w:rFonts w:ascii="Courier New" w:hAnsi="Courier New" w:cs="Courier New"/>
                          <w:sz w:val="18"/>
                          <w:szCs w:val="18"/>
                        </w:rPr>
                      </w:pPr>
                      <w:r>
                        <w:rPr>
                          <w:rFonts w:ascii="Courier New" w:hAnsi="Courier New" w:cs="Courier New"/>
                          <w:sz w:val="18"/>
                          <w:szCs w:val="18"/>
                        </w:rPr>
                        <w:t xml:space="preserve">  </w:t>
                      </w:r>
                      <w:r w:rsidRPr="00EB742F">
                        <w:rPr>
                          <w:rFonts w:ascii="Courier New" w:hAnsi="Courier New" w:cs="Courier New"/>
                          <w:sz w:val="18"/>
                          <w:szCs w:val="18"/>
                        </w:rPr>
                        <w:t>&lt;</w:t>
                      </w:r>
                      <w:proofErr w:type="gramStart"/>
                      <w:r w:rsidRPr="00EB742F">
                        <w:rPr>
                          <w:rFonts w:ascii="Courier New" w:hAnsi="Courier New" w:cs="Courier New"/>
                          <w:sz w:val="18"/>
                          <w:szCs w:val="18"/>
                        </w:rPr>
                        <w:t>manufacturedProduct</w:t>
                      </w:r>
                      <w:proofErr w:type="gramEnd"/>
                      <w:r w:rsidRPr="00EB742F">
                        <w:rPr>
                          <w:rFonts w:ascii="Courier New" w:hAnsi="Courier New" w:cs="Courier New"/>
                          <w:sz w:val="18"/>
                          <w:szCs w:val="18"/>
                        </w:rPr>
                        <w:t xml:space="preserve">&gt; </w:t>
                      </w:r>
                    </w:p>
                    <w:p w:rsidR="003277CD" w:rsidRDefault="003277CD" w:rsidP="009A27B7">
                      <w:pPr>
                        <w:pStyle w:val="Default"/>
                        <w:ind w:firstLine="720"/>
                        <w:rPr>
                          <w:rFonts w:ascii="Courier New" w:hAnsi="Courier New" w:cs="Courier New"/>
                          <w:sz w:val="18"/>
                          <w:szCs w:val="18"/>
                        </w:rPr>
                      </w:pPr>
                      <w:r w:rsidRPr="00EB742F">
                        <w:rPr>
                          <w:rFonts w:ascii="Courier New" w:hAnsi="Courier New" w:cs="Courier New"/>
                          <w:sz w:val="18"/>
                          <w:szCs w:val="18"/>
                        </w:rPr>
                        <w:t xml:space="preserve">... </w:t>
                      </w:r>
                    </w:p>
                    <w:p w:rsidR="003277CD" w:rsidRPr="00EB742F" w:rsidRDefault="003277CD" w:rsidP="00EB742F">
                      <w:pPr>
                        <w:pStyle w:val="Default"/>
                        <w:rPr>
                          <w:rFonts w:ascii="Courier New" w:hAnsi="Courier New" w:cs="Courier New"/>
                          <w:sz w:val="18"/>
                          <w:szCs w:val="18"/>
                        </w:rPr>
                      </w:pPr>
                      <w:r>
                        <w:rPr>
                          <w:rFonts w:ascii="Courier New" w:hAnsi="Courier New" w:cs="Courier New"/>
                          <w:sz w:val="18"/>
                          <w:szCs w:val="18"/>
                        </w:rPr>
                        <w:t xml:space="preserve">  </w:t>
                      </w:r>
                      <w:r w:rsidRPr="00EB742F">
                        <w:rPr>
                          <w:rFonts w:ascii="Courier New" w:hAnsi="Courier New" w:cs="Courier New"/>
                          <w:sz w:val="18"/>
                          <w:szCs w:val="18"/>
                        </w:rPr>
                        <w:t xml:space="preserve">&lt;/manufacturedProduct&gt; </w:t>
                      </w:r>
                    </w:p>
                    <w:p w:rsidR="003277CD" w:rsidRDefault="003277CD" w:rsidP="00EB742F">
                      <w:pPr>
                        <w:pStyle w:val="Default"/>
                        <w:rPr>
                          <w:rFonts w:ascii="Courier New" w:hAnsi="Courier New" w:cs="Courier New"/>
                          <w:sz w:val="18"/>
                          <w:szCs w:val="18"/>
                        </w:rPr>
                      </w:pPr>
                      <w:r>
                        <w:rPr>
                          <w:rFonts w:ascii="Courier New" w:hAnsi="Courier New" w:cs="Courier New"/>
                          <w:sz w:val="18"/>
                          <w:szCs w:val="18"/>
                        </w:rPr>
                        <w:t xml:space="preserve">  </w:t>
                      </w:r>
                      <w:r w:rsidRPr="00EB742F">
                        <w:rPr>
                          <w:rFonts w:ascii="Courier New" w:hAnsi="Courier New" w:cs="Courier New"/>
                          <w:sz w:val="18"/>
                          <w:szCs w:val="18"/>
                        </w:rPr>
                        <w:t>&lt;</w:t>
                      </w:r>
                      <w:proofErr w:type="gramStart"/>
                      <w:r w:rsidRPr="00EB742F">
                        <w:rPr>
                          <w:rFonts w:ascii="Courier New" w:hAnsi="Courier New" w:cs="Courier New"/>
                          <w:sz w:val="18"/>
                          <w:szCs w:val="18"/>
                        </w:rPr>
                        <w:t>subjectOf</w:t>
                      </w:r>
                      <w:proofErr w:type="gramEnd"/>
                      <w:r w:rsidRPr="00EB742F">
                        <w:rPr>
                          <w:rFonts w:ascii="Courier New" w:hAnsi="Courier New" w:cs="Courier New"/>
                          <w:sz w:val="18"/>
                          <w:szCs w:val="18"/>
                        </w:rPr>
                        <w:t xml:space="preserve">&gt; </w:t>
                      </w:r>
                    </w:p>
                    <w:p w:rsidR="003277CD" w:rsidRDefault="003277CD" w:rsidP="00EB742F">
                      <w:pPr>
                        <w:pStyle w:val="Default"/>
                        <w:rPr>
                          <w:rFonts w:ascii="Courier New" w:hAnsi="Courier New" w:cs="Courier New"/>
                          <w:sz w:val="18"/>
                          <w:szCs w:val="18"/>
                        </w:rPr>
                      </w:pPr>
                      <w:r>
                        <w:rPr>
                          <w:rFonts w:ascii="Courier New" w:hAnsi="Courier New" w:cs="Courier New"/>
                          <w:sz w:val="18"/>
                          <w:szCs w:val="18"/>
                        </w:rPr>
                        <w:t xml:space="preserve">    </w:t>
                      </w:r>
                      <w:r w:rsidRPr="00EB742F">
                        <w:rPr>
                          <w:rFonts w:ascii="Courier New" w:hAnsi="Courier New" w:cs="Courier New"/>
                          <w:sz w:val="18"/>
                          <w:szCs w:val="18"/>
                        </w:rPr>
                        <w:t>&lt;</w:t>
                      </w:r>
                      <w:proofErr w:type="gramStart"/>
                      <w:r w:rsidRPr="00EB742F">
                        <w:rPr>
                          <w:rFonts w:ascii="Courier New" w:hAnsi="Courier New" w:cs="Courier New"/>
                          <w:sz w:val="18"/>
                          <w:szCs w:val="18"/>
                        </w:rPr>
                        <w:t>characteristic</w:t>
                      </w:r>
                      <w:proofErr w:type="gramEnd"/>
                      <w:r w:rsidRPr="00EB742F">
                        <w:rPr>
                          <w:rFonts w:ascii="Courier New" w:hAnsi="Courier New" w:cs="Courier New"/>
                          <w:sz w:val="18"/>
                          <w:szCs w:val="18"/>
                        </w:rPr>
                        <w:t xml:space="preserve">&gt; </w:t>
                      </w:r>
                    </w:p>
                    <w:p w:rsidR="003277CD" w:rsidRDefault="003277CD" w:rsidP="00F43CE6">
                      <w:pPr>
                        <w:pStyle w:val="Default"/>
                        <w:ind w:left="720"/>
                        <w:rPr>
                          <w:rFonts w:ascii="Courier New" w:hAnsi="Courier New" w:cs="Courier New"/>
                          <w:sz w:val="18"/>
                          <w:szCs w:val="18"/>
                        </w:rPr>
                      </w:pPr>
                      <w:r w:rsidRPr="00EB742F">
                        <w:rPr>
                          <w:rFonts w:ascii="Courier New" w:hAnsi="Courier New" w:cs="Courier New"/>
                          <w:sz w:val="18"/>
                          <w:szCs w:val="18"/>
                        </w:rPr>
                        <w:t xml:space="preserve">&lt;code code="characteristic code" codeSystem="characteristic code system"/&gt; </w:t>
                      </w:r>
                    </w:p>
                    <w:p w:rsidR="003277CD" w:rsidRPr="00C66DC9" w:rsidRDefault="003277CD" w:rsidP="00EB742F">
                      <w:pPr>
                        <w:pStyle w:val="Default"/>
                        <w:rPr>
                          <w:rFonts w:ascii="Courier New" w:hAnsi="Courier New" w:cs="Courier New"/>
                          <w:sz w:val="18"/>
                          <w:szCs w:val="18"/>
                        </w:rPr>
                      </w:pPr>
                      <w:r>
                        <w:rPr>
                          <w:rFonts w:ascii="Courier New" w:hAnsi="Courier New" w:cs="Courier New"/>
                          <w:sz w:val="18"/>
                          <w:szCs w:val="18"/>
                        </w:rPr>
                        <w:t xml:space="preserve">      </w:t>
                      </w:r>
                      <w:r w:rsidRPr="00EB742F">
                        <w:rPr>
                          <w:rFonts w:ascii="Courier New" w:hAnsi="Courier New" w:cs="Courier New"/>
                          <w:sz w:val="18"/>
                          <w:szCs w:val="18"/>
                        </w:rPr>
                        <w:t>&lt;value xsi</w:t>
                      </w:r>
                      <w:proofErr w:type="gramStart"/>
                      <w:r w:rsidRPr="00EB742F">
                        <w:rPr>
                          <w:rFonts w:ascii="Courier New" w:hAnsi="Courier New" w:cs="Courier New"/>
                          <w:sz w:val="18"/>
                          <w:szCs w:val="18"/>
                        </w:rPr>
                        <w:t>:type</w:t>
                      </w:r>
                      <w:proofErr w:type="gramEnd"/>
                      <w:r w:rsidRPr="00EB742F">
                        <w:rPr>
                          <w:rFonts w:ascii="Courier New" w:hAnsi="Courier New" w:cs="Courier New"/>
                          <w:sz w:val="18"/>
                          <w:szCs w:val="18"/>
                        </w:rPr>
                        <w:t>="characteristic value type" ...&gt;</w:t>
                      </w:r>
                    </w:p>
                  </w:txbxContent>
                </v:textbox>
                <w10:anchorlock/>
              </v:shape>
            </w:pict>
          </mc:Fallback>
        </mc:AlternateContent>
      </w:r>
    </w:p>
    <w:p w:rsidR="004D409C" w:rsidRDefault="004D409C" w:rsidP="0080029F">
      <w:pPr>
        <w:rPr>
          <w:color w:val="548DD4" w:themeColor="text2" w:themeTint="99"/>
          <w:u w:val="single"/>
        </w:rPr>
      </w:pPr>
      <w:r w:rsidRPr="004D409C">
        <w:t>Characteristics use one of a number of different data types</w:t>
      </w:r>
      <w:r w:rsidR="00EB742F">
        <w:t xml:space="preserve"> as per OID: </w:t>
      </w:r>
      <w:r w:rsidR="002F665C">
        <w:t>2.16.840.1.113883.2.20.6.23</w:t>
      </w:r>
      <w:r w:rsidRPr="004D409C">
        <w:t xml:space="preserve">. Each data type uses slightly different XML elements and attributes as shown in the templates in Section </w:t>
      </w:r>
      <w:r w:rsidR="00EB742F" w:rsidRPr="00EB742F">
        <w:rPr>
          <w:color w:val="548DD4" w:themeColor="text2" w:themeTint="99"/>
          <w:u w:val="single"/>
        </w:rPr>
        <w:fldChar w:fldCharType="begin"/>
      </w:r>
      <w:r w:rsidR="00EB742F" w:rsidRPr="00EB742F">
        <w:rPr>
          <w:color w:val="548DD4" w:themeColor="text2" w:themeTint="99"/>
          <w:u w:val="single"/>
        </w:rPr>
        <w:instrText xml:space="preserve"> REF _Ref443319216 \r \h  \* MERGEFORMAT </w:instrText>
      </w:r>
      <w:r w:rsidR="00EB742F" w:rsidRPr="00EB742F">
        <w:rPr>
          <w:color w:val="548DD4" w:themeColor="text2" w:themeTint="99"/>
          <w:u w:val="single"/>
        </w:rPr>
      </w:r>
      <w:r w:rsidR="00EB742F" w:rsidRPr="00EB742F">
        <w:rPr>
          <w:color w:val="548DD4" w:themeColor="text2" w:themeTint="99"/>
          <w:u w:val="single"/>
        </w:rPr>
        <w:fldChar w:fldCharType="separate"/>
      </w:r>
      <w:r w:rsidR="00C05A3F">
        <w:rPr>
          <w:color w:val="548DD4" w:themeColor="text2" w:themeTint="99"/>
          <w:u w:val="single"/>
        </w:rPr>
        <w:t>4.10.14</w:t>
      </w:r>
      <w:r w:rsidR="00EB742F" w:rsidRPr="00EB742F">
        <w:rPr>
          <w:color w:val="548DD4" w:themeColor="text2" w:themeTint="99"/>
          <w:u w:val="single"/>
        </w:rPr>
        <w:fldChar w:fldCharType="end"/>
      </w:r>
      <w:r w:rsidR="00EB742F" w:rsidRPr="00EB742F">
        <w:rPr>
          <w:color w:val="548DD4" w:themeColor="text2" w:themeTint="99"/>
          <w:u w:val="single"/>
        </w:rPr>
        <w:t xml:space="preserve"> </w:t>
      </w:r>
      <w:r w:rsidR="00EB742F" w:rsidRPr="00EB742F">
        <w:rPr>
          <w:color w:val="548DD4" w:themeColor="text2" w:themeTint="99"/>
          <w:u w:val="single"/>
        </w:rPr>
        <w:fldChar w:fldCharType="begin"/>
      </w:r>
      <w:r w:rsidR="00EB742F" w:rsidRPr="00EB742F">
        <w:rPr>
          <w:color w:val="548DD4" w:themeColor="text2" w:themeTint="99"/>
          <w:u w:val="single"/>
        </w:rPr>
        <w:instrText xml:space="preserve"> REF _Ref443319216 \h  \* MERGEFORMAT </w:instrText>
      </w:r>
      <w:r w:rsidR="00EB742F" w:rsidRPr="00EB742F">
        <w:rPr>
          <w:color w:val="548DD4" w:themeColor="text2" w:themeTint="99"/>
          <w:u w:val="single"/>
        </w:rPr>
      </w:r>
      <w:r w:rsidR="00EB742F" w:rsidRPr="00EB742F">
        <w:rPr>
          <w:color w:val="548DD4" w:themeColor="text2" w:themeTint="99"/>
          <w:u w:val="single"/>
        </w:rPr>
        <w:fldChar w:fldCharType="separate"/>
      </w:r>
      <w:r w:rsidR="00C05A3F" w:rsidRPr="00C05A3F">
        <w:rPr>
          <w:color w:val="548DD4" w:themeColor="text2" w:themeTint="99"/>
          <w:u w:val="single"/>
        </w:rPr>
        <w:t>Characteristics</w:t>
      </w:r>
      <w:r w:rsidR="00EB742F" w:rsidRPr="00EB742F">
        <w:rPr>
          <w:color w:val="548DD4" w:themeColor="text2" w:themeTint="99"/>
          <w:u w:val="single"/>
        </w:rPr>
        <w:fldChar w:fldCharType="end"/>
      </w:r>
      <w:r w:rsidR="00EB742F">
        <w:rPr>
          <w:color w:val="548DD4" w:themeColor="text2" w:themeTint="99"/>
          <w:u w:val="single"/>
        </w:rPr>
        <w:t>.</w:t>
      </w:r>
    </w:p>
    <w:p w:rsidR="00EB742F" w:rsidRDefault="00EB742F" w:rsidP="0080029F"/>
    <w:p w:rsidR="00EB742F" w:rsidRDefault="00EB742F" w:rsidP="00F67A67">
      <w:pPr>
        <w:pStyle w:val="Heading4"/>
      </w:pPr>
      <w:r>
        <w:t>Validation</w:t>
      </w:r>
    </w:p>
    <w:p w:rsidR="00EB742F" w:rsidRDefault="00EB742F" w:rsidP="0043437F">
      <w:pPr>
        <w:pStyle w:val="Default"/>
        <w:numPr>
          <w:ilvl w:val="0"/>
          <w:numId w:val="27"/>
        </w:numPr>
        <w:rPr>
          <w:sz w:val="23"/>
          <w:szCs w:val="23"/>
        </w:rPr>
      </w:pPr>
      <w:commentRangeStart w:id="189"/>
      <w:r>
        <w:rPr>
          <w:sz w:val="23"/>
          <w:szCs w:val="23"/>
        </w:rPr>
        <w:t>There are no device characteristics other than the ones mentioned in this document.</w:t>
      </w:r>
    </w:p>
    <w:p w:rsidR="003C22A4" w:rsidRDefault="003C22A4" w:rsidP="0043437F">
      <w:pPr>
        <w:pStyle w:val="Default"/>
        <w:numPr>
          <w:ilvl w:val="0"/>
          <w:numId w:val="27"/>
        </w:numPr>
        <w:rPr>
          <w:sz w:val="23"/>
          <w:szCs w:val="23"/>
        </w:rPr>
      </w:pPr>
      <w:r>
        <w:rPr>
          <w:sz w:val="23"/>
          <w:szCs w:val="23"/>
        </w:rPr>
        <w:t>All general characteristic rules apply.</w:t>
      </w:r>
      <w:commentRangeEnd w:id="189"/>
      <w:r w:rsidR="00F3206C">
        <w:rPr>
          <w:rStyle w:val="CommentReference"/>
        </w:rPr>
        <w:commentReference w:id="189"/>
      </w:r>
    </w:p>
    <w:p w:rsidR="00F43CE6" w:rsidRDefault="00F43CE6" w:rsidP="0080029F">
      <w:pPr>
        <w:pStyle w:val="Default"/>
        <w:rPr>
          <w:sz w:val="23"/>
          <w:szCs w:val="23"/>
        </w:rPr>
      </w:pPr>
    </w:p>
    <w:p w:rsidR="00EB742F" w:rsidRDefault="00B83FCA" w:rsidP="001D67E2">
      <w:pPr>
        <w:pStyle w:val="Heading3"/>
      </w:pPr>
      <w:bookmarkStart w:id="190" w:name="_Toc495429313"/>
      <w:r>
        <w:lastRenderedPageBreak/>
        <w:t>Reusability</w:t>
      </w:r>
      <w:bookmarkEnd w:id="190"/>
    </w:p>
    <w:p w:rsidR="00EB742F" w:rsidRPr="009A27B7" w:rsidRDefault="00B83FCA" w:rsidP="0080029F">
      <w:r w:rsidRPr="000A6564">
        <w:rPr>
          <w:noProof/>
          <w:lang w:val="en-US"/>
        </w:rPr>
        <mc:AlternateContent>
          <mc:Choice Requires="wps">
            <w:drawing>
              <wp:inline distT="0" distB="0" distL="0" distR="0" wp14:anchorId="703179C5" wp14:editId="351964D1">
                <wp:extent cx="5883910" cy="818985"/>
                <wp:effectExtent l="57150" t="0" r="78740" b="133985"/>
                <wp:docPr id="3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910" cy="81898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3277CD" w:rsidRDefault="003277CD" w:rsidP="00B83FCA">
                            <w:pPr>
                              <w:pStyle w:val="Default"/>
                              <w:rPr>
                                <w:rFonts w:ascii="Courier New" w:hAnsi="Courier New" w:cs="Courier New"/>
                                <w:sz w:val="18"/>
                                <w:szCs w:val="18"/>
                              </w:rPr>
                            </w:pPr>
                            <w:r w:rsidRPr="00B83FCA">
                              <w:rPr>
                                <w:rFonts w:ascii="Courier New" w:hAnsi="Courier New" w:cs="Courier New"/>
                                <w:sz w:val="18"/>
                                <w:szCs w:val="18"/>
                              </w:rPr>
                              <w:t>&lt;</w:t>
                            </w:r>
                            <w:proofErr w:type="gramStart"/>
                            <w:r w:rsidRPr="00B83FCA">
                              <w:rPr>
                                <w:rFonts w:ascii="Courier New" w:hAnsi="Courier New" w:cs="Courier New"/>
                                <w:sz w:val="18"/>
                                <w:szCs w:val="18"/>
                              </w:rPr>
                              <w:t>subjectOf</w:t>
                            </w:r>
                            <w:proofErr w:type="gramEnd"/>
                            <w:r w:rsidRPr="00B83FCA">
                              <w:rPr>
                                <w:rFonts w:ascii="Courier New" w:hAnsi="Courier New" w:cs="Courier New"/>
                                <w:sz w:val="18"/>
                                <w:szCs w:val="18"/>
                              </w:rPr>
                              <w:t xml:space="preserve">&gt; </w:t>
                            </w:r>
                          </w:p>
                          <w:p w:rsidR="003277CD" w:rsidRDefault="003277CD" w:rsidP="00B83FCA">
                            <w:pPr>
                              <w:pStyle w:val="Default"/>
                              <w:rPr>
                                <w:rFonts w:ascii="Courier New" w:hAnsi="Courier New" w:cs="Courier New"/>
                                <w:sz w:val="18"/>
                                <w:szCs w:val="18"/>
                              </w:rPr>
                            </w:pPr>
                            <w:r>
                              <w:rPr>
                                <w:rFonts w:ascii="Courier New" w:hAnsi="Courier New" w:cs="Courier New"/>
                                <w:sz w:val="18"/>
                                <w:szCs w:val="18"/>
                              </w:rPr>
                              <w:t xml:space="preserve">  </w:t>
                            </w:r>
                            <w:r w:rsidRPr="00B83FCA">
                              <w:rPr>
                                <w:rFonts w:ascii="Courier New" w:hAnsi="Courier New" w:cs="Courier New"/>
                                <w:sz w:val="18"/>
                                <w:szCs w:val="18"/>
                              </w:rPr>
                              <w:t>&lt;</w:t>
                            </w:r>
                            <w:proofErr w:type="gramStart"/>
                            <w:r w:rsidRPr="00B83FCA">
                              <w:rPr>
                                <w:rFonts w:ascii="Courier New" w:hAnsi="Courier New" w:cs="Courier New"/>
                                <w:sz w:val="18"/>
                                <w:szCs w:val="18"/>
                              </w:rPr>
                              <w:t>characteristic</w:t>
                            </w:r>
                            <w:proofErr w:type="gramEnd"/>
                            <w:r w:rsidRPr="00B83FCA">
                              <w:rPr>
                                <w:rFonts w:ascii="Courier New" w:hAnsi="Courier New" w:cs="Courier New"/>
                                <w:sz w:val="18"/>
                                <w:szCs w:val="18"/>
                              </w:rPr>
                              <w:t xml:space="preserve">&gt; </w:t>
                            </w:r>
                          </w:p>
                          <w:p w:rsidR="003277CD" w:rsidRDefault="003277CD" w:rsidP="005C4AD6">
                            <w:pPr>
                              <w:pStyle w:val="Default"/>
                              <w:ind w:left="720"/>
                              <w:rPr>
                                <w:rFonts w:ascii="Courier New" w:hAnsi="Courier New" w:cs="Courier New"/>
                                <w:sz w:val="18"/>
                                <w:szCs w:val="18"/>
                              </w:rPr>
                            </w:pPr>
                            <w:r w:rsidRPr="00B83FCA">
                              <w:rPr>
                                <w:rFonts w:ascii="Courier New" w:hAnsi="Courier New" w:cs="Courier New"/>
                                <w:sz w:val="18"/>
                                <w:szCs w:val="18"/>
                              </w:rPr>
                              <w:t>&lt;code code="</w:t>
                            </w:r>
                            <w:r>
                              <w:rPr>
                                <w:rFonts w:ascii="Courier New" w:hAnsi="Courier New" w:cs="Courier New"/>
                                <w:sz w:val="18"/>
                                <w:szCs w:val="18"/>
                              </w:rPr>
                              <w:t>8</w:t>
                            </w:r>
                            <w:r w:rsidRPr="00B83FCA">
                              <w:rPr>
                                <w:rFonts w:ascii="Courier New" w:hAnsi="Courier New" w:cs="Courier New"/>
                                <w:sz w:val="18"/>
                                <w:szCs w:val="18"/>
                              </w:rPr>
                              <w:t>" codeSystem="</w:t>
                            </w:r>
                            <w:r>
                              <w:rPr>
                                <w:rFonts w:ascii="Courier New" w:hAnsi="Courier New" w:cs="Courier New"/>
                                <w:sz w:val="18"/>
                                <w:szCs w:val="18"/>
                              </w:rPr>
                              <w:t>2.16.840.1.113883.2.20.6.23" displayName=”Use”/&gt;</w:t>
                            </w:r>
                          </w:p>
                          <w:p w:rsidR="003277CD" w:rsidRPr="00C66DC9" w:rsidRDefault="003277CD" w:rsidP="00B83FCA">
                            <w:pPr>
                              <w:pStyle w:val="Default"/>
                              <w:rPr>
                                <w:rFonts w:ascii="Courier New" w:hAnsi="Courier New" w:cs="Courier New"/>
                                <w:sz w:val="18"/>
                                <w:szCs w:val="18"/>
                              </w:rPr>
                            </w:pPr>
                            <w:r>
                              <w:rPr>
                                <w:rFonts w:ascii="Courier New" w:hAnsi="Courier New" w:cs="Courier New"/>
                                <w:sz w:val="18"/>
                                <w:szCs w:val="18"/>
                              </w:rPr>
                              <w:t xml:space="preserve">    </w:t>
                            </w:r>
                            <w:r w:rsidRPr="00B83FCA">
                              <w:rPr>
                                <w:rFonts w:ascii="Courier New" w:hAnsi="Courier New" w:cs="Courier New"/>
                                <w:sz w:val="18"/>
                                <w:szCs w:val="18"/>
                              </w:rPr>
                              <w:t>&lt;value value="1" xsi</w:t>
                            </w:r>
                            <w:proofErr w:type="gramStart"/>
                            <w:r w:rsidRPr="00B83FCA">
                              <w:rPr>
                                <w:rFonts w:ascii="Courier New" w:hAnsi="Courier New" w:cs="Courier New"/>
                                <w:sz w:val="18"/>
                                <w:szCs w:val="18"/>
                              </w:rPr>
                              <w:t>:type</w:t>
                            </w:r>
                            <w:proofErr w:type="gramEnd"/>
                            <w:r w:rsidRPr="00B83FCA">
                              <w:rPr>
                                <w:rFonts w:ascii="Courier New" w:hAnsi="Courier New" w:cs="Courier New"/>
                                <w:sz w:val="18"/>
                                <w:szCs w:val="18"/>
                              </w:rPr>
                              <w:t>="INT"/&gt;</w:t>
                            </w:r>
                          </w:p>
                        </w:txbxContent>
                      </wps:txbx>
                      <wps:bodyPr rot="0" vert="horz" wrap="square" lIns="91440" tIns="45720" rIns="91440" bIns="45720" anchor="t" anchorCtr="0">
                        <a:noAutofit/>
                      </wps:bodyPr>
                    </wps:wsp>
                  </a:graphicData>
                </a:graphic>
              </wp:inline>
            </w:drawing>
          </mc:Choice>
          <mc:Fallback>
            <w:pict>
              <v:shape id="_x0000_s1035" type="#_x0000_t202" style="width:463.3pt;height: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" fillcolor="#c6d9f1 [671]">
                <v:shadow on="t" color="#bfbfbf [2412]" offset="0,4pt"/>
                <v:textbox>
                  <w:txbxContent>
                    <w:p w:rsidR="003277CD" w:rsidRDefault="003277CD" w:rsidP="00B83FCA">
                      <w:pPr>
                        <w:pStyle w:val="Default"/>
                        <w:rPr>
                          <w:rFonts w:ascii="Courier New" w:hAnsi="Courier New" w:cs="Courier New"/>
                          <w:sz w:val="18"/>
                          <w:szCs w:val="18"/>
                        </w:rPr>
                      </w:pPr>
                      <w:r w:rsidRPr="00B83FCA">
                        <w:rPr>
                          <w:rFonts w:ascii="Courier New" w:hAnsi="Courier New" w:cs="Courier New"/>
                          <w:sz w:val="18"/>
                          <w:szCs w:val="18"/>
                        </w:rPr>
                        <w:t>&lt;</w:t>
                      </w:r>
                      <w:proofErr w:type="gramStart"/>
                      <w:r w:rsidRPr="00B83FCA">
                        <w:rPr>
                          <w:rFonts w:ascii="Courier New" w:hAnsi="Courier New" w:cs="Courier New"/>
                          <w:sz w:val="18"/>
                          <w:szCs w:val="18"/>
                        </w:rPr>
                        <w:t>subjectOf</w:t>
                      </w:r>
                      <w:proofErr w:type="gramEnd"/>
                      <w:r w:rsidRPr="00B83FCA">
                        <w:rPr>
                          <w:rFonts w:ascii="Courier New" w:hAnsi="Courier New" w:cs="Courier New"/>
                          <w:sz w:val="18"/>
                          <w:szCs w:val="18"/>
                        </w:rPr>
                        <w:t xml:space="preserve">&gt; </w:t>
                      </w:r>
                    </w:p>
                    <w:p w:rsidR="003277CD" w:rsidRDefault="003277CD" w:rsidP="00B83FCA">
                      <w:pPr>
                        <w:pStyle w:val="Default"/>
                        <w:rPr>
                          <w:rFonts w:ascii="Courier New" w:hAnsi="Courier New" w:cs="Courier New"/>
                          <w:sz w:val="18"/>
                          <w:szCs w:val="18"/>
                        </w:rPr>
                      </w:pPr>
                      <w:r>
                        <w:rPr>
                          <w:rFonts w:ascii="Courier New" w:hAnsi="Courier New" w:cs="Courier New"/>
                          <w:sz w:val="18"/>
                          <w:szCs w:val="18"/>
                        </w:rPr>
                        <w:t xml:space="preserve">  </w:t>
                      </w:r>
                      <w:r w:rsidRPr="00B83FCA">
                        <w:rPr>
                          <w:rFonts w:ascii="Courier New" w:hAnsi="Courier New" w:cs="Courier New"/>
                          <w:sz w:val="18"/>
                          <w:szCs w:val="18"/>
                        </w:rPr>
                        <w:t>&lt;</w:t>
                      </w:r>
                      <w:proofErr w:type="gramStart"/>
                      <w:r w:rsidRPr="00B83FCA">
                        <w:rPr>
                          <w:rFonts w:ascii="Courier New" w:hAnsi="Courier New" w:cs="Courier New"/>
                          <w:sz w:val="18"/>
                          <w:szCs w:val="18"/>
                        </w:rPr>
                        <w:t>characteristic</w:t>
                      </w:r>
                      <w:proofErr w:type="gramEnd"/>
                      <w:r w:rsidRPr="00B83FCA">
                        <w:rPr>
                          <w:rFonts w:ascii="Courier New" w:hAnsi="Courier New" w:cs="Courier New"/>
                          <w:sz w:val="18"/>
                          <w:szCs w:val="18"/>
                        </w:rPr>
                        <w:t xml:space="preserve">&gt; </w:t>
                      </w:r>
                    </w:p>
                    <w:p w:rsidR="003277CD" w:rsidRDefault="003277CD" w:rsidP="005C4AD6">
                      <w:pPr>
                        <w:pStyle w:val="Default"/>
                        <w:ind w:left="720"/>
                        <w:rPr>
                          <w:rFonts w:ascii="Courier New" w:hAnsi="Courier New" w:cs="Courier New"/>
                          <w:sz w:val="18"/>
                          <w:szCs w:val="18"/>
                        </w:rPr>
                      </w:pPr>
                      <w:r w:rsidRPr="00B83FCA">
                        <w:rPr>
                          <w:rFonts w:ascii="Courier New" w:hAnsi="Courier New" w:cs="Courier New"/>
                          <w:sz w:val="18"/>
                          <w:szCs w:val="18"/>
                        </w:rPr>
                        <w:t>&lt;code code="</w:t>
                      </w:r>
                      <w:r>
                        <w:rPr>
                          <w:rFonts w:ascii="Courier New" w:hAnsi="Courier New" w:cs="Courier New"/>
                          <w:sz w:val="18"/>
                          <w:szCs w:val="18"/>
                        </w:rPr>
                        <w:t>8</w:t>
                      </w:r>
                      <w:r w:rsidRPr="00B83FCA">
                        <w:rPr>
                          <w:rFonts w:ascii="Courier New" w:hAnsi="Courier New" w:cs="Courier New"/>
                          <w:sz w:val="18"/>
                          <w:szCs w:val="18"/>
                        </w:rPr>
                        <w:t>" codeSystem="</w:t>
                      </w:r>
                      <w:r>
                        <w:rPr>
                          <w:rFonts w:ascii="Courier New" w:hAnsi="Courier New" w:cs="Courier New"/>
                          <w:sz w:val="18"/>
                          <w:szCs w:val="18"/>
                        </w:rPr>
                        <w:t>2.16.840.1.113883.2.20.6.23" displayName=”Use”/&gt;</w:t>
                      </w:r>
                    </w:p>
                    <w:p w:rsidR="003277CD" w:rsidRPr="00C66DC9" w:rsidRDefault="003277CD" w:rsidP="00B83FCA">
                      <w:pPr>
                        <w:pStyle w:val="Default"/>
                        <w:rPr>
                          <w:rFonts w:ascii="Courier New" w:hAnsi="Courier New" w:cs="Courier New"/>
                          <w:sz w:val="18"/>
                          <w:szCs w:val="18"/>
                        </w:rPr>
                      </w:pPr>
                      <w:r>
                        <w:rPr>
                          <w:rFonts w:ascii="Courier New" w:hAnsi="Courier New" w:cs="Courier New"/>
                          <w:sz w:val="18"/>
                          <w:szCs w:val="18"/>
                        </w:rPr>
                        <w:t xml:space="preserve">    </w:t>
                      </w:r>
                      <w:r w:rsidRPr="00B83FCA">
                        <w:rPr>
                          <w:rFonts w:ascii="Courier New" w:hAnsi="Courier New" w:cs="Courier New"/>
                          <w:sz w:val="18"/>
                          <w:szCs w:val="18"/>
                        </w:rPr>
                        <w:t>&lt;value value="1" xsi</w:t>
                      </w:r>
                      <w:proofErr w:type="gramStart"/>
                      <w:r w:rsidRPr="00B83FCA">
                        <w:rPr>
                          <w:rFonts w:ascii="Courier New" w:hAnsi="Courier New" w:cs="Courier New"/>
                          <w:sz w:val="18"/>
                          <w:szCs w:val="18"/>
                        </w:rPr>
                        <w:t>:type</w:t>
                      </w:r>
                      <w:proofErr w:type="gramEnd"/>
                      <w:r w:rsidRPr="00B83FCA">
                        <w:rPr>
                          <w:rFonts w:ascii="Courier New" w:hAnsi="Courier New" w:cs="Courier New"/>
                          <w:sz w:val="18"/>
                          <w:szCs w:val="18"/>
                        </w:rPr>
                        <w:t>="INT"/&gt;</w:t>
                      </w:r>
                    </w:p>
                  </w:txbxContent>
                </v:textbox>
                <w10:anchorlock/>
              </v:shape>
            </w:pict>
          </mc:Fallback>
        </mc:AlternateContent>
      </w:r>
    </w:p>
    <w:p w:rsidR="00EB742F" w:rsidRDefault="00EB742F" w:rsidP="00F67A67">
      <w:pPr>
        <w:pStyle w:val="Heading4"/>
      </w:pPr>
      <w:r>
        <w:t xml:space="preserve">Validation </w:t>
      </w:r>
    </w:p>
    <w:p w:rsidR="005C4AD6" w:rsidRDefault="005C4AD6" w:rsidP="0043437F">
      <w:pPr>
        <w:pStyle w:val="Default"/>
        <w:numPr>
          <w:ilvl w:val="0"/>
          <w:numId w:val="64"/>
        </w:numPr>
        <w:rPr>
          <w:sz w:val="23"/>
          <w:szCs w:val="23"/>
        </w:rPr>
      </w:pPr>
      <w:commentRangeStart w:id="191"/>
      <w:r>
        <w:rPr>
          <w:sz w:val="23"/>
          <w:szCs w:val="23"/>
        </w:rPr>
        <w:t>Reusability is not a coded type, therefore there a value element, with the value and type attributes defined.</w:t>
      </w:r>
    </w:p>
    <w:p w:rsidR="00EB742F" w:rsidRPr="005C4AD6" w:rsidRDefault="00EB742F" w:rsidP="0043437F">
      <w:pPr>
        <w:pStyle w:val="Default"/>
        <w:numPr>
          <w:ilvl w:val="1"/>
          <w:numId w:val="64"/>
        </w:numPr>
        <w:rPr>
          <w:sz w:val="23"/>
          <w:szCs w:val="23"/>
        </w:rPr>
      </w:pPr>
      <w:r w:rsidRPr="005C4AD6">
        <w:rPr>
          <w:sz w:val="23"/>
          <w:szCs w:val="23"/>
        </w:rPr>
        <w:t xml:space="preserve">The value is an integer number greater or equal 1 (1 meaning single use, and number greater than 1 meaning reusable up to this many times.) </w:t>
      </w:r>
      <w:commentRangeEnd w:id="191"/>
      <w:r w:rsidR="00F3206C">
        <w:rPr>
          <w:rStyle w:val="CommentReference"/>
        </w:rPr>
        <w:commentReference w:id="191"/>
      </w:r>
    </w:p>
    <w:p w:rsidR="00F43CE6" w:rsidRDefault="00F43CE6" w:rsidP="0080029F">
      <w:pPr>
        <w:pStyle w:val="Default"/>
        <w:rPr>
          <w:sz w:val="23"/>
          <w:szCs w:val="23"/>
        </w:rPr>
      </w:pPr>
    </w:p>
    <w:p w:rsidR="00EB742F" w:rsidRPr="000005C0" w:rsidRDefault="00EB742F" w:rsidP="001D67E2">
      <w:pPr>
        <w:pStyle w:val="Heading3"/>
      </w:pPr>
      <w:bookmarkStart w:id="192" w:name="_Toc495429314"/>
      <w:r w:rsidRPr="000005C0">
        <w:t>Sterile Use</w:t>
      </w:r>
      <w:bookmarkEnd w:id="192"/>
      <w:r w:rsidRPr="000005C0">
        <w:t xml:space="preserve"> </w:t>
      </w:r>
    </w:p>
    <w:p w:rsidR="00B83FCA" w:rsidRDefault="00B83FCA" w:rsidP="0080029F">
      <w:r w:rsidRPr="000A6564">
        <w:rPr>
          <w:noProof/>
          <w:lang w:val="en-US"/>
        </w:rPr>
        <mc:AlternateContent>
          <mc:Choice Requires="wps">
            <w:drawing>
              <wp:inline distT="0" distB="0" distL="0" distR="0" wp14:anchorId="3D4C9592" wp14:editId="3E12D4C3">
                <wp:extent cx="5883910" cy="866692"/>
                <wp:effectExtent l="57150" t="0" r="78740" b="124460"/>
                <wp:docPr id="3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910" cy="866692"/>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3277CD" w:rsidRPr="00F43CE6" w:rsidRDefault="003277CD" w:rsidP="00E46ED6">
                            <w:r w:rsidRPr="00F43CE6">
                              <w:t>&lt;</w:t>
                            </w:r>
                            <w:proofErr w:type="gramStart"/>
                            <w:r w:rsidRPr="00F43CE6">
                              <w:t>subjectOf</w:t>
                            </w:r>
                            <w:proofErr w:type="gramEnd"/>
                            <w:r w:rsidRPr="00F43CE6">
                              <w:t>&gt;</w:t>
                            </w:r>
                          </w:p>
                          <w:p w:rsidR="003277CD" w:rsidRPr="00F43CE6" w:rsidRDefault="003277CD" w:rsidP="00E46ED6">
                            <w:r w:rsidRPr="00F43CE6">
                              <w:t xml:space="preserve">  &lt;</w:t>
                            </w:r>
                            <w:proofErr w:type="gramStart"/>
                            <w:r w:rsidRPr="00F43CE6">
                              <w:t>characteristic</w:t>
                            </w:r>
                            <w:proofErr w:type="gramEnd"/>
                            <w:r w:rsidRPr="00F43CE6">
                              <w:t xml:space="preserve">&gt; </w:t>
                            </w:r>
                          </w:p>
                          <w:p w:rsidR="003277CD" w:rsidRPr="00F43CE6" w:rsidRDefault="003277CD" w:rsidP="00E46ED6">
                            <w:r w:rsidRPr="00F43CE6">
                              <w:t>&lt;code code="</w:t>
                            </w:r>
                            <w:r>
                              <w:t>9</w:t>
                            </w:r>
                            <w:r w:rsidRPr="00F43CE6">
                              <w:t>" codeSystem="</w:t>
                            </w:r>
                            <w:r>
                              <w:t>2.16.840.1.113883.2.20.6.23</w:t>
                            </w:r>
                            <w:r w:rsidRPr="00F43CE6">
                              <w:t>"</w:t>
                            </w:r>
                            <w:r>
                              <w:t xml:space="preserve"> displayName=”</w:t>
                            </w:r>
                            <w:r w:rsidRPr="005C4AD6">
                              <w:t xml:space="preserve"> Sterile Use</w:t>
                            </w:r>
                            <w:r>
                              <w:t>”</w:t>
                            </w:r>
                            <w:r w:rsidRPr="00F43CE6">
                              <w:t>/&gt;</w:t>
                            </w:r>
                          </w:p>
                          <w:p w:rsidR="003277CD" w:rsidRPr="00F43CE6" w:rsidRDefault="003277CD" w:rsidP="00E46ED6">
                            <w:r w:rsidRPr="00F43CE6">
                              <w:t xml:space="preserve">    &lt;value xsi</w:t>
                            </w:r>
                            <w:proofErr w:type="gramStart"/>
                            <w:r w:rsidRPr="00F43CE6">
                              <w:t>:type</w:t>
                            </w:r>
                            <w:proofErr w:type="gramEnd"/>
                            <w:r w:rsidRPr="00F43CE6">
                              <w:t xml:space="preserve">=“BL” value="true"/&gt; </w:t>
                            </w:r>
                          </w:p>
                          <w:p w:rsidR="003277CD" w:rsidRPr="00F43CE6" w:rsidRDefault="003277CD" w:rsidP="00F43CE6">
                            <w:pPr>
                              <w:pStyle w:val="Default"/>
                              <w:rPr>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036" type="#_x0000_t202" style="width:463.3pt;height:6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" fillcolor="#c6d9f1 [671]">
                <v:shadow on="t" color="#bfbfbf [2412]" offset="0,4pt"/>
                <v:textbox>
                  <w:txbxContent>
                    <w:p w:rsidR="003277CD" w:rsidRPr="00F43CE6" w:rsidRDefault="003277CD" w:rsidP="00E46ED6">
                      <w:r w:rsidRPr="00F43CE6">
                        <w:t>&lt;</w:t>
                      </w:r>
                      <w:proofErr w:type="gramStart"/>
                      <w:r w:rsidRPr="00F43CE6">
                        <w:t>subjectOf</w:t>
                      </w:r>
                      <w:proofErr w:type="gramEnd"/>
                      <w:r w:rsidRPr="00F43CE6">
                        <w:t>&gt;</w:t>
                      </w:r>
                    </w:p>
                    <w:p w:rsidR="003277CD" w:rsidRPr="00F43CE6" w:rsidRDefault="003277CD" w:rsidP="00E46ED6">
                      <w:r w:rsidRPr="00F43CE6">
                        <w:t xml:space="preserve">  &lt;</w:t>
                      </w:r>
                      <w:proofErr w:type="gramStart"/>
                      <w:r w:rsidRPr="00F43CE6">
                        <w:t>characteristic</w:t>
                      </w:r>
                      <w:proofErr w:type="gramEnd"/>
                      <w:r w:rsidRPr="00F43CE6">
                        <w:t xml:space="preserve">&gt; </w:t>
                      </w:r>
                    </w:p>
                    <w:p w:rsidR="003277CD" w:rsidRPr="00F43CE6" w:rsidRDefault="003277CD" w:rsidP="00E46ED6">
                      <w:r w:rsidRPr="00F43CE6">
                        <w:t>&lt;code code="</w:t>
                      </w:r>
                      <w:r>
                        <w:t>9</w:t>
                      </w:r>
                      <w:r w:rsidRPr="00F43CE6">
                        <w:t>" codeSystem="</w:t>
                      </w:r>
                      <w:r>
                        <w:t>2.16.840.1.113883.2.20.6.23</w:t>
                      </w:r>
                      <w:r w:rsidRPr="00F43CE6">
                        <w:t>"</w:t>
                      </w:r>
                      <w:r>
                        <w:t xml:space="preserve"> displayName=”</w:t>
                      </w:r>
                      <w:r w:rsidRPr="005C4AD6">
                        <w:t xml:space="preserve"> Sterile Use</w:t>
                      </w:r>
                      <w:r>
                        <w:t>”</w:t>
                      </w:r>
                      <w:r w:rsidRPr="00F43CE6">
                        <w:t>/&gt;</w:t>
                      </w:r>
                    </w:p>
                    <w:p w:rsidR="003277CD" w:rsidRPr="00F43CE6" w:rsidRDefault="003277CD" w:rsidP="00E46ED6">
                      <w:r w:rsidRPr="00F43CE6">
                        <w:t xml:space="preserve">    &lt;value xsi</w:t>
                      </w:r>
                      <w:proofErr w:type="gramStart"/>
                      <w:r w:rsidRPr="00F43CE6">
                        <w:t>:type</w:t>
                      </w:r>
                      <w:proofErr w:type="gramEnd"/>
                      <w:r w:rsidRPr="00F43CE6">
                        <w:t xml:space="preserve">=“BL” value="true"/&gt; </w:t>
                      </w:r>
                    </w:p>
                    <w:p w:rsidR="003277CD" w:rsidRPr="00F43CE6" w:rsidRDefault="003277CD" w:rsidP="00F43CE6">
                      <w:pPr>
                        <w:pStyle w:val="Default"/>
                        <w:rPr>
                          <w:rFonts w:ascii="Courier New" w:hAnsi="Courier New" w:cs="Courier New"/>
                          <w:sz w:val="18"/>
                          <w:szCs w:val="18"/>
                        </w:rPr>
                      </w:pPr>
                    </w:p>
                  </w:txbxContent>
                </v:textbox>
                <w10:anchorlock/>
              </v:shape>
            </w:pict>
          </mc:Fallback>
        </mc:AlternateContent>
      </w:r>
    </w:p>
    <w:p w:rsidR="00EB742F" w:rsidRDefault="00EB742F" w:rsidP="00F67A67">
      <w:pPr>
        <w:pStyle w:val="Heading4"/>
      </w:pPr>
      <w:r w:rsidRPr="000005C0">
        <w:t>Validation</w:t>
      </w:r>
    </w:p>
    <w:p w:rsidR="005C4AD6" w:rsidRDefault="005C4AD6" w:rsidP="0043437F">
      <w:pPr>
        <w:pStyle w:val="Default"/>
        <w:numPr>
          <w:ilvl w:val="0"/>
          <w:numId w:val="65"/>
        </w:numPr>
        <w:rPr>
          <w:sz w:val="23"/>
          <w:szCs w:val="23"/>
        </w:rPr>
      </w:pPr>
      <w:commentRangeStart w:id="193"/>
      <w:r>
        <w:rPr>
          <w:sz w:val="23"/>
          <w:szCs w:val="23"/>
        </w:rPr>
        <w:t>Reusability is not a coded type, therefore there a value element, with the value and type attributes defined.</w:t>
      </w:r>
    </w:p>
    <w:p w:rsidR="005C4AD6" w:rsidRPr="005C4AD6" w:rsidRDefault="005C4AD6" w:rsidP="0043437F">
      <w:pPr>
        <w:pStyle w:val="Default"/>
        <w:numPr>
          <w:ilvl w:val="1"/>
          <w:numId w:val="65"/>
        </w:numPr>
        <w:rPr>
          <w:sz w:val="23"/>
          <w:szCs w:val="23"/>
        </w:rPr>
      </w:pPr>
      <w:r>
        <w:rPr>
          <w:sz w:val="23"/>
          <w:szCs w:val="23"/>
        </w:rPr>
        <w:t xml:space="preserve">The value is a </w:t>
      </w:r>
      <w:proofErr w:type="gramStart"/>
      <w:r>
        <w:rPr>
          <w:sz w:val="23"/>
          <w:szCs w:val="23"/>
        </w:rPr>
        <w:t>boolean</w:t>
      </w:r>
      <w:proofErr w:type="gramEnd"/>
      <w:r>
        <w:rPr>
          <w:sz w:val="23"/>
          <w:szCs w:val="23"/>
        </w:rPr>
        <w:t xml:space="preserve"> with allowed values of “true” or “false”.</w:t>
      </w:r>
      <w:commentRangeEnd w:id="193"/>
      <w:r w:rsidR="00F3206C">
        <w:rPr>
          <w:rStyle w:val="CommentReference"/>
        </w:rPr>
        <w:commentReference w:id="193"/>
      </w:r>
    </w:p>
    <w:p w:rsidR="00F25CF4" w:rsidRDefault="00F25CF4" w:rsidP="0080029F">
      <w:pPr>
        <w:pStyle w:val="Default"/>
        <w:rPr>
          <w:rFonts w:eastAsia="Arial Unicode MS"/>
          <w:sz w:val="23"/>
          <w:szCs w:val="23"/>
        </w:rPr>
      </w:pPr>
    </w:p>
    <w:p w:rsidR="00F25CF4" w:rsidRDefault="00F25CF4" w:rsidP="001D67E2">
      <w:pPr>
        <w:pStyle w:val="Heading3"/>
      </w:pPr>
      <w:bookmarkStart w:id="194" w:name="_Toc495429315"/>
      <w:r>
        <w:t>Marketing status and date</w:t>
      </w:r>
      <w:bookmarkEnd w:id="194"/>
      <w:r>
        <w:t xml:space="preserve"> </w:t>
      </w:r>
    </w:p>
    <w:p w:rsidR="00AD7808" w:rsidRDefault="00F25CF4" w:rsidP="0080029F">
      <w:pPr>
        <w:rPr>
          <w:bCs/>
          <w:color w:val="0070C0"/>
          <w:u w:val="single"/>
        </w:rPr>
      </w:pPr>
      <w:r>
        <w:t xml:space="preserve">The procedures for marketing status and date (if any) are the same for all products and </w:t>
      </w:r>
      <w:r w:rsidR="00F43CE6">
        <w:t xml:space="preserve">are </w:t>
      </w:r>
      <w:r>
        <w:t xml:space="preserve">described in </w:t>
      </w:r>
      <w:r w:rsidR="00AD7808" w:rsidRPr="00AD7808">
        <w:rPr>
          <w:bCs/>
        </w:rPr>
        <w:t xml:space="preserve">section </w:t>
      </w:r>
      <w:r w:rsidR="00AD7808" w:rsidRPr="00AD7808">
        <w:rPr>
          <w:bCs/>
          <w:color w:val="0070C0"/>
          <w:u w:val="single"/>
        </w:rPr>
        <w:fldChar w:fldCharType="begin"/>
      </w:r>
      <w:r w:rsidR="00AD7808" w:rsidRPr="00AD7808">
        <w:rPr>
          <w:bCs/>
          <w:color w:val="0070C0"/>
          <w:u w:val="single"/>
        </w:rPr>
        <w:instrText xml:space="preserve"> REF _Ref443424528 \r \h </w:instrText>
      </w:r>
      <w:r w:rsidR="00AD7808">
        <w:rPr>
          <w:bCs/>
          <w:color w:val="0070C0"/>
          <w:u w:val="single"/>
        </w:rPr>
        <w:instrText xml:space="preserve"> \* MERGEFORMAT </w:instrText>
      </w:r>
      <w:r w:rsidR="00AD7808" w:rsidRPr="00AD7808">
        <w:rPr>
          <w:bCs/>
          <w:color w:val="0070C0"/>
          <w:u w:val="single"/>
        </w:rPr>
      </w:r>
      <w:r w:rsidR="00AD7808" w:rsidRPr="00AD7808">
        <w:rPr>
          <w:bCs/>
          <w:color w:val="0070C0"/>
          <w:u w:val="single"/>
        </w:rPr>
        <w:fldChar w:fldCharType="separate"/>
      </w:r>
      <w:r w:rsidR="00C05A3F">
        <w:rPr>
          <w:bCs/>
          <w:color w:val="0070C0"/>
          <w:u w:val="single"/>
        </w:rPr>
        <w:t>4.10.13</w:t>
      </w:r>
      <w:r w:rsidR="00AD7808" w:rsidRPr="00AD7808">
        <w:rPr>
          <w:bCs/>
          <w:color w:val="0070C0"/>
          <w:u w:val="single"/>
        </w:rPr>
        <w:fldChar w:fldCharType="end"/>
      </w:r>
      <w:r w:rsidR="00AD7808" w:rsidRPr="00AD7808">
        <w:rPr>
          <w:bCs/>
          <w:color w:val="0070C0"/>
          <w:u w:val="single"/>
        </w:rPr>
        <w:t xml:space="preserve"> </w:t>
      </w:r>
      <w:r w:rsidR="00AD7808" w:rsidRPr="00AD7808">
        <w:rPr>
          <w:bCs/>
          <w:color w:val="0070C0"/>
          <w:u w:val="single"/>
        </w:rPr>
        <w:fldChar w:fldCharType="begin"/>
      </w:r>
      <w:r w:rsidR="00AD7808" w:rsidRPr="00AD7808">
        <w:rPr>
          <w:bCs/>
          <w:color w:val="0070C0"/>
          <w:u w:val="single"/>
        </w:rPr>
        <w:instrText xml:space="preserve"> REF _Ref443424535 \h </w:instrText>
      </w:r>
      <w:r w:rsidR="00AD7808">
        <w:rPr>
          <w:bCs/>
          <w:color w:val="0070C0"/>
          <w:u w:val="single"/>
        </w:rPr>
        <w:instrText xml:space="preserve"> \* MERGEFORMAT </w:instrText>
      </w:r>
      <w:r w:rsidR="00AD7808" w:rsidRPr="00AD7808">
        <w:rPr>
          <w:bCs/>
          <w:color w:val="0070C0"/>
          <w:u w:val="single"/>
        </w:rPr>
      </w:r>
      <w:r w:rsidR="00AD7808" w:rsidRPr="00AD7808">
        <w:rPr>
          <w:bCs/>
          <w:color w:val="0070C0"/>
          <w:u w:val="single"/>
        </w:rPr>
        <w:fldChar w:fldCharType="separate"/>
      </w:r>
      <w:r w:rsidR="00C05A3F" w:rsidRPr="00C05A3F">
        <w:rPr>
          <w:color w:val="0070C0"/>
          <w:u w:val="single"/>
        </w:rPr>
        <w:t>Marketing status</w:t>
      </w:r>
      <w:r w:rsidR="00AD7808" w:rsidRPr="00AD7808">
        <w:rPr>
          <w:bCs/>
          <w:color w:val="0070C0"/>
          <w:u w:val="single"/>
        </w:rPr>
        <w:fldChar w:fldCharType="end"/>
      </w:r>
      <w:r w:rsidR="00AD7808">
        <w:rPr>
          <w:bCs/>
          <w:color w:val="0070C0"/>
          <w:u w:val="single"/>
        </w:rPr>
        <w:t>.</w:t>
      </w:r>
    </w:p>
    <w:p w:rsidR="00F43CE6" w:rsidRDefault="00AD7808" w:rsidP="0080029F">
      <w:r w:rsidRPr="00AD7808">
        <w:t xml:space="preserve"> </w:t>
      </w:r>
    </w:p>
    <w:p w:rsidR="00F25CF4" w:rsidRDefault="00F25CF4" w:rsidP="00F67A67">
      <w:pPr>
        <w:pStyle w:val="Heading4"/>
      </w:pPr>
      <w:r>
        <w:t xml:space="preserve">Validation </w:t>
      </w:r>
    </w:p>
    <w:p w:rsidR="00F25CF4" w:rsidRPr="00D82FEC" w:rsidRDefault="00F25CF4" w:rsidP="0043437F">
      <w:pPr>
        <w:pStyle w:val="Default"/>
        <w:numPr>
          <w:ilvl w:val="0"/>
          <w:numId w:val="62"/>
        </w:numPr>
        <w:rPr>
          <w:rFonts w:eastAsia="Arial Unicode MS"/>
          <w:sz w:val="23"/>
          <w:szCs w:val="23"/>
        </w:rPr>
      </w:pPr>
      <w:commentRangeStart w:id="195"/>
      <w:r w:rsidRPr="00D82FEC">
        <w:rPr>
          <w:rFonts w:eastAsia="Arial Unicode MS"/>
          <w:sz w:val="23"/>
          <w:szCs w:val="23"/>
        </w:rPr>
        <w:t>There is one marketing status code for each top-level p</w:t>
      </w:r>
      <w:bookmarkStart w:id="196" w:name="_GoBack"/>
      <w:bookmarkEnd w:id="196"/>
      <w:r w:rsidRPr="00D82FEC">
        <w:rPr>
          <w:rFonts w:eastAsia="Arial Unicode MS"/>
          <w:sz w:val="23"/>
          <w:szCs w:val="23"/>
        </w:rPr>
        <w:t>roduct (part products do not require this)</w:t>
      </w:r>
      <w:commentRangeEnd w:id="195"/>
      <w:r w:rsidR="00F3206C">
        <w:rPr>
          <w:rStyle w:val="CommentReference"/>
        </w:rPr>
        <w:commentReference w:id="195"/>
      </w:r>
    </w:p>
    <w:sectPr w:rsidR="00F25CF4" w:rsidRPr="00D82FEC" w:rsidSect="00C05A3F">
      <w:headerReference w:type="even" r:id="rId27"/>
      <w:footerReference w:type="even" r:id="rId28"/>
      <w:type w:val="continuous"/>
      <w:pgSz w:w="12240" w:h="15840" w:code="1"/>
      <w:pgMar w:top="1440" w:right="1440" w:bottom="1440" w:left="1440" w:header="720" w:footer="720" w:gutter="0"/>
      <w:pgNumType w:start="1"/>
      <w:cols w:space="720"/>
      <w:noEndnote/>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0" w:author="Peter" w:date="2017-11-03T17:38:00Z" w:initials="P">
    <w:p w:rsidR="003277CD" w:rsidRDefault="003277CD" w:rsidP="00E46ED6">
      <w:pPr>
        <w:pStyle w:val="CommentText"/>
      </w:pPr>
      <w:r>
        <w:rPr>
          <w:rStyle w:val="CommentReference"/>
        </w:rPr>
        <w:annotationRef/>
      </w:r>
      <w:r>
        <w:t xml:space="preserve">This has not been encoded in the validation rules yet. </w:t>
      </w:r>
    </w:p>
  </w:comment>
  <w:comment w:id="21" w:author="Peter" w:date="2017-11-03T17:38:00Z" w:initials="P">
    <w:p w:rsidR="003277CD" w:rsidRDefault="003277CD" w:rsidP="00E46ED6">
      <w:pPr>
        <w:pStyle w:val="CommentText"/>
      </w:pPr>
      <w:r>
        <w:rPr>
          <w:rStyle w:val="CommentReference"/>
        </w:rPr>
        <w:annotationRef/>
      </w:r>
      <w:r>
        <w:t>This has not been encoded in the validation rules yet.</w:t>
      </w:r>
    </w:p>
  </w:comment>
  <w:comment w:id="23" w:author="pbx" w:date="2017-11-03T17:38:00Z" w:initials="p">
    <w:p w:rsidR="003277CD" w:rsidRDefault="003277CD" w:rsidP="00E46ED6">
      <w:pPr>
        <w:pStyle w:val="CommentText"/>
      </w:pPr>
      <w:r>
        <w:rPr>
          <w:rStyle w:val="CommentReference"/>
        </w:rPr>
        <w:annotationRef/>
      </w:r>
      <w:r w:rsidRPr="00D877DC">
        <w:rPr>
          <w:lang w:val="en-US"/>
        </w:rPr>
        <w:t>To be registered</w:t>
      </w:r>
    </w:p>
  </w:comment>
  <w:comment w:id="24" w:author="Peter" w:date="2017-11-03T17:38:00Z" w:initials="P">
    <w:p w:rsidR="003277CD" w:rsidRDefault="003277CD" w:rsidP="00E46ED6">
      <w:pPr>
        <w:pStyle w:val="CommentText"/>
      </w:pPr>
      <w:r>
        <w:rPr>
          <w:rStyle w:val="CommentReference"/>
        </w:rPr>
        <w:annotationRef/>
      </w:r>
      <w:r w:rsidRPr="00D877DC">
        <w:rPr>
          <w:lang w:val="en-US"/>
        </w:rPr>
        <w:t>To be registered</w:t>
      </w:r>
    </w:p>
  </w:comment>
  <w:comment w:id="25" w:author="Peter" w:date="2017-11-03T17:38:00Z" w:initials="P">
    <w:p w:rsidR="003277CD" w:rsidRDefault="003277CD" w:rsidP="00E46ED6">
      <w:pPr>
        <w:pStyle w:val="CommentText"/>
      </w:pPr>
      <w:r>
        <w:rPr>
          <w:rStyle w:val="CommentReference"/>
        </w:rPr>
        <w:annotationRef/>
      </w:r>
      <w:r w:rsidRPr="00D877DC">
        <w:rPr>
          <w:lang w:val="en-US"/>
        </w:rPr>
        <w:t>To be registered</w:t>
      </w:r>
    </w:p>
  </w:comment>
  <w:comment w:id="26" w:author="Peter" w:date="2017-11-03T17:38:00Z" w:initials="P">
    <w:p w:rsidR="003277CD" w:rsidRDefault="003277CD" w:rsidP="00E46ED6">
      <w:pPr>
        <w:pStyle w:val="CommentText"/>
      </w:pPr>
      <w:r>
        <w:rPr>
          <w:rStyle w:val="CommentReference"/>
        </w:rPr>
        <w:annotationRef/>
      </w:r>
      <w:r w:rsidRPr="00D877DC">
        <w:rPr>
          <w:lang w:val="en-US"/>
        </w:rPr>
        <w:t>To be registered</w:t>
      </w:r>
    </w:p>
  </w:comment>
  <w:comment w:id="27" w:author="Peter" w:date="2017-11-03T17:38:00Z" w:initials="P">
    <w:p w:rsidR="003277CD" w:rsidRDefault="003277CD" w:rsidP="00E46ED6">
      <w:pPr>
        <w:pStyle w:val="CommentText"/>
      </w:pPr>
      <w:r>
        <w:rPr>
          <w:rStyle w:val="CommentReference"/>
        </w:rPr>
        <w:annotationRef/>
      </w:r>
      <w:r w:rsidRPr="00D877DC">
        <w:rPr>
          <w:lang w:val="en-US"/>
        </w:rPr>
        <w:t>To be registered</w:t>
      </w:r>
    </w:p>
  </w:comment>
  <w:comment w:id="32" w:author="Peter" w:date="2017-11-03T17:38:00Z" w:initials="P">
    <w:p w:rsidR="003277CD" w:rsidRDefault="003277CD" w:rsidP="00E46ED6">
      <w:pPr>
        <w:pStyle w:val="CommentText"/>
      </w:pPr>
      <w:r>
        <w:rPr>
          <w:rStyle w:val="CommentReference"/>
        </w:rPr>
        <w:annotationRef/>
      </w:r>
      <w:r>
        <w:t>This has not been encoded in the validation rules yet.</w:t>
      </w:r>
    </w:p>
  </w:comment>
  <w:comment w:id="36" w:author="Peter" w:date="2017-11-03T17:38:00Z" w:initials="P">
    <w:p w:rsidR="003277CD" w:rsidRDefault="003277CD" w:rsidP="00E46ED6">
      <w:pPr>
        <w:pStyle w:val="CommentText"/>
      </w:pPr>
      <w:r>
        <w:rPr>
          <w:rStyle w:val="CommentReference"/>
        </w:rPr>
        <w:annotationRef/>
      </w:r>
      <w:r>
        <w:t>This has not been encoded in the validation rules yet.</w:t>
      </w:r>
    </w:p>
  </w:comment>
  <w:comment w:id="37" w:author="Peter" w:date="2017-11-03T17:38:00Z" w:initials="P">
    <w:p w:rsidR="003277CD" w:rsidRDefault="003277CD" w:rsidP="00E46ED6">
      <w:pPr>
        <w:pStyle w:val="CommentText"/>
      </w:pPr>
      <w:r>
        <w:rPr>
          <w:rStyle w:val="CommentReference"/>
        </w:rPr>
        <w:annotationRef/>
      </w:r>
      <w:r>
        <w:t>This has not been encoded in the validation rules yet.</w:t>
      </w:r>
    </w:p>
  </w:comment>
  <w:comment w:id="38" w:author="Peter" w:date="2017-11-03T17:38:00Z" w:initials="P">
    <w:p w:rsidR="003277CD" w:rsidRDefault="003277CD" w:rsidP="00E46ED6">
      <w:pPr>
        <w:pStyle w:val="CommentText"/>
      </w:pPr>
      <w:r>
        <w:rPr>
          <w:rStyle w:val="CommentReference"/>
        </w:rPr>
        <w:annotationRef/>
      </w:r>
      <w:r>
        <w:t>This has not been encoded in the validation rules yet.</w:t>
      </w:r>
    </w:p>
  </w:comment>
  <w:comment w:id="39" w:author="Peter" w:date="2017-11-03T17:38:00Z" w:initials="P">
    <w:p w:rsidR="003277CD" w:rsidRDefault="003277CD" w:rsidP="00E46ED6">
      <w:pPr>
        <w:pStyle w:val="CommentText"/>
      </w:pPr>
      <w:r>
        <w:rPr>
          <w:rStyle w:val="CommentReference"/>
        </w:rPr>
        <w:annotationRef/>
      </w:r>
      <w:r>
        <w:t>This has not been encoded in the validation rules yet.</w:t>
      </w:r>
    </w:p>
  </w:comment>
  <w:comment w:id="40" w:author="Peter" w:date="2017-11-03T17:38:00Z" w:initials="P">
    <w:p w:rsidR="003277CD" w:rsidRDefault="003277CD" w:rsidP="00E46ED6">
      <w:pPr>
        <w:pStyle w:val="CommentText"/>
      </w:pPr>
      <w:r>
        <w:rPr>
          <w:rStyle w:val="CommentReference"/>
        </w:rPr>
        <w:annotationRef/>
      </w:r>
      <w:r>
        <w:t>This has not been encoded in the validation rules yet.</w:t>
      </w:r>
    </w:p>
  </w:comment>
  <w:comment w:id="41" w:author="Peter" w:date="2017-11-03T17:38:00Z" w:initials="P">
    <w:p w:rsidR="003277CD" w:rsidRDefault="003277CD" w:rsidP="00E46ED6">
      <w:pPr>
        <w:pStyle w:val="CommentText"/>
      </w:pPr>
      <w:r>
        <w:rPr>
          <w:rStyle w:val="CommentReference"/>
        </w:rPr>
        <w:annotationRef/>
      </w:r>
      <w:r>
        <w:t>This has not been encoded in the validation rules yet.</w:t>
      </w:r>
    </w:p>
  </w:comment>
  <w:comment w:id="42" w:author="Peter" w:date="2017-11-03T17:38:00Z" w:initials="P">
    <w:p w:rsidR="003277CD" w:rsidRDefault="003277CD" w:rsidP="00E46ED6">
      <w:pPr>
        <w:pStyle w:val="CommentText"/>
      </w:pPr>
      <w:r>
        <w:rPr>
          <w:rStyle w:val="CommentReference"/>
        </w:rPr>
        <w:annotationRef/>
      </w:r>
      <w:r>
        <w:t>This has not been encoded in the validation rules yet.</w:t>
      </w:r>
    </w:p>
  </w:comment>
  <w:comment w:id="47" w:author="pbx" w:date="2017-11-03T17:38:00Z" w:initials="p">
    <w:p w:rsidR="003277CD" w:rsidRDefault="003277CD" w:rsidP="00E46ED6">
      <w:pPr>
        <w:pStyle w:val="CommentText"/>
      </w:pPr>
      <w:r>
        <w:rPr>
          <w:rStyle w:val="CommentReference"/>
        </w:rPr>
        <w:annotationRef/>
      </w:r>
      <w:r>
        <w:t>This has not been encoded in the validation rules yet.</w:t>
      </w:r>
    </w:p>
  </w:comment>
  <w:comment w:id="60" w:author="pbx" w:date="2017-11-03T17:38:00Z" w:initials="p">
    <w:p w:rsidR="003277CD" w:rsidRDefault="003277CD" w:rsidP="00E46ED6">
      <w:pPr>
        <w:pStyle w:val="CommentText"/>
      </w:pPr>
      <w:r>
        <w:rPr>
          <w:rStyle w:val="CommentReference"/>
        </w:rPr>
        <w:annotationRef/>
      </w:r>
      <w:r>
        <w:t>This has not been encoded in the validation rules yet.</w:t>
      </w:r>
    </w:p>
  </w:comment>
  <w:comment w:id="61" w:author="pbx" w:date="2017-11-03T17:38:00Z" w:initials="p">
    <w:p w:rsidR="003277CD" w:rsidRDefault="003277CD" w:rsidP="00E46ED6">
      <w:pPr>
        <w:pStyle w:val="CommentText"/>
      </w:pPr>
      <w:r>
        <w:rPr>
          <w:rStyle w:val="CommentReference"/>
        </w:rPr>
        <w:annotationRef/>
      </w:r>
      <w:r>
        <w:t>This has not been encoded in the validation rules yet.</w:t>
      </w:r>
    </w:p>
  </w:comment>
  <w:comment w:id="62" w:author="pbx" w:date="2017-11-03T17:38:00Z" w:initials="p">
    <w:p w:rsidR="003277CD" w:rsidRDefault="003277CD" w:rsidP="00E46ED6">
      <w:pPr>
        <w:pStyle w:val="CommentText"/>
      </w:pPr>
      <w:r>
        <w:rPr>
          <w:rStyle w:val="CommentReference"/>
        </w:rPr>
        <w:annotationRef/>
      </w:r>
      <w:r>
        <w:t>No checking of the value (ie. Valid ID target) at this time</w:t>
      </w:r>
    </w:p>
  </w:comment>
  <w:comment w:id="63" w:author="pbx" w:date="2017-11-03T17:38:00Z" w:initials="p">
    <w:p w:rsidR="003277CD" w:rsidRDefault="003277CD">
      <w:pPr>
        <w:pStyle w:val="CommentText"/>
      </w:pPr>
      <w:r>
        <w:rPr>
          <w:rStyle w:val="CommentReference"/>
        </w:rPr>
        <w:annotationRef/>
      </w:r>
      <w:r>
        <w:t>This has not been encoded in the validation rules yet.</w:t>
      </w:r>
    </w:p>
  </w:comment>
  <w:comment w:id="64" w:author="pbx" w:date="2017-11-03T17:38:00Z" w:initials="p">
    <w:p w:rsidR="003277CD" w:rsidRDefault="003277CD" w:rsidP="00E46ED6">
      <w:pPr>
        <w:pStyle w:val="CommentText"/>
      </w:pPr>
      <w:r>
        <w:rPr>
          <w:rStyle w:val="CommentReference"/>
        </w:rPr>
        <w:annotationRef/>
      </w:r>
      <w:r>
        <w:t>This has not been encoded in the validation rules yet.</w:t>
      </w:r>
    </w:p>
  </w:comment>
  <w:comment w:id="65" w:author="pbx" w:date="2017-11-03T17:38:00Z" w:initials="p">
    <w:p w:rsidR="003277CD" w:rsidRDefault="003277CD" w:rsidP="00E46ED6">
      <w:pPr>
        <w:pStyle w:val="CommentText"/>
      </w:pPr>
      <w:r>
        <w:rPr>
          <w:rStyle w:val="CommentReference"/>
        </w:rPr>
        <w:annotationRef/>
      </w:r>
      <w:r>
        <w:t>This has not been encoded in the validation rules yet.</w:t>
      </w:r>
    </w:p>
  </w:comment>
  <w:comment w:id="108" w:author="Amy McDonald" w:date="2017-11-03T17:38:00Z" w:initials="AM">
    <w:p w:rsidR="003277CD" w:rsidRDefault="003277CD" w:rsidP="00E46ED6">
      <w:pPr>
        <w:pStyle w:val="CommentText"/>
      </w:pPr>
      <w:r>
        <w:rPr>
          <w:rStyle w:val="CommentReference"/>
        </w:rPr>
        <w:annotationRef/>
      </w:r>
      <w:r>
        <w:t xml:space="preserve">To be updated to use </w:t>
      </w:r>
      <w:r>
        <w:rPr>
          <w:rFonts w:eastAsia="Arial Unicode MS"/>
        </w:rPr>
        <w:t>HPFB</w:t>
      </w:r>
      <w:r>
        <w:t xml:space="preserve"> terminology</w:t>
      </w:r>
    </w:p>
  </w:comment>
  <w:comment w:id="127" w:author="pbx" w:date="2017-11-03T17:38:00Z" w:initials="p">
    <w:p w:rsidR="003277CD" w:rsidRDefault="003277CD" w:rsidP="00AF1C00">
      <w:pPr>
        <w:pStyle w:val="CommentText"/>
      </w:pPr>
      <w:r>
        <w:rPr>
          <w:rStyle w:val="CommentReference"/>
        </w:rPr>
        <w:annotationRef/>
      </w:r>
      <w:r>
        <w:t>This has not been encoded in the validation rules yet.</w:t>
      </w:r>
    </w:p>
  </w:comment>
  <w:comment w:id="128" w:author="pbx" w:date="2017-11-03T17:38:00Z" w:initials="p">
    <w:p w:rsidR="003277CD" w:rsidRDefault="003277CD" w:rsidP="00E46ED6">
      <w:pPr>
        <w:pStyle w:val="CommentText"/>
      </w:pPr>
      <w:r>
        <w:rPr>
          <w:rStyle w:val="CommentReference"/>
        </w:rPr>
        <w:annotationRef/>
      </w:r>
      <w:r>
        <w:rPr>
          <w:rStyle w:val="CommentReference"/>
        </w:rPr>
        <w:annotationRef/>
      </w:r>
      <w:r>
        <w:t>This has not been encoded in the validation rules yet.</w:t>
      </w:r>
    </w:p>
    <w:p w:rsidR="003277CD" w:rsidRDefault="003277CD" w:rsidP="00E46ED6">
      <w:pPr>
        <w:pStyle w:val="CommentText"/>
      </w:pPr>
    </w:p>
  </w:comment>
  <w:comment w:id="129" w:author="pbx" w:date="2017-11-03T17:38:00Z" w:initials="p">
    <w:p w:rsidR="003277CD" w:rsidRDefault="003277CD">
      <w:pPr>
        <w:pStyle w:val="CommentText"/>
      </w:pPr>
      <w:r>
        <w:rPr>
          <w:rStyle w:val="CommentReference"/>
        </w:rPr>
        <w:annotationRef/>
      </w:r>
      <w:r>
        <w:t>Verify if we plan to support smaller precision</w:t>
      </w:r>
    </w:p>
  </w:comment>
  <w:comment w:id="130" w:author="CRAIG ANDERSON" w:date="2017-11-03T17:38:00Z" w:initials="CA">
    <w:p w:rsidR="003277CD" w:rsidRDefault="003277CD">
      <w:pPr>
        <w:pStyle w:val="CommentText"/>
      </w:pPr>
      <w:r>
        <w:rPr>
          <w:rStyle w:val="CommentReference"/>
        </w:rPr>
        <w:annotationRef/>
      </w:r>
      <w:r>
        <w:t>Let’s ask industry if they think they need this. Probably not though since two approvals on the same day would have different versions.</w:t>
      </w:r>
    </w:p>
  </w:comment>
  <w:comment w:id="131" w:author="pbx" w:date="2017-11-03T17:38:00Z" w:initials="p">
    <w:p w:rsidR="003277CD" w:rsidRDefault="003277CD" w:rsidP="00E46ED6">
      <w:pPr>
        <w:pStyle w:val="CommentText"/>
      </w:pPr>
      <w:r>
        <w:rPr>
          <w:rStyle w:val="CommentReference"/>
        </w:rPr>
        <w:annotationRef/>
      </w:r>
      <w:r>
        <w:t>This has not been encoded in the validation rules yet.</w:t>
      </w:r>
    </w:p>
  </w:comment>
  <w:comment w:id="132" w:author="pbx" w:date="2017-11-03T17:38:00Z" w:initials="p">
    <w:p w:rsidR="003277CD" w:rsidRDefault="003277CD">
      <w:pPr>
        <w:pStyle w:val="CommentText"/>
      </w:pPr>
      <w:r>
        <w:rPr>
          <w:rStyle w:val="CommentReference"/>
        </w:rPr>
        <w:annotationRef/>
      </w:r>
      <w:r w:rsidR="00375D57">
        <w:t>This has not been encoded in the validation rules yet.</w:t>
      </w:r>
    </w:p>
  </w:comment>
  <w:comment w:id="133" w:author="pbx" w:date="2017-11-03T17:38:00Z" w:initials="p">
    <w:p w:rsidR="003277CD" w:rsidRDefault="003277CD">
      <w:pPr>
        <w:pStyle w:val="CommentText"/>
      </w:pPr>
      <w:r>
        <w:rPr>
          <w:rStyle w:val="CommentReference"/>
        </w:rPr>
        <w:annotationRef/>
      </w:r>
      <w:r w:rsidR="00375D57">
        <w:t>This has not been encoded in the validation rules yet.</w:t>
      </w:r>
    </w:p>
  </w:comment>
  <w:comment w:id="134" w:author="pbx" w:date="2017-11-03T17:38:00Z" w:initials="p">
    <w:p w:rsidR="003277CD" w:rsidRDefault="003277CD">
      <w:pPr>
        <w:pStyle w:val="CommentText"/>
      </w:pPr>
      <w:r>
        <w:rPr>
          <w:rStyle w:val="CommentReference"/>
        </w:rPr>
        <w:annotationRef/>
      </w:r>
      <w:r>
        <w:t>This has not been encoded in the validation rules yet.</w:t>
      </w:r>
    </w:p>
  </w:comment>
  <w:comment w:id="135" w:author="pbx" w:date="2017-11-03T17:38:00Z" w:initials="p">
    <w:p w:rsidR="003277CD" w:rsidRDefault="003277CD" w:rsidP="00AF1C00">
      <w:pPr>
        <w:pStyle w:val="CommentText"/>
      </w:pPr>
      <w:r>
        <w:rPr>
          <w:rStyle w:val="CommentReference"/>
        </w:rPr>
        <w:annotationRef/>
      </w:r>
      <w:r>
        <w:t>This has not been encoded in the validation rules yet.</w:t>
      </w:r>
    </w:p>
  </w:comment>
  <w:comment w:id="136" w:author="pbx" w:date="2017-11-03T17:38:00Z" w:initials="p">
    <w:p w:rsidR="003277CD" w:rsidRDefault="003277CD" w:rsidP="00E20292">
      <w:pPr>
        <w:pStyle w:val="CommentText"/>
      </w:pPr>
      <w:r>
        <w:rPr>
          <w:rStyle w:val="CommentReference"/>
        </w:rPr>
        <w:annotationRef/>
      </w:r>
      <w:r>
        <w:t>Re-write to be optional for parts</w:t>
      </w:r>
    </w:p>
  </w:comment>
  <w:comment w:id="137" w:author="pbx" w:date="2017-11-03T17:38:00Z" w:initials="p">
    <w:p w:rsidR="003277CD" w:rsidRDefault="003277CD">
      <w:pPr>
        <w:pStyle w:val="CommentText"/>
      </w:pPr>
      <w:r>
        <w:rPr>
          <w:rStyle w:val="CommentReference"/>
        </w:rPr>
        <w:annotationRef/>
      </w:r>
      <w:r>
        <w:t>This has not been encoded in the validation rules yet.</w:t>
      </w:r>
    </w:p>
  </w:comment>
  <w:comment w:id="138" w:author="pbx" w:date="2017-11-03T17:38:00Z" w:initials="p">
    <w:p w:rsidR="003277CD" w:rsidRDefault="003277CD" w:rsidP="00E46ED6">
      <w:pPr>
        <w:pStyle w:val="CommentText"/>
      </w:pPr>
      <w:r>
        <w:rPr>
          <w:rStyle w:val="CommentReference"/>
        </w:rPr>
        <w:annotationRef/>
      </w:r>
      <w:r>
        <w:t>This has not been encoded in the validation rules yet.</w:t>
      </w:r>
    </w:p>
  </w:comment>
  <w:comment w:id="139" w:author="pbx" w:date="2017-11-03T17:38:00Z" w:initials="p">
    <w:p w:rsidR="003277CD" w:rsidRDefault="003277CD" w:rsidP="00E46ED6">
      <w:pPr>
        <w:pStyle w:val="CommentText"/>
      </w:pPr>
      <w:r>
        <w:rPr>
          <w:rStyle w:val="CommentReference"/>
        </w:rPr>
        <w:annotationRef/>
      </w:r>
      <w:r>
        <w:t>This has not been encoded in the validation rules yet.</w:t>
      </w:r>
    </w:p>
  </w:comment>
  <w:comment w:id="140" w:author="pbx" w:date="2017-11-03T17:38:00Z" w:initials="p">
    <w:p w:rsidR="003277CD" w:rsidRDefault="003277CD" w:rsidP="00E46ED6">
      <w:pPr>
        <w:pStyle w:val="CommentText"/>
      </w:pPr>
      <w:r>
        <w:rPr>
          <w:rStyle w:val="CommentReference"/>
        </w:rPr>
        <w:annotationRef/>
      </w:r>
      <w:r>
        <w:t>This has not been encoded in the validation rules yet.</w:t>
      </w:r>
    </w:p>
  </w:comment>
  <w:comment w:id="141" w:author="pbx" w:date="2017-11-03T17:38:00Z" w:initials="p">
    <w:p w:rsidR="003277CD" w:rsidRDefault="003277CD" w:rsidP="00E46ED6">
      <w:pPr>
        <w:pStyle w:val="CommentText"/>
      </w:pPr>
      <w:r>
        <w:rPr>
          <w:rStyle w:val="CommentReference"/>
        </w:rPr>
        <w:annotationRef/>
      </w:r>
      <w:r>
        <w:t>This has not been encoded in the validation rules yet.</w:t>
      </w:r>
    </w:p>
  </w:comment>
  <w:comment w:id="142" w:author="pbx" w:date="2017-11-03T17:38:00Z" w:initials="p">
    <w:p w:rsidR="003277CD" w:rsidRDefault="003277CD" w:rsidP="00E46ED6">
      <w:pPr>
        <w:pStyle w:val="CommentText"/>
      </w:pPr>
      <w:r>
        <w:rPr>
          <w:rStyle w:val="CommentReference"/>
        </w:rPr>
        <w:annotationRef/>
      </w:r>
      <w:r>
        <w:t>Marker to identify where the cleanup, consolidation and revalidation stopped.</w:t>
      </w:r>
    </w:p>
  </w:comment>
  <w:comment w:id="144" w:author="pbx" w:date="2017-11-03T17:38:00Z" w:initials="p">
    <w:p w:rsidR="003277CD" w:rsidRDefault="003277CD" w:rsidP="00E46ED6">
      <w:pPr>
        <w:pStyle w:val="CommentText"/>
      </w:pPr>
      <w:r>
        <w:rPr>
          <w:rStyle w:val="CommentReference"/>
        </w:rPr>
        <w:annotationRef/>
      </w:r>
      <w:r>
        <w:t>This has not been encoded in the validation rules yet.</w:t>
      </w:r>
    </w:p>
  </w:comment>
  <w:comment w:id="143" w:author="pbx" w:date="2017-11-03T17:38:00Z" w:initials="p">
    <w:p w:rsidR="003277CD" w:rsidRDefault="003277CD" w:rsidP="00E46ED6">
      <w:pPr>
        <w:pStyle w:val="CommentText"/>
      </w:pPr>
      <w:r>
        <w:rPr>
          <w:rStyle w:val="CommentReference"/>
        </w:rPr>
        <w:annotationRef/>
      </w:r>
      <w:r>
        <w:t>This has not been encoded in the validation rules yet.</w:t>
      </w:r>
    </w:p>
  </w:comment>
  <w:comment w:id="145" w:author="pbx" w:date="2017-11-03T17:38:00Z" w:initials="p">
    <w:p w:rsidR="003277CD" w:rsidRDefault="003277CD" w:rsidP="00E46ED6">
      <w:pPr>
        <w:pStyle w:val="CommentText"/>
      </w:pPr>
      <w:r>
        <w:rPr>
          <w:rStyle w:val="CommentReference"/>
        </w:rPr>
        <w:annotationRef/>
      </w:r>
      <w:r>
        <w:t>This has not been encoded in the validation rules yet.</w:t>
      </w:r>
    </w:p>
  </w:comment>
  <w:comment w:id="146" w:author="pbx" w:date="2017-11-03T17:38:00Z" w:initials="p">
    <w:p w:rsidR="003277CD" w:rsidRDefault="003277CD" w:rsidP="00E46ED6">
      <w:pPr>
        <w:pStyle w:val="CommentText"/>
      </w:pPr>
      <w:r>
        <w:rPr>
          <w:rStyle w:val="CommentReference"/>
        </w:rPr>
        <w:annotationRef/>
      </w:r>
      <w:r>
        <w:t>This has not been encoded in the validation rules yet.</w:t>
      </w:r>
    </w:p>
  </w:comment>
  <w:comment w:id="147" w:author="pbx" w:date="2017-11-03T17:38:00Z" w:initials="p">
    <w:p w:rsidR="003277CD" w:rsidRDefault="003277CD" w:rsidP="00A03E08">
      <w:pPr>
        <w:pStyle w:val="CommentText"/>
      </w:pPr>
      <w:r>
        <w:rPr>
          <w:rStyle w:val="CommentReference"/>
        </w:rPr>
        <w:annotationRef/>
      </w:r>
      <w:r>
        <w:t>This has not been encoded in the validation rules yet.</w:t>
      </w:r>
    </w:p>
  </w:comment>
  <w:comment w:id="148" w:author="pbx" w:date="2017-11-03T17:38:00Z" w:initials="p">
    <w:p w:rsidR="003277CD" w:rsidRDefault="003277CD" w:rsidP="00E46ED6">
      <w:pPr>
        <w:pStyle w:val="CommentText"/>
      </w:pPr>
      <w:r>
        <w:rPr>
          <w:rStyle w:val="CommentReference"/>
        </w:rPr>
        <w:annotationRef/>
      </w:r>
      <w:r>
        <w:t>This has not been encoded in the validation rules yet.</w:t>
      </w:r>
    </w:p>
  </w:comment>
  <w:comment w:id="149" w:author="pbx" w:date="2017-11-03T17:38:00Z" w:initials="p">
    <w:p w:rsidR="003277CD" w:rsidRDefault="003277CD">
      <w:pPr>
        <w:pStyle w:val="CommentText"/>
      </w:pPr>
      <w:r>
        <w:rPr>
          <w:rStyle w:val="CommentReference"/>
        </w:rPr>
        <w:annotationRef/>
      </w:r>
      <w:r>
        <w:t>This has not been encoded in the validation rules yet.</w:t>
      </w:r>
    </w:p>
  </w:comment>
  <w:comment w:id="150" w:author="pbx" w:date="2017-11-03T17:38:00Z" w:initials="p">
    <w:p w:rsidR="003277CD" w:rsidRDefault="003277CD" w:rsidP="002A7033">
      <w:pPr>
        <w:pStyle w:val="CommentText"/>
      </w:pPr>
      <w:r>
        <w:rPr>
          <w:rStyle w:val="CommentReference"/>
        </w:rPr>
        <w:annotationRef/>
      </w:r>
      <w:r>
        <w:t>This has not been encoded in the validation rules yet.</w:t>
      </w:r>
    </w:p>
  </w:comment>
  <w:comment w:id="152" w:author="pbx" w:date="2017-11-03T17:38:00Z" w:initials="p">
    <w:p w:rsidR="003277CD" w:rsidRDefault="003277CD" w:rsidP="00455021">
      <w:pPr>
        <w:pStyle w:val="CommentText"/>
      </w:pPr>
      <w:r>
        <w:rPr>
          <w:rStyle w:val="CommentReference"/>
        </w:rPr>
        <w:annotationRef/>
      </w:r>
      <w:r>
        <w:t>This has not been encoded in the validation rules yet.</w:t>
      </w:r>
    </w:p>
  </w:comment>
  <w:comment w:id="153" w:author="pbx" w:date="2017-11-03T17:38:00Z" w:initials="p">
    <w:p w:rsidR="003277CD" w:rsidRDefault="003277CD" w:rsidP="00E46ED6">
      <w:pPr>
        <w:pStyle w:val="CommentText"/>
      </w:pPr>
      <w:r>
        <w:rPr>
          <w:rStyle w:val="CommentReference"/>
        </w:rPr>
        <w:annotationRef/>
      </w:r>
      <w:r>
        <w:t>This has not been encoded in the validation rules yet.</w:t>
      </w:r>
    </w:p>
  </w:comment>
  <w:comment w:id="155" w:author="pbx" w:date="2017-11-03T17:38:00Z" w:initials="p">
    <w:p w:rsidR="003277CD" w:rsidRDefault="003277CD" w:rsidP="00E46ED6">
      <w:pPr>
        <w:pStyle w:val="CommentText"/>
      </w:pPr>
      <w:r>
        <w:rPr>
          <w:rStyle w:val="CommentReference"/>
        </w:rPr>
        <w:annotationRef/>
      </w:r>
      <w:r>
        <w:t>Seems odd should this be approval?</w:t>
      </w:r>
    </w:p>
  </w:comment>
  <w:comment w:id="156" w:author="pbx" w:date="2017-11-03T17:38:00Z" w:initials="p">
    <w:p w:rsidR="003277CD" w:rsidRDefault="003277CD" w:rsidP="00E46ED6">
      <w:pPr>
        <w:pStyle w:val="CommentText"/>
      </w:pPr>
      <w:r>
        <w:rPr>
          <w:rStyle w:val="CommentReference"/>
        </w:rPr>
        <w:annotationRef/>
      </w:r>
      <w:r>
        <w:t>This has not been encoded in the validation rules yet.</w:t>
      </w:r>
    </w:p>
  </w:comment>
  <w:comment w:id="157" w:author="pbx" w:date="2017-11-03T17:38:00Z" w:initials="p">
    <w:p w:rsidR="003277CD" w:rsidRDefault="003277CD" w:rsidP="00E46ED6">
      <w:pPr>
        <w:pStyle w:val="CommentText"/>
      </w:pPr>
      <w:r>
        <w:rPr>
          <w:rStyle w:val="CommentReference"/>
        </w:rPr>
        <w:annotationRef/>
      </w:r>
      <w:r>
        <w:t>This has not been encoded in the validation rules yet.</w:t>
      </w:r>
    </w:p>
  </w:comment>
  <w:comment w:id="151" w:author="pbx" w:date="2017-11-03T17:38:00Z" w:initials="p">
    <w:p w:rsidR="003277CD" w:rsidRDefault="003277CD" w:rsidP="00E46ED6">
      <w:pPr>
        <w:pStyle w:val="CommentText"/>
      </w:pPr>
      <w:r>
        <w:rPr>
          <w:rStyle w:val="CommentReference"/>
        </w:rPr>
        <w:annotationRef/>
      </w:r>
      <w:r>
        <w:t>This has not been encoded in the validation rules yet.</w:t>
      </w:r>
    </w:p>
  </w:comment>
  <w:comment w:id="158" w:author="pbx" w:date="2017-11-03T17:38:00Z" w:initials="p">
    <w:p w:rsidR="003277CD" w:rsidRDefault="003277CD" w:rsidP="00E46ED6">
      <w:pPr>
        <w:pStyle w:val="CommentText"/>
      </w:pPr>
      <w:r>
        <w:rPr>
          <w:rStyle w:val="CommentReference"/>
        </w:rPr>
        <w:annotationRef/>
      </w:r>
      <w:r w:rsidR="00AD6C14">
        <w:t>Needs to be aligned with the approach</w:t>
      </w:r>
    </w:p>
  </w:comment>
  <w:comment w:id="160" w:author="pbx" w:date="2017-11-03T17:38:00Z" w:initials="p">
    <w:p w:rsidR="003277CD" w:rsidRDefault="003277CD" w:rsidP="00E46ED6">
      <w:pPr>
        <w:pStyle w:val="CommentText"/>
      </w:pPr>
      <w:r>
        <w:rPr>
          <w:rStyle w:val="CommentReference"/>
        </w:rPr>
        <w:annotationRef/>
      </w:r>
      <w:r>
        <w:t>This has not been encoded in the validation rules yet.</w:t>
      </w:r>
    </w:p>
  </w:comment>
  <w:comment w:id="159" w:author="pbx" w:date="2017-11-03T17:38:00Z" w:initials="p">
    <w:p w:rsidR="003277CD" w:rsidRDefault="003277CD" w:rsidP="00E46ED6">
      <w:pPr>
        <w:pStyle w:val="CommentText"/>
      </w:pPr>
      <w:r>
        <w:rPr>
          <w:rStyle w:val="CommentReference"/>
        </w:rPr>
        <w:annotationRef/>
      </w:r>
      <w:r>
        <w:t>This has not been encoded in the validation rules yet.</w:t>
      </w:r>
    </w:p>
  </w:comment>
  <w:comment w:id="162" w:author="pbx" w:date="2017-11-03T17:38:00Z" w:initials="p">
    <w:p w:rsidR="003277CD" w:rsidRDefault="003277CD" w:rsidP="00E46ED6">
      <w:pPr>
        <w:pStyle w:val="CommentText"/>
      </w:pPr>
      <w:r>
        <w:rPr>
          <w:rStyle w:val="CommentReference"/>
        </w:rPr>
        <w:annotationRef/>
      </w:r>
      <w:r>
        <w:t>This has not been encoded in the validation rules yet.</w:t>
      </w:r>
    </w:p>
  </w:comment>
  <w:comment w:id="161" w:author="pbx" w:date="2017-11-03T17:38:00Z" w:initials="p">
    <w:p w:rsidR="003277CD" w:rsidRDefault="003277CD" w:rsidP="00E46ED6">
      <w:pPr>
        <w:pStyle w:val="CommentText"/>
      </w:pPr>
      <w:r>
        <w:rPr>
          <w:rStyle w:val="CommentReference"/>
        </w:rPr>
        <w:annotationRef/>
      </w:r>
      <w:r>
        <w:t>This has not been encoded in the validation rules yet.</w:t>
      </w:r>
    </w:p>
  </w:comment>
  <w:comment w:id="164" w:author="pbx" w:date="2017-11-03T17:38:00Z" w:initials="p">
    <w:p w:rsidR="00AD6C14" w:rsidRDefault="00AD6C14">
      <w:pPr>
        <w:pStyle w:val="CommentText"/>
      </w:pPr>
      <w:r>
        <w:rPr>
          <w:rStyle w:val="CommentReference"/>
        </w:rPr>
        <w:annotationRef/>
      </w:r>
      <w:r>
        <w:t>Clarify and address.</w:t>
      </w:r>
    </w:p>
  </w:comment>
  <w:comment w:id="171" w:author="pbx" w:date="2017-11-03T17:38:00Z" w:initials="p">
    <w:p w:rsidR="003277CD" w:rsidRDefault="003277CD" w:rsidP="00824CF2">
      <w:pPr>
        <w:pStyle w:val="CommentText"/>
      </w:pPr>
      <w:r>
        <w:rPr>
          <w:rStyle w:val="CommentReference"/>
        </w:rPr>
        <w:annotationRef/>
      </w:r>
      <w:r>
        <w:t>Resolve and detail how category will be exposed and managed.</w:t>
      </w:r>
    </w:p>
  </w:comment>
  <w:comment w:id="173" w:author="pbx" w:date="2017-11-03T17:38:00Z" w:initials="p">
    <w:p w:rsidR="003277CD" w:rsidRDefault="003277CD">
      <w:pPr>
        <w:pStyle w:val="CommentText"/>
      </w:pPr>
      <w:r>
        <w:rPr>
          <w:rStyle w:val="CommentReference"/>
        </w:rPr>
        <w:annotationRef/>
      </w:r>
      <w:r>
        <w:t>Will return to this section, after completing up to this point.</w:t>
      </w:r>
    </w:p>
  </w:comment>
  <w:comment w:id="174" w:author="pbx" w:date="2017-11-03T17:38:00Z" w:initials="p">
    <w:p w:rsidR="003277CD" w:rsidRDefault="003277CD" w:rsidP="00E46ED6">
      <w:pPr>
        <w:pStyle w:val="CommentText"/>
      </w:pPr>
      <w:r>
        <w:rPr>
          <w:rStyle w:val="CommentReference"/>
        </w:rPr>
        <w:annotationRef/>
      </w:r>
      <w:r>
        <w:t>Resolve and detail</w:t>
      </w:r>
    </w:p>
  </w:comment>
  <w:comment w:id="176" w:author="pbx" w:date="2017-11-03T17:38:00Z" w:initials="p">
    <w:p w:rsidR="003277CD" w:rsidRDefault="003277CD" w:rsidP="00E46ED6">
      <w:pPr>
        <w:pStyle w:val="CommentText"/>
      </w:pPr>
      <w:r>
        <w:rPr>
          <w:rStyle w:val="CommentReference"/>
        </w:rPr>
        <w:annotationRef/>
      </w:r>
      <w:r>
        <w:t>This has not been encoded in the validation rules yet.</w:t>
      </w:r>
    </w:p>
  </w:comment>
  <w:comment w:id="179" w:author="pbx" w:date="2017-11-03T17:38:00Z" w:initials="p">
    <w:p w:rsidR="003277CD" w:rsidRDefault="003277CD" w:rsidP="00E46ED6">
      <w:pPr>
        <w:pStyle w:val="CommentText"/>
      </w:pPr>
      <w:r>
        <w:rPr>
          <w:rStyle w:val="CommentReference"/>
        </w:rPr>
        <w:annotationRef/>
      </w:r>
      <w:r>
        <w:t>Pbx: resolve as this is not the HPFB approach</w:t>
      </w:r>
    </w:p>
  </w:comment>
  <w:comment w:id="178" w:author="pbx" w:date="2017-11-03T17:38:00Z" w:initials="p">
    <w:p w:rsidR="003277CD" w:rsidRDefault="003277CD" w:rsidP="00E46ED6">
      <w:pPr>
        <w:pStyle w:val="CommentText"/>
      </w:pPr>
      <w:r>
        <w:rPr>
          <w:rStyle w:val="CommentReference"/>
        </w:rPr>
        <w:annotationRef/>
      </w:r>
      <w:r>
        <w:t>This has not been encoded in the validation rules yet.</w:t>
      </w:r>
    </w:p>
  </w:comment>
  <w:comment w:id="182" w:author="pbx" w:date="2017-11-03T17:38:00Z" w:initials="p">
    <w:p w:rsidR="003277CD" w:rsidRDefault="003277CD" w:rsidP="00E46ED6">
      <w:pPr>
        <w:pStyle w:val="CommentText"/>
      </w:pPr>
      <w:r>
        <w:rPr>
          <w:rStyle w:val="CommentReference"/>
        </w:rPr>
        <w:annotationRef/>
      </w:r>
      <w:r>
        <w:t>This has not been encoded in the validation rules yet.</w:t>
      </w:r>
    </w:p>
  </w:comment>
  <w:comment w:id="185" w:author="pbx" w:date="2017-11-03T17:38:00Z" w:initials="p">
    <w:p w:rsidR="003277CD" w:rsidRDefault="003277CD" w:rsidP="00E46ED6">
      <w:pPr>
        <w:pStyle w:val="CommentText"/>
      </w:pPr>
      <w:r>
        <w:rPr>
          <w:rStyle w:val="CommentReference"/>
        </w:rPr>
        <w:annotationRef/>
      </w:r>
      <w:r>
        <w:t>This has not been encoded in the validation rules yet.</w:t>
      </w:r>
    </w:p>
  </w:comment>
  <w:comment w:id="187" w:author="pbx" w:date="2017-11-03T17:38:00Z" w:initials="p">
    <w:p w:rsidR="003277CD" w:rsidRDefault="003277CD" w:rsidP="00E46ED6">
      <w:pPr>
        <w:pStyle w:val="CommentText"/>
      </w:pPr>
      <w:r>
        <w:rPr>
          <w:rStyle w:val="CommentReference"/>
        </w:rPr>
        <w:annotationRef/>
      </w:r>
      <w:r>
        <w:t>This has not been encoded in the validation rules yet.</w:t>
      </w:r>
    </w:p>
  </w:comment>
  <w:comment w:id="189" w:author="pbx" w:date="2017-11-03T17:38:00Z" w:initials="p">
    <w:p w:rsidR="003277CD" w:rsidRDefault="003277CD" w:rsidP="00E46ED6">
      <w:pPr>
        <w:pStyle w:val="CommentText"/>
      </w:pPr>
      <w:r>
        <w:rPr>
          <w:rStyle w:val="CommentReference"/>
        </w:rPr>
        <w:annotationRef/>
      </w:r>
      <w:r>
        <w:t>This has not been encoded in the validation rules yet.</w:t>
      </w:r>
    </w:p>
  </w:comment>
  <w:comment w:id="191" w:author="pbx" w:date="2017-11-03T17:38:00Z" w:initials="p">
    <w:p w:rsidR="003277CD" w:rsidRDefault="003277CD" w:rsidP="00E46ED6">
      <w:pPr>
        <w:pStyle w:val="CommentText"/>
      </w:pPr>
      <w:r>
        <w:rPr>
          <w:rStyle w:val="CommentReference"/>
        </w:rPr>
        <w:annotationRef/>
      </w:r>
      <w:r>
        <w:t>This has not been encoded in the validation rules yet.</w:t>
      </w:r>
    </w:p>
  </w:comment>
  <w:comment w:id="193" w:author="pbx" w:date="2017-11-03T17:38:00Z" w:initials="p">
    <w:p w:rsidR="003277CD" w:rsidRDefault="003277CD" w:rsidP="00E46ED6">
      <w:pPr>
        <w:pStyle w:val="CommentText"/>
      </w:pPr>
      <w:r>
        <w:rPr>
          <w:rStyle w:val="CommentReference"/>
        </w:rPr>
        <w:annotationRef/>
      </w:r>
      <w:r>
        <w:t>This has not been encoded in the validation rules yet.</w:t>
      </w:r>
    </w:p>
  </w:comment>
  <w:comment w:id="195" w:author="pbx" w:date="2017-11-03T17:38:00Z" w:initials="p">
    <w:p w:rsidR="003277CD" w:rsidRDefault="003277CD" w:rsidP="00E46ED6">
      <w:pPr>
        <w:pStyle w:val="CommentText"/>
      </w:pPr>
      <w:r>
        <w:rPr>
          <w:rStyle w:val="CommentReference"/>
        </w:rPr>
        <w:annotationRef/>
      </w:r>
      <w:r>
        <w:t>This has not been encoded in the validation rules yet.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6D2F" w:rsidRDefault="009A6D2F" w:rsidP="00E46ED6">
      <w:r>
        <w:separator/>
      </w:r>
    </w:p>
    <w:p w:rsidR="009A6D2F" w:rsidRDefault="009A6D2F" w:rsidP="00E46ED6"/>
    <w:p w:rsidR="009A6D2F" w:rsidRDefault="009A6D2F" w:rsidP="00E46ED6"/>
    <w:p w:rsidR="009A6D2F" w:rsidRDefault="009A6D2F" w:rsidP="00E46ED6"/>
  </w:endnote>
  <w:endnote w:type="continuationSeparator" w:id="0">
    <w:p w:rsidR="009A6D2F" w:rsidRDefault="009A6D2F" w:rsidP="00E46ED6">
      <w:r>
        <w:continuationSeparator/>
      </w:r>
    </w:p>
    <w:p w:rsidR="009A6D2F" w:rsidRDefault="009A6D2F" w:rsidP="00E46ED6"/>
    <w:p w:rsidR="009A6D2F" w:rsidRDefault="009A6D2F" w:rsidP="00E46ED6"/>
    <w:p w:rsidR="009A6D2F" w:rsidRDefault="009A6D2F" w:rsidP="00E46E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77CD" w:rsidRDefault="003277CD" w:rsidP="00E46ED6">
    <w:pPr>
      <w:pStyle w:val="Footer"/>
    </w:pPr>
  </w:p>
  <w:p w:rsidR="003277CD" w:rsidRDefault="003277CD" w:rsidP="00E46ED6">
    <w:pPr>
      <w:pStyle w:val="Footer"/>
      <w:rPr>
        <w:noProof/>
      </w:rPr>
    </w:pPr>
    <w:fldSimple w:instr=" FILENAME  \* Caps  \* MERGEFORMAT ">
      <w:r>
        <w:rPr>
          <w:noProof/>
        </w:rPr>
        <w:t>Draft Guidance Document - SPL General.V8.Docx</w:t>
      </w:r>
    </w:fldSimple>
    <w:r>
      <w:ptab w:relativeTo="margin" w:alignment="right" w:leader="none"/>
    </w:r>
    <w: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AD6C14">
      <w:rPr>
        <w:noProof/>
      </w:rPr>
      <w:t>84</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AD6C14">
      <w:rPr>
        <w:noProof/>
      </w:rPr>
      <w:t>89</w:t>
    </w:r>
    <w:r>
      <w:rPr>
        <w:noProof/>
      </w:rPr>
      <w:fldChar w:fldCharType="end"/>
    </w:r>
  </w:p>
  <w:p w:rsidR="003277CD" w:rsidRPr="00D0354B" w:rsidRDefault="003277CD" w:rsidP="00E46ED6">
    <w:pPr>
      <w:pStyle w:val="Footer"/>
    </w:pPr>
    <w:r>
      <w:t>Dated: 6 Oct 2017</w:t>
    </w:r>
  </w:p>
  <w:p w:rsidR="003277CD" w:rsidRDefault="003277CD" w:rsidP="00E46ED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77CD" w:rsidRDefault="003277CD" w:rsidP="00E46ED6"/>
  <w:p w:rsidR="003277CD" w:rsidRDefault="003277CD" w:rsidP="00E46ED6">
    <w:r>
      <w:t>???</w:t>
    </w:r>
    <w:r>
      <w:rPr>
        <w:noProof/>
      </w:rPr>
      <w:tab/>
    </w:r>
    <w:r>
      <w:t>Adopted Date</w:t>
    </w:r>
    <w:proofErr w:type="gramStart"/>
    <w:r>
      <w:t>: ???</w:t>
    </w:r>
    <w:proofErr w:type="gramEnd"/>
    <w:r>
      <w:t>; Effective Date: ???</w:t>
    </w:r>
  </w:p>
  <w:p w:rsidR="003277CD" w:rsidRDefault="003277CD" w:rsidP="00E46ED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6D2F" w:rsidRDefault="009A6D2F" w:rsidP="00E46ED6">
      <w:r>
        <w:separator/>
      </w:r>
    </w:p>
    <w:p w:rsidR="009A6D2F" w:rsidRDefault="009A6D2F" w:rsidP="00E46ED6"/>
    <w:p w:rsidR="009A6D2F" w:rsidRDefault="009A6D2F" w:rsidP="00E46ED6"/>
    <w:p w:rsidR="009A6D2F" w:rsidRDefault="009A6D2F" w:rsidP="00E46ED6"/>
  </w:footnote>
  <w:footnote w:type="continuationSeparator" w:id="0">
    <w:p w:rsidR="009A6D2F" w:rsidRDefault="009A6D2F" w:rsidP="00E46ED6">
      <w:r>
        <w:continuationSeparator/>
      </w:r>
    </w:p>
    <w:p w:rsidR="009A6D2F" w:rsidRDefault="009A6D2F" w:rsidP="00E46ED6"/>
    <w:p w:rsidR="009A6D2F" w:rsidRDefault="009A6D2F" w:rsidP="00E46ED6"/>
    <w:p w:rsidR="009A6D2F" w:rsidRDefault="009A6D2F" w:rsidP="00E46ED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77CD" w:rsidRDefault="003277CD" w:rsidP="00E46ED6">
    <w:pPr>
      <w:rPr>
        <w:szCs w:val="24"/>
      </w:rPr>
    </w:pPr>
    <w:r>
      <w:rPr>
        <w:noProof/>
        <w:lang w:val="en-US"/>
      </w:rPr>
      <mc:AlternateContent>
        <mc:Choice Requires="wps">
          <w:drawing>
            <wp:anchor distT="0" distB="0" distL="114300" distR="114300" simplePos="0" relativeHeight="251721216" behindDoc="0" locked="0" layoutInCell="0" allowOverlap="1" wp14:anchorId="4ACCCC14" wp14:editId="2DBDEF7D">
              <wp:simplePos x="0" y="0"/>
              <wp:positionH relativeFrom="margin">
                <wp:posOffset>0</wp:posOffset>
              </wp:positionH>
              <wp:positionV relativeFrom="paragraph">
                <wp:posOffset>0</wp:posOffset>
              </wp:positionV>
              <wp:extent cx="0" cy="0"/>
              <wp:effectExtent l="9525" t="9525" r="9525" b="9525"/>
              <wp:wrapNone/>
              <wp:docPr id="257" name="Straight Connector 2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cmpd="sng">
                        <a:solidFill>
                          <a:srgbClr val="02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57" o:spid="_x0000_s1026" style="position:absolute;z-index:251721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" o:allowincell="f" strokecolor="#020000" strokeweight=".96pt">
              <w10:wrap anchorx="margin"/>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77CD" w:rsidRDefault="003277CD" w:rsidP="00E46ED6">
    <w:pPr>
      <w:rPr>
        <w:szCs w:val="24"/>
      </w:rPr>
    </w:pPr>
    <w:r>
      <w:rPr>
        <w:noProof/>
        <w:lang w:val="en-US"/>
      </w:rPr>
      <mc:AlternateContent>
        <mc:Choice Requires="wps">
          <w:drawing>
            <wp:anchor distT="0" distB="0" distL="114300" distR="114300" simplePos="0" relativeHeight="251730432" behindDoc="0" locked="0" layoutInCell="0" allowOverlap="1" wp14:anchorId="6A99482D" wp14:editId="1572E847">
              <wp:simplePos x="0" y="0"/>
              <wp:positionH relativeFrom="margin">
                <wp:posOffset>0</wp:posOffset>
              </wp:positionH>
              <wp:positionV relativeFrom="paragraph">
                <wp:posOffset>0</wp:posOffset>
              </wp:positionV>
              <wp:extent cx="0" cy="0"/>
              <wp:effectExtent l="9525" t="9525" r="9525" b="9525"/>
              <wp:wrapNone/>
              <wp:docPr id="262" name="Straight Connector 2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cmpd="sng">
                        <a:solidFill>
                          <a:srgbClr val="02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62" o:spid="_x0000_s1026" style="position:absolute;z-index:251730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" o:allowincell="f" strokecolor="#020000" strokeweight=".96pt">
              <w10:wrap anchorx="margin"/>
            </v:lin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77CD" w:rsidRDefault="003277CD" w:rsidP="00E46ED6">
    <w:pPr>
      <w:pStyle w:val="Header"/>
    </w:pPr>
    <w:r>
      <w:t>Health Canada</w:t>
    </w:r>
    <w:r>
      <w:tab/>
    </w:r>
    <w:r>
      <w:tab/>
      <w:t>SPL Document Validation</w:t>
    </w:r>
  </w:p>
  <w:p w:rsidR="003277CD" w:rsidRPr="00BC65C0" w:rsidRDefault="003277CD" w:rsidP="00E46ED6">
    <w:pPr>
      <w:pStyle w:val="Header"/>
    </w:pPr>
    <w:r>
      <w:t>Guidance Document</w:t>
    </w:r>
  </w:p>
  <w:p w:rsidR="003277CD" w:rsidRDefault="003277CD" w:rsidP="00E46ED6"/>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77CD" w:rsidRDefault="003277CD" w:rsidP="00E46ED6">
    <w:r w:rsidRPr="00675DAA">
      <w:t>Health Products and Food Branch</w:t>
    </w:r>
    <w:r>
      <w:tab/>
    </w:r>
    <w:r>
      <w:tab/>
    </w:r>
    <w:r>
      <w:tab/>
    </w:r>
    <w:r>
      <w:tab/>
    </w:r>
    <w:r>
      <w:tab/>
      <w:t xml:space="preserve">   SPL Document Validation</w:t>
    </w:r>
  </w:p>
  <w:p w:rsidR="003277CD" w:rsidRDefault="003277CD" w:rsidP="00E46ED6">
    <w:pPr>
      <w:pStyle w:val="Header"/>
      <w:rPr>
        <w:szCs w:val="24"/>
      </w:rPr>
    </w:pPr>
    <w:r>
      <w:t>Guidance Document</w:t>
    </w:r>
    <w:r>
      <w:rPr>
        <w:noProof/>
        <w:lang w:val="en-US"/>
      </w:rPr>
      <mc:AlternateContent>
        <mc:Choice Requires="wps">
          <w:drawing>
            <wp:anchor distT="0" distB="0" distL="114300" distR="114300" simplePos="0" relativeHeight="251724288" behindDoc="0" locked="0" layoutInCell="0" allowOverlap="1" wp14:anchorId="74459DEB" wp14:editId="2DC82E11">
              <wp:simplePos x="0" y="0"/>
              <wp:positionH relativeFrom="margin">
                <wp:posOffset>0</wp:posOffset>
              </wp:positionH>
              <wp:positionV relativeFrom="paragraph">
                <wp:posOffset>0</wp:posOffset>
              </wp:positionV>
              <wp:extent cx="0" cy="0"/>
              <wp:effectExtent l="9525" t="9525" r="9525" b="9525"/>
              <wp:wrapNone/>
              <wp:docPr id="259" name="Straight Connector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cmpd="sng">
                        <a:solidFill>
                          <a:srgbClr val="02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59" o:spid="_x0000_s1026" style="position:absolute;z-index:251724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" o:allowincell="f" strokecolor="#020000" strokeweight=".96pt">
              <w10:wrap anchorx="margin"/>
            </v:lin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77CD" w:rsidRDefault="003277CD" w:rsidP="00E46ED6">
    <w:pPr>
      <w:pStyle w:val="Header"/>
    </w:pPr>
    <w:r>
      <w:t>SPL Document Validation</w:t>
    </w:r>
    <w:r>
      <w:tab/>
      <w:t>Health Canada</w:t>
    </w:r>
  </w:p>
  <w:p w:rsidR="003277CD" w:rsidRDefault="003277CD" w:rsidP="00E46ED6">
    <w:pPr>
      <w:pStyle w:val="Header"/>
    </w:pPr>
    <w:r>
      <w:tab/>
      <w:t>Guidance Document</w:t>
    </w:r>
  </w:p>
  <w:p w:rsidR="003277CD" w:rsidRDefault="003277CD" w:rsidP="00E46ED6">
    <w:pPr>
      <w:pStyle w:val="Header"/>
    </w:pPr>
  </w:p>
  <w:p w:rsidR="003277CD" w:rsidRDefault="003277CD" w:rsidP="00E46ED6"/>
  <w:p w:rsidR="003277CD" w:rsidRDefault="003277CD" w:rsidP="00E46ED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56214"/>
    <w:multiLevelType w:val="multilevel"/>
    <w:tmpl w:val="9B6AD8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1571D63"/>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1973D36"/>
    <w:multiLevelType w:val="hybridMultilevel"/>
    <w:tmpl w:val="20BE99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1B95261"/>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01F12F6C"/>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020D6DFB"/>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02291147"/>
    <w:multiLevelType w:val="multilevel"/>
    <w:tmpl w:val="9B6AD8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0234392E"/>
    <w:multiLevelType w:val="hybridMultilevel"/>
    <w:tmpl w:val="C85AD3A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26101ED"/>
    <w:multiLevelType w:val="hybridMultilevel"/>
    <w:tmpl w:val="FA900F2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28851C8"/>
    <w:multiLevelType w:val="hybridMultilevel"/>
    <w:tmpl w:val="4176B86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nsid w:val="02B15F66"/>
    <w:multiLevelType w:val="hybridMultilevel"/>
    <w:tmpl w:val="F0AC7EC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38F3CEE"/>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3E33FD3"/>
    <w:multiLevelType w:val="multilevel"/>
    <w:tmpl w:val="73BEC3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047948D9"/>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0494625B"/>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04AD7EC9"/>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04B95530"/>
    <w:multiLevelType w:val="hybridMultilevel"/>
    <w:tmpl w:val="FA900F2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05D150B1"/>
    <w:multiLevelType w:val="hybridMultilevel"/>
    <w:tmpl w:val="7756C2BA"/>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8">
    <w:nsid w:val="062C79D9"/>
    <w:multiLevelType w:val="hybridMultilevel"/>
    <w:tmpl w:val="B9546A0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063D090A"/>
    <w:multiLevelType w:val="multilevel"/>
    <w:tmpl w:val="21C2883C"/>
    <w:lvl w:ilvl="0">
      <w:start w:val="1"/>
      <w:numFmt w:val="decimal"/>
      <w:lvlText w:val="%1."/>
      <w:lvlJc w:val="left"/>
      <w:pPr>
        <w:ind w:left="648" w:hanging="360"/>
      </w:pPr>
    </w:lvl>
    <w:lvl w:ilvl="1">
      <w:start w:val="1"/>
      <w:numFmt w:val="lowerLetter"/>
      <w:lvlText w:val="%2)"/>
      <w:lvlJc w:val="left"/>
      <w:pPr>
        <w:ind w:left="1008" w:hanging="360"/>
      </w:pPr>
    </w:lvl>
    <w:lvl w:ilvl="2">
      <w:start w:val="1"/>
      <w:numFmt w:val="lowerRoman"/>
      <w:lvlText w:val="%3)"/>
      <w:lvlJc w:val="left"/>
      <w:pPr>
        <w:ind w:left="1368" w:hanging="360"/>
      </w:pPr>
    </w:lvl>
    <w:lvl w:ilvl="3">
      <w:start w:val="1"/>
      <w:numFmt w:val="decimal"/>
      <w:lvlText w:val="(%4)"/>
      <w:lvlJc w:val="left"/>
      <w:pPr>
        <w:ind w:left="1728" w:hanging="360"/>
      </w:pPr>
    </w:lvl>
    <w:lvl w:ilvl="4">
      <w:start w:val="1"/>
      <w:numFmt w:val="lowerLetter"/>
      <w:lvlText w:val="(%5)"/>
      <w:lvlJc w:val="left"/>
      <w:pPr>
        <w:ind w:left="2088" w:hanging="360"/>
      </w:pPr>
    </w:lvl>
    <w:lvl w:ilvl="5">
      <w:start w:val="1"/>
      <w:numFmt w:val="lowerRoman"/>
      <w:lvlText w:val="(%6)"/>
      <w:lvlJc w:val="left"/>
      <w:pPr>
        <w:ind w:left="2448" w:hanging="360"/>
      </w:pPr>
    </w:lvl>
    <w:lvl w:ilvl="6">
      <w:start w:val="1"/>
      <w:numFmt w:val="decimal"/>
      <w:lvlText w:val="%7."/>
      <w:lvlJc w:val="left"/>
      <w:pPr>
        <w:ind w:left="2808" w:hanging="360"/>
      </w:pPr>
    </w:lvl>
    <w:lvl w:ilvl="7">
      <w:start w:val="1"/>
      <w:numFmt w:val="lowerLetter"/>
      <w:lvlText w:val="%8."/>
      <w:lvlJc w:val="left"/>
      <w:pPr>
        <w:ind w:left="3168" w:hanging="360"/>
      </w:pPr>
    </w:lvl>
    <w:lvl w:ilvl="8">
      <w:start w:val="1"/>
      <w:numFmt w:val="lowerRoman"/>
      <w:lvlText w:val="%9."/>
      <w:lvlJc w:val="left"/>
      <w:pPr>
        <w:ind w:left="3528" w:hanging="360"/>
      </w:pPr>
    </w:lvl>
  </w:abstractNum>
  <w:abstractNum w:abstractNumId="20">
    <w:nsid w:val="063F5E64"/>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070A39AD"/>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07DD6732"/>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081B135A"/>
    <w:multiLevelType w:val="hybridMultilevel"/>
    <w:tmpl w:val="F0AC7EC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08DC1001"/>
    <w:multiLevelType w:val="multilevel"/>
    <w:tmpl w:val="589826C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08DE5982"/>
    <w:multiLevelType w:val="multilevel"/>
    <w:tmpl w:val="E3BADC5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09651B4A"/>
    <w:multiLevelType w:val="multilevel"/>
    <w:tmpl w:val="589826C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09DF603E"/>
    <w:multiLevelType w:val="hybridMultilevel"/>
    <w:tmpl w:val="0BA88884"/>
    <w:lvl w:ilvl="0" w:tplc="10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0A700BFF"/>
    <w:multiLevelType w:val="multilevel"/>
    <w:tmpl w:val="EE8E5C3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0AB27535"/>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0D1C2BB4"/>
    <w:multiLevelType w:val="multilevel"/>
    <w:tmpl w:val="B382EF1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0D2163BA"/>
    <w:multiLevelType w:val="multilevel"/>
    <w:tmpl w:val="623E56F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0D977FF7"/>
    <w:multiLevelType w:val="multilevel"/>
    <w:tmpl w:val="E3BADC5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0E657253"/>
    <w:multiLevelType w:val="multilevel"/>
    <w:tmpl w:val="5AF25D0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0E672648"/>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0E7B33F9"/>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nsid w:val="0E840397"/>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nsid w:val="0E8D7507"/>
    <w:multiLevelType w:val="multilevel"/>
    <w:tmpl w:val="CB7624F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0F04394C"/>
    <w:multiLevelType w:val="hybridMultilevel"/>
    <w:tmpl w:val="DF2C275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9">
    <w:nsid w:val="0F684089"/>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nsid w:val="0F7538D6"/>
    <w:multiLevelType w:val="hybridMultilevel"/>
    <w:tmpl w:val="FA900F2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101B0D41"/>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nsid w:val="101C3EBA"/>
    <w:multiLevelType w:val="hybridMultilevel"/>
    <w:tmpl w:val="9196D3D8"/>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3">
    <w:nsid w:val="1022088E"/>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nsid w:val="10222DEE"/>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nsid w:val="1023426E"/>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nsid w:val="10937982"/>
    <w:multiLevelType w:val="multilevel"/>
    <w:tmpl w:val="CB7624F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nsid w:val="11176341"/>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nsid w:val="1168003A"/>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9">
    <w:nsid w:val="116C139D"/>
    <w:multiLevelType w:val="multilevel"/>
    <w:tmpl w:val="9B6AD8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nsid w:val="11FA6031"/>
    <w:multiLevelType w:val="hybridMultilevel"/>
    <w:tmpl w:val="F39C5A1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12050E45"/>
    <w:multiLevelType w:val="hybridMultilevel"/>
    <w:tmpl w:val="3C7CB736"/>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2">
    <w:nsid w:val="13485C39"/>
    <w:multiLevelType w:val="multilevel"/>
    <w:tmpl w:val="77706B34"/>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nsid w:val="13960CF5"/>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4">
    <w:nsid w:val="13B82D5E"/>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5">
    <w:nsid w:val="13BD684E"/>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6">
    <w:nsid w:val="144F56D8"/>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7">
    <w:nsid w:val="14B62C72"/>
    <w:multiLevelType w:val="hybridMultilevel"/>
    <w:tmpl w:val="AF562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14BF27C6"/>
    <w:multiLevelType w:val="hybridMultilevel"/>
    <w:tmpl w:val="E6E219A2"/>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9">
    <w:nsid w:val="14C17120"/>
    <w:multiLevelType w:val="hybridMultilevel"/>
    <w:tmpl w:val="9196D3D8"/>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0">
    <w:nsid w:val="14C929FE"/>
    <w:multiLevelType w:val="hybridMultilevel"/>
    <w:tmpl w:val="7756C2BA"/>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1">
    <w:nsid w:val="14D72712"/>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2">
    <w:nsid w:val="15B57186"/>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3">
    <w:nsid w:val="16112CC3"/>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4">
    <w:nsid w:val="162E0CB9"/>
    <w:multiLevelType w:val="hybridMultilevel"/>
    <w:tmpl w:val="81646A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nsid w:val="16FD2349"/>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6">
    <w:nsid w:val="17747583"/>
    <w:multiLevelType w:val="hybridMultilevel"/>
    <w:tmpl w:val="F0AC7EC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17A00958"/>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8">
    <w:nsid w:val="18216562"/>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9">
    <w:nsid w:val="184848FC"/>
    <w:multiLevelType w:val="hybridMultilevel"/>
    <w:tmpl w:val="F0AC7EC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18AA6185"/>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1">
    <w:nsid w:val="18EB23EE"/>
    <w:multiLevelType w:val="multilevel"/>
    <w:tmpl w:val="9B6AD8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2">
    <w:nsid w:val="190348AE"/>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3">
    <w:nsid w:val="19476E11"/>
    <w:multiLevelType w:val="hybridMultilevel"/>
    <w:tmpl w:val="FA900F2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19A454B8"/>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5">
    <w:nsid w:val="1A264DEE"/>
    <w:multiLevelType w:val="multilevel"/>
    <w:tmpl w:val="525CF86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6">
    <w:nsid w:val="1B4844D6"/>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7">
    <w:nsid w:val="1BB80769"/>
    <w:multiLevelType w:val="multilevel"/>
    <w:tmpl w:val="589826C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8">
    <w:nsid w:val="1C19123C"/>
    <w:multiLevelType w:val="multilevel"/>
    <w:tmpl w:val="5CA818F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9">
    <w:nsid w:val="1C3C6D12"/>
    <w:multiLevelType w:val="multilevel"/>
    <w:tmpl w:val="73BEC3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0">
    <w:nsid w:val="1D1559CA"/>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1">
    <w:nsid w:val="1D8C3F4B"/>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2">
    <w:nsid w:val="1D905738"/>
    <w:multiLevelType w:val="hybridMultilevel"/>
    <w:tmpl w:val="C85AD3A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1EBC456B"/>
    <w:multiLevelType w:val="hybridMultilevel"/>
    <w:tmpl w:val="7756C2BA"/>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4">
    <w:nsid w:val="1FAD6A12"/>
    <w:multiLevelType w:val="multilevel"/>
    <w:tmpl w:val="73BEC3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5">
    <w:nsid w:val="2023230A"/>
    <w:multiLevelType w:val="hybridMultilevel"/>
    <w:tmpl w:val="DF2C275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6">
    <w:nsid w:val="20EB0F50"/>
    <w:multiLevelType w:val="multilevel"/>
    <w:tmpl w:val="7EFAC3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7">
    <w:nsid w:val="210F7AE7"/>
    <w:multiLevelType w:val="hybridMultilevel"/>
    <w:tmpl w:val="E6E219A2"/>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8">
    <w:nsid w:val="216C634A"/>
    <w:multiLevelType w:val="multilevel"/>
    <w:tmpl w:val="525CF86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9">
    <w:nsid w:val="21A33413"/>
    <w:multiLevelType w:val="hybridMultilevel"/>
    <w:tmpl w:val="E6E219A2"/>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0">
    <w:nsid w:val="229F73AB"/>
    <w:multiLevelType w:val="hybridMultilevel"/>
    <w:tmpl w:val="7756C2BA"/>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1">
    <w:nsid w:val="22E971F0"/>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2">
    <w:nsid w:val="233324D6"/>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3">
    <w:nsid w:val="24953166"/>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4">
    <w:nsid w:val="24EA561A"/>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5">
    <w:nsid w:val="266C3338"/>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6">
    <w:nsid w:val="26D90ED0"/>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7">
    <w:nsid w:val="270820BF"/>
    <w:multiLevelType w:val="hybridMultilevel"/>
    <w:tmpl w:val="9196D3D8"/>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8">
    <w:nsid w:val="27F3467B"/>
    <w:multiLevelType w:val="multilevel"/>
    <w:tmpl w:val="623E56F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9">
    <w:nsid w:val="28504CDD"/>
    <w:multiLevelType w:val="multilevel"/>
    <w:tmpl w:val="21C2883C"/>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00">
    <w:nsid w:val="28DB1EC4"/>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1">
    <w:nsid w:val="28F15A7C"/>
    <w:multiLevelType w:val="hybridMultilevel"/>
    <w:tmpl w:val="FF9A499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2">
    <w:nsid w:val="2A2579AF"/>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3">
    <w:nsid w:val="2BCD0EC1"/>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4">
    <w:nsid w:val="2DEA1B97"/>
    <w:multiLevelType w:val="multilevel"/>
    <w:tmpl w:val="73BEC3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5">
    <w:nsid w:val="2E441C6B"/>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6">
    <w:nsid w:val="2F2276CC"/>
    <w:multiLevelType w:val="multilevel"/>
    <w:tmpl w:val="9B6AD8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7">
    <w:nsid w:val="2F307368"/>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8">
    <w:nsid w:val="2F7961F8"/>
    <w:multiLevelType w:val="hybridMultilevel"/>
    <w:tmpl w:val="DF2C275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9">
    <w:nsid w:val="303B063C"/>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0">
    <w:nsid w:val="30974DBE"/>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1">
    <w:nsid w:val="3162426C"/>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2">
    <w:nsid w:val="31787BD8"/>
    <w:multiLevelType w:val="hybridMultilevel"/>
    <w:tmpl w:val="DF2C275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3">
    <w:nsid w:val="31AF4251"/>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4">
    <w:nsid w:val="32565639"/>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5">
    <w:nsid w:val="349624CC"/>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6">
    <w:nsid w:val="34EC790C"/>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7">
    <w:nsid w:val="35A403D5"/>
    <w:multiLevelType w:val="multilevel"/>
    <w:tmpl w:val="525CF86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8">
    <w:nsid w:val="35FA73EF"/>
    <w:multiLevelType w:val="multilevel"/>
    <w:tmpl w:val="E1169BA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9">
    <w:nsid w:val="366800B9"/>
    <w:multiLevelType w:val="hybridMultilevel"/>
    <w:tmpl w:val="2486A4B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0">
    <w:nsid w:val="367017EC"/>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1">
    <w:nsid w:val="368C684D"/>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2">
    <w:nsid w:val="36B613F1"/>
    <w:multiLevelType w:val="hybridMultilevel"/>
    <w:tmpl w:val="9196D3D8"/>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3">
    <w:nsid w:val="36C73E8B"/>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4">
    <w:nsid w:val="37E040E3"/>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5">
    <w:nsid w:val="380F586D"/>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6">
    <w:nsid w:val="382932B1"/>
    <w:multiLevelType w:val="multilevel"/>
    <w:tmpl w:val="E3BADC5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7">
    <w:nsid w:val="383E68D8"/>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8">
    <w:nsid w:val="385F573A"/>
    <w:multiLevelType w:val="multilevel"/>
    <w:tmpl w:val="3322EF48"/>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9">
    <w:nsid w:val="3866551F"/>
    <w:multiLevelType w:val="multilevel"/>
    <w:tmpl w:val="EBBE7D1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0">
    <w:nsid w:val="386B1D34"/>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1">
    <w:nsid w:val="396B0027"/>
    <w:multiLevelType w:val="hybridMultilevel"/>
    <w:tmpl w:val="E6E219A2"/>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2">
    <w:nsid w:val="3B4167B2"/>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3">
    <w:nsid w:val="3B433A96"/>
    <w:multiLevelType w:val="multilevel"/>
    <w:tmpl w:val="E3BADC5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4">
    <w:nsid w:val="3B601DCD"/>
    <w:multiLevelType w:val="hybridMultilevel"/>
    <w:tmpl w:val="E6E219A2"/>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5">
    <w:nsid w:val="3BAF6517"/>
    <w:multiLevelType w:val="multilevel"/>
    <w:tmpl w:val="E1169BA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6">
    <w:nsid w:val="3D9C4E48"/>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7">
    <w:nsid w:val="3DCD276D"/>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8">
    <w:nsid w:val="3DEC4F0E"/>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9">
    <w:nsid w:val="3E7A0E8B"/>
    <w:multiLevelType w:val="multilevel"/>
    <w:tmpl w:val="9B6AD8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0">
    <w:nsid w:val="3E8D5B55"/>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1">
    <w:nsid w:val="3E906BFF"/>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2">
    <w:nsid w:val="3EBF666E"/>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3">
    <w:nsid w:val="3F4D27F4"/>
    <w:multiLevelType w:val="hybridMultilevel"/>
    <w:tmpl w:val="FA900F2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nsid w:val="3FA3154E"/>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5">
    <w:nsid w:val="401536DE"/>
    <w:multiLevelType w:val="hybridMultilevel"/>
    <w:tmpl w:val="9196D3D8"/>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6">
    <w:nsid w:val="41354A3D"/>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7">
    <w:nsid w:val="41477F3A"/>
    <w:multiLevelType w:val="multilevel"/>
    <w:tmpl w:val="CB7624F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8">
    <w:nsid w:val="42881ECF"/>
    <w:multiLevelType w:val="multilevel"/>
    <w:tmpl w:val="623E56F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9">
    <w:nsid w:val="42BF5319"/>
    <w:multiLevelType w:val="hybridMultilevel"/>
    <w:tmpl w:val="F0AC7EC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nsid w:val="42CE24CC"/>
    <w:multiLevelType w:val="hybridMultilevel"/>
    <w:tmpl w:val="7756C2BA"/>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1">
    <w:nsid w:val="42D23996"/>
    <w:multiLevelType w:val="hybridMultilevel"/>
    <w:tmpl w:val="9196D3D8"/>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2">
    <w:nsid w:val="4329394A"/>
    <w:multiLevelType w:val="multilevel"/>
    <w:tmpl w:val="73BEC3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3">
    <w:nsid w:val="433503CF"/>
    <w:multiLevelType w:val="multilevel"/>
    <w:tmpl w:val="525CF86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4">
    <w:nsid w:val="440A664B"/>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5">
    <w:nsid w:val="44F6639F"/>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6">
    <w:nsid w:val="46BE28B6"/>
    <w:multiLevelType w:val="multilevel"/>
    <w:tmpl w:val="58D0A29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7">
    <w:nsid w:val="4707122A"/>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8">
    <w:nsid w:val="47E15634"/>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9">
    <w:nsid w:val="490E528B"/>
    <w:multiLevelType w:val="multilevel"/>
    <w:tmpl w:val="9B6AD8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0">
    <w:nsid w:val="491903C6"/>
    <w:multiLevelType w:val="multilevel"/>
    <w:tmpl w:val="21C2883C"/>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61">
    <w:nsid w:val="4A62587A"/>
    <w:multiLevelType w:val="hybridMultilevel"/>
    <w:tmpl w:val="C85AD3A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nsid w:val="4C0D5725"/>
    <w:multiLevelType w:val="hybridMultilevel"/>
    <w:tmpl w:val="E6E219A2"/>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63">
    <w:nsid w:val="4C8F5037"/>
    <w:multiLevelType w:val="hybridMultilevel"/>
    <w:tmpl w:val="14C2A3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4">
    <w:nsid w:val="4C940204"/>
    <w:multiLevelType w:val="hybridMultilevel"/>
    <w:tmpl w:val="7756C2BA"/>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65">
    <w:nsid w:val="4CAA4BBB"/>
    <w:multiLevelType w:val="multilevel"/>
    <w:tmpl w:val="E1169BA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6">
    <w:nsid w:val="4D3936A8"/>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7">
    <w:nsid w:val="4D7964AA"/>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8">
    <w:nsid w:val="4EDE5BFF"/>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9">
    <w:nsid w:val="50312E16"/>
    <w:multiLevelType w:val="multilevel"/>
    <w:tmpl w:val="589826C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0">
    <w:nsid w:val="50824587"/>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1">
    <w:nsid w:val="52DB59DF"/>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2">
    <w:nsid w:val="53621B43"/>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3">
    <w:nsid w:val="54D23DC3"/>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4">
    <w:nsid w:val="54D54675"/>
    <w:multiLevelType w:val="hybridMultilevel"/>
    <w:tmpl w:val="7E5E77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5">
    <w:nsid w:val="54EE7B51"/>
    <w:multiLevelType w:val="hybridMultilevel"/>
    <w:tmpl w:val="DF2C275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76">
    <w:nsid w:val="54FF0724"/>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7">
    <w:nsid w:val="56071DA5"/>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8">
    <w:nsid w:val="56234E93"/>
    <w:multiLevelType w:val="multilevel"/>
    <w:tmpl w:val="9B6AD8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9">
    <w:nsid w:val="56BC43E9"/>
    <w:multiLevelType w:val="hybridMultilevel"/>
    <w:tmpl w:val="B8CABECA"/>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B9965D26">
      <w:start w:val="5"/>
      <w:numFmt w:val="bullet"/>
      <w:lvlText w:val=""/>
      <w:lvlJc w:val="left"/>
      <w:pPr>
        <w:ind w:left="1980" w:hanging="360"/>
      </w:pPr>
      <w:rPr>
        <w:rFonts w:ascii="Symbol" w:eastAsiaTheme="minorHAnsi" w:hAnsi="Symbol" w:cs="Courier New" w:hint="default"/>
      </w:r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80">
    <w:nsid w:val="5720241E"/>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1">
    <w:nsid w:val="57466112"/>
    <w:multiLevelType w:val="hybridMultilevel"/>
    <w:tmpl w:val="7756C2BA"/>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82">
    <w:nsid w:val="57D12511"/>
    <w:multiLevelType w:val="hybridMultilevel"/>
    <w:tmpl w:val="7756C2BA"/>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83">
    <w:nsid w:val="57E93E33"/>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4">
    <w:nsid w:val="591A0523"/>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5">
    <w:nsid w:val="59C46B89"/>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6">
    <w:nsid w:val="5A25748F"/>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7">
    <w:nsid w:val="5A971512"/>
    <w:multiLevelType w:val="hybridMultilevel"/>
    <w:tmpl w:val="FA900F2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nsid w:val="5AA40E2A"/>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9">
    <w:nsid w:val="5BD84460"/>
    <w:multiLevelType w:val="hybridMultilevel"/>
    <w:tmpl w:val="C85AD3A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nsid w:val="5CA43CAE"/>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1">
    <w:nsid w:val="5CB723A8"/>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2">
    <w:nsid w:val="5CF85F62"/>
    <w:multiLevelType w:val="multilevel"/>
    <w:tmpl w:val="EBBE7D1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3">
    <w:nsid w:val="5D344D88"/>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4">
    <w:nsid w:val="5D4A1E8C"/>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5">
    <w:nsid w:val="5E757BDD"/>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6">
    <w:nsid w:val="5EA22A19"/>
    <w:multiLevelType w:val="multilevel"/>
    <w:tmpl w:val="58D0A29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7">
    <w:nsid w:val="5EB474A8"/>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8">
    <w:nsid w:val="5EDF5482"/>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9">
    <w:nsid w:val="5F8E08E8"/>
    <w:multiLevelType w:val="hybridMultilevel"/>
    <w:tmpl w:val="F0AC7EC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nsid w:val="5FB032E4"/>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1">
    <w:nsid w:val="60B41EED"/>
    <w:multiLevelType w:val="multilevel"/>
    <w:tmpl w:val="7EFAC3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2">
    <w:nsid w:val="611B14D1"/>
    <w:multiLevelType w:val="multilevel"/>
    <w:tmpl w:val="623E56F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3">
    <w:nsid w:val="61990725"/>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4">
    <w:nsid w:val="630D3786"/>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5">
    <w:nsid w:val="635332C5"/>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6">
    <w:nsid w:val="63613D5B"/>
    <w:multiLevelType w:val="multilevel"/>
    <w:tmpl w:val="21C2883C"/>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07">
    <w:nsid w:val="63F90E41"/>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208">
    <w:nsid w:val="642649C8"/>
    <w:multiLevelType w:val="multilevel"/>
    <w:tmpl w:val="623E56F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9">
    <w:nsid w:val="64D922D3"/>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0">
    <w:nsid w:val="65832681"/>
    <w:multiLevelType w:val="hybridMultilevel"/>
    <w:tmpl w:val="FA900F2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nsid w:val="65D86C3A"/>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2">
    <w:nsid w:val="65EF5E90"/>
    <w:multiLevelType w:val="multilevel"/>
    <w:tmpl w:val="589826C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3">
    <w:nsid w:val="66495B3C"/>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4">
    <w:nsid w:val="6659266D"/>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5">
    <w:nsid w:val="669E15A4"/>
    <w:multiLevelType w:val="multilevel"/>
    <w:tmpl w:val="21C2883C"/>
    <w:lvl w:ilvl="0">
      <w:start w:val="1"/>
      <w:numFmt w:val="decimal"/>
      <w:lvlText w:val="%1."/>
      <w:lvlJc w:val="left"/>
      <w:pPr>
        <w:ind w:left="648" w:hanging="360"/>
      </w:pPr>
    </w:lvl>
    <w:lvl w:ilvl="1">
      <w:start w:val="1"/>
      <w:numFmt w:val="lowerLetter"/>
      <w:lvlText w:val="%2)"/>
      <w:lvlJc w:val="left"/>
      <w:pPr>
        <w:ind w:left="1008" w:hanging="360"/>
      </w:pPr>
    </w:lvl>
    <w:lvl w:ilvl="2">
      <w:start w:val="1"/>
      <w:numFmt w:val="lowerRoman"/>
      <w:lvlText w:val="%3)"/>
      <w:lvlJc w:val="left"/>
      <w:pPr>
        <w:ind w:left="1368" w:hanging="360"/>
      </w:pPr>
    </w:lvl>
    <w:lvl w:ilvl="3">
      <w:start w:val="1"/>
      <w:numFmt w:val="decimal"/>
      <w:lvlText w:val="(%4)"/>
      <w:lvlJc w:val="left"/>
      <w:pPr>
        <w:ind w:left="1728" w:hanging="360"/>
      </w:pPr>
    </w:lvl>
    <w:lvl w:ilvl="4">
      <w:start w:val="1"/>
      <w:numFmt w:val="lowerLetter"/>
      <w:lvlText w:val="(%5)"/>
      <w:lvlJc w:val="left"/>
      <w:pPr>
        <w:ind w:left="2088" w:hanging="360"/>
      </w:pPr>
    </w:lvl>
    <w:lvl w:ilvl="5">
      <w:start w:val="1"/>
      <w:numFmt w:val="lowerRoman"/>
      <w:lvlText w:val="(%6)"/>
      <w:lvlJc w:val="left"/>
      <w:pPr>
        <w:ind w:left="2448" w:hanging="360"/>
      </w:pPr>
    </w:lvl>
    <w:lvl w:ilvl="6">
      <w:start w:val="1"/>
      <w:numFmt w:val="decimal"/>
      <w:lvlText w:val="%7."/>
      <w:lvlJc w:val="left"/>
      <w:pPr>
        <w:ind w:left="2808" w:hanging="360"/>
      </w:pPr>
    </w:lvl>
    <w:lvl w:ilvl="7">
      <w:start w:val="1"/>
      <w:numFmt w:val="lowerLetter"/>
      <w:lvlText w:val="%8."/>
      <w:lvlJc w:val="left"/>
      <w:pPr>
        <w:ind w:left="3168" w:hanging="360"/>
      </w:pPr>
    </w:lvl>
    <w:lvl w:ilvl="8">
      <w:start w:val="1"/>
      <w:numFmt w:val="lowerRoman"/>
      <w:lvlText w:val="%9."/>
      <w:lvlJc w:val="left"/>
      <w:pPr>
        <w:ind w:left="3528" w:hanging="360"/>
      </w:pPr>
    </w:lvl>
  </w:abstractNum>
  <w:abstractNum w:abstractNumId="216">
    <w:nsid w:val="66A93766"/>
    <w:multiLevelType w:val="multilevel"/>
    <w:tmpl w:val="9B6AD8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7">
    <w:nsid w:val="66EF3DD4"/>
    <w:multiLevelType w:val="multilevel"/>
    <w:tmpl w:val="E1169BA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8">
    <w:nsid w:val="67520161"/>
    <w:multiLevelType w:val="hybridMultilevel"/>
    <w:tmpl w:val="7756C2BA"/>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19">
    <w:nsid w:val="67987D50"/>
    <w:multiLevelType w:val="multilevel"/>
    <w:tmpl w:val="73BEC3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0">
    <w:nsid w:val="68106FEA"/>
    <w:multiLevelType w:val="multilevel"/>
    <w:tmpl w:val="EBBE7D1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1">
    <w:nsid w:val="682D4732"/>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2">
    <w:nsid w:val="694247D8"/>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3">
    <w:nsid w:val="69662F8C"/>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4">
    <w:nsid w:val="69E252C5"/>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5">
    <w:nsid w:val="6A051F10"/>
    <w:multiLevelType w:val="multilevel"/>
    <w:tmpl w:val="CB7624F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6">
    <w:nsid w:val="6A4A5EC4"/>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7">
    <w:nsid w:val="6A6D1586"/>
    <w:multiLevelType w:val="multilevel"/>
    <w:tmpl w:val="CB7624F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8">
    <w:nsid w:val="6CA9683A"/>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9">
    <w:nsid w:val="6CD338D0"/>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0">
    <w:nsid w:val="6CEF62C5"/>
    <w:multiLevelType w:val="multilevel"/>
    <w:tmpl w:val="CB7624F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1">
    <w:nsid w:val="6CF83F39"/>
    <w:multiLevelType w:val="hybridMultilevel"/>
    <w:tmpl w:val="9196D3D8"/>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32">
    <w:nsid w:val="6D4530BD"/>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3">
    <w:nsid w:val="6E3F43B6"/>
    <w:multiLevelType w:val="hybridMultilevel"/>
    <w:tmpl w:val="7756C2BA"/>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34">
    <w:nsid w:val="6EC434EF"/>
    <w:multiLevelType w:val="hybridMultilevel"/>
    <w:tmpl w:val="FA900F2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5">
    <w:nsid w:val="6F0E3E12"/>
    <w:multiLevelType w:val="multilevel"/>
    <w:tmpl w:val="589826C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6">
    <w:nsid w:val="6F45680F"/>
    <w:multiLevelType w:val="multilevel"/>
    <w:tmpl w:val="623E56F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7">
    <w:nsid w:val="714E1974"/>
    <w:multiLevelType w:val="hybridMultilevel"/>
    <w:tmpl w:val="FA900F2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8">
    <w:nsid w:val="71A50BA5"/>
    <w:multiLevelType w:val="multilevel"/>
    <w:tmpl w:val="DC02EDC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9">
    <w:nsid w:val="71D14049"/>
    <w:multiLevelType w:val="multilevel"/>
    <w:tmpl w:val="525CF86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0">
    <w:nsid w:val="71DB3979"/>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1">
    <w:nsid w:val="71F35AB7"/>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2">
    <w:nsid w:val="720C062D"/>
    <w:multiLevelType w:val="multilevel"/>
    <w:tmpl w:val="589826C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3">
    <w:nsid w:val="726D0861"/>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4">
    <w:nsid w:val="72CA08D5"/>
    <w:multiLevelType w:val="hybridMultilevel"/>
    <w:tmpl w:val="F0AC7EC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5">
    <w:nsid w:val="73584667"/>
    <w:multiLevelType w:val="hybridMultilevel"/>
    <w:tmpl w:val="1B2608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6">
    <w:nsid w:val="73E025E2"/>
    <w:multiLevelType w:val="multilevel"/>
    <w:tmpl w:val="525CF86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7">
    <w:nsid w:val="74202EEE"/>
    <w:multiLevelType w:val="multilevel"/>
    <w:tmpl w:val="58D0A29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8">
    <w:nsid w:val="74982FC6"/>
    <w:multiLevelType w:val="multilevel"/>
    <w:tmpl w:val="E1E6C14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9">
    <w:nsid w:val="758B2CA8"/>
    <w:multiLevelType w:val="multilevel"/>
    <w:tmpl w:val="EBBE7D1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0">
    <w:nsid w:val="75FC272D"/>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1">
    <w:nsid w:val="767B0FC0"/>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2">
    <w:nsid w:val="76CA01A8"/>
    <w:multiLevelType w:val="multilevel"/>
    <w:tmpl w:val="CB7624F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3">
    <w:nsid w:val="77B23649"/>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4">
    <w:nsid w:val="78094BD8"/>
    <w:multiLevelType w:val="multilevel"/>
    <w:tmpl w:val="E1169BA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5">
    <w:nsid w:val="789A76DC"/>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6">
    <w:nsid w:val="78A10D2B"/>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7">
    <w:nsid w:val="78B929DA"/>
    <w:multiLevelType w:val="hybridMultilevel"/>
    <w:tmpl w:val="7756C2BA"/>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58">
    <w:nsid w:val="78CB5E4B"/>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9">
    <w:nsid w:val="79BC01AF"/>
    <w:multiLevelType w:val="multilevel"/>
    <w:tmpl w:val="9B6AD8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0">
    <w:nsid w:val="7BBC2534"/>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1">
    <w:nsid w:val="7D114ABB"/>
    <w:multiLevelType w:val="multilevel"/>
    <w:tmpl w:val="21B233D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rPr>
    </w:lvl>
    <w:lvl w:ilvl="2">
      <w:start w:val="1"/>
      <w:numFmt w:val="decimal"/>
      <w:pStyle w:val="Heading3"/>
      <w:lvlText w:val="%1.%2.%3"/>
      <w:lvlJc w:val="left"/>
      <w:pPr>
        <w:ind w:left="720" w:hanging="720"/>
      </w:pPr>
    </w:lvl>
    <w:lvl w:ilvl="3">
      <w:start w:val="1"/>
      <w:numFmt w:val="decimal"/>
      <w:pStyle w:val="Heading4"/>
      <w:lvlText w:val="%1.%2.%3.%4"/>
      <w:lvlJc w:val="left"/>
      <w:pPr>
        <w:ind w:left="1431"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2">
    <w:nsid w:val="7D1844C0"/>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3">
    <w:nsid w:val="7DC656B2"/>
    <w:multiLevelType w:val="multilevel"/>
    <w:tmpl w:val="7EFAC3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4">
    <w:nsid w:val="7E31680C"/>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5">
    <w:nsid w:val="7FD608A8"/>
    <w:multiLevelType w:val="hybridMultilevel"/>
    <w:tmpl w:val="5742FD9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179"/>
  </w:num>
  <w:num w:numId="2">
    <w:abstractNumId w:val="2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61"/>
  </w:num>
  <w:num w:numId="4">
    <w:abstractNumId w:val="174"/>
  </w:num>
  <w:num w:numId="5">
    <w:abstractNumId w:val="160"/>
  </w:num>
  <w:num w:numId="6">
    <w:abstractNumId w:val="51"/>
  </w:num>
  <w:num w:numId="7">
    <w:abstractNumId w:val="94"/>
  </w:num>
  <w:num w:numId="8">
    <w:abstractNumId w:val="57"/>
  </w:num>
  <w:num w:numId="9">
    <w:abstractNumId w:val="191"/>
  </w:num>
  <w:num w:numId="10">
    <w:abstractNumId w:val="99"/>
  </w:num>
  <w:num w:numId="11">
    <w:abstractNumId w:val="194"/>
  </w:num>
  <w:num w:numId="12">
    <w:abstractNumId w:val="158"/>
  </w:num>
  <w:num w:numId="13">
    <w:abstractNumId w:val="130"/>
  </w:num>
  <w:num w:numId="14">
    <w:abstractNumId w:val="19"/>
  </w:num>
  <w:num w:numId="15">
    <w:abstractNumId w:val="167"/>
  </w:num>
  <w:num w:numId="16">
    <w:abstractNumId w:val="54"/>
  </w:num>
  <w:num w:numId="17">
    <w:abstractNumId w:val="221"/>
  </w:num>
  <w:num w:numId="18">
    <w:abstractNumId w:val="198"/>
  </w:num>
  <w:num w:numId="19">
    <w:abstractNumId w:val="35"/>
  </w:num>
  <w:num w:numId="20">
    <w:abstractNumId w:val="215"/>
  </w:num>
  <w:num w:numId="21">
    <w:abstractNumId w:val="81"/>
  </w:num>
  <w:num w:numId="22">
    <w:abstractNumId w:val="203"/>
  </w:num>
  <w:num w:numId="23">
    <w:abstractNumId w:val="193"/>
  </w:num>
  <w:num w:numId="24">
    <w:abstractNumId w:val="121"/>
  </w:num>
  <w:num w:numId="25">
    <w:abstractNumId w:val="154"/>
  </w:num>
  <w:num w:numId="26">
    <w:abstractNumId w:val="183"/>
  </w:num>
  <w:num w:numId="27">
    <w:abstractNumId w:val="253"/>
  </w:num>
  <w:num w:numId="28">
    <w:abstractNumId w:val="172"/>
  </w:num>
  <w:num w:numId="29">
    <w:abstractNumId w:val="55"/>
  </w:num>
  <w:num w:numId="30">
    <w:abstractNumId w:val="56"/>
  </w:num>
  <w:num w:numId="31">
    <w:abstractNumId w:val="176"/>
  </w:num>
  <w:num w:numId="32">
    <w:abstractNumId w:val="15"/>
  </w:num>
  <w:num w:numId="33">
    <w:abstractNumId w:val="53"/>
  </w:num>
  <w:num w:numId="34">
    <w:abstractNumId w:val="43"/>
  </w:num>
  <w:num w:numId="35">
    <w:abstractNumId w:val="190"/>
  </w:num>
  <w:num w:numId="36">
    <w:abstractNumId w:val="111"/>
  </w:num>
  <w:num w:numId="37">
    <w:abstractNumId w:val="120"/>
  </w:num>
  <w:num w:numId="38">
    <w:abstractNumId w:val="47"/>
  </w:num>
  <w:num w:numId="39">
    <w:abstractNumId w:val="211"/>
  </w:num>
  <w:num w:numId="40">
    <w:abstractNumId w:val="102"/>
  </w:num>
  <w:num w:numId="41">
    <w:abstractNumId w:val="72"/>
  </w:num>
  <w:num w:numId="42">
    <w:abstractNumId w:val="74"/>
  </w:num>
  <w:num w:numId="43">
    <w:abstractNumId w:val="70"/>
  </w:num>
  <w:num w:numId="44">
    <w:abstractNumId w:val="96"/>
  </w:num>
  <w:num w:numId="45">
    <w:abstractNumId w:val="173"/>
  </w:num>
  <w:num w:numId="46">
    <w:abstractNumId w:val="62"/>
  </w:num>
  <w:num w:numId="47">
    <w:abstractNumId w:val="45"/>
  </w:num>
  <w:num w:numId="48">
    <w:abstractNumId w:val="123"/>
  </w:num>
  <w:num w:numId="49">
    <w:abstractNumId w:val="222"/>
  </w:num>
  <w:num w:numId="50">
    <w:abstractNumId w:val="163"/>
  </w:num>
  <w:num w:numId="51">
    <w:abstractNumId w:val="171"/>
  </w:num>
  <w:num w:numId="52">
    <w:abstractNumId w:val="138"/>
  </w:num>
  <w:num w:numId="53">
    <w:abstractNumId w:val="34"/>
  </w:num>
  <w:num w:numId="54">
    <w:abstractNumId w:val="20"/>
  </w:num>
  <w:num w:numId="55">
    <w:abstractNumId w:val="44"/>
  </w:num>
  <w:num w:numId="56">
    <w:abstractNumId w:val="21"/>
  </w:num>
  <w:num w:numId="57">
    <w:abstractNumId w:val="3"/>
  </w:num>
  <w:num w:numId="58">
    <w:abstractNumId w:val="64"/>
  </w:num>
  <w:num w:numId="59">
    <w:abstractNumId w:val="243"/>
  </w:num>
  <w:num w:numId="60">
    <w:abstractNumId w:val="93"/>
  </w:num>
  <w:num w:numId="61">
    <w:abstractNumId w:val="127"/>
  </w:num>
  <w:num w:numId="62">
    <w:abstractNumId w:val="14"/>
  </w:num>
  <w:num w:numId="63">
    <w:abstractNumId w:val="5"/>
  </w:num>
  <w:num w:numId="64">
    <w:abstractNumId w:val="188"/>
  </w:num>
  <w:num w:numId="65">
    <w:abstractNumId w:val="29"/>
  </w:num>
  <w:num w:numId="66">
    <w:abstractNumId w:val="258"/>
  </w:num>
  <w:num w:numId="67">
    <w:abstractNumId w:val="105"/>
  </w:num>
  <w:num w:numId="68">
    <w:abstractNumId w:val="28"/>
  </w:num>
  <w:num w:numId="69">
    <w:abstractNumId w:val="17"/>
  </w:num>
  <w:num w:numId="70">
    <w:abstractNumId w:val="181"/>
  </w:num>
  <w:num w:numId="71">
    <w:abstractNumId w:val="265"/>
  </w:num>
  <w:num w:numId="72">
    <w:abstractNumId w:val="119"/>
  </w:num>
  <w:num w:numId="73">
    <w:abstractNumId w:val="90"/>
  </w:num>
  <w:num w:numId="74">
    <w:abstractNumId w:val="223"/>
  </w:num>
  <w:num w:numId="75">
    <w:abstractNumId w:val="116"/>
  </w:num>
  <w:num w:numId="76">
    <w:abstractNumId w:val="95"/>
  </w:num>
  <w:num w:numId="77">
    <w:abstractNumId w:val="164"/>
  </w:num>
  <w:num w:numId="78">
    <w:abstractNumId w:val="234"/>
  </w:num>
  <w:num w:numId="79">
    <w:abstractNumId w:val="16"/>
  </w:num>
  <w:num w:numId="80">
    <w:abstractNumId w:val="73"/>
  </w:num>
  <w:num w:numId="81">
    <w:abstractNumId w:val="8"/>
  </w:num>
  <w:num w:numId="82">
    <w:abstractNumId w:val="205"/>
  </w:num>
  <w:num w:numId="83">
    <w:abstractNumId w:val="143"/>
  </w:num>
  <w:num w:numId="84">
    <w:abstractNumId w:val="40"/>
  </w:num>
  <w:num w:numId="85">
    <w:abstractNumId w:val="210"/>
  </w:num>
  <w:num w:numId="86">
    <w:abstractNumId w:val="237"/>
  </w:num>
  <w:num w:numId="87">
    <w:abstractNumId w:val="187"/>
  </w:num>
  <w:num w:numId="88">
    <w:abstractNumId w:val="82"/>
  </w:num>
  <w:num w:numId="89">
    <w:abstractNumId w:val="161"/>
  </w:num>
  <w:num w:numId="90">
    <w:abstractNumId w:val="6"/>
  </w:num>
  <w:num w:numId="91">
    <w:abstractNumId w:val="0"/>
  </w:num>
  <w:num w:numId="92">
    <w:abstractNumId w:val="259"/>
  </w:num>
  <w:num w:numId="93">
    <w:abstractNumId w:val="159"/>
  </w:num>
  <w:num w:numId="94">
    <w:abstractNumId w:val="139"/>
  </w:num>
  <w:num w:numId="95">
    <w:abstractNumId w:val="178"/>
  </w:num>
  <w:num w:numId="96">
    <w:abstractNumId w:val="2"/>
  </w:num>
  <w:num w:numId="97">
    <w:abstractNumId w:val="66"/>
  </w:num>
  <w:num w:numId="98">
    <w:abstractNumId w:val="244"/>
  </w:num>
  <w:num w:numId="99">
    <w:abstractNumId w:val="22"/>
  </w:num>
  <w:num w:numId="100">
    <w:abstractNumId w:val="233"/>
  </w:num>
  <w:num w:numId="101">
    <w:abstractNumId w:val="112"/>
  </w:num>
  <w:num w:numId="102">
    <w:abstractNumId w:val="195"/>
  </w:num>
  <w:num w:numId="103">
    <w:abstractNumId w:val="25"/>
  </w:num>
  <w:num w:numId="104">
    <w:abstractNumId w:val="248"/>
  </w:num>
  <w:num w:numId="105">
    <w:abstractNumId w:val="18"/>
  </w:num>
  <w:num w:numId="106">
    <w:abstractNumId w:val="78"/>
  </w:num>
  <w:num w:numId="107">
    <w:abstractNumId w:val="128"/>
  </w:num>
  <w:num w:numId="108">
    <w:abstractNumId w:val="50"/>
  </w:num>
  <w:num w:numId="109">
    <w:abstractNumId w:val="9"/>
  </w:num>
  <w:num w:numId="110">
    <w:abstractNumId w:val="27"/>
  </w:num>
  <w:num w:numId="111">
    <w:abstractNumId w:val="175"/>
  </w:num>
  <w:num w:numId="112">
    <w:abstractNumId w:val="83"/>
  </w:num>
  <w:num w:numId="113">
    <w:abstractNumId w:val="108"/>
  </w:num>
  <w:num w:numId="114">
    <w:abstractNumId w:val="218"/>
  </w:num>
  <w:num w:numId="115">
    <w:abstractNumId w:val="85"/>
  </w:num>
  <w:num w:numId="116">
    <w:abstractNumId w:val="257"/>
  </w:num>
  <w:num w:numId="117">
    <w:abstractNumId w:val="137"/>
  </w:num>
  <w:num w:numId="118">
    <w:abstractNumId w:val="33"/>
  </w:num>
  <w:num w:numId="119">
    <w:abstractNumId w:val="263"/>
  </w:num>
  <w:num w:numId="120">
    <w:abstractNumId w:val="86"/>
  </w:num>
  <w:num w:numId="121">
    <w:abstractNumId w:val="201"/>
  </w:num>
  <w:num w:numId="122">
    <w:abstractNumId w:val="254"/>
  </w:num>
  <w:num w:numId="123">
    <w:abstractNumId w:val="165"/>
  </w:num>
  <w:num w:numId="124">
    <w:abstractNumId w:val="118"/>
  </w:num>
  <w:num w:numId="125">
    <w:abstractNumId w:val="135"/>
  </w:num>
  <w:num w:numId="126">
    <w:abstractNumId w:val="238"/>
  </w:num>
  <w:num w:numId="127">
    <w:abstractNumId w:val="103"/>
  </w:num>
  <w:num w:numId="128">
    <w:abstractNumId w:val="39"/>
  </w:num>
  <w:num w:numId="129">
    <w:abstractNumId w:val="251"/>
  </w:num>
  <w:num w:numId="130">
    <w:abstractNumId w:val="114"/>
  </w:num>
  <w:num w:numId="131">
    <w:abstractNumId w:val="24"/>
  </w:num>
  <w:num w:numId="132">
    <w:abstractNumId w:val="242"/>
  </w:num>
  <w:num w:numId="133">
    <w:abstractNumId w:val="212"/>
  </w:num>
  <w:num w:numId="134">
    <w:abstractNumId w:val="247"/>
  </w:num>
  <w:num w:numId="135">
    <w:abstractNumId w:val="156"/>
  </w:num>
  <w:num w:numId="136">
    <w:abstractNumId w:val="196"/>
  </w:num>
  <w:num w:numId="137">
    <w:abstractNumId w:val="30"/>
  </w:num>
  <w:num w:numId="138">
    <w:abstractNumId w:val="182"/>
  </w:num>
  <w:num w:numId="139">
    <w:abstractNumId w:val="60"/>
  </w:num>
  <w:num w:numId="140">
    <w:abstractNumId w:val="131"/>
  </w:num>
  <w:num w:numId="141">
    <w:abstractNumId w:val="87"/>
  </w:num>
  <w:num w:numId="142">
    <w:abstractNumId w:val="89"/>
  </w:num>
  <w:num w:numId="143">
    <w:abstractNumId w:val="58"/>
  </w:num>
  <w:num w:numId="144">
    <w:abstractNumId w:val="134"/>
  </w:num>
  <w:num w:numId="145">
    <w:abstractNumId w:val="162"/>
  </w:num>
  <w:num w:numId="146">
    <w:abstractNumId w:val="122"/>
  </w:num>
  <w:num w:numId="147">
    <w:abstractNumId w:val="231"/>
  </w:num>
  <w:num w:numId="148">
    <w:abstractNumId w:val="59"/>
  </w:num>
  <w:num w:numId="149">
    <w:abstractNumId w:val="145"/>
  </w:num>
  <w:num w:numId="150">
    <w:abstractNumId w:val="97"/>
  </w:num>
  <w:num w:numId="151">
    <w:abstractNumId w:val="38"/>
  </w:num>
  <w:num w:numId="152">
    <w:abstractNumId w:val="42"/>
  </w:num>
  <w:num w:numId="153">
    <w:abstractNumId w:val="151"/>
  </w:num>
  <w:num w:numId="154">
    <w:abstractNumId w:val="98"/>
  </w:num>
  <w:num w:numId="155">
    <w:abstractNumId w:val="208"/>
  </w:num>
  <w:num w:numId="156">
    <w:abstractNumId w:val="31"/>
  </w:num>
  <w:num w:numId="157">
    <w:abstractNumId w:val="202"/>
  </w:num>
  <w:num w:numId="158">
    <w:abstractNumId w:val="236"/>
  </w:num>
  <w:num w:numId="159">
    <w:abstractNumId w:val="148"/>
  </w:num>
  <w:num w:numId="160">
    <w:abstractNumId w:val="12"/>
  </w:num>
  <w:num w:numId="161">
    <w:abstractNumId w:val="79"/>
  </w:num>
  <w:num w:numId="162">
    <w:abstractNumId w:val="104"/>
  </w:num>
  <w:num w:numId="163">
    <w:abstractNumId w:val="84"/>
  </w:num>
  <w:num w:numId="164">
    <w:abstractNumId w:val="219"/>
  </w:num>
  <w:num w:numId="165">
    <w:abstractNumId w:val="152"/>
  </w:num>
  <w:num w:numId="166">
    <w:abstractNumId w:val="125"/>
  </w:num>
  <w:num w:numId="167">
    <w:abstractNumId w:val="101"/>
  </w:num>
  <w:num w:numId="168">
    <w:abstractNumId w:val="192"/>
  </w:num>
  <w:num w:numId="169">
    <w:abstractNumId w:val="249"/>
  </w:num>
  <w:num w:numId="170">
    <w:abstractNumId w:val="129"/>
  </w:num>
  <w:num w:numId="171">
    <w:abstractNumId w:val="220"/>
  </w:num>
  <w:num w:numId="172">
    <w:abstractNumId w:val="37"/>
  </w:num>
  <w:num w:numId="173">
    <w:abstractNumId w:val="225"/>
  </w:num>
  <w:num w:numId="174">
    <w:abstractNumId w:val="46"/>
  </w:num>
  <w:num w:numId="175">
    <w:abstractNumId w:val="147"/>
  </w:num>
  <w:num w:numId="176">
    <w:abstractNumId w:val="230"/>
  </w:num>
  <w:num w:numId="177">
    <w:abstractNumId w:val="252"/>
  </w:num>
  <w:num w:numId="178">
    <w:abstractNumId w:val="227"/>
  </w:num>
  <w:num w:numId="179">
    <w:abstractNumId w:val="49"/>
  </w:num>
  <w:num w:numId="180">
    <w:abstractNumId w:val="216"/>
  </w:num>
  <w:num w:numId="181">
    <w:abstractNumId w:val="71"/>
  </w:num>
  <w:num w:numId="182">
    <w:abstractNumId w:val="106"/>
  </w:num>
  <w:num w:numId="183">
    <w:abstractNumId w:val="7"/>
  </w:num>
  <w:num w:numId="184">
    <w:abstractNumId w:val="226"/>
  </w:num>
  <w:num w:numId="185">
    <w:abstractNumId w:val="107"/>
  </w:num>
  <w:num w:numId="186">
    <w:abstractNumId w:val="189"/>
  </w:num>
  <w:num w:numId="187">
    <w:abstractNumId w:val="117"/>
  </w:num>
  <w:num w:numId="188">
    <w:abstractNumId w:val="88"/>
  </w:num>
  <w:num w:numId="189">
    <w:abstractNumId w:val="75"/>
  </w:num>
  <w:num w:numId="190">
    <w:abstractNumId w:val="246"/>
  </w:num>
  <w:num w:numId="191">
    <w:abstractNumId w:val="153"/>
  </w:num>
  <w:num w:numId="192">
    <w:abstractNumId w:val="52"/>
  </w:num>
  <w:num w:numId="193">
    <w:abstractNumId w:val="239"/>
  </w:num>
  <w:num w:numId="194">
    <w:abstractNumId w:val="140"/>
  </w:num>
  <w:num w:numId="195">
    <w:abstractNumId w:val="115"/>
  </w:num>
  <w:num w:numId="196">
    <w:abstractNumId w:val="41"/>
  </w:num>
  <w:num w:numId="197">
    <w:abstractNumId w:val="264"/>
  </w:num>
  <w:num w:numId="198">
    <w:abstractNumId w:val="228"/>
  </w:num>
  <w:num w:numId="199">
    <w:abstractNumId w:val="144"/>
  </w:num>
  <w:num w:numId="200">
    <w:abstractNumId w:val="157"/>
  </w:num>
  <w:num w:numId="201">
    <w:abstractNumId w:val="200"/>
  </w:num>
  <w:num w:numId="202">
    <w:abstractNumId w:val="204"/>
  </w:num>
  <w:num w:numId="203">
    <w:abstractNumId w:val="217"/>
  </w:num>
  <w:num w:numId="204">
    <w:abstractNumId w:val="113"/>
  </w:num>
  <w:num w:numId="205">
    <w:abstractNumId w:val="170"/>
  </w:num>
  <w:num w:numId="206">
    <w:abstractNumId w:val="91"/>
  </w:num>
  <w:num w:numId="207">
    <w:abstractNumId w:val="214"/>
  </w:num>
  <w:num w:numId="208">
    <w:abstractNumId w:val="241"/>
  </w:num>
  <w:num w:numId="209">
    <w:abstractNumId w:val="11"/>
  </w:num>
  <w:num w:numId="210">
    <w:abstractNumId w:val="262"/>
  </w:num>
  <w:num w:numId="211">
    <w:abstractNumId w:val="48"/>
  </w:num>
  <w:num w:numId="212">
    <w:abstractNumId w:val="23"/>
  </w:num>
  <w:num w:numId="213">
    <w:abstractNumId w:val="10"/>
  </w:num>
  <w:num w:numId="214">
    <w:abstractNumId w:val="149"/>
  </w:num>
  <w:num w:numId="215">
    <w:abstractNumId w:val="69"/>
  </w:num>
  <w:num w:numId="216">
    <w:abstractNumId w:val="110"/>
  </w:num>
  <w:num w:numId="217">
    <w:abstractNumId w:val="184"/>
  </w:num>
  <w:num w:numId="218">
    <w:abstractNumId w:val="109"/>
  </w:num>
  <w:num w:numId="219">
    <w:abstractNumId w:val="146"/>
  </w:num>
  <w:num w:numId="220">
    <w:abstractNumId w:val="256"/>
  </w:num>
  <w:num w:numId="221">
    <w:abstractNumId w:val="80"/>
  </w:num>
  <w:num w:numId="222">
    <w:abstractNumId w:val="260"/>
  </w:num>
  <w:num w:numId="223">
    <w:abstractNumId w:val="142"/>
  </w:num>
  <w:num w:numId="224">
    <w:abstractNumId w:val="186"/>
  </w:num>
  <w:num w:numId="225">
    <w:abstractNumId w:val="185"/>
  </w:num>
  <w:num w:numId="226">
    <w:abstractNumId w:val="132"/>
  </w:num>
  <w:num w:numId="227">
    <w:abstractNumId w:val="4"/>
  </w:num>
  <w:num w:numId="228">
    <w:abstractNumId w:val="209"/>
  </w:num>
  <w:num w:numId="229">
    <w:abstractNumId w:val="224"/>
  </w:num>
  <w:num w:numId="230">
    <w:abstractNumId w:val="180"/>
  </w:num>
  <w:num w:numId="231">
    <w:abstractNumId w:val="92"/>
  </w:num>
  <w:num w:numId="232">
    <w:abstractNumId w:val="136"/>
  </w:num>
  <w:num w:numId="233">
    <w:abstractNumId w:val="213"/>
  </w:num>
  <w:num w:numId="234">
    <w:abstractNumId w:val="65"/>
  </w:num>
  <w:num w:numId="235">
    <w:abstractNumId w:val="155"/>
  </w:num>
  <w:num w:numId="236">
    <w:abstractNumId w:val="232"/>
  </w:num>
  <w:num w:numId="237">
    <w:abstractNumId w:val="61"/>
  </w:num>
  <w:num w:numId="238">
    <w:abstractNumId w:val="168"/>
  </w:num>
  <w:num w:numId="239">
    <w:abstractNumId w:val="166"/>
  </w:num>
  <w:num w:numId="240">
    <w:abstractNumId w:val="32"/>
  </w:num>
  <w:num w:numId="241">
    <w:abstractNumId w:val="133"/>
  </w:num>
  <w:num w:numId="242">
    <w:abstractNumId w:val="126"/>
  </w:num>
  <w:num w:numId="243">
    <w:abstractNumId w:val="141"/>
  </w:num>
  <w:num w:numId="244">
    <w:abstractNumId w:val="68"/>
  </w:num>
  <w:num w:numId="245">
    <w:abstractNumId w:val="76"/>
  </w:num>
  <w:num w:numId="246">
    <w:abstractNumId w:val="26"/>
  </w:num>
  <w:num w:numId="247">
    <w:abstractNumId w:val="235"/>
  </w:num>
  <w:num w:numId="248">
    <w:abstractNumId w:val="77"/>
  </w:num>
  <w:num w:numId="249">
    <w:abstractNumId w:val="169"/>
  </w:num>
  <w:num w:numId="250">
    <w:abstractNumId w:val="36"/>
  </w:num>
  <w:num w:numId="251">
    <w:abstractNumId w:val="177"/>
  </w:num>
  <w:num w:numId="252">
    <w:abstractNumId w:val="197"/>
  </w:num>
  <w:num w:numId="253">
    <w:abstractNumId w:val="63"/>
  </w:num>
  <w:num w:numId="254">
    <w:abstractNumId w:val="250"/>
  </w:num>
  <w:num w:numId="255">
    <w:abstractNumId w:val="229"/>
  </w:num>
  <w:num w:numId="256">
    <w:abstractNumId w:val="240"/>
  </w:num>
  <w:num w:numId="257">
    <w:abstractNumId w:val="255"/>
  </w:num>
  <w:num w:numId="258">
    <w:abstractNumId w:val="1"/>
  </w:num>
  <w:num w:numId="259">
    <w:abstractNumId w:val="124"/>
  </w:num>
  <w:num w:numId="260">
    <w:abstractNumId w:val="245"/>
  </w:num>
  <w:num w:numId="261">
    <w:abstractNumId w:val="206"/>
  </w:num>
  <w:num w:numId="262">
    <w:abstractNumId w:val="150"/>
  </w:num>
  <w:num w:numId="263">
    <w:abstractNumId w:val="67"/>
  </w:num>
  <w:num w:numId="264">
    <w:abstractNumId w:val="13"/>
  </w:num>
  <w:num w:numId="265">
    <w:abstractNumId w:val="100"/>
  </w:num>
  <w:num w:numId="266">
    <w:abstractNumId w:val="207"/>
  </w:num>
  <w:num w:numId="267">
    <w:abstractNumId w:val="199"/>
  </w:num>
  <w:numIdMacAtCleanup w:val="2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trackRevisions/>
  <w:defaultTabStop w:val="28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F69"/>
    <w:rsid w:val="000004E1"/>
    <w:rsid w:val="000005C0"/>
    <w:rsid w:val="0000192F"/>
    <w:rsid w:val="00001F87"/>
    <w:rsid w:val="000025B3"/>
    <w:rsid w:val="00003F2F"/>
    <w:rsid w:val="00004DD9"/>
    <w:rsid w:val="0000665C"/>
    <w:rsid w:val="00006FAC"/>
    <w:rsid w:val="000073EF"/>
    <w:rsid w:val="00007803"/>
    <w:rsid w:val="00010E08"/>
    <w:rsid w:val="000142D9"/>
    <w:rsid w:val="00015242"/>
    <w:rsid w:val="00015674"/>
    <w:rsid w:val="000156F7"/>
    <w:rsid w:val="000172FA"/>
    <w:rsid w:val="000213CC"/>
    <w:rsid w:val="00021B53"/>
    <w:rsid w:val="00022467"/>
    <w:rsid w:val="00024D04"/>
    <w:rsid w:val="0002667C"/>
    <w:rsid w:val="000267B7"/>
    <w:rsid w:val="000271A7"/>
    <w:rsid w:val="00027BED"/>
    <w:rsid w:val="00027CF3"/>
    <w:rsid w:val="000312E7"/>
    <w:rsid w:val="00031F5F"/>
    <w:rsid w:val="00033479"/>
    <w:rsid w:val="00034220"/>
    <w:rsid w:val="000351D1"/>
    <w:rsid w:val="0003536C"/>
    <w:rsid w:val="00035BC0"/>
    <w:rsid w:val="00036839"/>
    <w:rsid w:val="00037993"/>
    <w:rsid w:val="00040E93"/>
    <w:rsid w:val="000445D1"/>
    <w:rsid w:val="00046321"/>
    <w:rsid w:val="000503DE"/>
    <w:rsid w:val="0005195A"/>
    <w:rsid w:val="00051DE3"/>
    <w:rsid w:val="00052A03"/>
    <w:rsid w:val="00053785"/>
    <w:rsid w:val="00054375"/>
    <w:rsid w:val="00054FBF"/>
    <w:rsid w:val="00055BC9"/>
    <w:rsid w:val="00056D0B"/>
    <w:rsid w:val="000575D8"/>
    <w:rsid w:val="0005787F"/>
    <w:rsid w:val="00062B00"/>
    <w:rsid w:val="000633C1"/>
    <w:rsid w:val="00064D20"/>
    <w:rsid w:val="00065130"/>
    <w:rsid w:val="000655AA"/>
    <w:rsid w:val="00065ED5"/>
    <w:rsid w:val="0007144A"/>
    <w:rsid w:val="000724C2"/>
    <w:rsid w:val="00072654"/>
    <w:rsid w:val="0007357A"/>
    <w:rsid w:val="00073A78"/>
    <w:rsid w:val="00076BCE"/>
    <w:rsid w:val="000778D6"/>
    <w:rsid w:val="0008001D"/>
    <w:rsid w:val="0008020F"/>
    <w:rsid w:val="00082552"/>
    <w:rsid w:val="00082DD5"/>
    <w:rsid w:val="00083524"/>
    <w:rsid w:val="0008471A"/>
    <w:rsid w:val="000855B1"/>
    <w:rsid w:val="000859DD"/>
    <w:rsid w:val="000865AD"/>
    <w:rsid w:val="0008679E"/>
    <w:rsid w:val="00086BD2"/>
    <w:rsid w:val="000877BC"/>
    <w:rsid w:val="000944FD"/>
    <w:rsid w:val="00094C3D"/>
    <w:rsid w:val="00094F77"/>
    <w:rsid w:val="0009610D"/>
    <w:rsid w:val="00097CF0"/>
    <w:rsid w:val="00097FD2"/>
    <w:rsid w:val="000A0496"/>
    <w:rsid w:val="000A11D5"/>
    <w:rsid w:val="000A3665"/>
    <w:rsid w:val="000A5D74"/>
    <w:rsid w:val="000A6564"/>
    <w:rsid w:val="000A664A"/>
    <w:rsid w:val="000A690E"/>
    <w:rsid w:val="000A7BB3"/>
    <w:rsid w:val="000B0E9E"/>
    <w:rsid w:val="000B2433"/>
    <w:rsid w:val="000B243D"/>
    <w:rsid w:val="000B3578"/>
    <w:rsid w:val="000B362B"/>
    <w:rsid w:val="000B4A90"/>
    <w:rsid w:val="000B5564"/>
    <w:rsid w:val="000B55ED"/>
    <w:rsid w:val="000B67C7"/>
    <w:rsid w:val="000C0DEA"/>
    <w:rsid w:val="000C4AA7"/>
    <w:rsid w:val="000C6C26"/>
    <w:rsid w:val="000D0106"/>
    <w:rsid w:val="000D0498"/>
    <w:rsid w:val="000D0A57"/>
    <w:rsid w:val="000D22CB"/>
    <w:rsid w:val="000D5346"/>
    <w:rsid w:val="000D7D58"/>
    <w:rsid w:val="000D7E11"/>
    <w:rsid w:val="000E1BAE"/>
    <w:rsid w:val="000E201E"/>
    <w:rsid w:val="000E2415"/>
    <w:rsid w:val="000E38D3"/>
    <w:rsid w:val="000E4807"/>
    <w:rsid w:val="000E61C4"/>
    <w:rsid w:val="000E65E5"/>
    <w:rsid w:val="000E6F5B"/>
    <w:rsid w:val="000E79D7"/>
    <w:rsid w:val="000F0811"/>
    <w:rsid w:val="000F1CA7"/>
    <w:rsid w:val="000F4FB9"/>
    <w:rsid w:val="000F5C9A"/>
    <w:rsid w:val="000F5EE9"/>
    <w:rsid w:val="000F5F0B"/>
    <w:rsid w:val="000F6CAC"/>
    <w:rsid w:val="000F717A"/>
    <w:rsid w:val="0010070D"/>
    <w:rsid w:val="001029E6"/>
    <w:rsid w:val="00104F74"/>
    <w:rsid w:val="001053DE"/>
    <w:rsid w:val="00105760"/>
    <w:rsid w:val="00106422"/>
    <w:rsid w:val="001068B7"/>
    <w:rsid w:val="001075FB"/>
    <w:rsid w:val="00107D64"/>
    <w:rsid w:val="00110969"/>
    <w:rsid w:val="00110B1B"/>
    <w:rsid w:val="001111C2"/>
    <w:rsid w:val="00113AC6"/>
    <w:rsid w:val="00114175"/>
    <w:rsid w:val="00117479"/>
    <w:rsid w:val="00117F5B"/>
    <w:rsid w:val="001206F2"/>
    <w:rsid w:val="00122FE2"/>
    <w:rsid w:val="00123BCB"/>
    <w:rsid w:val="00125B0E"/>
    <w:rsid w:val="00125FC2"/>
    <w:rsid w:val="00126423"/>
    <w:rsid w:val="00126633"/>
    <w:rsid w:val="001266E7"/>
    <w:rsid w:val="001269B7"/>
    <w:rsid w:val="0013009A"/>
    <w:rsid w:val="00130546"/>
    <w:rsid w:val="001305D0"/>
    <w:rsid w:val="0013113A"/>
    <w:rsid w:val="00133040"/>
    <w:rsid w:val="00133A9C"/>
    <w:rsid w:val="00133F61"/>
    <w:rsid w:val="001341C6"/>
    <w:rsid w:val="00135AB9"/>
    <w:rsid w:val="00137BF6"/>
    <w:rsid w:val="001405A5"/>
    <w:rsid w:val="001417F0"/>
    <w:rsid w:val="001442D9"/>
    <w:rsid w:val="0014454D"/>
    <w:rsid w:val="00144B14"/>
    <w:rsid w:val="00145C30"/>
    <w:rsid w:val="00145D51"/>
    <w:rsid w:val="00146045"/>
    <w:rsid w:val="0015218A"/>
    <w:rsid w:val="00152BBC"/>
    <w:rsid w:val="001539E8"/>
    <w:rsid w:val="00154741"/>
    <w:rsid w:val="00154A1A"/>
    <w:rsid w:val="00154A21"/>
    <w:rsid w:val="00155414"/>
    <w:rsid w:val="00155F4C"/>
    <w:rsid w:val="00160546"/>
    <w:rsid w:val="00161623"/>
    <w:rsid w:val="0016386C"/>
    <w:rsid w:val="00163937"/>
    <w:rsid w:val="00165817"/>
    <w:rsid w:val="00166958"/>
    <w:rsid w:val="0017128D"/>
    <w:rsid w:val="00173BF4"/>
    <w:rsid w:val="00174458"/>
    <w:rsid w:val="0017584D"/>
    <w:rsid w:val="00176515"/>
    <w:rsid w:val="00176596"/>
    <w:rsid w:val="00176613"/>
    <w:rsid w:val="00176E33"/>
    <w:rsid w:val="00176F10"/>
    <w:rsid w:val="001778D6"/>
    <w:rsid w:val="00180CEA"/>
    <w:rsid w:val="0018188B"/>
    <w:rsid w:val="00181B66"/>
    <w:rsid w:val="0018712E"/>
    <w:rsid w:val="001873AC"/>
    <w:rsid w:val="00190264"/>
    <w:rsid w:val="001903EA"/>
    <w:rsid w:val="00191BBE"/>
    <w:rsid w:val="00191D94"/>
    <w:rsid w:val="00191E55"/>
    <w:rsid w:val="001920A4"/>
    <w:rsid w:val="00193269"/>
    <w:rsid w:val="00193334"/>
    <w:rsid w:val="00193500"/>
    <w:rsid w:val="00193E9A"/>
    <w:rsid w:val="001955AD"/>
    <w:rsid w:val="001972AA"/>
    <w:rsid w:val="0019764C"/>
    <w:rsid w:val="001A0744"/>
    <w:rsid w:val="001A1E04"/>
    <w:rsid w:val="001A2004"/>
    <w:rsid w:val="001A3911"/>
    <w:rsid w:val="001A5DA4"/>
    <w:rsid w:val="001A6819"/>
    <w:rsid w:val="001B02A1"/>
    <w:rsid w:val="001B0358"/>
    <w:rsid w:val="001B05AA"/>
    <w:rsid w:val="001B1740"/>
    <w:rsid w:val="001B43E9"/>
    <w:rsid w:val="001B503D"/>
    <w:rsid w:val="001B6DDC"/>
    <w:rsid w:val="001B72AE"/>
    <w:rsid w:val="001B75AD"/>
    <w:rsid w:val="001C0583"/>
    <w:rsid w:val="001C0C5F"/>
    <w:rsid w:val="001C20AF"/>
    <w:rsid w:val="001C7CC9"/>
    <w:rsid w:val="001D029D"/>
    <w:rsid w:val="001D4E6C"/>
    <w:rsid w:val="001D5071"/>
    <w:rsid w:val="001D5AE1"/>
    <w:rsid w:val="001D67E2"/>
    <w:rsid w:val="001D683D"/>
    <w:rsid w:val="001D6E68"/>
    <w:rsid w:val="001D6FFB"/>
    <w:rsid w:val="001D7463"/>
    <w:rsid w:val="001D78A3"/>
    <w:rsid w:val="001E0DC0"/>
    <w:rsid w:val="001E123D"/>
    <w:rsid w:val="001E2362"/>
    <w:rsid w:val="001E2DF5"/>
    <w:rsid w:val="001E3655"/>
    <w:rsid w:val="001E4081"/>
    <w:rsid w:val="001E485B"/>
    <w:rsid w:val="001E56B1"/>
    <w:rsid w:val="001E5F11"/>
    <w:rsid w:val="001E65B9"/>
    <w:rsid w:val="001E68FA"/>
    <w:rsid w:val="001E6F1C"/>
    <w:rsid w:val="001E7735"/>
    <w:rsid w:val="001E7D1E"/>
    <w:rsid w:val="001F1470"/>
    <w:rsid w:val="001F1D1D"/>
    <w:rsid w:val="001F230D"/>
    <w:rsid w:val="001F23D1"/>
    <w:rsid w:val="001F407C"/>
    <w:rsid w:val="001F5C75"/>
    <w:rsid w:val="001F6294"/>
    <w:rsid w:val="001F6C56"/>
    <w:rsid w:val="00200B71"/>
    <w:rsid w:val="0020172C"/>
    <w:rsid w:val="002019D4"/>
    <w:rsid w:val="0020365E"/>
    <w:rsid w:val="00204309"/>
    <w:rsid w:val="00204BF3"/>
    <w:rsid w:val="00205114"/>
    <w:rsid w:val="00205681"/>
    <w:rsid w:val="002075C4"/>
    <w:rsid w:val="002077A4"/>
    <w:rsid w:val="0021006F"/>
    <w:rsid w:val="00210EE0"/>
    <w:rsid w:val="002135F4"/>
    <w:rsid w:val="002137E1"/>
    <w:rsid w:val="00214B73"/>
    <w:rsid w:val="00215B27"/>
    <w:rsid w:val="0021773E"/>
    <w:rsid w:val="00220AF4"/>
    <w:rsid w:val="00222A3C"/>
    <w:rsid w:val="00224B8C"/>
    <w:rsid w:val="0022522A"/>
    <w:rsid w:val="002273F6"/>
    <w:rsid w:val="002279D1"/>
    <w:rsid w:val="002313EA"/>
    <w:rsid w:val="002319A0"/>
    <w:rsid w:val="00232741"/>
    <w:rsid w:val="002344E3"/>
    <w:rsid w:val="002347C8"/>
    <w:rsid w:val="00236555"/>
    <w:rsid w:val="00237038"/>
    <w:rsid w:val="00240432"/>
    <w:rsid w:val="002411EC"/>
    <w:rsid w:val="00241CD4"/>
    <w:rsid w:val="00242D42"/>
    <w:rsid w:val="00243638"/>
    <w:rsid w:val="00244431"/>
    <w:rsid w:val="00244644"/>
    <w:rsid w:val="00245284"/>
    <w:rsid w:val="0024686A"/>
    <w:rsid w:val="00246E8F"/>
    <w:rsid w:val="00250F40"/>
    <w:rsid w:val="002515F7"/>
    <w:rsid w:val="00253F6C"/>
    <w:rsid w:val="002545ED"/>
    <w:rsid w:val="00254CC2"/>
    <w:rsid w:val="002556D5"/>
    <w:rsid w:val="0025656F"/>
    <w:rsid w:val="002575DF"/>
    <w:rsid w:val="002600DA"/>
    <w:rsid w:val="00260B74"/>
    <w:rsid w:val="0026112F"/>
    <w:rsid w:val="002620CF"/>
    <w:rsid w:val="00265F4A"/>
    <w:rsid w:val="00266B47"/>
    <w:rsid w:val="002676CC"/>
    <w:rsid w:val="00267A5A"/>
    <w:rsid w:val="002704D2"/>
    <w:rsid w:val="002732D0"/>
    <w:rsid w:val="0027358B"/>
    <w:rsid w:val="00273923"/>
    <w:rsid w:val="002764EA"/>
    <w:rsid w:val="0028071D"/>
    <w:rsid w:val="00282863"/>
    <w:rsid w:val="00285EF0"/>
    <w:rsid w:val="0028758E"/>
    <w:rsid w:val="00287949"/>
    <w:rsid w:val="00290064"/>
    <w:rsid w:val="0029029C"/>
    <w:rsid w:val="00292223"/>
    <w:rsid w:val="002A04CD"/>
    <w:rsid w:val="002A0699"/>
    <w:rsid w:val="002A13F6"/>
    <w:rsid w:val="002A16D0"/>
    <w:rsid w:val="002A4AB6"/>
    <w:rsid w:val="002A5D04"/>
    <w:rsid w:val="002A6893"/>
    <w:rsid w:val="002A6DAC"/>
    <w:rsid w:val="002A7033"/>
    <w:rsid w:val="002B1F91"/>
    <w:rsid w:val="002B28BE"/>
    <w:rsid w:val="002B4746"/>
    <w:rsid w:val="002B5413"/>
    <w:rsid w:val="002B688A"/>
    <w:rsid w:val="002C2F6D"/>
    <w:rsid w:val="002C40BC"/>
    <w:rsid w:val="002C5316"/>
    <w:rsid w:val="002C677E"/>
    <w:rsid w:val="002D0332"/>
    <w:rsid w:val="002D1E7D"/>
    <w:rsid w:val="002D2586"/>
    <w:rsid w:val="002D31C3"/>
    <w:rsid w:val="002D3873"/>
    <w:rsid w:val="002D416D"/>
    <w:rsid w:val="002D4743"/>
    <w:rsid w:val="002D69E5"/>
    <w:rsid w:val="002E10DE"/>
    <w:rsid w:val="002E1606"/>
    <w:rsid w:val="002E1A23"/>
    <w:rsid w:val="002E1EF8"/>
    <w:rsid w:val="002E50AB"/>
    <w:rsid w:val="002E577F"/>
    <w:rsid w:val="002E6A0B"/>
    <w:rsid w:val="002F0185"/>
    <w:rsid w:val="002F03FE"/>
    <w:rsid w:val="002F1404"/>
    <w:rsid w:val="002F1736"/>
    <w:rsid w:val="002F1BC8"/>
    <w:rsid w:val="002F2171"/>
    <w:rsid w:val="002F3313"/>
    <w:rsid w:val="002F40B8"/>
    <w:rsid w:val="002F41AF"/>
    <w:rsid w:val="002F43CD"/>
    <w:rsid w:val="002F4CEA"/>
    <w:rsid w:val="002F560E"/>
    <w:rsid w:val="002F5A1B"/>
    <w:rsid w:val="002F665C"/>
    <w:rsid w:val="002F689E"/>
    <w:rsid w:val="002F7089"/>
    <w:rsid w:val="00300123"/>
    <w:rsid w:val="00300888"/>
    <w:rsid w:val="00300D17"/>
    <w:rsid w:val="00301CD6"/>
    <w:rsid w:val="00302153"/>
    <w:rsid w:val="0030612B"/>
    <w:rsid w:val="00307FD5"/>
    <w:rsid w:val="0031014D"/>
    <w:rsid w:val="003122CD"/>
    <w:rsid w:val="00312B78"/>
    <w:rsid w:val="00312BA7"/>
    <w:rsid w:val="0031533F"/>
    <w:rsid w:val="0031603C"/>
    <w:rsid w:val="0031631F"/>
    <w:rsid w:val="00321074"/>
    <w:rsid w:val="00321665"/>
    <w:rsid w:val="00322038"/>
    <w:rsid w:val="003223DC"/>
    <w:rsid w:val="00325276"/>
    <w:rsid w:val="003253DB"/>
    <w:rsid w:val="00326A69"/>
    <w:rsid w:val="00326FB2"/>
    <w:rsid w:val="003271BA"/>
    <w:rsid w:val="003277CD"/>
    <w:rsid w:val="0033221F"/>
    <w:rsid w:val="003329F4"/>
    <w:rsid w:val="00333485"/>
    <w:rsid w:val="003340F6"/>
    <w:rsid w:val="00337E6A"/>
    <w:rsid w:val="00340EA4"/>
    <w:rsid w:val="003435C9"/>
    <w:rsid w:val="00347E75"/>
    <w:rsid w:val="0035184B"/>
    <w:rsid w:val="003539B2"/>
    <w:rsid w:val="0035446A"/>
    <w:rsid w:val="003547A1"/>
    <w:rsid w:val="0035780D"/>
    <w:rsid w:val="00360F2C"/>
    <w:rsid w:val="00362912"/>
    <w:rsid w:val="00362CD7"/>
    <w:rsid w:val="00363B16"/>
    <w:rsid w:val="00364203"/>
    <w:rsid w:val="00364894"/>
    <w:rsid w:val="00364BE4"/>
    <w:rsid w:val="00366755"/>
    <w:rsid w:val="003667E4"/>
    <w:rsid w:val="00371D4F"/>
    <w:rsid w:val="0037248A"/>
    <w:rsid w:val="00374133"/>
    <w:rsid w:val="00374B52"/>
    <w:rsid w:val="00374D4C"/>
    <w:rsid w:val="00375D57"/>
    <w:rsid w:val="003761C0"/>
    <w:rsid w:val="00376DC5"/>
    <w:rsid w:val="003773F5"/>
    <w:rsid w:val="00380178"/>
    <w:rsid w:val="00380B39"/>
    <w:rsid w:val="00382567"/>
    <w:rsid w:val="0038315D"/>
    <w:rsid w:val="00384E17"/>
    <w:rsid w:val="0038620A"/>
    <w:rsid w:val="0039341B"/>
    <w:rsid w:val="0039416D"/>
    <w:rsid w:val="0039544B"/>
    <w:rsid w:val="00395928"/>
    <w:rsid w:val="00396928"/>
    <w:rsid w:val="00396D54"/>
    <w:rsid w:val="0039774A"/>
    <w:rsid w:val="003A0101"/>
    <w:rsid w:val="003A0CF2"/>
    <w:rsid w:val="003A37F3"/>
    <w:rsid w:val="003A3E34"/>
    <w:rsid w:val="003A45C6"/>
    <w:rsid w:val="003A4BE6"/>
    <w:rsid w:val="003A6BA0"/>
    <w:rsid w:val="003A6D58"/>
    <w:rsid w:val="003A6E98"/>
    <w:rsid w:val="003A7FE3"/>
    <w:rsid w:val="003B0F59"/>
    <w:rsid w:val="003B2626"/>
    <w:rsid w:val="003B2E55"/>
    <w:rsid w:val="003B420D"/>
    <w:rsid w:val="003B55C8"/>
    <w:rsid w:val="003B5C2F"/>
    <w:rsid w:val="003B5D9A"/>
    <w:rsid w:val="003B7982"/>
    <w:rsid w:val="003C05E5"/>
    <w:rsid w:val="003C22A4"/>
    <w:rsid w:val="003C4AB2"/>
    <w:rsid w:val="003C4F09"/>
    <w:rsid w:val="003C4F44"/>
    <w:rsid w:val="003C5E15"/>
    <w:rsid w:val="003C73CF"/>
    <w:rsid w:val="003C788F"/>
    <w:rsid w:val="003D1157"/>
    <w:rsid w:val="003D262C"/>
    <w:rsid w:val="003D30CA"/>
    <w:rsid w:val="003D3ABC"/>
    <w:rsid w:val="003D3B94"/>
    <w:rsid w:val="003D45E1"/>
    <w:rsid w:val="003D797C"/>
    <w:rsid w:val="003D7C8E"/>
    <w:rsid w:val="003E004D"/>
    <w:rsid w:val="003E062B"/>
    <w:rsid w:val="003E0938"/>
    <w:rsid w:val="003E1572"/>
    <w:rsid w:val="003E1AB1"/>
    <w:rsid w:val="003E300F"/>
    <w:rsid w:val="003E44B6"/>
    <w:rsid w:val="003E4693"/>
    <w:rsid w:val="003E722F"/>
    <w:rsid w:val="003F2902"/>
    <w:rsid w:val="003F6661"/>
    <w:rsid w:val="003F6711"/>
    <w:rsid w:val="003F6913"/>
    <w:rsid w:val="003F7AF5"/>
    <w:rsid w:val="00402B12"/>
    <w:rsid w:val="00403C55"/>
    <w:rsid w:val="00404383"/>
    <w:rsid w:val="004043CF"/>
    <w:rsid w:val="004063C8"/>
    <w:rsid w:val="00406AA0"/>
    <w:rsid w:val="00411BF9"/>
    <w:rsid w:val="00412013"/>
    <w:rsid w:val="004125F2"/>
    <w:rsid w:val="00412EFB"/>
    <w:rsid w:val="00415623"/>
    <w:rsid w:val="00415A8A"/>
    <w:rsid w:val="00415F1F"/>
    <w:rsid w:val="00420A75"/>
    <w:rsid w:val="00421619"/>
    <w:rsid w:val="00421966"/>
    <w:rsid w:val="00421AE6"/>
    <w:rsid w:val="00424651"/>
    <w:rsid w:val="004272EF"/>
    <w:rsid w:val="004315DC"/>
    <w:rsid w:val="00431C63"/>
    <w:rsid w:val="00432205"/>
    <w:rsid w:val="00433BF6"/>
    <w:rsid w:val="0043437F"/>
    <w:rsid w:val="004369C2"/>
    <w:rsid w:val="00436B24"/>
    <w:rsid w:val="0043759A"/>
    <w:rsid w:val="00440494"/>
    <w:rsid w:val="00440589"/>
    <w:rsid w:val="004428B0"/>
    <w:rsid w:val="00445C25"/>
    <w:rsid w:val="00447861"/>
    <w:rsid w:val="00451042"/>
    <w:rsid w:val="00453D8C"/>
    <w:rsid w:val="00453EBB"/>
    <w:rsid w:val="004541FF"/>
    <w:rsid w:val="00454F9E"/>
    <w:rsid w:val="00455021"/>
    <w:rsid w:val="00455873"/>
    <w:rsid w:val="00455BA1"/>
    <w:rsid w:val="004565C8"/>
    <w:rsid w:val="00457531"/>
    <w:rsid w:val="004579D7"/>
    <w:rsid w:val="00460A9F"/>
    <w:rsid w:val="00462459"/>
    <w:rsid w:val="0046358D"/>
    <w:rsid w:val="00466151"/>
    <w:rsid w:val="00466958"/>
    <w:rsid w:val="00467015"/>
    <w:rsid w:val="004674C6"/>
    <w:rsid w:val="00467AE1"/>
    <w:rsid w:val="00470A21"/>
    <w:rsid w:val="00470CED"/>
    <w:rsid w:val="00470F02"/>
    <w:rsid w:val="004712B9"/>
    <w:rsid w:val="00473116"/>
    <w:rsid w:val="00473A5C"/>
    <w:rsid w:val="0047644C"/>
    <w:rsid w:val="00477361"/>
    <w:rsid w:val="00481907"/>
    <w:rsid w:val="004819A4"/>
    <w:rsid w:val="004838FC"/>
    <w:rsid w:val="004846D8"/>
    <w:rsid w:val="00485ADE"/>
    <w:rsid w:val="0048612D"/>
    <w:rsid w:val="00487FE5"/>
    <w:rsid w:val="00491172"/>
    <w:rsid w:val="00491516"/>
    <w:rsid w:val="00495280"/>
    <w:rsid w:val="004A273F"/>
    <w:rsid w:val="004A3CC1"/>
    <w:rsid w:val="004A5B4B"/>
    <w:rsid w:val="004A5D29"/>
    <w:rsid w:val="004A6823"/>
    <w:rsid w:val="004B0E06"/>
    <w:rsid w:val="004B0EBC"/>
    <w:rsid w:val="004B35D5"/>
    <w:rsid w:val="004B3A65"/>
    <w:rsid w:val="004B53E6"/>
    <w:rsid w:val="004B6080"/>
    <w:rsid w:val="004B7AF1"/>
    <w:rsid w:val="004C2981"/>
    <w:rsid w:val="004C57FF"/>
    <w:rsid w:val="004C585F"/>
    <w:rsid w:val="004C79CF"/>
    <w:rsid w:val="004D0949"/>
    <w:rsid w:val="004D13D9"/>
    <w:rsid w:val="004D1782"/>
    <w:rsid w:val="004D29F6"/>
    <w:rsid w:val="004D409C"/>
    <w:rsid w:val="004D4ACD"/>
    <w:rsid w:val="004D50FA"/>
    <w:rsid w:val="004E1C6B"/>
    <w:rsid w:val="004E2CCB"/>
    <w:rsid w:val="004E4D12"/>
    <w:rsid w:val="004E542E"/>
    <w:rsid w:val="004E5928"/>
    <w:rsid w:val="004E59A5"/>
    <w:rsid w:val="004E79DF"/>
    <w:rsid w:val="004E7D0E"/>
    <w:rsid w:val="004F09FB"/>
    <w:rsid w:val="004F1B7C"/>
    <w:rsid w:val="004F26EF"/>
    <w:rsid w:val="004F2F8A"/>
    <w:rsid w:val="004F535E"/>
    <w:rsid w:val="00501761"/>
    <w:rsid w:val="0050178E"/>
    <w:rsid w:val="00502EF8"/>
    <w:rsid w:val="00503ECE"/>
    <w:rsid w:val="005051CA"/>
    <w:rsid w:val="005058F4"/>
    <w:rsid w:val="0051039F"/>
    <w:rsid w:val="00510D0F"/>
    <w:rsid w:val="0051259B"/>
    <w:rsid w:val="005144A1"/>
    <w:rsid w:val="00514E25"/>
    <w:rsid w:val="00515717"/>
    <w:rsid w:val="00515BF7"/>
    <w:rsid w:val="00515C0A"/>
    <w:rsid w:val="00515DAB"/>
    <w:rsid w:val="00516460"/>
    <w:rsid w:val="00517590"/>
    <w:rsid w:val="00517A86"/>
    <w:rsid w:val="00517DC9"/>
    <w:rsid w:val="005212A3"/>
    <w:rsid w:val="00522A89"/>
    <w:rsid w:val="00523442"/>
    <w:rsid w:val="0052460B"/>
    <w:rsid w:val="00524D0B"/>
    <w:rsid w:val="00524D32"/>
    <w:rsid w:val="00526500"/>
    <w:rsid w:val="005304A3"/>
    <w:rsid w:val="00530BDC"/>
    <w:rsid w:val="00532D3D"/>
    <w:rsid w:val="00535388"/>
    <w:rsid w:val="005356BD"/>
    <w:rsid w:val="00535805"/>
    <w:rsid w:val="00537370"/>
    <w:rsid w:val="005376AC"/>
    <w:rsid w:val="005411EB"/>
    <w:rsid w:val="00541F13"/>
    <w:rsid w:val="005450D1"/>
    <w:rsid w:val="00545332"/>
    <w:rsid w:val="00551534"/>
    <w:rsid w:val="0055287E"/>
    <w:rsid w:val="0055404B"/>
    <w:rsid w:val="005542E8"/>
    <w:rsid w:val="005565BD"/>
    <w:rsid w:val="00561D5C"/>
    <w:rsid w:val="0056287A"/>
    <w:rsid w:val="005648C4"/>
    <w:rsid w:val="00565AF1"/>
    <w:rsid w:val="00565D97"/>
    <w:rsid w:val="005661A2"/>
    <w:rsid w:val="00571A5C"/>
    <w:rsid w:val="0057273E"/>
    <w:rsid w:val="00573379"/>
    <w:rsid w:val="0057338E"/>
    <w:rsid w:val="0057382C"/>
    <w:rsid w:val="005746C1"/>
    <w:rsid w:val="00574EB6"/>
    <w:rsid w:val="0057528F"/>
    <w:rsid w:val="0057581C"/>
    <w:rsid w:val="00577E71"/>
    <w:rsid w:val="00581033"/>
    <w:rsid w:val="00582038"/>
    <w:rsid w:val="0058484E"/>
    <w:rsid w:val="00584A1F"/>
    <w:rsid w:val="005853DD"/>
    <w:rsid w:val="00586D13"/>
    <w:rsid w:val="00590985"/>
    <w:rsid w:val="00591498"/>
    <w:rsid w:val="005915B6"/>
    <w:rsid w:val="00591E53"/>
    <w:rsid w:val="005939EC"/>
    <w:rsid w:val="00596CB1"/>
    <w:rsid w:val="005973C1"/>
    <w:rsid w:val="005A236C"/>
    <w:rsid w:val="005A2556"/>
    <w:rsid w:val="005A4043"/>
    <w:rsid w:val="005A4437"/>
    <w:rsid w:val="005A57D0"/>
    <w:rsid w:val="005A59D1"/>
    <w:rsid w:val="005A6F4C"/>
    <w:rsid w:val="005A7B61"/>
    <w:rsid w:val="005B1185"/>
    <w:rsid w:val="005B1736"/>
    <w:rsid w:val="005B220B"/>
    <w:rsid w:val="005B29B0"/>
    <w:rsid w:val="005B3036"/>
    <w:rsid w:val="005B4E7A"/>
    <w:rsid w:val="005B6A3D"/>
    <w:rsid w:val="005B7769"/>
    <w:rsid w:val="005B7B60"/>
    <w:rsid w:val="005C0A6C"/>
    <w:rsid w:val="005C0B95"/>
    <w:rsid w:val="005C1857"/>
    <w:rsid w:val="005C2178"/>
    <w:rsid w:val="005C3AC5"/>
    <w:rsid w:val="005C440B"/>
    <w:rsid w:val="005C4AD6"/>
    <w:rsid w:val="005C583B"/>
    <w:rsid w:val="005C5AE3"/>
    <w:rsid w:val="005C5BD9"/>
    <w:rsid w:val="005C688A"/>
    <w:rsid w:val="005C6F8F"/>
    <w:rsid w:val="005C766F"/>
    <w:rsid w:val="005C7A23"/>
    <w:rsid w:val="005D0CE0"/>
    <w:rsid w:val="005D15C5"/>
    <w:rsid w:val="005D1B48"/>
    <w:rsid w:val="005D1D9F"/>
    <w:rsid w:val="005D20EE"/>
    <w:rsid w:val="005D21D1"/>
    <w:rsid w:val="005D3BAB"/>
    <w:rsid w:val="005D3E97"/>
    <w:rsid w:val="005D3F3D"/>
    <w:rsid w:val="005D64BB"/>
    <w:rsid w:val="005D64CB"/>
    <w:rsid w:val="005D72A1"/>
    <w:rsid w:val="005D746A"/>
    <w:rsid w:val="005E1154"/>
    <w:rsid w:val="005E41BA"/>
    <w:rsid w:val="005E72B6"/>
    <w:rsid w:val="005E75F7"/>
    <w:rsid w:val="005F02B9"/>
    <w:rsid w:val="005F0648"/>
    <w:rsid w:val="005F0A34"/>
    <w:rsid w:val="005F1285"/>
    <w:rsid w:val="005F14A1"/>
    <w:rsid w:val="005F286F"/>
    <w:rsid w:val="005F410D"/>
    <w:rsid w:val="005F4774"/>
    <w:rsid w:val="005F59B6"/>
    <w:rsid w:val="005F605D"/>
    <w:rsid w:val="005F6777"/>
    <w:rsid w:val="005F798E"/>
    <w:rsid w:val="00601F99"/>
    <w:rsid w:val="00603F85"/>
    <w:rsid w:val="00604563"/>
    <w:rsid w:val="00604660"/>
    <w:rsid w:val="006120F6"/>
    <w:rsid w:val="00613B4C"/>
    <w:rsid w:val="00614411"/>
    <w:rsid w:val="006158FA"/>
    <w:rsid w:val="00616896"/>
    <w:rsid w:val="006176A1"/>
    <w:rsid w:val="006204EA"/>
    <w:rsid w:val="00621C42"/>
    <w:rsid w:val="00625DC8"/>
    <w:rsid w:val="006268D4"/>
    <w:rsid w:val="00626BCD"/>
    <w:rsid w:val="00626F8B"/>
    <w:rsid w:val="006271B4"/>
    <w:rsid w:val="00627D26"/>
    <w:rsid w:val="00627E33"/>
    <w:rsid w:val="00630336"/>
    <w:rsid w:val="00633CFF"/>
    <w:rsid w:val="006343BE"/>
    <w:rsid w:val="0063442B"/>
    <w:rsid w:val="00634D76"/>
    <w:rsid w:val="00640585"/>
    <w:rsid w:val="00641141"/>
    <w:rsid w:val="00641D99"/>
    <w:rsid w:val="00641E5B"/>
    <w:rsid w:val="00643F61"/>
    <w:rsid w:val="00645072"/>
    <w:rsid w:val="00646CEE"/>
    <w:rsid w:val="006505B0"/>
    <w:rsid w:val="0065196F"/>
    <w:rsid w:val="006553A3"/>
    <w:rsid w:val="006557C7"/>
    <w:rsid w:val="00655EC8"/>
    <w:rsid w:val="006569AA"/>
    <w:rsid w:val="006612C6"/>
    <w:rsid w:val="006613F4"/>
    <w:rsid w:val="00663820"/>
    <w:rsid w:val="00665F62"/>
    <w:rsid w:val="00666FA2"/>
    <w:rsid w:val="00667077"/>
    <w:rsid w:val="0066715A"/>
    <w:rsid w:val="00674290"/>
    <w:rsid w:val="0067514A"/>
    <w:rsid w:val="00675DAA"/>
    <w:rsid w:val="00676013"/>
    <w:rsid w:val="00676983"/>
    <w:rsid w:val="00677C4A"/>
    <w:rsid w:val="00680E66"/>
    <w:rsid w:val="006841F8"/>
    <w:rsid w:val="0068426D"/>
    <w:rsid w:val="00684CA0"/>
    <w:rsid w:val="00685E7C"/>
    <w:rsid w:val="0068614D"/>
    <w:rsid w:val="00686FBA"/>
    <w:rsid w:val="0068733D"/>
    <w:rsid w:val="00690C93"/>
    <w:rsid w:val="006916DF"/>
    <w:rsid w:val="00691B9B"/>
    <w:rsid w:val="00692800"/>
    <w:rsid w:val="00693C2F"/>
    <w:rsid w:val="006947AD"/>
    <w:rsid w:val="006A044E"/>
    <w:rsid w:val="006A111D"/>
    <w:rsid w:val="006A1D20"/>
    <w:rsid w:val="006A2A74"/>
    <w:rsid w:val="006A416A"/>
    <w:rsid w:val="006A434D"/>
    <w:rsid w:val="006A4465"/>
    <w:rsid w:val="006A4E4C"/>
    <w:rsid w:val="006A5307"/>
    <w:rsid w:val="006A6361"/>
    <w:rsid w:val="006A6423"/>
    <w:rsid w:val="006A6BDF"/>
    <w:rsid w:val="006A7FE9"/>
    <w:rsid w:val="006B0034"/>
    <w:rsid w:val="006B2C03"/>
    <w:rsid w:val="006B3365"/>
    <w:rsid w:val="006B3A95"/>
    <w:rsid w:val="006B43DC"/>
    <w:rsid w:val="006B4EBC"/>
    <w:rsid w:val="006B68D6"/>
    <w:rsid w:val="006C0150"/>
    <w:rsid w:val="006C03B8"/>
    <w:rsid w:val="006C04E0"/>
    <w:rsid w:val="006C1AEA"/>
    <w:rsid w:val="006C1DAA"/>
    <w:rsid w:val="006C378C"/>
    <w:rsid w:val="006C49C8"/>
    <w:rsid w:val="006C51BC"/>
    <w:rsid w:val="006C70A5"/>
    <w:rsid w:val="006D1334"/>
    <w:rsid w:val="006D24CB"/>
    <w:rsid w:val="006D2FDC"/>
    <w:rsid w:val="006D3FAB"/>
    <w:rsid w:val="006D3FDF"/>
    <w:rsid w:val="006D4B01"/>
    <w:rsid w:val="006D70E7"/>
    <w:rsid w:val="006D7359"/>
    <w:rsid w:val="006E0884"/>
    <w:rsid w:val="006E1C53"/>
    <w:rsid w:val="006E3863"/>
    <w:rsid w:val="006E3ACF"/>
    <w:rsid w:val="006E3C49"/>
    <w:rsid w:val="006E3DDE"/>
    <w:rsid w:val="006E4AB8"/>
    <w:rsid w:val="006E5109"/>
    <w:rsid w:val="006E595C"/>
    <w:rsid w:val="006F171B"/>
    <w:rsid w:val="006F18B5"/>
    <w:rsid w:val="006F1B73"/>
    <w:rsid w:val="006F254E"/>
    <w:rsid w:val="006F5879"/>
    <w:rsid w:val="006F65E6"/>
    <w:rsid w:val="00701760"/>
    <w:rsid w:val="00701CFB"/>
    <w:rsid w:val="00702B9C"/>
    <w:rsid w:val="00702E17"/>
    <w:rsid w:val="007037F0"/>
    <w:rsid w:val="00704BC8"/>
    <w:rsid w:val="00705A0E"/>
    <w:rsid w:val="007070CC"/>
    <w:rsid w:val="007103CB"/>
    <w:rsid w:val="00711B86"/>
    <w:rsid w:val="00711D09"/>
    <w:rsid w:val="007134FB"/>
    <w:rsid w:val="007138C9"/>
    <w:rsid w:val="00713A5A"/>
    <w:rsid w:val="00713B27"/>
    <w:rsid w:val="00715A25"/>
    <w:rsid w:val="007172A2"/>
    <w:rsid w:val="00717F8E"/>
    <w:rsid w:val="00720534"/>
    <w:rsid w:val="00721858"/>
    <w:rsid w:val="0072440C"/>
    <w:rsid w:val="00724B5B"/>
    <w:rsid w:val="00724CA6"/>
    <w:rsid w:val="0072650D"/>
    <w:rsid w:val="00726A16"/>
    <w:rsid w:val="00730B62"/>
    <w:rsid w:val="00732A3B"/>
    <w:rsid w:val="007332AF"/>
    <w:rsid w:val="00736AD9"/>
    <w:rsid w:val="0073766A"/>
    <w:rsid w:val="00743DC6"/>
    <w:rsid w:val="00745DC2"/>
    <w:rsid w:val="00745E24"/>
    <w:rsid w:val="007463F9"/>
    <w:rsid w:val="00752A40"/>
    <w:rsid w:val="00752ED4"/>
    <w:rsid w:val="007533FC"/>
    <w:rsid w:val="00754971"/>
    <w:rsid w:val="007553E0"/>
    <w:rsid w:val="0076027A"/>
    <w:rsid w:val="00761B27"/>
    <w:rsid w:val="0076281C"/>
    <w:rsid w:val="00763ABC"/>
    <w:rsid w:val="00763B8C"/>
    <w:rsid w:val="0076475C"/>
    <w:rsid w:val="0076639A"/>
    <w:rsid w:val="00767DEC"/>
    <w:rsid w:val="007700CE"/>
    <w:rsid w:val="00770155"/>
    <w:rsid w:val="00771231"/>
    <w:rsid w:val="00771A44"/>
    <w:rsid w:val="00771EDF"/>
    <w:rsid w:val="007744EE"/>
    <w:rsid w:val="007749AD"/>
    <w:rsid w:val="007749E2"/>
    <w:rsid w:val="00775CDC"/>
    <w:rsid w:val="0077660C"/>
    <w:rsid w:val="00777B5A"/>
    <w:rsid w:val="0078100C"/>
    <w:rsid w:val="00781210"/>
    <w:rsid w:val="0078188A"/>
    <w:rsid w:val="00782F9B"/>
    <w:rsid w:val="00783B68"/>
    <w:rsid w:val="00784A07"/>
    <w:rsid w:val="00784C19"/>
    <w:rsid w:val="0078519D"/>
    <w:rsid w:val="007877E2"/>
    <w:rsid w:val="00787ED5"/>
    <w:rsid w:val="00790B4D"/>
    <w:rsid w:val="00793981"/>
    <w:rsid w:val="0079420A"/>
    <w:rsid w:val="00794B2D"/>
    <w:rsid w:val="00795F2D"/>
    <w:rsid w:val="00796D05"/>
    <w:rsid w:val="0079747D"/>
    <w:rsid w:val="00797756"/>
    <w:rsid w:val="007978A8"/>
    <w:rsid w:val="007A1BA8"/>
    <w:rsid w:val="007A2C4C"/>
    <w:rsid w:val="007A3493"/>
    <w:rsid w:val="007A350C"/>
    <w:rsid w:val="007A5791"/>
    <w:rsid w:val="007A6304"/>
    <w:rsid w:val="007A706D"/>
    <w:rsid w:val="007A7168"/>
    <w:rsid w:val="007B063D"/>
    <w:rsid w:val="007B0878"/>
    <w:rsid w:val="007B1C65"/>
    <w:rsid w:val="007B2528"/>
    <w:rsid w:val="007B5D70"/>
    <w:rsid w:val="007B680B"/>
    <w:rsid w:val="007B724B"/>
    <w:rsid w:val="007C03A9"/>
    <w:rsid w:val="007C0EF8"/>
    <w:rsid w:val="007C622E"/>
    <w:rsid w:val="007D3B68"/>
    <w:rsid w:val="007D3D87"/>
    <w:rsid w:val="007D50B5"/>
    <w:rsid w:val="007D72DB"/>
    <w:rsid w:val="007E08AC"/>
    <w:rsid w:val="007E1C03"/>
    <w:rsid w:val="007E748A"/>
    <w:rsid w:val="007E7D43"/>
    <w:rsid w:val="007E7D6E"/>
    <w:rsid w:val="007F14D0"/>
    <w:rsid w:val="007F17C2"/>
    <w:rsid w:val="007F180A"/>
    <w:rsid w:val="007F262C"/>
    <w:rsid w:val="007F2B87"/>
    <w:rsid w:val="007F3E0D"/>
    <w:rsid w:val="007F5835"/>
    <w:rsid w:val="007F699A"/>
    <w:rsid w:val="007F7A5D"/>
    <w:rsid w:val="007F7BE9"/>
    <w:rsid w:val="007F7F26"/>
    <w:rsid w:val="00800069"/>
    <w:rsid w:val="0080029F"/>
    <w:rsid w:val="008024C8"/>
    <w:rsid w:val="00802C1A"/>
    <w:rsid w:val="00802C9C"/>
    <w:rsid w:val="0080365B"/>
    <w:rsid w:val="0080446E"/>
    <w:rsid w:val="00805EC6"/>
    <w:rsid w:val="008060A9"/>
    <w:rsid w:val="0080623F"/>
    <w:rsid w:val="008062E1"/>
    <w:rsid w:val="0080633F"/>
    <w:rsid w:val="00806359"/>
    <w:rsid w:val="00806CC2"/>
    <w:rsid w:val="00806F99"/>
    <w:rsid w:val="00810205"/>
    <w:rsid w:val="00810527"/>
    <w:rsid w:val="0081248F"/>
    <w:rsid w:val="0081396B"/>
    <w:rsid w:val="008145D3"/>
    <w:rsid w:val="00814C3D"/>
    <w:rsid w:val="00815FA0"/>
    <w:rsid w:val="008164CD"/>
    <w:rsid w:val="00816C4A"/>
    <w:rsid w:val="00817008"/>
    <w:rsid w:val="0081710C"/>
    <w:rsid w:val="0081726E"/>
    <w:rsid w:val="008201E3"/>
    <w:rsid w:val="00820416"/>
    <w:rsid w:val="0082163A"/>
    <w:rsid w:val="00821679"/>
    <w:rsid w:val="00821ABB"/>
    <w:rsid w:val="00821B05"/>
    <w:rsid w:val="00822B95"/>
    <w:rsid w:val="008236E7"/>
    <w:rsid w:val="008249E0"/>
    <w:rsid w:val="00824CF2"/>
    <w:rsid w:val="00826011"/>
    <w:rsid w:val="008320A0"/>
    <w:rsid w:val="00832459"/>
    <w:rsid w:val="00833331"/>
    <w:rsid w:val="00833EA4"/>
    <w:rsid w:val="008348C2"/>
    <w:rsid w:val="0083588F"/>
    <w:rsid w:val="0084317C"/>
    <w:rsid w:val="00845C3C"/>
    <w:rsid w:val="00846703"/>
    <w:rsid w:val="00846C35"/>
    <w:rsid w:val="008473BB"/>
    <w:rsid w:val="00847A57"/>
    <w:rsid w:val="008509BD"/>
    <w:rsid w:val="00850C6C"/>
    <w:rsid w:val="00850FC5"/>
    <w:rsid w:val="00851CEE"/>
    <w:rsid w:val="00851F18"/>
    <w:rsid w:val="00852B55"/>
    <w:rsid w:val="00853A65"/>
    <w:rsid w:val="00855E09"/>
    <w:rsid w:val="008605F8"/>
    <w:rsid w:val="00861D03"/>
    <w:rsid w:val="00861FB2"/>
    <w:rsid w:val="00863C5E"/>
    <w:rsid w:val="00864206"/>
    <w:rsid w:val="008646F7"/>
    <w:rsid w:val="008659A3"/>
    <w:rsid w:val="00870364"/>
    <w:rsid w:val="0087068A"/>
    <w:rsid w:val="00872422"/>
    <w:rsid w:val="00872749"/>
    <w:rsid w:val="00872D0A"/>
    <w:rsid w:val="008801B1"/>
    <w:rsid w:val="0088047D"/>
    <w:rsid w:val="00880C55"/>
    <w:rsid w:val="00881240"/>
    <w:rsid w:val="00882622"/>
    <w:rsid w:val="008832B2"/>
    <w:rsid w:val="00884FA7"/>
    <w:rsid w:val="0088502D"/>
    <w:rsid w:val="0088506B"/>
    <w:rsid w:val="00885742"/>
    <w:rsid w:val="00885A74"/>
    <w:rsid w:val="00886E3D"/>
    <w:rsid w:val="00886EED"/>
    <w:rsid w:val="00890379"/>
    <w:rsid w:val="008923E6"/>
    <w:rsid w:val="00892ADA"/>
    <w:rsid w:val="00893F19"/>
    <w:rsid w:val="008951FF"/>
    <w:rsid w:val="0089563F"/>
    <w:rsid w:val="00895F73"/>
    <w:rsid w:val="0089607A"/>
    <w:rsid w:val="00897F16"/>
    <w:rsid w:val="008A253D"/>
    <w:rsid w:val="008A347A"/>
    <w:rsid w:val="008A4B61"/>
    <w:rsid w:val="008A69B6"/>
    <w:rsid w:val="008A7AD6"/>
    <w:rsid w:val="008B1897"/>
    <w:rsid w:val="008C02AA"/>
    <w:rsid w:val="008C0A5D"/>
    <w:rsid w:val="008C2791"/>
    <w:rsid w:val="008C2A83"/>
    <w:rsid w:val="008C2DBB"/>
    <w:rsid w:val="008C3AAA"/>
    <w:rsid w:val="008C4227"/>
    <w:rsid w:val="008C4A1E"/>
    <w:rsid w:val="008C6754"/>
    <w:rsid w:val="008C6911"/>
    <w:rsid w:val="008C6B34"/>
    <w:rsid w:val="008C7568"/>
    <w:rsid w:val="008C763E"/>
    <w:rsid w:val="008C7729"/>
    <w:rsid w:val="008D00F9"/>
    <w:rsid w:val="008D16FC"/>
    <w:rsid w:val="008D24F6"/>
    <w:rsid w:val="008D30C1"/>
    <w:rsid w:val="008D3EF9"/>
    <w:rsid w:val="008D69E9"/>
    <w:rsid w:val="008D6D3E"/>
    <w:rsid w:val="008D71C6"/>
    <w:rsid w:val="008D74EC"/>
    <w:rsid w:val="008E0AF0"/>
    <w:rsid w:val="008E31A5"/>
    <w:rsid w:val="008E46F4"/>
    <w:rsid w:val="008E4D34"/>
    <w:rsid w:val="008E4F1F"/>
    <w:rsid w:val="008E50B6"/>
    <w:rsid w:val="008E55C6"/>
    <w:rsid w:val="008F3477"/>
    <w:rsid w:val="008F3858"/>
    <w:rsid w:val="008F3D0A"/>
    <w:rsid w:val="008F4CDD"/>
    <w:rsid w:val="008F57AD"/>
    <w:rsid w:val="008F5A15"/>
    <w:rsid w:val="008F636A"/>
    <w:rsid w:val="00901CBA"/>
    <w:rsid w:val="009021F6"/>
    <w:rsid w:val="00904EFA"/>
    <w:rsid w:val="009063A7"/>
    <w:rsid w:val="00906983"/>
    <w:rsid w:val="00906B97"/>
    <w:rsid w:val="00906BC6"/>
    <w:rsid w:val="009077A2"/>
    <w:rsid w:val="009114C4"/>
    <w:rsid w:val="00911788"/>
    <w:rsid w:val="00912DBE"/>
    <w:rsid w:val="00912E4F"/>
    <w:rsid w:val="00914CEC"/>
    <w:rsid w:val="00915592"/>
    <w:rsid w:val="00915A7E"/>
    <w:rsid w:val="00915D78"/>
    <w:rsid w:val="0091706B"/>
    <w:rsid w:val="00920344"/>
    <w:rsid w:val="00920DE6"/>
    <w:rsid w:val="009211AD"/>
    <w:rsid w:val="009216B5"/>
    <w:rsid w:val="00922982"/>
    <w:rsid w:val="0092563E"/>
    <w:rsid w:val="00930475"/>
    <w:rsid w:val="00930736"/>
    <w:rsid w:val="00932AA4"/>
    <w:rsid w:val="00932E57"/>
    <w:rsid w:val="009336DC"/>
    <w:rsid w:val="0093376F"/>
    <w:rsid w:val="00933AD4"/>
    <w:rsid w:val="009352FF"/>
    <w:rsid w:val="009359B3"/>
    <w:rsid w:val="00936657"/>
    <w:rsid w:val="0093671B"/>
    <w:rsid w:val="00937E9C"/>
    <w:rsid w:val="00937EF5"/>
    <w:rsid w:val="009425A3"/>
    <w:rsid w:val="009427F0"/>
    <w:rsid w:val="00943B94"/>
    <w:rsid w:val="00944FFE"/>
    <w:rsid w:val="009500E3"/>
    <w:rsid w:val="0095130F"/>
    <w:rsid w:val="00951C88"/>
    <w:rsid w:val="0095596E"/>
    <w:rsid w:val="0095726A"/>
    <w:rsid w:val="0096087C"/>
    <w:rsid w:val="00961E82"/>
    <w:rsid w:val="00962148"/>
    <w:rsid w:val="0096248F"/>
    <w:rsid w:val="00965282"/>
    <w:rsid w:val="0096571E"/>
    <w:rsid w:val="0096611D"/>
    <w:rsid w:val="0096748D"/>
    <w:rsid w:val="009708CA"/>
    <w:rsid w:val="0097365C"/>
    <w:rsid w:val="0097416E"/>
    <w:rsid w:val="00975FD2"/>
    <w:rsid w:val="00976644"/>
    <w:rsid w:val="00977B9B"/>
    <w:rsid w:val="00977DD7"/>
    <w:rsid w:val="00980205"/>
    <w:rsid w:val="00980E0D"/>
    <w:rsid w:val="00984A40"/>
    <w:rsid w:val="00985432"/>
    <w:rsid w:val="00985E66"/>
    <w:rsid w:val="00987270"/>
    <w:rsid w:val="00987CFA"/>
    <w:rsid w:val="00990D57"/>
    <w:rsid w:val="0099405D"/>
    <w:rsid w:val="0099455A"/>
    <w:rsid w:val="009A0917"/>
    <w:rsid w:val="009A1AFD"/>
    <w:rsid w:val="009A1CA5"/>
    <w:rsid w:val="009A27B7"/>
    <w:rsid w:val="009A2DBF"/>
    <w:rsid w:val="009A3A00"/>
    <w:rsid w:val="009A3A19"/>
    <w:rsid w:val="009A40EF"/>
    <w:rsid w:val="009A5A98"/>
    <w:rsid w:val="009A683E"/>
    <w:rsid w:val="009A6D2F"/>
    <w:rsid w:val="009A6DFD"/>
    <w:rsid w:val="009A6E40"/>
    <w:rsid w:val="009A7B1E"/>
    <w:rsid w:val="009B00F5"/>
    <w:rsid w:val="009B0A77"/>
    <w:rsid w:val="009B1BA7"/>
    <w:rsid w:val="009B1EC7"/>
    <w:rsid w:val="009B32BE"/>
    <w:rsid w:val="009B3421"/>
    <w:rsid w:val="009B67EE"/>
    <w:rsid w:val="009B7B67"/>
    <w:rsid w:val="009C0300"/>
    <w:rsid w:val="009C235F"/>
    <w:rsid w:val="009C3421"/>
    <w:rsid w:val="009C35A1"/>
    <w:rsid w:val="009C479B"/>
    <w:rsid w:val="009C5D79"/>
    <w:rsid w:val="009D0BE6"/>
    <w:rsid w:val="009D16F9"/>
    <w:rsid w:val="009D5A6A"/>
    <w:rsid w:val="009D7EB8"/>
    <w:rsid w:val="009E01D5"/>
    <w:rsid w:val="009E0A85"/>
    <w:rsid w:val="009E104B"/>
    <w:rsid w:val="009E1E46"/>
    <w:rsid w:val="009E3490"/>
    <w:rsid w:val="009E3926"/>
    <w:rsid w:val="009E410E"/>
    <w:rsid w:val="009E4673"/>
    <w:rsid w:val="009E6299"/>
    <w:rsid w:val="009E6EB4"/>
    <w:rsid w:val="009F02C4"/>
    <w:rsid w:val="009F05AC"/>
    <w:rsid w:val="009F1F01"/>
    <w:rsid w:val="009F22C0"/>
    <w:rsid w:val="009F3F2A"/>
    <w:rsid w:val="009F5418"/>
    <w:rsid w:val="009F6620"/>
    <w:rsid w:val="009F726C"/>
    <w:rsid w:val="00A003D3"/>
    <w:rsid w:val="00A004A8"/>
    <w:rsid w:val="00A014C8"/>
    <w:rsid w:val="00A0166E"/>
    <w:rsid w:val="00A01E17"/>
    <w:rsid w:val="00A03004"/>
    <w:rsid w:val="00A03271"/>
    <w:rsid w:val="00A03E08"/>
    <w:rsid w:val="00A03E32"/>
    <w:rsid w:val="00A04ACC"/>
    <w:rsid w:val="00A04B5C"/>
    <w:rsid w:val="00A05D11"/>
    <w:rsid w:val="00A05D6C"/>
    <w:rsid w:val="00A068AD"/>
    <w:rsid w:val="00A0773D"/>
    <w:rsid w:val="00A1075A"/>
    <w:rsid w:val="00A125B3"/>
    <w:rsid w:val="00A127DB"/>
    <w:rsid w:val="00A130AD"/>
    <w:rsid w:val="00A135D0"/>
    <w:rsid w:val="00A13AFD"/>
    <w:rsid w:val="00A14BDF"/>
    <w:rsid w:val="00A16152"/>
    <w:rsid w:val="00A164DC"/>
    <w:rsid w:val="00A16DA2"/>
    <w:rsid w:val="00A203FE"/>
    <w:rsid w:val="00A20771"/>
    <w:rsid w:val="00A213B5"/>
    <w:rsid w:val="00A24D8A"/>
    <w:rsid w:val="00A250B0"/>
    <w:rsid w:val="00A26C5B"/>
    <w:rsid w:val="00A27981"/>
    <w:rsid w:val="00A30BE9"/>
    <w:rsid w:val="00A30C7E"/>
    <w:rsid w:val="00A31764"/>
    <w:rsid w:val="00A32639"/>
    <w:rsid w:val="00A32EB7"/>
    <w:rsid w:val="00A34A70"/>
    <w:rsid w:val="00A350E6"/>
    <w:rsid w:val="00A355FB"/>
    <w:rsid w:val="00A36DF0"/>
    <w:rsid w:val="00A37149"/>
    <w:rsid w:val="00A37745"/>
    <w:rsid w:val="00A40DA4"/>
    <w:rsid w:val="00A426D5"/>
    <w:rsid w:val="00A439F7"/>
    <w:rsid w:val="00A43F20"/>
    <w:rsid w:val="00A43FB5"/>
    <w:rsid w:val="00A444AC"/>
    <w:rsid w:val="00A44D92"/>
    <w:rsid w:val="00A45B60"/>
    <w:rsid w:val="00A45C5A"/>
    <w:rsid w:val="00A46790"/>
    <w:rsid w:val="00A46B11"/>
    <w:rsid w:val="00A46F8A"/>
    <w:rsid w:val="00A4797C"/>
    <w:rsid w:val="00A530D1"/>
    <w:rsid w:val="00A53F51"/>
    <w:rsid w:val="00A54E03"/>
    <w:rsid w:val="00A55701"/>
    <w:rsid w:val="00A5580D"/>
    <w:rsid w:val="00A57429"/>
    <w:rsid w:val="00A57CBD"/>
    <w:rsid w:val="00A60AB8"/>
    <w:rsid w:val="00A62CFB"/>
    <w:rsid w:val="00A64475"/>
    <w:rsid w:val="00A64684"/>
    <w:rsid w:val="00A64AE4"/>
    <w:rsid w:val="00A65E61"/>
    <w:rsid w:val="00A66545"/>
    <w:rsid w:val="00A67567"/>
    <w:rsid w:val="00A702DD"/>
    <w:rsid w:val="00A7045F"/>
    <w:rsid w:val="00A705D3"/>
    <w:rsid w:val="00A72C27"/>
    <w:rsid w:val="00A73396"/>
    <w:rsid w:val="00A74021"/>
    <w:rsid w:val="00A75598"/>
    <w:rsid w:val="00A80798"/>
    <w:rsid w:val="00A82502"/>
    <w:rsid w:val="00A8366E"/>
    <w:rsid w:val="00A8571C"/>
    <w:rsid w:val="00A87A4C"/>
    <w:rsid w:val="00A90BF9"/>
    <w:rsid w:val="00A91AAA"/>
    <w:rsid w:val="00A91BAC"/>
    <w:rsid w:val="00A9514E"/>
    <w:rsid w:val="00AA0E7C"/>
    <w:rsid w:val="00AA217E"/>
    <w:rsid w:val="00AA22A2"/>
    <w:rsid w:val="00AA24DE"/>
    <w:rsid w:val="00AA3175"/>
    <w:rsid w:val="00AA5106"/>
    <w:rsid w:val="00AA6F63"/>
    <w:rsid w:val="00AB2CE0"/>
    <w:rsid w:val="00AB3A0E"/>
    <w:rsid w:val="00AB531E"/>
    <w:rsid w:val="00AB578B"/>
    <w:rsid w:val="00AB6FE1"/>
    <w:rsid w:val="00AB73DB"/>
    <w:rsid w:val="00AC1632"/>
    <w:rsid w:val="00AC3709"/>
    <w:rsid w:val="00AC38AB"/>
    <w:rsid w:val="00AC4EB5"/>
    <w:rsid w:val="00AC50B7"/>
    <w:rsid w:val="00AC52AA"/>
    <w:rsid w:val="00AC57D2"/>
    <w:rsid w:val="00AC5FF0"/>
    <w:rsid w:val="00AC6628"/>
    <w:rsid w:val="00AD0719"/>
    <w:rsid w:val="00AD0927"/>
    <w:rsid w:val="00AD18BF"/>
    <w:rsid w:val="00AD1C5C"/>
    <w:rsid w:val="00AD1E3D"/>
    <w:rsid w:val="00AD2330"/>
    <w:rsid w:val="00AD2B40"/>
    <w:rsid w:val="00AD48A6"/>
    <w:rsid w:val="00AD4EC0"/>
    <w:rsid w:val="00AD4EF3"/>
    <w:rsid w:val="00AD6C14"/>
    <w:rsid w:val="00AD7482"/>
    <w:rsid w:val="00AD7808"/>
    <w:rsid w:val="00AE3DED"/>
    <w:rsid w:val="00AE5425"/>
    <w:rsid w:val="00AE5E02"/>
    <w:rsid w:val="00AE635C"/>
    <w:rsid w:val="00AE6B59"/>
    <w:rsid w:val="00AF02E0"/>
    <w:rsid w:val="00AF05EB"/>
    <w:rsid w:val="00AF0D9D"/>
    <w:rsid w:val="00AF1C00"/>
    <w:rsid w:val="00AF1F76"/>
    <w:rsid w:val="00AF21F6"/>
    <w:rsid w:val="00AF2527"/>
    <w:rsid w:val="00AF429F"/>
    <w:rsid w:val="00AF47FF"/>
    <w:rsid w:val="00AF4E8C"/>
    <w:rsid w:val="00AF5BC4"/>
    <w:rsid w:val="00B02056"/>
    <w:rsid w:val="00B03C49"/>
    <w:rsid w:val="00B0453E"/>
    <w:rsid w:val="00B05478"/>
    <w:rsid w:val="00B05514"/>
    <w:rsid w:val="00B0561B"/>
    <w:rsid w:val="00B056D9"/>
    <w:rsid w:val="00B06154"/>
    <w:rsid w:val="00B069B8"/>
    <w:rsid w:val="00B071D7"/>
    <w:rsid w:val="00B12AE7"/>
    <w:rsid w:val="00B13391"/>
    <w:rsid w:val="00B13C5A"/>
    <w:rsid w:val="00B13E2C"/>
    <w:rsid w:val="00B15BCC"/>
    <w:rsid w:val="00B2339D"/>
    <w:rsid w:val="00B2344D"/>
    <w:rsid w:val="00B241F7"/>
    <w:rsid w:val="00B247DB"/>
    <w:rsid w:val="00B247F0"/>
    <w:rsid w:val="00B2554E"/>
    <w:rsid w:val="00B265CF"/>
    <w:rsid w:val="00B304B3"/>
    <w:rsid w:val="00B30DB5"/>
    <w:rsid w:val="00B33019"/>
    <w:rsid w:val="00B3532F"/>
    <w:rsid w:val="00B372F3"/>
    <w:rsid w:val="00B41AEB"/>
    <w:rsid w:val="00B44B58"/>
    <w:rsid w:val="00B44D9F"/>
    <w:rsid w:val="00B47977"/>
    <w:rsid w:val="00B50236"/>
    <w:rsid w:val="00B510C8"/>
    <w:rsid w:val="00B5240C"/>
    <w:rsid w:val="00B537D4"/>
    <w:rsid w:val="00B53AB0"/>
    <w:rsid w:val="00B558E5"/>
    <w:rsid w:val="00B55DCB"/>
    <w:rsid w:val="00B5615D"/>
    <w:rsid w:val="00B601F4"/>
    <w:rsid w:val="00B61C12"/>
    <w:rsid w:val="00B62084"/>
    <w:rsid w:val="00B62EDF"/>
    <w:rsid w:val="00B63714"/>
    <w:rsid w:val="00B63A92"/>
    <w:rsid w:val="00B641D8"/>
    <w:rsid w:val="00B64FB2"/>
    <w:rsid w:val="00B65E48"/>
    <w:rsid w:val="00B713A1"/>
    <w:rsid w:val="00B72E32"/>
    <w:rsid w:val="00B757CF"/>
    <w:rsid w:val="00B77955"/>
    <w:rsid w:val="00B80220"/>
    <w:rsid w:val="00B805DA"/>
    <w:rsid w:val="00B823A3"/>
    <w:rsid w:val="00B8280F"/>
    <w:rsid w:val="00B836C1"/>
    <w:rsid w:val="00B83894"/>
    <w:rsid w:val="00B83FCA"/>
    <w:rsid w:val="00B8407C"/>
    <w:rsid w:val="00B8504A"/>
    <w:rsid w:val="00B852EC"/>
    <w:rsid w:val="00B85F46"/>
    <w:rsid w:val="00B90DF7"/>
    <w:rsid w:val="00B9194A"/>
    <w:rsid w:val="00B92B46"/>
    <w:rsid w:val="00B93339"/>
    <w:rsid w:val="00B933AF"/>
    <w:rsid w:val="00B968FA"/>
    <w:rsid w:val="00B9712D"/>
    <w:rsid w:val="00BA20BE"/>
    <w:rsid w:val="00BA279A"/>
    <w:rsid w:val="00BA309A"/>
    <w:rsid w:val="00BA4DB5"/>
    <w:rsid w:val="00BA66DA"/>
    <w:rsid w:val="00BA683F"/>
    <w:rsid w:val="00BA76E9"/>
    <w:rsid w:val="00BA7ADB"/>
    <w:rsid w:val="00BA7B5B"/>
    <w:rsid w:val="00BB2244"/>
    <w:rsid w:val="00BB37AB"/>
    <w:rsid w:val="00BB688E"/>
    <w:rsid w:val="00BB72AB"/>
    <w:rsid w:val="00BC0F77"/>
    <w:rsid w:val="00BC15C1"/>
    <w:rsid w:val="00BC18C6"/>
    <w:rsid w:val="00BC256C"/>
    <w:rsid w:val="00BC4B67"/>
    <w:rsid w:val="00BC50DC"/>
    <w:rsid w:val="00BC657B"/>
    <w:rsid w:val="00BC65C0"/>
    <w:rsid w:val="00BC68DF"/>
    <w:rsid w:val="00BC6D57"/>
    <w:rsid w:val="00BD08DB"/>
    <w:rsid w:val="00BD0919"/>
    <w:rsid w:val="00BD1E78"/>
    <w:rsid w:val="00BD23A8"/>
    <w:rsid w:val="00BD23C7"/>
    <w:rsid w:val="00BD2715"/>
    <w:rsid w:val="00BD42A1"/>
    <w:rsid w:val="00BD5079"/>
    <w:rsid w:val="00BD639F"/>
    <w:rsid w:val="00BD6A51"/>
    <w:rsid w:val="00BD6B33"/>
    <w:rsid w:val="00BD6B37"/>
    <w:rsid w:val="00BE11FD"/>
    <w:rsid w:val="00BE3C9B"/>
    <w:rsid w:val="00BE3D77"/>
    <w:rsid w:val="00BE456B"/>
    <w:rsid w:val="00BE736A"/>
    <w:rsid w:val="00BE7999"/>
    <w:rsid w:val="00BF08B7"/>
    <w:rsid w:val="00BF0C97"/>
    <w:rsid w:val="00BF1056"/>
    <w:rsid w:val="00BF11CC"/>
    <w:rsid w:val="00BF16C3"/>
    <w:rsid w:val="00BF2358"/>
    <w:rsid w:val="00BF4EDC"/>
    <w:rsid w:val="00BF4F3C"/>
    <w:rsid w:val="00BF5404"/>
    <w:rsid w:val="00BF5529"/>
    <w:rsid w:val="00BF60E6"/>
    <w:rsid w:val="00C00B90"/>
    <w:rsid w:val="00C03B40"/>
    <w:rsid w:val="00C03C79"/>
    <w:rsid w:val="00C0417D"/>
    <w:rsid w:val="00C04B91"/>
    <w:rsid w:val="00C05A3F"/>
    <w:rsid w:val="00C07E2B"/>
    <w:rsid w:val="00C10E73"/>
    <w:rsid w:val="00C112C4"/>
    <w:rsid w:val="00C11A2F"/>
    <w:rsid w:val="00C13432"/>
    <w:rsid w:val="00C1430C"/>
    <w:rsid w:val="00C16235"/>
    <w:rsid w:val="00C1760C"/>
    <w:rsid w:val="00C17B65"/>
    <w:rsid w:val="00C17D15"/>
    <w:rsid w:val="00C20EE9"/>
    <w:rsid w:val="00C21D8B"/>
    <w:rsid w:val="00C2226A"/>
    <w:rsid w:val="00C247B2"/>
    <w:rsid w:val="00C266A2"/>
    <w:rsid w:val="00C308FC"/>
    <w:rsid w:val="00C367F5"/>
    <w:rsid w:val="00C41398"/>
    <w:rsid w:val="00C416B3"/>
    <w:rsid w:val="00C41999"/>
    <w:rsid w:val="00C41D70"/>
    <w:rsid w:val="00C41FE9"/>
    <w:rsid w:val="00C425BF"/>
    <w:rsid w:val="00C46A22"/>
    <w:rsid w:val="00C47BC2"/>
    <w:rsid w:val="00C502D5"/>
    <w:rsid w:val="00C50D37"/>
    <w:rsid w:val="00C50D7F"/>
    <w:rsid w:val="00C512AB"/>
    <w:rsid w:val="00C51FB7"/>
    <w:rsid w:val="00C529B1"/>
    <w:rsid w:val="00C538F5"/>
    <w:rsid w:val="00C54CBB"/>
    <w:rsid w:val="00C55A45"/>
    <w:rsid w:val="00C55F1E"/>
    <w:rsid w:val="00C57CD2"/>
    <w:rsid w:val="00C57D30"/>
    <w:rsid w:val="00C602E9"/>
    <w:rsid w:val="00C614B9"/>
    <w:rsid w:val="00C615BC"/>
    <w:rsid w:val="00C61824"/>
    <w:rsid w:val="00C62131"/>
    <w:rsid w:val="00C623AF"/>
    <w:rsid w:val="00C659D1"/>
    <w:rsid w:val="00C6647C"/>
    <w:rsid w:val="00C66C47"/>
    <w:rsid w:val="00C66D2F"/>
    <w:rsid w:val="00C66DC9"/>
    <w:rsid w:val="00C6701F"/>
    <w:rsid w:val="00C71AE9"/>
    <w:rsid w:val="00C72877"/>
    <w:rsid w:val="00C7316C"/>
    <w:rsid w:val="00C73B5C"/>
    <w:rsid w:val="00C74A72"/>
    <w:rsid w:val="00C7695D"/>
    <w:rsid w:val="00C80C46"/>
    <w:rsid w:val="00C80FBB"/>
    <w:rsid w:val="00C81FB3"/>
    <w:rsid w:val="00C82B70"/>
    <w:rsid w:val="00C832EC"/>
    <w:rsid w:val="00C856AE"/>
    <w:rsid w:val="00C86B24"/>
    <w:rsid w:val="00C87FC3"/>
    <w:rsid w:val="00C91176"/>
    <w:rsid w:val="00C94CE3"/>
    <w:rsid w:val="00C95B09"/>
    <w:rsid w:val="00C97B82"/>
    <w:rsid w:val="00CA01C9"/>
    <w:rsid w:val="00CA0456"/>
    <w:rsid w:val="00CA089D"/>
    <w:rsid w:val="00CA0DF7"/>
    <w:rsid w:val="00CA0FF3"/>
    <w:rsid w:val="00CA1A1B"/>
    <w:rsid w:val="00CA2111"/>
    <w:rsid w:val="00CA4BE0"/>
    <w:rsid w:val="00CA4D52"/>
    <w:rsid w:val="00CB15D8"/>
    <w:rsid w:val="00CB298E"/>
    <w:rsid w:val="00CB32E5"/>
    <w:rsid w:val="00CB5071"/>
    <w:rsid w:val="00CB60C5"/>
    <w:rsid w:val="00CB69F4"/>
    <w:rsid w:val="00CB6D65"/>
    <w:rsid w:val="00CC09BE"/>
    <w:rsid w:val="00CC1F19"/>
    <w:rsid w:val="00CC55B8"/>
    <w:rsid w:val="00CC5DC9"/>
    <w:rsid w:val="00CD027C"/>
    <w:rsid w:val="00CD0598"/>
    <w:rsid w:val="00CD187B"/>
    <w:rsid w:val="00CD1B38"/>
    <w:rsid w:val="00CD32CD"/>
    <w:rsid w:val="00CD3AFE"/>
    <w:rsid w:val="00CD4104"/>
    <w:rsid w:val="00CD4A1B"/>
    <w:rsid w:val="00CD4FF5"/>
    <w:rsid w:val="00CD5FCE"/>
    <w:rsid w:val="00CD69B5"/>
    <w:rsid w:val="00CD7647"/>
    <w:rsid w:val="00CE042F"/>
    <w:rsid w:val="00CE4C71"/>
    <w:rsid w:val="00CE7C9A"/>
    <w:rsid w:val="00CE7EFF"/>
    <w:rsid w:val="00CF08FA"/>
    <w:rsid w:val="00CF1063"/>
    <w:rsid w:val="00CF1C6A"/>
    <w:rsid w:val="00CF2055"/>
    <w:rsid w:val="00CF2907"/>
    <w:rsid w:val="00CF2C70"/>
    <w:rsid w:val="00CF36D4"/>
    <w:rsid w:val="00CF46E3"/>
    <w:rsid w:val="00CF5388"/>
    <w:rsid w:val="00CF5881"/>
    <w:rsid w:val="00CF6348"/>
    <w:rsid w:val="00D003F6"/>
    <w:rsid w:val="00D00D4E"/>
    <w:rsid w:val="00D024BA"/>
    <w:rsid w:val="00D02EC3"/>
    <w:rsid w:val="00D0354B"/>
    <w:rsid w:val="00D03572"/>
    <w:rsid w:val="00D036A0"/>
    <w:rsid w:val="00D03DD8"/>
    <w:rsid w:val="00D04AFA"/>
    <w:rsid w:val="00D04FA8"/>
    <w:rsid w:val="00D05F40"/>
    <w:rsid w:val="00D06F69"/>
    <w:rsid w:val="00D07172"/>
    <w:rsid w:val="00D07F69"/>
    <w:rsid w:val="00D107AF"/>
    <w:rsid w:val="00D11EFD"/>
    <w:rsid w:val="00D12B39"/>
    <w:rsid w:val="00D1495A"/>
    <w:rsid w:val="00D14B8D"/>
    <w:rsid w:val="00D14E7C"/>
    <w:rsid w:val="00D153E9"/>
    <w:rsid w:val="00D15A85"/>
    <w:rsid w:val="00D17ADC"/>
    <w:rsid w:val="00D200C5"/>
    <w:rsid w:val="00D217E3"/>
    <w:rsid w:val="00D21948"/>
    <w:rsid w:val="00D21A3D"/>
    <w:rsid w:val="00D23D81"/>
    <w:rsid w:val="00D25FBB"/>
    <w:rsid w:val="00D27B6E"/>
    <w:rsid w:val="00D30A37"/>
    <w:rsid w:val="00D33420"/>
    <w:rsid w:val="00D3346C"/>
    <w:rsid w:val="00D334D4"/>
    <w:rsid w:val="00D359A6"/>
    <w:rsid w:val="00D35ABD"/>
    <w:rsid w:val="00D35C61"/>
    <w:rsid w:val="00D35FE3"/>
    <w:rsid w:val="00D35FFC"/>
    <w:rsid w:val="00D36E4B"/>
    <w:rsid w:val="00D4006D"/>
    <w:rsid w:val="00D41A46"/>
    <w:rsid w:val="00D43504"/>
    <w:rsid w:val="00D44252"/>
    <w:rsid w:val="00D4483E"/>
    <w:rsid w:val="00D4569C"/>
    <w:rsid w:val="00D46869"/>
    <w:rsid w:val="00D46E2C"/>
    <w:rsid w:val="00D47935"/>
    <w:rsid w:val="00D47B1E"/>
    <w:rsid w:val="00D50496"/>
    <w:rsid w:val="00D5082D"/>
    <w:rsid w:val="00D50CAF"/>
    <w:rsid w:val="00D5329A"/>
    <w:rsid w:val="00D5475C"/>
    <w:rsid w:val="00D60C76"/>
    <w:rsid w:val="00D61CA2"/>
    <w:rsid w:val="00D636CC"/>
    <w:rsid w:val="00D6403E"/>
    <w:rsid w:val="00D64546"/>
    <w:rsid w:val="00D64691"/>
    <w:rsid w:val="00D648CF"/>
    <w:rsid w:val="00D64F44"/>
    <w:rsid w:val="00D6511C"/>
    <w:rsid w:val="00D65C0D"/>
    <w:rsid w:val="00D66610"/>
    <w:rsid w:val="00D66FE7"/>
    <w:rsid w:val="00D67032"/>
    <w:rsid w:val="00D7067B"/>
    <w:rsid w:val="00D70AB6"/>
    <w:rsid w:val="00D70CF7"/>
    <w:rsid w:val="00D716B9"/>
    <w:rsid w:val="00D737C4"/>
    <w:rsid w:val="00D74BB5"/>
    <w:rsid w:val="00D76A0D"/>
    <w:rsid w:val="00D772AD"/>
    <w:rsid w:val="00D82FEC"/>
    <w:rsid w:val="00D831CF"/>
    <w:rsid w:val="00D83C63"/>
    <w:rsid w:val="00D85161"/>
    <w:rsid w:val="00D8638C"/>
    <w:rsid w:val="00D8690F"/>
    <w:rsid w:val="00D877DC"/>
    <w:rsid w:val="00D87A0D"/>
    <w:rsid w:val="00D90BAF"/>
    <w:rsid w:val="00D90FF0"/>
    <w:rsid w:val="00D93921"/>
    <w:rsid w:val="00D93AF7"/>
    <w:rsid w:val="00D94692"/>
    <w:rsid w:val="00D96434"/>
    <w:rsid w:val="00D9677B"/>
    <w:rsid w:val="00D97C7D"/>
    <w:rsid w:val="00D97D64"/>
    <w:rsid w:val="00DA274C"/>
    <w:rsid w:val="00DA2861"/>
    <w:rsid w:val="00DA385E"/>
    <w:rsid w:val="00DA4842"/>
    <w:rsid w:val="00DA6014"/>
    <w:rsid w:val="00DA642E"/>
    <w:rsid w:val="00DA64FE"/>
    <w:rsid w:val="00DA78EE"/>
    <w:rsid w:val="00DA79C3"/>
    <w:rsid w:val="00DB024A"/>
    <w:rsid w:val="00DB1915"/>
    <w:rsid w:val="00DB2D1E"/>
    <w:rsid w:val="00DB3DB2"/>
    <w:rsid w:val="00DC33B4"/>
    <w:rsid w:val="00DC3D87"/>
    <w:rsid w:val="00DC4A73"/>
    <w:rsid w:val="00DD0E90"/>
    <w:rsid w:val="00DD38F8"/>
    <w:rsid w:val="00DD3E45"/>
    <w:rsid w:val="00DD432B"/>
    <w:rsid w:val="00DD47E1"/>
    <w:rsid w:val="00DD4E04"/>
    <w:rsid w:val="00DD51E1"/>
    <w:rsid w:val="00DD6879"/>
    <w:rsid w:val="00DE095D"/>
    <w:rsid w:val="00DE27CD"/>
    <w:rsid w:val="00DE3A46"/>
    <w:rsid w:val="00DE3B5B"/>
    <w:rsid w:val="00DE40F9"/>
    <w:rsid w:val="00DE4BEE"/>
    <w:rsid w:val="00DE4C9A"/>
    <w:rsid w:val="00DE5DD8"/>
    <w:rsid w:val="00DE60BC"/>
    <w:rsid w:val="00DF00F6"/>
    <w:rsid w:val="00DF0C0F"/>
    <w:rsid w:val="00DF0F23"/>
    <w:rsid w:val="00DF192B"/>
    <w:rsid w:val="00DF26A4"/>
    <w:rsid w:val="00DF325F"/>
    <w:rsid w:val="00DF3414"/>
    <w:rsid w:val="00DF3BD2"/>
    <w:rsid w:val="00DF44E1"/>
    <w:rsid w:val="00DF4BFA"/>
    <w:rsid w:val="00DF5A2A"/>
    <w:rsid w:val="00DF64EC"/>
    <w:rsid w:val="00DF761B"/>
    <w:rsid w:val="00DF7F3D"/>
    <w:rsid w:val="00E00D01"/>
    <w:rsid w:val="00E00DD2"/>
    <w:rsid w:val="00E01659"/>
    <w:rsid w:val="00E02371"/>
    <w:rsid w:val="00E02A21"/>
    <w:rsid w:val="00E03F9B"/>
    <w:rsid w:val="00E05D30"/>
    <w:rsid w:val="00E075EA"/>
    <w:rsid w:val="00E10DC1"/>
    <w:rsid w:val="00E1114E"/>
    <w:rsid w:val="00E1161C"/>
    <w:rsid w:val="00E13620"/>
    <w:rsid w:val="00E13887"/>
    <w:rsid w:val="00E1446F"/>
    <w:rsid w:val="00E144DC"/>
    <w:rsid w:val="00E14C6F"/>
    <w:rsid w:val="00E1509C"/>
    <w:rsid w:val="00E16A91"/>
    <w:rsid w:val="00E20292"/>
    <w:rsid w:val="00E212A4"/>
    <w:rsid w:val="00E23F5E"/>
    <w:rsid w:val="00E24636"/>
    <w:rsid w:val="00E258B9"/>
    <w:rsid w:val="00E26749"/>
    <w:rsid w:val="00E26A50"/>
    <w:rsid w:val="00E26B47"/>
    <w:rsid w:val="00E27768"/>
    <w:rsid w:val="00E310B1"/>
    <w:rsid w:val="00E326FE"/>
    <w:rsid w:val="00E3330D"/>
    <w:rsid w:val="00E33EAB"/>
    <w:rsid w:val="00E34BC1"/>
    <w:rsid w:val="00E35068"/>
    <w:rsid w:val="00E35FB2"/>
    <w:rsid w:val="00E37BA4"/>
    <w:rsid w:val="00E429F3"/>
    <w:rsid w:val="00E42CF9"/>
    <w:rsid w:val="00E43420"/>
    <w:rsid w:val="00E44BEC"/>
    <w:rsid w:val="00E45BB8"/>
    <w:rsid w:val="00E460CC"/>
    <w:rsid w:val="00E46ED6"/>
    <w:rsid w:val="00E47E8D"/>
    <w:rsid w:val="00E512CD"/>
    <w:rsid w:val="00E51384"/>
    <w:rsid w:val="00E525AE"/>
    <w:rsid w:val="00E5441D"/>
    <w:rsid w:val="00E54D40"/>
    <w:rsid w:val="00E54F92"/>
    <w:rsid w:val="00E60A6A"/>
    <w:rsid w:val="00E60EC3"/>
    <w:rsid w:val="00E61C3C"/>
    <w:rsid w:val="00E61D3A"/>
    <w:rsid w:val="00E62ADD"/>
    <w:rsid w:val="00E6456C"/>
    <w:rsid w:val="00E64639"/>
    <w:rsid w:val="00E64B17"/>
    <w:rsid w:val="00E64D2D"/>
    <w:rsid w:val="00E651CB"/>
    <w:rsid w:val="00E65A01"/>
    <w:rsid w:val="00E65DE4"/>
    <w:rsid w:val="00E66629"/>
    <w:rsid w:val="00E666B9"/>
    <w:rsid w:val="00E66E46"/>
    <w:rsid w:val="00E66F43"/>
    <w:rsid w:val="00E670E4"/>
    <w:rsid w:val="00E6734D"/>
    <w:rsid w:val="00E67EB6"/>
    <w:rsid w:val="00E71721"/>
    <w:rsid w:val="00E72167"/>
    <w:rsid w:val="00E7406B"/>
    <w:rsid w:val="00E750B6"/>
    <w:rsid w:val="00E76F8A"/>
    <w:rsid w:val="00E81970"/>
    <w:rsid w:val="00E82071"/>
    <w:rsid w:val="00E84C7C"/>
    <w:rsid w:val="00E86758"/>
    <w:rsid w:val="00E870F4"/>
    <w:rsid w:val="00E905AF"/>
    <w:rsid w:val="00E90998"/>
    <w:rsid w:val="00E91E0A"/>
    <w:rsid w:val="00E91E7F"/>
    <w:rsid w:val="00E91F97"/>
    <w:rsid w:val="00E92C2F"/>
    <w:rsid w:val="00E9357B"/>
    <w:rsid w:val="00E94C05"/>
    <w:rsid w:val="00E94D84"/>
    <w:rsid w:val="00EA0211"/>
    <w:rsid w:val="00EA0772"/>
    <w:rsid w:val="00EA1E9E"/>
    <w:rsid w:val="00EA2443"/>
    <w:rsid w:val="00EA3099"/>
    <w:rsid w:val="00EA364B"/>
    <w:rsid w:val="00EA430B"/>
    <w:rsid w:val="00EA4DC6"/>
    <w:rsid w:val="00EA55DD"/>
    <w:rsid w:val="00EA56A5"/>
    <w:rsid w:val="00EA6A97"/>
    <w:rsid w:val="00EA6EBF"/>
    <w:rsid w:val="00EA7FEB"/>
    <w:rsid w:val="00EB20C5"/>
    <w:rsid w:val="00EB21E1"/>
    <w:rsid w:val="00EB550B"/>
    <w:rsid w:val="00EB58D5"/>
    <w:rsid w:val="00EB6441"/>
    <w:rsid w:val="00EB6CA8"/>
    <w:rsid w:val="00EB711C"/>
    <w:rsid w:val="00EB742F"/>
    <w:rsid w:val="00EB78B8"/>
    <w:rsid w:val="00EB7ACC"/>
    <w:rsid w:val="00EC13D9"/>
    <w:rsid w:val="00EC1DE2"/>
    <w:rsid w:val="00EC21FF"/>
    <w:rsid w:val="00EC22B7"/>
    <w:rsid w:val="00EC2BD0"/>
    <w:rsid w:val="00EC39EF"/>
    <w:rsid w:val="00EC4274"/>
    <w:rsid w:val="00EC5433"/>
    <w:rsid w:val="00EC58F6"/>
    <w:rsid w:val="00EC6828"/>
    <w:rsid w:val="00EC6B4C"/>
    <w:rsid w:val="00ED1FC6"/>
    <w:rsid w:val="00ED27BF"/>
    <w:rsid w:val="00ED2900"/>
    <w:rsid w:val="00ED4A24"/>
    <w:rsid w:val="00ED7B21"/>
    <w:rsid w:val="00ED7BA9"/>
    <w:rsid w:val="00ED7CBF"/>
    <w:rsid w:val="00EE0EE9"/>
    <w:rsid w:val="00EE0EF3"/>
    <w:rsid w:val="00EE3115"/>
    <w:rsid w:val="00EE3743"/>
    <w:rsid w:val="00EE3CDB"/>
    <w:rsid w:val="00EE42C0"/>
    <w:rsid w:val="00EE5364"/>
    <w:rsid w:val="00EE67C1"/>
    <w:rsid w:val="00EE6F31"/>
    <w:rsid w:val="00EE7A96"/>
    <w:rsid w:val="00EF18F2"/>
    <w:rsid w:val="00EF3D04"/>
    <w:rsid w:val="00EF45BE"/>
    <w:rsid w:val="00EF5264"/>
    <w:rsid w:val="00EF7843"/>
    <w:rsid w:val="00F0073C"/>
    <w:rsid w:val="00F01723"/>
    <w:rsid w:val="00F01FA7"/>
    <w:rsid w:val="00F0299E"/>
    <w:rsid w:val="00F02BAC"/>
    <w:rsid w:val="00F02EB2"/>
    <w:rsid w:val="00F0395E"/>
    <w:rsid w:val="00F03A65"/>
    <w:rsid w:val="00F061AA"/>
    <w:rsid w:val="00F06525"/>
    <w:rsid w:val="00F067F7"/>
    <w:rsid w:val="00F11761"/>
    <w:rsid w:val="00F1371C"/>
    <w:rsid w:val="00F1545F"/>
    <w:rsid w:val="00F161B6"/>
    <w:rsid w:val="00F178E2"/>
    <w:rsid w:val="00F17A30"/>
    <w:rsid w:val="00F222E9"/>
    <w:rsid w:val="00F23C12"/>
    <w:rsid w:val="00F24278"/>
    <w:rsid w:val="00F249A5"/>
    <w:rsid w:val="00F25598"/>
    <w:rsid w:val="00F25CF4"/>
    <w:rsid w:val="00F26E4D"/>
    <w:rsid w:val="00F3206C"/>
    <w:rsid w:val="00F324C9"/>
    <w:rsid w:val="00F33A06"/>
    <w:rsid w:val="00F35463"/>
    <w:rsid w:val="00F35564"/>
    <w:rsid w:val="00F35BCE"/>
    <w:rsid w:val="00F36651"/>
    <w:rsid w:val="00F3769C"/>
    <w:rsid w:val="00F41C5A"/>
    <w:rsid w:val="00F42079"/>
    <w:rsid w:val="00F420E1"/>
    <w:rsid w:val="00F43CE6"/>
    <w:rsid w:val="00F4437E"/>
    <w:rsid w:val="00F44693"/>
    <w:rsid w:val="00F4682C"/>
    <w:rsid w:val="00F47A72"/>
    <w:rsid w:val="00F512E4"/>
    <w:rsid w:val="00F519DE"/>
    <w:rsid w:val="00F53457"/>
    <w:rsid w:val="00F5466F"/>
    <w:rsid w:val="00F55D21"/>
    <w:rsid w:val="00F57070"/>
    <w:rsid w:val="00F61E2E"/>
    <w:rsid w:val="00F6489E"/>
    <w:rsid w:val="00F64DE1"/>
    <w:rsid w:val="00F66F0C"/>
    <w:rsid w:val="00F67815"/>
    <w:rsid w:val="00F678DC"/>
    <w:rsid w:val="00F67A67"/>
    <w:rsid w:val="00F67C8B"/>
    <w:rsid w:val="00F70367"/>
    <w:rsid w:val="00F72B98"/>
    <w:rsid w:val="00F739E9"/>
    <w:rsid w:val="00F74888"/>
    <w:rsid w:val="00F76827"/>
    <w:rsid w:val="00F77579"/>
    <w:rsid w:val="00F80393"/>
    <w:rsid w:val="00F81E69"/>
    <w:rsid w:val="00F825EB"/>
    <w:rsid w:val="00F82B2A"/>
    <w:rsid w:val="00F834CE"/>
    <w:rsid w:val="00F8515C"/>
    <w:rsid w:val="00F91172"/>
    <w:rsid w:val="00F92B89"/>
    <w:rsid w:val="00F92EA1"/>
    <w:rsid w:val="00F94B9A"/>
    <w:rsid w:val="00F94EDC"/>
    <w:rsid w:val="00F95CB3"/>
    <w:rsid w:val="00F95E58"/>
    <w:rsid w:val="00FA1554"/>
    <w:rsid w:val="00FA16B5"/>
    <w:rsid w:val="00FA1EBF"/>
    <w:rsid w:val="00FA43A9"/>
    <w:rsid w:val="00FA4718"/>
    <w:rsid w:val="00FA69E2"/>
    <w:rsid w:val="00FA70FC"/>
    <w:rsid w:val="00FB0DD1"/>
    <w:rsid w:val="00FB15F8"/>
    <w:rsid w:val="00FB221A"/>
    <w:rsid w:val="00FB252B"/>
    <w:rsid w:val="00FB3A4B"/>
    <w:rsid w:val="00FB4080"/>
    <w:rsid w:val="00FB4105"/>
    <w:rsid w:val="00FB670D"/>
    <w:rsid w:val="00FB67C8"/>
    <w:rsid w:val="00FC0DEE"/>
    <w:rsid w:val="00FC2CB6"/>
    <w:rsid w:val="00FC2F50"/>
    <w:rsid w:val="00FC3268"/>
    <w:rsid w:val="00FC3B61"/>
    <w:rsid w:val="00FC5124"/>
    <w:rsid w:val="00FC6290"/>
    <w:rsid w:val="00FC6B11"/>
    <w:rsid w:val="00FC6B70"/>
    <w:rsid w:val="00FC77E2"/>
    <w:rsid w:val="00FD0057"/>
    <w:rsid w:val="00FD2D82"/>
    <w:rsid w:val="00FD3428"/>
    <w:rsid w:val="00FD3CB1"/>
    <w:rsid w:val="00FD59C6"/>
    <w:rsid w:val="00FD5F33"/>
    <w:rsid w:val="00FD6872"/>
    <w:rsid w:val="00FD7022"/>
    <w:rsid w:val="00FD74D5"/>
    <w:rsid w:val="00FD7C13"/>
    <w:rsid w:val="00FE1A76"/>
    <w:rsid w:val="00FE1C59"/>
    <w:rsid w:val="00FE2769"/>
    <w:rsid w:val="00FE2E8C"/>
    <w:rsid w:val="00FE3609"/>
    <w:rsid w:val="00FE4719"/>
    <w:rsid w:val="00FE5240"/>
    <w:rsid w:val="00FE6828"/>
    <w:rsid w:val="00FE734E"/>
    <w:rsid w:val="00FF1FAC"/>
    <w:rsid w:val="00FF4445"/>
    <w:rsid w:val="00FF6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ED6"/>
    <w:pPr>
      <w:spacing w:after="0" w:line="240" w:lineRule="auto"/>
      <w:contextualSpacing/>
    </w:pPr>
    <w:rPr>
      <w:rFonts w:ascii="Times New Roman" w:hAnsi="Times New Roman" w:cs="Times New Roman"/>
      <w:color w:val="000000"/>
      <w:sz w:val="23"/>
      <w:szCs w:val="23"/>
      <w:lang w:val="en-CA"/>
    </w:rPr>
  </w:style>
  <w:style w:type="paragraph" w:styleId="Heading1">
    <w:name w:val="heading 1"/>
    <w:basedOn w:val="Normal"/>
    <w:next w:val="Normal"/>
    <w:link w:val="Heading1Char"/>
    <w:uiPriority w:val="9"/>
    <w:qFormat/>
    <w:rsid w:val="00326FB2"/>
    <w:pPr>
      <w:widowControl w:val="0"/>
      <w:numPr>
        <w:numId w:val="3"/>
      </w:numPr>
      <w:outlineLvl w:val="0"/>
    </w:pPr>
    <w:rPr>
      <w:rFonts w:eastAsiaTheme="majorEastAsia"/>
      <w:b/>
      <w:bCs/>
      <w:szCs w:val="24"/>
      <w:lang w:val="en-US"/>
    </w:rPr>
  </w:style>
  <w:style w:type="paragraph" w:styleId="Heading2">
    <w:name w:val="heading 2"/>
    <w:basedOn w:val="Heading1"/>
    <w:next w:val="Normal"/>
    <w:link w:val="Heading2Char"/>
    <w:uiPriority w:val="9"/>
    <w:unhideWhenUsed/>
    <w:qFormat/>
    <w:rsid w:val="00F61E2E"/>
    <w:pPr>
      <w:keepNext/>
      <w:widowControl/>
      <w:numPr>
        <w:ilvl w:val="1"/>
      </w:numPr>
      <w:outlineLvl w:val="1"/>
    </w:pPr>
    <w:rPr>
      <w:b w:val="0"/>
      <w:bCs w:val="0"/>
    </w:rPr>
  </w:style>
  <w:style w:type="paragraph" w:styleId="Heading3">
    <w:name w:val="heading 3"/>
    <w:basedOn w:val="Normal"/>
    <w:next w:val="Normal"/>
    <w:link w:val="Heading3Char"/>
    <w:uiPriority w:val="9"/>
    <w:unhideWhenUsed/>
    <w:qFormat/>
    <w:rsid w:val="001D67E2"/>
    <w:pPr>
      <w:keepNext/>
      <w:numPr>
        <w:ilvl w:val="2"/>
        <w:numId w:val="3"/>
      </w:numPr>
      <w:ind w:left="1008" w:hanging="1008"/>
      <w:outlineLvl w:val="2"/>
    </w:pPr>
    <w:rPr>
      <w:rFonts w:eastAsiaTheme="majorEastAsia"/>
      <w:bCs/>
      <w:i/>
      <w:szCs w:val="24"/>
      <w:lang w:val="en-US"/>
    </w:rPr>
  </w:style>
  <w:style w:type="paragraph" w:styleId="Heading4">
    <w:name w:val="heading 4"/>
    <w:basedOn w:val="Normal"/>
    <w:next w:val="Normal"/>
    <w:link w:val="Heading4Char"/>
    <w:uiPriority w:val="9"/>
    <w:unhideWhenUsed/>
    <w:qFormat/>
    <w:rsid w:val="00F67A67"/>
    <w:pPr>
      <w:keepNext/>
      <w:numPr>
        <w:ilvl w:val="3"/>
        <w:numId w:val="3"/>
      </w:numPr>
      <w:ind w:left="1152" w:hanging="1152"/>
      <w:outlineLvl w:val="3"/>
    </w:pPr>
    <w:rPr>
      <w:rFonts w:eastAsiaTheme="majorEastAsia"/>
      <w:bCs/>
      <w:i/>
      <w:iCs/>
      <w:szCs w:val="24"/>
    </w:rPr>
  </w:style>
  <w:style w:type="paragraph" w:styleId="Heading5">
    <w:name w:val="heading 5"/>
    <w:basedOn w:val="Normal"/>
    <w:next w:val="Normal"/>
    <w:link w:val="Heading5Char"/>
    <w:uiPriority w:val="9"/>
    <w:unhideWhenUsed/>
    <w:qFormat/>
    <w:rsid w:val="0005787F"/>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5787F"/>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05787F"/>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05787F"/>
    <w:pPr>
      <w:keepNext/>
      <w:keepLines/>
      <w:numPr>
        <w:ilvl w:val="7"/>
        <w:numId w:val="3"/>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unhideWhenUsed/>
    <w:qFormat/>
    <w:rsid w:val="0005787F"/>
    <w:pPr>
      <w:keepNext/>
      <w:keepLines/>
      <w:numPr>
        <w:ilvl w:val="8"/>
        <w:numId w:val="3"/>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FB2"/>
    <w:rPr>
      <w:rFonts w:ascii="Times New Roman" w:eastAsiaTheme="majorEastAsia" w:hAnsi="Times New Roman" w:cs="Times New Roman"/>
      <w:b/>
      <w:bCs/>
      <w:color w:val="000000"/>
      <w:sz w:val="23"/>
      <w:szCs w:val="24"/>
    </w:rPr>
  </w:style>
  <w:style w:type="character" w:customStyle="1" w:styleId="Heading2Char">
    <w:name w:val="Heading 2 Char"/>
    <w:basedOn w:val="DefaultParagraphFont"/>
    <w:link w:val="Heading2"/>
    <w:uiPriority w:val="9"/>
    <w:rsid w:val="00F61E2E"/>
    <w:rPr>
      <w:rFonts w:ascii="Times New Roman" w:eastAsiaTheme="majorEastAsia" w:hAnsi="Times New Roman" w:cs="Times New Roman"/>
      <w:color w:val="000000"/>
      <w:sz w:val="23"/>
      <w:szCs w:val="24"/>
    </w:rPr>
  </w:style>
  <w:style w:type="character" w:customStyle="1" w:styleId="Heading3Char">
    <w:name w:val="Heading 3 Char"/>
    <w:basedOn w:val="DefaultParagraphFont"/>
    <w:link w:val="Heading3"/>
    <w:uiPriority w:val="9"/>
    <w:rsid w:val="001D67E2"/>
    <w:rPr>
      <w:rFonts w:ascii="Times New Roman" w:eastAsiaTheme="majorEastAsia" w:hAnsi="Times New Roman" w:cs="Times New Roman"/>
      <w:bCs/>
      <w:i/>
      <w:color w:val="000000"/>
      <w:sz w:val="23"/>
      <w:szCs w:val="24"/>
    </w:rPr>
  </w:style>
  <w:style w:type="character" w:customStyle="1" w:styleId="Heading4Char">
    <w:name w:val="Heading 4 Char"/>
    <w:basedOn w:val="DefaultParagraphFont"/>
    <w:link w:val="Heading4"/>
    <w:uiPriority w:val="9"/>
    <w:rsid w:val="00F67A67"/>
    <w:rPr>
      <w:rFonts w:ascii="Times New Roman" w:eastAsiaTheme="majorEastAsia" w:hAnsi="Times New Roman" w:cs="Times New Roman"/>
      <w:bCs/>
      <w:i/>
      <w:iCs/>
      <w:color w:val="000000"/>
      <w:sz w:val="23"/>
      <w:szCs w:val="24"/>
      <w:lang w:val="en-CA"/>
    </w:rPr>
  </w:style>
  <w:style w:type="paragraph" w:customStyle="1" w:styleId="Level1">
    <w:name w:val="Level 1"/>
    <w:uiPriority w:val="99"/>
    <w:rsid w:val="00D07F69"/>
    <w:pPr>
      <w:autoSpaceDE w:val="0"/>
      <w:autoSpaceDN w:val="0"/>
      <w:adjustRightInd w:val="0"/>
      <w:spacing w:after="0" w:line="240" w:lineRule="auto"/>
      <w:ind w:left="720"/>
    </w:pPr>
    <w:rPr>
      <w:rFonts w:ascii="Times New Roman" w:hAnsi="Times New Roman" w:cs="Times New Roman"/>
      <w:sz w:val="24"/>
      <w:szCs w:val="24"/>
    </w:rPr>
  </w:style>
  <w:style w:type="paragraph" w:customStyle="1" w:styleId="Level2">
    <w:name w:val="Level 2"/>
    <w:uiPriority w:val="99"/>
    <w:rsid w:val="00D07F69"/>
    <w:pPr>
      <w:autoSpaceDE w:val="0"/>
      <w:autoSpaceDN w:val="0"/>
      <w:adjustRightInd w:val="0"/>
      <w:spacing w:after="0" w:line="240" w:lineRule="auto"/>
      <w:ind w:left="1440"/>
    </w:pPr>
    <w:rPr>
      <w:rFonts w:ascii="Times New Roman" w:hAnsi="Times New Roman" w:cs="Times New Roman"/>
      <w:sz w:val="24"/>
      <w:szCs w:val="24"/>
    </w:rPr>
  </w:style>
  <w:style w:type="paragraph" w:customStyle="1" w:styleId="Level3">
    <w:name w:val="Level 3"/>
    <w:uiPriority w:val="99"/>
    <w:rsid w:val="00D07F69"/>
    <w:pPr>
      <w:autoSpaceDE w:val="0"/>
      <w:autoSpaceDN w:val="0"/>
      <w:adjustRightInd w:val="0"/>
      <w:spacing w:after="0" w:line="240" w:lineRule="auto"/>
      <w:ind w:left="2160"/>
    </w:pPr>
    <w:rPr>
      <w:rFonts w:ascii="Times New Roman" w:hAnsi="Times New Roman" w:cs="Times New Roman"/>
      <w:sz w:val="24"/>
      <w:szCs w:val="24"/>
    </w:rPr>
  </w:style>
  <w:style w:type="paragraph" w:customStyle="1" w:styleId="Level4">
    <w:name w:val="Level 4"/>
    <w:uiPriority w:val="99"/>
    <w:rsid w:val="00D07F69"/>
    <w:pPr>
      <w:autoSpaceDE w:val="0"/>
      <w:autoSpaceDN w:val="0"/>
      <w:adjustRightInd w:val="0"/>
      <w:spacing w:after="0" w:line="240" w:lineRule="auto"/>
      <w:ind w:left="2880"/>
    </w:pPr>
    <w:rPr>
      <w:rFonts w:ascii="Times New Roman" w:hAnsi="Times New Roman" w:cs="Times New Roman"/>
      <w:sz w:val="24"/>
      <w:szCs w:val="24"/>
    </w:rPr>
  </w:style>
  <w:style w:type="paragraph" w:customStyle="1" w:styleId="Level5">
    <w:name w:val="Level 5"/>
    <w:uiPriority w:val="99"/>
    <w:rsid w:val="00D07F69"/>
    <w:pPr>
      <w:autoSpaceDE w:val="0"/>
      <w:autoSpaceDN w:val="0"/>
      <w:adjustRightInd w:val="0"/>
      <w:spacing w:after="0" w:line="240" w:lineRule="auto"/>
      <w:ind w:left="3600"/>
    </w:pPr>
    <w:rPr>
      <w:rFonts w:ascii="Times New Roman" w:hAnsi="Times New Roman" w:cs="Times New Roman"/>
      <w:sz w:val="24"/>
      <w:szCs w:val="24"/>
    </w:rPr>
  </w:style>
  <w:style w:type="paragraph" w:customStyle="1" w:styleId="Level6">
    <w:name w:val="Level 6"/>
    <w:uiPriority w:val="99"/>
    <w:rsid w:val="00D07F69"/>
    <w:pPr>
      <w:autoSpaceDE w:val="0"/>
      <w:autoSpaceDN w:val="0"/>
      <w:adjustRightInd w:val="0"/>
      <w:spacing w:after="0" w:line="240" w:lineRule="auto"/>
      <w:ind w:left="4320"/>
    </w:pPr>
    <w:rPr>
      <w:rFonts w:ascii="Times New Roman" w:hAnsi="Times New Roman" w:cs="Times New Roman"/>
      <w:sz w:val="24"/>
      <w:szCs w:val="24"/>
    </w:rPr>
  </w:style>
  <w:style w:type="paragraph" w:customStyle="1" w:styleId="Level7">
    <w:name w:val="Level 7"/>
    <w:uiPriority w:val="99"/>
    <w:rsid w:val="00D07F69"/>
    <w:pPr>
      <w:autoSpaceDE w:val="0"/>
      <w:autoSpaceDN w:val="0"/>
      <w:adjustRightInd w:val="0"/>
      <w:spacing w:after="0" w:line="240" w:lineRule="auto"/>
      <w:ind w:left="5040"/>
    </w:pPr>
    <w:rPr>
      <w:rFonts w:ascii="Times New Roman" w:hAnsi="Times New Roman" w:cs="Times New Roman"/>
      <w:sz w:val="24"/>
      <w:szCs w:val="24"/>
    </w:rPr>
  </w:style>
  <w:style w:type="paragraph" w:customStyle="1" w:styleId="Level8">
    <w:name w:val="Level 8"/>
    <w:uiPriority w:val="99"/>
    <w:rsid w:val="00D07F69"/>
    <w:pPr>
      <w:autoSpaceDE w:val="0"/>
      <w:autoSpaceDN w:val="0"/>
      <w:adjustRightInd w:val="0"/>
      <w:spacing w:after="0" w:line="240" w:lineRule="auto"/>
      <w:ind w:left="5760"/>
    </w:pPr>
    <w:rPr>
      <w:rFonts w:ascii="Times New Roman" w:hAnsi="Times New Roman" w:cs="Times New Roman"/>
      <w:sz w:val="24"/>
      <w:szCs w:val="24"/>
    </w:rPr>
  </w:style>
  <w:style w:type="paragraph" w:customStyle="1" w:styleId="Level9">
    <w:name w:val="Level 9"/>
    <w:uiPriority w:val="99"/>
    <w:rsid w:val="00D07F69"/>
    <w:pPr>
      <w:autoSpaceDE w:val="0"/>
      <w:autoSpaceDN w:val="0"/>
      <w:adjustRightInd w:val="0"/>
      <w:spacing w:after="0" w:line="240" w:lineRule="auto"/>
      <w:ind w:left="6480"/>
    </w:pPr>
    <w:rPr>
      <w:rFonts w:ascii="Times New Roman" w:hAnsi="Times New Roman" w:cs="Times New Roman"/>
      <w:sz w:val="24"/>
      <w:szCs w:val="24"/>
    </w:rPr>
  </w:style>
  <w:style w:type="paragraph" w:customStyle="1" w:styleId="level10">
    <w:name w:val="_level1"/>
    <w:uiPriority w:val="99"/>
    <w:rsid w:val="00D07F6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720" w:hanging="720"/>
    </w:pPr>
    <w:rPr>
      <w:rFonts w:ascii="Times New Roman" w:hAnsi="Times New Roman" w:cs="Times New Roman"/>
      <w:sz w:val="24"/>
      <w:szCs w:val="24"/>
    </w:rPr>
  </w:style>
  <w:style w:type="character" w:customStyle="1" w:styleId="Definition">
    <w:name w:val="Definition"/>
    <w:uiPriority w:val="99"/>
    <w:rsid w:val="00D07F69"/>
    <w:rPr>
      <w:i/>
      <w:iCs/>
    </w:rPr>
  </w:style>
  <w:style w:type="paragraph" w:customStyle="1" w:styleId="ListParagra">
    <w:name w:val="List Paragra"/>
    <w:uiPriority w:val="99"/>
    <w:rsid w:val="00D07F69"/>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left="720"/>
    </w:pPr>
    <w:rPr>
      <w:rFonts w:ascii="Times New Roman" w:hAnsi="Times New Roman" w:cs="Times New Roman"/>
      <w:sz w:val="24"/>
      <w:szCs w:val="24"/>
    </w:rPr>
  </w:style>
  <w:style w:type="paragraph" w:customStyle="1" w:styleId="Outline0021">
    <w:name w:val="Outline002_1"/>
    <w:uiPriority w:val="99"/>
    <w:rsid w:val="00D07F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firstLine="1440"/>
    </w:pPr>
    <w:rPr>
      <w:rFonts w:ascii="Times New Roman" w:hAnsi="Times New Roman" w:cs="Times New Roman"/>
      <w:sz w:val="24"/>
      <w:szCs w:val="24"/>
      <w:lang w:val="en-CA"/>
    </w:rPr>
  </w:style>
  <w:style w:type="character" w:customStyle="1" w:styleId="SYSHYPERTEXT">
    <w:name w:val="SYS_HYPERTEXT"/>
    <w:uiPriority w:val="99"/>
    <w:rsid w:val="00D07F69"/>
    <w:rPr>
      <w:color w:val="0000FF"/>
      <w:u w:val="single"/>
      <w:lang w:val="en-CA"/>
    </w:rPr>
  </w:style>
  <w:style w:type="paragraph" w:styleId="Header">
    <w:name w:val="header"/>
    <w:basedOn w:val="Normal"/>
    <w:link w:val="HeaderChar"/>
    <w:uiPriority w:val="99"/>
    <w:unhideWhenUsed/>
    <w:rsid w:val="00D07F69"/>
    <w:pPr>
      <w:tabs>
        <w:tab w:val="center" w:pos="4680"/>
        <w:tab w:val="right" w:pos="9360"/>
      </w:tabs>
    </w:pPr>
  </w:style>
  <w:style w:type="character" w:customStyle="1" w:styleId="HeaderChar">
    <w:name w:val="Header Char"/>
    <w:basedOn w:val="DefaultParagraphFont"/>
    <w:link w:val="Header"/>
    <w:uiPriority w:val="99"/>
    <w:rsid w:val="00D07F69"/>
    <w:rPr>
      <w:rFonts w:ascii="Times New Roman" w:hAnsi="Times New Roman" w:cs="Times New Roman"/>
      <w:sz w:val="20"/>
      <w:szCs w:val="20"/>
    </w:rPr>
  </w:style>
  <w:style w:type="paragraph" w:styleId="Footer">
    <w:name w:val="footer"/>
    <w:basedOn w:val="Normal"/>
    <w:link w:val="FooterChar"/>
    <w:uiPriority w:val="99"/>
    <w:unhideWhenUsed/>
    <w:rsid w:val="00D07F69"/>
    <w:pPr>
      <w:tabs>
        <w:tab w:val="center" w:pos="4680"/>
        <w:tab w:val="right" w:pos="9360"/>
      </w:tabs>
    </w:pPr>
  </w:style>
  <w:style w:type="character" w:customStyle="1" w:styleId="FooterChar">
    <w:name w:val="Footer Char"/>
    <w:basedOn w:val="DefaultParagraphFont"/>
    <w:link w:val="Footer"/>
    <w:uiPriority w:val="99"/>
    <w:rsid w:val="00D07F69"/>
    <w:rPr>
      <w:rFonts w:ascii="Times New Roman" w:hAnsi="Times New Roman" w:cs="Times New Roman"/>
      <w:sz w:val="20"/>
      <w:szCs w:val="20"/>
    </w:rPr>
  </w:style>
  <w:style w:type="paragraph" w:styleId="TOC1">
    <w:name w:val="toc 1"/>
    <w:basedOn w:val="Normal"/>
    <w:next w:val="Normal"/>
    <w:autoRedefine/>
    <w:uiPriority w:val="39"/>
    <w:unhideWhenUsed/>
    <w:rsid w:val="00117479"/>
    <w:pPr>
      <w:tabs>
        <w:tab w:val="left" w:pos="400"/>
        <w:tab w:val="left" w:pos="1100"/>
        <w:tab w:val="right" w:leader="dot" w:pos="9350"/>
      </w:tabs>
      <w:spacing w:before="120"/>
    </w:pPr>
  </w:style>
  <w:style w:type="paragraph" w:styleId="TOC2">
    <w:name w:val="toc 2"/>
    <w:basedOn w:val="Normal"/>
    <w:next w:val="Normal"/>
    <w:autoRedefine/>
    <w:uiPriority w:val="39"/>
    <w:unhideWhenUsed/>
    <w:rsid w:val="00FC2F50"/>
    <w:pPr>
      <w:tabs>
        <w:tab w:val="left" w:pos="880"/>
        <w:tab w:val="right" w:leader="dot" w:pos="9350"/>
      </w:tabs>
      <w:ind w:left="202"/>
    </w:pPr>
  </w:style>
  <w:style w:type="paragraph" w:styleId="TOC3">
    <w:name w:val="toc 3"/>
    <w:basedOn w:val="Normal"/>
    <w:next w:val="Normal"/>
    <w:autoRedefine/>
    <w:uiPriority w:val="39"/>
    <w:unhideWhenUsed/>
    <w:rsid w:val="00FC2F50"/>
    <w:pPr>
      <w:tabs>
        <w:tab w:val="left" w:pos="1100"/>
        <w:tab w:val="right" w:leader="dot" w:pos="9350"/>
      </w:tabs>
      <w:ind w:left="403"/>
    </w:pPr>
  </w:style>
  <w:style w:type="paragraph" w:styleId="TOC4">
    <w:name w:val="toc 4"/>
    <w:basedOn w:val="Normal"/>
    <w:next w:val="Normal"/>
    <w:autoRedefine/>
    <w:uiPriority w:val="39"/>
    <w:unhideWhenUsed/>
    <w:rsid w:val="00EE42C0"/>
    <w:pPr>
      <w:spacing w:after="100"/>
      <w:ind w:left="600"/>
    </w:pPr>
  </w:style>
  <w:style w:type="paragraph" w:styleId="ListParagraph">
    <w:name w:val="List Paragraph"/>
    <w:basedOn w:val="Normal"/>
    <w:uiPriority w:val="34"/>
    <w:qFormat/>
    <w:rsid w:val="00AA3175"/>
  </w:style>
  <w:style w:type="character" w:styleId="Hyperlink">
    <w:name w:val="Hyperlink"/>
    <w:basedOn w:val="DefaultParagraphFont"/>
    <w:uiPriority w:val="99"/>
    <w:unhideWhenUsed/>
    <w:rsid w:val="009E3926"/>
    <w:rPr>
      <w:color w:val="0000FF" w:themeColor="hyperlink"/>
      <w:u w:val="single"/>
    </w:rPr>
  </w:style>
  <w:style w:type="paragraph" w:styleId="BalloonText">
    <w:name w:val="Balloon Text"/>
    <w:basedOn w:val="Normal"/>
    <w:link w:val="BalloonTextChar"/>
    <w:uiPriority w:val="99"/>
    <w:semiHidden/>
    <w:unhideWhenUsed/>
    <w:rsid w:val="00CD4A1B"/>
    <w:rPr>
      <w:rFonts w:ascii="Tahoma" w:hAnsi="Tahoma" w:cs="Tahoma"/>
      <w:sz w:val="16"/>
      <w:szCs w:val="16"/>
    </w:rPr>
  </w:style>
  <w:style w:type="character" w:customStyle="1" w:styleId="BalloonTextChar">
    <w:name w:val="Balloon Text Char"/>
    <w:basedOn w:val="DefaultParagraphFont"/>
    <w:link w:val="BalloonText"/>
    <w:uiPriority w:val="99"/>
    <w:semiHidden/>
    <w:rsid w:val="00CD4A1B"/>
    <w:rPr>
      <w:rFonts w:ascii="Tahoma" w:hAnsi="Tahoma" w:cs="Tahoma"/>
      <w:sz w:val="16"/>
      <w:szCs w:val="16"/>
    </w:rPr>
  </w:style>
  <w:style w:type="character" w:styleId="CommentReference">
    <w:name w:val="annotation reference"/>
    <w:basedOn w:val="DefaultParagraphFont"/>
    <w:uiPriority w:val="99"/>
    <w:semiHidden/>
    <w:unhideWhenUsed/>
    <w:rsid w:val="00D65C0D"/>
    <w:rPr>
      <w:sz w:val="16"/>
      <w:szCs w:val="16"/>
    </w:rPr>
  </w:style>
  <w:style w:type="paragraph" w:styleId="CommentText">
    <w:name w:val="annotation text"/>
    <w:basedOn w:val="Normal"/>
    <w:link w:val="CommentTextChar"/>
    <w:uiPriority w:val="99"/>
    <w:unhideWhenUsed/>
    <w:rsid w:val="00D65C0D"/>
  </w:style>
  <w:style w:type="character" w:customStyle="1" w:styleId="CommentTextChar">
    <w:name w:val="Comment Text Char"/>
    <w:basedOn w:val="DefaultParagraphFont"/>
    <w:link w:val="CommentText"/>
    <w:uiPriority w:val="99"/>
    <w:rsid w:val="00D65C0D"/>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65C0D"/>
    <w:rPr>
      <w:b/>
      <w:bCs/>
    </w:rPr>
  </w:style>
  <w:style w:type="character" w:customStyle="1" w:styleId="CommentSubjectChar">
    <w:name w:val="Comment Subject Char"/>
    <w:basedOn w:val="CommentTextChar"/>
    <w:link w:val="CommentSubject"/>
    <w:uiPriority w:val="99"/>
    <w:semiHidden/>
    <w:rsid w:val="00D65C0D"/>
    <w:rPr>
      <w:rFonts w:ascii="Times New Roman" w:hAnsi="Times New Roman" w:cs="Times New Roman"/>
      <w:b/>
      <w:bCs/>
      <w:sz w:val="20"/>
      <w:szCs w:val="20"/>
    </w:rPr>
  </w:style>
  <w:style w:type="character" w:styleId="FollowedHyperlink">
    <w:name w:val="FollowedHyperlink"/>
    <w:basedOn w:val="DefaultParagraphFont"/>
    <w:uiPriority w:val="99"/>
    <w:semiHidden/>
    <w:unhideWhenUsed/>
    <w:rsid w:val="005A7B61"/>
    <w:rPr>
      <w:color w:val="800080" w:themeColor="followedHyperlink"/>
      <w:u w:val="single"/>
    </w:rPr>
  </w:style>
  <w:style w:type="paragraph" w:styleId="TOCHeading">
    <w:name w:val="TOC Heading"/>
    <w:basedOn w:val="Heading1"/>
    <w:next w:val="Normal"/>
    <w:uiPriority w:val="39"/>
    <w:unhideWhenUsed/>
    <w:qFormat/>
    <w:rsid w:val="00453EBB"/>
    <w:pPr>
      <w:keepNext/>
      <w:keepLines/>
      <w:widowControl/>
      <w:spacing w:before="480"/>
      <w:outlineLvl w:val="9"/>
    </w:pPr>
    <w:rPr>
      <w:rFonts w:asciiTheme="majorHAnsi" w:hAnsiTheme="majorHAnsi" w:cstheme="majorBidi"/>
      <w:color w:val="365F91" w:themeColor="accent1" w:themeShade="BF"/>
      <w:sz w:val="28"/>
      <w:szCs w:val="28"/>
      <w:lang w:eastAsia="ja-JP"/>
    </w:rPr>
  </w:style>
  <w:style w:type="paragraph" w:styleId="TOC5">
    <w:name w:val="toc 5"/>
    <w:basedOn w:val="Normal"/>
    <w:next w:val="Normal"/>
    <w:autoRedefine/>
    <w:uiPriority w:val="39"/>
    <w:unhideWhenUsed/>
    <w:rsid w:val="008C4A1E"/>
    <w:pPr>
      <w:spacing w:after="100"/>
      <w:ind w:left="880"/>
    </w:pPr>
    <w:rPr>
      <w:rFonts w:asciiTheme="minorHAnsi" w:eastAsiaTheme="minorEastAsia" w:hAnsiTheme="minorHAnsi" w:cstheme="minorBidi"/>
      <w:sz w:val="22"/>
      <w:szCs w:val="22"/>
      <w:lang w:eastAsia="en-CA"/>
    </w:rPr>
  </w:style>
  <w:style w:type="paragraph" w:styleId="TOC6">
    <w:name w:val="toc 6"/>
    <w:basedOn w:val="Normal"/>
    <w:next w:val="Normal"/>
    <w:autoRedefine/>
    <w:uiPriority w:val="39"/>
    <w:unhideWhenUsed/>
    <w:rsid w:val="008C4A1E"/>
    <w:pPr>
      <w:spacing w:after="100"/>
      <w:ind w:left="1100"/>
    </w:pPr>
    <w:rPr>
      <w:rFonts w:asciiTheme="minorHAnsi" w:eastAsiaTheme="minorEastAsia" w:hAnsiTheme="minorHAnsi" w:cstheme="minorBidi"/>
      <w:sz w:val="22"/>
      <w:szCs w:val="22"/>
      <w:lang w:eastAsia="en-CA"/>
    </w:rPr>
  </w:style>
  <w:style w:type="paragraph" w:styleId="TOC7">
    <w:name w:val="toc 7"/>
    <w:basedOn w:val="Normal"/>
    <w:next w:val="Normal"/>
    <w:autoRedefine/>
    <w:uiPriority w:val="39"/>
    <w:unhideWhenUsed/>
    <w:rsid w:val="008C4A1E"/>
    <w:pPr>
      <w:spacing w:after="100"/>
      <w:ind w:left="1320"/>
    </w:pPr>
    <w:rPr>
      <w:rFonts w:asciiTheme="minorHAnsi" w:eastAsiaTheme="minorEastAsia" w:hAnsiTheme="minorHAnsi" w:cstheme="minorBidi"/>
      <w:sz w:val="22"/>
      <w:szCs w:val="22"/>
      <w:lang w:eastAsia="en-CA"/>
    </w:rPr>
  </w:style>
  <w:style w:type="paragraph" w:styleId="TOC8">
    <w:name w:val="toc 8"/>
    <w:basedOn w:val="Normal"/>
    <w:next w:val="Normal"/>
    <w:autoRedefine/>
    <w:uiPriority w:val="39"/>
    <w:unhideWhenUsed/>
    <w:rsid w:val="008C4A1E"/>
    <w:pPr>
      <w:spacing w:after="100"/>
      <w:ind w:left="1540"/>
    </w:pPr>
    <w:rPr>
      <w:rFonts w:asciiTheme="minorHAnsi" w:eastAsiaTheme="minorEastAsia" w:hAnsiTheme="minorHAnsi" w:cstheme="minorBidi"/>
      <w:sz w:val="22"/>
      <w:szCs w:val="22"/>
      <w:lang w:eastAsia="en-CA"/>
    </w:rPr>
  </w:style>
  <w:style w:type="paragraph" w:styleId="TOC9">
    <w:name w:val="toc 9"/>
    <w:basedOn w:val="Normal"/>
    <w:next w:val="Normal"/>
    <w:autoRedefine/>
    <w:uiPriority w:val="39"/>
    <w:unhideWhenUsed/>
    <w:rsid w:val="008C4A1E"/>
    <w:pPr>
      <w:spacing w:after="100"/>
      <w:ind w:left="1760"/>
    </w:pPr>
    <w:rPr>
      <w:rFonts w:asciiTheme="minorHAnsi" w:eastAsiaTheme="minorEastAsia" w:hAnsiTheme="minorHAnsi" w:cstheme="minorBidi"/>
      <w:sz w:val="22"/>
      <w:szCs w:val="22"/>
      <w:lang w:eastAsia="en-CA"/>
    </w:rPr>
  </w:style>
  <w:style w:type="table" w:styleId="TableGrid">
    <w:name w:val="Table Grid"/>
    <w:basedOn w:val="TableNormal"/>
    <w:uiPriority w:val="59"/>
    <w:rsid w:val="002515F7"/>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95B09"/>
    <w:pPr>
      <w:autoSpaceDE w:val="0"/>
      <w:autoSpaceDN w:val="0"/>
      <w:adjustRightInd w:val="0"/>
      <w:spacing w:after="0" w:line="240" w:lineRule="auto"/>
    </w:pPr>
    <w:rPr>
      <w:rFonts w:ascii="Times New Roman" w:hAnsi="Times New Roman" w:cs="Times New Roman"/>
      <w:color w:val="000000"/>
      <w:sz w:val="24"/>
      <w:szCs w:val="24"/>
      <w:lang w:val="en-CA"/>
    </w:rPr>
  </w:style>
  <w:style w:type="character" w:customStyle="1" w:styleId="Heading5Char">
    <w:name w:val="Heading 5 Char"/>
    <w:basedOn w:val="DefaultParagraphFont"/>
    <w:link w:val="Heading5"/>
    <w:uiPriority w:val="9"/>
    <w:rsid w:val="0005787F"/>
    <w:rPr>
      <w:rFonts w:asciiTheme="majorHAnsi" w:eastAsiaTheme="majorEastAsia" w:hAnsiTheme="majorHAnsi" w:cstheme="majorBidi"/>
      <w:color w:val="243F60" w:themeColor="accent1" w:themeShade="7F"/>
      <w:sz w:val="23"/>
      <w:szCs w:val="23"/>
      <w:lang w:val="en-CA"/>
    </w:rPr>
  </w:style>
  <w:style w:type="character" w:customStyle="1" w:styleId="Heading6Char">
    <w:name w:val="Heading 6 Char"/>
    <w:basedOn w:val="DefaultParagraphFont"/>
    <w:link w:val="Heading6"/>
    <w:uiPriority w:val="9"/>
    <w:rsid w:val="0005787F"/>
    <w:rPr>
      <w:rFonts w:asciiTheme="majorHAnsi" w:eastAsiaTheme="majorEastAsia" w:hAnsiTheme="majorHAnsi" w:cstheme="majorBidi"/>
      <w:i/>
      <w:iCs/>
      <w:color w:val="243F60" w:themeColor="accent1" w:themeShade="7F"/>
      <w:sz w:val="23"/>
      <w:szCs w:val="23"/>
      <w:lang w:val="en-CA"/>
    </w:rPr>
  </w:style>
  <w:style w:type="character" w:customStyle="1" w:styleId="Heading7Char">
    <w:name w:val="Heading 7 Char"/>
    <w:basedOn w:val="DefaultParagraphFont"/>
    <w:link w:val="Heading7"/>
    <w:uiPriority w:val="9"/>
    <w:rsid w:val="0005787F"/>
    <w:rPr>
      <w:rFonts w:asciiTheme="majorHAnsi" w:eastAsiaTheme="majorEastAsia" w:hAnsiTheme="majorHAnsi" w:cstheme="majorBidi"/>
      <w:i/>
      <w:iCs/>
      <w:color w:val="404040" w:themeColor="text1" w:themeTint="BF"/>
      <w:sz w:val="23"/>
      <w:szCs w:val="23"/>
      <w:lang w:val="en-CA"/>
    </w:rPr>
  </w:style>
  <w:style w:type="character" w:customStyle="1" w:styleId="Heading8Char">
    <w:name w:val="Heading 8 Char"/>
    <w:basedOn w:val="DefaultParagraphFont"/>
    <w:link w:val="Heading8"/>
    <w:uiPriority w:val="9"/>
    <w:rsid w:val="0005787F"/>
    <w:rPr>
      <w:rFonts w:asciiTheme="majorHAnsi" w:eastAsiaTheme="majorEastAsia" w:hAnsiTheme="majorHAnsi" w:cstheme="majorBidi"/>
      <w:color w:val="404040" w:themeColor="text1" w:themeTint="BF"/>
      <w:sz w:val="23"/>
      <w:szCs w:val="23"/>
      <w:lang w:val="en-CA"/>
    </w:rPr>
  </w:style>
  <w:style w:type="character" w:customStyle="1" w:styleId="Heading9Char">
    <w:name w:val="Heading 9 Char"/>
    <w:basedOn w:val="DefaultParagraphFont"/>
    <w:link w:val="Heading9"/>
    <w:uiPriority w:val="9"/>
    <w:rsid w:val="0005787F"/>
    <w:rPr>
      <w:rFonts w:asciiTheme="majorHAnsi" w:eastAsiaTheme="majorEastAsia" w:hAnsiTheme="majorHAnsi" w:cstheme="majorBidi"/>
      <w:i/>
      <w:iCs/>
      <w:color w:val="404040" w:themeColor="text1" w:themeTint="BF"/>
      <w:sz w:val="23"/>
      <w:szCs w:val="23"/>
      <w:lang w:val="en-CA"/>
    </w:rPr>
  </w:style>
  <w:style w:type="paragraph" w:styleId="Caption">
    <w:name w:val="caption"/>
    <w:basedOn w:val="Normal"/>
    <w:next w:val="Normal"/>
    <w:uiPriority w:val="35"/>
    <w:qFormat/>
    <w:rsid w:val="001E65B9"/>
    <w:pPr>
      <w:spacing w:before="113" w:after="57" w:line="280" w:lineRule="atLeast"/>
      <w:ind w:left="1701" w:hanging="1701"/>
    </w:pPr>
    <w:rPr>
      <w:rFonts w:ascii="Arial" w:eastAsia="Times New Roman" w:hAnsi="Arial"/>
      <w:b/>
      <w:bCs/>
      <w:szCs w:val="24"/>
      <w:lang w:eastAsia="de-DE"/>
    </w:rPr>
  </w:style>
  <w:style w:type="paragraph" w:customStyle="1" w:styleId="TextTi12">
    <w:name w:val="Text:Ti12"/>
    <w:basedOn w:val="Normal"/>
    <w:rsid w:val="001E65B9"/>
    <w:pPr>
      <w:spacing w:after="170" w:line="280" w:lineRule="atLeast"/>
      <w:jc w:val="both"/>
    </w:pPr>
    <w:rPr>
      <w:rFonts w:eastAsia="Times New Roman"/>
      <w:szCs w:val="24"/>
      <w:lang w:eastAsia="de-DE"/>
    </w:rPr>
  </w:style>
  <w:style w:type="table" w:styleId="LightShading-Accent1">
    <w:name w:val="Light Shading Accent 1"/>
    <w:basedOn w:val="TableNormal"/>
    <w:uiPriority w:val="60"/>
    <w:rsid w:val="00BB224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pple-converted-space">
    <w:name w:val="apple-converted-space"/>
    <w:basedOn w:val="DefaultParagraphFont"/>
    <w:rsid w:val="003D262C"/>
  </w:style>
  <w:style w:type="character" w:styleId="PlaceholderText">
    <w:name w:val="Placeholder Text"/>
    <w:basedOn w:val="DefaultParagraphFont"/>
    <w:uiPriority w:val="99"/>
    <w:semiHidden/>
    <w:rsid w:val="00EC4274"/>
    <w:rPr>
      <w:color w:val="808080"/>
    </w:rPr>
  </w:style>
  <w:style w:type="paragraph" w:styleId="NormalWeb">
    <w:name w:val="Normal (Web)"/>
    <w:basedOn w:val="Normal"/>
    <w:uiPriority w:val="99"/>
    <w:semiHidden/>
    <w:unhideWhenUsed/>
    <w:rsid w:val="00D97D64"/>
    <w:pPr>
      <w:spacing w:before="100" w:beforeAutospacing="1" w:after="100" w:afterAutospacing="1"/>
      <w:contextualSpacing w:val="0"/>
    </w:pPr>
    <w:rPr>
      <w:rFonts w:eastAsia="Times New Roman"/>
      <w:color w:val="auto"/>
      <w:sz w:val="24"/>
      <w:szCs w:val="24"/>
      <w:lang w:val="en-US"/>
    </w:rPr>
  </w:style>
  <w:style w:type="paragraph" w:styleId="Revision">
    <w:name w:val="Revision"/>
    <w:hidden/>
    <w:uiPriority w:val="99"/>
    <w:semiHidden/>
    <w:rsid w:val="009A40EF"/>
    <w:pPr>
      <w:spacing w:after="0" w:line="240" w:lineRule="auto"/>
    </w:pPr>
    <w:rPr>
      <w:rFonts w:ascii="Times New Roman" w:hAnsi="Times New Roman" w:cs="Times New Roman"/>
      <w:color w:val="000000"/>
      <w:sz w:val="23"/>
      <w:szCs w:val="23"/>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ED6"/>
    <w:pPr>
      <w:spacing w:after="0" w:line="240" w:lineRule="auto"/>
      <w:contextualSpacing/>
    </w:pPr>
    <w:rPr>
      <w:rFonts w:ascii="Times New Roman" w:hAnsi="Times New Roman" w:cs="Times New Roman"/>
      <w:color w:val="000000"/>
      <w:sz w:val="23"/>
      <w:szCs w:val="23"/>
      <w:lang w:val="en-CA"/>
    </w:rPr>
  </w:style>
  <w:style w:type="paragraph" w:styleId="Heading1">
    <w:name w:val="heading 1"/>
    <w:basedOn w:val="Normal"/>
    <w:next w:val="Normal"/>
    <w:link w:val="Heading1Char"/>
    <w:uiPriority w:val="9"/>
    <w:qFormat/>
    <w:rsid w:val="00326FB2"/>
    <w:pPr>
      <w:widowControl w:val="0"/>
      <w:numPr>
        <w:numId w:val="3"/>
      </w:numPr>
      <w:outlineLvl w:val="0"/>
    </w:pPr>
    <w:rPr>
      <w:rFonts w:eastAsiaTheme="majorEastAsia"/>
      <w:b/>
      <w:bCs/>
      <w:szCs w:val="24"/>
      <w:lang w:val="en-US"/>
    </w:rPr>
  </w:style>
  <w:style w:type="paragraph" w:styleId="Heading2">
    <w:name w:val="heading 2"/>
    <w:basedOn w:val="Heading1"/>
    <w:next w:val="Normal"/>
    <w:link w:val="Heading2Char"/>
    <w:uiPriority w:val="9"/>
    <w:unhideWhenUsed/>
    <w:qFormat/>
    <w:rsid w:val="00F61E2E"/>
    <w:pPr>
      <w:keepNext/>
      <w:widowControl/>
      <w:numPr>
        <w:ilvl w:val="1"/>
      </w:numPr>
      <w:outlineLvl w:val="1"/>
    </w:pPr>
    <w:rPr>
      <w:b w:val="0"/>
      <w:bCs w:val="0"/>
    </w:rPr>
  </w:style>
  <w:style w:type="paragraph" w:styleId="Heading3">
    <w:name w:val="heading 3"/>
    <w:basedOn w:val="Normal"/>
    <w:next w:val="Normal"/>
    <w:link w:val="Heading3Char"/>
    <w:uiPriority w:val="9"/>
    <w:unhideWhenUsed/>
    <w:qFormat/>
    <w:rsid w:val="001D67E2"/>
    <w:pPr>
      <w:keepNext/>
      <w:numPr>
        <w:ilvl w:val="2"/>
        <w:numId w:val="3"/>
      </w:numPr>
      <w:ind w:left="1008" w:hanging="1008"/>
      <w:outlineLvl w:val="2"/>
    </w:pPr>
    <w:rPr>
      <w:rFonts w:eastAsiaTheme="majorEastAsia"/>
      <w:bCs/>
      <w:i/>
      <w:szCs w:val="24"/>
      <w:lang w:val="en-US"/>
    </w:rPr>
  </w:style>
  <w:style w:type="paragraph" w:styleId="Heading4">
    <w:name w:val="heading 4"/>
    <w:basedOn w:val="Normal"/>
    <w:next w:val="Normal"/>
    <w:link w:val="Heading4Char"/>
    <w:uiPriority w:val="9"/>
    <w:unhideWhenUsed/>
    <w:qFormat/>
    <w:rsid w:val="00F67A67"/>
    <w:pPr>
      <w:keepNext/>
      <w:numPr>
        <w:ilvl w:val="3"/>
        <w:numId w:val="3"/>
      </w:numPr>
      <w:ind w:left="1152" w:hanging="1152"/>
      <w:outlineLvl w:val="3"/>
    </w:pPr>
    <w:rPr>
      <w:rFonts w:eastAsiaTheme="majorEastAsia"/>
      <w:bCs/>
      <w:i/>
      <w:iCs/>
      <w:szCs w:val="24"/>
    </w:rPr>
  </w:style>
  <w:style w:type="paragraph" w:styleId="Heading5">
    <w:name w:val="heading 5"/>
    <w:basedOn w:val="Normal"/>
    <w:next w:val="Normal"/>
    <w:link w:val="Heading5Char"/>
    <w:uiPriority w:val="9"/>
    <w:unhideWhenUsed/>
    <w:qFormat/>
    <w:rsid w:val="0005787F"/>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5787F"/>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05787F"/>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05787F"/>
    <w:pPr>
      <w:keepNext/>
      <w:keepLines/>
      <w:numPr>
        <w:ilvl w:val="7"/>
        <w:numId w:val="3"/>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unhideWhenUsed/>
    <w:qFormat/>
    <w:rsid w:val="0005787F"/>
    <w:pPr>
      <w:keepNext/>
      <w:keepLines/>
      <w:numPr>
        <w:ilvl w:val="8"/>
        <w:numId w:val="3"/>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FB2"/>
    <w:rPr>
      <w:rFonts w:ascii="Times New Roman" w:eastAsiaTheme="majorEastAsia" w:hAnsi="Times New Roman" w:cs="Times New Roman"/>
      <w:b/>
      <w:bCs/>
      <w:color w:val="000000"/>
      <w:sz w:val="23"/>
      <w:szCs w:val="24"/>
    </w:rPr>
  </w:style>
  <w:style w:type="character" w:customStyle="1" w:styleId="Heading2Char">
    <w:name w:val="Heading 2 Char"/>
    <w:basedOn w:val="DefaultParagraphFont"/>
    <w:link w:val="Heading2"/>
    <w:uiPriority w:val="9"/>
    <w:rsid w:val="00F61E2E"/>
    <w:rPr>
      <w:rFonts w:ascii="Times New Roman" w:eastAsiaTheme="majorEastAsia" w:hAnsi="Times New Roman" w:cs="Times New Roman"/>
      <w:color w:val="000000"/>
      <w:sz w:val="23"/>
      <w:szCs w:val="24"/>
    </w:rPr>
  </w:style>
  <w:style w:type="character" w:customStyle="1" w:styleId="Heading3Char">
    <w:name w:val="Heading 3 Char"/>
    <w:basedOn w:val="DefaultParagraphFont"/>
    <w:link w:val="Heading3"/>
    <w:uiPriority w:val="9"/>
    <w:rsid w:val="001D67E2"/>
    <w:rPr>
      <w:rFonts w:ascii="Times New Roman" w:eastAsiaTheme="majorEastAsia" w:hAnsi="Times New Roman" w:cs="Times New Roman"/>
      <w:bCs/>
      <w:i/>
      <w:color w:val="000000"/>
      <w:sz w:val="23"/>
      <w:szCs w:val="24"/>
    </w:rPr>
  </w:style>
  <w:style w:type="character" w:customStyle="1" w:styleId="Heading4Char">
    <w:name w:val="Heading 4 Char"/>
    <w:basedOn w:val="DefaultParagraphFont"/>
    <w:link w:val="Heading4"/>
    <w:uiPriority w:val="9"/>
    <w:rsid w:val="00F67A67"/>
    <w:rPr>
      <w:rFonts w:ascii="Times New Roman" w:eastAsiaTheme="majorEastAsia" w:hAnsi="Times New Roman" w:cs="Times New Roman"/>
      <w:bCs/>
      <w:i/>
      <w:iCs/>
      <w:color w:val="000000"/>
      <w:sz w:val="23"/>
      <w:szCs w:val="24"/>
      <w:lang w:val="en-CA"/>
    </w:rPr>
  </w:style>
  <w:style w:type="paragraph" w:customStyle="1" w:styleId="Level1">
    <w:name w:val="Level 1"/>
    <w:uiPriority w:val="99"/>
    <w:rsid w:val="00D07F69"/>
    <w:pPr>
      <w:autoSpaceDE w:val="0"/>
      <w:autoSpaceDN w:val="0"/>
      <w:adjustRightInd w:val="0"/>
      <w:spacing w:after="0" w:line="240" w:lineRule="auto"/>
      <w:ind w:left="720"/>
    </w:pPr>
    <w:rPr>
      <w:rFonts w:ascii="Times New Roman" w:hAnsi="Times New Roman" w:cs="Times New Roman"/>
      <w:sz w:val="24"/>
      <w:szCs w:val="24"/>
    </w:rPr>
  </w:style>
  <w:style w:type="paragraph" w:customStyle="1" w:styleId="Level2">
    <w:name w:val="Level 2"/>
    <w:uiPriority w:val="99"/>
    <w:rsid w:val="00D07F69"/>
    <w:pPr>
      <w:autoSpaceDE w:val="0"/>
      <w:autoSpaceDN w:val="0"/>
      <w:adjustRightInd w:val="0"/>
      <w:spacing w:after="0" w:line="240" w:lineRule="auto"/>
      <w:ind w:left="1440"/>
    </w:pPr>
    <w:rPr>
      <w:rFonts w:ascii="Times New Roman" w:hAnsi="Times New Roman" w:cs="Times New Roman"/>
      <w:sz w:val="24"/>
      <w:szCs w:val="24"/>
    </w:rPr>
  </w:style>
  <w:style w:type="paragraph" w:customStyle="1" w:styleId="Level3">
    <w:name w:val="Level 3"/>
    <w:uiPriority w:val="99"/>
    <w:rsid w:val="00D07F69"/>
    <w:pPr>
      <w:autoSpaceDE w:val="0"/>
      <w:autoSpaceDN w:val="0"/>
      <w:adjustRightInd w:val="0"/>
      <w:spacing w:after="0" w:line="240" w:lineRule="auto"/>
      <w:ind w:left="2160"/>
    </w:pPr>
    <w:rPr>
      <w:rFonts w:ascii="Times New Roman" w:hAnsi="Times New Roman" w:cs="Times New Roman"/>
      <w:sz w:val="24"/>
      <w:szCs w:val="24"/>
    </w:rPr>
  </w:style>
  <w:style w:type="paragraph" w:customStyle="1" w:styleId="Level4">
    <w:name w:val="Level 4"/>
    <w:uiPriority w:val="99"/>
    <w:rsid w:val="00D07F69"/>
    <w:pPr>
      <w:autoSpaceDE w:val="0"/>
      <w:autoSpaceDN w:val="0"/>
      <w:adjustRightInd w:val="0"/>
      <w:spacing w:after="0" w:line="240" w:lineRule="auto"/>
      <w:ind w:left="2880"/>
    </w:pPr>
    <w:rPr>
      <w:rFonts w:ascii="Times New Roman" w:hAnsi="Times New Roman" w:cs="Times New Roman"/>
      <w:sz w:val="24"/>
      <w:szCs w:val="24"/>
    </w:rPr>
  </w:style>
  <w:style w:type="paragraph" w:customStyle="1" w:styleId="Level5">
    <w:name w:val="Level 5"/>
    <w:uiPriority w:val="99"/>
    <w:rsid w:val="00D07F69"/>
    <w:pPr>
      <w:autoSpaceDE w:val="0"/>
      <w:autoSpaceDN w:val="0"/>
      <w:adjustRightInd w:val="0"/>
      <w:spacing w:after="0" w:line="240" w:lineRule="auto"/>
      <w:ind w:left="3600"/>
    </w:pPr>
    <w:rPr>
      <w:rFonts w:ascii="Times New Roman" w:hAnsi="Times New Roman" w:cs="Times New Roman"/>
      <w:sz w:val="24"/>
      <w:szCs w:val="24"/>
    </w:rPr>
  </w:style>
  <w:style w:type="paragraph" w:customStyle="1" w:styleId="Level6">
    <w:name w:val="Level 6"/>
    <w:uiPriority w:val="99"/>
    <w:rsid w:val="00D07F69"/>
    <w:pPr>
      <w:autoSpaceDE w:val="0"/>
      <w:autoSpaceDN w:val="0"/>
      <w:adjustRightInd w:val="0"/>
      <w:spacing w:after="0" w:line="240" w:lineRule="auto"/>
      <w:ind w:left="4320"/>
    </w:pPr>
    <w:rPr>
      <w:rFonts w:ascii="Times New Roman" w:hAnsi="Times New Roman" w:cs="Times New Roman"/>
      <w:sz w:val="24"/>
      <w:szCs w:val="24"/>
    </w:rPr>
  </w:style>
  <w:style w:type="paragraph" w:customStyle="1" w:styleId="Level7">
    <w:name w:val="Level 7"/>
    <w:uiPriority w:val="99"/>
    <w:rsid w:val="00D07F69"/>
    <w:pPr>
      <w:autoSpaceDE w:val="0"/>
      <w:autoSpaceDN w:val="0"/>
      <w:adjustRightInd w:val="0"/>
      <w:spacing w:after="0" w:line="240" w:lineRule="auto"/>
      <w:ind w:left="5040"/>
    </w:pPr>
    <w:rPr>
      <w:rFonts w:ascii="Times New Roman" w:hAnsi="Times New Roman" w:cs="Times New Roman"/>
      <w:sz w:val="24"/>
      <w:szCs w:val="24"/>
    </w:rPr>
  </w:style>
  <w:style w:type="paragraph" w:customStyle="1" w:styleId="Level8">
    <w:name w:val="Level 8"/>
    <w:uiPriority w:val="99"/>
    <w:rsid w:val="00D07F69"/>
    <w:pPr>
      <w:autoSpaceDE w:val="0"/>
      <w:autoSpaceDN w:val="0"/>
      <w:adjustRightInd w:val="0"/>
      <w:spacing w:after="0" w:line="240" w:lineRule="auto"/>
      <w:ind w:left="5760"/>
    </w:pPr>
    <w:rPr>
      <w:rFonts w:ascii="Times New Roman" w:hAnsi="Times New Roman" w:cs="Times New Roman"/>
      <w:sz w:val="24"/>
      <w:szCs w:val="24"/>
    </w:rPr>
  </w:style>
  <w:style w:type="paragraph" w:customStyle="1" w:styleId="Level9">
    <w:name w:val="Level 9"/>
    <w:uiPriority w:val="99"/>
    <w:rsid w:val="00D07F69"/>
    <w:pPr>
      <w:autoSpaceDE w:val="0"/>
      <w:autoSpaceDN w:val="0"/>
      <w:adjustRightInd w:val="0"/>
      <w:spacing w:after="0" w:line="240" w:lineRule="auto"/>
      <w:ind w:left="6480"/>
    </w:pPr>
    <w:rPr>
      <w:rFonts w:ascii="Times New Roman" w:hAnsi="Times New Roman" w:cs="Times New Roman"/>
      <w:sz w:val="24"/>
      <w:szCs w:val="24"/>
    </w:rPr>
  </w:style>
  <w:style w:type="paragraph" w:customStyle="1" w:styleId="level10">
    <w:name w:val="_level1"/>
    <w:uiPriority w:val="99"/>
    <w:rsid w:val="00D07F6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720" w:hanging="720"/>
    </w:pPr>
    <w:rPr>
      <w:rFonts w:ascii="Times New Roman" w:hAnsi="Times New Roman" w:cs="Times New Roman"/>
      <w:sz w:val="24"/>
      <w:szCs w:val="24"/>
    </w:rPr>
  </w:style>
  <w:style w:type="character" w:customStyle="1" w:styleId="Definition">
    <w:name w:val="Definition"/>
    <w:uiPriority w:val="99"/>
    <w:rsid w:val="00D07F69"/>
    <w:rPr>
      <w:i/>
      <w:iCs/>
    </w:rPr>
  </w:style>
  <w:style w:type="paragraph" w:customStyle="1" w:styleId="ListParagra">
    <w:name w:val="List Paragra"/>
    <w:uiPriority w:val="99"/>
    <w:rsid w:val="00D07F69"/>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left="720"/>
    </w:pPr>
    <w:rPr>
      <w:rFonts w:ascii="Times New Roman" w:hAnsi="Times New Roman" w:cs="Times New Roman"/>
      <w:sz w:val="24"/>
      <w:szCs w:val="24"/>
    </w:rPr>
  </w:style>
  <w:style w:type="paragraph" w:customStyle="1" w:styleId="Outline0021">
    <w:name w:val="Outline002_1"/>
    <w:uiPriority w:val="99"/>
    <w:rsid w:val="00D07F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firstLine="1440"/>
    </w:pPr>
    <w:rPr>
      <w:rFonts w:ascii="Times New Roman" w:hAnsi="Times New Roman" w:cs="Times New Roman"/>
      <w:sz w:val="24"/>
      <w:szCs w:val="24"/>
      <w:lang w:val="en-CA"/>
    </w:rPr>
  </w:style>
  <w:style w:type="character" w:customStyle="1" w:styleId="SYSHYPERTEXT">
    <w:name w:val="SYS_HYPERTEXT"/>
    <w:uiPriority w:val="99"/>
    <w:rsid w:val="00D07F69"/>
    <w:rPr>
      <w:color w:val="0000FF"/>
      <w:u w:val="single"/>
      <w:lang w:val="en-CA"/>
    </w:rPr>
  </w:style>
  <w:style w:type="paragraph" w:styleId="Header">
    <w:name w:val="header"/>
    <w:basedOn w:val="Normal"/>
    <w:link w:val="HeaderChar"/>
    <w:uiPriority w:val="99"/>
    <w:unhideWhenUsed/>
    <w:rsid w:val="00D07F69"/>
    <w:pPr>
      <w:tabs>
        <w:tab w:val="center" w:pos="4680"/>
        <w:tab w:val="right" w:pos="9360"/>
      </w:tabs>
    </w:pPr>
  </w:style>
  <w:style w:type="character" w:customStyle="1" w:styleId="HeaderChar">
    <w:name w:val="Header Char"/>
    <w:basedOn w:val="DefaultParagraphFont"/>
    <w:link w:val="Header"/>
    <w:uiPriority w:val="99"/>
    <w:rsid w:val="00D07F69"/>
    <w:rPr>
      <w:rFonts w:ascii="Times New Roman" w:hAnsi="Times New Roman" w:cs="Times New Roman"/>
      <w:sz w:val="20"/>
      <w:szCs w:val="20"/>
    </w:rPr>
  </w:style>
  <w:style w:type="paragraph" w:styleId="Footer">
    <w:name w:val="footer"/>
    <w:basedOn w:val="Normal"/>
    <w:link w:val="FooterChar"/>
    <w:uiPriority w:val="99"/>
    <w:unhideWhenUsed/>
    <w:rsid w:val="00D07F69"/>
    <w:pPr>
      <w:tabs>
        <w:tab w:val="center" w:pos="4680"/>
        <w:tab w:val="right" w:pos="9360"/>
      </w:tabs>
    </w:pPr>
  </w:style>
  <w:style w:type="character" w:customStyle="1" w:styleId="FooterChar">
    <w:name w:val="Footer Char"/>
    <w:basedOn w:val="DefaultParagraphFont"/>
    <w:link w:val="Footer"/>
    <w:uiPriority w:val="99"/>
    <w:rsid w:val="00D07F69"/>
    <w:rPr>
      <w:rFonts w:ascii="Times New Roman" w:hAnsi="Times New Roman" w:cs="Times New Roman"/>
      <w:sz w:val="20"/>
      <w:szCs w:val="20"/>
    </w:rPr>
  </w:style>
  <w:style w:type="paragraph" w:styleId="TOC1">
    <w:name w:val="toc 1"/>
    <w:basedOn w:val="Normal"/>
    <w:next w:val="Normal"/>
    <w:autoRedefine/>
    <w:uiPriority w:val="39"/>
    <w:unhideWhenUsed/>
    <w:rsid w:val="00117479"/>
    <w:pPr>
      <w:tabs>
        <w:tab w:val="left" w:pos="400"/>
        <w:tab w:val="left" w:pos="1100"/>
        <w:tab w:val="right" w:leader="dot" w:pos="9350"/>
      </w:tabs>
      <w:spacing w:before="120"/>
    </w:pPr>
  </w:style>
  <w:style w:type="paragraph" w:styleId="TOC2">
    <w:name w:val="toc 2"/>
    <w:basedOn w:val="Normal"/>
    <w:next w:val="Normal"/>
    <w:autoRedefine/>
    <w:uiPriority w:val="39"/>
    <w:unhideWhenUsed/>
    <w:rsid w:val="00FC2F50"/>
    <w:pPr>
      <w:tabs>
        <w:tab w:val="left" w:pos="880"/>
        <w:tab w:val="right" w:leader="dot" w:pos="9350"/>
      </w:tabs>
      <w:ind w:left="202"/>
    </w:pPr>
  </w:style>
  <w:style w:type="paragraph" w:styleId="TOC3">
    <w:name w:val="toc 3"/>
    <w:basedOn w:val="Normal"/>
    <w:next w:val="Normal"/>
    <w:autoRedefine/>
    <w:uiPriority w:val="39"/>
    <w:unhideWhenUsed/>
    <w:rsid w:val="00FC2F50"/>
    <w:pPr>
      <w:tabs>
        <w:tab w:val="left" w:pos="1100"/>
        <w:tab w:val="right" w:leader="dot" w:pos="9350"/>
      </w:tabs>
      <w:ind w:left="403"/>
    </w:pPr>
  </w:style>
  <w:style w:type="paragraph" w:styleId="TOC4">
    <w:name w:val="toc 4"/>
    <w:basedOn w:val="Normal"/>
    <w:next w:val="Normal"/>
    <w:autoRedefine/>
    <w:uiPriority w:val="39"/>
    <w:unhideWhenUsed/>
    <w:rsid w:val="00EE42C0"/>
    <w:pPr>
      <w:spacing w:after="100"/>
      <w:ind w:left="600"/>
    </w:pPr>
  </w:style>
  <w:style w:type="paragraph" w:styleId="ListParagraph">
    <w:name w:val="List Paragraph"/>
    <w:basedOn w:val="Normal"/>
    <w:uiPriority w:val="34"/>
    <w:qFormat/>
    <w:rsid w:val="00AA3175"/>
  </w:style>
  <w:style w:type="character" w:styleId="Hyperlink">
    <w:name w:val="Hyperlink"/>
    <w:basedOn w:val="DefaultParagraphFont"/>
    <w:uiPriority w:val="99"/>
    <w:unhideWhenUsed/>
    <w:rsid w:val="009E3926"/>
    <w:rPr>
      <w:color w:val="0000FF" w:themeColor="hyperlink"/>
      <w:u w:val="single"/>
    </w:rPr>
  </w:style>
  <w:style w:type="paragraph" w:styleId="BalloonText">
    <w:name w:val="Balloon Text"/>
    <w:basedOn w:val="Normal"/>
    <w:link w:val="BalloonTextChar"/>
    <w:uiPriority w:val="99"/>
    <w:semiHidden/>
    <w:unhideWhenUsed/>
    <w:rsid w:val="00CD4A1B"/>
    <w:rPr>
      <w:rFonts w:ascii="Tahoma" w:hAnsi="Tahoma" w:cs="Tahoma"/>
      <w:sz w:val="16"/>
      <w:szCs w:val="16"/>
    </w:rPr>
  </w:style>
  <w:style w:type="character" w:customStyle="1" w:styleId="BalloonTextChar">
    <w:name w:val="Balloon Text Char"/>
    <w:basedOn w:val="DefaultParagraphFont"/>
    <w:link w:val="BalloonText"/>
    <w:uiPriority w:val="99"/>
    <w:semiHidden/>
    <w:rsid w:val="00CD4A1B"/>
    <w:rPr>
      <w:rFonts w:ascii="Tahoma" w:hAnsi="Tahoma" w:cs="Tahoma"/>
      <w:sz w:val="16"/>
      <w:szCs w:val="16"/>
    </w:rPr>
  </w:style>
  <w:style w:type="character" w:styleId="CommentReference">
    <w:name w:val="annotation reference"/>
    <w:basedOn w:val="DefaultParagraphFont"/>
    <w:uiPriority w:val="99"/>
    <w:semiHidden/>
    <w:unhideWhenUsed/>
    <w:rsid w:val="00D65C0D"/>
    <w:rPr>
      <w:sz w:val="16"/>
      <w:szCs w:val="16"/>
    </w:rPr>
  </w:style>
  <w:style w:type="paragraph" w:styleId="CommentText">
    <w:name w:val="annotation text"/>
    <w:basedOn w:val="Normal"/>
    <w:link w:val="CommentTextChar"/>
    <w:uiPriority w:val="99"/>
    <w:unhideWhenUsed/>
    <w:rsid w:val="00D65C0D"/>
  </w:style>
  <w:style w:type="character" w:customStyle="1" w:styleId="CommentTextChar">
    <w:name w:val="Comment Text Char"/>
    <w:basedOn w:val="DefaultParagraphFont"/>
    <w:link w:val="CommentText"/>
    <w:uiPriority w:val="99"/>
    <w:rsid w:val="00D65C0D"/>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65C0D"/>
    <w:rPr>
      <w:b/>
      <w:bCs/>
    </w:rPr>
  </w:style>
  <w:style w:type="character" w:customStyle="1" w:styleId="CommentSubjectChar">
    <w:name w:val="Comment Subject Char"/>
    <w:basedOn w:val="CommentTextChar"/>
    <w:link w:val="CommentSubject"/>
    <w:uiPriority w:val="99"/>
    <w:semiHidden/>
    <w:rsid w:val="00D65C0D"/>
    <w:rPr>
      <w:rFonts w:ascii="Times New Roman" w:hAnsi="Times New Roman" w:cs="Times New Roman"/>
      <w:b/>
      <w:bCs/>
      <w:sz w:val="20"/>
      <w:szCs w:val="20"/>
    </w:rPr>
  </w:style>
  <w:style w:type="character" w:styleId="FollowedHyperlink">
    <w:name w:val="FollowedHyperlink"/>
    <w:basedOn w:val="DefaultParagraphFont"/>
    <w:uiPriority w:val="99"/>
    <w:semiHidden/>
    <w:unhideWhenUsed/>
    <w:rsid w:val="005A7B61"/>
    <w:rPr>
      <w:color w:val="800080" w:themeColor="followedHyperlink"/>
      <w:u w:val="single"/>
    </w:rPr>
  </w:style>
  <w:style w:type="paragraph" w:styleId="TOCHeading">
    <w:name w:val="TOC Heading"/>
    <w:basedOn w:val="Heading1"/>
    <w:next w:val="Normal"/>
    <w:uiPriority w:val="39"/>
    <w:unhideWhenUsed/>
    <w:qFormat/>
    <w:rsid w:val="00453EBB"/>
    <w:pPr>
      <w:keepNext/>
      <w:keepLines/>
      <w:widowControl/>
      <w:spacing w:before="480"/>
      <w:outlineLvl w:val="9"/>
    </w:pPr>
    <w:rPr>
      <w:rFonts w:asciiTheme="majorHAnsi" w:hAnsiTheme="majorHAnsi" w:cstheme="majorBidi"/>
      <w:color w:val="365F91" w:themeColor="accent1" w:themeShade="BF"/>
      <w:sz w:val="28"/>
      <w:szCs w:val="28"/>
      <w:lang w:eastAsia="ja-JP"/>
    </w:rPr>
  </w:style>
  <w:style w:type="paragraph" w:styleId="TOC5">
    <w:name w:val="toc 5"/>
    <w:basedOn w:val="Normal"/>
    <w:next w:val="Normal"/>
    <w:autoRedefine/>
    <w:uiPriority w:val="39"/>
    <w:unhideWhenUsed/>
    <w:rsid w:val="008C4A1E"/>
    <w:pPr>
      <w:spacing w:after="100"/>
      <w:ind w:left="880"/>
    </w:pPr>
    <w:rPr>
      <w:rFonts w:asciiTheme="minorHAnsi" w:eastAsiaTheme="minorEastAsia" w:hAnsiTheme="minorHAnsi" w:cstheme="minorBidi"/>
      <w:sz w:val="22"/>
      <w:szCs w:val="22"/>
      <w:lang w:eastAsia="en-CA"/>
    </w:rPr>
  </w:style>
  <w:style w:type="paragraph" w:styleId="TOC6">
    <w:name w:val="toc 6"/>
    <w:basedOn w:val="Normal"/>
    <w:next w:val="Normal"/>
    <w:autoRedefine/>
    <w:uiPriority w:val="39"/>
    <w:unhideWhenUsed/>
    <w:rsid w:val="008C4A1E"/>
    <w:pPr>
      <w:spacing w:after="100"/>
      <w:ind w:left="1100"/>
    </w:pPr>
    <w:rPr>
      <w:rFonts w:asciiTheme="minorHAnsi" w:eastAsiaTheme="minorEastAsia" w:hAnsiTheme="minorHAnsi" w:cstheme="minorBidi"/>
      <w:sz w:val="22"/>
      <w:szCs w:val="22"/>
      <w:lang w:eastAsia="en-CA"/>
    </w:rPr>
  </w:style>
  <w:style w:type="paragraph" w:styleId="TOC7">
    <w:name w:val="toc 7"/>
    <w:basedOn w:val="Normal"/>
    <w:next w:val="Normal"/>
    <w:autoRedefine/>
    <w:uiPriority w:val="39"/>
    <w:unhideWhenUsed/>
    <w:rsid w:val="008C4A1E"/>
    <w:pPr>
      <w:spacing w:after="100"/>
      <w:ind w:left="1320"/>
    </w:pPr>
    <w:rPr>
      <w:rFonts w:asciiTheme="minorHAnsi" w:eastAsiaTheme="minorEastAsia" w:hAnsiTheme="minorHAnsi" w:cstheme="minorBidi"/>
      <w:sz w:val="22"/>
      <w:szCs w:val="22"/>
      <w:lang w:eastAsia="en-CA"/>
    </w:rPr>
  </w:style>
  <w:style w:type="paragraph" w:styleId="TOC8">
    <w:name w:val="toc 8"/>
    <w:basedOn w:val="Normal"/>
    <w:next w:val="Normal"/>
    <w:autoRedefine/>
    <w:uiPriority w:val="39"/>
    <w:unhideWhenUsed/>
    <w:rsid w:val="008C4A1E"/>
    <w:pPr>
      <w:spacing w:after="100"/>
      <w:ind w:left="1540"/>
    </w:pPr>
    <w:rPr>
      <w:rFonts w:asciiTheme="minorHAnsi" w:eastAsiaTheme="minorEastAsia" w:hAnsiTheme="minorHAnsi" w:cstheme="minorBidi"/>
      <w:sz w:val="22"/>
      <w:szCs w:val="22"/>
      <w:lang w:eastAsia="en-CA"/>
    </w:rPr>
  </w:style>
  <w:style w:type="paragraph" w:styleId="TOC9">
    <w:name w:val="toc 9"/>
    <w:basedOn w:val="Normal"/>
    <w:next w:val="Normal"/>
    <w:autoRedefine/>
    <w:uiPriority w:val="39"/>
    <w:unhideWhenUsed/>
    <w:rsid w:val="008C4A1E"/>
    <w:pPr>
      <w:spacing w:after="100"/>
      <w:ind w:left="1760"/>
    </w:pPr>
    <w:rPr>
      <w:rFonts w:asciiTheme="minorHAnsi" w:eastAsiaTheme="minorEastAsia" w:hAnsiTheme="minorHAnsi" w:cstheme="minorBidi"/>
      <w:sz w:val="22"/>
      <w:szCs w:val="22"/>
      <w:lang w:eastAsia="en-CA"/>
    </w:rPr>
  </w:style>
  <w:style w:type="table" w:styleId="TableGrid">
    <w:name w:val="Table Grid"/>
    <w:basedOn w:val="TableNormal"/>
    <w:uiPriority w:val="59"/>
    <w:rsid w:val="002515F7"/>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95B09"/>
    <w:pPr>
      <w:autoSpaceDE w:val="0"/>
      <w:autoSpaceDN w:val="0"/>
      <w:adjustRightInd w:val="0"/>
      <w:spacing w:after="0" w:line="240" w:lineRule="auto"/>
    </w:pPr>
    <w:rPr>
      <w:rFonts w:ascii="Times New Roman" w:hAnsi="Times New Roman" w:cs="Times New Roman"/>
      <w:color w:val="000000"/>
      <w:sz w:val="24"/>
      <w:szCs w:val="24"/>
      <w:lang w:val="en-CA"/>
    </w:rPr>
  </w:style>
  <w:style w:type="character" w:customStyle="1" w:styleId="Heading5Char">
    <w:name w:val="Heading 5 Char"/>
    <w:basedOn w:val="DefaultParagraphFont"/>
    <w:link w:val="Heading5"/>
    <w:uiPriority w:val="9"/>
    <w:rsid w:val="0005787F"/>
    <w:rPr>
      <w:rFonts w:asciiTheme="majorHAnsi" w:eastAsiaTheme="majorEastAsia" w:hAnsiTheme="majorHAnsi" w:cstheme="majorBidi"/>
      <w:color w:val="243F60" w:themeColor="accent1" w:themeShade="7F"/>
      <w:sz w:val="23"/>
      <w:szCs w:val="23"/>
      <w:lang w:val="en-CA"/>
    </w:rPr>
  </w:style>
  <w:style w:type="character" w:customStyle="1" w:styleId="Heading6Char">
    <w:name w:val="Heading 6 Char"/>
    <w:basedOn w:val="DefaultParagraphFont"/>
    <w:link w:val="Heading6"/>
    <w:uiPriority w:val="9"/>
    <w:rsid w:val="0005787F"/>
    <w:rPr>
      <w:rFonts w:asciiTheme="majorHAnsi" w:eastAsiaTheme="majorEastAsia" w:hAnsiTheme="majorHAnsi" w:cstheme="majorBidi"/>
      <w:i/>
      <w:iCs/>
      <w:color w:val="243F60" w:themeColor="accent1" w:themeShade="7F"/>
      <w:sz w:val="23"/>
      <w:szCs w:val="23"/>
      <w:lang w:val="en-CA"/>
    </w:rPr>
  </w:style>
  <w:style w:type="character" w:customStyle="1" w:styleId="Heading7Char">
    <w:name w:val="Heading 7 Char"/>
    <w:basedOn w:val="DefaultParagraphFont"/>
    <w:link w:val="Heading7"/>
    <w:uiPriority w:val="9"/>
    <w:rsid w:val="0005787F"/>
    <w:rPr>
      <w:rFonts w:asciiTheme="majorHAnsi" w:eastAsiaTheme="majorEastAsia" w:hAnsiTheme="majorHAnsi" w:cstheme="majorBidi"/>
      <w:i/>
      <w:iCs/>
      <w:color w:val="404040" w:themeColor="text1" w:themeTint="BF"/>
      <w:sz w:val="23"/>
      <w:szCs w:val="23"/>
      <w:lang w:val="en-CA"/>
    </w:rPr>
  </w:style>
  <w:style w:type="character" w:customStyle="1" w:styleId="Heading8Char">
    <w:name w:val="Heading 8 Char"/>
    <w:basedOn w:val="DefaultParagraphFont"/>
    <w:link w:val="Heading8"/>
    <w:uiPriority w:val="9"/>
    <w:rsid w:val="0005787F"/>
    <w:rPr>
      <w:rFonts w:asciiTheme="majorHAnsi" w:eastAsiaTheme="majorEastAsia" w:hAnsiTheme="majorHAnsi" w:cstheme="majorBidi"/>
      <w:color w:val="404040" w:themeColor="text1" w:themeTint="BF"/>
      <w:sz w:val="23"/>
      <w:szCs w:val="23"/>
      <w:lang w:val="en-CA"/>
    </w:rPr>
  </w:style>
  <w:style w:type="character" w:customStyle="1" w:styleId="Heading9Char">
    <w:name w:val="Heading 9 Char"/>
    <w:basedOn w:val="DefaultParagraphFont"/>
    <w:link w:val="Heading9"/>
    <w:uiPriority w:val="9"/>
    <w:rsid w:val="0005787F"/>
    <w:rPr>
      <w:rFonts w:asciiTheme="majorHAnsi" w:eastAsiaTheme="majorEastAsia" w:hAnsiTheme="majorHAnsi" w:cstheme="majorBidi"/>
      <w:i/>
      <w:iCs/>
      <w:color w:val="404040" w:themeColor="text1" w:themeTint="BF"/>
      <w:sz w:val="23"/>
      <w:szCs w:val="23"/>
      <w:lang w:val="en-CA"/>
    </w:rPr>
  </w:style>
  <w:style w:type="paragraph" w:styleId="Caption">
    <w:name w:val="caption"/>
    <w:basedOn w:val="Normal"/>
    <w:next w:val="Normal"/>
    <w:uiPriority w:val="35"/>
    <w:qFormat/>
    <w:rsid w:val="001E65B9"/>
    <w:pPr>
      <w:spacing w:before="113" w:after="57" w:line="280" w:lineRule="atLeast"/>
      <w:ind w:left="1701" w:hanging="1701"/>
    </w:pPr>
    <w:rPr>
      <w:rFonts w:ascii="Arial" w:eastAsia="Times New Roman" w:hAnsi="Arial"/>
      <w:b/>
      <w:bCs/>
      <w:szCs w:val="24"/>
      <w:lang w:eastAsia="de-DE"/>
    </w:rPr>
  </w:style>
  <w:style w:type="paragraph" w:customStyle="1" w:styleId="TextTi12">
    <w:name w:val="Text:Ti12"/>
    <w:basedOn w:val="Normal"/>
    <w:rsid w:val="001E65B9"/>
    <w:pPr>
      <w:spacing w:after="170" w:line="280" w:lineRule="atLeast"/>
      <w:jc w:val="both"/>
    </w:pPr>
    <w:rPr>
      <w:rFonts w:eastAsia="Times New Roman"/>
      <w:szCs w:val="24"/>
      <w:lang w:eastAsia="de-DE"/>
    </w:rPr>
  </w:style>
  <w:style w:type="table" w:styleId="LightShading-Accent1">
    <w:name w:val="Light Shading Accent 1"/>
    <w:basedOn w:val="TableNormal"/>
    <w:uiPriority w:val="60"/>
    <w:rsid w:val="00BB224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pple-converted-space">
    <w:name w:val="apple-converted-space"/>
    <w:basedOn w:val="DefaultParagraphFont"/>
    <w:rsid w:val="003D262C"/>
  </w:style>
  <w:style w:type="character" w:styleId="PlaceholderText">
    <w:name w:val="Placeholder Text"/>
    <w:basedOn w:val="DefaultParagraphFont"/>
    <w:uiPriority w:val="99"/>
    <w:semiHidden/>
    <w:rsid w:val="00EC4274"/>
    <w:rPr>
      <w:color w:val="808080"/>
    </w:rPr>
  </w:style>
  <w:style w:type="paragraph" w:styleId="NormalWeb">
    <w:name w:val="Normal (Web)"/>
    <w:basedOn w:val="Normal"/>
    <w:uiPriority w:val="99"/>
    <w:semiHidden/>
    <w:unhideWhenUsed/>
    <w:rsid w:val="00D97D64"/>
    <w:pPr>
      <w:spacing w:before="100" w:beforeAutospacing="1" w:after="100" w:afterAutospacing="1"/>
      <w:contextualSpacing w:val="0"/>
    </w:pPr>
    <w:rPr>
      <w:rFonts w:eastAsia="Times New Roman"/>
      <w:color w:val="auto"/>
      <w:sz w:val="24"/>
      <w:szCs w:val="24"/>
      <w:lang w:val="en-US"/>
    </w:rPr>
  </w:style>
  <w:style w:type="paragraph" w:styleId="Revision">
    <w:name w:val="Revision"/>
    <w:hidden/>
    <w:uiPriority w:val="99"/>
    <w:semiHidden/>
    <w:rsid w:val="009A40EF"/>
    <w:pPr>
      <w:spacing w:after="0" w:line="240" w:lineRule="auto"/>
    </w:pPr>
    <w:rPr>
      <w:rFonts w:ascii="Times New Roman" w:hAnsi="Times New Roman" w:cs="Times New Roman"/>
      <w:color w:val="000000"/>
      <w:sz w:val="23"/>
      <w:szCs w:val="23"/>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57061">
      <w:bodyDiv w:val="1"/>
      <w:marLeft w:val="0"/>
      <w:marRight w:val="0"/>
      <w:marTop w:val="0"/>
      <w:marBottom w:val="0"/>
      <w:divBdr>
        <w:top w:val="none" w:sz="0" w:space="0" w:color="auto"/>
        <w:left w:val="none" w:sz="0" w:space="0" w:color="auto"/>
        <w:bottom w:val="none" w:sz="0" w:space="0" w:color="auto"/>
        <w:right w:val="none" w:sz="0" w:space="0" w:color="auto"/>
      </w:divBdr>
    </w:div>
    <w:div w:id="59718752">
      <w:bodyDiv w:val="1"/>
      <w:marLeft w:val="0"/>
      <w:marRight w:val="0"/>
      <w:marTop w:val="0"/>
      <w:marBottom w:val="0"/>
      <w:divBdr>
        <w:top w:val="none" w:sz="0" w:space="0" w:color="auto"/>
        <w:left w:val="none" w:sz="0" w:space="0" w:color="auto"/>
        <w:bottom w:val="none" w:sz="0" w:space="0" w:color="auto"/>
        <w:right w:val="none" w:sz="0" w:space="0" w:color="auto"/>
      </w:divBdr>
    </w:div>
    <w:div w:id="100222524">
      <w:bodyDiv w:val="1"/>
      <w:marLeft w:val="0"/>
      <w:marRight w:val="0"/>
      <w:marTop w:val="0"/>
      <w:marBottom w:val="0"/>
      <w:divBdr>
        <w:top w:val="none" w:sz="0" w:space="0" w:color="auto"/>
        <w:left w:val="none" w:sz="0" w:space="0" w:color="auto"/>
        <w:bottom w:val="none" w:sz="0" w:space="0" w:color="auto"/>
        <w:right w:val="none" w:sz="0" w:space="0" w:color="auto"/>
      </w:divBdr>
    </w:div>
    <w:div w:id="135492277">
      <w:bodyDiv w:val="1"/>
      <w:marLeft w:val="0"/>
      <w:marRight w:val="0"/>
      <w:marTop w:val="0"/>
      <w:marBottom w:val="0"/>
      <w:divBdr>
        <w:top w:val="none" w:sz="0" w:space="0" w:color="auto"/>
        <w:left w:val="none" w:sz="0" w:space="0" w:color="auto"/>
        <w:bottom w:val="none" w:sz="0" w:space="0" w:color="auto"/>
        <w:right w:val="none" w:sz="0" w:space="0" w:color="auto"/>
      </w:divBdr>
    </w:div>
    <w:div w:id="148862472">
      <w:bodyDiv w:val="1"/>
      <w:marLeft w:val="0"/>
      <w:marRight w:val="0"/>
      <w:marTop w:val="0"/>
      <w:marBottom w:val="0"/>
      <w:divBdr>
        <w:top w:val="none" w:sz="0" w:space="0" w:color="auto"/>
        <w:left w:val="none" w:sz="0" w:space="0" w:color="auto"/>
        <w:bottom w:val="none" w:sz="0" w:space="0" w:color="auto"/>
        <w:right w:val="none" w:sz="0" w:space="0" w:color="auto"/>
      </w:divBdr>
    </w:div>
    <w:div w:id="194193938">
      <w:bodyDiv w:val="1"/>
      <w:marLeft w:val="0"/>
      <w:marRight w:val="0"/>
      <w:marTop w:val="0"/>
      <w:marBottom w:val="0"/>
      <w:divBdr>
        <w:top w:val="none" w:sz="0" w:space="0" w:color="auto"/>
        <w:left w:val="none" w:sz="0" w:space="0" w:color="auto"/>
        <w:bottom w:val="none" w:sz="0" w:space="0" w:color="auto"/>
        <w:right w:val="none" w:sz="0" w:space="0" w:color="auto"/>
      </w:divBdr>
    </w:div>
    <w:div w:id="252402441">
      <w:bodyDiv w:val="1"/>
      <w:marLeft w:val="0"/>
      <w:marRight w:val="0"/>
      <w:marTop w:val="0"/>
      <w:marBottom w:val="0"/>
      <w:divBdr>
        <w:top w:val="none" w:sz="0" w:space="0" w:color="auto"/>
        <w:left w:val="none" w:sz="0" w:space="0" w:color="auto"/>
        <w:bottom w:val="none" w:sz="0" w:space="0" w:color="auto"/>
        <w:right w:val="none" w:sz="0" w:space="0" w:color="auto"/>
      </w:divBdr>
    </w:div>
    <w:div w:id="255023886">
      <w:bodyDiv w:val="1"/>
      <w:marLeft w:val="0"/>
      <w:marRight w:val="0"/>
      <w:marTop w:val="0"/>
      <w:marBottom w:val="0"/>
      <w:divBdr>
        <w:top w:val="none" w:sz="0" w:space="0" w:color="auto"/>
        <w:left w:val="none" w:sz="0" w:space="0" w:color="auto"/>
        <w:bottom w:val="none" w:sz="0" w:space="0" w:color="auto"/>
        <w:right w:val="none" w:sz="0" w:space="0" w:color="auto"/>
      </w:divBdr>
    </w:div>
    <w:div w:id="265357125">
      <w:bodyDiv w:val="1"/>
      <w:marLeft w:val="0"/>
      <w:marRight w:val="0"/>
      <w:marTop w:val="0"/>
      <w:marBottom w:val="0"/>
      <w:divBdr>
        <w:top w:val="none" w:sz="0" w:space="0" w:color="auto"/>
        <w:left w:val="none" w:sz="0" w:space="0" w:color="auto"/>
        <w:bottom w:val="none" w:sz="0" w:space="0" w:color="auto"/>
        <w:right w:val="none" w:sz="0" w:space="0" w:color="auto"/>
      </w:divBdr>
    </w:div>
    <w:div w:id="438649854">
      <w:bodyDiv w:val="1"/>
      <w:marLeft w:val="0"/>
      <w:marRight w:val="0"/>
      <w:marTop w:val="0"/>
      <w:marBottom w:val="0"/>
      <w:divBdr>
        <w:top w:val="none" w:sz="0" w:space="0" w:color="auto"/>
        <w:left w:val="none" w:sz="0" w:space="0" w:color="auto"/>
        <w:bottom w:val="none" w:sz="0" w:space="0" w:color="auto"/>
        <w:right w:val="none" w:sz="0" w:space="0" w:color="auto"/>
      </w:divBdr>
    </w:div>
    <w:div w:id="469132138">
      <w:bodyDiv w:val="1"/>
      <w:marLeft w:val="0"/>
      <w:marRight w:val="0"/>
      <w:marTop w:val="0"/>
      <w:marBottom w:val="0"/>
      <w:divBdr>
        <w:top w:val="none" w:sz="0" w:space="0" w:color="auto"/>
        <w:left w:val="none" w:sz="0" w:space="0" w:color="auto"/>
        <w:bottom w:val="none" w:sz="0" w:space="0" w:color="auto"/>
        <w:right w:val="none" w:sz="0" w:space="0" w:color="auto"/>
      </w:divBdr>
    </w:div>
    <w:div w:id="515850019">
      <w:bodyDiv w:val="1"/>
      <w:marLeft w:val="0"/>
      <w:marRight w:val="0"/>
      <w:marTop w:val="0"/>
      <w:marBottom w:val="0"/>
      <w:divBdr>
        <w:top w:val="none" w:sz="0" w:space="0" w:color="auto"/>
        <w:left w:val="none" w:sz="0" w:space="0" w:color="auto"/>
        <w:bottom w:val="none" w:sz="0" w:space="0" w:color="auto"/>
        <w:right w:val="none" w:sz="0" w:space="0" w:color="auto"/>
      </w:divBdr>
    </w:div>
    <w:div w:id="629477395">
      <w:bodyDiv w:val="1"/>
      <w:marLeft w:val="0"/>
      <w:marRight w:val="0"/>
      <w:marTop w:val="0"/>
      <w:marBottom w:val="0"/>
      <w:divBdr>
        <w:top w:val="none" w:sz="0" w:space="0" w:color="auto"/>
        <w:left w:val="none" w:sz="0" w:space="0" w:color="auto"/>
        <w:bottom w:val="none" w:sz="0" w:space="0" w:color="auto"/>
        <w:right w:val="none" w:sz="0" w:space="0" w:color="auto"/>
      </w:divBdr>
    </w:div>
    <w:div w:id="692876227">
      <w:bodyDiv w:val="1"/>
      <w:marLeft w:val="0"/>
      <w:marRight w:val="0"/>
      <w:marTop w:val="0"/>
      <w:marBottom w:val="0"/>
      <w:divBdr>
        <w:top w:val="none" w:sz="0" w:space="0" w:color="auto"/>
        <w:left w:val="none" w:sz="0" w:space="0" w:color="auto"/>
        <w:bottom w:val="none" w:sz="0" w:space="0" w:color="auto"/>
        <w:right w:val="none" w:sz="0" w:space="0" w:color="auto"/>
      </w:divBdr>
    </w:div>
    <w:div w:id="704326193">
      <w:bodyDiv w:val="1"/>
      <w:marLeft w:val="0"/>
      <w:marRight w:val="0"/>
      <w:marTop w:val="0"/>
      <w:marBottom w:val="0"/>
      <w:divBdr>
        <w:top w:val="none" w:sz="0" w:space="0" w:color="auto"/>
        <w:left w:val="none" w:sz="0" w:space="0" w:color="auto"/>
        <w:bottom w:val="none" w:sz="0" w:space="0" w:color="auto"/>
        <w:right w:val="none" w:sz="0" w:space="0" w:color="auto"/>
      </w:divBdr>
    </w:div>
    <w:div w:id="744956755">
      <w:bodyDiv w:val="1"/>
      <w:marLeft w:val="0"/>
      <w:marRight w:val="0"/>
      <w:marTop w:val="0"/>
      <w:marBottom w:val="0"/>
      <w:divBdr>
        <w:top w:val="none" w:sz="0" w:space="0" w:color="auto"/>
        <w:left w:val="none" w:sz="0" w:space="0" w:color="auto"/>
        <w:bottom w:val="none" w:sz="0" w:space="0" w:color="auto"/>
        <w:right w:val="none" w:sz="0" w:space="0" w:color="auto"/>
      </w:divBdr>
    </w:div>
    <w:div w:id="796222554">
      <w:bodyDiv w:val="1"/>
      <w:marLeft w:val="0"/>
      <w:marRight w:val="0"/>
      <w:marTop w:val="0"/>
      <w:marBottom w:val="0"/>
      <w:divBdr>
        <w:top w:val="none" w:sz="0" w:space="0" w:color="auto"/>
        <w:left w:val="none" w:sz="0" w:space="0" w:color="auto"/>
        <w:bottom w:val="none" w:sz="0" w:space="0" w:color="auto"/>
        <w:right w:val="none" w:sz="0" w:space="0" w:color="auto"/>
      </w:divBdr>
    </w:div>
    <w:div w:id="850140712">
      <w:bodyDiv w:val="1"/>
      <w:marLeft w:val="0"/>
      <w:marRight w:val="0"/>
      <w:marTop w:val="0"/>
      <w:marBottom w:val="0"/>
      <w:divBdr>
        <w:top w:val="none" w:sz="0" w:space="0" w:color="auto"/>
        <w:left w:val="none" w:sz="0" w:space="0" w:color="auto"/>
        <w:bottom w:val="none" w:sz="0" w:space="0" w:color="auto"/>
        <w:right w:val="none" w:sz="0" w:space="0" w:color="auto"/>
      </w:divBdr>
    </w:div>
    <w:div w:id="913781920">
      <w:bodyDiv w:val="1"/>
      <w:marLeft w:val="0"/>
      <w:marRight w:val="0"/>
      <w:marTop w:val="0"/>
      <w:marBottom w:val="0"/>
      <w:divBdr>
        <w:top w:val="none" w:sz="0" w:space="0" w:color="auto"/>
        <w:left w:val="none" w:sz="0" w:space="0" w:color="auto"/>
        <w:bottom w:val="none" w:sz="0" w:space="0" w:color="auto"/>
        <w:right w:val="none" w:sz="0" w:space="0" w:color="auto"/>
      </w:divBdr>
    </w:div>
    <w:div w:id="957220866">
      <w:bodyDiv w:val="1"/>
      <w:marLeft w:val="0"/>
      <w:marRight w:val="0"/>
      <w:marTop w:val="0"/>
      <w:marBottom w:val="0"/>
      <w:divBdr>
        <w:top w:val="none" w:sz="0" w:space="0" w:color="auto"/>
        <w:left w:val="none" w:sz="0" w:space="0" w:color="auto"/>
        <w:bottom w:val="none" w:sz="0" w:space="0" w:color="auto"/>
        <w:right w:val="none" w:sz="0" w:space="0" w:color="auto"/>
      </w:divBdr>
    </w:div>
    <w:div w:id="1043359214">
      <w:bodyDiv w:val="1"/>
      <w:marLeft w:val="0"/>
      <w:marRight w:val="0"/>
      <w:marTop w:val="0"/>
      <w:marBottom w:val="0"/>
      <w:divBdr>
        <w:top w:val="none" w:sz="0" w:space="0" w:color="auto"/>
        <w:left w:val="none" w:sz="0" w:space="0" w:color="auto"/>
        <w:bottom w:val="none" w:sz="0" w:space="0" w:color="auto"/>
        <w:right w:val="none" w:sz="0" w:space="0" w:color="auto"/>
      </w:divBdr>
    </w:div>
    <w:div w:id="1052115594">
      <w:bodyDiv w:val="1"/>
      <w:marLeft w:val="0"/>
      <w:marRight w:val="0"/>
      <w:marTop w:val="0"/>
      <w:marBottom w:val="0"/>
      <w:divBdr>
        <w:top w:val="none" w:sz="0" w:space="0" w:color="auto"/>
        <w:left w:val="none" w:sz="0" w:space="0" w:color="auto"/>
        <w:bottom w:val="none" w:sz="0" w:space="0" w:color="auto"/>
        <w:right w:val="none" w:sz="0" w:space="0" w:color="auto"/>
      </w:divBdr>
    </w:div>
    <w:div w:id="1234779151">
      <w:bodyDiv w:val="1"/>
      <w:marLeft w:val="0"/>
      <w:marRight w:val="0"/>
      <w:marTop w:val="0"/>
      <w:marBottom w:val="0"/>
      <w:divBdr>
        <w:top w:val="none" w:sz="0" w:space="0" w:color="auto"/>
        <w:left w:val="none" w:sz="0" w:space="0" w:color="auto"/>
        <w:bottom w:val="none" w:sz="0" w:space="0" w:color="auto"/>
        <w:right w:val="none" w:sz="0" w:space="0" w:color="auto"/>
      </w:divBdr>
    </w:div>
    <w:div w:id="1265268523">
      <w:bodyDiv w:val="1"/>
      <w:marLeft w:val="0"/>
      <w:marRight w:val="0"/>
      <w:marTop w:val="0"/>
      <w:marBottom w:val="0"/>
      <w:divBdr>
        <w:top w:val="none" w:sz="0" w:space="0" w:color="auto"/>
        <w:left w:val="none" w:sz="0" w:space="0" w:color="auto"/>
        <w:bottom w:val="none" w:sz="0" w:space="0" w:color="auto"/>
        <w:right w:val="none" w:sz="0" w:space="0" w:color="auto"/>
      </w:divBdr>
    </w:div>
    <w:div w:id="1271468715">
      <w:bodyDiv w:val="1"/>
      <w:marLeft w:val="0"/>
      <w:marRight w:val="0"/>
      <w:marTop w:val="0"/>
      <w:marBottom w:val="0"/>
      <w:divBdr>
        <w:top w:val="none" w:sz="0" w:space="0" w:color="auto"/>
        <w:left w:val="none" w:sz="0" w:space="0" w:color="auto"/>
        <w:bottom w:val="none" w:sz="0" w:space="0" w:color="auto"/>
        <w:right w:val="none" w:sz="0" w:space="0" w:color="auto"/>
      </w:divBdr>
    </w:div>
    <w:div w:id="1345352928">
      <w:bodyDiv w:val="1"/>
      <w:marLeft w:val="0"/>
      <w:marRight w:val="0"/>
      <w:marTop w:val="0"/>
      <w:marBottom w:val="0"/>
      <w:divBdr>
        <w:top w:val="none" w:sz="0" w:space="0" w:color="auto"/>
        <w:left w:val="none" w:sz="0" w:space="0" w:color="auto"/>
        <w:bottom w:val="none" w:sz="0" w:space="0" w:color="auto"/>
        <w:right w:val="none" w:sz="0" w:space="0" w:color="auto"/>
      </w:divBdr>
    </w:div>
    <w:div w:id="1393314901">
      <w:bodyDiv w:val="1"/>
      <w:marLeft w:val="0"/>
      <w:marRight w:val="0"/>
      <w:marTop w:val="0"/>
      <w:marBottom w:val="0"/>
      <w:divBdr>
        <w:top w:val="none" w:sz="0" w:space="0" w:color="auto"/>
        <w:left w:val="none" w:sz="0" w:space="0" w:color="auto"/>
        <w:bottom w:val="none" w:sz="0" w:space="0" w:color="auto"/>
        <w:right w:val="none" w:sz="0" w:space="0" w:color="auto"/>
      </w:divBdr>
      <w:divsChild>
        <w:div w:id="542789536">
          <w:marLeft w:val="0"/>
          <w:marRight w:val="0"/>
          <w:marTop w:val="0"/>
          <w:marBottom w:val="0"/>
          <w:divBdr>
            <w:top w:val="none" w:sz="0" w:space="0" w:color="auto"/>
            <w:left w:val="none" w:sz="0" w:space="0" w:color="auto"/>
            <w:bottom w:val="none" w:sz="0" w:space="0" w:color="auto"/>
            <w:right w:val="none" w:sz="0" w:space="0" w:color="auto"/>
          </w:divBdr>
          <w:divsChild>
            <w:div w:id="558367698">
              <w:marLeft w:val="0"/>
              <w:marRight w:val="0"/>
              <w:marTop w:val="0"/>
              <w:marBottom w:val="0"/>
              <w:divBdr>
                <w:top w:val="none" w:sz="0" w:space="0" w:color="auto"/>
                <w:left w:val="none" w:sz="0" w:space="0" w:color="auto"/>
                <w:bottom w:val="none" w:sz="0" w:space="0" w:color="auto"/>
                <w:right w:val="none" w:sz="0" w:space="0" w:color="auto"/>
              </w:divBdr>
              <w:divsChild>
                <w:div w:id="768237952">
                  <w:marLeft w:val="-225"/>
                  <w:marRight w:val="-225"/>
                  <w:marTop w:val="0"/>
                  <w:marBottom w:val="0"/>
                  <w:divBdr>
                    <w:top w:val="none" w:sz="0" w:space="0" w:color="auto"/>
                    <w:left w:val="none" w:sz="0" w:space="0" w:color="auto"/>
                    <w:bottom w:val="none" w:sz="0" w:space="0" w:color="auto"/>
                    <w:right w:val="none" w:sz="0" w:space="0" w:color="auto"/>
                  </w:divBdr>
                  <w:divsChild>
                    <w:div w:id="1432428944">
                      <w:marLeft w:val="0"/>
                      <w:marRight w:val="0"/>
                      <w:marTop w:val="210"/>
                      <w:marBottom w:val="300"/>
                      <w:divBdr>
                        <w:top w:val="none" w:sz="0" w:space="0" w:color="auto"/>
                        <w:left w:val="none" w:sz="0" w:space="0" w:color="auto"/>
                        <w:bottom w:val="none" w:sz="0" w:space="0" w:color="auto"/>
                        <w:right w:val="none" w:sz="0" w:space="0" w:color="auto"/>
                      </w:divBdr>
                      <w:divsChild>
                        <w:div w:id="873426650">
                          <w:marLeft w:val="0"/>
                          <w:marRight w:val="0"/>
                          <w:marTop w:val="0"/>
                          <w:marBottom w:val="0"/>
                          <w:divBdr>
                            <w:top w:val="none" w:sz="0" w:space="0" w:color="auto"/>
                            <w:left w:val="none" w:sz="0" w:space="0" w:color="auto"/>
                            <w:bottom w:val="none" w:sz="0" w:space="0" w:color="auto"/>
                            <w:right w:val="none" w:sz="0" w:space="0" w:color="auto"/>
                          </w:divBdr>
                          <w:divsChild>
                            <w:div w:id="191955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9725663">
      <w:bodyDiv w:val="1"/>
      <w:marLeft w:val="0"/>
      <w:marRight w:val="0"/>
      <w:marTop w:val="0"/>
      <w:marBottom w:val="0"/>
      <w:divBdr>
        <w:top w:val="none" w:sz="0" w:space="0" w:color="auto"/>
        <w:left w:val="none" w:sz="0" w:space="0" w:color="auto"/>
        <w:bottom w:val="none" w:sz="0" w:space="0" w:color="auto"/>
        <w:right w:val="none" w:sz="0" w:space="0" w:color="auto"/>
      </w:divBdr>
    </w:div>
    <w:div w:id="1679386583">
      <w:bodyDiv w:val="1"/>
      <w:marLeft w:val="0"/>
      <w:marRight w:val="0"/>
      <w:marTop w:val="0"/>
      <w:marBottom w:val="0"/>
      <w:divBdr>
        <w:top w:val="none" w:sz="0" w:space="0" w:color="auto"/>
        <w:left w:val="none" w:sz="0" w:space="0" w:color="auto"/>
        <w:bottom w:val="none" w:sz="0" w:space="0" w:color="auto"/>
        <w:right w:val="none" w:sz="0" w:space="0" w:color="auto"/>
      </w:divBdr>
    </w:div>
    <w:div w:id="1692141809">
      <w:bodyDiv w:val="1"/>
      <w:marLeft w:val="0"/>
      <w:marRight w:val="0"/>
      <w:marTop w:val="0"/>
      <w:marBottom w:val="0"/>
      <w:divBdr>
        <w:top w:val="none" w:sz="0" w:space="0" w:color="auto"/>
        <w:left w:val="none" w:sz="0" w:space="0" w:color="auto"/>
        <w:bottom w:val="none" w:sz="0" w:space="0" w:color="auto"/>
        <w:right w:val="none" w:sz="0" w:space="0" w:color="auto"/>
      </w:divBdr>
      <w:divsChild>
        <w:div w:id="1726250869">
          <w:marLeft w:val="0"/>
          <w:marRight w:val="0"/>
          <w:marTop w:val="0"/>
          <w:marBottom w:val="0"/>
          <w:divBdr>
            <w:top w:val="none" w:sz="0" w:space="0" w:color="auto"/>
            <w:left w:val="none" w:sz="0" w:space="0" w:color="auto"/>
            <w:bottom w:val="none" w:sz="0" w:space="0" w:color="auto"/>
            <w:right w:val="none" w:sz="0" w:space="0" w:color="auto"/>
          </w:divBdr>
          <w:divsChild>
            <w:div w:id="1145045842">
              <w:marLeft w:val="0"/>
              <w:marRight w:val="0"/>
              <w:marTop w:val="0"/>
              <w:marBottom w:val="0"/>
              <w:divBdr>
                <w:top w:val="none" w:sz="0" w:space="0" w:color="auto"/>
                <w:left w:val="none" w:sz="0" w:space="0" w:color="auto"/>
                <w:bottom w:val="none" w:sz="0" w:space="0" w:color="auto"/>
                <w:right w:val="none" w:sz="0" w:space="0" w:color="auto"/>
              </w:divBdr>
              <w:divsChild>
                <w:div w:id="987512915">
                  <w:marLeft w:val="-225"/>
                  <w:marRight w:val="-225"/>
                  <w:marTop w:val="0"/>
                  <w:marBottom w:val="0"/>
                  <w:divBdr>
                    <w:top w:val="none" w:sz="0" w:space="0" w:color="auto"/>
                    <w:left w:val="none" w:sz="0" w:space="0" w:color="auto"/>
                    <w:bottom w:val="none" w:sz="0" w:space="0" w:color="auto"/>
                    <w:right w:val="none" w:sz="0" w:space="0" w:color="auto"/>
                  </w:divBdr>
                  <w:divsChild>
                    <w:div w:id="1448506668">
                      <w:marLeft w:val="0"/>
                      <w:marRight w:val="0"/>
                      <w:marTop w:val="210"/>
                      <w:marBottom w:val="300"/>
                      <w:divBdr>
                        <w:top w:val="none" w:sz="0" w:space="0" w:color="auto"/>
                        <w:left w:val="none" w:sz="0" w:space="0" w:color="auto"/>
                        <w:bottom w:val="none" w:sz="0" w:space="0" w:color="auto"/>
                        <w:right w:val="none" w:sz="0" w:space="0" w:color="auto"/>
                      </w:divBdr>
                      <w:divsChild>
                        <w:div w:id="5576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149353">
      <w:bodyDiv w:val="1"/>
      <w:marLeft w:val="0"/>
      <w:marRight w:val="0"/>
      <w:marTop w:val="0"/>
      <w:marBottom w:val="0"/>
      <w:divBdr>
        <w:top w:val="none" w:sz="0" w:space="0" w:color="auto"/>
        <w:left w:val="none" w:sz="0" w:space="0" w:color="auto"/>
        <w:bottom w:val="none" w:sz="0" w:space="0" w:color="auto"/>
        <w:right w:val="none" w:sz="0" w:space="0" w:color="auto"/>
      </w:divBdr>
    </w:div>
    <w:div w:id="1884250349">
      <w:bodyDiv w:val="1"/>
      <w:marLeft w:val="0"/>
      <w:marRight w:val="0"/>
      <w:marTop w:val="0"/>
      <w:marBottom w:val="0"/>
      <w:divBdr>
        <w:top w:val="none" w:sz="0" w:space="0" w:color="auto"/>
        <w:left w:val="none" w:sz="0" w:space="0" w:color="auto"/>
        <w:bottom w:val="none" w:sz="0" w:space="0" w:color="auto"/>
        <w:right w:val="none" w:sz="0" w:space="0" w:color="auto"/>
      </w:divBdr>
    </w:div>
    <w:div w:id="2046983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comments" Target="comments.xml"/><Relationship Id="rId26"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hyperlink" Target="http://www.w3.org/2001/XMLSchema-instance" TargetMode="Externa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hyperlink" Target="mailto:hc.hpr-rps.sc@canada.ca" TargetMode="External"/><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yperlink" Target="https://raw.githubusercontent.com/HealthCanada/HPFB/master/Structured-Product-Labeling-(SPL)/Schema/current/SPL.xsd"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image" Target="media/image4.png"/><Relationship Id="rId5" Type="http://schemas.microsoft.com/office/2007/relationships/stylesWithEffects" Target="stylesWithEffects.xml"/><Relationship Id="rId15" Type="http://schemas.openxmlformats.org/officeDocument/2006/relationships/header" Target="header3.xml"/><Relationship Id="rId23" Type="http://schemas.openxmlformats.org/officeDocument/2006/relationships/image" Target="media/image3.png"/><Relationship Id="rId28" Type="http://schemas.openxmlformats.org/officeDocument/2006/relationships/footer" Target="footer2.xml"/><Relationship Id="rId10" Type="http://schemas.openxmlformats.org/officeDocument/2006/relationships/image" Target="media/image1.jpg"/><Relationship Id="rId19" Type="http://schemas.openxmlformats.org/officeDocument/2006/relationships/hyperlink" Target="https://raw.githubusercontent.com/HealthCanada/HPFB/master/Structured-Product-Labeling-(SPL)/Schema/current/SPL.xsd"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hyperlink" Target="https://raw.githubusercontent.com/HealthCanada/HPFB/master/Structured-Product-Labeling-(SPL)/Schema/current/SPL.xsd" TargetMode="External"/><Relationship Id="rId27" Type="http://schemas.openxmlformats.org/officeDocument/2006/relationships/header" Target="header5.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95634B-D9E2-42CF-B823-20B1DF05D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89</Pages>
  <Words>21660</Words>
  <Characters>123463</Characters>
  <Application>Microsoft Office Word</Application>
  <DocSecurity>0</DocSecurity>
  <Lines>1028</Lines>
  <Paragraphs>289</Paragraphs>
  <ScaleCrop>false</ScaleCrop>
  <HeadingPairs>
    <vt:vector size="2" baseType="variant">
      <vt:variant>
        <vt:lpstr>Title</vt:lpstr>
      </vt:variant>
      <vt:variant>
        <vt:i4>1</vt:i4>
      </vt:variant>
    </vt:vector>
  </HeadingPairs>
  <TitlesOfParts>
    <vt:vector size="1" baseType="lpstr">
      <vt:lpstr/>
    </vt:vector>
  </TitlesOfParts>
  <Company>Health Canada - Santé Canada</Company>
  <LinksUpToDate>false</LinksUpToDate>
  <CharactersWithSpaces>144834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Madeleine Marshall</dc:creator>
  <cp:lastModifiedBy>pbx</cp:lastModifiedBy>
  <cp:revision>3</cp:revision>
  <cp:lastPrinted>2016-03-07T15:22:00Z</cp:lastPrinted>
  <dcterms:created xsi:type="dcterms:W3CDTF">2017-11-03T21:13:00Z</dcterms:created>
  <dcterms:modified xsi:type="dcterms:W3CDTF">2017-11-03T21:38:00Z</dcterms:modified>
</cp:coreProperties>
</file>